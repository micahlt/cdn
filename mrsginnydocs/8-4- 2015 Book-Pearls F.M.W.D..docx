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D32B8" w14:textId="77777777" w:rsidR="00EA6B87" w:rsidRDefault="00EA6B87" w:rsidP="00CF5074">
      <w:pPr>
        <w:pStyle w:val="NoSpacing"/>
        <w:jc w:val="center"/>
      </w:pPr>
      <w:bookmarkStart w:id="0" w:name="_GoBack"/>
      <w:bookmarkEnd w:id="0"/>
    </w:p>
    <w:p w14:paraId="7B0F91E2" w14:textId="77777777" w:rsidR="00953A82" w:rsidRDefault="00953A82" w:rsidP="00EA6B87">
      <w:pPr>
        <w:pStyle w:val="NoSpacing"/>
        <w:jc w:val="center"/>
        <w:rPr>
          <w:b/>
          <w:sz w:val="52"/>
          <w:szCs w:val="52"/>
        </w:rPr>
      </w:pPr>
    </w:p>
    <w:p w14:paraId="1F5C9186" w14:textId="77777777" w:rsidR="00EA6B87" w:rsidRDefault="00EA6B87" w:rsidP="00EA6B87">
      <w:pPr>
        <w:pStyle w:val="NoSpacing"/>
        <w:jc w:val="center"/>
        <w:rPr>
          <w:b/>
          <w:sz w:val="52"/>
          <w:szCs w:val="52"/>
        </w:rPr>
      </w:pPr>
    </w:p>
    <w:p w14:paraId="3D47966D" w14:textId="77777777" w:rsidR="00EA6B87" w:rsidRDefault="00EA6B87" w:rsidP="00EA6B87">
      <w:pPr>
        <w:pStyle w:val="NoSpacing"/>
        <w:jc w:val="center"/>
        <w:rPr>
          <w:b/>
          <w:sz w:val="52"/>
          <w:szCs w:val="52"/>
        </w:rPr>
      </w:pPr>
    </w:p>
    <w:p w14:paraId="7E6297C7" w14:textId="77777777" w:rsidR="00EA6B87" w:rsidRPr="009E13A3" w:rsidRDefault="00EA6B87" w:rsidP="00EA6B87">
      <w:pPr>
        <w:pStyle w:val="NoSpacing"/>
        <w:jc w:val="center"/>
        <w:rPr>
          <w:b/>
          <w:sz w:val="96"/>
          <w:szCs w:val="96"/>
        </w:rPr>
      </w:pPr>
      <w:r w:rsidRPr="009E13A3">
        <w:rPr>
          <w:b/>
          <w:sz w:val="96"/>
          <w:szCs w:val="96"/>
        </w:rPr>
        <w:t>PEARLS</w:t>
      </w:r>
    </w:p>
    <w:p w14:paraId="2765B8BD" w14:textId="77777777" w:rsidR="00EA6B87" w:rsidRPr="009E13A3" w:rsidRDefault="00EA6B87" w:rsidP="00EA6B87">
      <w:pPr>
        <w:pStyle w:val="NoSpacing"/>
        <w:jc w:val="center"/>
        <w:rPr>
          <w:b/>
          <w:sz w:val="96"/>
          <w:szCs w:val="96"/>
        </w:rPr>
      </w:pPr>
    </w:p>
    <w:p w14:paraId="046CDF7D" w14:textId="77777777" w:rsidR="00EA6B87" w:rsidRPr="009E13A3" w:rsidRDefault="00EA6B87" w:rsidP="00EA6B87">
      <w:pPr>
        <w:pStyle w:val="NoSpacing"/>
        <w:jc w:val="center"/>
        <w:rPr>
          <w:b/>
          <w:sz w:val="96"/>
          <w:szCs w:val="96"/>
        </w:rPr>
      </w:pPr>
      <w:r w:rsidRPr="009E13A3">
        <w:rPr>
          <w:b/>
          <w:sz w:val="96"/>
          <w:szCs w:val="96"/>
        </w:rPr>
        <w:t>FOR MY</w:t>
      </w:r>
    </w:p>
    <w:p w14:paraId="5FC6740F" w14:textId="77777777" w:rsidR="00EA6B87" w:rsidRPr="009E13A3" w:rsidRDefault="00EA6B87" w:rsidP="00EA6B87">
      <w:pPr>
        <w:pStyle w:val="NoSpacing"/>
        <w:jc w:val="center"/>
        <w:rPr>
          <w:b/>
          <w:sz w:val="96"/>
          <w:szCs w:val="96"/>
        </w:rPr>
      </w:pPr>
    </w:p>
    <w:p w14:paraId="5B5F3F63" w14:textId="77777777" w:rsidR="00EA6B87" w:rsidRPr="009E13A3" w:rsidRDefault="00EA6B87" w:rsidP="00EA6B87">
      <w:pPr>
        <w:pStyle w:val="NoSpacing"/>
        <w:jc w:val="center"/>
        <w:rPr>
          <w:b/>
          <w:sz w:val="96"/>
          <w:szCs w:val="96"/>
        </w:rPr>
      </w:pPr>
      <w:r w:rsidRPr="009E13A3">
        <w:rPr>
          <w:b/>
          <w:sz w:val="96"/>
          <w:szCs w:val="96"/>
        </w:rPr>
        <w:t>WEDDING DRESS</w:t>
      </w:r>
    </w:p>
    <w:p w14:paraId="700F8DEE" w14:textId="77777777" w:rsidR="00EA6B87" w:rsidRDefault="00EA6B87" w:rsidP="00EA6B87">
      <w:pPr>
        <w:pStyle w:val="NoSpacing"/>
        <w:jc w:val="center"/>
        <w:rPr>
          <w:b/>
          <w:sz w:val="32"/>
          <w:szCs w:val="32"/>
        </w:rPr>
      </w:pPr>
    </w:p>
    <w:p w14:paraId="1FC4E2EB" w14:textId="77777777" w:rsidR="00EA6B87" w:rsidRDefault="00EA6B87" w:rsidP="00EA6B87">
      <w:pPr>
        <w:pStyle w:val="NoSpacing"/>
        <w:rPr>
          <w:b/>
          <w:sz w:val="32"/>
          <w:szCs w:val="32"/>
        </w:rPr>
      </w:pPr>
    </w:p>
    <w:p w14:paraId="5F4203CC" w14:textId="77777777" w:rsidR="00EA6B87" w:rsidRDefault="00EA6B87" w:rsidP="00EA6B87">
      <w:pPr>
        <w:pStyle w:val="NoSpacing"/>
        <w:rPr>
          <w:b/>
          <w:sz w:val="32"/>
          <w:szCs w:val="32"/>
        </w:rPr>
      </w:pPr>
    </w:p>
    <w:p w14:paraId="02988C52" w14:textId="77777777" w:rsidR="00EA6B87" w:rsidRDefault="00EA6B87" w:rsidP="00EA6B87">
      <w:pPr>
        <w:pStyle w:val="NoSpacing"/>
        <w:rPr>
          <w:b/>
          <w:sz w:val="32"/>
          <w:szCs w:val="32"/>
        </w:rPr>
      </w:pPr>
    </w:p>
    <w:p w14:paraId="314BC5C9" w14:textId="77777777" w:rsidR="00EA6B87" w:rsidRDefault="00EA6B87" w:rsidP="00EA6B87">
      <w:pPr>
        <w:pStyle w:val="NoSpacing"/>
        <w:rPr>
          <w:b/>
          <w:sz w:val="32"/>
          <w:szCs w:val="32"/>
        </w:rPr>
      </w:pPr>
    </w:p>
    <w:p w14:paraId="42EF7901" w14:textId="77777777" w:rsidR="00EA6B87" w:rsidRDefault="00EA6B87" w:rsidP="00EA6B87">
      <w:pPr>
        <w:pStyle w:val="NoSpacing"/>
        <w:rPr>
          <w:b/>
          <w:sz w:val="32"/>
          <w:szCs w:val="32"/>
        </w:rPr>
      </w:pPr>
    </w:p>
    <w:p w14:paraId="7801E2B1" w14:textId="77777777" w:rsidR="00EA6B87" w:rsidRDefault="00EA6B87" w:rsidP="00EA6B87">
      <w:pPr>
        <w:pStyle w:val="NoSpacing"/>
        <w:rPr>
          <w:b/>
          <w:sz w:val="32"/>
          <w:szCs w:val="32"/>
        </w:rPr>
      </w:pPr>
    </w:p>
    <w:p w14:paraId="7B629D81" w14:textId="77777777" w:rsidR="00EA6B87" w:rsidRDefault="00EA6B87" w:rsidP="00EA6B87">
      <w:pPr>
        <w:pStyle w:val="NoSpacing"/>
        <w:rPr>
          <w:b/>
          <w:sz w:val="32"/>
          <w:szCs w:val="32"/>
        </w:rPr>
      </w:pPr>
    </w:p>
    <w:p w14:paraId="11414BC9" w14:textId="77777777" w:rsidR="00EA6B87" w:rsidRDefault="00EA6B87" w:rsidP="00EA6B87">
      <w:pPr>
        <w:pStyle w:val="NoSpacing"/>
        <w:rPr>
          <w:b/>
          <w:sz w:val="32"/>
          <w:szCs w:val="32"/>
        </w:rPr>
      </w:pPr>
    </w:p>
    <w:p w14:paraId="1105237B" w14:textId="77777777" w:rsidR="00AC24BE" w:rsidRDefault="00AC24BE" w:rsidP="00EA6B87">
      <w:pPr>
        <w:pStyle w:val="NoSpacing"/>
        <w:rPr>
          <w:b/>
          <w:sz w:val="32"/>
          <w:szCs w:val="32"/>
        </w:rPr>
      </w:pPr>
    </w:p>
    <w:p w14:paraId="0D2EE7C6" w14:textId="77777777" w:rsidR="00BD2306" w:rsidRDefault="00BD2306" w:rsidP="00EA6B87">
      <w:pPr>
        <w:pStyle w:val="NoSpacing"/>
        <w:rPr>
          <w:b/>
          <w:sz w:val="32"/>
          <w:szCs w:val="32"/>
        </w:rPr>
      </w:pPr>
    </w:p>
    <w:p w14:paraId="5B7E5259" w14:textId="77777777" w:rsidR="00BD2306" w:rsidRDefault="00BD2306" w:rsidP="00EA6B87">
      <w:pPr>
        <w:pStyle w:val="NoSpacing"/>
        <w:rPr>
          <w:b/>
          <w:sz w:val="32"/>
          <w:szCs w:val="32"/>
        </w:rPr>
      </w:pPr>
    </w:p>
    <w:p w14:paraId="1829FBBF" w14:textId="77777777" w:rsidR="00AC24BE" w:rsidRPr="00AF4292" w:rsidRDefault="00AC24BE" w:rsidP="00EA6B87">
      <w:pPr>
        <w:pStyle w:val="NoSpacing"/>
        <w:rPr>
          <w:b/>
          <w:sz w:val="32"/>
          <w:szCs w:val="32"/>
        </w:rPr>
      </w:pPr>
    </w:p>
    <w:p w14:paraId="1DAB98F1" w14:textId="77777777" w:rsidR="00EA6B87" w:rsidRPr="00FB7020" w:rsidRDefault="00EA6B87"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t>Psalms 45:1-17</w:t>
      </w:r>
      <w:r w:rsidR="00B3760B" w:rsidRPr="00FB7020">
        <w:rPr>
          <w:rFonts w:eastAsia="Times New Roman" w:cstheme="minorHAnsi"/>
          <w:b/>
          <w:i/>
          <w:sz w:val="24"/>
          <w:szCs w:val="24"/>
        </w:rPr>
        <w:t>(NIV)</w:t>
      </w:r>
    </w:p>
    <w:p w14:paraId="5B172520"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t>My heart is stirred by a noble theme as I recite my verses for the king;</w:t>
      </w:r>
      <w:r w:rsidRPr="00FB7020">
        <w:rPr>
          <w:rFonts w:eastAsia="Times New Roman" w:cstheme="minorHAnsi"/>
          <w:b/>
          <w:i/>
          <w:sz w:val="24"/>
          <w:szCs w:val="24"/>
        </w:rPr>
        <w:br/>
        <w:t>    my tongue is the pen of a skillful writer.</w:t>
      </w:r>
    </w:p>
    <w:p w14:paraId="21F812B8" w14:textId="77777777" w:rsidR="00B3760B" w:rsidRP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t xml:space="preserve"> </w:t>
      </w:r>
      <w:r w:rsidRPr="00FB7020">
        <w:rPr>
          <w:rFonts w:eastAsia="Times New Roman" w:cstheme="minorHAnsi"/>
          <w:b/>
          <w:i/>
          <w:sz w:val="24"/>
          <w:szCs w:val="24"/>
          <w:vertAlign w:val="superscript"/>
        </w:rPr>
        <w:t>2 </w:t>
      </w:r>
      <w:r w:rsidRPr="00FB7020">
        <w:rPr>
          <w:rFonts w:eastAsia="Times New Roman" w:cstheme="minorHAnsi"/>
          <w:b/>
          <w:i/>
          <w:sz w:val="24"/>
          <w:szCs w:val="24"/>
        </w:rPr>
        <w:t>You are the most excellent of men</w:t>
      </w:r>
      <w:r w:rsidRPr="00FB7020">
        <w:rPr>
          <w:rFonts w:eastAsia="Times New Roman" w:cstheme="minorHAnsi"/>
          <w:b/>
          <w:i/>
          <w:sz w:val="24"/>
          <w:szCs w:val="24"/>
        </w:rPr>
        <w:br/>
        <w:t>    and your lips have been anoint</w:t>
      </w:r>
      <w:r w:rsidR="00FB7020">
        <w:rPr>
          <w:rFonts w:eastAsia="Times New Roman" w:cstheme="minorHAnsi"/>
          <w:b/>
          <w:i/>
          <w:sz w:val="24"/>
          <w:szCs w:val="24"/>
        </w:rPr>
        <w:t>ed with grace</w:t>
      </w:r>
      <w:r w:rsidRPr="00FB7020">
        <w:rPr>
          <w:rFonts w:eastAsia="Times New Roman" w:cstheme="minorHAnsi"/>
          <w:b/>
          <w:i/>
          <w:sz w:val="24"/>
          <w:szCs w:val="24"/>
        </w:rPr>
        <w:t> since God has blessed you forever.</w:t>
      </w:r>
    </w:p>
    <w:p w14:paraId="44F2EB5E"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vertAlign w:val="superscript"/>
        </w:rPr>
        <w:t>3 </w:t>
      </w:r>
      <w:r w:rsidRPr="00FB7020">
        <w:rPr>
          <w:rFonts w:eastAsia="Times New Roman" w:cstheme="minorHAnsi"/>
          <w:b/>
          <w:i/>
          <w:sz w:val="24"/>
          <w:szCs w:val="24"/>
        </w:rPr>
        <w:t>Gird your swo</w:t>
      </w:r>
      <w:r w:rsidR="00FB7020">
        <w:rPr>
          <w:rFonts w:eastAsia="Times New Roman" w:cstheme="minorHAnsi"/>
          <w:b/>
          <w:i/>
          <w:sz w:val="24"/>
          <w:szCs w:val="24"/>
        </w:rPr>
        <w:t>rd on your side, you mighty one</w:t>
      </w:r>
      <w:r w:rsidRPr="00FB7020">
        <w:rPr>
          <w:rFonts w:eastAsia="Times New Roman" w:cstheme="minorHAnsi"/>
          <w:b/>
          <w:i/>
          <w:sz w:val="24"/>
          <w:szCs w:val="24"/>
        </w:rPr>
        <w:t> clothe yourself with splendor and majesty.</w:t>
      </w:r>
      <w:r w:rsidRPr="00FB7020">
        <w:rPr>
          <w:rFonts w:eastAsia="Times New Roman" w:cstheme="minorHAnsi"/>
          <w:b/>
          <w:i/>
          <w:sz w:val="24"/>
          <w:szCs w:val="24"/>
        </w:rPr>
        <w:br/>
      </w:r>
      <w:r w:rsidRPr="00FB7020">
        <w:rPr>
          <w:rFonts w:eastAsia="Times New Roman" w:cstheme="minorHAnsi"/>
          <w:b/>
          <w:i/>
          <w:sz w:val="24"/>
          <w:szCs w:val="24"/>
          <w:vertAlign w:val="superscript"/>
        </w:rPr>
        <w:t>4 </w:t>
      </w:r>
      <w:r w:rsidRPr="00FB7020">
        <w:rPr>
          <w:rFonts w:eastAsia="Times New Roman" w:cstheme="minorHAnsi"/>
          <w:b/>
          <w:i/>
          <w:sz w:val="24"/>
          <w:szCs w:val="24"/>
        </w:rPr>
        <w:t>In your majesty ride forth victoriously in the cause of truth, humility and justice;</w:t>
      </w:r>
      <w:r w:rsidRPr="00FB7020">
        <w:rPr>
          <w:rFonts w:eastAsia="Times New Roman" w:cstheme="minorHAnsi"/>
          <w:b/>
          <w:i/>
          <w:sz w:val="24"/>
          <w:szCs w:val="24"/>
        </w:rPr>
        <w:br/>
        <w:t>    let your right hand achieve awesome deeds.</w:t>
      </w:r>
    </w:p>
    <w:p w14:paraId="363C5CC6"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t xml:space="preserve"> </w:t>
      </w:r>
      <w:r w:rsidRPr="00FB7020">
        <w:rPr>
          <w:rFonts w:eastAsia="Times New Roman" w:cstheme="minorHAnsi"/>
          <w:b/>
          <w:i/>
          <w:sz w:val="24"/>
          <w:szCs w:val="24"/>
          <w:vertAlign w:val="superscript"/>
        </w:rPr>
        <w:t>5 </w:t>
      </w:r>
      <w:r w:rsidRPr="00FB7020">
        <w:rPr>
          <w:rFonts w:eastAsia="Times New Roman" w:cstheme="minorHAnsi"/>
          <w:b/>
          <w:i/>
          <w:sz w:val="24"/>
          <w:szCs w:val="24"/>
        </w:rPr>
        <w:t xml:space="preserve">Let your sharp arrows pierce the hearts of the king’s enemies; let the nations fall beneath your feet. </w:t>
      </w:r>
      <w:r w:rsidRPr="00FB7020">
        <w:rPr>
          <w:rFonts w:eastAsia="Times New Roman" w:cstheme="minorHAnsi"/>
          <w:b/>
          <w:i/>
          <w:sz w:val="24"/>
          <w:szCs w:val="24"/>
          <w:vertAlign w:val="superscript"/>
        </w:rPr>
        <w:t>6 </w:t>
      </w:r>
      <w:r w:rsidRPr="00FB7020">
        <w:rPr>
          <w:rFonts w:eastAsia="Times New Roman" w:cstheme="minorHAnsi"/>
          <w:b/>
          <w:i/>
          <w:sz w:val="24"/>
          <w:szCs w:val="24"/>
        </w:rPr>
        <w:t>Your throne, O God, will last for ever and ever;    a scepter of justice will be the scepter of your kingdom.</w:t>
      </w:r>
    </w:p>
    <w:p w14:paraId="44BFF9C9"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t xml:space="preserve"> </w:t>
      </w:r>
      <w:r w:rsidRPr="00FB7020">
        <w:rPr>
          <w:rFonts w:eastAsia="Times New Roman" w:cstheme="minorHAnsi"/>
          <w:b/>
          <w:i/>
          <w:sz w:val="24"/>
          <w:szCs w:val="24"/>
          <w:vertAlign w:val="superscript"/>
        </w:rPr>
        <w:t>7 </w:t>
      </w:r>
      <w:r w:rsidRPr="00FB7020">
        <w:rPr>
          <w:rFonts w:eastAsia="Times New Roman" w:cstheme="minorHAnsi"/>
          <w:b/>
          <w:i/>
          <w:sz w:val="24"/>
          <w:szCs w:val="24"/>
        </w:rPr>
        <w:t>You love righteousness and hate wickedness; therefore God, your God, has set you above your companions</w:t>
      </w:r>
      <w:r w:rsidRPr="00FB7020">
        <w:rPr>
          <w:rFonts w:eastAsia="Times New Roman" w:cstheme="minorHAnsi"/>
          <w:b/>
          <w:i/>
          <w:sz w:val="24"/>
          <w:szCs w:val="24"/>
        </w:rPr>
        <w:br/>
        <w:t xml:space="preserve">    by anointing you with the oil of joy. </w:t>
      </w:r>
      <w:r w:rsidRPr="00FB7020">
        <w:rPr>
          <w:rFonts w:eastAsia="Times New Roman" w:cstheme="minorHAnsi"/>
          <w:b/>
          <w:i/>
          <w:sz w:val="24"/>
          <w:szCs w:val="24"/>
          <w:vertAlign w:val="superscript"/>
        </w:rPr>
        <w:t>8 </w:t>
      </w:r>
      <w:r w:rsidRPr="00FB7020">
        <w:rPr>
          <w:rFonts w:eastAsia="Times New Roman" w:cstheme="minorHAnsi"/>
          <w:b/>
          <w:i/>
          <w:sz w:val="24"/>
          <w:szCs w:val="24"/>
        </w:rPr>
        <w:t>All your robes are fragrant with myrrh and aloes and cassia;     from palaces adorned with ivory the music of the strings makes you glad.</w:t>
      </w:r>
    </w:p>
    <w:p w14:paraId="13DE7667"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br/>
      </w:r>
      <w:r w:rsidRPr="00FB7020">
        <w:rPr>
          <w:rFonts w:eastAsia="Times New Roman" w:cstheme="minorHAnsi"/>
          <w:b/>
          <w:i/>
          <w:sz w:val="24"/>
          <w:szCs w:val="24"/>
          <w:vertAlign w:val="superscript"/>
        </w:rPr>
        <w:t>9 </w:t>
      </w:r>
      <w:r w:rsidRPr="00FB7020">
        <w:rPr>
          <w:rFonts w:eastAsia="Times New Roman" w:cstheme="minorHAnsi"/>
          <w:b/>
          <w:i/>
          <w:sz w:val="24"/>
          <w:szCs w:val="24"/>
        </w:rPr>
        <w:t>Daughters of kings are among your honored women;</w:t>
      </w:r>
      <w:r w:rsidR="00FB7020">
        <w:rPr>
          <w:rFonts w:eastAsia="Times New Roman" w:cstheme="minorHAnsi"/>
          <w:b/>
          <w:i/>
          <w:sz w:val="24"/>
          <w:szCs w:val="24"/>
        </w:rPr>
        <w:t xml:space="preserve"> </w:t>
      </w:r>
      <w:r w:rsidRPr="00FB7020">
        <w:rPr>
          <w:rFonts w:eastAsia="Times New Roman" w:cstheme="minorHAnsi"/>
          <w:b/>
          <w:i/>
          <w:sz w:val="24"/>
          <w:szCs w:val="24"/>
        </w:rPr>
        <w:t xml:space="preserve">at your right hand is the royal bride in gold of Ophir. </w:t>
      </w:r>
      <w:r w:rsidRPr="00FB7020">
        <w:rPr>
          <w:rFonts w:eastAsia="Times New Roman" w:cstheme="minorHAnsi"/>
          <w:b/>
          <w:i/>
          <w:sz w:val="24"/>
          <w:szCs w:val="24"/>
          <w:vertAlign w:val="superscript"/>
        </w:rPr>
        <w:t>10 </w:t>
      </w:r>
      <w:r w:rsidRPr="00FB7020">
        <w:rPr>
          <w:rFonts w:eastAsia="Times New Roman" w:cstheme="minorHAnsi"/>
          <w:b/>
          <w:i/>
          <w:sz w:val="24"/>
          <w:szCs w:val="24"/>
        </w:rPr>
        <w:t>Listen, daughter, and pay careful attention: Forget your people and your father’s house.</w:t>
      </w:r>
    </w:p>
    <w:p w14:paraId="587113D9"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rPr>
        <w:t xml:space="preserve"> </w:t>
      </w:r>
      <w:r w:rsidRPr="00FB7020">
        <w:rPr>
          <w:rFonts w:eastAsia="Times New Roman" w:cstheme="minorHAnsi"/>
          <w:b/>
          <w:i/>
          <w:sz w:val="24"/>
          <w:szCs w:val="24"/>
          <w:vertAlign w:val="superscript"/>
        </w:rPr>
        <w:t>11 </w:t>
      </w:r>
      <w:r w:rsidRPr="00FB7020">
        <w:rPr>
          <w:rFonts w:eastAsia="Times New Roman" w:cstheme="minorHAnsi"/>
          <w:b/>
          <w:i/>
          <w:sz w:val="24"/>
          <w:szCs w:val="24"/>
        </w:rPr>
        <w:t>Let the king be enthralled by your beauty;</w:t>
      </w:r>
      <w:r w:rsidRPr="00FB7020">
        <w:rPr>
          <w:rFonts w:eastAsia="Times New Roman" w:cstheme="minorHAnsi"/>
          <w:b/>
          <w:i/>
          <w:sz w:val="24"/>
          <w:szCs w:val="24"/>
        </w:rPr>
        <w:br/>
        <w:t xml:space="preserve">    honor him, for he is your lord. </w:t>
      </w:r>
      <w:r w:rsidRPr="00FB7020">
        <w:rPr>
          <w:rFonts w:eastAsia="Times New Roman" w:cstheme="minorHAnsi"/>
          <w:b/>
          <w:i/>
          <w:sz w:val="24"/>
          <w:szCs w:val="24"/>
          <w:vertAlign w:val="superscript"/>
        </w:rPr>
        <w:t>12 </w:t>
      </w:r>
      <w:r w:rsidRPr="00FB7020">
        <w:rPr>
          <w:rFonts w:eastAsia="Times New Roman" w:cstheme="minorHAnsi"/>
          <w:b/>
          <w:i/>
          <w:sz w:val="24"/>
          <w:szCs w:val="24"/>
        </w:rPr>
        <w:t>The city of Tyre will come with a gift,</w:t>
      </w:r>
      <w:r w:rsidRPr="00FB7020">
        <w:rPr>
          <w:rFonts w:eastAsia="Times New Roman" w:cstheme="minorHAnsi"/>
          <w:b/>
          <w:i/>
          <w:sz w:val="24"/>
          <w:szCs w:val="24"/>
        </w:rPr>
        <w:br/>
        <w:t xml:space="preserve">    people of wealth will seek your favor. </w:t>
      </w:r>
    </w:p>
    <w:p w14:paraId="05136226"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vertAlign w:val="superscript"/>
        </w:rPr>
        <w:t>13 </w:t>
      </w:r>
      <w:r w:rsidRPr="00FB7020">
        <w:rPr>
          <w:rFonts w:eastAsia="Times New Roman" w:cstheme="minorHAnsi"/>
          <w:b/>
          <w:i/>
          <w:sz w:val="24"/>
          <w:szCs w:val="24"/>
        </w:rPr>
        <w:t>All glorious is the princess within her chamber;</w:t>
      </w:r>
      <w:r w:rsidRPr="00FB7020">
        <w:rPr>
          <w:rFonts w:eastAsia="Times New Roman" w:cstheme="minorHAnsi"/>
          <w:b/>
          <w:i/>
          <w:sz w:val="24"/>
          <w:szCs w:val="24"/>
        </w:rPr>
        <w:br/>
        <w:t xml:space="preserve">    her gown is interwoven with gold. </w:t>
      </w:r>
      <w:r w:rsidRPr="00FB7020">
        <w:rPr>
          <w:rFonts w:eastAsia="Times New Roman" w:cstheme="minorHAnsi"/>
          <w:b/>
          <w:i/>
          <w:sz w:val="24"/>
          <w:szCs w:val="24"/>
          <w:vertAlign w:val="superscript"/>
        </w:rPr>
        <w:t>14 </w:t>
      </w:r>
      <w:r w:rsidRPr="00FB7020">
        <w:rPr>
          <w:rFonts w:eastAsia="Times New Roman" w:cstheme="minorHAnsi"/>
          <w:b/>
          <w:i/>
          <w:sz w:val="24"/>
          <w:szCs w:val="24"/>
        </w:rPr>
        <w:t>In embroidered garments she is led to the king;</w:t>
      </w:r>
      <w:r w:rsidRPr="00FB7020">
        <w:rPr>
          <w:rFonts w:eastAsia="Times New Roman" w:cstheme="minorHAnsi"/>
          <w:b/>
          <w:i/>
          <w:sz w:val="24"/>
          <w:szCs w:val="24"/>
        </w:rPr>
        <w:br/>
        <w:t>    her virgin companions follow her— those brought to be with her.</w:t>
      </w:r>
    </w:p>
    <w:p w14:paraId="53A8F803" w14:textId="77777777" w:rsid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vertAlign w:val="superscript"/>
        </w:rPr>
        <w:t>15 </w:t>
      </w:r>
      <w:r w:rsidRPr="00FB7020">
        <w:rPr>
          <w:rFonts w:eastAsia="Times New Roman" w:cstheme="minorHAnsi"/>
          <w:b/>
          <w:i/>
          <w:sz w:val="24"/>
          <w:szCs w:val="24"/>
        </w:rPr>
        <w:t>Led in with joy and gladness, they enter the palace of the king.</w:t>
      </w:r>
      <w:r w:rsidR="00FB7020" w:rsidRPr="00FB7020">
        <w:rPr>
          <w:rFonts w:eastAsia="Times New Roman" w:cstheme="minorHAnsi"/>
          <w:b/>
          <w:i/>
          <w:sz w:val="24"/>
          <w:szCs w:val="24"/>
        </w:rPr>
        <w:t xml:space="preserve"> </w:t>
      </w:r>
      <w:r w:rsidRPr="00FB7020">
        <w:rPr>
          <w:rFonts w:eastAsia="Times New Roman" w:cstheme="minorHAnsi"/>
          <w:b/>
          <w:i/>
          <w:sz w:val="24"/>
          <w:szCs w:val="24"/>
          <w:vertAlign w:val="superscript"/>
        </w:rPr>
        <w:t>16 </w:t>
      </w:r>
      <w:r w:rsidRPr="00FB7020">
        <w:rPr>
          <w:rFonts w:eastAsia="Times New Roman" w:cstheme="minorHAnsi"/>
          <w:b/>
          <w:i/>
          <w:sz w:val="24"/>
          <w:szCs w:val="24"/>
        </w:rPr>
        <w:t>Your sons will take the place of your fathers;</w:t>
      </w:r>
      <w:r w:rsidRPr="00FB7020">
        <w:rPr>
          <w:rFonts w:eastAsia="Times New Roman" w:cstheme="minorHAnsi"/>
          <w:b/>
          <w:i/>
          <w:sz w:val="24"/>
          <w:szCs w:val="24"/>
        </w:rPr>
        <w:br/>
        <w:t>    you will make them princes throughout the land.</w:t>
      </w:r>
      <w:r w:rsidR="00FB7020" w:rsidRPr="00FB7020">
        <w:rPr>
          <w:rFonts w:eastAsia="Times New Roman" w:cstheme="minorHAnsi"/>
          <w:b/>
          <w:i/>
          <w:sz w:val="24"/>
          <w:szCs w:val="24"/>
        </w:rPr>
        <w:t xml:space="preserve"> </w:t>
      </w:r>
    </w:p>
    <w:p w14:paraId="143F6B60" w14:textId="77777777" w:rsidR="00B3760B" w:rsidRPr="00FB7020" w:rsidRDefault="00B3760B" w:rsidP="00FB7020">
      <w:pPr>
        <w:spacing w:before="100" w:beforeAutospacing="1" w:after="100" w:afterAutospacing="1" w:line="240" w:lineRule="auto"/>
        <w:jc w:val="center"/>
        <w:rPr>
          <w:rFonts w:eastAsia="Times New Roman" w:cstheme="minorHAnsi"/>
          <w:b/>
          <w:i/>
          <w:sz w:val="24"/>
          <w:szCs w:val="24"/>
        </w:rPr>
      </w:pPr>
      <w:r w:rsidRPr="00FB7020">
        <w:rPr>
          <w:rFonts w:eastAsia="Times New Roman" w:cstheme="minorHAnsi"/>
          <w:b/>
          <w:i/>
          <w:sz w:val="24"/>
          <w:szCs w:val="24"/>
          <w:vertAlign w:val="superscript"/>
        </w:rPr>
        <w:t>17 </w:t>
      </w:r>
      <w:r w:rsidRPr="00FB7020">
        <w:rPr>
          <w:rFonts w:eastAsia="Times New Roman" w:cstheme="minorHAnsi"/>
          <w:b/>
          <w:i/>
          <w:sz w:val="24"/>
          <w:szCs w:val="24"/>
        </w:rPr>
        <w:t>I will perpetuate your memory through all generations;</w:t>
      </w:r>
      <w:r w:rsidR="00FB7020" w:rsidRPr="00FB7020">
        <w:rPr>
          <w:rFonts w:eastAsia="Times New Roman" w:cstheme="minorHAnsi"/>
          <w:b/>
          <w:i/>
          <w:sz w:val="24"/>
          <w:szCs w:val="24"/>
        </w:rPr>
        <w:t xml:space="preserve"> </w:t>
      </w:r>
      <w:r w:rsidRPr="00FB7020">
        <w:rPr>
          <w:rFonts w:eastAsia="Times New Roman" w:cstheme="minorHAnsi"/>
          <w:b/>
          <w:i/>
          <w:sz w:val="24"/>
          <w:szCs w:val="24"/>
        </w:rPr>
        <w:t>therefore the nations will praise you for ever and ever.</w:t>
      </w:r>
    </w:p>
    <w:p w14:paraId="60070502" w14:textId="77777777" w:rsidR="00BD2306" w:rsidRDefault="00BD2306" w:rsidP="00BD2306">
      <w:pPr>
        <w:jc w:val="center"/>
        <w:rPr>
          <w:b/>
          <w:sz w:val="28"/>
          <w:szCs w:val="28"/>
        </w:rPr>
      </w:pPr>
      <w:r w:rsidRPr="00AF4292">
        <w:rPr>
          <w:b/>
          <w:sz w:val="28"/>
          <w:szCs w:val="28"/>
        </w:rPr>
        <w:t>Dedication</w:t>
      </w:r>
    </w:p>
    <w:p w14:paraId="08581457" w14:textId="77777777" w:rsidR="00BD2306" w:rsidRPr="006C4BE8" w:rsidRDefault="00BD2306" w:rsidP="00BD2306">
      <w:pPr>
        <w:pStyle w:val="ListParagraph"/>
        <w:ind w:left="0"/>
        <w:jc w:val="center"/>
        <w:rPr>
          <w:b/>
          <w:i/>
        </w:rPr>
      </w:pPr>
      <w:r w:rsidRPr="006C4BE8">
        <w:rPr>
          <w:b/>
          <w:i/>
        </w:rPr>
        <w:t>1 Thessalonians 3:8-9</w:t>
      </w:r>
      <w:r>
        <w:rPr>
          <w:b/>
          <w:i/>
        </w:rPr>
        <w:t xml:space="preserve"> (HCSB)</w:t>
      </w:r>
    </w:p>
    <w:p w14:paraId="361115B0" w14:textId="77777777" w:rsidR="00BD2306" w:rsidRPr="009B7754" w:rsidRDefault="00BD2306" w:rsidP="00BD2306">
      <w:pPr>
        <w:pStyle w:val="ListParagraph"/>
        <w:ind w:left="0"/>
        <w:jc w:val="center"/>
        <w:rPr>
          <w:b/>
          <w:i/>
        </w:rPr>
      </w:pPr>
      <w:r w:rsidRPr="006C4BE8">
        <w:rPr>
          <w:b/>
          <w:i/>
        </w:rPr>
        <w:t xml:space="preserve">“For now we live, if YOU stand firm in the LORD. How can we thank God for you in return for all the joy we experience because of </w:t>
      </w:r>
      <w:r w:rsidRPr="006C4BE8">
        <w:rPr>
          <w:b/>
          <w:i/>
          <w:u w:val="single"/>
        </w:rPr>
        <w:t>you</w:t>
      </w:r>
      <w:r w:rsidRPr="006C4BE8">
        <w:rPr>
          <w:b/>
          <w:i/>
        </w:rPr>
        <w:t xml:space="preserve"> before our God?”</w:t>
      </w:r>
    </w:p>
    <w:p w14:paraId="4879D0BC" w14:textId="77777777" w:rsidR="00BD2306" w:rsidRDefault="00BD2306" w:rsidP="00BD2306">
      <w:pPr>
        <w:ind w:firstLine="720"/>
        <w:jc w:val="both"/>
        <w:rPr>
          <w:sz w:val="24"/>
          <w:szCs w:val="24"/>
        </w:rPr>
      </w:pPr>
      <w:r w:rsidRPr="0093591D">
        <w:rPr>
          <w:sz w:val="24"/>
          <w:szCs w:val="24"/>
        </w:rPr>
        <w:t>To every one of my sisters who faithfully sit</w:t>
      </w:r>
      <w:r>
        <w:rPr>
          <w:sz w:val="24"/>
          <w:szCs w:val="24"/>
        </w:rPr>
        <w:t>s</w:t>
      </w:r>
      <w:r w:rsidRPr="0093591D">
        <w:rPr>
          <w:sz w:val="24"/>
          <w:szCs w:val="24"/>
        </w:rPr>
        <w:t xml:space="preserve"> at the feet of Jesus and study His Words of life with me for hours and hours, I want you to know how much I love you. As you invest His truth into my life and the lives of others in your homes, the prison, and the Nations, I remind you of Jesus’ promise that none of this will be taken away from us. (Luke 10:39-42) I cannot thank my God enough for all the joy I experience in His presence because of you! </w:t>
      </w:r>
    </w:p>
    <w:p w14:paraId="0449A74C" w14:textId="77777777" w:rsidR="00BD2306" w:rsidRPr="00756AB3" w:rsidRDefault="00BD2306" w:rsidP="00BD2306">
      <w:pPr>
        <w:jc w:val="center"/>
        <w:rPr>
          <w:b/>
          <w:i/>
          <w:sz w:val="24"/>
          <w:szCs w:val="24"/>
        </w:rPr>
      </w:pPr>
      <w:r w:rsidRPr="00756AB3">
        <w:rPr>
          <w:b/>
          <w:i/>
          <w:sz w:val="24"/>
          <w:szCs w:val="24"/>
        </w:rPr>
        <w:t>Psalm 102:18</w:t>
      </w:r>
    </w:p>
    <w:p w14:paraId="18A3D0C6" w14:textId="77777777" w:rsidR="00BD2306" w:rsidRPr="00756AB3" w:rsidRDefault="00BD2306" w:rsidP="00BD2306">
      <w:pPr>
        <w:jc w:val="center"/>
        <w:rPr>
          <w:b/>
          <w:i/>
          <w:sz w:val="24"/>
          <w:szCs w:val="24"/>
        </w:rPr>
      </w:pPr>
      <w:r w:rsidRPr="00756AB3">
        <w:rPr>
          <w:b/>
          <w:i/>
          <w:sz w:val="24"/>
          <w:szCs w:val="24"/>
        </w:rPr>
        <w:t>This will be written for the generation to come, that a people yet to be created may praise the LORD.</w:t>
      </w:r>
    </w:p>
    <w:p w14:paraId="5F8CFE51" w14:textId="77777777" w:rsidR="00BD2306" w:rsidRDefault="00BD2306" w:rsidP="00BD2306">
      <w:pPr>
        <w:ind w:firstLine="720"/>
        <w:jc w:val="both"/>
        <w:rPr>
          <w:sz w:val="24"/>
          <w:szCs w:val="24"/>
        </w:rPr>
      </w:pPr>
      <w:r w:rsidRPr="0093591D">
        <w:rPr>
          <w:sz w:val="24"/>
          <w:szCs w:val="24"/>
        </w:rPr>
        <w:t xml:space="preserve">To my precious </w:t>
      </w:r>
      <w:r>
        <w:rPr>
          <w:sz w:val="24"/>
          <w:szCs w:val="24"/>
        </w:rPr>
        <w:t>c</w:t>
      </w:r>
      <w:r w:rsidRPr="0093591D">
        <w:rPr>
          <w:sz w:val="24"/>
          <w:szCs w:val="24"/>
        </w:rPr>
        <w:t>hildren:  Justin, Allie, Naomi,</w:t>
      </w:r>
      <w:r>
        <w:rPr>
          <w:sz w:val="24"/>
          <w:szCs w:val="24"/>
        </w:rPr>
        <w:t xml:space="preserve"> Ada,</w:t>
      </w:r>
      <w:r w:rsidRPr="0093591D">
        <w:rPr>
          <w:sz w:val="24"/>
          <w:szCs w:val="24"/>
        </w:rPr>
        <w:t xml:space="preserve"> Ethan and Robbie. </w:t>
      </w:r>
    </w:p>
    <w:p w14:paraId="3F0540B8" w14:textId="77777777" w:rsidR="00BD2306" w:rsidRDefault="00BD2306" w:rsidP="00BD2306">
      <w:pPr>
        <w:ind w:firstLine="720"/>
        <w:jc w:val="both"/>
        <w:rPr>
          <w:sz w:val="24"/>
          <w:szCs w:val="24"/>
        </w:rPr>
      </w:pPr>
      <w:r>
        <w:rPr>
          <w:sz w:val="24"/>
          <w:szCs w:val="24"/>
        </w:rPr>
        <w:t xml:space="preserve"> Luke wrote his letters, the book of Luke and Acts, comprising one-fourth of the New Testament, for one man…Theophilus. I write this book for you. This is your inheritance. I record each cherished memory and my personal eyewitness accounts of the Lord Jesus Christ… so that you will know for certainty that He is God… the Way…The Truth…and… The Life! </w:t>
      </w:r>
    </w:p>
    <w:p w14:paraId="47909DC6" w14:textId="77777777" w:rsidR="00BD2306" w:rsidRDefault="00BD2306" w:rsidP="00BD2306">
      <w:pPr>
        <w:ind w:firstLine="720"/>
        <w:jc w:val="both"/>
        <w:rPr>
          <w:sz w:val="24"/>
          <w:szCs w:val="24"/>
        </w:rPr>
      </w:pPr>
      <w:r>
        <w:rPr>
          <w:sz w:val="24"/>
          <w:szCs w:val="24"/>
        </w:rPr>
        <w:t>The</w:t>
      </w:r>
      <w:r w:rsidRPr="0093591D">
        <w:rPr>
          <w:sz w:val="24"/>
          <w:szCs w:val="24"/>
        </w:rPr>
        <w:t xml:space="preserve"> Lord has used eac</w:t>
      </w:r>
      <w:r>
        <w:rPr>
          <w:sz w:val="24"/>
          <w:szCs w:val="24"/>
        </w:rPr>
        <w:t>h of you in my life to teach, rebuke</w:t>
      </w:r>
      <w:r w:rsidRPr="0093591D">
        <w:rPr>
          <w:sz w:val="24"/>
          <w:szCs w:val="24"/>
        </w:rPr>
        <w:t>, and refine me. I love you all so much</w:t>
      </w:r>
      <w:r>
        <w:rPr>
          <w:sz w:val="24"/>
          <w:szCs w:val="24"/>
        </w:rPr>
        <w:t>! T</w:t>
      </w:r>
      <w:r w:rsidRPr="0093591D">
        <w:rPr>
          <w:sz w:val="24"/>
          <w:szCs w:val="24"/>
        </w:rPr>
        <w:t xml:space="preserve">his is my prayer for all of you, and all who will come from you: I pray that you will listen to the Heavenly Father, </w:t>
      </w:r>
      <w:r>
        <w:rPr>
          <w:sz w:val="24"/>
          <w:szCs w:val="24"/>
        </w:rPr>
        <w:t>learn from</w:t>
      </w:r>
      <w:r w:rsidRPr="0093591D">
        <w:rPr>
          <w:sz w:val="24"/>
          <w:szCs w:val="24"/>
        </w:rPr>
        <w:t xml:space="preserve"> Him</w:t>
      </w:r>
      <w:r>
        <w:rPr>
          <w:sz w:val="24"/>
          <w:szCs w:val="24"/>
        </w:rPr>
        <w:t>,</w:t>
      </w:r>
      <w:r w:rsidRPr="0093591D">
        <w:rPr>
          <w:sz w:val="24"/>
          <w:szCs w:val="24"/>
        </w:rPr>
        <w:t xml:space="preserve"> come to Jesus and meet me in heaven!  </w:t>
      </w:r>
    </w:p>
    <w:p w14:paraId="120180FC" w14:textId="77777777" w:rsidR="00BD2306" w:rsidRPr="00454472" w:rsidRDefault="00BD2306" w:rsidP="00BD2306">
      <w:pPr>
        <w:jc w:val="center"/>
        <w:rPr>
          <w:rFonts w:cstheme="minorHAnsi"/>
          <w:b/>
          <w:i/>
          <w:sz w:val="24"/>
          <w:szCs w:val="24"/>
        </w:rPr>
      </w:pPr>
      <w:r w:rsidRPr="00454472">
        <w:rPr>
          <w:rFonts w:cstheme="minorHAnsi"/>
          <w:b/>
          <w:i/>
          <w:sz w:val="24"/>
          <w:szCs w:val="24"/>
        </w:rPr>
        <w:t>1 John 1:1-4 (NIV)</w:t>
      </w:r>
    </w:p>
    <w:p w14:paraId="5EBE0508" w14:textId="77777777" w:rsidR="00BD2306" w:rsidRPr="00454472" w:rsidRDefault="00BD2306" w:rsidP="00BD2306">
      <w:pPr>
        <w:spacing w:before="100" w:beforeAutospacing="1" w:after="100" w:afterAutospacing="1" w:line="240" w:lineRule="auto"/>
        <w:jc w:val="center"/>
        <w:rPr>
          <w:rFonts w:eastAsia="Times New Roman" w:cstheme="minorHAnsi"/>
          <w:b/>
          <w:i/>
          <w:sz w:val="24"/>
          <w:szCs w:val="24"/>
        </w:rPr>
      </w:pPr>
      <w:r w:rsidRPr="00454472">
        <w:rPr>
          <w:rFonts w:eastAsia="Times New Roman" w:cstheme="minorHAnsi"/>
          <w:b/>
          <w:i/>
          <w:sz w:val="24"/>
          <w:szCs w:val="24"/>
        </w:rPr>
        <w:t xml:space="preserve">That which was from the beginning, which we have heard, which we have seen with our eyes, which we have looked at and our hands have touched—this we proclaim concerning the Word of life. </w:t>
      </w:r>
      <w:r w:rsidRPr="00454472">
        <w:rPr>
          <w:rFonts w:eastAsia="Times New Roman" w:cstheme="minorHAnsi"/>
          <w:b/>
          <w:i/>
          <w:sz w:val="24"/>
          <w:szCs w:val="24"/>
          <w:vertAlign w:val="superscript"/>
        </w:rPr>
        <w:t>2 </w:t>
      </w:r>
      <w:r w:rsidRPr="00454472">
        <w:rPr>
          <w:rFonts w:eastAsia="Times New Roman" w:cstheme="minorHAnsi"/>
          <w:b/>
          <w:i/>
          <w:sz w:val="24"/>
          <w:szCs w:val="24"/>
        </w:rPr>
        <w:t xml:space="preserve">The life appeared; we have seen it and testify to it, and we proclaim to you the eternal life, which was with the Father and has appeared to us. </w:t>
      </w:r>
      <w:r w:rsidRPr="00454472">
        <w:rPr>
          <w:rFonts w:eastAsia="Times New Roman" w:cstheme="minorHAnsi"/>
          <w:b/>
          <w:i/>
          <w:sz w:val="24"/>
          <w:szCs w:val="24"/>
          <w:vertAlign w:val="superscript"/>
        </w:rPr>
        <w:t>3 </w:t>
      </w:r>
      <w:r w:rsidRPr="00454472">
        <w:rPr>
          <w:rFonts w:eastAsia="Times New Roman" w:cstheme="minorHAnsi"/>
          <w:b/>
          <w:i/>
          <w:sz w:val="24"/>
          <w:szCs w:val="24"/>
        </w:rPr>
        <w:t xml:space="preserve">We proclaim to you what we have seen and heard, so that you also may have fellowship with us. And our fellowship is with the Father and with his Son, Jesus Christ. </w:t>
      </w:r>
      <w:r w:rsidRPr="00454472">
        <w:rPr>
          <w:rFonts w:eastAsia="Times New Roman" w:cstheme="minorHAnsi"/>
          <w:b/>
          <w:i/>
          <w:sz w:val="24"/>
          <w:szCs w:val="24"/>
          <w:vertAlign w:val="superscript"/>
        </w:rPr>
        <w:t>4 </w:t>
      </w:r>
      <w:r w:rsidRPr="00454472">
        <w:rPr>
          <w:rFonts w:eastAsia="Times New Roman" w:cstheme="minorHAnsi"/>
          <w:b/>
          <w:i/>
          <w:sz w:val="24"/>
          <w:szCs w:val="24"/>
        </w:rPr>
        <w:t>We write this to make our joy complete.</w:t>
      </w:r>
    </w:p>
    <w:p w14:paraId="3AD3FAAB" w14:textId="77777777" w:rsidR="00BD2306" w:rsidRPr="0093591D" w:rsidRDefault="00BD2306" w:rsidP="00BD2306">
      <w:pPr>
        <w:ind w:firstLine="720"/>
        <w:jc w:val="both"/>
        <w:rPr>
          <w:b/>
          <w:i/>
          <w:sz w:val="24"/>
          <w:szCs w:val="24"/>
        </w:rPr>
      </w:pPr>
      <w:r w:rsidRPr="0093591D">
        <w:rPr>
          <w:sz w:val="24"/>
          <w:szCs w:val="24"/>
        </w:rPr>
        <w:t>To Art, my beloved husband</w:t>
      </w:r>
      <w:r>
        <w:rPr>
          <w:sz w:val="24"/>
          <w:szCs w:val="24"/>
        </w:rPr>
        <w:t>:</w:t>
      </w:r>
      <w:r w:rsidRPr="0093591D">
        <w:rPr>
          <w:sz w:val="24"/>
          <w:szCs w:val="24"/>
        </w:rPr>
        <w:t xml:space="preserve"> you</w:t>
      </w:r>
      <w:r>
        <w:rPr>
          <w:sz w:val="24"/>
          <w:szCs w:val="24"/>
        </w:rPr>
        <w:t xml:space="preserve"> once</w:t>
      </w:r>
      <w:r w:rsidRPr="0093591D">
        <w:rPr>
          <w:sz w:val="24"/>
          <w:szCs w:val="24"/>
        </w:rPr>
        <w:t xml:space="preserve"> prayed this with tears in your eyes</w:t>
      </w:r>
      <w:r>
        <w:rPr>
          <w:sz w:val="24"/>
          <w:szCs w:val="24"/>
        </w:rPr>
        <w:t>, “W</w:t>
      </w:r>
      <w:r w:rsidRPr="0093591D">
        <w:rPr>
          <w:sz w:val="24"/>
          <w:szCs w:val="24"/>
        </w:rPr>
        <w:t xml:space="preserve">e have not just seen your miracle, and we </w:t>
      </w:r>
      <w:r w:rsidRPr="0093591D">
        <w:rPr>
          <w:b/>
          <w:i/>
          <w:sz w:val="24"/>
          <w:szCs w:val="24"/>
        </w:rPr>
        <w:t>are</w:t>
      </w:r>
      <w:r w:rsidRPr="0093591D">
        <w:rPr>
          <w:sz w:val="24"/>
          <w:szCs w:val="24"/>
        </w:rPr>
        <w:t xml:space="preserve"> your miracle.”  I see the man you are </w:t>
      </w:r>
      <w:r>
        <w:rPr>
          <w:sz w:val="24"/>
          <w:szCs w:val="24"/>
        </w:rPr>
        <w:t>in Him</w:t>
      </w:r>
      <w:r w:rsidRPr="0093591D">
        <w:rPr>
          <w:sz w:val="24"/>
          <w:szCs w:val="24"/>
        </w:rPr>
        <w:t>, and I am so proud to be your wife. I thank you for allowing me the privilege of spending hours alone at the feet of the master teacher, my Lord Jesus Christ.  I love you</w:t>
      </w:r>
      <w:r>
        <w:rPr>
          <w:sz w:val="24"/>
          <w:szCs w:val="24"/>
        </w:rPr>
        <w:t>,</w:t>
      </w:r>
      <w:r w:rsidRPr="0093591D">
        <w:rPr>
          <w:sz w:val="24"/>
          <w:szCs w:val="24"/>
        </w:rPr>
        <w:t xml:space="preserve"> my husband</w:t>
      </w:r>
      <w:r>
        <w:rPr>
          <w:sz w:val="24"/>
          <w:szCs w:val="24"/>
        </w:rPr>
        <w:t>;</w:t>
      </w:r>
      <w:r w:rsidRPr="0093591D">
        <w:rPr>
          <w:sz w:val="24"/>
          <w:szCs w:val="24"/>
        </w:rPr>
        <w:t xml:space="preserve"> my desire is to bring you good and not harm all the days of my life!</w:t>
      </w:r>
    </w:p>
    <w:p w14:paraId="71444823" w14:textId="77777777" w:rsidR="00BD2306" w:rsidRDefault="00BD2306" w:rsidP="00BD2306">
      <w:pPr>
        <w:ind w:firstLine="720"/>
        <w:jc w:val="both"/>
        <w:rPr>
          <w:sz w:val="24"/>
          <w:szCs w:val="24"/>
        </w:rPr>
      </w:pPr>
      <w:r w:rsidRPr="0093591D">
        <w:rPr>
          <w:sz w:val="24"/>
          <w:szCs w:val="24"/>
        </w:rPr>
        <w:t>To my God and King, The Lord Jesus Christ:  “Lord</w:t>
      </w:r>
      <w:r>
        <w:rPr>
          <w:sz w:val="24"/>
          <w:szCs w:val="24"/>
        </w:rPr>
        <w:t>,</w:t>
      </w:r>
      <w:r w:rsidRPr="0093591D">
        <w:rPr>
          <w:sz w:val="24"/>
          <w:szCs w:val="24"/>
        </w:rPr>
        <w:t xml:space="preserve"> with all the words you have put in my mouth, I fall speechless before you. How can I possibly find human words to convey my gratitude? I will bow my heart before you as the sinful woman did and wash your feet with my tears. I love you and confess with all who worship you, that you alone are worthy to receive glory and honor and power and praise. Hide me in the shadow of your cross and be highly lifted up</w:t>
      </w:r>
      <w:r>
        <w:rPr>
          <w:sz w:val="24"/>
          <w:szCs w:val="24"/>
        </w:rPr>
        <w:t>;</w:t>
      </w:r>
      <w:r w:rsidRPr="0093591D">
        <w:rPr>
          <w:sz w:val="24"/>
          <w:szCs w:val="24"/>
        </w:rPr>
        <w:t xml:space="preserve"> use me as you will to </w:t>
      </w:r>
      <w:r>
        <w:rPr>
          <w:sz w:val="24"/>
          <w:szCs w:val="24"/>
        </w:rPr>
        <w:t>bring glory to your name.” Amen.</w:t>
      </w:r>
    </w:p>
    <w:p w14:paraId="639054A2" w14:textId="77777777" w:rsidR="00BD2306" w:rsidRDefault="00BD2306" w:rsidP="00BD2306">
      <w:pPr>
        <w:ind w:firstLine="720"/>
        <w:jc w:val="both"/>
        <w:rPr>
          <w:sz w:val="24"/>
          <w:szCs w:val="24"/>
        </w:rPr>
      </w:pPr>
    </w:p>
    <w:p w14:paraId="330BB6AD" w14:textId="77777777" w:rsidR="00BD2306" w:rsidRDefault="00BD2306" w:rsidP="00BD2306">
      <w:pPr>
        <w:ind w:firstLine="720"/>
        <w:jc w:val="both"/>
        <w:rPr>
          <w:sz w:val="24"/>
          <w:szCs w:val="24"/>
        </w:rPr>
      </w:pPr>
    </w:p>
    <w:p w14:paraId="636BCCEF" w14:textId="77777777" w:rsidR="00583393" w:rsidRDefault="00583393" w:rsidP="00BD2306">
      <w:pPr>
        <w:ind w:firstLine="720"/>
        <w:jc w:val="both"/>
        <w:rPr>
          <w:sz w:val="24"/>
          <w:szCs w:val="24"/>
        </w:rPr>
      </w:pPr>
    </w:p>
    <w:p w14:paraId="39A1CE9B" w14:textId="77777777" w:rsidR="00583393" w:rsidRDefault="00583393" w:rsidP="00BD2306">
      <w:pPr>
        <w:ind w:firstLine="720"/>
        <w:jc w:val="both"/>
        <w:rPr>
          <w:sz w:val="24"/>
          <w:szCs w:val="24"/>
        </w:rPr>
      </w:pPr>
    </w:p>
    <w:p w14:paraId="0F7FEBB9" w14:textId="77777777" w:rsidR="00583393" w:rsidRDefault="00583393" w:rsidP="00BD2306">
      <w:pPr>
        <w:ind w:firstLine="720"/>
        <w:jc w:val="both"/>
        <w:rPr>
          <w:sz w:val="24"/>
          <w:szCs w:val="24"/>
        </w:rPr>
      </w:pPr>
    </w:p>
    <w:p w14:paraId="3982E2C3" w14:textId="77777777" w:rsidR="00583393" w:rsidRDefault="00583393" w:rsidP="00BD2306">
      <w:pPr>
        <w:ind w:firstLine="720"/>
        <w:jc w:val="both"/>
        <w:rPr>
          <w:sz w:val="24"/>
          <w:szCs w:val="24"/>
        </w:rPr>
      </w:pPr>
    </w:p>
    <w:p w14:paraId="6D422269" w14:textId="77777777" w:rsidR="00583393" w:rsidRDefault="00583393" w:rsidP="00BD2306">
      <w:pPr>
        <w:ind w:firstLine="720"/>
        <w:jc w:val="both"/>
        <w:rPr>
          <w:sz w:val="24"/>
          <w:szCs w:val="24"/>
        </w:rPr>
      </w:pPr>
    </w:p>
    <w:p w14:paraId="1D2F129A" w14:textId="77777777" w:rsidR="00583393" w:rsidRDefault="00583393" w:rsidP="00BD2306">
      <w:pPr>
        <w:ind w:firstLine="720"/>
        <w:jc w:val="both"/>
        <w:rPr>
          <w:sz w:val="24"/>
          <w:szCs w:val="24"/>
        </w:rPr>
      </w:pPr>
    </w:p>
    <w:p w14:paraId="31E96C8C" w14:textId="77777777" w:rsidR="00583393" w:rsidRDefault="00583393" w:rsidP="00BD2306">
      <w:pPr>
        <w:ind w:firstLine="720"/>
        <w:jc w:val="both"/>
        <w:rPr>
          <w:sz w:val="24"/>
          <w:szCs w:val="24"/>
        </w:rPr>
      </w:pPr>
    </w:p>
    <w:p w14:paraId="62F5FF17" w14:textId="77777777" w:rsidR="00583393" w:rsidRDefault="00583393" w:rsidP="00BD2306">
      <w:pPr>
        <w:ind w:firstLine="720"/>
        <w:jc w:val="both"/>
        <w:rPr>
          <w:sz w:val="24"/>
          <w:szCs w:val="24"/>
        </w:rPr>
      </w:pPr>
    </w:p>
    <w:p w14:paraId="1247F318" w14:textId="77777777" w:rsidR="00583393" w:rsidRDefault="00583393" w:rsidP="00BD2306">
      <w:pPr>
        <w:ind w:firstLine="720"/>
        <w:jc w:val="both"/>
        <w:rPr>
          <w:sz w:val="24"/>
          <w:szCs w:val="24"/>
        </w:rPr>
      </w:pPr>
    </w:p>
    <w:p w14:paraId="6D459C1C" w14:textId="77777777" w:rsidR="00583393" w:rsidRDefault="00583393" w:rsidP="00BD2306">
      <w:pPr>
        <w:ind w:firstLine="720"/>
        <w:jc w:val="both"/>
        <w:rPr>
          <w:sz w:val="24"/>
          <w:szCs w:val="24"/>
        </w:rPr>
      </w:pPr>
    </w:p>
    <w:p w14:paraId="2282C773" w14:textId="77777777" w:rsidR="00583393" w:rsidRDefault="00583393" w:rsidP="00BD2306">
      <w:pPr>
        <w:ind w:firstLine="720"/>
        <w:jc w:val="both"/>
        <w:rPr>
          <w:sz w:val="24"/>
          <w:szCs w:val="24"/>
        </w:rPr>
      </w:pPr>
    </w:p>
    <w:p w14:paraId="0E2A4233" w14:textId="77777777" w:rsidR="00583393" w:rsidRDefault="00583393" w:rsidP="00BD2306">
      <w:pPr>
        <w:ind w:firstLine="720"/>
        <w:jc w:val="both"/>
        <w:rPr>
          <w:sz w:val="24"/>
          <w:szCs w:val="24"/>
        </w:rPr>
      </w:pPr>
    </w:p>
    <w:p w14:paraId="063A5395" w14:textId="77777777" w:rsidR="00583393" w:rsidRDefault="00583393" w:rsidP="00BD2306">
      <w:pPr>
        <w:ind w:firstLine="720"/>
        <w:jc w:val="both"/>
        <w:rPr>
          <w:sz w:val="24"/>
          <w:szCs w:val="24"/>
        </w:rPr>
      </w:pPr>
    </w:p>
    <w:p w14:paraId="06A51F53" w14:textId="77777777" w:rsidR="00583393" w:rsidRDefault="00583393" w:rsidP="00BD2306">
      <w:pPr>
        <w:ind w:firstLine="720"/>
        <w:jc w:val="both"/>
        <w:rPr>
          <w:sz w:val="24"/>
          <w:szCs w:val="24"/>
        </w:rPr>
      </w:pPr>
    </w:p>
    <w:p w14:paraId="07AF5C5E" w14:textId="77777777" w:rsidR="00583393" w:rsidRDefault="00583393" w:rsidP="00BD2306">
      <w:pPr>
        <w:ind w:firstLine="720"/>
        <w:jc w:val="both"/>
        <w:rPr>
          <w:sz w:val="24"/>
          <w:szCs w:val="24"/>
        </w:rPr>
      </w:pPr>
    </w:p>
    <w:p w14:paraId="6D7731E0" w14:textId="77777777" w:rsidR="00583393" w:rsidRDefault="00583393" w:rsidP="00BD2306">
      <w:pPr>
        <w:ind w:firstLine="720"/>
        <w:jc w:val="both"/>
        <w:rPr>
          <w:sz w:val="24"/>
          <w:szCs w:val="24"/>
        </w:rPr>
      </w:pPr>
    </w:p>
    <w:p w14:paraId="10C15344" w14:textId="77777777" w:rsidR="00583393" w:rsidRDefault="00583393" w:rsidP="00BD2306">
      <w:pPr>
        <w:ind w:firstLine="720"/>
        <w:jc w:val="both"/>
        <w:rPr>
          <w:sz w:val="24"/>
          <w:szCs w:val="24"/>
        </w:rPr>
      </w:pPr>
    </w:p>
    <w:p w14:paraId="63A418F7" w14:textId="77777777" w:rsidR="00583393" w:rsidRPr="0072402F" w:rsidRDefault="00583393" w:rsidP="00BD2306">
      <w:pPr>
        <w:ind w:firstLine="720"/>
        <w:jc w:val="both"/>
        <w:rPr>
          <w:sz w:val="24"/>
          <w:szCs w:val="24"/>
        </w:rPr>
      </w:pPr>
    </w:p>
    <w:p w14:paraId="295E9D97" w14:textId="77777777" w:rsidR="00B3760B" w:rsidRDefault="00BD2306" w:rsidP="00EA6B87">
      <w:pPr>
        <w:spacing w:before="100" w:beforeAutospacing="1" w:after="100" w:afterAutospacing="1" w:line="240" w:lineRule="auto"/>
        <w:jc w:val="center"/>
        <w:rPr>
          <w:rFonts w:eastAsia="Times New Roman" w:cstheme="minorHAnsi"/>
          <w:b/>
          <w:sz w:val="32"/>
          <w:szCs w:val="32"/>
        </w:rPr>
      </w:pPr>
      <w:r w:rsidRPr="00BD2306">
        <w:rPr>
          <w:rFonts w:eastAsia="Times New Roman" w:cstheme="minorHAnsi"/>
          <w:b/>
          <w:sz w:val="32"/>
          <w:szCs w:val="32"/>
        </w:rPr>
        <w:t>Contents</w:t>
      </w:r>
    </w:p>
    <w:p w14:paraId="2DD065E0" w14:textId="77777777" w:rsidR="00BD2306" w:rsidRPr="002063F8" w:rsidRDefault="00BD2306" w:rsidP="002063F8">
      <w:pPr>
        <w:spacing w:before="100" w:beforeAutospacing="1" w:after="100" w:afterAutospacing="1" w:line="240" w:lineRule="auto"/>
        <w:ind w:left="1080"/>
        <w:rPr>
          <w:rFonts w:eastAsia="Times New Roman" w:cstheme="minorHAnsi"/>
          <w:b/>
          <w:sz w:val="32"/>
          <w:szCs w:val="32"/>
        </w:rPr>
      </w:pPr>
      <w:r w:rsidRPr="002063F8">
        <w:rPr>
          <w:rFonts w:eastAsia="Times New Roman" w:cstheme="minorHAnsi"/>
          <w:b/>
          <w:sz w:val="32"/>
          <w:szCs w:val="32"/>
        </w:rPr>
        <w:t>Introduction…………………………</w:t>
      </w:r>
      <w:r w:rsidR="002063F8" w:rsidRPr="002063F8">
        <w:rPr>
          <w:rFonts w:eastAsia="Times New Roman" w:cstheme="minorHAnsi"/>
          <w:b/>
          <w:sz w:val="32"/>
          <w:szCs w:val="32"/>
        </w:rPr>
        <w:t>……</w:t>
      </w:r>
      <w:r w:rsidR="002063F8">
        <w:rPr>
          <w:rFonts w:eastAsia="Times New Roman" w:cstheme="minorHAnsi"/>
          <w:b/>
          <w:sz w:val="32"/>
          <w:szCs w:val="32"/>
        </w:rPr>
        <w:t>…..</w:t>
      </w:r>
    </w:p>
    <w:p w14:paraId="2EE108CF" w14:textId="77777777" w:rsidR="00BD2306" w:rsidRDefault="00BD2306" w:rsidP="00953A82">
      <w:pPr>
        <w:pStyle w:val="ListParagraph"/>
        <w:numPr>
          <w:ilvl w:val="0"/>
          <w:numId w:val="48"/>
        </w:numPr>
        <w:spacing w:before="100" w:beforeAutospacing="1" w:after="100" w:afterAutospacing="1" w:line="240" w:lineRule="auto"/>
        <w:ind w:left="1080" w:hanging="90"/>
        <w:rPr>
          <w:rFonts w:eastAsia="Times New Roman" w:cstheme="minorHAnsi"/>
          <w:b/>
          <w:sz w:val="32"/>
          <w:szCs w:val="32"/>
        </w:rPr>
      </w:pPr>
      <w:r>
        <w:rPr>
          <w:rFonts w:eastAsia="Times New Roman" w:cstheme="minorHAnsi"/>
          <w:b/>
          <w:sz w:val="32"/>
          <w:szCs w:val="32"/>
        </w:rPr>
        <w:t>My Commission…………………………</w:t>
      </w:r>
      <w:r w:rsidR="002063F8">
        <w:rPr>
          <w:rFonts w:eastAsia="Times New Roman" w:cstheme="minorHAnsi"/>
          <w:b/>
          <w:sz w:val="32"/>
          <w:szCs w:val="32"/>
        </w:rPr>
        <w:t>.</w:t>
      </w:r>
    </w:p>
    <w:p w14:paraId="0A1BBD27" w14:textId="77777777" w:rsidR="00BD2306" w:rsidRDefault="002063F8"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The House That God Rebuilt………</w:t>
      </w:r>
      <w:r w:rsidR="00953A82">
        <w:rPr>
          <w:rFonts w:eastAsia="Times New Roman" w:cstheme="minorHAnsi"/>
          <w:b/>
          <w:sz w:val="32"/>
          <w:szCs w:val="32"/>
        </w:rPr>
        <w:t>…</w:t>
      </w:r>
    </w:p>
    <w:p w14:paraId="65342D60" w14:textId="77777777" w:rsidR="002063F8" w:rsidRDefault="002063F8"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 xml:space="preserve">Perishing In </w:t>
      </w:r>
      <w:r w:rsidR="009F3E1C">
        <w:rPr>
          <w:rFonts w:eastAsia="Times New Roman" w:cstheme="minorHAnsi"/>
          <w:b/>
          <w:sz w:val="32"/>
          <w:szCs w:val="32"/>
        </w:rPr>
        <w:t>t</w:t>
      </w:r>
      <w:r>
        <w:rPr>
          <w:rFonts w:eastAsia="Times New Roman" w:cstheme="minorHAnsi"/>
          <w:b/>
          <w:sz w:val="32"/>
          <w:szCs w:val="32"/>
        </w:rPr>
        <w:t>he Pew……………………</w:t>
      </w:r>
      <w:r w:rsidR="00953A82">
        <w:rPr>
          <w:rFonts w:eastAsia="Times New Roman" w:cstheme="minorHAnsi"/>
          <w:b/>
          <w:sz w:val="32"/>
          <w:szCs w:val="32"/>
        </w:rPr>
        <w:t>.</w:t>
      </w:r>
    </w:p>
    <w:p w14:paraId="1DBD9C29" w14:textId="77777777" w:rsidR="00C43DA8" w:rsidRDefault="00C43DA8"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The Gospel Of The Three Crosses….</w:t>
      </w:r>
    </w:p>
    <w:p w14:paraId="0E1C9409" w14:textId="77777777" w:rsidR="00C43DA8" w:rsidRDefault="00C43DA8"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To See Is To Know</w:t>
      </w:r>
      <w:r w:rsidR="003C2380">
        <w:rPr>
          <w:rFonts w:eastAsia="Times New Roman" w:cstheme="minorHAnsi"/>
          <w:b/>
          <w:sz w:val="32"/>
          <w:szCs w:val="32"/>
        </w:rPr>
        <w:t>…………………………</w:t>
      </w:r>
    </w:p>
    <w:p w14:paraId="7967C727" w14:textId="77777777" w:rsidR="00C43DA8" w:rsidRDefault="00C43DA8"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Pearls Perfected Through Suffering</w:t>
      </w:r>
    </w:p>
    <w:p w14:paraId="1D50119D" w14:textId="77777777" w:rsidR="00C43DA8" w:rsidRDefault="003C2380"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 xml:space="preserve">The Beauty </w:t>
      </w:r>
      <w:r w:rsidR="009F3E1C">
        <w:rPr>
          <w:rFonts w:eastAsia="Times New Roman" w:cstheme="minorHAnsi"/>
          <w:b/>
          <w:sz w:val="32"/>
          <w:szCs w:val="32"/>
        </w:rPr>
        <w:t>o</w:t>
      </w:r>
      <w:r w:rsidR="00953A82">
        <w:rPr>
          <w:rFonts w:eastAsia="Times New Roman" w:cstheme="minorHAnsi"/>
          <w:b/>
          <w:sz w:val="32"/>
          <w:szCs w:val="32"/>
        </w:rPr>
        <w:t>f T</w:t>
      </w:r>
      <w:r>
        <w:rPr>
          <w:rFonts w:eastAsia="Times New Roman" w:cstheme="minorHAnsi"/>
          <w:b/>
          <w:sz w:val="32"/>
          <w:szCs w:val="32"/>
        </w:rPr>
        <w:t>he Lord…………………</w:t>
      </w:r>
    </w:p>
    <w:p w14:paraId="23C083FC" w14:textId="77777777" w:rsidR="003C2380" w:rsidRDefault="00953A82" w:rsidP="00BD2306">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Worship The King…………………………</w:t>
      </w:r>
    </w:p>
    <w:p w14:paraId="2B942D1F" w14:textId="77777777" w:rsidR="003C2380" w:rsidRDefault="00953A82" w:rsidP="00953A82">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A Profound Mystery……………………..</w:t>
      </w:r>
    </w:p>
    <w:p w14:paraId="6E93B82E" w14:textId="77777777" w:rsidR="003C2380" w:rsidRPr="00953A82" w:rsidRDefault="003C2380" w:rsidP="00953A82">
      <w:pPr>
        <w:pStyle w:val="ListParagraph"/>
        <w:numPr>
          <w:ilvl w:val="0"/>
          <w:numId w:val="48"/>
        </w:numPr>
        <w:spacing w:before="100" w:beforeAutospacing="1" w:after="100" w:afterAutospacing="1" w:line="240" w:lineRule="auto"/>
        <w:rPr>
          <w:rFonts w:eastAsia="Times New Roman" w:cstheme="minorHAnsi"/>
          <w:b/>
          <w:sz w:val="32"/>
          <w:szCs w:val="32"/>
        </w:rPr>
      </w:pPr>
      <w:r w:rsidRPr="00953A82">
        <w:rPr>
          <w:rFonts w:eastAsia="Times New Roman" w:cstheme="minorHAnsi"/>
          <w:b/>
          <w:sz w:val="32"/>
          <w:szCs w:val="32"/>
        </w:rPr>
        <w:t>Prone to Wander</w:t>
      </w:r>
      <w:r w:rsidR="00953A82">
        <w:rPr>
          <w:rFonts w:eastAsia="Times New Roman" w:cstheme="minorHAnsi"/>
          <w:b/>
          <w:sz w:val="32"/>
          <w:szCs w:val="32"/>
        </w:rPr>
        <w:t>…………………………</w:t>
      </w:r>
    </w:p>
    <w:p w14:paraId="340DA636" w14:textId="77777777" w:rsidR="003C2380" w:rsidRDefault="003C2380" w:rsidP="003C2380">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Teach us to Pray</w:t>
      </w:r>
      <w:r w:rsidR="00953A82">
        <w:rPr>
          <w:rFonts w:eastAsia="Times New Roman" w:cstheme="minorHAnsi"/>
          <w:b/>
          <w:sz w:val="32"/>
          <w:szCs w:val="32"/>
        </w:rPr>
        <w:t>………………………….</w:t>
      </w:r>
    </w:p>
    <w:p w14:paraId="0AAE35DE" w14:textId="77777777" w:rsidR="003C2380" w:rsidRDefault="00583393" w:rsidP="003C2380">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 xml:space="preserve">Words </w:t>
      </w:r>
      <w:r w:rsidR="00953A82">
        <w:rPr>
          <w:rFonts w:eastAsia="Times New Roman" w:cstheme="minorHAnsi"/>
          <w:b/>
          <w:sz w:val="32"/>
          <w:szCs w:val="32"/>
        </w:rPr>
        <w:t>o</w:t>
      </w:r>
      <w:r>
        <w:rPr>
          <w:rFonts w:eastAsia="Times New Roman" w:cstheme="minorHAnsi"/>
          <w:b/>
          <w:sz w:val="32"/>
          <w:szCs w:val="32"/>
        </w:rPr>
        <w:t>f Life</w:t>
      </w:r>
      <w:r w:rsidR="00953A82">
        <w:rPr>
          <w:rFonts w:eastAsia="Times New Roman" w:cstheme="minorHAnsi"/>
          <w:b/>
          <w:sz w:val="32"/>
          <w:szCs w:val="32"/>
        </w:rPr>
        <w:t>………………………………</w:t>
      </w:r>
    </w:p>
    <w:p w14:paraId="58554DBA" w14:textId="77777777" w:rsidR="00583393" w:rsidRDefault="00583393" w:rsidP="003C2380">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The Wisdom of Obedience</w:t>
      </w:r>
      <w:r w:rsidR="00953A82">
        <w:rPr>
          <w:rFonts w:eastAsia="Times New Roman" w:cstheme="minorHAnsi"/>
          <w:b/>
          <w:sz w:val="32"/>
          <w:szCs w:val="32"/>
        </w:rPr>
        <w:t>………….</w:t>
      </w:r>
    </w:p>
    <w:p w14:paraId="5B93CEBB" w14:textId="77777777" w:rsidR="00583393" w:rsidRDefault="00953A82" w:rsidP="003C2380">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In the Shadow o</w:t>
      </w:r>
      <w:r w:rsidR="00583393">
        <w:rPr>
          <w:rFonts w:eastAsia="Times New Roman" w:cstheme="minorHAnsi"/>
          <w:b/>
          <w:sz w:val="32"/>
          <w:szCs w:val="32"/>
        </w:rPr>
        <w:t>f The Almighty</w:t>
      </w:r>
      <w:r>
        <w:rPr>
          <w:rFonts w:eastAsia="Times New Roman" w:cstheme="minorHAnsi"/>
          <w:b/>
          <w:sz w:val="32"/>
          <w:szCs w:val="32"/>
        </w:rPr>
        <w:t>……</w:t>
      </w:r>
    </w:p>
    <w:p w14:paraId="506EC6EE"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An Anchor for The Soul When The Storms Of Life  Blow</w:t>
      </w:r>
    </w:p>
    <w:p w14:paraId="44D280FC" w14:textId="77777777" w:rsidR="00583393" w:rsidRDefault="00983E57"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One Priceless Pearl</w:t>
      </w:r>
      <w:r w:rsidR="00953A82">
        <w:rPr>
          <w:rFonts w:eastAsia="Times New Roman" w:cstheme="minorHAnsi"/>
          <w:b/>
          <w:sz w:val="32"/>
          <w:szCs w:val="32"/>
        </w:rPr>
        <w:t>……………………..</w:t>
      </w:r>
    </w:p>
    <w:p w14:paraId="5AAB2C4C"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The Gospel and My Life</w:t>
      </w:r>
      <w:r w:rsidR="00953A82">
        <w:rPr>
          <w:rFonts w:eastAsia="Times New Roman" w:cstheme="minorHAnsi"/>
          <w:b/>
          <w:sz w:val="32"/>
          <w:szCs w:val="32"/>
        </w:rPr>
        <w:t>……………….</w:t>
      </w:r>
    </w:p>
    <w:p w14:paraId="73CF36E6"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A Nursing Mother</w:t>
      </w:r>
      <w:r w:rsidR="00953A82">
        <w:rPr>
          <w:rFonts w:eastAsia="Times New Roman" w:cstheme="minorHAnsi"/>
          <w:b/>
          <w:sz w:val="32"/>
          <w:szCs w:val="32"/>
        </w:rPr>
        <w:t>………………………..</w:t>
      </w:r>
    </w:p>
    <w:p w14:paraId="6F7A06D8"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 xml:space="preserve">Christ </w:t>
      </w:r>
      <w:r w:rsidR="00953A82">
        <w:rPr>
          <w:rFonts w:eastAsia="Times New Roman" w:cstheme="minorHAnsi"/>
          <w:b/>
          <w:sz w:val="32"/>
          <w:szCs w:val="32"/>
        </w:rPr>
        <w:t>i</w:t>
      </w:r>
      <w:r>
        <w:rPr>
          <w:rFonts w:eastAsia="Times New Roman" w:cstheme="minorHAnsi"/>
          <w:b/>
          <w:sz w:val="32"/>
          <w:szCs w:val="32"/>
        </w:rPr>
        <w:t xml:space="preserve">n Me </w:t>
      </w:r>
      <w:r w:rsidR="00953A82">
        <w:rPr>
          <w:rFonts w:eastAsia="Times New Roman" w:cstheme="minorHAnsi"/>
          <w:b/>
          <w:sz w:val="32"/>
          <w:szCs w:val="32"/>
        </w:rPr>
        <w:t>t</w:t>
      </w:r>
      <w:r>
        <w:rPr>
          <w:rFonts w:eastAsia="Times New Roman" w:cstheme="minorHAnsi"/>
          <w:b/>
          <w:sz w:val="32"/>
          <w:szCs w:val="32"/>
        </w:rPr>
        <w:t xml:space="preserve">he Hope </w:t>
      </w:r>
      <w:r w:rsidR="00953A82">
        <w:rPr>
          <w:rFonts w:eastAsia="Times New Roman" w:cstheme="minorHAnsi"/>
          <w:b/>
          <w:sz w:val="32"/>
          <w:szCs w:val="32"/>
        </w:rPr>
        <w:t>o</w:t>
      </w:r>
      <w:r>
        <w:rPr>
          <w:rFonts w:eastAsia="Times New Roman" w:cstheme="minorHAnsi"/>
          <w:b/>
          <w:sz w:val="32"/>
          <w:szCs w:val="32"/>
        </w:rPr>
        <w:t>f Glory</w:t>
      </w:r>
      <w:r w:rsidR="00953A82">
        <w:rPr>
          <w:rFonts w:eastAsia="Times New Roman" w:cstheme="minorHAnsi"/>
          <w:b/>
          <w:sz w:val="32"/>
          <w:szCs w:val="32"/>
        </w:rPr>
        <w:t>…....</w:t>
      </w:r>
    </w:p>
    <w:p w14:paraId="37657EE3"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Wedding Preparation</w:t>
      </w:r>
      <w:r w:rsidR="00953A82">
        <w:rPr>
          <w:rFonts w:eastAsia="Times New Roman" w:cstheme="minorHAnsi"/>
          <w:b/>
          <w:sz w:val="32"/>
          <w:szCs w:val="32"/>
        </w:rPr>
        <w:t>…………………..</w:t>
      </w:r>
    </w:p>
    <w:p w14:paraId="4BC18C07"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The Wise Virgins</w:t>
      </w:r>
      <w:r w:rsidR="00953A82">
        <w:rPr>
          <w:rFonts w:eastAsia="Times New Roman" w:cstheme="minorHAnsi"/>
          <w:b/>
          <w:sz w:val="32"/>
          <w:szCs w:val="32"/>
        </w:rPr>
        <w:t>………………………….</w:t>
      </w:r>
    </w:p>
    <w:p w14:paraId="5B25BFE8" w14:textId="77777777" w:rsidR="00583393" w:rsidRDefault="00583393" w:rsidP="00583393">
      <w:pPr>
        <w:pStyle w:val="ListParagraph"/>
        <w:numPr>
          <w:ilvl w:val="0"/>
          <w:numId w:val="48"/>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Behold The Bridegroom</w:t>
      </w:r>
      <w:r w:rsidR="00953A82">
        <w:rPr>
          <w:rFonts w:eastAsia="Times New Roman" w:cstheme="minorHAnsi"/>
          <w:b/>
          <w:sz w:val="32"/>
          <w:szCs w:val="32"/>
        </w:rPr>
        <w:t>……………….</w:t>
      </w:r>
    </w:p>
    <w:p w14:paraId="52401F8A" w14:textId="77777777" w:rsidR="003C2380" w:rsidRDefault="003C2380" w:rsidP="003C2380">
      <w:pPr>
        <w:spacing w:before="100" w:beforeAutospacing="1" w:after="100" w:afterAutospacing="1" w:line="240" w:lineRule="auto"/>
        <w:rPr>
          <w:rFonts w:eastAsia="Times New Roman" w:cstheme="minorHAnsi"/>
          <w:b/>
          <w:sz w:val="32"/>
          <w:szCs w:val="32"/>
        </w:rPr>
      </w:pPr>
    </w:p>
    <w:p w14:paraId="0106DF6E" w14:textId="77777777" w:rsidR="003C2380" w:rsidRDefault="003C2380" w:rsidP="003C2380">
      <w:pPr>
        <w:spacing w:before="100" w:beforeAutospacing="1" w:after="100" w:afterAutospacing="1" w:line="240" w:lineRule="auto"/>
        <w:rPr>
          <w:rFonts w:eastAsia="Times New Roman" w:cstheme="minorHAnsi"/>
          <w:b/>
          <w:sz w:val="32"/>
          <w:szCs w:val="32"/>
        </w:rPr>
      </w:pPr>
    </w:p>
    <w:p w14:paraId="7FB640D2" w14:textId="77777777" w:rsidR="00583393" w:rsidRPr="003C2380" w:rsidRDefault="00583393" w:rsidP="003C2380">
      <w:pPr>
        <w:spacing w:before="100" w:beforeAutospacing="1" w:after="100" w:afterAutospacing="1" w:line="240" w:lineRule="auto"/>
        <w:rPr>
          <w:rFonts w:eastAsia="Times New Roman" w:cstheme="minorHAnsi"/>
          <w:b/>
          <w:sz w:val="32"/>
          <w:szCs w:val="32"/>
        </w:rPr>
      </w:pPr>
    </w:p>
    <w:p w14:paraId="0DE1AB89" w14:textId="77777777" w:rsidR="002E2F11" w:rsidRDefault="002E2F11" w:rsidP="00BD08EF">
      <w:pPr>
        <w:jc w:val="center"/>
      </w:pPr>
    </w:p>
    <w:p w14:paraId="257E4D5C" w14:textId="77777777" w:rsidR="00F90291" w:rsidRPr="00F90291" w:rsidRDefault="00F90291" w:rsidP="00AD6CD0">
      <w:pPr>
        <w:pStyle w:val="ListParagraph"/>
        <w:numPr>
          <w:ilvl w:val="0"/>
          <w:numId w:val="34"/>
        </w:numPr>
        <w:jc w:val="center"/>
        <w:rPr>
          <w:b/>
          <w:sz w:val="28"/>
          <w:szCs w:val="28"/>
        </w:rPr>
      </w:pPr>
    </w:p>
    <w:p w14:paraId="796A8ACD" w14:textId="77777777" w:rsidR="00852CCB" w:rsidRDefault="00EA6B87" w:rsidP="00852CCB">
      <w:pPr>
        <w:jc w:val="center"/>
        <w:rPr>
          <w:sz w:val="24"/>
          <w:szCs w:val="24"/>
        </w:rPr>
      </w:pPr>
      <w:r w:rsidRPr="00A14267">
        <w:rPr>
          <w:b/>
          <w:sz w:val="32"/>
          <w:szCs w:val="32"/>
        </w:rPr>
        <w:t>Introduction</w:t>
      </w:r>
      <w:r w:rsidR="00852CCB" w:rsidRPr="0093591D">
        <w:rPr>
          <w:sz w:val="24"/>
          <w:szCs w:val="24"/>
        </w:rPr>
        <w:t xml:space="preserve"> </w:t>
      </w:r>
    </w:p>
    <w:p w14:paraId="075BC626" w14:textId="77777777" w:rsidR="0063523D" w:rsidRPr="0063523D" w:rsidRDefault="00692939" w:rsidP="0063523D">
      <w:pPr>
        <w:pStyle w:val="line"/>
        <w:jc w:val="both"/>
        <w:rPr>
          <w:rFonts w:asciiTheme="minorHAnsi" w:hAnsiTheme="minorHAnsi" w:cstheme="minorHAnsi"/>
          <w:b/>
          <w:i/>
        </w:rPr>
      </w:pPr>
      <w:r>
        <w:t xml:space="preserve"> </w:t>
      </w:r>
      <w:r w:rsidR="00B77F2C">
        <w:tab/>
      </w:r>
      <w:r w:rsidRPr="0063523D">
        <w:rPr>
          <w:rFonts w:asciiTheme="minorHAnsi" w:hAnsiTheme="minorHAnsi" w:cstheme="minorHAnsi"/>
        </w:rPr>
        <w:t>Th</w:t>
      </w:r>
      <w:r w:rsidR="00057E75" w:rsidRPr="0063523D">
        <w:rPr>
          <w:rFonts w:asciiTheme="minorHAnsi" w:hAnsiTheme="minorHAnsi" w:cstheme="minorHAnsi"/>
        </w:rPr>
        <w:t>e</w:t>
      </w:r>
      <w:r w:rsidRPr="0063523D">
        <w:rPr>
          <w:rFonts w:asciiTheme="minorHAnsi" w:hAnsiTheme="minorHAnsi" w:cstheme="minorHAnsi"/>
        </w:rPr>
        <w:t xml:space="preserve"> </w:t>
      </w:r>
      <w:r w:rsidR="000A12E9" w:rsidRPr="0063523D">
        <w:rPr>
          <w:rFonts w:asciiTheme="minorHAnsi" w:hAnsiTheme="minorHAnsi" w:cstheme="minorHAnsi"/>
        </w:rPr>
        <w:t xml:space="preserve">motif of a </w:t>
      </w:r>
      <w:r w:rsidRPr="0063523D">
        <w:rPr>
          <w:rFonts w:asciiTheme="minorHAnsi" w:hAnsiTheme="minorHAnsi" w:cstheme="minorHAnsi"/>
        </w:rPr>
        <w:t xml:space="preserve">wedding </w:t>
      </w:r>
      <w:r w:rsidR="000A12E9" w:rsidRPr="0063523D">
        <w:rPr>
          <w:rFonts w:asciiTheme="minorHAnsi" w:hAnsiTheme="minorHAnsi" w:cstheme="minorHAnsi"/>
        </w:rPr>
        <w:t>runs</w:t>
      </w:r>
      <w:r w:rsidRPr="0063523D">
        <w:rPr>
          <w:rFonts w:asciiTheme="minorHAnsi" w:hAnsiTheme="minorHAnsi" w:cstheme="minorHAnsi"/>
        </w:rPr>
        <w:t xml:space="preserve"> throughout the </w:t>
      </w:r>
      <w:r w:rsidR="008E5C15" w:rsidRPr="0063523D">
        <w:rPr>
          <w:rFonts w:asciiTheme="minorHAnsi" w:hAnsiTheme="minorHAnsi" w:cstheme="minorHAnsi"/>
        </w:rPr>
        <w:t>Word of God</w:t>
      </w:r>
      <w:r w:rsidR="00057E75" w:rsidRPr="0063523D">
        <w:rPr>
          <w:rFonts w:asciiTheme="minorHAnsi" w:hAnsiTheme="minorHAnsi" w:cstheme="minorHAnsi"/>
        </w:rPr>
        <w:t xml:space="preserve"> like a golden thread</w:t>
      </w:r>
      <w:r w:rsidR="0063523D" w:rsidRPr="0063523D">
        <w:rPr>
          <w:rFonts w:asciiTheme="minorHAnsi" w:hAnsiTheme="minorHAnsi" w:cstheme="minorHAnsi"/>
        </w:rPr>
        <w:t xml:space="preserve">. </w:t>
      </w:r>
      <w:r w:rsidR="00826489" w:rsidRPr="0063523D">
        <w:rPr>
          <w:rFonts w:asciiTheme="minorHAnsi" w:hAnsiTheme="minorHAnsi" w:cstheme="minorHAnsi"/>
        </w:rPr>
        <w:t xml:space="preserve"> Using</w:t>
      </w:r>
      <w:r w:rsidR="00F131C1" w:rsidRPr="0063523D">
        <w:rPr>
          <w:rFonts w:asciiTheme="minorHAnsi" w:hAnsiTheme="minorHAnsi" w:cstheme="minorHAnsi"/>
        </w:rPr>
        <w:t xml:space="preserve"> small vignettes,</w:t>
      </w:r>
      <w:r w:rsidR="0063523D" w:rsidRPr="0063523D">
        <w:rPr>
          <w:rFonts w:asciiTheme="minorHAnsi" w:hAnsiTheme="minorHAnsi" w:cstheme="minorHAnsi"/>
        </w:rPr>
        <w:t xml:space="preserve"> woven within the pages,</w:t>
      </w:r>
      <w:r w:rsidR="00826489" w:rsidRPr="0063523D">
        <w:rPr>
          <w:rFonts w:asciiTheme="minorHAnsi" w:hAnsiTheme="minorHAnsi" w:cstheme="minorHAnsi"/>
        </w:rPr>
        <w:t xml:space="preserve"> </w:t>
      </w:r>
      <w:r w:rsidR="00166177">
        <w:rPr>
          <w:rFonts w:asciiTheme="minorHAnsi" w:hAnsiTheme="minorHAnsi" w:cstheme="minorHAnsi"/>
        </w:rPr>
        <w:t>there is a love story</w:t>
      </w:r>
      <w:r w:rsidR="00AC24BE">
        <w:rPr>
          <w:rFonts w:asciiTheme="minorHAnsi" w:hAnsiTheme="minorHAnsi" w:cstheme="minorHAnsi"/>
        </w:rPr>
        <w:t>. The</w:t>
      </w:r>
      <w:r w:rsidR="0063523D" w:rsidRPr="0063523D">
        <w:rPr>
          <w:rFonts w:asciiTheme="minorHAnsi" w:hAnsiTheme="minorHAnsi" w:cstheme="minorHAnsi"/>
        </w:rPr>
        <w:t xml:space="preserve"> story </w:t>
      </w:r>
      <w:r w:rsidR="00AC24BE">
        <w:rPr>
          <w:rFonts w:asciiTheme="minorHAnsi" w:hAnsiTheme="minorHAnsi" w:cstheme="minorHAnsi"/>
        </w:rPr>
        <w:t xml:space="preserve">of Christ and His Bride the Church is a story of </w:t>
      </w:r>
      <w:r w:rsidR="0063523D" w:rsidRPr="0063523D">
        <w:rPr>
          <w:rFonts w:asciiTheme="minorHAnsi" w:hAnsiTheme="minorHAnsi" w:cstheme="minorHAnsi"/>
        </w:rPr>
        <w:t>love lost and ultimately found again</w:t>
      </w:r>
      <w:r w:rsidR="00AC24BE">
        <w:rPr>
          <w:rFonts w:asciiTheme="minorHAnsi" w:hAnsiTheme="minorHAnsi" w:cstheme="minorHAnsi"/>
        </w:rPr>
        <w:t xml:space="preserve"> which is seen pictured</w:t>
      </w:r>
      <w:r w:rsidR="0063523D" w:rsidRPr="0063523D">
        <w:rPr>
          <w:rFonts w:asciiTheme="minorHAnsi" w:hAnsiTheme="minorHAnsi" w:cstheme="minorHAnsi"/>
        </w:rPr>
        <w:t xml:space="preserve"> in the</w:t>
      </w:r>
      <w:r w:rsidR="00AC24BE">
        <w:rPr>
          <w:rFonts w:asciiTheme="minorHAnsi" w:hAnsiTheme="minorHAnsi" w:cstheme="minorHAnsi"/>
        </w:rPr>
        <w:t xml:space="preserve"> book of Ephesians chapter five.</w:t>
      </w:r>
      <w:r w:rsidR="0063523D" w:rsidRPr="0063523D">
        <w:rPr>
          <w:rFonts w:asciiTheme="minorHAnsi" w:hAnsiTheme="minorHAnsi" w:cstheme="minorHAnsi"/>
        </w:rPr>
        <w:t xml:space="preserve"> </w:t>
      </w:r>
    </w:p>
    <w:p w14:paraId="66CD5407" w14:textId="77777777" w:rsidR="00C21163" w:rsidRDefault="0063523D" w:rsidP="00AB39F5">
      <w:pPr>
        <w:ind w:firstLine="720"/>
        <w:jc w:val="both"/>
        <w:rPr>
          <w:sz w:val="24"/>
          <w:szCs w:val="24"/>
        </w:rPr>
      </w:pPr>
      <w:r>
        <w:rPr>
          <w:sz w:val="24"/>
          <w:szCs w:val="24"/>
        </w:rPr>
        <w:t xml:space="preserve"> </w:t>
      </w:r>
      <w:r w:rsidR="00910A8E">
        <w:rPr>
          <w:sz w:val="24"/>
          <w:szCs w:val="24"/>
        </w:rPr>
        <w:t xml:space="preserve">God’s </w:t>
      </w:r>
      <w:r w:rsidR="002B1B3F">
        <w:rPr>
          <w:sz w:val="24"/>
          <w:szCs w:val="24"/>
        </w:rPr>
        <w:t>story</w:t>
      </w:r>
      <w:r w:rsidR="00910A8E">
        <w:rPr>
          <w:sz w:val="24"/>
          <w:szCs w:val="24"/>
        </w:rPr>
        <w:t xml:space="preserve"> begins </w:t>
      </w:r>
      <w:r w:rsidR="002C5694">
        <w:rPr>
          <w:sz w:val="24"/>
          <w:szCs w:val="24"/>
        </w:rPr>
        <w:t xml:space="preserve">in the Garden of Eden </w:t>
      </w:r>
      <w:r w:rsidR="00F131C1">
        <w:rPr>
          <w:sz w:val="24"/>
          <w:szCs w:val="24"/>
        </w:rPr>
        <w:t>with</w:t>
      </w:r>
      <w:r w:rsidR="004A1D87">
        <w:rPr>
          <w:sz w:val="24"/>
          <w:szCs w:val="24"/>
        </w:rPr>
        <w:t xml:space="preserve"> the </w:t>
      </w:r>
      <w:r w:rsidR="00692939">
        <w:rPr>
          <w:sz w:val="24"/>
          <w:szCs w:val="24"/>
        </w:rPr>
        <w:t>wedding</w:t>
      </w:r>
      <w:r w:rsidR="00692939" w:rsidRPr="004273F3">
        <w:rPr>
          <w:sz w:val="24"/>
          <w:szCs w:val="24"/>
        </w:rPr>
        <w:t xml:space="preserve"> of Adam and Eve, </w:t>
      </w:r>
      <w:r w:rsidR="000431C6">
        <w:rPr>
          <w:sz w:val="24"/>
          <w:szCs w:val="24"/>
        </w:rPr>
        <w:t>performed by God Himself</w:t>
      </w:r>
      <w:r w:rsidR="00826489">
        <w:rPr>
          <w:sz w:val="24"/>
          <w:szCs w:val="24"/>
        </w:rPr>
        <w:t>.</w:t>
      </w:r>
      <w:r w:rsidR="006001A1">
        <w:rPr>
          <w:sz w:val="24"/>
          <w:szCs w:val="24"/>
        </w:rPr>
        <w:t xml:space="preserve"> The most wonderful thing about the garden was</w:t>
      </w:r>
      <w:r w:rsidR="00C21163">
        <w:rPr>
          <w:sz w:val="24"/>
          <w:szCs w:val="24"/>
        </w:rPr>
        <w:t xml:space="preserve"> the</w:t>
      </w:r>
      <w:r w:rsidR="006001A1">
        <w:rPr>
          <w:sz w:val="24"/>
          <w:szCs w:val="24"/>
        </w:rPr>
        <w:t xml:space="preserve"> </w:t>
      </w:r>
      <w:r w:rsidR="004D5FDC">
        <w:rPr>
          <w:sz w:val="24"/>
          <w:szCs w:val="24"/>
        </w:rPr>
        <w:t xml:space="preserve">presence of </w:t>
      </w:r>
      <w:r>
        <w:rPr>
          <w:sz w:val="24"/>
          <w:szCs w:val="24"/>
        </w:rPr>
        <w:t>the Lord</w:t>
      </w:r>
      <w:r w:rsidR="002B1FBF">
        <w:rPr>
          <w:sz w:val="24"/>
          <w:szCs w:val="24"/>
        </w:rPr>
        <w:t>.</w:t>
      </w:r>
      <w:r>
        <w:rPr>
          <w:sz w:val="24"/>
          <w:szCs w:val="24"/>
        </w:rPr>
        <w:t xml:space="preserve"> God </w:t>
      </w:r>
      <w:r w:rsidR="004D5FDC">
        <w:rPr>
          <w:sz w:val="24"/>
          <w:szCs w:val="24"/>
        </w:rPr>
        <w:t xml:space="preserve">Himself </w:t>
      </w:r>
      <w:r>
        <w:rPr>
          <w:sz w:val="24"/>
          <w:szCs w:val="24"/>
        </w:rPr>
        <w:t>was there</w:t>
      </w:r>
      <w:r w:rsidR="00166177">
        <w:rPr>
          <w:sz w:val="24"/>
          <w:szCs w:val="24"/>
        </w:rPr>
        <w:t xml:space="preserve"> with them</w:t>
      </w:r>
      <w:r>
        <w:rPr>
          <w:sz w:val="24"/>
          <w:szCs w:val="24"/>
        </w:rPr>
        <w:t>.</w:t>
      </w:r>
      <w:r w:rsidR="004D5FDC">
        <w:rPr>
          <w:sz w:val="24"/>
          <w:szCs w:val="24"/>
        </w:rPr>
        <w:t xml:space="preserve"> Everything was perfect; </w:t>
      </w:r>
      <w:r w:rsidR="00603B28">
        <w:rPr>
          <w:sz w:val="24"/>
          <w:szCs w:val="24"/>
        </w:rPr>
        <w:t>in fact</w:t>
      </w:r>
      <w:r w:rsidR="004D5FDC">
        <w:rPr>
          <w:sz w:val="24"/>
          <w:szCs w:val="24"/>
        </w:rPr>
        <w:t>,</w:t>
      </w:r>
      <w:r w:rsidR="00603B28">
        <w:rPr>
          <w:sz w:val="24"/>
          <w:szCs w:val="24"/>
        </w:rPr>
        <w:t xml:space="preserve"> </w:t>
      </w:r>
      <w:r w:rsidR="004978ED">
        <w:rPr>
          <w:sz w:val="24"/>
          <w:szCs w:val="24"/>
        </w:rPr>
        <w:t xml:space="preserve">it was </w:t>
      </w:r>
      <w:r w:rsidR="004D5FDC">
        <w:rPr>
          <w:sz w:val="24"/>
          <w:szCs w:val="24"/>
        </w:rPr>
        <w:t>paradise</w:t>
      </w:r>
      <w:r w:rsidR="007E3B7A">
        <w:rPr>
          <w:sz w:val="24"/>
          <w:szCs w:val="24"/>
        </w:rPr>
        <w:t>, because</w:t>
      </w:r>
      <w:r>
        <w:rPr>
          <w:sz w:val="24"/>
          <w:szCs w:val="24"/>
        </w:rPr>
        <w:t xml:space="preserve"> </w:t>
      </w:r>
      <w:r w:rsidR="006001A1">
        <w:rPr>
          <w:sz w:val="24"/>
          <w:szCs w:val="24"/>
        </w:rPr>
        <w:t xml:space="preserve">Adam and Eve had intimacy </w:t>
      </w:r>
      <w:r>
        <w:rPr>
          <w:sz w:val="24"/>
          <w:szCs w:val="24"/>
        </w:rPr>
        <w:t>with God</w:t>
      </w:r>
      <w:r w:rsidR="00166177">
        <w:rPr>
          <w:sz w:val="24"/>
          <w:szCs w:val="24"/>
        </w:rPr>
        <w:t xml:space="preserve">. </w:t>
      </w:r>
      <w:r w:rsidR="002B1B3F">
        <w:rPr>
          <w:sz w:val="24"/>
          <w:szCs w:val="24"/>
        </w:rPr>
        <w:t>He blessed them and commanded them to, “Be fruitful, multiply, and fill the earth.”</w:t>
      </w:r>
      <w:r w:rsidR="000B76C1">
        <w:rPr>
          <w:sz w:val="24"/>
          <w:szCs w:val="24"/>
        </w:rPr>
        <w:t>(Genesis1:28)</w:t>
      </w:r>
      <w:r w:rsidR="002B1B3F">
        <w:rPr>
          <w:sz w:val="24"/>
          <w:szCs w:val="24"/>
        </w:rPr>
        <w:t xml:space="preserve"> </w:t>
      </w:r>
      <w:r w:rsidR="00C21163">
        <w:rPr>
          <w:sz w:val="24"/>
          <w:szCs w:val="24"/>
        </w:rPr>
        <w:t xml:space="preserve">For those who have been </w:t>
      </w:r>
      <w:r w:rsidR="00AC24BE">
        <w:rPr>
          <w:sz w:val="24"/>
          <w:szCs w:val="24"/>
        </w:rPr>
        <w:t>reconciled to God</w:t>
      </w:r>
      <w:r w:rsidR="00C21163">
        <w:rPr>
          <w:sz w:val="24"/>
          <w:szCs w:val="24"/>
        </w:rPr>
        <w:t>, the blessing and command to multiply has not change.</w:t>
      </w:r>
    </w:p>
    <w:p w14:paraId="6E1D8188" w14:textId="77777777" w:rsidR="006B1F49" w:rsidRDefault="00BE282B" w:rsidP="00AB39F5">
      <w:pPr>
        <w:ind w:firstLine="720"/>
        <w:jc w:val="both"/>
        <w:rPr>
          <w:sz w:val="24"/>
          <w:szCs w:val="24"/>
        </w:rPr>
      </w:pPr>
      <w:r>
        <w:rPr>
          <w:sz w:val="24"/>
          <w:szCs w:val="24"/>
        </w:rPr>
        <w:t xml:space="preserve"> </w:t>
      </w:r>
      <w:r w:rsidR="007B328C">
        <w:rPr>
          <w:sz w:val="24"/>
          <w:szCs w:val="24"/>
        </w:rPr>
        <w:t xml:space="preserve">Even in this perfect environment, things </w:t>
      </w:r>
      <w:r w:rsidR="002C5694">
        <w:rPr>
          <w:sz w:val="24"/>
          <w:szCs w:val="24"/>
        </w:rPr>
        <w:t>went terribly wrong</w:t>
      </w:r>
      <w:r w:rsidR="00116870">
        <w:rPr>
          <w:sz w:val="24"/>
          <w:szCs w:val="24"/>
        </w:rPr>
        <w:t>. The union</w:t>
      </w:r>
      <w:r w:rsidR="002C5694">
        <w:rPr>
          <w:sz w:val="24"/>
          <w:szCs w:val="24"/>
        </w:rPr>
        <w:t xml:space="preserve"> b</w:t>
      </w:r>
      <w:r w:rsidR="00116870">
        <w:rPr>
          <w:sz w:val="24"/>
          <w:szCs w:val="24"/>
        </w:rPr>
        <w:t xml:space="preserve">etween the Creator and the first couple was severed by sin. </w:t>
      </w:r>
      <w:r w:rsidR="00923D5B">
        <w:rPr>
          <w:sz w:val="24"/>
          <w:szCs w:val="24"/>
        </w:rPr>
        <w:t>S</w:t>
      </w:r>
      <w:r w:rsidR="00116870">
        <w:rPr>
          <w:sz w:val="24"/>
          <w:szCs w:val="24"/>
        </w:rPr>
        <w:t>in defiles everything it touches, and</w:t>
      </w:r>
      <w:r w:rsidR="00923D5B">
        <w:rPr>
          <w:sz w:val="24"/>
          <w:szCs w:val="24"/>
        </w:rPr>
        <w:t xml:space="preserve"> so</w:t>
      </w:r>
      <w:r w:rsidR="00116870">
        <w:rPr>
          <w:sz w:val="24"/>
          <w:szCs w:val="24"/>
        </w:rPr>
        <w:t xml:space="preserve"> </w:t>
      </w:r>
      <w:r w:rsidR="00923D5B">
        <w:rPr>
          <w:sz w:val="24"/>
          <w:szCs w:val="24"/>
        </w:rPr>
        <w:t>it was in the marriage relationship between Adam and Eve</w:t>
      </w:r>
      <w:r w:rsidR="006E7E46">
        <w:rPr>
          <w:sz w:val="24"/>
          <w:szCs w:val="24"/>
        </w:rPr>
        <w:t xml:space="preserve">. </w:t>
      </w:r>
      <w:r w:rsidR="00CF5C71">
        <w:rPr>
          <w:sz w:val="24"/>
          <w:szCs w:val="24"/>
        </w:rPr>
        <w:t xml:space="preserve">But praise </w:t>
      </w:r>
      <w:r w:rsidR="00D659F4">
        <w:rPr>
          <w:sz w:val="24"/>
          <w:szCs w:val="24"/>
        </w:rPr>
        <w:t xml:space="preserve">be </w:t>
      </w:r>
      <w:r w:rsidR="00CF5C71">
        <w:rPr>
          <w:sz w:val="24"/>
          <w:szCs w:val="24"/>
        </w:rPr>
        <w:t>to</w:t>
      </w:r>
      <w:r w:rsidR="005A0232">
        <w:rPr>
          <w:sz w:val="24"/>
          <w:szCs w:val="24"/>
        </w:rPr>
        <w:t xml:space="preserve"> God for His </w:t>
      </w:r>
      <w:r w:rsidR="00D659F4">
        <w:rPr>
          <w:sz w:val="24"/>
          <w:szCs w:val="24"/>
        </w:rPr>
        <w:t>unfailing</w:t>
      </w:r>
      <w:r w:rsidR="005A0232">
        <w:rPr>
          <w:sz w:val="24"/>
          <w:szCs w:val="24"/>
        </w:rPr>
        <w:t xml:space="preserve"> </w:t>
      </w:r>
      <w:r w:rsidR="00D659F4">
        <w:rPr>
          <w:sz w:val="24"/>
          <w:szCs w:val="24"/>
        </w:rPr>
        <w:t>love and infinite grace</w:t>
      </w:r>
      <w:r w:rsidR="006E7E46">
        <w:rPr>
          <w:sz w:val="24"/>
          <w:szCs w:val="24"/>
        </w:rPr>
        <w:t xml:space="preserve">, </w:t>
      </w:r>
      <w:r w:rsidR="005A0232">
        <w:rPr>
          <w:sz w:val="24"/>
          <w:szCs w:val="24"/>
        </w:rPr>
        <w:t>the story did not end there. God provided through th</w:t>
      </w:r>
      <w:r w:rsidR="00173D27">
        <w:rPr>
          <w:sz w:val="24"/>
          <w:szCs w:val="24"/>
        </w:rPr>
        <w:t>e</w:t>
      </w:r>
      <w:r w:rsidR="00CF5C71">
        <w:rPr>
          <w:sz w:val="24"/>
          <w:szCs w:val="24"/>
        </w:rPr>
        <w:t xml:space="preserve"> death of an animal,</w:t>
      </w:r>
      <w:r w:rsidR="005A0232">
        <w:rPr>
          <w:sz w:val="24"/>
          <w:szCs w:val="24"/>
        </w:rPr>
        <w:t xml:space="preserve"> a covering for His people</w:t>
      </w:r>
      <w:r w:rsidR="00CF5C71">
        <w:rPr>
          <w:sz w:val="24"/>
          <w:szCs w:val="24"/>
        </w:rPr>
        <w:t>;</w:t>
      </w:r>
      <w:r w:rsidR="00DC142E">
        <w:rPr>
          <w:sz w:val="24"/>
          <w:szCs w:val="24"/>
        </w:rPr>
        <w:t xml:space="preserve"> </w:t>
      </w:r>
      <w:r w:rsidR="00173D27">
        <w:rPr>
          <w:sz w:val="24"/>
          <w:szCs w:val="24"/>
        </w:rPr>
        <w:t>hidden</w:t>
      </w:r>
      <w:r w:rsidR="00DC142E">
        <w:rPr>
          <w:sz w:val="24"/>
          <w:szCs w:val="24"/>
        </w:rPr>
        <w:t xml:space="preserve"> </w:t>
      </w:r>
      <w:r w:rsidR="00173D27">
        <w:rPr>
          <w:sz w:val="24"/>
          <w:szCs w:val="24"/>
        </w:rPr>
        <w:t>in th</w:t>
      </w:r>
      <w:r w:rsidR="00923D5B">
        <w:rPr>
          <w:sz w:val="24"/>
          <w:szCs w:val="24"/>
        </w:rPr>
        <w:t>e</w:t>
      </w:r>
      <w:r w:rsidR="00173D27">
        <w:rPr>
          <w:sz w:val="24"/>
          <w:szCs w:val="24"/>
        </w:rPr>
        <w:t xml:space="preserve"> death</w:t>
      </w:r>
      <w:r w:rsidR="00224657">
        <w:rPr>
          <w:sz w:val="24"/>
          <w:szCs w:val="24"/>
        </w:rPr>
        <w:t xml:space="preserve"> of that animal</w:t>
      </w:r>
      <w:r w:rsidR="00DC142E">
        <w:rPr>
          <w:sz w:val="24"/>
          <w:szCs w:val="24"/>
        </w:rPr>
        <w:t xml:space="preserve">, </w:t>
      </w:r>
      <w:r w:rsidR="00173D27">
        <w:rPr>
          <w:sz w:val="24"/>
          <w:szCs w:val="24"/>
        </w:rPr>
        <w:t xml:space="preserve">was </w:t>
      </w:r>
      <w:r w:rsidR="00DC142E">
        <w:rPr>
          <w:sz w:val="24"/>
          <w:szCs w:val="24"/>
        </w:rPr>
        <w:t xml:space="preserve">a </w:t>
      </w:r>
      <w:r w:rsidR="00AB5E65">
        <w:rPr>
          <w:sz w:val="24"/>
          <w:szCs w:val="24"/>
        </w:rPr>
        <w:t>ray of light</w:t>
      </w:r>
      <w:r w:rsidR="00CF5C71">
        <w:rPr>
          <w:sz w:val="24"/>
          <w:szCs w:val="24"/>
        </w:rPr>
        <w:t xml:space="preserve"> and</w:t>
      </w:r>
      <w:r w:rsidR="00224657">
        <w:rPr>
          <w:sz w:val="24"/>
          <w:szCs w:val="24"/>
        </w:rPr>
        <w:t xml:space="preserve"> a </w:t>
      </w:r>
      <w:r w:rsidR="00DC142E">
        <w:rPr>
          <w:sz w:val="24"/>
          <w:szCs w:val="24"/>
        </w:rPr>
        <w:t xml:space="preserve">promise </w:t>
      </w:r>
      <w:r w:rsidR="00CF5C71">
        <w:rPr>
          <w:sz w:val="24"/>
          <w:szCs w:val="24"/>
        </w:rPr>
        <w:t>of hope</w:t>
      </w:r>
      <w:r w:rsidR="00967B74">
        <w:rPr>
          <w:sz w:val="24"/>
          <w:szCs w:val="24"/>
        </w:rPr>
        <w:t>…</w:t>
      </w:r>
      <w:r w:rsidR="00CF5C71">
        <w:rPr>
          <w:sz w:val="24"/>
          <w:szCs w:val="24"/>
        </w:rPr>
        <w:t>.O</w:t>
      </w:r>
      <w:r w:rsidR="00224657">
        <w:rPr>
          <w:sz w:val="24"/>
          <w:szCs w:val="24"/>
        </w:rPr>
        <w:t>ne day</w:t>
      </w:r>
      <w:r w:rsidR="00CF5C71">
        <w:rPr>
          <w:sz w:val="24"/>
          <w:szCs w:val="24"/>
        </w:rPr>
        <w:t xml:space="preserve"> God would</w:t>
      </w:r>
      <w:r w:rsidR="00224657">
        <w:rPr>
          <w:sz w:val="24"/>
          <w:szCs w:val="24"/>
        </w:rPr>
        <w:t xml:space="preserve"> bring restoration between Himself and His people.</w:t>
      </w:r>
      <w:r w:rsidR="008F4D1A">
        <w:rPr>
          <w:sz w:val="24"/>
          <w:szCs w:val="24"/>
        </w:rPr>
        <w:t xml:space="preserve"> </w:t>
      </w:r>
      <w:r w:rsidR="00173D27">
        <w:rPr>
          <w:sz w:val="24"/>
          <w:szCs w:val="24"/>
        </w:rPr>
        <w:t xml:space="preserve"> </w:t>
      </w:r>
      <w:r w:rsidR="00C758FD">
        <w:rPr>
          <w:sz w:val="24"/>
          <w:szCs w:val="24"/>
        </w:rPr>
        <w:t xml:space="preserve"> </w:t>
      </w:r>
    </w:p>
    <w:p w14:paraId="7CFF3B4F" w14:textId="77777777" w:rsidR="006B1F49" w:rsidRDefault="00603B28" w:rsidP="00AB39F5">
      <w:pPr>
        <w:ind w:firstLine="720"/>
        <w:jc w:val="both"/>
        <w:rPr>
          <w:sz w:val="24"/>
          <w:szCs w:val="24"/>
        </w:rPr>
      </w:pPr>
      <w:r>
        <w:rPr>
          <w:sz w:val="24"/>
          <w:szCs w:val="24"/>
        </w:rPr>
        <w:t>We see another glimpse of this wedding theme in the</w:t>
      </w:r>
      <w:r w:rsidR="00F9018B">
        <w:rPr>
          <w:sz w:val="24"/>
          <w:szCs w:val="24"/>
        </w:rPr>
        <w:t xml:space="preserve"> </w:t>
      </w:r>
      <w:r w:rsidR="0044012A">
        <w:rPr>
          <w:sz w:val="24"/>
          <w:szCs w:val="24"/>
        </w:rPr>
        <w:t>compelling</w:t>
      </w:r>
      <w:r w:rsidR="009F6778">
        <w:rPr>
          <w:sz w:val="24"/>
          <w:szCs w:val="24"/>
        </w:rPr>
        <w:t xml:space="preserve"> </w:t>
      </w:r>
      <w:r w:rsidR="00F9018B">
        <w:rPr>
          <w:sz w:val="24"/>
          <w:szCs w:val="24"/>
        </w:rPr>
        <w:t>story</w:t>
      </w:r>
      <w:r w:rsidR="00DB0292">
        <w:rPr>
          <w:sz w:val="24"/>
          <w:szCs w:val="24"/>
        </w:rPr>
        <w:t xml:space="preserve"> of Hosea</w:t>
      </w:r>
      <w:r w:rsidR="00F9018B">
        <w:rPr>
          <w:sz w:val="24"/>
          <w:szCs w:val="24"/>
        </w:rPr>
        <w:t xml:space="preserve"> and his adulterous wife Gomer.</w:t>
      </w:r>
      <w:r w:rsidR="004236F7">
        <w:rPr>
          <w:sz w:val="24"/>
          <w:szCs w:val="24"/>
        </w:rPr>
        <w:t xml:space="preserve"> </w:t>
      </w:r>
      <w:r w:rsidR="002B1FBF">
        <w:rPr>
          <w:sz w:val="24"/>
          <w:szCs w:val="24"/>
        </w:rPr>
        <w:t xml:space="preserve">It does not take a holy imagination to identify the characters symbolized in this story. We, broken-sinful-humanity, </w:t>
      </w:r>
      <w:r w:rsidR="004236F7">
        <w:rPr>
          <w:sz w:val="24"/>
          <w:szCs w:val="24"/>
        </w:rPr>
        <w:t>are the unfaithful wife</w:t>
      </w:r>
      <w:r w:rsidR="002B1FBF">
        <w:rPr>
          <w:sz w:val="24"/>
          <w:szCs w:val="24"/>
        </w:rPr>
        <w:t>.</w:t>
      </w:r>
      <w:r w:rsidR="00F9018B">
        <w:rPr>
          <w:sz w:val="24"/>
          <w:szCs w:val="24"/>
        </w:rPr>
        <w:t xml:space="preserve"> </w:t>
      </w:r>
      <w:r w:rsidR="00482F0E">
        <w:rPr>
          <w:sz w:val="24"/>
          <w:szCs w:val="24"/>
        </w:rPr>
        <w:t>G</w:t>
      </w:r>
      <w:r w:rsidR="00F9018B">
        <w:rPr>
          <w:sz w:val="24"/>
          <w:szCs w:val="24"/>
        </w:rPr>
        <w:t xml:space="preserve">od is </w:t>
      </w:r>
      <w:r w:rsidR="0044012A">
        <w:rPr>
          <w:sz w:val="24"/>
          <w:szCs w:val="24"/>
        </w:rPr>
        <w:t>the</w:t>
      </w:r>
      <w:r w:rsidR="00482F0E">
        <w:rPr>
          <w:sz w:val="24"/>
          <w:szCs w:val="24"/>
        </w:rPr>
        <w:t xml:space="preserve"> husband</w:t>
      </w:r>
      <w:r w:rsidR="00AB5E65">
        <w:rPr>
          <w:sz w:val="24"/>
          <w:szCs w:val="24"/>
        </w:rPr>
        <w:t xml:space="preserve"> who</w:t>
      </w:r>
      <w:r w:rsidR="004236F7">
        <w:rPr>
          <w:sz w:val="24"/>
          <w:szCs w:val="24"/>
        </w:rPr>
        <w:t xml:space="preserve"> is in</w:t>
      </w:r>
      <w:r w:rsidR="00BF7B0F">
        <w:rPr>
          <w:sz w:val="24"/>
          <w:szCs w:val="24"/>
        </w:rPr>
        <w:t xml:space="preserve"> relentless</w:t>
      </w:r>
      <w:r w:rsidR="002B1FBF">
        <w:rPr>
          <w:sz w:val="24"/>
          <w:szCs w:val="24"/>
        </w:rPr>
        <w:t xml:space="preserve"> pursuit</w:t>
      </w:r>
      <w:r w:rsidR="004722EB">
        <w:rPr>
          <w:sz w:val="24"/>
          <w:szCs w:val="24"/>
        </w:rPr>
        <w:t xml:space="preserve"> </w:t>
      </w:r>
      <w:r w:rsidR="0044012A">
        <w:rPr>
          <w:sz w:val="24"/>
          <w:szCs w:val="24"/>
        </w:rPr>
        <w:t xml:space="preserve">to </w:t>
      </w:r>
      <w:r w:rsidR="002B1B3F">
        <w:rPr>
          <w:sz w:val="24"/>
          <w:szCs w:val="24"/>
        </w:rPr>
        <w:t>recapture</w:t>
      </w:r>
      <w:r w:rsidR="00AB5E65">
        <w:rPr>
          <w:sz w:val="24"/>
          <w:szCs w:val="24"/>
        </w:rPr>
        <w:t xml:space="preserve"> our</w:t>
      </w:r>
      <w:r w:rsidR="0044012A">
        <w:rPr>
          <w:sz w:val="24"/>
          <w:szCs w:val="24"/>
        </w:rPr>
        <w:t xml:space="preserve"> heart</w:t>
      </w:r>
      <w:r w:rsidR="00AB5E65">
        <w:rPr>
          <w:sz w:val="24"/>
          <w:szCs w:val="24"/>
        </w:rPr>
        <w:t>s and make us</w:t>
      </w:r>
      <w:r w:rsidR="0044012A">
        <w:rPr>
          <w:sz w:val="24"/>
          <w:szCs w:val="24"/>
        </w:rPr>
        <w:t xml:space="preserve"> His Bride.</w:t>
      </w:r>
      <w:r w:rsidR="00DB0292">
        <w:rPr>
          <w:sz w:val="24"/>
          <w:szCs w:val="24"/>
        </w:rPr>
        <w:t xml:space="preserve"> </w:t>
      </w:r>
      <w:r w:rsidR="004236F7">
        <w:rPr>
          <w:sz w:val="24"/>
          <w:szCs w:val="24"/>
        </w:rPr>
        <w:t>How outrageous, even scandalous i</w:t>
      </w:r>
      <w:r w:rsidR="00BF7B0F">
        <w:rPr>
          <w:sz w:val="24"/>
          <w:szCs w:val="24"/>
        </w:rPr>
        <w:t>s</w:t>
      </w:r>
      <w:r w:rsidR="004236F7">
        <w:rPr>
          <w:sz w:val="24"/>
          <w:szCs w:val="24"/>
        </w:rPr>
        <w:t xml:space="preserve"> the Love of God!</w:t>
      </w:r>
      <w:r w:rsidR="00D608D1">
        <w:rPr>
          <w:sz w:val="24"/>
          <w:szCs w:val="24"/>
        </w:rPr>
        <w:t xml:space="preserve"> </w:t>
      </w:r>
      <w:r w:rsidR="006B1F49">
        <w:rPr>
          <w:sz w:val="24"/>
          <w:szCs w:val="24"/>
        </w:rPr>
        <w:t xml:space="preserve"> </w:t>
      </w:r>
    </w:p>
    <w:p w14:paraId="66933E1B" w14:textId="77777777" w:rsidR="008C3CFA" w:rsidRPr="00EE0741" w:rsidRDefault="008C3CFA" w:rsidP="00756AB3">
      <w:pPr>
        <w:pStyle w:val="txt-sm"/>
        <w:jc w:val="center"/>
        <w:rPr>
          <w:rFonts w:asciiTheme="minorHAnsi" w:hAnsiTheme="minorHAnsi" w:cstheme="minorHAnsi"/>
          <w:b/>
          <w:i/>
        </w:rPr>
      </w:pPr>
      <w:r w:rsidRPr="00EE0741">
        <w:rPr>
          <w:rFonts w:asciiTheme="minorHAnsi" w:hAnsiTheme="minorHAnsi" w:cstheme="minorHAnsi"/>
          <w:b/>
          <w:i/>
        </w:rPr>
        <w:t>Hosea 2:16-23 (NIV)</w:t>
      </w:r>
    </w:p>
    <w:p w14:paraId="39C28E1E" w14:textId="77777777" w:rsidR="008C3CFA" w:rsidRPr="00EE0741" w:rsidRDefault="008C3CFA" w:rsidP="00EE0741">
      <w:pPr>
        <w:pStyle w:val="line"/>
        <w:jc w:val="center"/>
        <w:rPr>
          <w:rStyle w:val="text"/>
          <w:rFonts w:asciiTheme="minorHAnsi" w:hAnsiTheme="minorHAnsi" w:cstheme="minorHAnsi"/>
          <w:b/>
          <w:i/>
        </w:rPr>
      </w:pPr>
      <w:r w:rsidRPr="00EE0741">
        <w:rPr>
          <w:rStyle w:val="text"/>
          <w:rFonts w:asciiTheme="minorHAnsi" w:hAnsiTheme="minorHAnsi" w:cstheme="minorHAnsi"/>
          <w:b/>
          <w:i/>
          <w:vertAlign w:val="superscript"/>
        </w:rPr>
        <w:t>16 </w:t>
      </w:r>
      <w:r w:rsidRPr="00EE0741">
        <w:rPr>
          <w:rStyle w:val="text"/>
          <w:rFonts w:asciiTheme="minorHAnsi" w:hAnsiTheme="minorHAnsi" w:cstheme="minorHAnsi"/>
          <w:b/>
          <w:i/>
        </w:rPr>
        <w:t xml:space="preserve">“In that day,” declares the </w:t>
      </w:r>
      <w:r w:rsidRPr="00EE0741">
        <w:rPr>
          <w:rStyle w:val="small-caps"/>
          <w:rFonts w:asciiTheme="minorHAnsi" w:hAnsiTheme="minorHAnsi" w:cstheme="minorHAnsi"/>
          <w:b/>
          <w:i/>
          <w:smallCaps/>
        </w:rPr>
        <w:t>Lord</w:t>
      </w:r>
      <w:r w:rsidRPr="00EE0741">
        <w:rPr>
          <w:rStyle w:val="text"/>
          <w:rFonts w:asciiTheme="minorHAnsi" w:hAnsiTheme="minorHAnsi" w:cstheme="minorHAnsi"/>
          <w:b/>
          <w:i/>
        </w:rPr>
        <w:t>,</w:t>
      </w:r>
      <w:r w:rsidRPr="00EE0741">
        <w:rPr>
          <w:rStyle w:val="indent-1-breaks"/>
          <w:rFonts w:asciiTheme="minorHAnsi" w:hAnsiTheme="minorHAnsi" w:cstheme="minorHAnsi"/>
          <w:b/>
          <w:i/>
        </w:rPr>
        <w:t> </w:t>
      </w:r>
      <w:r w:rsidRPr="00EE0741">
        <w:rPr>
          <w:rStyle w:val="text"/>
          <w:rFonts w:asciiTheme="minorHAnsi" w:hAnsiTheme="minorHAnsi" w:cstheme="minorHAnsi"/>
          <w:b/>
          <w:i/>
        </w:rPr>
        <w:t>“you will call me ‘my husband’;</w:t>
      </w:r>
      <w:r w:rsidRPr="00EE0741">
        <w:rPr>
          <w:rStyle w:val="indent-1-breaks"/>
          <w:rFonts w:asciiTheme="minorHAnsi" w:hAnsiTheme="minorHAnsi" w:cstheme="minorHAnsi"/>
          <w:b/>
          <w:i/>
        </w:rPr>
        <w:t> </w:t>
      </w:r>
      <w:r w:rsidRPr="00EE0741">
        <w:rPr>
          <w:rStyle w:val="text"/>
          <w:rFonts w:asciiTheme="minorHAnsi" w:hAnsiTheme="minorHAnsi" w:cstheme="minorHAnsi"/>
          <w:b/>
          <w:i/>
        </w:rPr>
        <w:t>you will no longer call me ‘my master.’</w:t>
      </w:r>
      <w:r w:rsidRPr="00EE0741">
        <w:rPr>
          <w:rStyle w:val="text"/>
          <w:rFonts w:asciiTheme="minorHAnsi" w:hAnsiTheme="minorHAnsi" w:cstheme="minorHAnsi"/>
          <w:b/>
          <w:i/>
          <w:vertAlign w:val="superscript"/>
        </w:rPr>
        <w:t>17 </w:t>
      </w:r>
      <w:r w:rsidRPr="00EE0741">
        <w:rPr>
          <w:rStyle w:val="text"/>
          <w:rFonts w:asciiTheme="minorHAnsi" w:hAnsiTheme="minorHAnsi" w:cstheme="minorHAnsi"/>
          <w:b/>
          <w:i/>
        </w:rPr>
        <w:t>I will remove the names of the Baals from her lips;</w:t>
      </w:r>
      <w:r w:rsidRPr="00EE0741">
        <w:rPr>
          <w:rFonts w:asciiTheme="minorHAnsi" w:hAnsiTheme="minorHAnsi" w:cstheme="minorHAnsi"/>
          <w:b/>
          <w:i/>
        </w:rPr>
        <w:t xml:space="preserve"> </w:t>
      </w:r>
      <w:r w:rsidRPr="00EE0741">
        <w:rPr>
          <w:rStyle w:val="text"/>
          <w:rFonts w:asciiTheme="minorHAnsi" w:hAnsiTheme="minorHAnsi" w:cstheme="minorHAnsi"/>
          <w:b/>
          <w:i/>
        </w:rPr>
        <w:t>no longer will their names be invoked.</w:t>
      </w:r>
      <w:r w:rsidRPr="00EE0741">
        <w:rPr>
          <w:rFonts w:asciiTheme="minorHAnsi" w:hAnsiTheme="minorHAnsi" w:cstheme="minorHAnsi"/>
          <w:b/>
          <w:i/>
        </w:rPr>
        <w:t xml:space="preserve"> </w:t>
      </w:r>
      <w:r w:rsidRPr="00EE0741">
        <w:rPr>
          <w:rStyle w:val="text"/>
          <w:rFonts w:asciiTheme="minorHAnsi" w:hAnsiTheme="minorHAnsi" w:cstheme="minorHAnsi"/>
          <w:b/>
          <w:i/>
          <w:vertAlign w:val="superscript"/>
        </w:rPr>
        <w:t>18 </w:t>
      </w:r>
      <w:r w:rsidRPr="00EE0741">
        <w:rPr>
          <w:rStyle w:val="text"/>
          <w:rFonts w:asciiTheme="minorHAnsi" w:hAnsiTheme="minorHAnsi" w:cstheme="minorHAnsi"/>
          <w:b/>
          <w:i/>
        </w:rPr>
        <w:t>In that day I will make a covenant for them</w:t>
      </w:r>
      <w:r w:rsidRPr="00EE0741">
        <w:rPr>
          <w:rStyle w:val="indent-1-breaks"/>
          <w:rFonts w:asciiTheme="minorHAnsi" w:hAnsiTheme="minorHAnsi" w:cstheme="minorHAnsi"/>
          <w:b/>
          <w:i/>
        </w:rPr>
        <w:t> </w:t>
      </w:r>
      <w:r w:rsidRPr="00EE0741">
        <w:rPr>
          <w:rStyle w:val="text"/>
          <w:rFonts w:asciiTheme="minorHAnsi" w:hAnsiTheme="minorHAnsi" w:cstheme="minorHAnsi"/>
          <w:b/>
          <w:i/>
        </w:rPr>
        <w:t>with the beasts of the field, the birds in the sky</w:t>
      </w:r>
      <w:r w:rsidRPr="00EE0741">
        <w:rPr>
          <w:rStyle w:val="indent-1-breaks"/>
          <w:rFonts w:asciiTheme="minorHAnsi" w:hAnsiTheme="minorHAnsi" w:cstheme="minorHAnsi"/>
          <w:b/>
          <w:i/>
        </w:rPr>
        <w:t> </w:t>
      </w:r>
      <w:r w:rsidRPr="00EE0741">
        <w:rPr>
          <w:rStyle w:val="text"/>
          <w:rFonts w:asciiTheme="minorHAnsi" w:hAnsiTheme="minorHAnsi" w:cstheme="minorHAnsi"/>
          <w:b/>
          <w:i/>
        </w:rPr>
        <w:t>and the creatures that move along the ground. Bow and sword and battle</w:t>
      </w:r>
      <w:r w:rsidRPr="00EE0741">
        <w:rPr>
          <w:rStyle w:val="indent-1-breaks"/>
          <w:rFonts w:asciiTheme="minorHAnsi" w:hAnsiTheme="minorHAnsi" w:cstheme="minorHAnsi"/>
          <w:b/>
          <w:i/>
        </w:rPr>
        <w:t> </w:t>
      </w:r>
      <w:r w:rsidRPr="00EE0741">
        <w:rPr>
          <w:rStyle w:val="text"/>
          <w:rFonts w:asciiTheme="minorHAnsi" w:hAnsiTheme="minorHAnsi" w:cstheme="minorHAnsi"/>
          <w:b/>
          <w:i/>
        </w:rPr>
        <w:t>I will abolish from the land,</w:t>
      </w:r>
      <w:r w:rsidRPr="00EE0741">
        <w:rPr>
          <w:rStyle w:val="indent-1-breaks"/>
          <w:rFonts w:asciiTheme="minorHAnsi" w:hAnsiTheme="minorHAnsi" w:cstheme="minorHAnsi"/>
          <w:b/>
          <w:i/>
        </w:rPr>
        <w:t> </w:t>
      </w:r>
      <w:r w:rsidRPr="00EE0741">
        <w:rPr>
          <w:rStyle w:val="text"/>
          <w:rFonts w:asciiTheme="minorHAnsi" w:hAnsiTheme="minorHAnsi" w:cstheme="minorHAnsi"/>
          <w:b/>
          <w:i/>
        </w:rPr>
        <w:t>so that all may lie down in safety.</w:t>
      </w:r>
      <w:r w:rsidRPr="00EE0741">
        <w:rPr>
          <w:rFonts w:asciiTheme="minorHAnsi" w:hAnsiTheme="minorHAnsi" w:cstheme="minorHAnsi"/>
          <w:b/>
          <w:i/>
        </w:rPr>
        <w:t xml:space="preserve"> </w:t>
      </w:r>
      <w:r w:rsidRPr="00EE0741">
        <w:rPr>
          <w:rStyle w:val="text"/>
          <w:rFonts w:asciiTheme="minorHAnsi" w:hAnsiTheme="minorHAnsi" w:cstheme="minorHAnsi"/>
          <w:b/>
          <w:i/>
          <w:vertAlign w:val="superscript"/>
        </w:rPr>
        <w:t>19 </w:t>
      </w:r>
      <w:r w:rsidRPr="00EE0741">
        <w:rPr>
          <w:rStyle w:val="text"/>
          <w:rFonts w:asciiTheme="minorHAnsi" w:hAnsiTheme="minorHAnsi" w:cstheme="minorHAnsi"/>
          <w:b/>
          <w:i/>
        </w:rPr>
        <w:t>I will betroth you to me forever;</w:t>
      </w:r>
      <w:r w:rsidRPr="00EE0741">
        <w:rPr>
          <w:rStyle w:val="indent-1-breaks"/>
          <w:rFonts w:asciiTheme="minorHAnsi" w:hAnsiTheme="minorHAnsi" w:cstheme="minorHAnsi"/>
          <w:b/>
          <w:i/>
        </w:rPr>
        <w:t>   </w:t>
      </w:r>
      <w:r w:rsidRPr="00EE0741">
        <w:rPr>
          <w:rStyle w:val="text"/>
          <w:rFonts w:asciiTheme="minorHAnsi" w:hAnsiTheme="minorHAnsi" w:cstheme="minorHAnsi"/>
          <w:b/>
          <w:i/>
        </w:rPr>
        <w:t>I will betroth you in righteousness and justice,</w:t>
      </w:r>
      <w:r w:rsidRPr="00EE0741">
        <w:rPr>
          <w:rStyle w:val="indent-1-breaks"/>
          <w:rFonts w:asciiTheme="minorHAnsi" w:hAnsiTheme="minorHAnsi" w:cstheme="minorHAnsi"/>
          <w:b/>
          <w:i/>
        </w:rPr>
        <w:t> </w:t>
      </w:r>
      <w:r w:rsidRPr="00EE0741">
        <w:rPr>
          <w:rStyle w:val="text"/>
          <w:rFonts w:asciiTheme="minorHAnsi" w:hAnsiTheme="minorHAnsi" w:cstheme="minorHAnsi"/>
          <w:b/>
          <w:i/>
        </w:rPr>
        <w:t>in love and compassion.</w:t>
      </w:r>
      <w:r w:rsidRPr="00EE0741">
        <w:rPr>
          <w:rFonts w:asciiTheme="minorHAnsi" w:hAnsiTheme="minorHAnsi" w:cstheme="minorHAnsi"/>
          <w:b/>
          <w:i/>
        </w:rPr>
        <w:t xml:space="preserve"> </w:t>
      </w:r>
      <w:r w:rsidRPr="00EE0741">
        <w:rPr>
          <w:rStyle w:val="text"/>
          <w:rFonts w:asciiTheme="minorHAnsi" w:hAnsiTheme="minorHAnsi" w:cstheme="minorHAnsi"/>
          <w:b/>
          <w:i/>
          <w:vertAlign w:val="superscript"/>
        </w:rPr>
        <w:t>20 </w:t>
      </w:r>
      <w:r w:rsidRPr="00EE0741">
        <w:rPr>
          <w:rStyle w:val="text"/>
          <w:rFonts w:asciiTheme="minorHAnsi" w:hAnsiTheme="minorHAnsi" w:cstheme="minorHAnsi"/>
          <w:b/>
          <w:i/>
        </w:rPr>
        <w:t>I will betroth you in faithfulness,</w:t>
      </w:r>
      <w:r w:rsidRPr="00EE0741">
        <w:rPr>
          <w:rStyle w:val="indent-1-breaks"/>
          <w:rFonts w:asciiTheme="minorHAnsi" w:hAnsiTheme="minorHAnsi" w:cstheme="minorHAnsi"/>
          <w:b/>
          <w:i/>
        </w:rPr>
        <w:t> </w:t>
      </w:r>
      <w:r w:rsidRPr="00EE0741">
        <w:rPr>
          <w:rStyle w:val="text"/>
          <w:rFonts w:asciiTheme="minorHAnsi" w:hAnsiTheme="minorHAnsi" w:cstheme="minorHAnsi"/>
          <w:b/>
          <w:i/>
        </w:rPr>
        <w:t xml:space="preserve">and you will acknowledge the </w:t>
      </w:r>
      <w:r w:rsidRPr="00EE0741">
        <w:rPr>
          <w:rStyle w:val="small-caps"/>
          <w:rFonts w:asciiTheme="minorHAnsi" w:hAnsiTheme="minorHAnsi" w:cstheme="minorHAnsi"/>
          <w:b/>
          <w:i/>
          <w:smallCaps/>
        </w:rPr>
        <w:t>Lord</w:t>
      </w:r>
      <w:r w:rsidRPr="00EE0741">
        <w:rPr>
          <w:rStyle w:val="text"/>
          <w:rFonts w:asciiTheme="minorHAnsi" w:hAnsiTheme="minorHAnsi" w:cstheme="minorHAnsi"/>
          <w:b/>
          <w:i/>
        </w:rPr>
        <w:t>.</w:t>
      </w:r>
      <w:r w:rsidRPr="00EE0741">
        <w:rPr>
          <w:rFonts w:asciiTheme="minorHAnsi" w:hAnsiTheme="minorHAnsi" w:cstheme="minorHAnsi"/>
          <w:b/>
          <w:i/>
        </w:rPr>
        <w:t xml:space="preserve"> </w:t>
      </w:r>
      <w:r w:rsidRPr="00EE0741">
        <w:rPr>
          <w:rStyle w:val="text"/>
          <w:rFonts w:asciiTheme="minorHAnsi" w:hAnsiTheme="minorHAnsi" w:cstheme="minorHAnsi"/>
          <w:b/>
          <w:i/>
          <w:vertAlign w:val="superscript"/>
        </w:rPr>
        <w:t>21 </w:t>
      </w:r>
      <w:r w:rsidRPr="00EE0741">
        <w:rPr>
          <w:rStyle w:val="text"/>
          <w:rFonts w:asciiTheme="minorHAnsi" w:hAnsiTheme="minorHAnsi" w:cstheme="minorHAnsi"/>
          <w:b/>
          <w:i/>
        </w:rPr>
        <w:t>“In that day I will respond,”</w:t>
      </w:r>
      <w:r w:rsidRPr="00EE0741">
        <w:rPr>
          <w:rFonts w:asciiTheme="minorHAnsi" w:hAnsiTheme="minorHAnsi" w:cstheme="minorHAnsi"/>
          <w:b/>
          <w:i/>
        </w:rPr>
        <w:t xml:space="preserve"> </w:t>
      </w:r>
      <w:r w:rsidRPr="00EE0741">
        <w:rPr>
          <w:rStyle w:val="text"/>
          <w:rFonts w:asciiTheme="minorHAnsi" w:hAnsiTheme="minorHAnsi" w:cstheme="minorHAnsi"/>
          <w:b/>
          <w:i/>
        </w:rPr>
        <w:t xml:space="preserve">declares the </w:t>
      </w:r>
      <w:r w:rsidRPr="00EE0741">
        <w:rPr>
          <w:rStyle w:val="small-caps"/>
          <w:rFonts w:asciiTheme="minorHAnsi" w:hAnsiTheme="minorHAnsi" w:cstheme="minorHAnsi"/>
          <w:b/>
          <w:i/>
          <w:smallCaps/>
        </w:rPr>
        <w:t>Lord</w:t>
      </w:r>
      <w:r w:rsidRPr="00EE0741">
        <w:rPr>
          <w:rStyle w:val="text"/>
          <w:rFonts w:asciiTheme="minorHAnsi" w:hAnsiTheme="minorHAnsi" w:cstheme="minorHAnsi"/>
          <w:b/>
          <w:i/>
        </w:rPr>
        <w:t>—“I will respond to the skies,</w:t>
      </w:r>
      <w:r w:rsidRPr="00EE0741">
        <w:rPr>
          <w:rStyle w:val="indent-1-breaks"/>
          <w:rFonts w:asciiTheme="minorHAnsi" w:hAnsiTheme="minorHAnsi" w:cstheme="minorHAnsi"/>
          <w:b/>
          <w:i/>
        </w:rPr>
        <w:t> </w:t>
      </w:r>
      <w:r w:rsidRPr="00EE0741">
        <w:rPr>
          <w:rStyle w:val="text"/>
          <w:rFonts w:asciiTheme="minorHAnsi" w:hAnsiTheme="minorHAnsi" w:cstheme="minorHAnsi"/>
          <w:b/>
          <w:i/>
        </w:rPr>
        <w:t>and they will respond to the earth;</w:t>
      </w:r>
      <w:r w:rsidRPr="00EE0741">
        <w:rPr>
          <w:rStyle w:val="text"/>
          <w:rFonts w:asciiTheme="minorHAnsi" w:hAnsiTheme="minorHAnsi" w:cstheme="minorHAnsi"/>
          <w:b/>
          <w:i/>
          <w:vertAlign w:val="superscript"/>
        </w:rPr>
        <w:t xml:space="preserve"> 22 </w:t>
      </w:r>
      <w:r w:rsidRPr="00EE0741">
        <w:rPr>
          <w:rStyle w:val="text"/>
          <w:rFonts w:asciiTheme="minorHAnsi" w:hAnsiTheme="minorHAnsi" w:cstheme="minorHAnsi"/>
          <w:b/>
          <w:i/>
        </w:rPr>
        <w:t>and the earth will respond to the grain,</w:t>
      </w:r>
      <w:r w:rsidRPr="00EE0741">
        <w:rPr>
          <w:rStyle w:val="indent-1-breaks"/>
          <w:rFonts w:asciiTheme="minorHAnsi" w:hAnsiTheme="minorHAnsi" w:cstheme="minorHAnsi"/>
          <w:b/>
          <w:i/>
        </w:rPr>
        <w:t> </w:t>
      </w:r>
      <w:r w:rsidRPr="00EE0741">
        <w:rPr>
          <w:rStyle w:val="text"/>
          <w:rFonts w:asciiTheme="minorHAnsi" w:hAnsiTheme="minorHAnsi" w:cstheme="minorHAnsi"/>
          <w:b/>
          <w:i/>
        </w:rPr>
        <w:t>the new wine and the olive oil,</w:t>
      </w:r>
      <w:r w:rsidRPr="00EE0741">
        <w:rPr>
          <w:rStyle w:val="indent-1-breaks"/>
          <w:rFonts w:asciiTheme="minorHAnsi" w:hAnsiTheme="minorHAnsi" w:cstheme="minorHAnsi"/>
          <w:b/>
          <w:i/>
        </w:rPr>
        <w:t> and</w:t>
      </w:r>
      <w:r w:rsidRPr="00EE0741">
        <w:rPr>
          <w:rStyle w:val="text"/>
          <w:rFonts w:asciiTheme="minorHAnsi" w:hAnsiTheme="minorHAnsi" w:cstheme="minorHAnsi"/>
          <w:b/>
          <w:i/>
        </w:rPr>
        <w:t xml:space="preserve"> they will respond to Jezreel.</w:t>
      </w:r>
      <w:r w:rsidRPr="00EE0741">
        <w:rPr>
          <w:rStyle w:val="text"/>
          <w:rFonts w:asciiTheme="minorHAnsi" w:hAnsiTheme="minorHAnsi" w:cstheme="minorHAnsi"/>
          <w:b/>
          <w:i/>
          <w:vertAlign w:val="superscript"/>
        </w:rPr>
        <w:t>23 </w:t>
      </w:r>
      <w:r w:rsidRPr="00EE0741">
        <w:rPr>
          <w:rStyle w:val="text"/>
          <w:rFonts w:asciiTheme="minorHAnsi" w:hAnsiTheme="minorHAnsi" w:cstheme="minorHAnsi"/>
          <w:b/>
          <w:i/>
        </w:rPr>
        <w:t>I will plant her for myself in the land;</w:t>
      </w:r>
      <w:r w:rsidRPr="00EE0741">
        <w:rPr>
          <w:rStyle w:val="indent-1-breaks"/>
          <w:rFonts w:asciiTheme="minorHAnsi" w:hAnsiTheme="minorHAnsi" w:cstheme="minorHAnsi"/>
          <w:b/>
          <w:i/>
        </w:rPr>
        <w:t> </w:t>
      </w:r>
      <w:r w:rsidRPr="00EE0741">
        <w:rPr>
          <w:rStyle w:val="text"/>
          <w:rFonts w:asciiTheme="minorHAnsi" w:hAnsiTheme="minorHAnsi" w:cstheme="minorHAnsi"/>
          <w:b/>
          <w:i/>
        </w:rPr>
        <w:t>I will show my love to the one I called ‘Not my loved one. ’I will say to those called ‘Not my people,’ ‘You are my people’;</w:t>
      </w:r>
      <w:r w:rsidRPr="00EE0741">
        <w:rPr>
          <w:rStyle w:val="indent-1-breaks"/>
          <w:rFonts w:asciiTheme="minorHAnsi" w:hAnsiTheme="minorHAnsi" w:cstheme="minorHAnsi"/>
          <w:b/>
          <w:i/>
        </w:rPr>
        <w:t> </w:t>
      </w:r>
      <w:r w:rsidRPr="00EE0741">
        <w:rPr>
          <w:rStyle w:val="text"/>
          <w:rFonts w:asciiTheme="minorHAnsi" w:hAnsiTheme="minorHAnsi" w:cstheme="minorHAnsi"/>
          <w:b/>
          <w:i/>
        </w:rPr>
        <w:t xml:space="preserve">and they </w:t>
      </w:r>
      <w:r w:rsidR="0056646F">
        <w:rPr>
          <w:rStyle w:val="text"/>
          <w:rFonts w:asciiTheme="minorHAnsi" w:hAnsiTheme="minorHAnsi" w:cstheme="minorHAnsi"/>
          <w:b/>
          <w:i/>
        </w:rPr>
        <w:t>will say, ‘You are my God.”</w:t>
      </w:r>
    </w:p>
    <w:p w14:paraId="77D2D57C" w14:textId="77777777" w:rsidR="000E32C2" w:rsidRDefault="00EE0741" w:rsidP="000E32C2">
      <w:pPr>
        <w:pStyle w:val="line"/>
        <w:ind w:firstLine="720"/>
        <w:jc w:val="both"/>
        <w:rPr>
          <w:rFonts w:asciiTheme="minorHAnsi" w:hAnsiTheme="minorHAnsi" w:cstheme="minorHAnsi"/>
        </w:rPr>
      </w:pPr>
      <w:r w:rsidRPr="00EE0741">
        <w:rPr>
          <w:rFonts w:asciiTheme="minorHAnsi" w:hAnsiTheme="minorHAnsi" w:cstheme="minorHAnsi"/>
        </w:rPr>
        <w:t>As Jesus</w:t>
      </w:r>
      <w:r w:rsidR="00D659F4">
        <w:rPr>
          <w:rFonts w:asciiTheme="minorHAnsi" w:hAnsiTheme="minorHAnsi" w:cstheme="minorHAnsi"/>
        </w:rPr>
        <w:t>’</w:t>
      </w:r>
      <w:r w:rsidRPr="00EE0741">
        <w:rPr>
          <w:rFonts w:asciiTheme="minorHAnsi" w:hAnsiTheme="minorHAnsi" w:cstheme="minorHAnsi"/>
        </w:rPr>
        <w:t xml:space="preserve"> </w:t>
      </w:r>
      <w:r>
        <w:rPr>
          <w:rFonts w:asciiTheme="minorHAnsi" w:hAnsiTheme="minorHAnsi" w:cstheme="minorHAnsi"/>
        </w:rPr>
        <w:t>work on earth</w:t>
      </w:r>
      <w:r w:rsidR="00D659F4">
        <w:rPr>
          <w:rFonts w:asciiTheme="minorHAnsi" w:hAnsiTheme="minorHAnsi" w:cstheme="minorHAnsi"/>
        </w:rPr>
        <w:t xml:space="preserve"> drew</w:t>
      </w:r>
      <w:r w:rsidR="00967B74">
        <w:rPr>
          <w:rFonts w:asciiTheme="minorHAnsi" w:hAnsiTheme="minorHAnsi" w:cstheme="minorHAnsi"/>
        </w:rPr>
        <w:t xml:space="preserve"> near </w:t>
      </w:r>
      <w:r>
        <w:rPr>
          <w:rFonts w:asciiTheme="minorHAnsi" w:hAnsiTheme="minorHAnsi" w:cstheme="minorHAnsi"/>
        </w:rPr>
        <w:t xml:space="preserve">its conclusion, </w:t>
      </w:r>
      <w:r w:rsidRPr="00EE0741">
        <w:rPr>
          <w:rFonts w:asciiTheme="minorHAnsi" w:hAnsiTheme="minorHAnsi" w:cstheme="minorHAnsi"/>
        </w:rPr>
        <w:t>and He approached His p</w:t>
      </w:r>
      <w:r w:rsidR="00C80F6E">
        <w:rPr>
          <w:rFonts w:asciiTheme="minorHAnsi" w:hAnsiTheme="minorHAnsi" w:cstheme="minorHAnsi"/>
        </w:rPr>
        <w:t xml:space="preserve">assion…the </w:t>
      </w:r>
      <w:r w:rsidR="00C775A4">
        <w:rPr>
          <w:rFonts w:asciiTheme="minorHAnsi" w:hAnsiTheme="minorHAnsi" w:cstheme="minorHAnsi"/>
        </w:rPr>
        <w:t>C</w:t>
      </w:r>
      <w:r w:rsidR="00C80F6E">
        <w:rPr>
          <w:rFonts w:asciiTheme="minorHAnsi" w:hAnsiTheme="minorHAnsi" w:cstheme="minorHAnsi"/>
        </w:rPr>
        <w:t>ross of Redemption,</w:t>
      </w:r>
      <w:r w:rsidR="00C22297">
        <w:rPr>
          <w:rFonts w:asciiTheme="minorHAnsi" w:hAnsiTheme="minorHAnsi" w:cstheme="minorHAnsi"/>
        </w:rPr>
        <w:t xml:space="preserve"> He</w:t>
      </w:r>
      <w:r w:rsidR="00342D0A">
        <w:rPr>
          <w:rFonts w:asciiTheme="minorHAnsi" w:hAnsiTheme="minorHAnsi" w:cstheme="minorHAnsi"/>
        </w:rPr>
        <w:t xml:space="preserve"> begins to speak more clearly of the day when all that is wrong will be made right</w:t>
      </w:r>
      <w:r w:rsidR="002B1B3F">
        <w:rPr>
          <w:rFonts w:asciiTheme="minorHAnsi" w:hAnsiTheme="minorHAnsi" w:cstheme="minorHAnsi"/>
        </w:rPr>
        <w:t xml:space="preserve">. His story culminates with </w:t>
      </w:r>
      <w:r w:rsidR="00342D0A">
        <w:rPr>
          <w:rFonts w:asciiTheme="minorHAnsi" w:hAnsiTheme="minorHAnsi" w:cstheme="minorHAnsi"/>
        </w:rPr>
        <w:t>a</w:t>
      </w:r>
      <w:r w:rsidR="002B1B3F">
        <w:rPr>
          <w:rFonts w:asciiTheme="minorHAnsi" w:hAnsiTheme="minorHAnsi" w:cstheme="minorHAnsi"/>
        </w:rPr>
        <w:t>n invitation to a</w:t>
      </w:r>
      <w:r w:rsidR="00342D0A">
        <w:rPr>
          <w:rFonts w:asciiTheme="minorHAnsi" w:hAnsiTheme="minorHAnsi" w:cstheme="minorHAnsi"/>
        </w:rPr>
        <w:t xml:space="preserve"> wedding</w:t>
      </w:r>
      <w:r w:rsidR="002B1B3F">
        <w:rPr>
          <w:rFonts w:asciiTheme="minorHAnsi" w:hAnsiTheme="minorHAnsi" w:cstheme="minorHAnsi"/>
        </w:rPr>
        <w:t>.</w:t>
      </w:r>
      <w:r w:rsidR="00AD7A66">
        <w:rPr>
          <w:rFonts w:asciiTheme="minorHAnsi" w:hAnsiTheme="minorHAnsi" w:cstheme="minorHAnsi"/>
        </w:rPr>
        <w:t xml:space="preserve"> Those who are wise, the </w:t>
      </w:r>
      <w:r w:rsidR="00AD7A66" w:rsidRPr="00EE0741">
        <w:rPr>
          <w:rFonts w:asciiTheme="minorHAnsi" w:hAnsiTheme="minorHAnsi" w:cstheme="minorHAnsi"/>
        </w:rPr>
        <w:t>Virgins</w:t>
      </w:r>
      <w:r w:rsidR="00AD7A66">
        <w:rPr>
          <w:rFonts w:asciiTheme="minorHAnsi" w:hAnsiTheme="minorHAnsi" w:cstheme="minorHAnsi"/>
        </w:rPr>
        <w:t xml:space="preserve">, </w:t>
      </w:r>
      <w:r w:rsidR="002B1B3F">
        <w:rPr>
          <w:rFonts w:asciiTheme="minorHAnsi" w:hAnsiTheme="minorHAnsi" w:cstheme="minorHAnsi"/>
        </w:rPr>
        <w:t xml:space="preserve">are beautifully dressed, ready and </w:t>
      </w:r>
      <w:r w:rsidR="00D659F4">
        <w:rPr>
          <w:rFonts w:asciiTheme="minorHAnsi" w:hAnsiTheme="minorHAnsi" w:cstheme="minorHAnsi"/>
        </w:rPr>
        <w:t>waiting for the Bridegroom</w:t>
      </w:r>
      <w:r w:rsidR="00C22297">
        <w:rPr>
          <w:rFonts w:asciiTheme="minorHAnsi" w:hAnsiTheme="minorHAnsi" w:cstheme="minorHAnsi"/>
        </w:rPr>
        <w:t xml:space="preserve"> to arrive</w:t>
      </w:r>
      <w:r w:rsidR="002B1B3F">
        <w:rPr>
          <w:rFonts w:asciiTheme="minorHAnsi" w:hAnsiTheme="minorHAnsi" w:cstheme="minorHAnsi"/>
        </w:rPr>
        <w:t xml:space="preserve"> and take them home.</w:t>
      </w:r>
      <w:r w:rsidR="000E32C2" w:rsidRPr="00EE0741">
        <w:rPr>
          <w:rFonts w:asciiTheme="minorHAnsi" w:hAnsiTheme="minorHAnsi" w:cstheme="minorHAnsi"/>
        </w:rPr>
        <w:t xml:space="preserve">  </w:t>
      </w:r>
    </w:p>
    <w:p w14:paraId="6E54E5EA" w14:textId="77777777" w:rsidR="00392BCF" w:rsidRDefault="00AD7A66" w:rsidP="002B09B0">
      <w:pPr>
        <w:ind w:firstLine="720"/>
        <w:jc w:val="both"/>
        <w:rPr>
          <w:sz w:val="24"/>
          <w:szCs w:val="24"/>
        </w:rPr>
      </w:pPr>
      <w:r>
        <w:rPr>
          <w:sz w:val="24"/>
          <w:szCs w:val="24"/>
        </w:rPr>
        <w:t>The Lord Jesus Christ</w:t>
      </w:r>
      <w:r w:rsidR="000E32C2">
        <w:rPr>
          <w:sz w:val="24"/>
          <w:szCs w:val="24"/>
        </w:rPr>
        <w:t xml:space="preserve"> identifies Himself as the Alpha and Omega, the First and the Last, the Beginning and the End</w:t>
      </w:r>
      <w:r w:rsidR="0061463F">
        <w:rPr>
          <w:sz w:val="24"/>
          <w:szCs w:val="24"/>
        </w:rPr>
        <w:t xml:space="preserve">! </w:t>
      </w:r>
      <w:r w:rsidR="00FE0C36">
        <w:rPr>
          <w:sz w:val="24"/>
          <w:szCs w:val="24"/>
        </w:rPr>
        <w:t>In the final chapter of the Bible</w:t>
      </w:r>
      <w:r w:rsidR="00A13384">
        <w:rPr>
          <w:sz w:val="24"/>
          <w:szCs w:val="24"/>
        </w:rPr>
        <w:t>,</w:t>
      </w:r>
      <w:r w:rsidR="00FE0C36">
        <w:rPr>
          <w:sz w:val="24"/>
          <w:szCs w:val="24"/>
        </w:rPr>
        <w:t xml:space="preserve"> we behold Him…the Bridegroom…the Lamb who was slain t</w:t>
      </w:r>
      <w:r w:rsidR="00C22297">
        <w:rPr>
          <w:sz w:val="24"/>
          <w:szCs w:val="24"/>
        </w:rPr>
        <w:t xml:space="preserve">o pay the dowry for His Bride. </w:t>
      </w:r>
      <w:r w:rsidR="0061463F">
        <w:rPr>
          <w:sz w:val="24"/>
          <w:szCs w:val="24"/>
        </w:rPr>
        <w:t>In His</w:t>
      </w:r>
      <w:r w:rsidR="00D3630C">
        <w:rPr>
          <w:sz w:val="24"/>
          <w:szCs w:val="24"/>
        </w:rPr>
        <w:t xml:space="preserve"> wisdom</w:t>
      </w:r>
      <w:r w:rsidR="0061463F">
        <w:rPr>
          <w:sz w:val="24"/>
          <w:szCs w:val="24"/>
        </w:rPr>
        <w:t>, He</w:t>
      </w:r>
      <w:r w:rsidR="00D3630C">
        <w:rPr>
          <w:sz w:val="24"/>
          <w:szCs w:val="24"/>
        </w:rPr>
        <w:t xml:space="preserve"> saves</w:t>
      </w:r>
      <w:r>
        <w:rPr>
          <w:sz w:val="24"/>
          <w:szCs w:val="24"/>
        </w:rPr>
        <w:t xml:space="preserve"> the best for last. I</w:t>
      </w:r>
      <w:r w:rsidR="0061463F">
        <w:rPr>
          <w:sz w:val="24"/>
          <w:szCs w:val="24"/>
        </w:rPr>
        <w:t>n</w:t>
      </w:r>
      <w:r w:rsidR="00BF7B0F">
        <w:rPr>
          <w:sz w:val="24"/>
          <w:szCs w:val="24"/>
        </w:rPr>
        <w:t xml:space="preserve"> </w:t>
      </w:r>
      <w:r w:rsidR="00C22297">
        <w:rPr>
          <w:sz w:val="24"/>
          <w:szCs w:val="24"/>
        </w:rPr>
        <w:t xml:space="preserve">a </w:t>
      </w:r>
      <w:r w:rsidR="00BF7B0F">
        <w:rPr>
          <w:sz w:val="24"/>
          <w:szCs w:val="24"/>
        </w:rPr>
        <w:t>glorious climax,</w:t>
      </w:r>
      <w:r w:rsidR="00192AF2">
        <w:rPr>
          <w:sz w:val="24"/>
          <w:szCs w:val="24"/>
        </w:rPr>
        <w:t xml:space="preserve"> </w:t>
      </w:r>
      <w:r w:rsidR="00736E2A">
        <w:rPr>
          <w:sz w:val="24"/>
          <w:szCs w:val="24"/>
        </w:rPr>
        <w:t xml:space="preserve">the story of </w:t>
      </w:r>
      <w:r w:rsidR="002E2F11">
        <w:rPr>
          <w:sz w:val="24"/>
          <w:szCs w:val="24"/>
        </w:rPr>
        <w:t xml:space="preserve">time </w:t>
      </w:r>
      <w:r w:rsidR="004A1D87">
        <w:rPr>
          <w:sz w:val="24"/>
          <w:szCs w:val="24"/>
        </w:rPr>
        <w:t>ends</w:t>
      </w:r>
      <w:r w:rsidR="002E2F11">
        <w:rPr>
          <w:sz w:val="24"/>
          <w:szCs w:val="24"/>
        </w:rPr>
        <w:t>,</w:t>
      </w:r>
      <w:r w:rsidR="00BF7B0F">
        <w:rPr>
          <w:sz w:val="24"/>
          <w:szCs w:val="24"/>
        </w:rPr>
        <w:t xml:space="preserve"> and</w:t>
      </w:r>
      <w:r w:rsidR="002E2F11">
        <w:rPr>
          <w:sz w:val="24"/>
          <w:szCs w:val="24"/>
        </w:rPr>
        <w:t xml:space="preserve"> eternity begins with a wedding</w:t>
      </w:r>
      <w:r w:rsidR="00BF7B0F">
        <w:rPr>
          <w:sz w:val="24"/>
          <w:szCs w:val="24"/>
        </w:rPr>
        <w:t>.</w:t>
      </w:r>
      <w:r w:rsidR="002E40AC">
        <w:rPr>
          <w:sz w:val="24"/>
          <w:szCs w:val="24"/>
        </w:rPr>
        <w:t xml:space="preserve"> </w:t>
      </w:r>
      <w:r w:rsidR="0061463F">
        <w:rPr>
          <w:sz w:val="24"/>
          <w:szCs w:val="24"/>
        </w:rPr>
        <w:t>The</w:t>
      </w:r>
      <w:r w:rsidR="00FD2761">
        <w:rPr>
          <w:sz w:val="24"/>
          <w:szCs w:val="24"/>
        </w:rPr>
        <w:t xml:space="preserve"> </w:t>
      </w:r>
      <w:r w:rsidR="002E40AC">
        <w:rPr>
          <w:sz w:val="24"/>
          <w:szCs w:val="24"/>
        </w:rPr>
        <w:t>B</w:t>
      </w:r>
      <w:r w:rsidR="00BF7B0F">
        <w:rPr>
          <w:sz w:val="24"/>
          <w:szCs w:val="24"/>
        </w:rPr>
        <w:t>ride</w:t>
      </w:r>
      <w:r w:rsidR="0061463F">
        <w:rPr>
          <w:sz w:val="24"/>
          <w:szCs w:val="24"/>
        </w:rPr>
        <w:t xml:space="preserve"> is</w:t>
      </w:r>
      <w:r w:rsidR="00FD2761">
        <w:rPr>
          <w:sz w:val="24"/>
          <w:szCs w:val="24"/>
        </w:rPr>
        <w:t xml:space="preserve"> beautifully</w:t>
      </w:r>
      <w:r w:rsidR="002B09B0">
        <w:rPr>
          <w:sz w:val="24"/>
          <w:szCs w:val="24"/>
        </w:rPr>
        <w:t xml:space="preserve"> dressed and ready to behold</w:t>
      </w:r>
      <w:r w:rsidR="002E40AC">
        <w:rPr>
          <w:sz w:val="24"/>
          <w:szCs w:val="24"/>
        </w:rPr>
        <w:t xml:space="preserve"> </w:t>
      </w:r>
      <w:r w:rsidR="00F27E07">
        <w:rPr>
          <w:sz w:val="24"/>
          <w:szCs w:val="24"/>
        </w:rPr>
        <w:t>her</w:t>
      </w:r>
      <w:r w:rsidR="00D3630C">
        <w:rPr>
          <w:sz w:val="24"/>
          <w:szCs w:val="24"/>
        </w:rPr>
        <w:t xml:space="preserve"> Beloved Bridegroom</w:t>
      </w:r>
      <w:r w:rsidR="00F27E07">
        <w:rPr>
          <w:sz w:val="24"/>
          <w:szCs w:val="24"/>
        </w:rPr>
        <w:t xml:space="preserve"> face</w:t>
      </w:r>
      <w:r w:rsidR="00967B74">
        <w:rPr>
          <w:sz w:val="24"/>
          <w:szCs w:val="24"/>
        </w:rPr>
        <w:t>-</w:t>
      </w:r>
      <w:r w:rsidR="00F27E07">
        <w:rPr>
          <w:sz w:val="24"/>
          <w:szCs w:val="24"/>
        </w:rPr>
        <w:t>to</w:t>
      </w:r>
      <w:r w:rsidR="00967B74">
        <w:rPr>
          <w:sz w:val="24"/>
          <w:szCs w:val="24"/>
        </w:rPr>
        <w:t>-</w:t>
      </w:r>
      <w:r w:rsidR="00F27E07">
        <w:rPr>
          <w:sz w:val="24"/>
          <w:szCs w:val="24"/>
        </w:rPr>
        <w:t xml:space="preserve"> face</w:t>
      </w:r>
      <w:r w:rsidR="002E40AC">
        <w:rPr>
          <w:sz w:val="24"/>
          <w:szCs w:val="24"/>
        </w:rPr>
        <w:t>. The imagery</w:t>
      </w:r>
      <w:r w:rsidR="002E2F11">
        <w:rPr>
          <w:sz w:val="24"/>
          <w:szCs w:val="24"/>
        </w:rPr>
        <w:t xml:space="preserve"> </w:t>
      </w:r>
      <w:r w:rsidR="00FE0C36">
        <w:rPr>
          <w:sz w:val="24"/>
          <w:szCs w:val="24"/>
        </w:rPr>
        <w:t xml:space="preserve">continues at </w:t>
      </w:r>
      <w:r w:rsidR="002E40AC">
        <w:rPr>
          <w:sz w:val="24"/>
          <w:szCs w:val="24"/>
        </w:rPr>
        <w:t>t</w:t>
      </w:r>
      <w:r w:rsidR="004A1D87">
        <w:rPr>
          <w:sz w:val="24"/>
          <w:szCs w:val="24"/>
        </w:rPr>
        <w:t>he</w:t>
      </w:r>
      <w:r w:rsidR="00692939" w:rsidRPr="004273F3">
        <w:rPr>
          <w:sz w:val="24"/>
          <w:szCs w:val="24"/>
        </w:rPr>
        <w:t xml:space="preserve"> </w:t>
      </w:r>
      <w:r w:rsidR="00FE0C36">
        <w:rPr>
          <w:sz w:val="24"/>
          <w:szCs w:val="24"/>
        </w:rPr>
        <w:t>joyful</w:t>
      </w:r>
      <w:r w:rsidR="00C22297">
        <w:rPr>
          <w:sz w:val="24"/>
          <w:szCs w:val="24"/>
        </w:rPr>
        <w:t xml:space="preserve"> wedding</w:t>
      </w:r>
      <w:r w:rsidR="00FE0C36">
        <w:rPr>
          <w:sz w:val="24"/>
          <w:szCs w:val="24"/>
        </w:rPr>
        <w:t xml:space="preserve"> recepti</w:t>
      </w:r>
      <w:r w:rsidR="002B09B0">
        <w:rPr>
          <w:sz w:val="24"/>
          <w:szCs w:val="24"/>
        </w:rPr>
        <w:t>on</w:t>
      </w:r>
      <w:r w:rsidR="00FE0C36">
        <w:rPr>
          <w:sz w:val="24"/>
          <w:szCs w:val="24"/>
        </w:rPr>
        <w:t xml:space="preserve"> called the M</w:t>
      </w:r>
      <w:r w:rsidR="00692939">
        <w:rPr>
          <w:sz w:val="24"/>
          <w:szCs w:val="24"/>
        </w:rPr>
        <w:t xml:space="preserve">arriage </w:t>
      </w:r>
      <w:r w:rsidR="00D3630C">
        <w:rPr>
          <w:sz w:val="24"/>
          <w:szCs w:val="24"/>
        </w:rPr>
        <w:t>S</w:t>
      </w:r>
      <w:r w:rsidR="00692939">
        <w:rPr>
          <w:sz w:val="24"/>
          <w:szCs w:val="24"/>
        </w:rPr>
        <w:t xml:space="preserve">upper of the </w:t>
      </w:r>
      <w:r w:rsidR="002B09B0">
        <w:rPr>
          <w:sz w:val="24"/>
          <w:szCs w:val="24"/>
        </w:rPr>
        <w:t>L</w:t>
      </w:r>
      <w:r w:rsidR="004A1D87">
        <w:rPr>
          <w:sz w:val="24"/>
          <w:szCs w:val="24"/>
        </w:rPr>
        <w:t>amb</w:t>
      </w:r>
      <w:r w:rsidR="002B09B0">
        <w:rPr>
          <w:sz w:val="24"/>
          <w:szCs w:val="24"/>
        </w:rPr>
        <w:t>. It</w:t>
      </w:r>
      <w:r w:rsidR="002E2F11">
        <w:rPr>
          <w:sz w:val="24"/>
          <w:szCs w:val="24"/>
        </w:rPr>
        <w:t xml:space="preserve"> takes place</w:t>
      </w:r>
      <w:r w:rsidR="004A1D87">
        <w:rPr>
          <w:sz w:val="24"/>
          <w:szCs w:val="24"/>
        </w:rPr>
        <w:t xml:space="preserve"> in a</w:t>
      </w:r>
      <w:r w:rsidR="00230796">
        <w:rPr>
          <w:sz w:val="24"/>
          <w:szCs w:val="24"/>
        </w:rPr>
        <w:t xml:space="preserve"> Holy City</w:t>
      </w:r>
      <w:r w:rsidR="00456F80">
        <w:rPr>
          <w:sz w:val="24"/>
          <w:szCs w:val="24"/>
        </w:rPr>
        <w:t xml:space="preserve"> described as </w:t>
      </w:r>
      <w:r w:rsidR="002B09B0">
        <w:rPr>
          <w:sz w:val="24"/>
          <w:szCs w:val="24"/>
        </w:rPr>
        <w:t>a radiant</w:t>
      </w:r>
      <w:r w:rsidR="006B1F49">
        <w:rPr>
          <w:sz w:val="24"/>
          <w:szCs w:val="24"/>
        </w:rPr>
        <w:t xml:space="preserve"> </w:t>
      </w:r>
      <w:r w:rsidR="002B09B0">
        <w:rPr>
          <w:sz w:val="24"/>
          <w:szCs w:val="24"/>
        </w:rPr>
        <w:t>b</w:t>
      </w:r>
      <w:r w:rsidR="00456F80">
        <w:rPr>
          <w:sz w:val="24"/>
          <w:szCs w:val="24"/>
        </w:rPr>
        <w:t xml:space="preserve">ride adorned for </w:t>
      </w:r>
      <w:r w:rsidR="000C0498">
        <w:rPr>
          <w:sz w:val="24"/>
          <w:szCs w:val="24"/>
        </w:rPr>
        <w:t>her husband</w:t>
      </w:r>
      <w:r w:rsidR="00456F80">
        <w:rPr>
          <w:sz w:val="24"/>
          <w:szCs w:val="24"/>
        </w:rPr>
        <w:t>.</w:t>
      </w:r>
      <w:r w:rsidR="00067D18">
        <w:rPr>
          <w:sz w:val="24"/>
          <w:szCs w:val="24"/>
        </w:rPr>
        <w:t xml:space="preserve"> The foundations and walls of the city are formed out of</w:t>
      </w:r>
      <w:r w:rsidR="000C0498">
        <w:rPr>
          <w:sz w:val="24"/>
          <w:szCs w:val="24"/>
        </w:rPr>
        <w:t xml:space="preserve"> every kind of</w:t>
      </w:r>
      <w:r w:rsidR="00067D18">
        <w:rPr>
          <w:sz w:val="24"/>
          <w:szCs w:val="24"/>
        </w:rPr>
        <w:t xml:space="preserve"> precious</w:t>
      </w:r>
      <w:r w:rsidR="000C0498">
        <w:rPr>
          <w:sz w:val="24"/>
          <w:szCs w:val="24"/>
        </w:rPr>
        <w:t xml:space="preserve"> stone</w:t>
      </w:r>
      <w:r w:rsidR="002B09B0">
        <w:rPr>
          <w:sz w:val="24"/>
          <w:szCs w:val="24"/>
        </w:rPr>
        <w:t>. T</w:t>
      </w:r>
      <w:r w:rsidR="000C0498">
        <w:rPr>
          <w:sz w:val="24"/>
          <w:szCs w:val="24"/>
        </w:rPr>
        <w:t>he city of God has twelve</w:t>
      </w:r>
      <w:r w:rsidR="00692939">
        <w:rPr>
          <w:sz w:val="24"/>
          <w:szCs w:val="24"/>
        </w:rPr>
        <w:t xml:space="preserve"> gates</w:t>
      </w:r>
      <w:r w:rsidR="000C0498">
        <w:rPr>
          <w:sz w:val="24"/>
          <w:szCs w:val="24"/>
        </w:rPr>
        <w:t>,</w:t>
      </w:r>
      <w:r w:rsidR="00692939">
        <w:rPr>
          <w:sz w:val="24"/>
          <w:szCs w:val="24"/>
        </w:rPr>
        <w:t xml:space="preserve"> each made out of a single pearl.</w:t>
      </w:r>
      <w:r w:rsidR="00067D18">
        <w:rPr>
          <w:sz w:val="24"/>
          <w:szCs w:val="24"/>
        </w:rPr>
        <w:t xml:space="preserve"> </w:t>
      </w:r>
      <w:r w:rsidR="002E40AC">
        <w:rPr>
          <w:sz w:val="24"/>
          <w:szCs w:val="24"/>
        </w:rPr>
        <w:t xml:space="preserve">The city itself, in all her glory, pales in comparison to the </w:t>
      </w:r>
      <w:r w:rsidR="00D3630C">
        <w:rPr>
          <w:sz w:val="24"/>
          <w:szCs w:val="24"/>
        </w:rPr>
        <w:t xml:space="preserve">majestic beauty of the </w:t>
      </w:r>
      <w:r w:rsidR="002E40AC">
        <w:rPr>
          <w:sz w:val="24"/>
          <w:szCs w:val="24"/>
        </w:rPr>
        <w:t>One who redeemed her.…The King of Kings and the Lord of Lords</w:t>
      </w:r>
      <w:r w:rsidR="004C4907">
        <w:rPr>
          <w:sz w:val="24"/>
          <w:szCs w:val="24"/>
        </w:rPr>
        <w:t xml:space="preserve">! </w:t>
      </w:r>
      <w:r w:rsidR="00D3630C">
        <w:rPr>
          <w:sz w:val="24"/>
          <w:szCs w:val="24"/>
        </w:rPr>
        <w:t>Before the last book is closed</w:t>
      </w:r>
      <w:r w:rsidR="008E024D">
        <w:rPr>
          <w:sz w:val="24"/>
          <w:szCs w:val="24"/>
        </w:rPr>
        <w:t>,</w:t>
      </w:r>
      <w:r w:rsidR="00312042">
        <w:rPr>
          <w:sz w:val="24"/>
          <w:szCs w:val="24"/>
        </w:rPr>
        <w:t xml:space="preserve"> and the Book of L</w:t>
      </w:r>
      <w:r w:rsidR="00D3630C">
        <w:rPr>
          <w:sz w:val="24"/>
          <w:szCs w:val="24"/>
        </w:rPr>
        <w:t>ife is opened</w:t>
      </w:r>
      <w:r w:rsidR="00A13384">
        <w:rPr>
          <w:sz w:val="24"/>
          <w:szCs w:val="24"/>
        </w:rPr>
        <w:t>,</w:t>
      </w:r>
      <w:r w:rsidR="00D3630C">
        <w:rPr>
          <w:sz w:val="24"/>
          <w:szCs w:val="24"/>
        </w:rPr>
        <w:t xml:space="preserve"> </w:t>
      </w:r>
      <w:r w:rsidR="00DD2369">
        <w:rPr>
          <w:sz w:val="24"/>
          <w:szCs w:val="24"/>
        </w:rPr>
        <w:t>the Bride</w:t>
      </w:r>
      <w:r w:rsidR="00FE0C36">
        <w:rPr>
          <w:sz w:val="24"/>
          <w:szCs w:val="24"/>
        </w:rPr>
        <w:t xml:space="preserve"> cannot contain herself </w:t>
      </w:r>
      <w:r w:rsidR="00DD2369">
        <w:rPr>
          <w:sz w:val="24"/>
          <w:szCs w:val="24"/>
        </w:rPr>
        <w:t xml:space="preserve">and </w:t>
      </w:r>
      <w:r w:rsidR="0061463F">
        <w:rPr>
          <w:sz w:val="24"/>
          <w:szCs w:val="24"/>
        </w:rPr>
        <w:t>burst</w:t>
      </w:r>
      <w:r w:rsidR="00FE0C36">
        <w:rPr>
          <w:sz w:val="24"/>
          <w:szCs w:val="24"/>
        </w:rPr>
        <w:t>s</w:t>
      </w:r>
      <w:r w:rsidR="0061463F">
        <w:rPr>
          <w:sz w:val="24"/>
          <w:szCs w:val="24"/>
        </w:rPr>
        <w:t xml:space="preserve"> forth with these words:</w:t>
      </w:r>
      <w:r w:rsidR="00D9440C">
        <w:rPr>
          <w:sz w:val="24"/>
          <w:szCs w:val="24"/>
        </w:rPr>
        <w:t xml:space="preserve"> </w:t>
      </w:r>
      <w:r w:rsidR="004C4907">
        <w:rPr>
          <w:sz w:val="24"/>
          <w:szCs w:val="24"/>
        </w:rPr>
        <w:t>“Come Lord Jesus!”</w:t>
      </w:r>
      <w:r w:rsidR="000A65DB">
        <w:rPr>
          <w:sz w:val="24"/>
          <w:szCs w:val="24"/>
        </w:rPr>
        <w:t xml:space="preserve"> </w:t>
      </w:r>
    </w:p>
    <w:p w14:paraId="4A052331" w14:textId="77777777" w:rsidR="008C3CFA" w:rsidRPr="00675324" w:rsidRDefault="008C3CFA" w:rsidP="008C3CFA">
      <w:pPr>
        <w:jc w:val="center"/>
        <w:rPr>
          <w:b/>
          <w:i/>
          <w:sz w:val="24"/>
          <w:szCs w:val="24"/>
        </w:rPr>
      </w:pPr>
      <w:r w:rsidRPr="00675324">
        <w:rPr>
          <w:b/>
          <w:i/>
          <w:sz w:val="24"/>
          <w:szCs w:val="24"/>
        </w:rPr>
        <w:t>Revelation 22:17 (NIV)</w:t>
      </w:r>
    </w:p>
    <w:p w14:paraId="4223D8E8" w14:textId="77777777" w:rsidR="008C3CFA" w:rsidRDefault="008C3CFA" w:rsidP="008C3CFA">
      <w:pPr>
        <w:jc w:val="center"/>
        <w:rPr>
          <w:b/>
          <w:i/>
          <w:sz w:val="24"/>
          <w:szCs w:val="24"/>
        </w:rPr>
      </w:pPr>
      <w:r w:rsidRPr="00675324">
        <w:rPr>
          <w:b/>
          <w:i/>
          <w:sz w:val="24"/>
          <w:szCs w:val="24"/>
        </w:rPr>
        <w:t>The Spirit and the bride say, Come! And let him who hears say, Come! Whoever is thirsty, let him come; and whoever wishes, let him take the free gift of the water of life.</w:t>
      </w:r>
    </w:p>
    <w:p w14:paraId="74450868" w14:textId="77777777" w:rsidR="00471D9B" w:rsidRDefault="00471D9B" w:rsidP="00471D9B">
      <w:pPr>
        <w:jc w:val="center"/>
        <w:rPr>
          <w:b/>
          <w:sz w:val="28"/>
          <w:szCs w:val="28"/>
        </w:rPr>
      </w:pPr>
      <w:r w:rsidRPr="00471D9B">
        <w:rPr>
          <w:b/>
          <w:sz w:val="28"/>
          <w:szCs w:val="28"/>
        </w:rPr>
        <w:t>U</w:t>
      </w:r>
      <w:r w:rsidR="00964DD3">
        <w:rPr>
          <w:b/>
          <w:sz w:val="28"/>
          <w:szCs w:val="28"/>
        </w:rPr>
        <w:t xml:space="preserve">ntil that </w:t>
      </w:r>
      <w:r w:rsidR="00C775A4">
        <w:rPr>
          <w:b/>
          <w:sz w:val="28"/>
          <w:szCs w:val="28"/>
        </w:rPr>
        <w:t>D</w:t>
      </w:r>
      <w:r w:rsidR="00964DD3">
        <w:rPr>
          <w:b/>
          <w:sz w:val="28"/>
          <w:szCs w:val="28"/>
        </w:rPr>
        <w:t>ay</w:t>
      </w:r>
      <w:r w:rsidR="00CE4864">
        <w:rPr>
          <w:b/>
          <w:sz w:val="28"/>
          <w:szCs w:val="28"/>
        </w:rPr>
        <w:t xml:space="preserve"> </w:t>
      </w:r>
      <w:r w:rsidR="00C775A4">
        <w:rPr>
          <w:b/>
          <w:sz w:val="28"/>
          <w:szCs w:val="28"/>
        </w:rPr>
        <w:t>C</w:t>
      </w:r>
      <w:r w:rsidR="00CE4864">
        <w:rPr>
          <w:b/>
          <w:sz w:val="28"/>
          <w:szCs w:val="28"/>
        </w:rPr>
        <w:t>omes</w:t>
      </w:r>
      <w:r w:rsidRPr="00471D9B">
        <w:rPr>
          <w:b/>
          <w:sz w:val="28"/>
          <w:szCs w:val="28"/>
        </w:rPr>
        <w:t>…</w:t>
      </w:r>
      <w:r w:rsidR="00C775A4">
        <w:rPr>
          <w:b/>
          <w:sz w:val="28"/>
          <w:szCs w:val="28"/>
        </w:rPr>
        <w:t>T</w:t>
      </w:r>
      <w:r w:rsidR="00CE4864">
        <w:rPr>
          <w:b/>
          <w:sz w:val="28"/>
          <w:szCs w:val="28"/>
        </w:rPr>
        <w:t>his is</w:t>
      </w:r>
      <w:r w:rsidR="00F62267">
        <w:rPr>
          <w:b/>
          <w:sz w:val="28"/>
          <w:szCs w:val="28"/>
        </w:rPr>
        <w:t xml:space="preserve"> </w:t>
      </w:r>
      <w:r w:rsidR="00C775A4">
        <w:rPr>
          <w:b/>
          <w:sz w:val="28"/>
          <w:szCs w:val="28"/>
        </w:rPr>
        <w:t>M</w:t>
      </w:r>
      <w:r>
        <w:rPr>
          <w:b/>
          <w:sz w:val="28"/>
          <w:szCs w:val="28"/>
        </w:rPr>
        <w:t xml:space="preserve">y </w:t>
      </w:r>
      <w:r w:rsidR="00C775A4">
        <w:rPr>
          <w:b/>
          <w:sz w:val="28"/>
          <w:szCs w:val="28"/>
        </w:rPr>
        <w:t>S</w:t>
      </w:r>
      <w:r w:rsidR="004866BA">
        <w:rPr>
          <w:b/>
          <w:sz w:val="28"/>
          <w:szCs w:val="28"/>
        </w:rPr>
        <w:t>tory</w:t>
      </w:r>
    </w:p>
    <w:p w14:paraId="17606C9A" w14:textId="77777777" w:rsidR="00603062" w:rsidRDefault="00983E57" w:rsidP="00B029E0">
      <w:pPr>
        <w:ind w:firstLine="720"/>
        <w:jc w:val="both"/>
        <w:rPr>
          <w:sz w:val="24"/>
          <w:szCs w:val="24"/>
        </w:rPr>
      </w:pPr>
      <w:r>
        <w:rPr>
          <w:sz w:val="24"/>
          <w:szCs w:val="24"/>
        </w:rPr>
        <w:t xml:space="preserve">What do these ancient Bible stories have to do with my life here in the twenty–first century? Absolutely everything! You see, when I read the Bible, I find the answers to a thousand </w:t>
      </w:r>
      <w:r w:rsidRPr="00192A4D">
        <w:rPr>
          <w:b/>
          <w:i/>
          <w:sz w:val="24"/>
          <w:szCs w:val="24"/>
        </w:rPr>
        <w:t>whys</w:t>
      </w:r>
      <w:r>
        <w:rPr>
          <w:sz w:val="24"/>
          <w:szCs w:val="24"/>
        </w:rPr>
        <w:t xml:space="preserve">! For </w:t>
      </w:r>
      <w:r w:rsidR="00603062">
        <w:rPr>
          <w:sz w:val="24"/>
          <w:szCs w:val="24"/>
        </w:rPr>
        <w:t>instance</w:t>
      </w:r>
      <w:r>
        <w:rPr>
          <w:sz w:val="24"/>
          <w:szCs w:val="24"/>
        </w:rPr>
        <w:t>, from the</w:t>
      </w:r>
      <w:r w:rsidR="00603062">
        <w:rPr>
          <w:sz w:val="24"/>
          <w:szCs w:val="24"/>
        </w:rPr>
        <w:t xml:space="preserve"> very</w:t>
      </w:r>
      <w:r>
        <w:rPr>
          <w:sz w:val="24"/>
          <w:szCs w:val="24"/>
        </w:rPr>
        <w:t xml:space="preserve"> beginning of God’s story, </w:t>
      </w:r>
      <w:r w:rsidRPr="00B029E0">
        <w:rPr>
          <w:i/>
          <w:sz w:val="24"/>
          <w:szCs w:val="24"/>
        </w:rPr>
        <w:t>where everything fell apart</w:t>
      </w:r>
      <w:r>
        <w:rPr>
          <w:sz w:val="24"/>
          <w:szCs w:val="24"/>
        </w:rPr>
        <w:t xml:space="preserve">, I see a mirror reflection of my life. Not only do these Bible stories, mirror my life, </w:t>
      </w:r>
      <w:r w:rsidR="00603062">
        <w:rPr>
          <w:sz w:val="24"/>
          <w:szCs w:val="24"/>
        </w:rPr>
        <w:t>they explain</w:t>
      </w:r>
      <w:r>
        <w:rPr>
          <w:sz w:val="24"/>
          <w:szCs w:val="24"/>
        </w:rPr>
        <w:t xml:space="preserve"> it! </w:t>
      </w:r>
      <w:r w:rsidR="00B029E0">
        <w:rPr>
          <w:sz w:val="24"/>
          <w:szCs w:val="24"/>
        </w:rPr>
        <w:t xml:space="preserve"> C.S. </w:t>
      </w:r>
      <w:r w:rsidR="00603062">
        <w:rPr>
          <w:sz w:val="24"/>
          <w:szCs w:val="24"/>
        </w:rPr>
        <w:t>Lewis articulated best what I’m trying to say when he said</w:t>
      </w:r>
      <w:r w:rsidR="00B029E0">
        <w:rPr>
          <w:sz w:val="24"/>
          <w:szCs w:val="24"/>
        </w:rPr>
        <w:t xml:space="preserve">:  </w:t>
      </w:r>
      <w:r w:rsidR="00C11D84">
        <w:rPr>
          <w:sz w:val="24"/>
          <w:szCs w:val="24"/>
        </w:rPr>
        <w:t>“I believe in Christianity as I believe the sun has risen</w:t>
      </w:r>
      <w:r w:rsidR="00C775A4">
        <w:rPr>
          <w:sz w:val="24"/>
          <w:szCs w:val="24"/>
        </w:rPr>
        <w:t>….</w:t>
      </w:r>
      <w:r w:rsidR="00C11D84">
        <w:rPr>
          <w:sz w:val="24"/>
          <w:szCs w:val="24"/>
        </w:rPr>
        <w:t xml:space="preserve"> Not only because I can see it, but because by it</w:t>
      </w:r>
      <w:r w:rsidR="00C775A4">
        <w:rPr>
          <w:sz w:val="24"/>
          <w:szCs w:val="24"/>
        </w:rPr>
        <w:t>…</w:t>
      </w:r>
      <w:r w:rsidR="00C11D84">
        <w:rPr>
          <w:sz w:val="24"/>
          <w:szCs w:val="24"/>
        </w:rPr>
        <w:t xml:space="preserve"> I can see everything else.”</w:t>
      </w:r>
      <w:r w:rsidR="007D3948">
        <w:rPr>
          <w:sz w:val="24"/>
          <w:szCs w:val="24"/>
        </w:rPr>
        <w:t xml:space="preserve"> </w:t>
      </w:r>
      <w:r w:rsidR="00044943">
        <w:rPr>
          <w:sz w:val="24"/>
          <w:szCs w:val="24"/>
        </w:rPr>
        <w:t>This brief statement, summarizing his faith, is</w:t>
      </w:r>
      <w:r w:rsidR="00B029E0">
        <w:rPr>
          <w:sz w:val="24"/>
          <w:szCs w:val="24"/>
        </w:rPr>
        <w:t xml:space="preserve"> inscribed upon </w:t>
      </w:r>
      <w:r w:rsidR="00044943">
        <w:rPr>
          <w:sz w:val="24"/>
          <w:szCs w:val="24"/>
        </w:rPr>
        <w:t>the</w:t>
      </w:r>
      <w:r w:rsidR="00B029E0">
        <w:rPr>
          <w:sz w:val="24"/>
          <w:szCs w:val="24"/>
        </w:rPr>
        <w:t xml:space="preserve"> memorial stone</w:t>
      </w:r>
      <w:r w:rsidR="00044943">
        <w:rPr>
          <w:sz w:val="24"/>
          <w:szCs w:val="24"/>
        </w:rPr>
        <w:t xml:space="preserve"> of his grave</w:t>
      </w:r>
      <w:r w:rsidR="00B029E0">
        <w:rPr>
          <w:sz w:val="24"/>
          <w:szCs w:val="24"/>
        </w:rPr>
        <w:t xml:space="preserve">. </w:t>
      </w:r>
    </w:p>
    <w:p w14:paraId="69331C4C" w14:textId="77777777" w:rsidR="00983E57" w:rsidRPr="00044943" w:rsidRDefault="00C95F04" w:rsidP="00B029E0">
      <w:pPr>
        <w:ind w:firstLine="720"/>
        <w:jc w:val="both"/>
        <w:rPr>
          <w:rFonts w:cstheme="minorHAnsi"/>
          <w:b/>
          <w:i/>
          <w:sz w:val="24"/>
          <w:szCs w:val="24"/>
        </w:rPr>
      </w:pPr>
      <w:r>
        <w:rPr>
          <w:sz w:val="24"/>
          <w:szCs w:val="24"/>
        </w:rPr>
        <w:t xml:space="preserve">I </w:t>
      </w:r>
      <w:r w:rsidR="00CB0A2E">
        <w:rPr>
          <w:sz w:val="24"/>
          <w:szCs w:val="24"/>
        </w:rPr>
        <w:t xml:space="preserve">wish I could tell </w:t>
      </w:r>
      <w:r w:rsidR="0047580C">
        <w:rPr>
          <w:sz w:val="24"/>
          <w:szCs w:val="24"/>
        </w:rPr>
        <w:t>my story with the eloquence of C.S. Lewis</w:t>
      </w:r>
      <w:r w:rsidR="000774D2">
        <w:rPr>
          <w:sz w:val="24"/>
          <w:szCs w:val="24"/>
        </w:rPr>
        <w:t>. B</w:t>
      </w:r>
      <w:r w:rsidR="00AF282C">
        <w:rPr>
          <w:sz w:val="24"/>
          <w:szCs w:val="24"/>
        </w:rPr>
        <w:t>ut</w:t>
      </w:r>
      <w:r w:rsidR="0047580C">
        <w:rPr>
          <w:sz w:val="24"/>
          <w:szCs w:val="24"/>
        </w:rPr>
        <w:t xml:space="preserve"> </w:t>
      </w:r>
      <w:r w:rsidR="00AF282C">
        <w:rPr>
          <w:sz w:val="24"/>
          <w:szCs w:val="24"/>
        </w:rPr>
        <w:t>it’s not who I am</w:t>
      </w:r>
      <w:r w:rsidR="00C775A4">
        <w:rPr>
          <w:sz w:val="24"/>
          <w:szCs w:val="24"/>
        </w:rPr>
        <w:t>, and furthermore,</w:t>
      </w:r>
      <w:r w:rsidR="000774D2">
        <w:rPr>
          <w:sz w:val="24"/>
          <w:szCs w:val="24"/>
        </w:rPr>
        <w:t xml:space="preserve"> most of my vocabulary words come from </w:t>
      </w:r>
      <w:r w:rsidR="000774D2" w:rsidRPr="00C775A4">
        <w:rPr>
          <w:b/>
          <w:i/>
          <w:sz w:val="24"/>
          <w:szCs w:val="24"/>
        </w:rPr>
        <w:t>my favorite book–the Bible</w:t>
      </w:r>
      <w:r w:rsidR="00AF282C">
        <w:rPr>
          <w:sz w:val="24"/>
          <w:szCs w:val="24"/>
        </w:rPr>
        <w:t xml:space="preserve">. </w:t>
      </w:r>
      <w:r w:rsidR="00044943">
        <w:rPr>
          <w:sz w:val="24"/>
          <w:szCs w:val="24"/>
        </w:rPr>
        <w:t>As I begin to tell my story of faith,</w:t>
      </w:r>
      <w:r w:rsidR="00AF282C">
        <w:rPr>
          <w:sz w:val="24"/>
          <w:szCs w:val="24"/>
        </w:rPr>
        <w:t xml:space="preserve"> I’ll borrow </w:t>
      </w:r>
      <w:r w:rsidR="000774D2">
        <w:rPr>
          <w:sz w:val="24"/>
          <w:szCs w:val="24"/>
        </w:rPr>
        <w:t xml:space="preserve">from </w:t>
      </w:r>
      <w:r w:rsidR="00044943">
        <w:rPr>
          <w:sz w:val="24"/>
          <w:szCs w:val="24"/>
        </w:rPr>
        <w:t xml:space="preserve">my </w:t>
      </w:r>
      <w:r w:rsidR="00044943" w:rsidRPr="00044943">
        <w:rPr>
          <w:b/>
          <w:i/>
          <w:sz w:val="24"/>
          <w:szCs w:val="24"/>
        </w:rPr>
        <w:t>favorite book</w:t>
      </w:r>
      <w:r w:rsidR="00044943">
        <w:rPr>
          <w:sz w:val="24"/>
          <w:szCs w:val="24"/>
        </w:rPr>
        <w:t xml:space="preserve">, to </w:t>
      </w:r>
      <w:r w:rsidR="00C775A4">
        <w:rPr>
          <w:sz w:val="24"/>
          <w:szCs w:val="24"/>
        </w:rPr>
        <w:t>gives</w:t>
      </w:r>
      <w:r w:rsidR="000774D2">
        <w:rPr>
          <w:sz w:val="24"/>
          <w:szCs w:val="24"/>
        </w:rPr>
        <w:t xml:space="preserve"> express</w:t>
      </w:r>
      <w:r w:rsidR="00C775A4">
        <w:rPr>
          <w:sz w:val="24"/>
          <w:szCs w:val="24"/>
        </w:rPr>
        <w:t>ion to</w:t>
      </w:r>
      <w:r w:rsidR="00AF282C">
        <w:rPr>
          <w:sz w:val="24"/>
          <w:szCs w:val="24"/>
        </w:rPr>
        <w:t xml:space="preserve"> my honest emotions</w:t>
      </w:r>
      <w:r w:rsidR="00044943">
        <w:rPr>
          <w:sz w:val="24"/>
          <w:szCs w:val="24"/>
        </w:rPr>
        <w:t xml:space="preserve"> as I open my heart onto the page in black and white print</w:t>
      </w:r>
      <w:r w:rsidR="00C775A4">
        <w:rPr>
          <w:sz w:val="24"/>
          <w:szCs w:val="24"/>
        </w:rPr>
        <w:t>:</w:t>
      </w:r>
      <w:r w:rsidR="001338AD">
        <w:rPr>
          <w:sz w:val="24"/>
          <w:szCs w:val="24"/>
        </w:rPr>
        <w:t xml:space="preserve"> </w:t>
      </w:r>
      <w:r w:rsidR="00F74CAA">
        <w:rPr>
          <w:rStyle w:val="text"/>
          <w:rFonts w:cstheme="minorHAnsi"/>
          <w:b/>
          <w:i/>
          <w:color w:val="000000"/>
          <w:sz w:val="24"/>
          <w:szCs w:val="24"/>
          <w:shd w:val="clear" w:color="auto" w:fill="FFFFFF"/>
        </w:rPr>
        <w:t>“…</w:t>
      </w:r>
      <w:r w:rsidR="00AF282C" w:rsidRPr="00044943">
        <w:rPr>
          <w:rStyle w:val="text"/>
          <w:rFonts w:cstheme="minorHAnsi"/>
          <w:b/>
          <w:i/>
          <w:color w:val="000000"/>
          <w:sz w:val="24"/>
          <w:szCs w:val="24"/>
          <w:shd w:val="clear" w:color="auto" w:fill="FFFFFF"/>
        </w:rPr>
        <w:t>I</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did not come with superiority of speech or of wisdom, proclaiming to you</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the</w:t>
      </w:r>
      <w:r w:rsidR="00AF282C" w:rsidRPr="00044943">
        <w:rPr>
          <w:rStyle w:val="text"/>
          <w:rFonts w:cstheme="minorHAnsi"/>
          <w:b/>
          <w:i/>
          <w:color w:val="000000"/>
          <w:sz w:val="24"/>
          <w:szCs w:val="24"/>
          <w:shd w:val="clear" w:color="auto" w:fill="FFFFFF"/>
          <w:vertAlign w:val="superscript"/>
        </w:rPr>
        <w:t xml:space="preserve"> </w:t>
      </w:r>
      <w:r w:rsidR="003C2380" w:rsidRPr="00044943">
        <w:rPr>
          <w:rStyle w:val="text"/>
          <w:rFonts w:cstheme="minorHAnsi"/>
          <w:b/>
          <w:i/>
          <w:color w:val="000000"/>
          <w:sz w:val="24"/>
          <w:szCs w:val="24"/>
          <w:shd w:val="clear" w:color="auto" w:fill="FFFFFF"/>
        </w:rPr>
        <w:t xml:space="preserve">testimony of God, </w:t>
      </w:r>
      <w:r w:rsidR="00044943" w:rsidRPr="00044943">
        <w:rPr>
          <w:rStyle w:val="text"/>
          <w:rFonts w:cstheme="minorHAnsi"/>
          <w:b/>
          <w:i/>
          <w:color w:val="000000"/>
          <w:sz w:val="24"/>
          <w:szCs w:val="24"/>
          <w:shd w:val="clear" w:color="auto" w:fill="FFFFFF"/>
        </w:rPr>
        <w:t>for</w:t>
      </w:r>
      <w:r w:rsidR="00AF282C" w:rsidRPr="00044943">
        <w:rPr>
          <w:rStyle w:val="text"/>
          <w:rFonts w:cstheme="minorHAnsi"/>
          <w:b/>
          <w:i/>
          <w:color w:val="000000"/>
          <w:sz w:val="24"/>
          <w:szCs w:val="24"/>
          <w:shd w:val="clear" w:color="auto" w:fill="FFFFFF"/>
        </w:rPr>
        <w:t xml:space="preserve"> I determined to know nothing among you except</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Jesus Christ, and Him crucified.</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bCs/>
          <w:i/>
          <w:color w:val="000000"/>
          <w:sz w:val="24"/>
          <w:szCs w:val="24"/>
          <w:shd w:val="clear" w:color="auto" w:fill="FFFFFF"/>
          <w:vertAlign w:val="superscript"/>
        </w:rPr>
        <w:t> </w:t>
      </w:r>
      <w:r w:rsidR="00AF282C" w:rsidRPr="00044943">
        <w:rPr>
          <w:rStyle w:val="text"/>
          <w:rFonts w:cstheme="minorHAnsi"/>
          <w:b/>
          <w:i/>
          <w:color w:val="000000"/>
          <w:sz w:val="24"/>
          <w:szCs w:val="24"/>
          <w:shd w:val="clear" w:color="auto" w:fill="FFFFFF"/>
        </w:rPr>
        <w:t>I was with you in</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weakness and in fear and in much trembling,</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bCs/>
          <w:i/>
          <w:color w:val="000000"/>
          <w:sz w:val="24"/>
          <w:szCs w:val="24"/>
          <w:shd w:val="clear" w:color="auto" w:fill="FFFFFF"/>
          <w:vertAlign w:val="superscript"/>
        </w:rPr>
        <w:t> </w:t>
      </w:r>
      <w:r w:rsidR="00AF282C" w:rsidRPr="00044943">
        <w:rPr>
          <w:rStyle w:val="text"/>
          <w:rFonts w:cstheme="minorHAnsi"/>
          <w:b/>
          <w:i/>
          <w:color w:val="000000"/>
          <w:sz w:val="24"/>
          <w:szCs w:val="24"/>
          <w:shd w:val="clear" w:color="auto" w:fill="FFFFFF"/>
        </w:rPr>
        <w:t>and my message and my preaching were</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not in persuasive words of wisdom, but in demonstration of</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the Spirit and of power,</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bCs/>
          <w:i/>
          <w:color w:val="000000"/>
          <w:sz w:val="24"/>
          <w:szCs w:val="24"/>
          <w:shd w:val="clear" w:color="auto" w:fill="FFFFFF"/>
          <w:vertAlign w:val="superscript"/>
        </w:rPr>
        <w:t> </w:t>
      </w:r>
      <w:r w:rsidR="00AF282C" w:rsidRPr="00044943">
        <w:rPr>
          <w:rStyle w:val="text"/>
          <w:rFonts w:cstheme="minorHAnsi"/>
          <w:b/>
          <w:i/>
          <w:color w:val="000000"/>
          <w:sz w:val="24"/>
          <w:szCs w:val="24"/>
          <w:shd w:val="clear" w:color="auto" w:fill="FFFFFF"/>
        </w:rPr>
        <w:t>so that your faith would not rest on the wisdom of men, but on</w:t>
      </w:r>
      <w:r w:rsidR="00AF282C" w:rsidRPr="00044943">
        <w:rPr>
          <w:rStyle w:val="apple-converted-space"/>
          <w:rFonts w:cstheme="minorHAnsi"/>
          <w:b/>
          <w:i/>
          <w:color w:val="000000"/>
          <w:sz w:val="24"/>
          <w:szCs w:val="24"/>
          <w:shd w:val="clear" w:color="auto" w:fill="FFFFFF"/>
        </w:rPr>
        <w:t> </w:t>
      </w:r>
      <w:r w:rsidR="00AF282C" w:rsidRPr="00044943">
        <w:rPr>
          <w:rStyle w:val="text"/>
          <w:rFonts w:cstheme="minorHAnsi"/>
          <w:b/>
          <w:i/>
          <w:color w:val="000000"/>
          <w:sz w:val="24"/>
          <w:szCs w:val="24"/>
          <w:shd w:val="clear" w:color="auto" w:fill="FFFFFF"/>
        </w:rPr>
        <w:t>the power of God.</w:t>
      </w:r>
      <w:r w:rsidR="00F74CAA" w:rsidRPr="00044943">
        <w:rPr>
          <w:rStyle w:val="text"/>
          <w:rFonts w:cstheme="minorHAnsi"/>
          <w:b/>
          <w:i/>
          <w:color w:val="000000"/>
          <w:sz w:val="24"/>
          <w:szCs w:val="24"/>
          <w:shd w:val="clear" w:color="auto" w:fill="FFFFFF"/>
        </w:rPr>
        <w:t>”</w:t>
      </w:r>
      <w:r w:rsidR="00F74CAA" w:rsidRPr="00044943">
        <w:rPr>
          <w:rFonts w:cstheme="minorHAnsi"/>
          <w:b/>
          <w:i/>
          <w:sz w:val="24"/>
          <w:szCs w:val="24"/>
        </w:rPr>
        <w:t xml:space="preserve"> </w:t>
      </w:r>
      <w:r w:rsidR="00C775A4" w:rsidRPr="00044943">
        <w:rPr>
          <w:rFonts w:cstheme="minorHAnsi"/>
          <w:b/>
          <w:i/>
          <w:sz w:val="24"/>
          <w:szCs w:val="24"/>
        </w:rPr>
        <w:t>(</w:t>
      </w:r>
      <w:r w:rsidR="00F74CAA" w:rsidRPr="00044943">
        <w:rPr>
          <w:rFonts w:cstheme="minorHAnsi"/>
          <w:b/>
          <w:i/>
          <w:sz w:val="24"/>
          <w:szCs w:val="24"/>
        </w:rPr>
        <w:t>1 Corinthians 2:1-5</w:t>
      </w:r>
      <w:r w:rsidR="00C775A4" w:rsidRPr="00044943">
        <w:rPr>
          <w:rFonts w:cstheme="minorHAnsi"/>
          <w:b/>
          <w:i/>
          <w:sz w:val="24"/>
          <w:szCs w:val="24"/>
        </w:rPr>
        <w:t>)</w:t>
      </w:r>
      <w:r w:rsidR="00F74CAA" w:rsidRPr="00044943">
        <w:rPr>
          <w:rFonts w:cstheme="minorHAnsi"/>
          <w:b/>
          <w:i/>
          <w:sz w:val="24"/>
          <w:szCs w:val="24"/>
        </w:rPr>
        <w:t xml:space="preserve"> (NASB)</w:t>
      </w:r>
      <w:r w:rsidR="003C2380" w:rsidRPr="00044943">
        <w:rPr>
          <w:rFonts w:cstheme="minorHAnsi"/>
          <w:b/>
          <w:i/>
          <w:sz w:val="24"/>
          <w:szCs w:val="24"/>
        </w:rPr>
        <w:t xml:space="preserve"> </w:t>
      </w:r>
    </w:p>
    <w:p w14:paraId="68D16CF8" w14:textId="77777777" w:rsidR="009E406A" w:rsidRDefault="00F74CAA" w:rsidP="001338AD">
      <w:pPr>
        <w:spacing w:before="100" w:beforeAutospacing="1" w:after="100" w:afterAutospacing="1" w:line="240" w:lineRule="auto"/>
        <w:ind w:firstLine="720"/>
        <w:jc w:val="both"/>
        <w:rPr>
          <w:sz w:val="24"/>
          <w:szCs w:val="24"/>
        </w:rPr>
      </w:pPr>
      <w:r w:rsidRPr="00F74CAA">
        <w:rPr>
          <w:rFonts w:cstheme="minorHAnsi"/>
          <w:sz w:val="24"/>
          <w:szCs w:val="24"/>
        </w:rPr>
        <w:t xml:space="preserve"> </w:t>
      </w:r>
      <w:r w:rsidR="009E406A">
        <w:rPr>
          <w:sz w:val="24"/>
          <w:szCs w:val="24"/>
        </w:rPr>
        <w:t>So</w:t>
      </w:r>
      <w:r w:rsidR="00C775A4">
        <w:rPr>
          <w:sz w:val="24"/>
          <w:szCs w:val="24"/>
        </w:rPr>
        <w:t>…</w:t>
      </w:r>
      <w:r w:rsidR="009E406A">
        <w:rPr>
          <w:sz w:val="24"/>
          <w:szCs w:val="24"/>
        </w:rPr>
        <w:t xml:space="preserve"> I’m completely relying on the Holy Spirit to help me</w:t>
      </w:r>
      <w:r w:rsidR="00DE3ED3">
        <w:rPr>
          <w:sz w:val="24"/>
          <w:szCs w:val="24"/>
        </w:rPr>
        <w:t>;</w:t>
      </w:r>
      <w:r w:rsidR="009E406A">
        <w:rPr>
          <w:sz w:val="24"/>
          <w:szCs w:val="24"/>
        </w:rPr>
        <w:t xml:space="preserve"> and without further ado, this is my testimony.</w:t>
      </w:r>
    </w:p>
    <w:p w14:paraId="454E4C5F" w14:textId="77777777" w:rsidR="00C80F6E" w:rsidRDefault="00037BD8" w:rsidP="00037BD8">
      <w:pPr>
        <w:spacing w:before="100" w:beforeAutospacing="1" w:after="100" w:afterAutospacing="1" w:line="240" w:lineRule="auto"/>
        <w:ind w:firstLine="720"/>
        <w:jc w:val="both"/>
        <w:rPr>
          <w:sz w:val="24"/>
          <w:szCs w:val="24"/>
        </w:rPr>
      </w:pPr>
      <w:r>
        <w:rPr>
          <w:sz w:val="24"/>
          <w:szCs w:val="24"/>
        </w:rPr>
        <w:t>M</w:t>
      </w:r>
      <w:r w:rsidR="00EF5DD0">
        <w:rPr>
          <w:sz w:val="24"/>
          <w:szCs w:val="24"/>
        </w:rPr>
        <w:t>ingled</w:t>
      </w:r>
      <w:r w:rsidR="008B09B0">
        <w:rPr>
          <w:sz w:val="24"/>
          <w:szCs w:val="24"/>
        </w:rPr>
        <w:t xml:space="preserve"> among cherished memories</w:t>
      </w:r>
      <w:r w:rsidR="00DD70F9">
        <w:rPr>
          <w:sz w:val="24"/>
          <w:szCs w:val="24"/>
        </w:rPr>
        <w:t>,</w:t>
      </w:r>
      <w:r w:rsidR="00593B7B">
        <w:rPr>
          <w:sz w:val="24"/>
          <w:szCs w:val="24"/>
        </w:rPr>
        <w:t xml:space="preserve"> and </w:t>
      </w:r>
      <w:r w:rsidR="00DD70F9">
        <w:rPr>
          <w:sz w:val="24"/>
          <w:szCs w:val="24"/>
        </w:rPr>
        <w:t>some I</w:t>
      </w:r>
      <w:r w:rsidR="008B09B0">
        <w:rPr>
          <w:sz w:val="24"/>
          <w:szCs w:val="24"/>
        </w:rPr>
        <w:t xml:space="preserve"> wish to forget</w:t>
      </w:r>
      <w:r w:rsidR="00DD70F9">
        <w:rPr>
          <w:sz w:val="24"/>
          <w:szCs w:val="24"/>
        </w:rPr>
        <w:t>,</w:t>
      </w:r>
      <w:r w:rsidR="00D803ED" w:rsidRPr="004273F3">
        <w:rPr>
          <w:sz w:val="24"/>
          <w:szCs w:val="24"/>
        </w:rPr>
        <w:t xml:space="preserve"> I see the wedding theme woven</w:t>
      </w:r>
      <w:r w:rsidR="00D803ED">
        <w:rPr>
          <w:sz w:val="24"/>
          <w:szCs w:val="24"/>
        </w:rPr>
        <w:t xml:space="preserve"> and spun</w:t>
      </w:r>
      <w:r w:rsidR="00D803ED" w:rsidRPr="004273F3">
        <w:rPr>
          <w:sz w:val="24"/>
          <w:szCs w:val="24"/>
        </w:rPr>
        <w:t xml:space="preserve"> th</w:t>
      </w:r>
      <w:r w:rsidR="001338AD">
        <w:rPr>
          <w:sz w:val="24"/>
          <w:szCs w:val="24"/>
        </w:rPr>
        <w:t>roughout my life story</w:t>
      </w:r>
      <w:r w:rsidR="00D803ED">
        <w:rPr>
          <w:sz w:val="24"/>
          <w:szCs w:val="24"/>
        </w:rPr>
        <w:t xml:space="preserve">. </w:t>
      </w:r>
      <w:r w:rsidR="00D803ED" w:rsidRPr="004273F3">
        <w:rPr>
          <w:sz w:val="24"/>
          <w:szCs w:val="24"/>
        </w:rPr>
        <w:t xml:space="preserve"> </w:t>
      </w:r>
      <w:r w:rsidR="002D7006">
        <w:rPr>
          <w:sz w:val="24"/>
          <w:szCs w:val="24"/>
        </w:rPr>
        <w:t>From the time I was</w:t>
      </w:r>
      <w:r w:rsidR="002D7006" w:rsidRPr="004273F3">
        <w:rPr>
          <w:sz w:val="24"/>
          <w:szCs w:val="24"/>
        </w:rPr>
        <w:t xml:space="preserve"> new</w:t>
      </w:r>
      <w:r w:rsidR="002D7006">
        <w:rPr>
          <w:sz w:val="24"/>
          <w:szCs w:val="24"/>
        </w:rPr>
        <w:t>ly married</w:t>
      </w:r>
      <w:r w:rsidR="002D7006" w:rsidRPr="004273F3">
        <w:rPr>
          <w:sz w:val="24"/>
          <w:szCs w:val="24"/>
        </w:rPr>
        <w:t>, my career and business for seven years was preparing brides for their weddings. The name of the business was Memphis Bridal Gallery. One of my jobs, as</w:t>
      </w:r>
      <w:r w:rsidR="001338AD">
        <w:rPr>
          <w:sz w:val="24"/>
          <w:szCs w:val="24"/>
        </w:rPr>
        <w:t xml:space="preserve"> the</w:t>
      </w:r>
      <w:r w:rsidR="002D7006" w:rsidRPr="004273F3">
        <w:rPr>
          <w:sz w:val="24"/>
          <w:szCs w:val="24"/>
        </w:rPr>
        <w:t xml:space="preserve"> owner of the bridal gallery, was to write a detailed description of the wedding dress</w:t>
      </w:r>
      <w:r w:rsidR="002D7006">
        <w:rPr>
          <w:sz w:val="24"/>
          <w:szCs w:val="24"/>
        </w:rPr>
        <w:t>.</w:t>
      </w:r>
      <w:r w:rsidR="002D7006" w:rsidRPr="004273F3">
        <w:rPr>
          <w:sz w:val="24"/>
          <w:szCs w:val="24"/>
        </w:rPr>
        <w:t xml:space="preserve"> Most wedding gown descriptions included </w:t>
      </w:r>
      <w:r w:rsidR="00C80F6E" w:rsidRPr="004273F3">
        <w:rPr>
          <w:sz w:val="24"/>
          <w:szCs w:val="24"/>
        </w:rPr>
        <w:t xml:space="preserve">crystals, sequins, rhinestones, silver and gold thread, and lace. </w:t>
      </w:r>
      <w:r w:rsidR="00C80F6E">
        <w:rPr>
          <w:sz w:val="24"/>
          <w:szCs w:val="24"/>
        </w:rPr>
        <w:t>But,</w:t>
      </w:r>
      <w:r w:rsidR="002D7006" w:rsidRPr="004273F3">
        <w:rPr>
          <w:sz w:val="24"/>
          <w:szCs w:val="24"/>
        </w:rPr>
        <w:t xml:space="preserve"> the most often </w:t>
      </w:r>
      <w:r w:rsidR="00957F41" w:rsidRPr="004273F3">
        <w:rPr>
          <w:sz w:val="24"/>
          <w:szCs w:val="24"/>
        </w:rPr>
        <w:t>used</w:t>
      </w:r>
      <w:r w:rsidR="00957F41">
        <w:rPr>
          <w:sz w:val="24"/>
          <w:szCs w:val="24"/>
        </w:rPr>
        <w:t xml:space="preserve"> </w:t>
      </w:r>
      <w:r w:rsidR="00957F41" w:rsidRPr="004273F3">
        <w:rPr>
          <w:sz w:val="24"/>
          <w:szCs w:val="24"/>
        </w:rPr>
        <w:t>adornment</w:t>
      </w:r>
      <w:r w:rsidR="002D7006" w:rsidRPr="004273F3">
        <w:rPr>
          <w:sz w:val="24"/>
          <w:szCs w:val="24"/>
        </w:rPr>
        <w:t xml:space="preserve"> for wedding gowns </w:t>
      </w:r>
      <w:r w:rsidR="00C80F6E">
        <w:rPr>
          <w:sz w:val="24"/>
          <w:szCs w:val="24"/>
        </w:rPr>
        <w:t>is the seed pearl.</w:t>
      </w:r>
    </w:p>
    <w:p w14:paraId="67D4B007" w14:textId="77777777" w:rsidR="00CF49A8" w:rsidRDefault="00CF49A8" w:rsidP="00CF49A8">
      <w:pPr>
        <w:jc w:val="both"/>
        <w:rPr>
          <w:sz w:val="24"/>
          <w:szCs w:val="24"/>
        </w:rPr>
      </w:pPr>
      <w:r w:rsidRPr="0093591D">
        <w:rPr>
          <w:sz w:val="24"/>
          <w:szCs w:val="24"/>
        </w:rPr>
        <w:tab/>
      </w:r>
      <w:r w:rsidR="002D7006">
        <w:rPr>
          <w:sz w:val="24"/>
          <w:szCs w:val="24"/>
        </w:rPr>
        <w:t>Ironically,</w:t>
      </w:r>
      <w:r w:rsidR="00BB36B0">
        <w:rPr>
          <w:sz w:val="24"/>
          <w:szCs w:val="24"/>
        </w:rPr>
        <w:t xml:space="preserve"> something </w:t>
      </w:r>
      <w:r w:rsidR="005B766B">
        <w:rPr>
          <w:sz w:val="24"/>
          <w:szCs w:val="24"/>
        </w:rPr>
        <w:t>was missing from my own wedding</w:t>
      </w:r>
      <w:r w:rsidR="00E20E34">
        <w:rPr>
          <w:sz w:val="24"/>
          <w:szCs w:val="24"/>
        </w:rPr>
        <w:t xml:space="preserve"> dress</w:t>
      </w:r>
      <w:r w:rsidR="005B766B">
        <w:rPr>
          <w:sz w:val="24"/>
          <w:szCs w:val="24"/>
        </w:rPr>
        <w:t>.</w:t>
      </w:r>
      <w:r w:rsidR="00BB36B0">
        <w:rPr>
          <w:sz w:val="24"/>
          <w:szCs w:val="24"/>
        </w:rPr>
        <w:t xml:space="preserve"> T</w:t>
      </w:r>
      <w:r w:rsidR="002D7006" w:rsidRPr="0093591D">
        <w:rPr>
          <w:sz w:val="24"/>
          <w:szCs w:val="24"/>
        </w:rPr>
        <w:t>he</w:t>
      </w:r>
      <w:r w:rsidRPr="0093591D">
        <w:rPr>
          <w:sz w:val="24"/>
          <w:szCs w:val="24"/>
        </w:rPr>
        <w:t xml:space="preserve"> dress I wore on my wedding day was not white and was not embellished with a single bead or pearl. Looking back, it symbolic of the condition of my spiritually</w:t>
      </w:r>
      <w:r w:rsidR="003A23AB">
        <w:rPr>
          <w:sz w:val="24"/>
          <w:szCs w:val="24"/>
        </w:rPr>
        <w:t>-</w:t>
      </w:r>
      <w:r w:rsidRPr="0093591D">
        <w:rPr>
          <w:sz w:val="24"/>
          <w:szCs w:val="24"/>
        </w:rPr>
        <w:t>dead heart and what it means to try to cover my sins in my own self-righteousness.  In God’s sight, all self-righteousness is filthy rags. We cannot cover the shame and guilt of our sins in religious rituals. No wonder I felt</w:t>
      </w:r>
      <w:r>
        <w:rPr>
          <w:sz w:val="24"/>
          <w:szCs w:val="24"/>
        </w:rPr>
        <w:t xml:space="preserve"> like</w:t>
      </w:r>
      <w:r w:rsidRPr="0093591D">
        <w:rPr>
          <w:sz w:val="24"/>
          <w:szCs w:val="24"/>
        </w:rPr>
        <w:t xml:space="preserve"> anything but </w:t>
      </w:r>
      <w:r>
        <w:rPr>
          <w:sz w:val="24"/>
          <w:szCs w:val="24"/>
        </w:rPr>
        <w:t>a</w:t>
      </w:r>
      <w:r w:rsidRPr="0093591D">
        <w:rPr>
          <w:sz w:val="24"/>
          <w:szCs w:val="24"/>
        </w:rPr>
        <w:t xml:space="preserve"> beautiful bride on my wedding day. Have you heard of these old wedding traditions: “Something old, something new, something borrowed something blue”?  The item I chose as “something borrowed” was a very common wedding accessory, a single strand of pearls.   </w:t>
      </w:r>
    </w:p>
    <w:p w14:paraId="6571DC60" w14:textId="77777777" w:rsidR="002D7006" w:rsidRDefault="002D7006" w:rsidP="00736E2A">
      <w:pPr>
        <w:spacing w:before="100" w:beforeAutospacing="1" w:after="100" w:afterAutospacing="1" w:line="240" w:lineRule="auto"/>
        <w:ind w:firstLine="720"/>
        <w:jc w:val="both"/>
        <w:rPr>
          <w:sz w:val="24"/>
          <w:szCs w:val="24"/>
        </w:rPr>
      </w:pPr>
      <w:r>
        <w:rPr>
          <w:sz w:val="24"/>
          <w:szCs w:val="24"/>
        </w:rPr>
        <w:t xml:space="preserve">Have you arrived at the place in your life where you have acquired all that you thought </w:t>
      </w:r>
      <w:r w:rsidR="003A23AB">
        <w:rPr>
          <w:sz w:val="24"/>
          <w:szCs w:val="24"/>
        </w:rPr>
        <w:t xml:space="preserve">might </w:t>
      </w:r>
      <w:r>
        <w:rPr>
          <w:sz w:val="24"/>
          <w:szCs w:val="24"/>
        </w:rPr>
        <w:t>satisfy you and make you happy, and yet found yourself empty?</w:t>
      </w:r>
      <w:r w:rsidRPr="00456F80">
        <w:rPr>
          <w:sz w:val="24"/>
          <w:szCs w:val="24"/>
        </w:rPr>
        <w:t xml:space="preserve"> </w:t>
      </w:r>
      <w:r>
        <w:rPr>
          <w:sz w:val="24"/>
          <w:szCs w:val="24"/>
        </w:rPr>
        <w:t>Have you thought to yourself</w:t>
      </w:r>
      <w:r w:rsidR="003A23AB">
        <w:rPr>
          <w:sz w:val="24"/>
          <w:szCs w:val="24"/>
        </w:rPr>
        <w:t>,</w:t>
      </w:r>
      <w:r>
        <w:rPr>
          <w:sz w:val="24"/>
          <w:szCs w:val="24"/>
        </w:rPr>
        <w:t xml:space="preserve"> “There has got to be something more to life than this</w:t>
      </w:r>
      <w:r w:rsidR="00736E2A">
        <w:rPr>
          <w:sz w:val="24"/>
          <w:szCs w:val="24"/>
        </w:rPr>
        <w:t>?”</w:t>
      </w:r>
      <w:r w:rsidR="00EE0109">
        <w:rPr>
          <w:sz w:val="24"/>
          <w:szCs w:val="24"/>
        </w:rPr>
        <w:t xml:space="preserve">  If you </w:t>
      </w:r>
      <w:r w:rsidR="003F7C6C">
        <w:rPr>
          <w:sz w:val="24"/>
          <w:szCs w:val="24"/>
        </w:rPr>
        <w:t>really contemplate all of this</w:t>
      </w:r>
      <w:r w:rsidR="00EE0109">
        <w:rPr>
          <w:sz w:val="24"/>
          <w:szCs w:val="24"/>
        </w:rPr>
        <w:t xml:space="preserve">, </w:t>
      </w:r>
      <w:r w:rsidR="00736E2A">
        <w:rPr>
          <w:sz w:val="24"/>
          <w:szCs w:val="24"/>
        </w:rPr>
        <w:t xml:space="preserve">you </w:t>
      </w:r>
      <w:r w:rsidR="00EE0109">
        <w:rPr>
          <w:sz w:val="24"/>
          <w:szCs w:val="24"/>
        </w:rPr>
        <w:t>will</w:t>
      </w:r>
      <w:r w:rsidR="00DD2369">
        <w:rPr>
          <w:sz w:val="24"/>
          <w:szCs w:val="24"/>
        </w:rPr>
        <w:t xml:space="preserve"> come to the</w:t>
      </w:r>
      <w:r>
        <w:rPr>
          <w:sz w:val="24"/>
          <w:szCs w:val="24"/>
        </w:rPr>
        <w:t xml:space="preserve"> conclusion</w:t>
      </w:r>
      <w:r w:rsidR="00E20E34">
        <w:rPr>
          <w:sz w:val="24"/>
          <w:szCs w:val="24"/>
        </w:rPr>
        <w:t>:</w:t>
      </w:r>
      <w:r>
        <w:rPr>
          <w:sz w:val="24"/>
          <w:szCs w:val="24"/>
        </w:rPr>
        <w:t xml:space="preserve"> something vital is missing. </w:t>
      </w:r>
      <w:r w:rsidR="00DD2369">
        <w:rPr>
          <w:sz w:val="24"/>
          <w:szCs w:val="24"/>
        </w:rPr>
        <w:t xml:space="preserve">This </w:t>
      </w:r>
      <w:r w:rsidR="00AB320B">
        <w:rPr>
          <w:sz w:val="24"/>
          <w:szCs w:val="24"/>
        </w:rPr>
        <w:t>describes</w:t>
      </w:r>
      <w:r w:rsidR="00736E2A">
        <w:rPr>
          <w:sz w:val="24"/>
          <w:szCs w:val="24"/>
        </w:rPr>
        <w:t xml:space="preserve"> </w:t>
      </w:r>
      <w:r w:rsidR="00DD2369">
        <w:rPr>
          <w:sz w:val="24"/>
          <w:szCs w:val="24"/>
        </w:rPr>
        <w:t>my life</w:t>
      </w:r>
      <w:r w:rsidR="00AB320B">
        <w:rPr>
          <w:sz w:val="24"/>
          <w:szCs w:val="24"/>
        </w:rPr>
        <w:t>,</w:t>
      </w:r>
      <w:r w:rsidR="00DD2369">
        <w:rPr>
          <w:sz w:val="24"/>
          <w:szCs w:val="24"/>
        </w:rPr>
        <w:t xml:space="preserve"> and what</w:t>
      </w:r>
      <w:r w:rsidR="003D2456">
        <w:rPr>
          <w:sz w:val="24"/>
          <w:szCs w:val="24"/>
        </w:rPr>
        <w:t xml:space="preserve">ever the missing </w:t>
      </w:r>
      <w:r w:rsidR="00AB320B">
        <w:rPr>
          <w:sz w:val="24"/>
          <w:szCs w:val="24"/>
        </w:rPr>
        <w:t>element was,</w:t>
      </w:r>
      <w:r w:rsidR="003D2456">
        <w:rPr>
          <w:sz w:val="24"/>
          <w:szCs w:val="24"/>
        </w:rPr>
        <w:t xml:space="preserve"> it </w:t>
      </w:r>
      <w:r w:rsidR="005C4B9C">
        <w:rPr>
          <w:sz w:val="24"/>
          <w:szCs w:val="24"/>
        </w:rPr>
        <w:t xml:space="preserve">left a </w:t>
      </w:r>
      <w:r w:rsidR="005B766B">
        <w:rPr>
          <w:sz w:val="24"/>
          <w:szCs w:val="24"/>
        </w:rPr>
        <w:t>gaping hole within my soul</w:t>
      </w:r>
      <w:r w:rsidR="00736E2A">
        <w:rPr>
          <w:sz w:val="24"/>
          <w:szCs w:val="24"/>
        </w:rPr>
        <w:t>. E</w:t>
      </w:r>
      <w:r w:rsidR="003A23AB">
        <w:rPr>
          <w:sz w:val="24"/>
          <w:szCs w:val="24"/>
        </w:rPr>
        <w:t>verything</w:t>
      </w:r>
      <w:r w:rsidR="005C4B9C">
        <w:rPr>
          <w:sz w:val="24"/>
          <w:szCs w:val="24"/>
        </w:rPr>
        <w:t xml:space="preserve"> I tried to fill it with</w:t>
      </w:r>
      <w:r w:rsidR="005B766B">
        <w:rPr>
          <w:sz w:val="24"/>
          <w:szCs w:val="24"/>
        </w:rPr>
        <w:t xml:space="preserve"> only</w:t>
      </w:r>
      <w:r w:rsidR="005C4B9C">
        <w:rPr>
          <w:sz w:val="24"/>
          <w:szCs w:val="24"/>
        </w:rPr>
        <w:t xml:space="preserve"> left me more and more empty.</w:t>
      </w:r>
    </w:p>
    <w:p w14:paraId="5C2034ED" w14:textId="77777777" w:rsidR="00F73814" w:rsidRDefault="00BB36B0" w:rsidP="00A90D6A">
      <w:pPr>
        <w:ind w:firstLine="720"/>
        <w:jc w:val="both"/>
        <w:rPr>
          <w:sz w:val="24"/>
          <w:szCs w:val="24"/>
        </w:rPr>
      </w:pPr>
      <w:r>
        <w:rPr>
          <w:sz w:val="24"/>
          <w:szCs w:val="24"/>
        </w:rPr>
        <w:t xml:space="preserve">All the </w:t>
      </w:r>
      <w:r w:rsidR="00967B74">
        <w:rPr>
          <w:sz w:val="24"/>
          <w:szCs w:val="24"/>
        </w:rPr>
        <w:t>B</w:t>
      </w:r>
      <w:r>
        <w:rPr>
          <w:sz w:val="24"/>
          <w:szCs w:val="24"/>
        </w:rPr>
        <w:t>iblical knowledge accumulated over years of church attendance had not made me wise unto salvation. I was empty and broken and so was my marriage</w:t>
      </w:r>
      <w:r w:rsidR="005B766B">
        <w:rPr>
          <w:sz w:val="24"/>
          <w:szCs w:val="24"/>
        </w:rPr>
        <w:t>- t</w:t>
      </w:r>
      <w:r>
        <w:rPr>
          <w:sz w:val="24"/>
          <w:szCs w:val="24"/>
        </w:rPr>
        <w:t xml:space="preserve">he effects of a life foolishly lived without God. </w:t>
      </w:r>
      <w:r w:rsidR="00CF49A8">
        <w:rPr>
          <w:sz w:val="24"/>
          <w:szCs w:val="24"/>
        </w:rPr>
        <w:t xml:space="preserve">  </w:t>
      </w:r>
      <w:r w:rsidR="00CF49A8" w:rsidRPr="0093591D">
        <w:rPr>
          <w:sz w:val="24"/>
          <w:szCs w:val="24"/>
        </w:rPr>
        <w:t xml:space="preserve">I was </w:t>
      </w:r>
      <w:r w:rsidR="00964DD3">
        <w:rPr>
          <w:sz w:val="24"/>
          <w:szCs w:val="24"/>
        </w:rPr>
        <w:t>twenty-six</w:t>
      </w:r>
      <w:r w:rsidR="00CF49A8" w:rsidRPr="0093591D">
        <w:rPr>
          <w:sz w:val="24"/>
          <w:szCs w:val="24"/>
        </w:rPr>
        <w:t xml:space="preserve"> years old when the Heavenly Father led me to the foot of the cross of Christ.  I saw for the first time the horror of my sins hanging on the love of my life</w:t>
      </w:r>
      <w:r w:rsidR="00967B74">
        <w:rPr>
          <w:sz w:val="24"/>
          <w:szCs w:val="24"/>
        </w:rPr>
        <w:t>…</w:t>
      </w:r>
      <w:r w:rsidR="007D6F9C">
        <w:rPr>
          <w:sz w:val="24"/>
          <w:szCs w:val="24"/>
        </w:rPr>
        <w:t xml:space="preserve"> the Lord Jesus</w:t>
      </w:r>
      <w:r w:rsidR="00CF49A8" w:rsidRPr="0093591D">
        <w:rPr>
          <w:sz w:val="24"/>
          <w:szCs w:val="24"/>
        </w:rPr>
        <w:t>.  I was truly undone!   In his loving kindness</w:t>
      </w:r>
      <w:r w:rsidR="00CF49A8">
        <w:rPr>
          <w:sz w:val="24"/>
          <w:szCs w:val="24"/>
        </w:rPr>
        <w:t>,</w:t>
      </w:r>
      <w:r w:rsidR="00CF49A8" w:rsidRPr="0093591D">
        <w:rPr>
          <w:sz w:val="24"/>
          <w:szCs w:val="24"/>
        </w:rPr>
        <w:t xml:space="preserve"> </w:t>
      </w:r>
      <w:r w:rsidR="00CF49A8">
        <w:rPr>
          <w:sz w:val="24"/>
          <w:szCs w:val="24"/>
        </w:rPr>
        <w:t>H</w:t>
      </w:r>
      <w:r w:rsidR="00CF49A8" w:rsidRPr="0093591D">
        <w:rPr>
          <w:sz w:val="24"/>
          <w:szCs w:val="24"/>
        </w:rPr>
        <w:t>e led me to see specific sins, but most heinous of all was my religious self-righteousness</w:t>
      </w:r>
      <w:r w:rsidR="007D6F9C">
        <w:rPr>
          <w:sz w:val="24"/>
          <w:szCs w:val="24"/>
        </w:rPr>
        <w:t>, revealed</w:t>
      </w:r>
      <w:r w:rsidR="00CF49A8" w:rsidRPr="0093591D">
        <w:rPr>
          <w:sz w:val="24"/>
          <w:szCs w:val="24"/>
        </w:rPr>
        <w:t xml:space="preserve"> in black and white cont</w:t>
      </w:r>
      <w:r w:rsidR="005C4B9C">
        <w:rPr>
          <w:sz w:val="24"/>
          <w:szCs w:val="24"/>
        </w:rPr>
        <w:t>rast to the Holy Son of God. W</w:t>
      </w:r>
      <w:r w:rsidR="00CF49A8" w:rsidRPr="0093591D">
        <w:rPr>
          <w:sz w:val="24"/>
          <w:szCs w:val="24"/>
        </w:rPr>
        <w:t xml:space="preserve">hat </w:t>
      </w:r>
      <w:r w:rsidR="005C4B9C">
        <w:rPr>
          <w:sz w:val="24"/>
          <w:szCs w:val="24"/>
        </w:rPr>
        <w:t>is</w:t>
      </w:r>
      <w:r w:rsidR="00CF49A8" w:rsidRPr="0093591D">
        <w:rPr>
          <w:sz w:val="24"/>
          <w:szCs w:val="24"/>
        </w:rPr>
        <w:t xml:space="preserve"> most amazing of all was that He knew all I had ever done</w:t>
      </w:r>
      <w:r w:rsidR="007D6F9C">
        <w:rPr>
          <w:sz w:val="24"/>
          <w:szCs w:val="24"/>
        </w:rPr>
        <w:t>-</w:t>
      </w:r>
      <w:r w:rsidR="00CF49A8" w:rsidRPr="0093591D">
        <w:rPr>
          <w:sz w:val="24"/>
          <w:szCs w:val="24"/>
        </w:rPr>
        <w:t>yet He loved me</w:t>
      </w:r>
      <w:r w:rsidR="005C4B9C">
        <w:rPr>
          <w:sz w:val="24"/>
          <w:szCs w:val="24"/>
        </w:rPr>
        <w:t xml:space="preserve"> and pursued me </w:t>
      </w:r>
      <w:r w:rsidR="007D6F9C">
        <w:rPr>
          <w:sz w:val="24"/>
          <w:szCs w:val="24"/>
        </w:rPr>
        <w:t xml:space="preserve">before I even </w:t>
      </w:r>
      <w:r w:rsidR="005C4B9C">
        <w:rPr>
          <w:sz w:val="24"/>
          <w:szCs w:val="24"/>
        </w:rPr>
        <w:t>love</w:t>
      </w:r>
      <w:r w:rsidR="003B6C1D">
        <w:rPr>
          <w:sz w:val="24"/>
          <w:szCs w:val="24"/>
        </w:rPr>
        <w:t>d</w:t>
      </w:r>
      <w:r w:rsidR="005C4B9C">
        <w:rPr>
          <w:sz w:val="24"/>
          <w:szCs w:val="24"/>
        </w:rPr>
        <w:t xml:space="preserve"> Him.</w:t>
      </w:r>
      <w:r w:rsidR="00CF49A8" w:rsidRPr="0093591D">
        <w:rPr>
          <w:sz w:val="24"/>
          <w:szCs w:val="24"/>
        </w:rPr>
        <w:t xml:space="preserve"> </w:t>
      </w:r>
      <w:r w:rsidR="007928E6">
        <w:rPr>
          <w:sz w:val="24"/>
          <w:szCs w:val="24"/>
        </w:rPr>
        <w:t>He was what I was missing</w:t>
      </w:r>
      <w:r w:rsidR="005B766B">
        <w:rPr>
          <w:sz w:val="24"/>
          <w:szCs w:val="24"/>
        </w:rPr>
        <w:t>! T</w:t>
      </w:r>
      <w:r w:rsidR="007928E6">
        <w:rPr>
          <w:sz w:val="24"/>
          <w:szCs w:val="24"/>
        </w:rPr>
        <w:t>he Son of God</w:t>
      </w:r>
      <w:r w:rsidR="005B766B">
        <w:rPr>
          <w:sz w:val="24"/>
          <w:szCs w:val="24"/>
        </w:rPr>
        <w:t xml:space="preserve"> is</w:t>
      </w:r>
      <w:r w:rsidR="007928E6">
        <w:rPr>
          <w:sz w:val="24"/>
          <w:szCs w:val="24"/>
        </w:rPr>
        <w:t xml:space="preserve"> the </w:t>
      </w:r>
      <w:r w:rsidR="007D6F9C">
        <w:rPr>
          <w:sz w:val="24"/>
          <w:szCs w:val="24"/>
        </w:rPr>
        <w:t>M</w:t>
      </w:r>
      <w:r w:rsidR="007928E6">
        <w:rPr>
          <w:sz w:val="24"/>
          <w:szCs w:val="24"/>
        </w:rPr>
        <w:t>an of my dreams</w:t>
      </w:r>
      <w:r w:rsidR="00497C6C">
        <w:rPr>
          <w:sz w:val="24"/>
          <w:szCs w:val="24"/>
        </w:rPr>
        <w:t xml:space="preserve">. </w:t>
      </w:r>
    </w:p>
    <w:p w14:paraId="5A9B5112" w14:textId="77777777" w:rsidR="00E24B75" w:rsidRDefault="00302346" w:rsidP="00A041F7">
      <w:pPr>
        <w:ind w:firstLine="720"/>
        <w:jc w:val="both"/>
        <w:rPr>
          <w:sz w:val="24"/>
          <w:szCs w:val="24"/>
        </w:rPr>
      </w:pPr>
      <w:r>
        <w:rPr>
          <w:sz w:val="24"/>
          <w:szCs w:val="24"/>
        </w:rPr>
        <w:t xml:space="preserve"> I</w:t>
      </w:r>
      <w:r w:rsidR="007B3956">
        <w:rPr>
          <w:sz w:val="24"/>
          <w:szCs w:val="24"/>
        </w:rPr>
        <w:t xml:space="preserve"> was a</w:t>
      </w:r>
      <w:r w:rsidR="00D50DB6">
        <w:rPr>
          <w:sz w:val="24"/>
          <w:szCs w:val="24"/>
        </w:rPr>
        <w:t xml:space="preserve"> new</w:t>
      </w:r>
      <w:r w:rsidR="007B3956">
        <w:rPr>
          <w:sz w:val="24"/>
          <w:szCs w:val="24"/>
        </w:rPr>
        <w:t xml:space="preserve"> mother </w:t>
      </w:r>
      <w:r w:rsidR="00D50DB6">
        <w:rPr>
          <w:sz w:val="24"/>
          <w:szCs w:val="24"/>
        </w:rPr>
        <w:t>with a</w:t>
      </w:r>
      <w:r w:rsidR="007B3956">
        <w:rPr>
          <w:sz w:val="24"/>
          <w:szCs w:val="24"/>
        </w:rPr>
        <w:t xml:space="preserve"> baby girl when I was born again and</w:t>
      </w:r>
      <w:r>
        <w:rPr>
          <w:sz w:val="24"/>
          <w:szCs w:val="24"/>
        </w:rPr>
        <w:t xml:space="preserve"> became </w:t>
      </w:r>
      <w:r w:rsidR="007B3956">
        <w:rPr>
          <w:sz w:val="24"/>
          <w:szCs w:val="24"/>
        </w:rPr>
        <w:t>part of the Bride of Christ. I</w:t>
      </w:r>
      <w:r>
        <w:rPr>
          <w:sz w:val="24"/>
          <w:szCs w:val="24"/>
        </w:rPr>
        <w:t xml:space="preserve"> began my jour</w:t>
      </w:r>
      <w:r w:rsidR="007B3956">
        <w:rPr>
          <w:sz w:val="24"/>
          <w:szCs w:val="24"/>
        </w:rPr>
        <w:t>ney of faith, as every pers</w:t>
      </w:r>
      <w:r w:rsidR="00D50DB6">
        <w:rPr>
          <w:sz w:val="24"/>
          <w:szCs w:val="24"/>
        </w:rPr>
        <w:t>on who has a second birth does,</w:t>
      </w:r>
      <w:r w:rsidR="007B3956">
        <w:rPr>
          <w:sz w:val="24"/>
          <w:szCs w:val="24"/>
        </w:rPr>
        <w:t xml:space="preserve"> as an infant. I craved the milk of the Word of God</w:t>
      </w:r>
      <w:r w:rsidR="007D6F9C">
        <w:rPr>
          <w:sz w:val="24"/>
          <w:szCs w:val="24"/>
        </w:rPr>
        <w:t>,</w:t>
      </w:r>
      <w:r w:rsidR="007B3956">
        <w:rPr>
          <w:sz w:val="24"/>
          <w:szCs w:val="24"/>
        </w:rPr>
        <w:t xml:space="preserve"> so I did the only thing I knew to do</w:t>
      </w:r>
      <w:r w:rsidR="007D6F9C">
        <w:rPr>
          <w:sz w:val="24"/>
          <w:szCs w:val="24"/>
        </w:rPr>
        <w:t>.</w:t>
      </w:r>
      <w:r w:rsidR="007B3956">
        <w:rPr>
          <w:sz w:val="24"/>
          <w:szCs w:val="24"/>
        </w:rPr>
        <w:t xml:space="preserve"> I became an active</w:t>
      </w:r>
      <w:r w:rsidR="00A91353">
        <w:rPr>
          <w:sz w:val="24"/>
          <w:szCs w:val="24"/>
        </w:rPr>
        <w:t xml:space="preserve"> member of my local church</w:t>
      </w:r>
      <w:r w:rsidR="008E2B89">
        <w:rPr>
          <w:sz w:val="24"/>
          <w:szCs w:val="24"/>
        </w:rPr>
        <w:t xml:space="preserve"> and</w:t>
      </w:r>
      <w:r w:rsidR="009163F6">
        <w:rPr>
          <w:sz w:val="24"/>
          <w:szCs w:val="24"/>
        </w:rPr>
        <w:t xml:space="preserve"> was quickly assigned the task of teaching the girls mission class.</w:t>
      </w:r>
      <w:r w:rsidR="008E024D">
        <w:rPr>
          <w:sz w:val="24"/>
          <w:szCs w:val="24"/>
        </w:rPr>
        <w:t xml:space="preserve"> A question begs to be answered: H</w:t>
      </w:r>
      <w:r w:rsidR="00A90D6A">
        <w:rPr>
          <w:sz w:val="24"/>
          <w:szCs w:val="24"/>
        </w:rPr>
        <w:t xml:space="preserve">ow many babies are told to teach the </w:t>
      </w:r>
      <w:r w:rsidR="00A041F7">
        <w:rPr>
          <w:sz w:val="24"/>
          <w:szCs w:val="24"/>
        </w:rPr>
        <w:t xml:space="preserve">other children in the nursery? </w:t>
      </w:r>
      <w:r w:rsidR="00E24B75">
        <w:rPr>
          <w:sz w:val="24"/>
          <w:szCs w:val="24"/>
        </w:rPr>
        <w:t xml:space="preserve"> All I knew</w:t>
      </w:r>
      <w:r w:rsidR="008E2B89">
        <w:rPr>
          <w:sz w:val="24"/>
          <w:szCs w:val="24"/>
        </w:rPr>
        <w:t xml:space="preserve"> as a babe in Christ </w:t>
      </w:r>
      <w:r w:rsidR="00E24B75">
        <w:rPr>
          <w:sz w:val="24"/>
          <w:szCs w:val="24"/>
        </w:rPr>
        <w:t xml:space="preserve">was </w:t>
      </w:r>
      <w:r w:rsidR="009163F6">
        <w:rPr>
          <w:sz w:val="24"/>
          <w:szCs w:val="24"/>
        </w:rPr>
        <w:t>we had better get ready for the weddin</w:t>
      </w:r>
      <w:r w:rsidR="00E24B75">
        <w:rPr>
          <w:sz w:val="24"/>
          <w:szCs w:val="24"/>
        </w:rPr>
        <w:t xml:space="preserve">g because Jesus was coming back soon! </w:t>
      </w:r>
      <w:r w:rsidR="008E2B89">
        <w:rPr>
          <w:sz w:val="24"/>
          <w:szCs w:val="24"/>
        </w:rPr>
        <w:t>Honestly</w:t>
      </w:r>
      <w:r w:rsidR="00A041F7">
        <w:rPr>
          <w:sz w:val="24"/>
          <w:szCs w:val="24"/>
        </w:rPr>
        <w:t>,</w:t>
      </w:r>
      <w:r w:rsidR="008E2B89">
        <w:rPr>
          <w:sz w:val="24"/>
          <w:szCs w:val="24"/>
        </w:rPr>
        <w:t xml:space="preserve"> I did not even know how to prepare myself</w:t>
      </w:r>
      <w:r w:rsidR="003D2456">
        <w:rPr>
          <w:sz w:val="24"/>
          <w:szCs w:val="24"/>
        </w:rPr>
        <w:t xml:space="preserve"> to meet Christ, </w:t>
      </w:r>
      <w:r w:rsidR="008E2B89">
        <w:rPr>
          <w:sz w:val="24"/>
          <w:szCs w:val="24"/>
        </w:rPr>
        <w:t>much less a group of teenagers</w:t>
      </w:r>
      <w:r w:rsidR="00E806BB">
        <w:rPr>
          <w:sz w:val="24"/>
          <w:szCs w:val="24"/>
        </w:rPr>
        <w:t>.</w:t>
      </w:r>
      <w:r w:rsidR="00A91353">
        <w:rPr>
          <w:sz w:val="24"/>
          <w:szCs w:val="24"/>
        </w:rPr>
        <w:t xml:space="preserve"> I remained a spiritual child in my faith</w:t>
      </w:r>
      <w:r w:rsidR="009163F6">
        <w:rPr>
          <w:sz w:val="24"/>
          <w:szCs w:val="24"/>
        </w:rPr>
        <w:t xml:space="preserve"> for the next 20 years</w:t>
      </w:r>
      <w:r w:rsidR="00A91353">
        <w:rPr>
          <w:sz w:val="24"/>
          <w:szCs w:val="24"/>
        </w:rPr>
        <w:t>. I had no clue how to live the gospel in my broken home.</w:t>
      </w:r>
      <w:r w:rsidR="009163F6">
        <w:rPr>
          <w:sz w:val="24"/>
          <w:szCs w:val="24"/>
        </w:rPr>
        <w:t xml:space="preserve"> As a matter of fact</w:t>
      </w:r>
      <w:r w:rsidR="008E2B89">
        <w:rPr>
          <w:sz w:val="24"/>
          <w:szCs w:val="24"/>
        </w:rPr>
        <w:t>,</w:t>
      </w:r>
      <w:r w:rsidR="009163F6">
        <w:rPr>
          <w:sz w:val="24"/>
          <w:szCs w:val="24"/>
        </w:rPr>
        <w:t xml:space="preserve"> for the most part</w:t>
      </w:r>
      <w:r w:rsidR="007D6F9C">
        <w:rPr>
          <w:sz w:val="24"/>
          <w:szCs w:val="24"/>
        </w:rPr>
        <w:t>,</w:t>
      </w:r>
      <w:r w:rsidR="009163F6">
        <w:rPr>
          <w:sz w:val="24"/>
          <w:szCs w:val="24"/>
        </w:rPr>
        <w:t xml:space="preserve"> I could not even define what the gospel was</w:t>
      </w:r>
      <w:r w:rsidR="007D6F9C">
        <w:rPr>
          <w:sz w:val="24"/>
          <w:szCs w:val="24"/>
        </w:rPr>
        <w:t>,</w:t>
      </w:r>
      <w:r w:rsidR="009163F6">
        <w:rPr>
          <w:sz w:val="24"/>
          <w:szCs w:val="24"/>
        </w:rPr>
        <w:t xml:space="preserve"> much less how to share it!</w:t>
      </w:r>
      <w:r w:rsidR="002D0FE6">
        <w:rPr>
          <w:sz w:val="24"/>
          <w:szCs w:val="24"/>
        </w:rPr>
        <w:t xml:space="preserve"> </w:t>
      </w:r>
      <w:r w:rsidR="00E24B75">
        <w:rPr>
          <w:sz w:val="24"/>
          <w:szCs w:val="24"/>
        </w:rPr>
        <w:t xml:space="preserve">How does a broken woman, from a broken home, learn how to love her husband and raise her own children and </w:t>
      </w:r>
      <w:r w:rsidR="00E24B75" w:rsidRPr="00104512">
        <w:rPr>
          <w:i/>
          <w:sz w:val="24"/>
          <w:szCs w:val="24"/>
        </w:rPr>
        <w:t>function</w:t>
      </w:r>
      <w:r w:rsidR="00E24B75">
        <w:rPr>
          <w:sz w:val="24"/>
          <w:szCs w:val="24"/>
        </w:rPr>
        <w:t xml:space="preserve"> as a wife and mother when all she knows is </w:t>
      </w:r>
      <w:r w:rsidR="00E24B75" w:rsidRPr="00104512">
        <w:rPr>
          <w:i/>
          <w:sz w:val="24"/>
          <w:szCs w:val="24"/>
        </w:rPr>
        <w:t>dysfunction</w:t>
      </w:r>
      <w:r w:rsidR="00E24B75">
        <w:rPr>
          <w:sz w:val="24"/>
          <w:szCs w:val="24"/>
        </w:rPr>
        <w:t>?</w:t>
      </w:r>
    </w:p>
    <w:p w14:paraId="13820BBD" w14:textId="77777777" w:rsidR="00CF49A8" w:rsidRDefault="00E806BB" w:rsidP="0042278A">
      <w:pPr>
        <w:spacing w:before="100" w:beforeAutospacing="1" w:after="100" w:afterAutospacing="1" w:line="240" w:lineRule="auto"/>
        <w:ind w:firstLine="720"/>
        <w:jc w:val="both"/>
        <w:rPr>
          <w:sz w:val="24"/>
          <w:szCs w:val="24"/>
        </w:rPr>
      </w:pPr>
      <w:r>
        <w:rPr>
          <w:sz w:val="24"/>
          <w:szCs w:val="24"/>
        </w:rPr>
        <w:t>From the moment of my second birth, and throughout the next t</w:t>
      </w:r>
      <w:r w:rsidR="003D2456">
        <w:rPr>
          <w:sz w:val="24"/>
          <w:szCs w:val="24"/>
        </w:rPr>
        <w:t>hirteen year</w:t>
      </w:r>
      <w:r>
        <w:rPr>
          <w:sz w:val="24"/>
          <w:szCs w:val="24"/>
        </w:rPr>
        <w:t xml:space="preserve">s I prayed for my husband’s salvation.  Art was forty years old when the Lord answered my prayers, and he was born-again. </w:t>
      </w:r>
      <w:r w:rsidR="0042278A">
        <w:rPr>
          <w:sz w:val="24"/>
          <w:szCs w:val="24"/>
        </w:rPr>
        <w:t>So here we were, Art an infant in Christ, and my-self still a child in the faith, even after thirteen years.</w:t>
      </w:r>
      <w:r>
        <w:rPr>
          <w:sz w:val="24"/>
          <w:szCs w:val="24"/>
        </w:rPr>
        <w:t xml:space="preserve"> </w:t>
      </w:r>
      <w:r w:rsidR="0042278A">
        <w:rPr>
          <w:sz w:val="24"/>
          <w:szCs w:val="24"/>
        </w:rPr>
        <w:t>Now mind you, we were always very active in our local church.</w:t>
      </w:r>
      <w:r>
        <w:rPr>
          <w:sz w:val="24"/>
          <w:szCs w:val="24"/>
        </w:rPr>
        <w:t xml:space="preserve"> </w:t>
      </w:r>
      <w:r w:rsidR="007D6F9C">
        <w:rPr>
          <w:sz w:val="24"/>
          <w:szCs w:val="24"/>
        </w:rPr>
        <w:t>However,</w:t>
      </w:r>
      <w:r w:rsidR="00F242FA">
        <w:rPr>
          <w:sz w:val="24"/>
          <w:szCs w:val="24"/>
        </w:rPr>
        <w:t xml:space="preserve"> </w:t>
      </w:r>
      <w:r>
        <w:rPr>
          <w:sz w:val="24"/>
          <w:szCs w:val="24"/>
        </w:rPr>
        <w:t xml:space="preserve">it was </w:t>
      </w:r>
      <w:r w:rsidR="00F242FA">
        <w:rPr>
          <w:sz w:val="24"/>
          <w:szCs w:val="24"/>
        </w:rPr>
        <w:t>at that point</w:t>
      </w:r>
      <w:r>
        <w:rPr>
          <w:sz w:val="24"/>
          <w:szCs w:val="24"/>
        </w:rPr>
        <w:t xml:space="preserve"> that</w:t>
      </w:r>
      <w:r w:rsidR="00F242FA">
        <w:rPr>
          <w:sz w:val="24"/>
          <w:szCs w:val="24"/>
        </w:rPr>
        <w:t xml:space="preserve"> I</w:t>
      </w:r>
      <w:r w:rsidR="00E24B75">
        <w:rPr>
          <w:sz w:val="24"/>
          <w:szCs w:val="24"/>
        </w:rPr>
        <w:t xml:space="preserve"> begin to understand that</w:t>
      </w:r>
      <w:r w:rsidR="0042278A">
        <w:rPr>
          <w:sz w:val="24"/>
          <w:szCs w:val="24"/>
        </w:rPr>
        <w:t xml:space="preserve"> something vital was missing. But what could it be? W</w:t>
      </w:r>
      <w:r w:rsidR="00E24B75">
        <w:rPr>
          <w:sz w:val="24"/>
          <w:szCs w:val="24"/>
        </w:rPr>
        <w:t xml:space="preserve">hatever </w:t>
      </w:r>
      <w:r w:rsidR="007D6F9C">
        <w:rPr>
          <w:sz w:val="24"/>
          <w:szCs w:val="24"/>
        </w:rPr>
        <w:t xml:space="preserve">the </w:t>
      </w:r>
      <w:r w:rsidR="00E24B75">
        <w:rPr>
          <w:sz w:val="24"/>
          <w:szCs w:val="24"/>
        </w:rPr>
        <w:t>missing</w:t>
      </w:r>
      <w:r w:rsidR="007D6F9C">
        <w:rPr>
          <w:sz w:val="24"/>
          <w:szCs w:val="24"/>
        </w:rPr>
        <w:t xml:space="preserve"> element</w:t>
      </w:r>
      <w:r w:rsidR="00F242FA">
        <w:rPr>
          <w:sz w:val="24"/>
          <w:szCs w:val="24"/>
        </w:rPr>
        <w:t xml:space="preserve"> </w:t>
      </w:r>
      <w:r w:rsidR="00B64586">
        <w:rPr>
          <w:sz w:val="24"/>
          <w:szCs w:val="24"/>
        </w:rPr>
        <w:t>might be, it</w:t>
      </w:r>
      <w:r w:rsidR="00AC453A">
        <w:rPr>
          <w:sz w:val="24"/>
          <w:szCs w:val="24"/>
        </w:rPr>
        <w:t xml:space="preserve"> </w:t>
      </w:r>
      <w:r w:rsidR="00EB223E">
        <w:rPr>
          <w:sz w:val="24"/>
          <w:szCs w:val="24"/>
        </w:rPr>
        <w:t>was somethi</w:t>
      </w:r>
      <w:r w:rsidR="00E20E34">
        <w:rPr>
          <w:sz w:val="24"/>
          <w:szCs w:val="24"/>
        </w:rPr>
        <w:t>ng so important that it encompassed</w:t>
      </w:r>
      <w:r w:rsidR="00F242FA">
        <w:rPr>
          <w:sz w:val="24"/>
          <w:szCs w:val="24"/>
        </w:rPr>
        <w:t xml:space="preserve"> every aspect of</w:t>
      </w:r>
      <w:r w:rsidR="00EB223E">
        <w:rPr>
          <w:sz w:val="24"/>
          <w:szCs w:val="24"/>
        </w:rPr>
        <w:t xml:space="preserve"> our lives</w:t>
      </w:r>
      <w:r w:rsidR="00C025B8">
        <w:rPr>
          <w:sz w:val="24"/>
          <w:szCs w:val="24"/>
        </w:rPr>
        <w:t>.</w:t>
      </w:r>
      <w:r w:rsidR="0042278A" w:rsidRPr="0042278A">
        <w:rPr>
          <w:sz w:val="24"/>
          <w:szCs w:val="24"/>
        </w:rPr>
        <w:t xml:space="preserve"> </w:t>
      </w:r>
      <w:r w:rsidR="00EB223E">
        <w:rPr>
          <w:sz w:val="24"/>
          <w:szCs w:val="24"/>
        </w:rPr>
        <w:t xml:space="preserve">Church programs cannot fix broken people </w:t>
      </w:r>
      <w:r w:rsidR="005A6B6B">
        <w:rPr>
          <w:sz w:val="24"/>
          <w:szCs w:val="24"/>
        </w:rPr>
        <w:t>or</w:t>
      </w:r>
      <w:r w:rsidR="00EB223E">
        <w:rPr>
          <w:sz w:val="24"/>
          <w:szCs w:val="24"/>
        </w:rPr>
        <w:t xml:space="preserve"> broken homes</w:t>
      </w:r>
      <w:r w:rsidR="00CE2927">
        <w:rPr>
          <w:sz w:val="24"/>
          <w:szCs w:val="24"/>
        </w:rPr>
        <w:t>. This proves what I’ve always suspected;</w:t>
      </w:r>
      <w:r w:rsidR="00EB223E">
        <w:rPr>
          <w:sz w:val="24"/>
          <w:szCs w:val="24"/>
        </w:rPr>
        <w:t xml:space="preserve"> </w:t>
      </w:r>
      <w:r w:rsidR="00B64586">
        <w:rPr>
          <w:sz w:val="24"/>
          <w:szCs w:val="24"/>
        </w:rPr>
        <w:t>s</w:t>
      </w:r>
      <w:r w:rsidR="00EB223E">
        <w:rPr>
          <w:sz w:val="24"/>
          <w:szCs w:val="24"/>
        </w:rPr>
        <w:t>omething</w:t>
      </w:r>
      <w:r w:rsidR="00644D90">
        <w:rPr>
          <w:sz w:val="24"/>
          <w:szCs w:val="24"/>
        </w:rPr>
        <w:t xml:space="preserve"> vital is missing in the Church</w:t>
      </w:r>
      <w:r w:rsidR="00EB223E">
        <w:rPr>
          <w:sz w:val="24"/>
          <w:szCs w:val="24"/>
        </w:rPr>
        <w:t>,</w:t>
      </w:r>
      <w:r w:rsidR="00644D90">
        <w:rPr>
          <w:sz w:val="24"/>
          <w:szCs w:val="24"/>
        </w:rPr>
        <w:t xml:space="preserve"> </w:t>
      </w:r>
      <w:r w:rsidR="00EB223E">
        <w:rPr>
          <w:sz w:val="24"/>
          <w:szCs w:val="24"/>
        </w:rPr>
        <w:t>b</w:t>
      </w:r>
      <w:r w:rsidR="00E24B75">
        <w:rPr>
          <w:sz w:val="24"/>
          <w:szCs w:val="24"/>
        </w:rPr>
        <w:t xml:space="preserve">ut </w:t>
      </w:r>
      <w:r w:rsidR="00226889">
        <w:rPr>
          <w:sz w:val="24"/>
          <w:szCs w:val="24"/>
        </w:rPr>
        <w:t xml:space="preserve">this missing link did not </w:t>
      </w:r>
      <w:r w:rsidR="00D1774C">
        <w:rPr>
          <w:sz w:val="24"/>
          <w:szCs w:val="24"/>
        </w:rPr>
        <w:t>come into</w:t>
      </w:r>
      <w:r w:rsidR="00226889">
        <w:rPr>
          <w:sz w:val="24"/>
          <w:szCs w:val="24"/>
        </w:rPr>
        <w:t xml:space="preserve"> crystal clear</w:t>
      </w:r>
      <w:r w:rsidR="00D1774C">
        <w:rPr>
          <w:sz w:val="24"/>
          <w:szCs w:val="24"/>
        </w:rPr>
        <w:t xml:space="preserve"> focus until</w:t>
      </w:r>
      <w:r w:rsidR="00E24B75">
        <w:rPr>
          <w:sz w:val="24"/>
          <w:szCs w:val="24"/>
        </w:rPr>
        <w:t xml:space="preserve"> about 6 years ago. </w:t>
      </w:r>
    </w:p>
    <w:p w14:paraId="7F091039" w14:textId="77777777" w:rsidR="00B64586" w:rsidRDefault="00A91353" w:rsidP="005A6B6B">
      <w:pPr>
        <w:ind w:firstLine="720"/>
        <w:jc w:val="both"/>
        <w:rPr>
          <w:sz w:val="24"/>
          <w:szCs w:val="24"/>
        </w:rPr>
      </w:pPr>
      <w:r>
        <w:rPr>
          <w:sz w:val="24"/>
          <w:szCs w:val="24"/>
        </w:rPr>
        <w:t xml:space="preserve"> </w:t>
      </w:r>
      <w:r w:rsidR="00E24B75">
        <w:rPr>
          <w:sz w:val="24"/>
          <w:szCs w:val="24"/>
        </w:rPr>
        <w:t>If the Church is the Bride of Christ</w:t>
      </w:r>
      <w:r w:rsidR="00B64586">
        <w:rPr>
          <w:sz w:val="24"/>
          <w:szCs w:val="24"/>
        </w:rPr>
        <w:t>,</w:t>
      </w:r>
      <w:r w:rsidR="00E24B75">
        <w:rPr>
          <w:sz w:val="24"/>
          <w:szCs w:val="24"/>
        </w:rPr>
        <w:t xml:space="preserve"> than what does that really mean? How do I appropriate this truth? </w:t>
      </w:r>
      <w:r w:rsidR="00C025B8">
        <w:rPr>
          <w:sz w:val="24"/>
          <w:szCs w:val="24"/>
        </w:rPr>
        <w:t>If t</w:t>
      </w:r>
      <w:r w:rsidR="00497C6C">
        <w:rPr>
          <w:sz w:val="24"/>
          <w:szCs w:val="24"/>
        </w:rPr>
        <w:t xml:space="preserve">he church is </w:t>
      </w:r>
      <w:r w:rsidR="00F9405D">
        <w:rPr>
          <w:sz w:val="24"/>
          <w:szCs w:val="24"/>
        </w:rPr>
        <w:t>a home for God’s</w:t>
      </w:r>
      <w:r w:rsidR="00497C6C">
        <w:rPr>
          <w:sz w:val="24"/>
          <w:szCs w:val="24"/>
        </w:rPr>
        <w:t xml:space="preserve"> family</w:t>
      </w:r>
      <w:r w:rsidR="00F9405D">
        <w:rPr>
          <w:sz w:val="24"/>
          <w:szCs w:val="24"/>
        </w:rPr>
        <w:t>,</w:t>
      </w:r>
      <w:r w:rsidR="00C025B8">
        <w:rPr>
          <w:sz w:val="24"/>
          <w:szCs w:val="24"/>
        </w:rPr>
        <w:t xml:space="preserve"> and</w:t>
      </w:r>
      <w:r w:rsidR="00497C6C">
        <w:rPr>
          <w:sz w:val="24"/>
          <w:szCs w:val="24"/>
        </w:rPr>
        <w:t xml:space="preserve"> not a religion or a building</w:t>
      </w:r>
      <w:r w:rsidR="002550AF">
        <w:rPr>
          <w:sz w:val="24"/>
          <w:szCs w:val="24"/>
        </w:rPr>
        <w:t>, the</w:t>
      </w:r>
      <w:r w:rsidR="00C025B8">
        <w:rPr>
          <w:sz w:val="24"/>
          <w:szCs w:val="24"/>
        </w:rPr>
        <w:t>n h</w:t>
      </w:r>
      <w:r w:rsidR="00E24B75">
        <w:rPr>
          <w:sz w:val="24"/>
          <w:szCs w:val="24"/>
        </w:rPr>
        <w:t xml:space="preserve">ow is this relevant to my life? </w:t>
      </w:r>
      <w:r w:rsidR="00497C6C">
        <w:rPr>
          <w:sz w:val="24"/>
          <w:szCs w:val="24"/>
        </w:rPr>
        <w:t xml:space="preserve">The </w:t>
      </w:r>
      <w:r w:rsidR="004A62B8">
        <w:rPr>
          <w:sz w:val="24"/>
          <w:szCs w:val="24"/>
        </w:rPr>
        <w:t xml:space="preserve">early </w:t>
      </w:r>
      <w:r w:rsidR="00497C6C">
        <w:rPr>
          <w:sz w:val="24"/>
          <w:szCs w:val="24"/>
        </w:rPr>
        <w:t>Church</w:t>
      </w:r>
      <w:r w:rsidR="00C6359C">
        <w:rPr>
          <w:sz w:val="24"/>
          <w:szCs w:val="24"/>
        </w:rPr>
        <w:t xml:space="preserve"> </w:t>
      </w:r>
      <w:r w:rsidR="00497C6C">
        <w:rPr>
          <w:sz w:val="24"/>
          <w:szCs w:val="24"/>
        </w:rPr>
        <w:t>began in family homes</w:t>
      </w:r>
      <w:r w:rsidR="00C6359C">
        <w:rPr>
          <w:sz w:val="24"/>
          <w:szCs w:val="24"/>
        </w:rPr>
        <w:t>. These small groups, made up of</w:t>
      </w:r>
      <w:r w:rsidR="00497C6C">
        <w:rPr>
          <w:sz w:val="24"/>
          <w:szCs w:val="24"/>
        </w:rPr>
        <w:t xml:space="preserve"> individua</w:t>
      </w:r>
      <w:r w:rsidR="00C025B8">
        <w:rPr>
          <w:sz w:val="24"/>
          <w:szCs w:val="24"/>
        </w:rPr>
        <w:t>ls</w:t>
      </w:r>
      <w:r w:rsidR="00C6359C">
        <w:rPr>
          <w:sz w:val="24"/>
          <w:szCs w:val="24"/>
        </w:rPr>
        <w:t>,</w:t>
      </w:r>
      <w:r w:rsidR="00C025B8">
        <w:rPr>
          <w:sz w:val="24"/>
          <w:szCs w:val="24"/>
        </w:rPr>
        <w:t xml:space="preserve"> were un</w:t>
      </w:r>
      <w:r w:rsidR="00B64586">
        <w:rPr>
          <w:sz w:val="24"/>
          <w:szCs w:val="24"/>
        </w:rPr>
        <w:t>i</w:t>
      </w:r>
      <w:r w:rsidR="00C025B8">
        <w:rPr>
          <w:sz w:val="24"/>
          <w:szCs w:val="24"/>
        </w:rPr>
        <w:t xml:space="preserve">ted </w:t>
      </w:r>
      <w:r w:rsidR="00B64586">
        <w:rPr>
          <w:sz w:val="24"/>
          <w:szCs w:val="24"/>
        </w:rPr>
        <w:t>in</w:t>
      </w:r>
      <w:r w:rsidR="00C025B8">
        <w:rPr>
          <w:sz w:val="24"/>
          <w:szCs w:val="24"/>
        </w:rPr>
        <w:t xml:space="preserve"> Christ by spiritual birth.</w:t>
      </w:r>
      <w:r w:rsidR="00497C6C">
        <w:rPr>
          <w:sz w:val="24"/>
          <w:szCs w:val="24"/>
        </w:rPr>
        <w:t xml:space="preserve"> This is where truth w</w:t>
      </w:r>
      <w:r w:rsidR="002550AF">
        <w:rPr>
          <w:sz w:val="24"/>
          <w:szCs w:val="24"/>
        </w:rPr>
        <w:t>as transferred and how the Church</w:t>
      </w:r>
      <w:r w:rsidR="00497C6C">
        <w:rPr>
          <w:sz w:val="24"/>
          <w:szCs w:val="24"/>
        </w:rPr>
        <w:t xml:space="preserve"> grew</w:t>
      </w:r>
      <w:r w:rsidR="002550AF">
        <w:rPr>
          <w:sz w:val="24"/>
          <w:szCs w:val="24"/>
        </w:rPr>
        <w:t xml:space="preserve"> </w:t>
      </w:r>
      <w:r w:rsidR="00B64586">
        <w:rPr>
          <w:sz w:val="24"/>
          <w:szCs w:val="24"/>
        </w:rPr>
        <w:t>both</w:t>
      </w:r>
      <w:r w:rsidR="00497C6C">
        <w:rPr>
          <w:sz w:val="24"/>
          <w:szCs w:val="24"/>
        </w:rPr>
        <w:t xml:space="preserve"> </w:t>
      </w:r>
      <w:r w:rsidR="005B0A51">
        <w:rPr>
          <w:sz w:val="24"/>
          <w:szCs w:val="24"/>
        </w:rPr>
        <w:t>in Christ</w:t>
      </w:r>
      <w:r w:rsidR="002550AF">
        <w:rPr>
          <w:sz w:val="24"/>
          <w:szCs w:val="24"/>
        </w:rPr>
        <w:t>,</w:t>
      </w:r>
      <w:r w:rsidR="00B64586">
        <w:rPr>
          <w:sz w:val="24"/>
          <w:szCs w:val="24"/>
        </w:rPr>
        <w:t xml:space="preserve"> and in </w:t>
      </w:r>
      <w:r w:rsidR="00C025B8">
        <w:rPr>
          <w:sz w:val="24"/>
          <w:szCs w:val="24"/>
        </w:rPr>
        <w:t>union with one another</w:t>
      </w:r>
      <w:r w:rsidR="00B64586">
        <w:rPr>
          <w:sz w:val="24"/>
          <w:szCs w:val="24"/>
        </w:rPr>
        <w:t>.</w:t>
      </w:r>
      <w:r w:rsidR="00C025B8">
        <w:rPr>
          <w:sz w:val="24"/>
          <w:szCs w:val="24"/>
        </w:rPr>
        <w:t xml:space="preserve"> These spiritual relat</w:t>
      </w:r>
      <w:r w:rsidR="00B230DF">
        <w:rPr>
          <w:sz w:val="24"/>
          <w:szCs w:val="24"/>
        </w:rPr>
        <w:t>ionships produced healthy adults</w:t>
      </w:r>
      <w:r w:rsidR="00C025B8">
        <w:rPr>
          <w:sz w:val="24"/>
          <w:szCs w:val="24"/>
        </w:rPr>
        <w:t xml:space="preserve"> who matured into </w:t>
      </w:r>
      <w:r w:rsidR="00B64586">
        <w:rPr>
          <w:sz w:val="24"/>
          <w:szCs w:val="24"/>
        </w:rPr>
        <w:t>faith-</w:t>
      </w:r>
      <w:r w:rsidR="00C025B8">
        <w:rPr>
          <w:sz w:val="24"/>
          <w:szCs w:val="24"/>
        </w:rPr>
        <w:t>multiplying believers.</w:t>
      </w:r>
      <w:r>
        <w:rPr>
          <w:sz w:val="24"/>
          <w:szCs w:val="24"/>
        </w:rPr>
        <w:t xml:space="preserve"> </w:t>
      </w:r>
    </w:p>
    <w:p w14:paraId="19C04E40" w14:textId="77777777" w:rsidR="00B67308" w:rsidRDefault="00A91353" w:rsidP="006F54FB">
      <w:pPr>
        <w:ind w:firstLine="720"/>
        <w:jc w:val="both"/>
        <w:rPr>
          <w:sz w:val="24"/>
          <w:szCs w:val="24"/>
        </w:rPr>
      </w:pPr>
      <w:r>
        <w:rPr>
          <w:sz w:val="24"/>
          <w:szCs w:val="24"/>
        </w:rPr>
        <w:t xml:space="preserve">The home is where we learn everything about life, love, forgiveness, who we are and why we were created. </w:t>
      </w:r>
      <w:r w:rsidRPr="00B50BF0">
        <w:rPr>
          <w:sz w:val="24"/>
          <w:szCs w:val="24"/>
        </w:rPr>
        <w:t>The family is the foundation of society and the first institution established by God</w:t>
      </w:r>
      <w:r>
        <w:rPr>
          <w:sz w:val="24"/>
          <w:szCs w:val="24"/>
        </w:rPr>
        <w:t xml:space="preserve">. </w:t>
      </w:r>
      <w:r w:rsidR="00F9405D">
        <w:rPr>
          <w:sz w:val="24"/>
          <w:szCs w:val="24"/>
        </w:rPr>
        <w:t>With all the broken</w:t>
      </w:r>
      <w:r w:rsidR="00B64586">
        <w:rPr>
          <w:sz w:val="24"/>
          <w:szCs w:val="24"/>
        </w:rPr>
        <w:t>ness and</w:t>
      </w:r>
      <w:r w:rsidR="00F9405D">
        <w:rPr>
          <w:sz w:val="24"/>
          <w:szCs w:val="24"/>
        </w:rPr>
        <w:t xml:space="preserve"> severed relationships within our</w:t>
      </w:r>
      <w:r w:rsidR="00A74461">
        <w:rPr>
          <w:sz w:val="24"/>
          <w:szCs w:val="24"/>
        </w:rPr>
        <w:t xml:space="preserve"> </w:t>
      </w:r>
      <w:r w:rsidR="00F9405D">
        <w:rPr>
          <w:sz w:val="24"/>
          <w:szCs w:val="24"/>
        </w:rPr>
        <w:t>families, is it any wonder</w:t>
      </w:r>
      <w:r w:rsidR="002550AF">
        <w:rPr>
          <w:sz w:val="24"/>
          <w:szCs w:val="24"/>
        </w:rPr>
        <w:t xml:space="preserve"> that </w:t>
      </w:r>
      <w:r w:rsidR="00F9405D">
        <w:rPr>
          <w:sz w:val="24"/>
          <w:szCs w:val="24"/>
        </w:rPr>
        <w:t>our chi</w:t>
      </w:r>
      <w:r w:rsidR="00A74461">
        <w:rPr>
          <w:sz w:val="24"/>
          <w:szCs w:val="24"/>
        </w:rPr>
        <w:t xml:space="preserve">ldren are leaving the </w:t>
      </w:r>
      <w:r w:rsidR="00B230DF">
        <w:rPr>
          <w:sz w:val="24"/>
          <w:szCs w:val="24"/>
        </w:rPr>
        <w:t>C</w:t>
      </w:r>
      <w:r w:rsidR="00A74461">
        <w:rPr>
          <w:sz w:val="24"/>
          <w:szCs w:val="24"/>
        </w:rPr>
        <w:t>hurch in record numbers</w:t>
      </w:r>
      <w:r w:rsidR="00B67308">
        <w:rPr>
          <w:sz w:val="24"/>
          <w:szCs w:val="24"/>
        </w:rPr>
        <w:t>?</w:t>
      </w:r>
      <w:r w:rsidR="00D1774C">
        <w:rPr>
          <w:sz w:val="24"/>
          <w:szCs w:val="24"/>
        </w:rPr>
        <w:t xml:space="preserve"> </w:t>
      </w:r>
      <w:r>
        <w:rPr>
          <w:sz w:val="24"/>
          <w:szCs w:val="24"/>
        </w:rPr>
        <w:t>I</w:t>
      </w:r>
      <w:r w:rsidR="009C02D3">
        <w:rPr>
          <w:sz w:val="24"/>
          <w:szCs w:val="24"/>
        </w:rPr>
        <w:t xml:space="preserve"> </w:t>
      </w:r>
      <w:r w:rsidR="00B67308">
        <w:rPr>
          <w:sz w:val="24"/>
          <w:szCs w:val="24"/>
        </w:rPr>
        <w:t>find myself struggling with these questions</w:t>
      </w:r>
      <w:r w:rsidR="00B64586">
        <w:rPr>
          <w:sz w:val="24"/>
          <w:szCs w:val="24"/>
        </w:rPr>
        <w:t>:</w:t>
      </w:r>
      <w:r w:rsidR="00B67308">
        <w:rPr>
          <w:sz w:val="24"/>
          <w:szCs w:val="24"/>
        </w:rPr>
        <w:t xml:space="preserve"> I </w:t>
      </w:r>
      <w:r w:rsidR="009C02D3">
        <w:rPr>
          <w:sz w:val="24"/>
          <w:szCs w:val="24"/>
        </w:rPr>
        <w:t>do</w:t>
      </w:r>
      <w:r w:rsidR="00B67308">
        <w:rPr>
          <w:sz w:val="24"/>
          <w:szCs w:val="24"/>
        </w:rPr>
        <w:t xml:space="preserve"> not</w:t>
      </w:r>
      <w:r w:rsidR="009C02D3">
        <w:rPr>
          <w:sz w:val="24"/>
          <w:szCs w:val="24"/>
        </w:rPr>
        <w:t xml:space="preserve"> have all the answers</w:t>
      </w:r>
      <w:r w:rsidR="00B64586">
        <w:rPr>
          <w:sz w:val="24"/>
          <w:szCs w:val="24"/>
        </w:rPr>
        <w:t>,</w:t>
      </w:r>
      <w:r w:rsidR="009C02D3">
        <w:rPr>
          <w:sz w:val="24"/>
          <w:szCs w:val="24"/>
        </w:rPr>
        <w:t xml:space="preserve"> but at least now I know what is missing.</w:t>
      </w:r>
      <w:r>
        <w:rPr>
          <w:sz w:val="24"/>
          <w:szCs w:val="24"/>
        </w:rPr>
        <w:t xml:space="preserve"> </w:t>
      </w:r>
      <w:r w:rsidR="00B230DF">
        <w:rPr>
          <w:sz w:val="24"/>
          <w:szCs w:val="24"/>
        </w:rPr>
        <w:t>The Lord has placed His burden upon my heart</w:t>
      </w:r>
      <w:r w:rsidR="00B64586">
        <w:rPr>
          <w:sz w:val="24"/>
          <w:szCs w:val="24"/>
        </w:rPr>
        <w:t>,</w:t>
      </w:r>
      <w:r w:rsidR="006F6946">
        <w:rPr>
          <w:sz w:val="24"/>
          <w:szCs w:val="24"/>
        </w:rPr>
        <w:t xml:space="preserve"> fueli</w:t>
      </w:r>
      <w:r w:rsidR="00385A5C">
        <w:rPr>
          <w:sz w:val="24"/>
          <w:szCs w:val="24"/>
        </w:rPr>
        <w:t>ng it through my own experience</w:t>
      </w:r>
      <w:r w:rsidR="006F6946">
        <w:rPr>
          <w:sz w:val="24"/>
          <w:szCs w:val="24"/>
        </w:rPr>
        <w:t xml:space="preserve"> into a </w:t>
      </w:r>
      <w:r w:rsidR="00B230DF">
        <w:rPr>
          <w:sz w:val="24"/>
          <w:szCs w:val="24"/>
        </w:rPr>
        <w:t>burning passion</w:t>
      </w:r>
      <w:r w:rsidR="005A6B6B">
        <w:rPr>
          <w:sz w:val="24"/>
          <w:szCs w:val="24"/>
        </w:rPr>
        <w:t xml:space="preserve"> to awaken His Bride to all that we have been missing</w:t>
      </w:r>
      <w:r w:rsidR="00B230DF">
        <w:rPr>
          <w:sz w:val="24"/>
          <w:szCs w:val="24"/>
        </w:rPr>
        <w:t xml:space="preserve">.  </w:t>
      </w:r>
      <w:r w:rsidR="00A14055">
        <w:rPr>
          <w:sz w:val="24"/>
          <w:szCs w:val="24"/>
        </w:rPr>
        <w:t xml:space="preserve">I will expound on these concepts </w:t>
      </w:r>
      <w:r w:rsidR="006914E9">
        <w:rPr>
          <w:sz w:val="24"/>
          <w:szCs w:val="24"/>
        </w:rPr>
        <w:t xml:space="preserve">in-depth </w:t>
      </w:r>
      <w:r w:rsidR="00A14055">
        <w:rPr>
          <w:sz w:val="24"/>
          <w:szCs w:val="24"/>
        </w:rPr>
        <w:t>in the chapters to come.</w:t>
      </w:r>
    </w:p>
    <w:p w14:paraId="0186A454" w14:textId="77777777" w:rsidR="00B230DF" w:rsidRDefault="00A74461" w:rsidP="000431C6">
      <w:pPr>
        <w:spacing w:before="100" w:beforeAutospacing="1" w:after="100" w:afterAutospacing="1" w:line="240" w:lineRule="auto"/>
        <w:ind w:firstLine="720"/>
        <w:jc w:val="both"/>
        <w:rPr>
          <w:sz w:val="24"/>
          <w:szCs w:val="24"/>
        </w:rPr>
      </w:pPr>
      <w:r>
        <w:rPr>
          <w:sz w:val="24"/>
          <w:szCs w:val="24"/>
        </w:rPr>
        <w:t>My</w:t>
      </w:r>
      <w:r w:rsidR="00C03FC4" w:rsidRPr="0093591D">
        <w:rPr>
          <w:sz w:val="24"/>
          <w:szCs w:val="24"/>
        </w:rPr>
        <w:t xml:space="preserve"> Pastor</w:t>
      </w:r>
      <w:r>
        <w:rPr>
          <w:sz w:val="24"/>
          <w:szCs w:val="24"/>
        </w:rPr>
        <w:t>,</w:t>
      </w:r>
      <w:r w:rsidR="00C03FC4" w:rsidRPr="0093591D">
        <w:rPr>
          <w:sz w:val="24"/>
          <w:szCs w:val="24"/>
        </w:rPr>
        <w:t xml:space="preserve"> David Lawrence</w:t>
      </w:r>
      <w:r>
        <w:rPr>
          <w:sz w:val="24"/>
          <w:szCs w:val="24"/>
        </w:rPr>
        <w:t>,</w:t>
      </w:r>
      <w:r w:rsidR="00C03FC4" w:rsidRPr="0093591D">
        <w:rPr>
          <w:sz w:val="24"/>
          <w:szCs w:val="24"/>
        </w:rPr>
        <w:t xml:space="preserve"> has a message titled: “Turning Problems into Pearls”.  In that message, he says, “God never wastes your past.” </w:t>
      </w:r>
      <w:r w:rsidR="0072402F" w:rsidRPr="0093591D">
        <w:rPr>
          <w:sz w:val="24"/>
          <w:szCs w:val="24"/>
        </w:rPr>
        <w:t>Our God is a God of redemption</w:t>
      </w:r>
      <w:r w:rsidR="006F6946">
        <w:rPr>
          <w:sz w:val="24"/>
          <w:szCs w:val="24"/>
        </w:rPr>
        <w:t>;</w:t>
      </w:r>
      <w:r w:rsidR="0072402F" w:rsidRPr="0093591D">
        <w:rPr>
          <w:sz w:val="24"/>
          <w:szCs w:val="24"/>
        </w:rPr>
        <w:t xml:space="preserve"> and when we give him our testimonies, our past, no matter how shameful or painful, He can turn the ashes in</w:t>
      </w:r>
      <w:r w:rsidR="0072402F">
        <w:rPr>
          <w:sz w:val="24"/>
          <w:szCs w:val="24"/>
        </w:rPr>
        <w:t>to</w:t>
      </w:r>
      <w:r w:rsidR="0072402F" w:rsidRPr="0093591D">
        <w:rPr>
          <w:sz w:val="24"/>
          <w:szCs w:val="24"/>
        </w:rPr>
        <w:t xml:space="preserve"> something beautiful and useful for our good and His glory. </w:t>
      </w:r>
    </w:p>
    <w:p w14:paraId="255ACB09" w14:textId="77777777" w:rsidR="0072402F" w:rsidRDefault="00B230DF" w:rsidP="00B230DF">
      <w:pPr>
        <w:ind w:firstLine="720"/>
        <w:jc w:val="both"/>
        <w:rPr>
          <w:sz w:val="24"/>
          <w:szCs w:val="24"/>
        </w:rPr>
      </w:pPr>
      <w:r w:rsidRPr="0093591D">
        <w:rPr>
          <w:sz w:val="24"/>
          <w:szCs w:val="24"/>
        </w:rPr>
        <w:t xml:space="preserve">God did not waste the years in the bridal business. It was in those years that I became His Bride! </w:t>
      </w:r>
      <w:r w:rsidRPr="000F0DF8">
        <w:rPr>
          <w:sz w:val="24"/>
          <w:szCs w:val="24"/>
        </w:rPr>
        <w:t>He is still working on my wedding gown to remove the spots and wrinkles. Part of this process has been refining me through fiery trials and turning my problems into</w:t>
      </w:r>
      <w:r>
        <w:rPr>
          <w:sz w:val="24"/>
          <w:szCs w:val="24"/>
        </w:rPr>
        <w:t xml:space="preserve"> beautiful</w:t>
      </w:r>
      <w:r w:rsidRPr="000F0DF8">
        <w:rPr>
          <w:sz w:val="24"/>
          <w:szCs w:val="24"/>
        </w:rPr>
        <w:t xml:space="preserve"> pearls</w:t>
      </w:r>
      <w:r>
        <w:rPr>
          <w:sz w:val="24"/>
          <w:szCs w:val="24"/>
        </w:rPr>
        <w:t xml:space="preserve"> of wisdom.</w:t>
      </w:r>
      <w:r w:rsidR="0072402F" w:rsidRPr="0093591D">
        <w:rPr>
          <w:sz w:val="24"/>
          <w:szCs w:val="24"/>
        </w:rPr>
        <w:t xml:space="preserve"> These years were preparation for the ete</w:t>
      </w:r>
      <w:r w:rsidR="0072402F">
        <w:rPr>
          <w:sz w:val="24"/>
          <w:szCs w:val="24"/>
        </w:rPr>
        <w:t>r</w:t>
      </w:r>
      <w:r w:rsidR="00385A5C">
        <w:rPr>
          <w:sz w:val="24"/>
          <w:szCs w:val="24"/>
        </w:rPr>
        <w:t xml:space="preserve">nal work God has chosen for me, </w:t>
      </w:r>
      <w:r w:rsidR="0072402F" w:rsidRPr="0093591D">
        <w:rPr>
          <w:sz w:val="24"/>
          <w:szCs w:val="24"/>
        </w:rPr>
        <w:t xml:space="preserve">to introduce others to </w:t>
      </w:r>
      <w:r w:rsidR="003B6C1D">
        <w:rPr>
          <w:sz w:val="24"/>
          <w:szCs w:val="24"/>
        </w:rPr>
        <w:t>m</w:t>
      </w:r>
      <w:r w:rsidR="005A6B6B">
        <w:rPr>
          <w:sz w:val="24"/>
          <w:szCs w:val="24"/>
        </w:rPr>
        <w:t>y God and</w:t>
      </w:r>
      <w:r w:rsidR="0072402F" w:rsidRPr="0093591D">
        <w:rPr>
          <w:sz w:val="24"/>
          <w:szCs w:val="24"/>
        </w:rPr>
        <w:t xml:space="preserve"> King and dress the King’s daughters for the wedding. </w:t>
      </w:r>
    </w:p>
    <w:p w14:paraId="272BEBAB" w14:textId="77777777" w:rsidR="00BD2306" w:rsidRDefault="00BD2306" w:rsidP="00B230DF">
      <w:pPr>
        <w:ind w:firstLine="720"/>
        <w:jc w:val="both"/>
        <w:rPr>
          <w:sz w:val="24"/>
          <w:szCs w:val="24"/>
        </w:rPr>
      </w:pPr>
    </w:p>
    <w:p w14:paraId="5AFCC477" w14:textId="77777777" w:rsidR="00BD2306" w:rsidRDefault="00BD2306" w:rsidP="00B230DF">
      <w:pPr>
        <w:ind w:firstLine="720"/>
        <w:jc w:val="both"/>
        <w:rPr>
          <w:sz w:val="24"/>
          <w:szCs w:val="24"/>
        </w:rPr>
      </w:pPr>
    </w:p>
    <w:p w14:paraId="2E09FA69" w14:textId="77777777" w:rsidR="00B20BE6" w:rsidRPr="004273F3" w:rsidRDefault="00F5691E" w:rsidP="00D608D1">
      <w:pPr>
        <w:spacing w:before="100" w:beforeAutospacing="1" w:after="100" w:afterAutospacing="1" w:line="240" w:lineRule="auto"/>
        <w:jc w:val="center"/>
        <w:rPr>
          <w:vanish/>
          <w:sz w:val="24"/>
          <w:szCs w:val="24"/>
        </w:rPr>
      </w:pPr>
      <w:hyperlink r:id="rId7"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Or </w:t>
      </w:r>
      <w:r w:rsidR="00B20BE6" w:rsidRPr="004273F3">
        <w:rPr>
          <w:i/>
          <w:iCs/>
          <w:vanish/>
          <w:sz w:val="24"/>
          <w:szCs w:val="24"/>
        </w:rPr>
        <w:t>at the end of these days</w:t>
      </w:r>
    </w:p>
    <w:p w14:paraId="4FD862F6" w14:textId="77777777" w:rsidR="00B20BE6" w:rsidRPr="004273F3" w:rsidRDefault="00F5691E" w:rsidP="00AD6CD0">
      <w:pPr>
        <w:numPr>
          <w:ilvl w:val="0"/>
          <w:numId w:val="19"/>
        </w:numPr>
        <w:spacing w:before="100" w:beforeAutospacing="1" w:after="100" w:afterAutospacing="1" w:line="240" w:lineRule="auto"/>
        <w:rPr>
          <w:vanish/>
          <w:sz w:val="24"/>
          <w:szCs w:val="24"/>
        </w:rPr>
      </w:pPr>
      <w:hyperlink r:id="rId8"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Lit </w:t>
      </w:r>
      <w:r w:rsidR="00B20BE6" w:rsidRPr="004273F3">
        <w:rPr>
          <w:i/>
          <w:iCs/>
          <w:vanish/>
          <w:sz w:val="24"/>
          <w:szCs w:val="24"/>
        </w:rPr>
        <w:t>in Son</w:t>
      </w:r>
      <w:r w:rsidR="00B20BE6" w:rsidRPr="004273F3">
        <w:rPr>
          <w:vanish/>
          <w:sz w:val="24"/>
          <w:szCs w:val="24"/>
        </w:rPr>
        <w:t>; or in the person of a Son</w:t>
      </w:r>
    </w:p>
    <w:p w14:paraId="3B5968E2" w14:textId="77777777" w:rsidR="00B20BE6" w:rsidRPr="004273F3" w:rsidRDefault="00F5691E" w:rsidP="00AD6CD0">
      <w:pPr>
        <w:numPr>
          <w:ilvl w:val="0"/>
          <w:numId w:val="19"/>
        </w:numPr>
        <w:spacing w:before="100" w:beforeAutospacing="1" w:after="100" w:afterAutospacing="1" w:line="240" w:lineRule="auto"/>
        <w:rPr>
          <w:vanish/>
          <w:sz w:val="24"/>
          <w:szCs w:val="24"/>
        </w:rPr>
      </w:pPr>
      <w:hyperlink r:id="rId9"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Lit </w:t>
      </w:r>
      <w:r w:rsidR="00B20BE6" w:rsidRPr="004273F3">
        <w:rPr>
          <w:i/>
          <w:iCs/>
          <w:vanish/>
          <w:sz w:val="24"/>
          <w:szCs w:val="24"/>
        </w:rPr>
        <w:t>ages</w:t>
      </w:r>
    </w:p>
    <w:p w14:paraId="7019870E" w14:textId="77777777" w:rsidR="00B20BE6" w:rsidRPr="004273F3" w:rsidRDefault="00F5691E" w:rsidP="00AD6CD0">
      <w:pPr>
        <w:numPr>
          <w:ilvl w:val="0"/>
          <w:numId w:val="19"/>
        </w:numPr>
        <w:spacing w:before="100" w:beforeAutospacing="1" w:after="100" w:afterAutospacing="1" w:line="240" w:lineRule="auto"/>
        <w:rPr>
          <w:vanish/>
          <w:sz w:val="24"/>
          <w:szCs w:val="24"/>
        </w:rPr>
      </w:pPr>
      <w:hyperlink r:id="rId10"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Lit </w:t>
      </w:r>
      <w:r w:rsidR="00B20BE6" w:rsidRPr="004273F3">
        <w:rPr>
          <w:i/>
          <w:iCs/>
          <w:vanish/>
          <w:sz w:val="24"/>
          <w:szCs w:val="24"/>
        </w:rPr>
        <w:t>Who being</w:t>
      </w:r>
    </w:p>
    <w:p w14:paraId="1E5F25F0" w14:textId="77777777" w:rsidR="00B20BE6" w:rsidRPr="004273F3" w:rsidRDefault="00F5691E" w:rsidP="00AD6CD0">
      <w:pPr>
        <w:numPr>
          <w:ilvl w:val="0"/>
          <w:numId w:val="19"/>
        </w:numPr>
        <w:spacing w:before="100" w:beforeAutospacing="1" w:after="100" w:afterAutospacing="1" w:line="240" w:lineRule="auto"/>
        <w:rPr>
          <w:vanish/>
          <w:sz w:val="24"/>
          <w:szCs w:val="24"/>
        </w:rPr>
      </w:pPr>
      <w:hyperlink r:id="rId11"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Lit </w:t>
      </w:r>
      <w:r w:rsidR="00B20BE6" w:rsidRPr="004273F3">
        <w:rPr>
          <w:i/>
          <w:iCs/>
          <w:vanish/>
          <w:sz w:val="24"/>
          <w:szCs w:val="24"/>
        </w:rPr>
        <w:t>upholding</w:t>
      </w:r>
    </w:p>
    <w:p w14:paraId="433F39C9" w14:textId="77777777" w:rsidR="00B20BE6" w:rsidRPr="004273F3" w:rsidRDefault="00F5691E" w:rsidP="00AD6CD0">
      <w:pPr>
        <w:numPr>
          <w:ilvl w:val="0"/>
          <w:numId w:val="19"/>
        </w:numPr>
        <w:spacing w:before="100" w:beforeAutospacing="1" w:after="100" w:afterAutospacing="1" w:line="240" w:lineRule="auto"/>
        <w:rPr>
          <w:vanish/>
          <w:sz w:val="24"/>
          <w:szCs w:val="24"/>
        </w:rPr>
      </w:pPr>
      <w:hyperlink r:id="rId12" w:anchor="en-NASB-29970" w:tooltip="Go to Hebrews 1:6" w:history="1">
        <w:r w:rsidR="00B20BE6" w:rsidRPr="004273F3">
          <w:rPr>
            <w:rStyle w:val="Hyperlink"/>
            <w:vanish/>
            <w:sz w:val="24"/>
            <w:szCs w:val="24"/>
          </w:rPr>
          <w:t>Hebrews 1:6</w:t>
        </w:r>
      </w:hyperlink>
      <w:r w:rsidR="00B20BE6" w:rsidRPr="004273F3">
        <w:rPr>
          <w:vanish/>
          <w:sz w:val="24"/>
          <w:szCs w:val="24"/>
        </w:rPr>
        <w:t xml:space="preserve"> Or </w:t>
      </w:r>
      <w:r w:rsidR="00B20BE6" w:rsidRPr="004273F3">
        <w:rPr>
          <w:i/>
          <w:iCs/>
          <w:vanish/>
          <w:sz w:val="24"/>
          <w:szCs w:val="24"/>
        </w:rPr>
        <w:t>again when He brings</w:t>
      </w:r>
    </w:p>
    <w:p w14:paraId="6B98A670" w14:textId="77777777" w:rsidR="00B20BE6" w:rsidRPr="004273F3" w:rsidRDefault="00F5691E" w:rsidP="00AD6CD0">
      <w:pPr>
        <w:numPr>
          <w:ilvl w:val="0"/>
          <w:numId w:val="19"/>
        </w:numPr>
        <w:spacing w:before="100" w:beforeAutospacing="1" w:after="100" w:afterAutospacing="1" w:line="240" w:lineRule="auto"/>
        <w:rPr>
          <w:vanish/>
          <w:sz w:val="24"/>
          <w:szCs w:val="24"/>
        </w:rPr>
      </w:pPr>
      <w:hyperlink r:id="rId13" w:anchor="en-NASB-29970" w:tooltip="Go to Hebrews 1:6" w:history="1">
        <w:r w:rsidR="00B20BE6" w:rsidRPr="004273F3">
          <w:rPr>
            <w:rStyle w:val="Hyperlink"/>
            <w:vanish/>
            <w:sz w:val="24"/>
            <w:szCs w:val="24"/>
          </w:rPr>
          <w:t>Hebrews 1:6</w:t>
        </w:r>
      </w:hyperlink>
      <w:r w:rsidR="00B20BE6" w:rsidRPr="004273F3">
        <w:rPr>
          <w:vanish/>
          <w:sz w:val="24"/>
          <w:szCs w:val="24"/>
        </w:rPr>
        <w:t xml:space="preserve"> Lit </w:t>
      </w:r>
      <w:r w:rsidR="00B20BE6" w:rsidRPr="004273F3">
        <w:rPr>
          <w:i/>
          <w:iCs/>
          <w:vanish/>
          <w:sz w:val="24"/>
          <w:szCs w:val="24"/>
        </w:rPr>
        <w:t>the inhabited earth</w:t>
      </w:r>
    </w:p>
    <w:p w14:paraId="5A360F65" w14:textId="77777777" w:rsidR="00B20BE6" w:rsidRPr="004273F3" w:rsidRDefault="00F5691E" w:rsidP="00AD6CD0">
      <w:pPr>
        <w:numPr>
          <w:ilvl w:val="0"/>
          <w:numId w:val="19"/>
        </w:numPr>
        <w:spacing w:before="100" w:beforeAutospacing="1" w:after="100" w:afterAutospacing="1" w:line="240" w:lineRule="auto"/>
        <w:rPr>
          <w:vanish/>
          <w:sz w:val="24"/>
          <w:szCs w:val="24"/>
        </w:rPr>
      </w:pPr>
      <w:hyperlink r:id="rId14" w:anchor="en-NASB-29972" w:tooltip="Go to Hebrews 1:8" w:history="1">
        <w:r w:rsidR="00B20BE6" w:rsidRPr="004273F3">
          <w:rPr>
            <w:rStyle w:val="Hyperlink"/>
            <w:vanish/>
            <w:sz w:val="24"/>
            <w:szCs w:val="24"/>
          </w:rPr>
          <w:t>Hebrews 1:8</w:t>
        </w:r>
      </w:hyperlink>
      <w:r w:rsidR="00B20BE6" w:rsidRPr="004273F3">
        <w:rPr>
          <w:vanish/>
          <w:sz w:val="24"/>
          <w:szCs w:val="24"/>
        </w:rPr>
        <w:t xml:space="preserve"> Late mss read </w:t>
      </w:r>
      <w:r w:rsidR="00B20BE6" w:rsidRPr="004273F3">
        <w:rPr>
          <w:i/>
          <w:iCs/>
          <w:vanish/>
          <w:sz w:val="24"/>
          <w:szCs w:val="24"/>
        </w:rPr>
        <w:t>Your</w:t>
      </w:r>
    </w:p>
    <w:p w14:paraId="66F98781" w14:textId="77777777" w:rsidR="00B20BE6" w:rsidRPr="004273F3" w:rsidRDefault="00B20BE6" w:rsidP="00B20BE6">
      <w:pPr>
        <w:pStyle w:val="Heading4"/>
        <w:rPr>
          <w:vanish/>
          <w:sz w:val="24"/>
          <w:szCs w:val="24"/>
        </w:rPr>
      </w:pPr>
      <w:r w:rsidRPr="004273F3">
        <w:rPr>
          <w:vanish/>
          <w:sz w:val="24"/>
          <w:szCs w:val="24"/>
        </w:rPr>
        <w:t>Cross references:</w:t>
      </w:r>
    </w:p>
    <w:p w14:paraId="0DD05CB2"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15"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 </w:t>
      </w:r>
      <w:hyperlink r:id="rId16" w:history="1">
        <w:r w:rsidR="00B20BE6" w:rsidRPr="004273F3">
          <w:rPr>
            <w:rStyle w:val="Hyperlink"/>
            <w:vanish/>
            <w:sz w:val="24"/>
            <w:szCs w:val="24"/>
          </w:rPr>
          <w:t>Matt 13:39; 1 Pet 1:20</w:t>
        </w:r>
      </w:hyperlink>
    </w:p>
    <w:p w14:paraId="0D80E3AC"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17"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 </w:t>
      </w:r>
      <w:hyperlink r:id="rId18" w:history="1">
        <w:r w:rsidR="00B20BE6" w:rsidRPr="004273F3">
          <w:rPr>
            <w:rStyle w:val="Hyperlink"/>
            <w:vanish/>
            <w:sz w:val="24"/>
            <w:szCs w:val="24"/>
          </w:rPr>
          <w:t>John 9:29</w:t>
        </w:r>
      </w:hyperlink>
    </w:p>
    <w:p w14:paraId="24AAEA25"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19"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 </w:t>
      </w:r>
      <w:hyperlink r:id="rId20" w:history="1">
        <w:r w:rsidR="00B20BE6" w:rsidRPr="004273F3">
          <w:rPr>
            <w:rStyle w:val="Hyperlink"/>
            <w:vanish/>
            <w:sz w:val="24"/>
            <w:szCs w:val="24"/>
          </w:rPr>
          <w:t>John 5:26, 27; Heb 3:6; 5:8; 7:28</w:t>
        </w:r>
      </w:hyperlink>
    </w:p>
    <w:p w14:paraId="4BE54ACF"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21"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 </w:t>
      </w:r>
      <w:hyperlink r:id="rId22" w:history="1">
        <w:r w:rsidR="00B20BE6" w:rsidRPr="004273F3">
          <w:rPr>
            <w:rStyle w:val="Hyperlink"/>
            <w:vanish/>
            <w:sz w:val="24"/>
            <w:szCs w:val="24"/>
          </w:rPr>
          <w:t>Ps 2:8; Matt 28:18; Mark 12:7; Rom 8:17; Heb 2:8</w:t>
        </w:r>
      </w:hyperlink>
    </w:p>
    <w:p w14:paraId="3673B7F9"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23"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 </w:t>
      </w:r>
      <w:hyperlink r:id="rId24" w:history="1">
        <w:r w:rsidR="00B20BE6" w:rsidRPr="004273F3">
          <w:rPr>
            <w:rStyle w:val="Hyperlink"/>
            <w:vanish/>
            <w:sz w:val="24"/>
            <w:szCs w:val="24"/>
          </w:rPr>
          <w:t>John 1:3; 1 Cor 8:6; Col 1:16</w:t>
        </w:r>
      </w:hyperlink>
    </w:p>
    <w:p w14:paraId="10659DF5"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25" w:anchor="en-NASB-29966" w:tooltip="Go to Hebrews 1:2" w:history="1">
        <w:r w:rsidR="00B20BE6" w:rsidRPr="004273F3">
          <w:rPr>
            <w:rStyle w:val="Hyperlink"/>
            <w:vanish/>
            <w:sz w:val="24"/>
            <w:szCs w:val="24"/>
          </w:rPr>
          <w:t>Hebrews 1:2</w:t>
        </w:r>
      </w:hyperlink>
      <w:r w:rsidR="00B20BE6" w:rsidRPr="004273F3">
        <w:rPr>
          <w:vanish/>
          <w:sz w:val="24"/>
          <w:szCs w:val="24"/>
        </w:rPr>
        <w:t xml:space="preserve"> : </w:t>
      </w:r>
      <w:hyperlink r:id="rId26" w:history="1">
        <w:r w:rsidR="00B20BE6" w:rsidRPr="004273F3">
          <w:rPr>
            <w:rStyle w:val="Hyperlink"/>
            <w:vanish/>
            <w:sz w:val="24"/>
            <w:szCs w:val="24"/>
          </w:rPr>
          <w:t>1 Cor 2:7; Heb 11:3</w:t>
        </w:r>
      </w:hyperlink>
    </w:p>
    <w:p w14:paraId="256972F5"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27"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 </w:t>
      </w:r>
      <w:hyperlink r:id="rId28" w:history="1">
        <w:r w:rsidR="00B20BE6" w:rsidRPr="004273F3">
          <w:rPr>
            <w:rStyle w:val="Hyperlink"/>
            <w:vanish/>
            <w:sz w:val="24"/>
            <w:szCs w:val="24"/>
          </w:rPr>
          <w:t>2 Cor 4:4</w:t>
        </w:r>
      </w:hyperlink>
    </w:p>
    <w:p w14:paraId="596BE842"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29"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 </w:t>
      </w:r>
      <w:hyperlink r:id="rId30" w:history="1">
        <w:r w:rsidR="00B20BE6" w:rsidRPr="004273F3">
          <w:rPr>
            <w:rStyle w:val="Hyperlink"/>
            <w:vanish/>
            <w:sz w:val="24"/>
            <w:szCs w:val="24"/>
          </w:rPr>
          <w:t>Col 1:17</w:t>
        </w:r>
      </w:hyperlink>
    </w:p>
    <w:p w14:paraId="1BBA2237"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31"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 </w:t>
      </w:r>
      <w:hyperlink r:id="rId32" w:history="1">
        <w:r w:rsidR="00B20BE6" w:rsidRPr="004273F3">
          <w:rPr>
            <w:rStyle w:val="Hyperlink"/>
            <w:vanish/>
            <w:sz w:val="24"/>
            <w:szCs w:val="24"/>
          </w:rPr>
          <w:t>Titus 2:14; Heb 9:14</w:t>
        </w:r>
      </w:hyperlink>
    </w:p>
    <w:p w14:paraId="4EBF6395"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33"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 </w:t>
      </w:r>
      <w:hyperlink r:id="rId34" w:history="1">
        <w:r w:rsidR="00B20BE6" w:rsidRPr="004273F3">
          <w:rPr>
            <w:rStyle w:val="Hyperlink"/>
            <w:vanish/>
            <w:sz w:val="24"/>
            <w:szCs w:val="24"/>
          </w:rPr>
          <w:t>Mark 16:19; Heb 8:1; 10:12; 12:2</w:t>
        </w:r>
      </w:hyperlink>
    </w:p>
    <w:p w14:paraId="1F5C2F89"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35" w:anchor="en-NASB-29967" w:tooltip="Go to Hebrews 1:3" w:history="1">
        <w:r w:rsidR="00B20BE6" w:rsidRPr="004273F3">
          <w:rPr>
            <w:rStyle w:val="Hyperlink"/>
            <w:vanish/>
            <w:sz w:val="24"/>
            <w:szCs w:val="24"/>
          </w:rPr>
          <w:t>Hebrews 1:3</w:t>
        </w:r>
      </w:hyperlink>
      <w:r w:rsidR="00B20BE6" w:rsidRPr="004273F3">
        <w:rPr>
          <w:vanish/>
          <w:sz w:val="24"/>
          <w:szCs w:val="24"/>
        </w:rPr>
        <w:t xml:space="preserve"> : </w:t>
      </w:r>
      <w:hyperlink r:id="rId36" w:history="1">
        <w:r w:rsidR="00B20BE6" w:rsidRPr="004273F3">
          <w:rPr>
            <w:rStyle w:val="Hyperlink"/>
            <w:vanish/>
            <w:sz w:val="24"/>
            <w:szCs w:val="24"/>
          </w:rPr>
          <w:t>2 Pet 1:17</w:t>
        </w:r>
      </w:hyperlink>
    </w:p>
    <w:p w14:paraId="2E985D88"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37" w:anchor="en-NASB-29968" w:tooltip="Go to Hebrews 1:4" w:history="1">
        <w:r w:rsidR="00B20BE6" w:rsidRPr="004273F3">
          <w:rPr>
            <w:rStyle w:val="Hyperlink"/>
            <w:vanish/>
            <w:sz w:val="24"/>
            <w:szCs w:val="24"/>
          </w:rPr>
          <w:t>Hebrews 1:4</w:t>
        </w:r>
      </w:hyperlink>
      <w:r w:rsidR="00B20BE6" w:rsidRPr="004273F3">
        <w:rPr>
          <w:vanish/>
          <w:sz w:val="24"/>
          <w:szCs w:val="24"/>
        </w:rPr>
        <w:t xml:space="preserve"> : </w:t>
      </w:r>
      <w:hyperlink r:id="rId38" w:history="1">
        <w:r w:rsidR="00B20BE6" w:rsidRPr="004273F3">
          <w:rPr>
            <w:rStyle w:val="Hyperlink"/>
            <w:vanish/>
            <w:sz w:val="24"/>
            <w:szCs w:val="24"/>
          </w:rPr>
          <w:t>Eph 1:21</w:t>
        </w:r>
      </w:hyperlink>
    </w:p>
    <w:p w14:paraId="2648FE2E"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39" w:anchor="en-NASB-29969" w:tooltip="Go to Hebrews 1:5" w:history="1">
        <w:r w:rsidR="00B20BE6" w:rsidRPr="004273F3">
          <w:rPr>
            <w:rStyle w:val="Hyperlink"/>
            <w:vanish/>
            <w:sz w:val="24"/>
            <w:szCs w:val="24"/>
          </w:rPr>
          <w:t>Hebrews 1:5</w:t>
        </w:r>
      </w:hyperlink>
      <w:r w:rsidR="00B20BE6" w:rsidRPr="004273F3">
        <w:rPr>
          <w:vanish/>
          <w:sz w:val="24"/>
          <w:szCs w:val="24"/>
        </w:rPr>
        <w:t xml:space="preserve"> : </w:t>
      </w:r>
      <w:hyperlink r:id="rId40" w:history="1">
        <w:r w:rsidR="00B20BE6" w:rsidRPr="004273F3">
          <w:rPr>
            <w:rStyle w:val="Hyperlink"/>
            <w:vanish/>
            <w:sz w:val="24"/>
            <w:szCs w:val="24"/>
          </w:rPr>
          <w:t>Ps 2:7; Acts 13:33; Heb 5:5</w:t>
        </w:r>
      </w:hyperlink>
    </w:p>
    <w:p w14:paraId="594BE108"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41" w:anchor="en-NASB-29969" w:tooltip="Go to Hebrews 1:5" w:history="1">
        <w:r w:rsidR="00B20BE6" w:rsidRPr="004273F3">
          <w:rPr>
            <w:rStyle w:val="Hyperlink"/>
            <w:vanish/>
            <w:sz w:val="24"/>
            <w:szCs w:val="24"/>
          </w:rPr>
          <w:t>Hebrews 1:5</w:t>
        </w:r>
      </w:hyperlink>
      <w:r w:rsidR="00B20BE6" w:rsidRPr="004273F3">
        <w:rPr>
          <w:vanish/>
          <w:sz w:val="24"/>
          <w:szCs w:val="24"/>
        </w:rPr>
        <w:t xml:space="preserve"> : </w:t>
      </w:r>
      <w:hyperlink r:id="rId42" w:history="1">
        <w:r w:rsidR="00B20BE6" w:rsidRPr="004273F3">
          <w:rPr>
            <w:rStyle w:val="Hyperlink"/>
            <w:vanish/>
            <w:sz w:val="24"/>
            <w:szCs w:val="24"/>
          </w:rPr>
          <w:t>2 Sam 7:14</w:t>
        </w:r>
      </w:hyperlink>
    </w:p>
    <w:p w14:paraId="4F04E432"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43" w:anchor="en-NASB-29970" w:tooltip="Go to Hebrews 1:6" w:history="1">
        <w:r w:rsidR="00B20BE6" w:rsidRPr="004273F3">
          <w:rPr>
            <w:rStyle w:val="Hyperlink"/>
            <w:vanish/>
            <w:sz w:val="24"/>
            <w:szCs w:val="24"/>
          </w:rPr>
          <w:t>Hebrews 1:6</w:t>
        </w:r>
      </w:hyperlink>
      <w:r w:rsidR="00B20BE6" w:rsidRPr="004273F3">
        <w:rPr>
          <w:vanish/>
          <w:sz w:val="24"/>
          <w:szCs w:val="24"/>
        </w:rPr>
        <w:t xml:space="preserve"> : </w:t>
      </w:r>
      <w:hyperlink r:id="rId44" w:history="1">
        <w:r w:rsidR="00B20BE6" w:rsidRPr="004273F3">
          <w:rPr>
            <w:rStyle w:val="Hyperlink"/>
            <w:vanish/>
            <w:sz w:val="24"/>
            <w:szCs w:val="24"/>
          </w:rPr>
          <w:t>Heb 10:5</w:t>
        </w:r>
      </w:hyperlink>
    </w:p>
    <w:p w14:paraId="09B32869"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45" w:anchor="en-NASB-29970" w:tooltip="Go to Hebrews 1:6" w:history="1">
        <w:r w:rsidR="00B20BE6" w:rsidRPr="004273F3">
          <w:rPr>
            <w:rStyle w:val="Hyperlink"/>
            <w:vanish/>
            <w:sz w:val="24"/>
            <w:szCs w:val="24"/>
          </w:rPr>
          <w:t>Hebrews 1:6</w:t>
        </w:r>
      </w:hyperlink>
      <w:r w:rsidR="00B20BE6" w:rsidRPr="004273F3">
        <w:rPr>
          <w:vanish/>
          <w:sz w:val="24"/>
          <w:szCs w:val="24"/>
        </w:rPr>
        <w:t xml:space="preserve"> : </w:t>
      </w:r>
      <w:hyperlink r:id="rId46" w:history="1">
        <w:r w:rsidR="00B20BE6" w:rsidRPr="004273F3">
          <w:rPr>
            <w:rStyle w:val="Hyperlink"/>
            <w:vanish/>
            <w:sz w:val="24"/>
            <w:szCs w:val="24"/>
          </w:rPr>
          <w:t>Matt 24:14</w:t>
        </w:r>
      </w:hyperlink>
    </w:p>
    <w:p w14:paraId="3921FA3E"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47" w:anchor="en-NASB-29970" w:tooltip="Go to Hebrews 1:6" w:history="1">
        <w:r w:rsidR="00B20BE6" w:rsidRPr="004273F3">
          <w:rPr>
            <w:rStyle w:val="Hyperlink"/>
            <w:vanish/>
            <w:sz w:val="24"/>
            <w:szCs w:val="24"/>
          </w:rPr>
          <w:t>Hebrews 1:6</w:t>
        </w:r>
      </w:hyperlink>
      <w:r w:rsidR="00B20BE6" w:rsidRPr="004273F3">
        <w:rPr>
          <w:vanish/>
          <w:sz w:val="24"/>
          <w:szCs w:val="24"/>
        </w:rPr>
        <w:t xml:space="preserve"> : </w:t>
      </w:r>
      <w:hyperlink r:id="rId48" w:history="1">
        <w:r w:rsidR="00B20BE6" w:rsidRPr="004273F3">
          <w:rPr>
            <w:rStyle w:val="Hyperlink"/>
            <w:vanish/>
            <w:sz w:val="24"/>
            <w:szCs w:val="24"/>
          </w:rPr>
          <w:t>Ps 97:7</w:t>
        </w:r>
      </w:hyperlink>
    </w:p>
    <w:p w14:paraId="6789FBE8"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49" w:anchor="en-NASB-29971" w:tooltip="Go to Hebrews 1:7" w:history="1">
        <w:r w:rsidR="00B20BE6" w:rsidRPr="004273F3">
          <w:rPr>
            <w:rStyle w:val="Hyperlink"/>
            <w:vanish/>
            <w:sz w:val="24"/>
            <w:szCs w:val="24"/>
          </w:rPr>
          <w:t>Hebrews 1:7</w:t>
        </w:r>
      </w:hyperlink>
      <w:r w:rsidR="00B20BE6" w:rsidRPr="004273F3">
        <w:rPr>
          <w:vanish/>
          <w:sz w:val="24"/>
          <w:szCs w:val="24"/>
        </w:rPr>
        <w:t xml:space="preserve"> : </w:t>
      </w:r>
      <w:hyperlink r:id="rId50" w:history="1">
        <w:r w:rsidR="00B20BE6" w:rsidRPr="004273F3">
          <w:rPr>
            <w:rStyle w:val="Hyperlink"/>
            <w:vanish/>
            <w:sz w:val="24"/>
            <w:szCs w:val="24"/>
          </w:rPr>
          <w:t>Ps 104:4</w:t>
        </w:r>
      </w:hyperlink>
    </w:p>
    <w:p w14:paraId="3391D5E3"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51" w:anchor="en-NASB-29972" w:tooltip="Go to Hebrews 1:8" w:history="1">
        <w:r w:rsidR="00B20BE6" w:rsidRPr="004273F3">
          <w:rPr>
            <w:rStyle w:val="Hyperlink"/>
            <w:vanish/>
            <w:sz w:val="24"/>
            <w:szCs w:val="24"/>
          </w:rPr>
          <w:t>Hebrews 1:8</w:t>
        </w:r>
      </w:hyperlink>
      <w:r w:rsidR="00B20BE6" w:rsidRPr="004273F3">
        <w:rPr>
          <w:vanish/>
          <w:sz w:val="24"/>
          <w:szCs w:val="24"/>
        </w:rPr>
        <w:t xml:space="preserve"> : </w:t>
      </w:r>
      <w:hyperlink r:id="rId52" w:history="1">
        <w:r w:rsidR="00B20BE6" w:rsidRPr="004273F3">
          <w:rPr>
            <w:rStyle w:val="Hyperlink"/>
            <w:vanish/>
            <w:sz w:val="24"/>
            <w:szCs w:val="24"/>
          </w:rPr>
          <w:t>Ps 45:6</w:t>
        </w:r>
      </w:hyperlink>
    </w:p>
    <w:p w14:paraId="7CC740CD"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53" w:anchor="en-NASB-29973" w:tooltip="Go to Hebrews 1:9" w:history="1">
        <w:r w:rsidR="00B20BE6" w:rsidRPr="004273F3">
          <w:rPr>
            <w:rStyle w:val="Hyperlink"/>
            <w:vanish/>
            <w:sz w:val="24"/>
            <w:szCs w:val="24"/>
          </w:rPr>
          <w:t>Hebrews 1:9</w:t>
        </w:r>
      </w:hyperlink>
      <w:r w:rsidR="00B20BE6" w:rsidRPr="004273F3">
        <w:rPr>
          <w:vanish/>
          <w:sz w:val="24"/>
          <w:szCs w:val="24"/>
        </w:rPr>
        <w:t xml:space="preserve"> : </w:t>
      </w:r>
      <w:hyperlink r:id="rId54" w:history="1">
        <w:r w:rsidR="00B20BE6" w:rsidRPr="004273F3">
          <w:rPr>
            <w:rStyle w:val="Hyperlink"/>
            <w:vanish/>
            <w:sz w:val="24"/>
            <w:szCs w:val="24"/>
          </w:rPr>
          <w:t>Ps 45:7</w:t>
        </w:r>
      </w:hyperlink>
    </w:p>
    <w:p w14:paraId="030DE26D"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55" w:anchor="en-NASB-29973" w:tooltip="Go to Hebrews 1:9" w:history="1">
        <w:r w:rsidR="00B20BE6" w:rsidRPr="004273F3">
          <w:rPr>
            <w:rStyle w:val="Hyperlink"/>
            <w:vanish/>
            <w:sz w:val="24"/>
            <w:szCs w:val="24"/>
          </w:rPr>
          <w:t>Hebrews 1:9</w:t>
        </w:r>
      </w:hyperlink>
      <w:r w:rsidR="00B20BE6" w:rsidRPr="004273F3">
        <w:rPr>
          <w:vanish/>
          <w:sz w:val="24"/>
          <w:szCs w:val="24"/>
        </w:rPr>
        <w:t xml:space="preserve"> : </w:t>
      </w:r>
      <w:hyperlink r:id="rId56" w:history="1">
        <w:r w:rsidR="00B20BE6" w:rsidRPr="004273F3">
          <w:rPr>
            <w:rStyle w:val="Hyperlink"/>
            <w:vanish/>
            <w:sz w:val="24"/>
            <w:szCs w:val="24"/>
          </w:rPr>
          <w:t>John 10:17; Phil 2:9; Heb 2:9</w:t>
        </w:r>
      </w:hyperlink>
    </w:p>
    <w:p w14:paraId="46B41D14"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57" w:anchor="en-NASB-29973" w:tooltip="Go to Hebrews 1:9" w:history="1">
        <w:r w:rsidR="00B20BE6" w:rsidRPr="004273F3">
          <w:rPr>
            <w:rStyle w:val="Hyperlink"/>
            <w:vanish/>
            <w:sz w:val="24"/>
            <w:szCs w:val="24"/>
          </w:rPr>
          <w:t>Hebrews 1:9</w:t>
        </w:r>
      </w:hyperlink>
      <w:r w:rsidR="00B20BE6" w:rsidRPr="004273F3">
        <w:rPr>
          <w:vanish/>
          <w:sz w:val="24"/>
          <w:szCs w:val="24"/>
        </w:rPr>
        <w:t xml:space="preserve"> : </w:t>
      </w:r>
      <w:hyperlink r:id="rId58" w:history="1">
        <w:r w:rsidR="00B20BE6" w:rsidRPr="004273F3">
          <w:rPr>
            <w:rStyle w:val="Hyperlink"/>
            <w:vanish/>
            <w:sz w:val="24"/>
            <w:szCs w:val="24"/>
          </w:rPr>
          <w:t>Is 61:1, 3</w:t>
        </w:r>
      </w:hyperlink>
    </w:p>
    <w:p w14:paraId="06CC6BED" w14:textId="77777777" w:rsidR="00B20BE6" w:rsidRPr="004273F3" w:rsidRDefault="00F5691E" w:rsidP="00AD6CD0">
      <w:pPr>
        <w:numPr>
          <w:ilvl w:val="0"/>
          <w:numId w:val="20"/>
        </w:numPr>
        <w:spacing w:before="100" w:beforeAutospacing="1" w:after="100" w:afterAutospacing="1" w:line="240" w:lineRule="auto"/>
        <w:rPr>
          <w:vanish/>
          <w:sz w:val="24"/>
          <w:szCs w:val="24"/>
        </w:rPr>
      </w:pPr>
      <w:hyperlink r:id="rId59" w:anchor="en-NASB-29974" w:tooltip="Go to Hebrews 1:10" w:history="1">
        <w:r w:rsidR="00B20BE6" w:rsidRPr="004273F3">
          <w:rPr>
            <w:rStyle w:val="Hyperlink"/>
            <w:vanish/>
            <w:sz w:val="24"/>
            <w:szCs w:val="24"/>
          </w:rPr>
          <w:t>Hebrews 1:10</w:t>
        </w:r>
      </w:hyperlink>
      <w:r w:rsidR="00B20BE6" w:rsidRPr="004273F3">
        <w:rPr>
          <w:vanish/>
          <w:sz w:val="24"/>
          <w:szCs w:val="24"/>
        </w:rPr>
        <w:t xml:space="preserve"> : </w:t>
      </w:r>
      <w:hyperlink r:id="rId60" w:history="1">
        <w:r w:rsidR="00B20BE6" w:rsidRPr="004273F3">
          <w:rPr>
            <w:rStyle w:val="Hyperlink"/>
            <w:vanish/>
            <w:sz w:val="24"/>
            <w:szCs w:val="24"/>
          </w:rPr>
          <w:t>Ps 102:25</w:t>
        </w:r>
      </w:hyperlink>
    </w:p>
    <w:p w14:paraId="6B551D8A" w14:textId="77777777" w:rsidR="0008168B" w:rsidRPr="00D608D1" w:rsidRDefault="0008168B" w:rsidP="00AD6CD0">
      <w:pPr>
        <w:pStyle w:val="ListParagraph"/>
        <w:numPr>
          <w:ilvl w:val="0"/>
          <w:numId w:val="29"/>
        </w:numPr>
        <w:jc w:val="center"/>
        <w:rPr>
          <w:sz w:val="24"/>
          <w:szCs w:val="24"/>
        </w:rPr>
      </w:pPr>
    </w:p>
    <w:p w14:paraId="3B5B2B0C" w14:textId="77777777" w:rsidR="00EA6B87" w:rsidRPr="00B53F1A" w:rsidRDefault="00EA6B87" w:rsidP="00EA6B87">
      <w:pPr>
        <w:jc w:val="center"/>
        <w:rPr>
          <w:b/>
          <w:sz w:val="40"/>
          <w:szCs w:val="40"/>
        </w:rPr>
      </w:pPr>
      <w:r w:rsidRPr="00B53F1A">
        <w:rPr>
          <w:b/>
          <w:sz w:val="40"/>
          <w:szCs w:val="40"/>
        </w:rPr>
        <w:t>Chapter #1</w:t>
      </w:r>
    </w:p>
    <w:p w14:paraId="338F4533" w14:textId="77777777" w:rsidR="00EA6B87" w:rsidRDefault="00421AF4" w:rsidP="00421AF4">
      <w:pPr>
        <w:jc w:val="center"/>
        <w:rPr>
          <w:b/>
          <w:sz w:val="40"/>
          <w:szCs w:val="40"/>
        </w:rPr>
      </w:pPr>
      <w:r>
        <w:rPr>
          <w:b/>
          <w:sz w:val="40"/>
          <w:szCs w:val="40"/>
        </w:rPr>
        <w:t>My Commission</w:t>
      </w:r>
    </w:p>
    <w:p w14:paraId="1A5E8734" w14:textId="77777777" w:rsidR="00575546" w:rsidRPr="00AB12E2" w:rsidRDefault="00575546" w:rsidP="00575546">
      <w:pPr>
        <w:pStyle w:val="ListParagraph"/>
        <w:spacing w:after="360" w:line="240" w:lineRule="auto"/>
        <w:ind w:left="0"/>
        <w:contextualSpacing w:val="0"/>
        <w:jc w:val="center"/>
        <w:rPr>
          <w:b/>
          <w:i/>
          <w:sz w:val="24"/>
          <w:szCs w:val="24"/>
        </w:rPr>
      </w:pPr>
      <w:r w:rsidRPr="00AB12E2">
        <w:rPr>
          <w:b/>
          <w:i/>
          <w:sz w:val="24"/>
          <w:szCs w:val="24"/>
        </w:rPr>
        <w:t>Matthew 28:18-20 (NASB)</w:t>
      </w:r>
    </w:p>
    <w:p w14:paraId="377588EB" w14:textId="77777777" w:rsidR="00575546" w:rsidRPr="009D37AC" w:rsidRDefault="00575546" w:rsidP="00575546">
      <w:pPr>
        <w:pStyle w:val="ListParagraph"/>
        <w:spacing w:after="360" w:line="240" w:lineRule="auto"/>
        <w:ind w:left="0"/>
        <w:contextualSpacing w:val="0"/>
        <w:jc w:val="center"/>
        <w:rPr>
          <w:b/>
          <w:i/>
          <w:sz w:val="24"/>
          <w:szCs w:val="24"/>
        </w:rPr>
      </w:pPr>
      <w:r w:rsidRPr="009D37AC">
        <w:rPr>
          <w:rStyle w:val="text"/>
          <w:b/>
          <w:i/>
          <w:sz w:val="24"/>
          <w:szCs w:val="24"/>
          <w:vertAlign w:val="superscript"/>
        </w:rPr>
        <w:t>18 </w:t>
      </w:r>
      <w:r w:rsidRPr="009D37AC">
        <w:rPr>
          <w:rStyle w:val="text"/>
          <w:b/>
          <w:i/>
          <w:sz w:val="24"/>
          <w:szCs w:val="24"/>
        </w:rPr>
        <w:t xml:space="preserve">And Jesus came up and spoke to them, saying, </w:t>
      </w:r>
      <w:r w:rsidRPr="009D37AC">
        <w:rPr>
          <w:rStyle w:val="woj"/>
          <w:b/>
          <w:i/>
          <w:sz w:val="24"/>
          <w:szCs w:val="24"/>
        </w:rPr>
        <w:t>“All authority has been given to Me in heaven and on earth.</w:t>
      </w:r>
      <w:r w:rsidRPr="009D37AC">
        <w:rPr>
          <w:b/>
          <w:i/>
          <w:sz w:val="24"/>
          <w:szCs w:val="24"/>
        </w:rPr>
        <w:t xml:space="preserve"> </w:t>
      </w:r>
      <w:r w:rsidRPr="009D37AC">
        <w:rPr>
          <w:rStyle w:val="woj"/>
          <w:b/>
          <w:i/>
          <w:sz w:val="24"/>
          <w:szCs w:val="24"/>
          <w:vertAlign w:val="superscript"/>
        </w:rPr>
        <w:t>19 </w:t>
      </w:r>
      <w:r w:rsidRPr="009D37AC">
        <w:rPr>
          <w:rStyle w:val="woj"/>
          <w:b/>
          <w:i/>
          <w:sz w:val="24"/>
          <w:szCs w:val="24"/>
        </w:rPr>
        <w:t>Go therefore and make disciples of all the nations, baptizing them in the name of the Father and the Son and the Holy Spirit,</w:t>
      </w:r>
      <w:r w:rsidRPr="009D37AC">
        <w:rPr>
          <w:b/>
          <w:i/>
          <w:sz w:val="24"/>
          <w:szCs w:val="24"/>
        </w:rPr>
        <w:t xml:space="preserve"> </w:t>
      </w:r>
      <w:r w:rsidRPr="009D37AC">
        <w:rPr>
          <w:rStyle w:val="woj"/>
          <w:b/>
          <w:i/>
          <w:sz w:val="24"/>
          <w:szCs w:val="24"/>
          <w:vertAlign w:val="superscript"/>
        </w:rPr>
        <w:t>20 </w:t>
      </w:r>
      <w:r w:rsidRPr="009D37AC">
        <w:rPr>
          <w:rStyle w:val="woj"/>
          <w:b/>
          <w:i/>
          <w:sz w:val="24"/>
          <w:szCs w:val="24"/>
        </w:rPr>
        <w:t>teaching them to observe all that I commanded you; and lo, I am with you always, even to the end of the age</w:t>
      </w:r>
    </w:p>
    <w:p w14:paraId="33126D99" w14:textId="77777777" w:rsidR="00FE0513" w:rsidRDefault="00FE0513" w:rsidP="00EA6B87">
      <w:pPr>
        <w:jc w:val="center"/>
        <w:rPr>
          <w:b/>
          <w:sz w:val="28"/>
          <w:szCs w:val="28"/>
        </w:rPr>
      </w:pPr>
      <w:r w:rsidRPr="00FE0513">
        <w:rPr>
          <w:b/>
          <w:sz w:val="28"/>
          <w:szCs w:val="28"/>
        </w:rPr>
        <w:t>The</w:t>
      </w:r>
      <w:r>
        <w:rPr>
          <w:b/>
          <w:sz w:val="28"/>
          <w:szCs w:val="28"/>
        </w:rPr>
        <w:t xml:space="preserve"> Calling,</w:t>
      </w:r>
      <w:r w:rsidRPr="00FE0513">
        <w:rPr>
          <w:b/>
          <w:sz w:val="28"/>
          <w:szCs w:val="28"/>
        </w:rPr>
        <w:t xml:space="preserve"> Passion and Vision of the Great Commission </w:t>
      </w:r>
    </w:p>
    <w:p w14:paraId="65035255" w14:textId="77777777" w:rsidR="00C43614" w:rsidRDefault="00603B28" w:rsidP="00471D9B">
      <w:pPr>
        <w:jc w:val="both"/>
        <w:rPr>
          <w:sz w:val="24"/>
          <w:szCs w:val="24"/>
        </w:rPr>
      </w:pPr>
      <w:r>
        <w:rPr>
          <w:b/>
          <w:sz w:val="28"/>
          <w:szCs w:val="28"/>
        </w:rPr>
        <w:tab/>
      </w:r>
      <w:r w:rsidRPr="00603B28">
        <w:rPr>
          <w:sz w:val="24"/>
          <w:szCs w:val="24"/>
        </w:rPr>
        <w:t xml:space="preserve">Have you ever had one of those defining moments when you know, </w:t>
      </w:r>
      <w:r w:rsidR="00AF1E3E">
        <w:rPr>
          <w:sz w:val="24"/>
          <w:szCs w:val="24"/>
        </w:rPr>
        <w:t>beyond a shadow of a doubt, that</w:t>
      </w:r>
      <w:r w:rsidRPr="00603B28">
        <w:rPr>
          <w:sz w:val="24"/>
          <w:szCs w:val="24"/>
        </w:rPr>
        <w:t xml:space="preserve"> you have heard a word from God? If you have</w:t>
      </w:r>
      <w:r>
        <w:rPr>
          <w:sz w:val="24"/>
          <w:szCs w:val="24"/>
        </w:rPr>
        <w:t>,</w:t>
      </w:r>
      <w:r w:rsidRPr="00603B28">
        <w:rPr>
          <w:sz w:val="24"/>
          <w:szCs w:val="24"/>
        </w:rPr>
        <w:t xml:space="preserve"> then you will und</w:t>
      </w:r>
      <w:r w:rsidR="00FD2761">
        <w:rPr>
          <w:sz w:val="24"/>
          <w:szCs w:val="24"/>
        </w:rPr>
        <w:t>erstan</w:t>
      </w:r>
      <w:r w:rsidR="00471D9B">
        <w:rPr>
          <w:sz w:val="24"/>
          <w:szCs w:val="24"/>
        </w:rPr>
        <w:t xml:space="preserve">d what I am </w:t>
      </w:r>
      <w:r w:rsidR="00C43614">
        <w:rPr>
          <w:sz w:val="24"/>
          <w:szCs w:val="24"/>
        </w:rPr>
        <w:t>about to share with you</w:t>
      </w:r>
      <w:r w:rsidR="00471D9B">
        <w:rPr>
          <w:sz w:val="24"/>
          <w:szCs w:val="24"/>
        </w:rPr>
        <w:t>.</w:t>
      </w:r>
    </w:p>
    <w:p w14:paraId="4B7A7938" w14:textId="77777777" w:rsidR="00F12251" w:rsidRDefault="00471D9B" w:rsidP="00C43614">
      <w:pPr>
        <w:ind w:firstLine="720"/>
        <w:jc w:val="both"/>
        <w:rPr>
          <w:sz w:val="24"/>
          <w:szCs w:val="24"/>
        </w:rPr>
      </w:pPr>
      <w:r>
        <w:rPr>
          <w:sz w:val="24"/>
          <w:szCs w:val="24"/>
        </w:rPr>
        <w:t xml:space="preserve"> This one</w:t>
      </w:r>
      <w:r w:rsidR="00FD2761">
        <w:rPr>
          <w:sz w:val="24"/>
          <w:szCs w:val="24"/>
        </w:rPr>
        <w:t xml:space="preserve"> defining moment</w:t>
      </w:r>
      <w:r>
        <w:rPr>
          <w:sz w:val="24"/>
          <w:szCs w:val="24"/>
        </w:rPr>
        <w:t xml:space="preserve">, in particular, would greatly influence the direction </w:t>
      </w:r>
      <w:r w:rsidR="004866BA">
        <w:rPr>
          <w:sz w:val="24"/>
          <w:szCs w:val="24"/>
        </w:rPr>
        <w:t>of</w:t>
      </w:r>
      <w:r>
        <w:rPr>
          <w:sz w:val="24"/>
          <w:szCs w:val="24"/>
        </w:rPr>
        <w:t xml:space="preserve"> my life</w:t>
      </w:r>
      <w:r w:rsidR="004866BA">
        <w:rPr>
          <w:sz w:val="24"/>
          <w:szCs w:val="24"/>
        </w:rPr>
        <w:t xml:space="preserve">. </w:t>
      </w:r>
      <w:r w:rsidR="00B4719D">
        <w:rPr>
          <w:sz w:val="24"/>
          <w:szCs w:val="24"/>
        </w:rPr>
        <w:t xml:space="preserve">In </w:t>
      </w:r>
      <w:r w:rsidR="00EA6B87" w:rsidRPr="00EA6B87">
        <w:rPr>
          <w:sz w:val="24"/>
          <w:szCs w:val="24"/>
        </w:rPr>
        <w:t>December of 1998</w:t>
      </w:r>
      <w:r w:rsidR="00B4719D">
        <w:rPr>
          <w:sz w:val="24"/>
          <w:szCs w:val="24"/>
        </w:rPr>
        <w:t>,</w:t>
      </w:r>
      <w:r w:rsidR="00EA6B87" w:rsidRPr="00EA6B87">
        <w:rPr>
          <w:sz w:val="24"/>
          <w:szCs w:val="24"/>
        </w:rPr>
        <w:t xml:space="preserve"> the Lord spoke three things very clearly to me through His </w:t>
      </w:r>
      <w:r w:rsidR="00050B04">
        <w:rPr>
          <w:sz w:val="24"/>
          <w:szCs w:val="24"/>
        </w:rPr>
        <w:t>W</w:t>
      </w:r>
      <w:r w:rsidR="00EA6B87" w:rsidRPr="00EA6B87">
        <w:rPr>
          <w:sz w:val="24"/>
          <w:szCs w:val="24"/>
        </w:rPr>
        <w:t>ord. “Ginny</w:t>
      </w:r>
      <w:r w:rsidR="00050B04">
        <w:rPr>
          <w:sz w:val="24"/>
          <w:szCs w:val="24"/>
        </w:rPr>
        <w:t>,</w:t>
      </w:r>
      <w:r w:rsidR="00EA6B87" w:rsidRPr="00EA6B87">
        <w:rPr>
          <w:sz w:val="24"/>
          <w:szCs w:val="24"/>
        </w:rPr>
        <w:t xml:space="preserve"> I want you to daily sit at my feet</w:t>
      </w:r>
      <w:r w:rsidR="00050B04">
        <w:rPr>
          <w:sz w:val="24"/>
          <w:szCs w:val="24"/>
        </w:rPr>
        <w:t>,</w:t>
      </w:r>
      <w:r w:rsidR="00EA6B87" w:rsidRPr="00EA6B87">
        <w:rPr>
          <w:sz w:val="24"/>
          <w:szCs w:val="24"/>
        </w:rPr>
        <w:t xml:space="preserve"> listening to my </w:t>
      </w:r>
      <w:r w:rsidR="00050B04">
        <w:rPr>
          <w:sz w:val="24"/>
          <w:szCs w:val="24"/>
        </w:rPr>
        <w:t>W</w:t>
      </w:r>
      <w:r w:rsidR="00EA6B87" w:rsidRPr="00EA6B87">
        <w:rPr>
          <w:sz w:val="24"/>
          <w:szCs w:val="24"/>
        </w:rPr>
        <w:t>ord and know</w:t>
      </w:r>
      <w:r w:rsidR="00050B04">
        <w:rPr>
          <w:sz w:val="24"/>
          <w:szCs w:val="24"/>
        </w:rPr>
        <w:t>ing</w:t>
      </w:r>
      <w:r w:rsidR="00EA6B87" w:rsidRPr="00EA6B87">
        <w:rPr>
          <w:sz w:val="24"/>
          <w:szCs w:val="24"/>
        </w:rPr>
        <w:t xml:space="preserve"> me intimately. I want you to impart all that I have entrusted to you into the lives of your three children and invest these truths into the lives of women.” </w:t>
      </w:r>
      <w:r w:rsidR="006D2725">
        <w:rPr>
          <w:sz w:val="24"/>
          <w:szCs w:val="24"/>
        </w:rPr>
        <w:t xml:space="preserve"> </w:t>
      </w:r>
    </w:p>
    <w:p w14:paraId="34893A3A" w14:textId="77777777" w:rsidR="00912F75" w:rsidRDefault="006D2725" w:rsidP="00166177">
      <w:pPr>
        <w:ind w:firstLine="720"/>
        <w:jc w:val="both"/>
        <w:rPr>
          <w:sz w:val="24"/>
          <w:szCs w:val="24"/>
        </w:rPr>
      </w:pPr>
      <w:r>
        <w:rPr>
          <w:sz w:val="24"/>
          <w:szCs w:val="24"/>
        </w:rPr>
        <w:t xml:space="preserve"> </w:t>
      </w:r>
      <w:r w:rsidR="004B22B2">
        <w:rPr>
          <w:sz w:val="24"/>
          <w:szCs w:val="24"/>
        </w:rPr>
        <w:t>Now, t</w:t>
      </w:r>
      <w:r>
        <w:rPr>
          <w:sz w:val="24"/>
          <w:szCs w:val="24"/>
        </w:rPr>
        <w:t xml:space="preserve">here </w:t>
      </w:r>
      <w:r w:rsidR="00170A8C">
        <w:rPr>
          <w:sz w:val="24"/>
          <w:szCs w:val="24"/>
        </w:rPr>
        <w:t>were</w:t>
      </w:r>
      <w:r>
        <w:rPr>
          <w:sz w:val="24"/>
          <w:szCs w:val="24"/>
        </w:rPr>
        <w:t xml:space="preserve"> four possib</w:t>
      </w:r>
      <w:r w:rsidR="00432582">
        <w:rPr>
          <w:sz w:val="24"/>
          <w:szCs w:val="24"/>
        </w:rPr>
        <w:t>l</w:t>
      </w:r>
      <w:r>
        <w:rPr>
          <w:sz w:val="24"/>
          <w:szCs w:val="24"/>
        </w:rPr>
        <w:t>e</w:t>
      </w:r>
      <w:r w:rsidR="00432582">
        <w:rPr>
          <w:sz w:val="24"/>
          <w:szCs w:val="24"/>
        </w:rPr>
        <w:t xml:space="preserve"> sources </w:t>
      </w:r>
      <w:r w:rsidR="00170A8C">
        <w:rPr>
          <w:sz w:val="24"/>
          <w:szCs w:val="24"/>
        </w:rPr>
        <w:t>from which this thought originated:</w:t>
      </w:r>
      <w:r w:rsidR="00432582">
        <w:rPr>
          <w:sz w:val="24"/>
          <w:szCs w:val="24"/>
        </w:rPr>
        <w:t xml:space="preserve"> m</w:t>
      </w:r>
      <w:r w:rsidR="00170A8C">
        <w:rPr>
          <w:sz w:val="24"/>
          <w:szCs w:val="24"/>
        </w:rPr>
        <w:t>y vain imagination</w:t>
      </w:r>
      <w:r w:rsidR="00F12251">
        <w:rPr>
          <w:sz w:val="24"/>
          <w:szCs w:val="24"/>
        </w:rPr>
        <w:t>;</w:t>
      </w:r>
      <w:r w:rsidR="00170A8C">
        <w:rPr>
          <w:sz w:val="24"/>
          <w:szCs w:val="24"/>
        </w:rPr>
        <w:t xml:space="preserve"> someone else</w:t>
      </w:r>
      <w:r w:rsidR="00F12251">
        <w:rPr>
          <w:sz w:val="24"/>
          <w:szCs w:val="24"/>
        </w:rPr>
        <w:t>;</w:t>
      </w:r>
      <w:r w:rsidR="00170A8C">
        <w:rPr>
          <w:sz w:val="24"/>
          <w:szCs w:val="24"/>
        </w:rPr>
        <w:t xml:space="preserve"> </w:t>
      </w:r>
      <w:r w:rsidR="00432582">
        <w:rPr>
          <w:sz w:val="24"/>
          <w:szCs w:val="24"/>
        </w:rPr>
        <w:t>the Devil</w:t>
      </w:r>
      <w:r w:rsidR="00F12251">
        <w:rPr>
          <w:sz w:val="24"/>
          <w:szCs w:val="24"/>
        </w:rPr>
        <w:t>;</w:t>
      </w:r>
      <w:r w:rsidR="00432582">
        <w:rPr>
          <w:sz w:val="24"/>
          <w:szCs w:val="24"/>
        </w:rPr>
        <w:t xml:space="preserve"> </w:t>
      </w:r>
      <w:r w:rsidR="001229BB">
        <w:rPr>
          <w:sz w:val="24"/>
          <w:szCs w:val="24"/>
        </w:rPr>
        <w:t>or</w:t>
      </w:r>
      <w:r w:rsidR="00432582">
        <w:rPr>
          <w:sz w:val="24"/>
          <w:szCs w:val="24"/>
        </w:rPr>
        <w:t xml:space="preserve"> The voice of the Lord. </w:t>
      </w:r>
      <w:r w:rsidR="00170A8C">
        <w:rPr>
          <w:sz w:val="24"/>
          <w:szCs w:val="24"/>
        </w:rPr>
        <w:t xml:space="preserve">This was much too important to take lightly, and simply </w:t>
      </w:r>
      <w:r w:rsidR="00965A97">
        <w:rPr>
          <w:sz w:val="24"/>
          <w:szCs w:val="24"/>
        </w:rPr>
        <w:t>presume</w:t>
      </w:r>
      <w:r w:rsidR="00B77F2C">
        <w:rPr>
          <w:sz w:val="24"/>
          <w:szCs w:val="24"/>
        </w:rPr>
        <w:t xml:space="preserve"> that </w:t>
      </w:r>
      <w:r w:rsidR="00170A8C">
        <w:rPr>
          <w:sz w:val="24"/>
          <w:szCs w:val="24"/>
        </w:rPr>
        <w:t xml:space="preserve">I had heard from God. </w:t>
      </w:r>
      <w:r w:rsidR="00432582">
        <w:rPr>
          <w:sz w:val="24"/>
          <w:szCs w:val="24"/>
        </w:rPr>
        <w:t>I</w:t>
      </w:r>
      <w:r w:rsidR="00026BC0">
        <w:rPr>
          <w:sz w:val="24"/>
          <w:szCs w:val="24"/>
        </w:rPr>
        <w:t xml:space="preserve"> </w:t>
      </w:r>
      <w:r w:rsidR="00C43614">
        <w:rPr>
          <w:sz w:val="24"/>
          <w:szCs w:val="24"/>
        </w:rPr>
        <w:t>recalled</w:t>
      </w:r>
      <w:r w:rsidR="00AF1E3E">
        <w:rPr>
          <w:sz w:val="24"/>
          <w:szCs w:val="24"/>
        </w:rPr>
        <w:t xml:space="preserve"> an encounter in </w:t>
      </w:r>
      <w:r w:rsidR="00902C1E">
        <w:rPr>
          <w:sz w:val="24"/>
          <w:szCs w:val="24"/>
        </w:rPr>
        <w:t>Isaiah</w:t>
      </w:r>
      <w:r w:rsidR="00AF1E3E">
        <w:rPr>
          <w:sz w:val="24"/>
          <w:szCs w:val="24"/>
        </w:rPr>
        <w:t xml:space="preserve"> </w:t>
      </w:r>
      <w:r w:rsidR="00902C1E">
        <w:rPr>
          <w:sz w:val="24"/>
          <w:szCs w:val="24"/>
        </w:rPr>
        <w:t>seven</w:t>
      </w:r>
      <w:r w:rsidR="00597E87">
        <w:rPr>
          <w:sz w:val="24"/>
          <w:szCs w:val="24"/>
        </w:rPr>
        <w:t>;</w:t>
      </w:r>
      <w:r w:rsidR="00C43614">
        <w:rPr>
          <w:sz w:val="24"/>
          <w:szCs w:val="24"/>
        </w:rPr>
        <w:t xml:space="preserve"> where</w:t>
      </w:r>
      <w:r w:rsidR="00026BC0">
        <w:rPr>
          <w:sz w:val="24"/>
          <w:szCs w:val="24"/>
        </w:rPr>
        <w:t xml:space="preserve"> the Lord told King Ahaz to, “Ask the Lord your God for a sign, whether in the deepest depths or in the highest heights.</w:t>
      </w:r>
      <w:r w:rsidR="00C43614">
        <w:rPr>
          <w:sz w:val="24"/>
          <w:szCs w:val="24"/>
        </w:rPr>
        <w:t xml:space="preserve">” </w:t>
      </w:r>
      <w:r w:rsidR="00AF1E3E">
        <w:rPr>
          <w:sz w:val="24"/>
          <w:szCs w:val="24"/>
        </w:rPr>
        <w:t>Another</w:t>
      </w:r>
      <w:r w:rsidR="00C43614">
        <w:rPr>
          <w:sz w:val="24"/>
          <w:szCs w:val="24"/>
        </w:rPr>
        <w:t xml:space="preserve"> Biblical example of asking for a sign is found </w:t>
      </w:r>
      <w:r w:rsidR="00AF1E3E">
        <w:rPr>
          <w:sz w:val="24"/>
          <w:szCs w:val="24"/>
        </w:rPr>
        <w:t>in Judge</w:t>
      </w:r>
      <w:r w:rsidR="00C55D6E">
        <w:rPr>
          <w:sz w:val="24"/>
          <w:szCs w:val="24"/>
        </w:rPr>
        <w:t xml:space="preserve">s </w:t>
      </w:r>
      <w:r w:rsidR="008F2191">
        <w:rPr>
          <w:sz w:val="24"/>
          <w:szCs w:val="24"/>
        </w:rPr>
        <w:t>Chapter</w:t>
      </w:r>
      <w:r w:rsidR="00C43614">
        <w:rPr>
          <w:sz w:val="24"/>
          <w:szCs w:val="24"/>
        </w:rPr>
        <w:t xml:space="preserve"> six</w:t>
      </w:r>
      <w:r w:rsidR="001229BB">
        <w:rPr>
          <w:sz w:val="24"/>
          <w:szCs w:val="24"/>
        </w:rPr>
        <w:t>,</w:t>
      </w:r>
      <w:r w:rsidR="001229BB" w:rsidRPr="001229BB">
        <w:rPr>
          <w:sz w:val="24"/>
          <w:szCs w:val="24"/>
        </w:rPr>
        <w:t xml:space="preserve"> </w:t>
      </w:r>
      <w:r w:rsidR="001229BB">
        <w:rPr>
          <w:sz w:val="24"/>
          <w:szCs w:val="24"/>
        </w:rPr>
        <w:t>in the story of Gideon and his fleece</w:t>
      </w:r>
      <w:r w:rsidR="00C43614">
        <w:rPr>
          <w:sz w:val="24"/>
          <w:szCs w:val="24"/>
        </w:rPr>
        <w:t>.</w:t>
      </w:r>
      <w:r w:rsidR="00026BC0">
        <w:rPr>
          <w:sz w:val="24"/>
          <w:szCs w:val="24"/>
        </w:rPr>
        <w:t xml:space="preserve"> </w:t>
      </w:r>
      <w:r w:rsidR="00AF1E3E">
        <w:rPr>
          <w:sz w:val="24"/>
          <w:szCs w:val="24"/>
        </w:rPr>
        <w:t>T</w:t>
      </w:r>
      <w:r w:rsidR="00026BC0">
        <w:rPr>
          <w:sz w:val="24"/>
          <w:szCs w:val="24"/>
        </w:rPr>
        <w:t>o be certain it was the Lord speaking</w:t>
      </w:r>
      <w:r w:rsidR="004B22B2">
        <w:rPr>
          <w:sz w:val="24"/>
          <w:szCs w:val="24"/>
        </w:rPr>
        <w:t>, I ask</w:t>
      </w:r>
      <w:r w:rsidR="00AF1E3E">
        <w:rPr>
          <w:sz w:val="24"/>
          <w:szCs w:val="24"/>
        </w:rPr>
        <w:t>ed</w:t>
      </w:r>
      <w:r w:rsidR="004B22B2">
        <w:rPr>
          <w:sz w:val="24"/>
          <w:szCs w:val="24"/>
        </w:rPr>
        <w:t xml:space="preserve"> </w:t>
      </w:r>
      <w:r w:rsidR="00AF1E3E">
        <w:rPr>
          <w:sz w:val="24"/>
          <w:szCs w:val="24"/>
        </w:rPr>
        <w:t>specifically that He would have</w:t>
      </w:r>
      <w:r w:rsidR="00F312F7">
        <w:rPr>
          <w:sz w:val="24"/>
          <w:szCs w:val="24"/>
        </w:rPr>
        <w:t xml:space="preserve"> </w:t>
      </w:r>
      <w:r w:rsidR="00AF1E3E">
        <w:rPr>
          <w:b/>
          <w:i/>
          <w:sz w:val="24"/>
          <w:szCs w:val="24"/>
        </w:rPr>
        <w:t>my pastor</w:t>
      </w:r>
      <w:r w:rsidR="00F312F7" w:rsidRPr="00C43614">
        <w:rPr>
          <w:b/>
          <w:i/>
          <w:sz w:val="24"/>
          <w:szCs w:val="24"/>
        </w:rPr>
        <w:t xml:space="preserve"> call me</w:t>
      </w:r>
      <w:r w:rsidR="00AB4C34">
        <w:rPr>
          <w:sz w:val="24"/>
          <w:szCs w:val="24"/>
        </w:rPr>
        <w:t xml:space="preserve">, an unusual request. </w:t>
      </w:r>
      <w:r w:rsidR="008F2191">
        <w:rPr>
          <w:sz w:val="24"/>
          <w:szCs w:val="24"/>
        </w:rPr>
        <w:t>Three days later, at church,</w:t>
      </w:r>
      <w:r w:rsidR="00F312F7">
        <w:rPr>
          <w:sz w:val="24"/>
          <w:szCs w:val="24"/>
        </w:rPr>
        <w:t xml:space="preserve"> </w:t>
      </w:r>
      <w:r w:rsidR="00AB4C34">
        <w:rPr>
          <w:sz w:val="24"/>
          <w:szCs w:val="24"/>
        </w:rPr>
        <w:t xml:space="preserve">my pastor </w:t>
      </w:r>
      <w:r w:rsidR="001229BB">
        <w:rPr>
          <w:sz w:val="24"/>
          <w:szCs w:val="24"/>
        </w:rPr>
        <w:t>told me</w:t>
      </w:r>
      <w:r w:rsidR="00AB4C34">
        <w:rPr>
          <w:sz w:val="24"/>
          <w:szCs w:val="24"/>
        </w:rPr>
        <w:t xml:space="preserve"> that the Lord had</w:t>
      </w:r>
      <w:r w:rsidR="001229BB">
        <w:rPr>
          <w:sz w:val="24"/>
          <w:szCs w:val="24"/>
        </w:rPr>
        <w:t xml:space="preserve"> put me on his heart the other day</w:t>
      </w:r>
      <w:r w:rsidR="00F171EA">
        <w:rPr>
          <w:sz w:val="24"/>
          <w:szCs w:val="24"/>
        </w:rPr>
        <w:t xml:space="preserve"> and this</w:t>
      </w:r>
      <w:r w:rsidR="00AB4C34">
        <w:rPr>
          <w:sz w:val="24"/>
          <w:szCs w:val="24"/>
        </w:rPr>
        <w:t xml:space="preserve"> prompted him to call me</w:t>
      </w:r>
      <w:r w:rsidR="003A75D6">
        <w:rPr>
          <w:sz w:val="24"/>
          <w:szCs w:val="24"/>
        </w:rPr>
        <w:t xml:space="preserve">. </w:t>
      </w:r>
      <w:r w:rsidR="00F171EA">
        <w:rPr>
          <w:sz w:val="24"/>
          <w:szCs w:val="24"/>
        </w:rPr>
        <w:t>After</w:t>
      </w:r>
      <w:r w:rsidR="00AB4C34">
        <w:rPr>
          <w:sz w:val="24"/>
          <w:szCs w:val="24"/>
        </w:rPr>
        <w:t xml:space="preserve"> </w:t>
      </w:r>
      <w:r w:rsidR="003A75D6">
        <w:rPr>
          <w:sz w:val="24"/>
          <w:szCs w:val="24"/>
        </w:rPr>
        <w:t>th</w:t>
      </w:r>
      <w:r w:rsidR="00AB4C34">
        <w:rPr>
          <w:sz w:val="24"/>
          <w:szCs w:val="24"/>
        </w:rPr>
        <w:t>ree</w:t>
      </w:r>
      <w:r w:rsidR="00F171EA">
        <w:rPr>
          <w:sz w:val="24"/>
          <w:szCs w:val="24"/>
        </w:rPr>
        <w:t xml:space="preserve"> attempts</w:t>
      </w:r>
      <w:r w:rsidR="003A75D6">
        <w:rPr>
          <w:sz w:val="24"/>
          <w:szCs w:val="24"/>
        </w:rPr>
        <w:t xml:space="preserve"> t</w:t>
      </w:r>
      <w:r w:rsidR="00964DD3">
        <w:rPr>
          <w:sz w:val="24"/>
          <w:szCs w:val="24"/>
        </w:rPr>
        <w:t>o reach</w:t>
      </w:r>
      <w:r w:rsidR="003A75D6">
        <w:rPr>
          <w:sz w:val="24"/>
          <w:szCs w:val="24"/>
        </w:rPr>
        <w:t xml:space="preserve"> me, he was</w:t>
      </w:r>
      <w:r w:rsidR="00AB4C34">
        <w:rPr>
          <w:sz w:val="24"/>
          <w:szCs w:val="24"/>
        </w:rPr>
        <w:t xml:space="preserve"> unsuccess</w:t>
      </w:r>
      <w:r w:rsidR="003A75D6">
        <w:rPr>
          <w:sz w:val="24"/>
          <w:szCs w:val="24"/>
        </w:rPr>
        <w:t>ful</w:t>
      </w:r>
      <w:r w:rsidR="00F171EA">
        <w:rPr>
          <w:sz w:val="24"/>
          <w:szCs w:val="24"/>
        </w:rPr>
        <w:t>. He told me that h</w:t>
      </w:r>
      <w:r w:rsidR="003A75D6">
        <w:rPr>
          <w:sz w:val="24"/>
          <w:szCs w:val="24"/>
        </w:rPr>
        <w:t>e</w:t>
      </w:r>
      <w:r w:rsidR="00F171EA">
        <w:rPr>
          <w:sz w:val="24"/>
          <w:szCs w:val="24"/>
        </w:rPr>
        <w:t xml:space="preserve"> felt the need to</w:t>
      </w:r>
      <w:r w:rsidR="003A75D6">
        <w:rPr>
          <w:sz w:val="24"/>
          <w:szCs w:val="24"/>
        </w:rPr>
        <w:t xml:space="preserve"> stop</w:t>
      </w:r>
      <w:r w:rsidR="00F171EA">
        <w:rPr>
          <w:sz w:val="24"/>
          <w:szCs w:val="24"/>
        </w:rPr>
        <w:t xml:space="preserve"> and </w:t>
      </w:r>
      <w:r w:rsidR="003A75D6">
        <w:rPr>
          <w:sz w:val="24"/>
          <w:szCs w:val="24"/>
        </w:rPr>
        <w:t>pray</w:t>
      </w:r>
      <w:r w:rsidR="00F171EA">
        <w:rPr>
          <w:sz w:val="24"/>
          <w:szCs w:val="24"/>
        </w:rPr>
        <w:t xml:space="preserve"> for me</w:t>
      </w:r>
      <w:r w:rsidR="003A75D6">
        <w:rPr>
          <w:sz w:val="24"/>
          <w:szCs w:val="24"/>
        </w:rPr>
        <w:t xml:space="preserve">. </w:t>
      </w:r>
      <w:r w:rsidR="00CD051D">
        <w:rPr>
          <w:sz w:val="24"/>
          <w:szCs w:val="24"/>
        </w:rPr>
        <w:t xml:space="preserve"> </w:t>
      </w:r>
      <w:r w:rsidR="003A75D6">
        <w:rPr>
          <w:sz w:val="24"/>
          <w:szCs w:val="24"/>
        </w:rPr>
        <w:t>He asked, “</w:t>
      </w:r>
      <w:r w:rsidR="00CD051D">
        <w:rPr>
          <w:sz w:val="24"/>
          <w:szCs w:val="24"/>
        </w:rPr>
        <w:t>Do you know what this is about?”  I told him about the conversation I had with the Lord</w:t>
      </w:r>
      <w:r w:rsidR="005A398D">
        <w:rPr>
          <w:sz w:val="24"/>
          <w:szCs w:val="24"/>
        </w:rPr>
        <w:t xml:space="preserve">. It </w:t>
      </w:r>
      <w:r w:rsidR="006F6946">
        <w:rPr>
          <w:sz w:val="24"/>
          <w:szCs w:val="24"/>
        </w:rPr>
        <w:t>was the very</w:t>
      </w:r>
      <w:r w:rsidR="009F65C8">
        <w:rPr>
          <w:sz w:val="24"/>
          <w:szCs w:val="24"/>
        </w:rPr>
        <w:t xml:space="preserve"> same </w:t>
      </w:r>
      <w:r w:rsidR="00CD051D">
        <w:rPr>
          <w:sz w:val="24"/>
          <w:szCs w:val="24"/>
        </w:rPr>
        <w:t>day when the Lord had impressed on his heart “</w:t>
      </w:r>
      <w:r w:rsidR="00CD051D" w:rsidRPr="00FA21A6">
        <w:rPr>
          <w:b/>
          <w:i/>
          <w:sz w:val="24"/>
          <w:szCs w:val="24"/>
        </w:rPr>
        <w:t>to call me</w:t>
      </w:r>
      <w:r w:rsidR="00CD051D">
        <w:rPr>
          <w:sz w:val="24"/>
          <w:szCs w:val="24"/>
        </w:rPr>
        <w:t xml:space="preserve">”. </w:t>
      </w:r>
    </w:p>
    <w:p w14:paraId="0F8B9798" w14:textId="77777777" w:rsidR="00991842" w:rsidRDefault="00CD051D" w:rsidP="00166177">
      <w:pPr>
        <w:ind w:firstLine="720"/>
        <w:jc w:val="both"/>
        <w:rPr>
          <w:sz w:val="24"/>
          <w:szCs w:val="24"/>
        </w:rPr>
      </w:pPr>
      <w:r>
        <w:rPr>
          <w:sz w:val="24"/>
          <w:szCs w:val="24"/>
        </w:rPr>
        <w:t xml:space="preserve">This </w:t>
      </w:r>
      <w:r w:rsidR="006D2725">
        <w:rPr>
          <w:sz w:val="24"/>
          <w:szCs w:val="24"/>
        </w:rPr>
        <w:t xml:space="preserve">was </w:t>
      </w:r>
      <w:r w:rsidR="00F26B9B">
        <w:rPr>
          <w:sz w:val="24"/>
          <w:szCs w:val="24"/>
        </w:rPr>
        <w:t xml:space="preserve">the first </w:t>
      </w:r>
      <w:r w:rsidR="003B5B50">
        <w:rPr>
          <w:sz w:val="24"/>
          <w:szCs w:val="24"/>
        </w:rPr>
        <w:t>conformation</w:t>
      </w:r>
      <w:r w:rsidR="00F26B9B">
        <w:rPr>
          <w:sz w:val="24"/>
          <w:szCs w:val="24"/>
        </w:rPr>
        <w:t xml:space="preserve"> of the </w:t>
      </w:r>
      <w:r w:rsidR="00807C31">
        <w:rPr>
          <w:sz w:val="24"/>
          <w:szCs w:val="24"/>
        </w:rPr>
        <w:t>Lord’s calling upon my life</w:t>
      </w:r>
      <w:r w:rsidR="00F26B9B">
        <w:rPr>
          <w:sz w:val="24"/>
          <w:szCs w:val="24"/>
        </w:rPr>
        <w:t>,</w:t>
      </w:r>
      <w:r w:rsidR="00807C31">
        <w:rPr>
          <w:sz w:val="24"/>
          <w:szCs w:val="24"/>
        </w:rPr>
        <w:t xml:space="preserve"> but</w:t>
      </w:r>
      <w:r w:rsidR="00F26B9B">
        <w:rPr>
          <w:sz w:val="24"/>
          <w:szCs w:val="24"/>
        </w:rPr>
        <w:t xml:space="preserve"> this was just the beginning</w:t>
      </w:r>
      <w:r w:rsidR="00807C31">
        <w:rPr>
          <w:sz w:val="24"/>
          <w:szCs w:val="24"/>
        </w:rPr>
        <w:t>. It was several years</w:t>
      </w:r>
      <w:r w:rsidR="00A53E1A">
        <w:rPr>
          <w:sz w:val="24"/>
          <w:szCs w:val="24"/>
        </w:rPr>
        <w:t>,</w:t>
      </w:r>
      <w:r w:rsidR="00807C31">
        <w:rPr>
          <w:sz w:val="24"/>
          <w:szCs w:val="24"/>
        </w:rPr>
        <w:t xml:space="preserve"> and many life lessons later </w:t>
      </w:r>
      <w:r w:rsidR="00A53E1A">
        <w:rPr>
          <w:sz w:val="24"/>
          <w:szCs w:val="24"/>
        </w:rPr>
        <w:t>that the Lord</w:t>
      </w:r>
      <w:r w:rsidR="00807C31">
        <w:rPr>
          <w:sz w:val="24"/>
          <w:szCs w:val="24"/>
        </w:rPr>
        <w:t xml:space="preserve"> </w:t>
      </w:r>
      <w:r w:rsidR="00103EE4">
        <w:rPr>
          <w:sz w:val="24"/>
          <w:szCs w:val="24"/>
        </w:rPr>
        <w:t>birthed within</w:t>
      </w:r>
      <w:r w:rsidR="00807C31">
        <w:rPr>
          <w:sz w:val="24"/>
          <w:szCs w:val="24"/>
        </w:rPr>
        <w:t xml:space="preserve"> me </w:t>
      </w:r>
      <w:r w:rsidR="00421AF4">
        <w:rPr>
          <w:sz w:val="24"/>
          <w:szCs w:val="24"/>
        </w:rPr>
        <w:t>His</w:t>
      </w:r>
      <w:r w:rsidR="00807C31">
        <w:rPr>
          <w:sz w:val="24"/>
          <w:szCs w:val="24"/>
        </w:rPr>
        <w:t xml:space="preserve"> passion and vision</w:t>
      </w:r>
      <w:r w:rsidR="00F26B9B">
        <w:rPr>
          <w:sz w:val="24"/>
          <w:szCs w:val="24"/>
        </w:rPr>
        <w:t xml:space="preserve"> for </w:t>
      </w:r>
      <w:r w:rsidR="00421AF4">
        <w:rPr>
          <w:sz w:val="24"/>
          <w:szCs w:val="24"/>
        </w:rPr>
        <w:t xml:space="preserve">the specific </w:t>
      </w:r>
      <w:r w:rsidR="00F26B9B">
        <w:rPr>
          <w:sz w:val="24"/>
          <w:szCs w:val="24"/>
        </w:rPr>
        <w:t>calling</w:t>
      </w:r>
      <w:r w:rsidR="00421AF4">
        <w:rPr>
          <w:sz w:val="24"/>
          <w:szCs w:val="24"/>
        </w:rPr>
        <w:t xml:space="preserve"> on my life</w:t>
      </w:r>
      <w:r w:rsidR="00F26B9B">
        <w:rPr>
          <w:sz w:val="24"/>
          <w:szCs w:val="24"/>
        </w:rPr>
        <w:t>.</w:t>
      </w:r>
      <w:r w:rsidR="00421AF4">
        <w:rPr>
          <w:sz w:val="24"/>
          <w:szCs w:val="24"/>
        </w:rPr>
        <w:t xml:space="preserve"> </w:t>
      </w:r>
      <w:r w:rsidR="0095333A">
        <w:rPr>
          <w:sz w:val="24"/>
          <w:szCs w:val="24"/>
        </w:rPr>
        <w:t xml:space="preserve"> It takes both passion and vision to be a true follower of Christ</w:t>
      </w:r>
      <w:r w:rsidR="00B4719D">
        <w:rPr>
          <w:sz w:val="24"/>
          <w:szCs w:val="24"/>
        </w:rPr>
        <w:t>. T</w:t>
      </w:r>
      <w:r w:rsidR="0095333A">
        <w:rPr>
          <w:sz w:val="24"/>
          <w:szCs w:val="24"/>
        </w:rPr>
        <w:t>here will be no crowns without first counting the cost</w:t>
      </w:r>
      <w:r w:rsidR="00421AF4">
        <w:rPr>
          <w:sz w:val="24"/>
          <w:szCs w:val="24"/>
        </w:rPr>
        <w:t xml:space="preserve"> and the cost would be </w:t>
      </w:r>
      <w:r w:rsidR="00946931">
        <w:rPr>
          <w:sz w:val="24"/>
          <w:szCs w:val="24"/>
        </w:rPr>
        <w:t>to die daily to self</w:t>
      </w:r>
      <w:r w:rsidR="009F65C8">
        <w:rPr>
          <w:sz w:val="24"/>
          <w:szCs w:val="24"/>
        </w:rPr>
        <w:t>.</w:t>
      </w:r>
      <w:r w:rsidR="00103EE4">
        <w:rPr>
          <w:sz w:val="24"/>
          <w:szCs w:val="24"/>
        </w:rPr>
        <w:t xml:space="preserve"> He made</w:t>
      </w:r>
      <w:r w:rsidR="0095333A">
        <w:rPr>
          <w:sz w:val="24"/>
          <w:szCs w:val="24"/>
        </w:rPr>
        <w:t xml:space="preserve"> abundantly clear</w:t>
      </w:r>
      <w:r w:rsidR="00CB4EBF">
        <w:rPr>
          <w:sz w:val="24"/>
          <w:szCs w:val="24"/>
        </w:rPr>
        <w:t xml:space="preserve">. </w:t>
      </w:r>
    </w:p>
    <w:p w14:paraId="7943517F" w14:textId="77777777" w:rsidR="00912F75" w:rsidRPr="0056646F" w:rsidRDefault="00912F75" w:rsidP="00912F75">
      <w:pPr>
        <w:pStyle w:val="ListParagraph"/>
        <w:ind w:left="0"/>
        <w:jc w:val="center"/>
        <w:rPr>
          <w:b/>
          <w:i/>
          <w:sz w:val="24"/>
          <w:szCs w:val="24"/>
        </w:rPr>
      </w:pPr>
      <w:r w:rsidRPr="0056646F">
        <w:rPr>
          <w:b/>
          <w:i/>
          <w:sz w:val="24"/>
          <w:szCs w:val="24"/>
        </w:rPr>
        <w:t>John 12:24-26 (HCSB)</w:t>
      </w:r>
    </w:p>
    <w:p w14:paraId="269A6694" w14:textId="77777777" w:rsidR="00912F75" w:rsidRDefault="00912F75" w:rsidP="00912F75">
      <w:pPr>
        <w:pStyle w:val="ListParagraph"/>
        <w:ind w:left="0"/>
        <w:jc w:val="both"/>
        <w:rPr>
          <w:b/>
          <w:i/>
          <w:sz w:val="24"/>
          <w:szCs w:val="24"/>
        </w:rPr>
      </w:pPr>
      <w:r w:rsidRPr="0056646F">
        <w:rPr>
          <w:b/>
          <w:i/>
          <w:sz w:val="24"/>
          <w:szCs w:val="24"/>
        </w:rPr>
        <w:t xml:space="preserve"> I assure you: Unless a grain of wheat falls to the ground and dies, it remains by ITSELF. But if it dies, it produces a large crop. The one who loves his life will lose it, and the one who hates his life in this world will keep it for eternal life. If anyone serves ME, he must </w:t>
      </w:r>
      <w:r w:rsidR="0056646F" w:rsidRPr="0056646F">
        <w:rPr>
          <w:b/>
          <w:i/>
          <w:sz w:val="24"/>
          <w:szCs w:val="24"/>
        </w:rPr>
        <w:t xml:space="preserve">follow </w:t>
      </w:r>
      <w:r w:rsidRPr="0056646F">
        <w:rPr>
          <w:b/>
          <w:i/>
          <w:sz w:val="24"/>
          <w:szCs w:val="24"/>
        </w:rPr>
        <w:t xml:space="preserve">ME. Where I am, there My servant also will be. If anyone serves Me, the Father will honor him. </w:t>
      </w:r>
    </w:p>
    <w:p w14:paraId="0C5E15E8" w14:textId="77777777" w:rsidR="00944B7F" w:rsidRDefault="00944B7F" w:rsidP="00912F75">
      <w:pPr>
        <w:pStyle w:val="ListParagraph"/>
        <w:ind w:left="0"/>
        <w:jc w:val="both"/>
        <w:rPr>
          <w:b/>
          <w:i/>
          <w:sz w:val="24"/>
          <w:szCs w:val="24"/>
        </w:rPr>
      </w:pPr>
      <w:r>
        <w:rPr>
          <w:b/>
          <w:i/>
          <w:sz w:val="24"/>
          <w:szCs w:val="24"/>
        </w:rPr>
        <w:tab/>
      </w:r>
    </w:p>
    <w:p w14:paraId="107B2C77" w14:textId="77777777" w:rsidR="00944B7F" w:rsidRDefault="00944B7F" w:rsidP="00912F75">
      <w:pPr>
        <w:pStyle w:val="ListParagraph"/>
        <w:ind w:left="0"/>
        <w:jc w:val="both"/>
        <w:rPr>
          <w:sz w:val="24"/>
          <w:szCs w:val="24"/>
        </w:rPr>
      </w:pPr>
      <w:r>
        <w:rPr>
          <w:b/>
          <w:i/>
          <w:sz w:val="24"/>
          <w:szCs w:val="24"/>
        </w:rPr>
        <w:tab/>
      </w:r>
      <w:r w:rsidRPr="00944B7F">
        <w:rPr>
          <w:sz w:val="24"/>
          <w:szCs w:val="24"/>
        </w:rPr>
        <w:t>In their discipling book entitled</w:t>
      </w:r>
      <w:r>
        <w:rPr>
          <w:b/>
          <w:i/>
          <w:sz w:val="24"/>
          <w:szCs w:val="24"/>
        </w:rPr>
        <w:t xml:space="preserve"> </w:t>
      </w:r>
      <w:r w:rsidRPr="000B76C1">
        <w:rPr>
          <w:i/>
          <w:sz w:val="24"/>
          <w:szCs w:val="24"/>
        </w:rPr>
        <w:t>Christian to the Core</w:t>
      </w:r>
      <w:r>
        <w:rPr>
          <w:b/>
          <w:i/>
          <w:sz w:val="24"/>
          <w:szCs w:val="24"/>
        </w:rPr>
        <w:t xml:space="preserve"> </w:t>
      </w:r>
      <w:r w:rsidRPr="000B76C1">
        <w:rPr>
          <w:sz w:val="24"/>
          <w:szCs w:val="24"/>
        </w:rPr>
        <w:t xml:space="preserve">produced </w:t>
      </w:r>
      <w:r>
        <w:rPr>
          <w:sz w:val="24"/>
          <w:szCs w:val="24"/>
        </w:rPr>
        <w:t xml:space="preserve">by </w:t>
      </w:r>
      <w:r w:rsidR="00385A5C">
        <w:rPr>
          <w:sz w:val="24"/>
          <w:szCs w:val="24"/>
        </w:rPr>
        <w:t xml:space="preserve">the </w:t>
      </w:r>
      <w:r>
        <w:rPr>
          <w:sz w:val="24"/>
          <w:szCs w:val="24"/>
        </w:rPr>
        <w:t>International Leadership Institute, one of their core</w:t>
      </w:r>
      <w:r w:rsidR="00385A5C">
        <w:rPr>
          <w:sz w:val="24"/>
          <w:szCs w:val="24"/>
        </w:rPr>
        <w:t xml:space="preserve"> beliefs is the power of vision, </w:t>
      </w:r>
      <w:r>
        <w:rPr>
          <w:sz w:val="24"/>
          <w:szCs w:val="24"/>
        </w:rPr>
        <w:t>Knowing God’s vision for y</w:t>
      </w:r>
      <w:r w:rsidR="00167950">
        <w:rPr>
          <w:sz w:val="24"/>
          <w:szCs w:val="24"/>
        </w:rPr>
        <w:t>our life. Wes Griffin and his wife</w:t>
      </w:r>
      <w:r>
        <w:rPr>
          <w:sz w:val="24"/>
          <w:szCs w:val="24"/>
        </w:rPr>
        <w:t xml:space="preserve"> are the international directors. </w:t>
      </w:r>
      <w:r w:rsidR="00167950">
        <w:rPr>
          <w:sz w:val="24"/>
          <w:szCs w:val="24"/>
        </w:rPr>
        <w:t>I</w:t>
      </w:r>
      <w:r>
        <w:rPr>
          <w:sz w:val="24"/>
          <w:szCs w:val="24"/>
        </w:rPr>
        <w:t xml:space="preserve"> met </w:t>
      </w:r>
      <w:r w:rsidR="00167950">
        <w:rPr>
          <w:sz w:val="24"/>
          <w:szCs w:val="24"/>
        </w:rPr>
        <w:t xml:space="preserve">Wes </w:t>
      </w:r>
      <w:r>
        <w:rPr>
          <w:sz w:val="24"/>
          <w:szCs w:val="24"/>
        </w:rPr>
        <w:t xml:space="preserve">at the </w:t>
      </w:r>
      <w:r w:rsidR="001E4EFC">
        <w:rPr>
          <w:sz w:val="24"/>
          <w:szCs w:val="24"/>
        </w:rPr>
        <w:t>annual</w:t>
      </w:r>
      <w:r>
        <w:rPr>
          <w:sz w:val="24"/>
          <w:szCs w:val="24"/>
        </w:rPr>
        <w:t xml:space="preserve"> mission </w:t>
      </w:r>
      <w:r w:rsidR="001E4EFC">
        <w:rPr>
          <w:sz w:val="24"/>
          <w:szCs w:val="24"/>
        </w:rPr>
        <w:t>conference</w:t>
      </w:r>
      <w:r>
        <w:rPr>
          <w:sz w:val="24"/>
          <w:szCs w:val="24"/>
        </w:rPr>
        <w:t xml:space="preserve"> held by my husband</w:t>
      </w:r>
      <w:r w:rsidR="001E4EFC">
        <w:rPr>
          <w:sz w:val="24"/>
          <w:szCs w:val="24"/>
        </w:rPr>
        <w:t>’</w:t>
      </w:r>
      <w:r>
        <w:rPr>
          <w:sz w:val="24"/>
          <w:szCs w:val="24"/>
        </w:rPr>
        <w:t xml:space="preserve">s employer. I will never forget how clearly Wes described </w:t>
      </w:r>
      <w:r w:rsidR="00385A5C">
        <w:rPr>
          <w:sz w:val="24"/>
          <w:szCs w:val="24"/>
        </w:rPr>
        <w:t>the method by which</w:t>
      </w:r>
      <w:r>
        <w:rPr>
          <w:sz w:val="24"/>
          <w:szCs w:val="24"/>
        </w:rPr>
        <w:t xml:space="preserve"> the Lord </w:t>
      </w:r>
      <w:r w:rsidR="001E4EFC">
        <w:rPr>
          <w:sz w:val="24"/>
          <w:szCs w:val="24"/>
        </w:rPr>
        <w:t>births’</w:t>
      </w:r>
      <w:r>
        <w:rPr>
          <w:sz w:val="24"/>
          <w:szCs w:val="24"/>
        </w:rPr>
        <w:t xml:space="preserve"> </w:t>
      </w:r>
      <w:r w:rsidR="001E4EFC">
        <w:rPr>
          <w:sz w:val="24"/>
          <w:szCs w:val="24"/>
        </w:rPr>
        <w:t xml:space="preserve">his vision </w:t>
      </w:r>
      <w:r w:rsidR="00385A5C">
        <w:rPr>
          <w:sz w:val="24"/>
          <w:szCs w:val="24"/>
        </w:rPr>
        <w:t>for our individual lives, and how</w:t>
      </w:r>
      <w:r w:rsidR="001E4EFC">
        <w:rPr>
          <w:sz w:val="24"/>
          <w:szCs w:val="24"/>
        </w:rPr>
        <w:t xml:space="preserve"> this confirmed the vision and passion</w:t>
      </w:r>
      <w:r w:rsidR="002C5C4B">
        <w:rPr>
          <w:sz w:val="24"/>
          <w:szCs w:val="24"/>
        </w:rPr>
        <w:t xml:space="preserve"> the</w:t>
      </w:r>
      <w:r w:rsidR="001E4EFC">
        <w:rPr>
          <w:sz w:val="24"/>
          <w:szCs w:val="24"/>
        </w:rPr>
        <w:t xml:space="preserve"> </w:t>
      </w:r>
      <w:r w:rsidR="00385A5C">
        <w:rPr>
          <w:sz w:val="24"/>
          <w:szCs w:val="24"/>
        </w:rPr>
        <w:t xml:space="preserve">Lord </w:t>
      </w:r>
      <w:r w:rsidR="002C5C4B">
        <w:rPr>
          <w:sz w:val="24"/>
          <w:szCs w:val="24"/>
        </w:rPr>
        <w:t>has given</w:t>
      </w:r>
      <w:r w:rsidR="001E4EFC">
        <w:rPr>
          <w:sz w:val="24"/>
          <w:szCs w:val="24"/>
        </w:rPr>
        <w:t xml:space="preserve"> me. Let me share with you a nugget of truth contained in their discipling book. </w:t>
      </w:r>
      <w:r w:rsidR="00B77F2C">
        <w:rPr>
          <w:sz w:val="24"/>
          <w:szCs w:val="24"/>
        </w:rPr>
        <w:t xml:space="preserve"> In the c</w:t>
      </w:r>
      <w:r w:rsidR="002C5C4B">
        <w:rPr>
          <w:sz w:val="24"/>
          <w:szCs w:val="24"/>
        </w:rPr>
        <w:t xml:space="preserve">hapter </w:t>
      </w:r>
      <w:r w:rsidR="00B77F2C">
        <w:rPr>
          <w:sz w:val="24"/>
          <w:szCs w:val="24"/>
        </w:rPr>
        <w:t>en</w:t>
      </w:r>
      <w:r w:rsidR="002C5C4B">
        <w:rPr>
          <w:sz w:val="24"/>
          <w:szCs w:val="24"/>
        </w:rPr>
        <w:t>title</w:t>
      </w:r>
      <w:r w:rsidR="00B77F2C">
        <w:rPr>
          <w:sz w:val="24"/>
          <w:szCs w:val="24"/>
        </w:rPr>
        <w:t xml:space="preserve">d, </w:t>
      </w:r>
      <w:r w:rsidR="001E4EFC" w:rsidRPr="004B22B2">
        <w:rPr>
          <w:i/>
          <w:sz w:val="24"/>
          <w:szCs w:val="24"/>
        </w:rPr>
        <w:t>Discovering</w:t>
      </w:r>
      <w:r w:rsidR="001E4EFC">
        <w:rPr>
          <w:sz w:val="24"/>
          <w:szCs w:val="24"/>
        </w:rPr>
        <w:t xml:space="preserve"> </w:t>
      </w:r>
      <w:r w:rsidR="001E4EFC" w:rsidRPr="004B22B2">
        <w:rPr>
          <w:i/>
          <w:sz w:val="24"/>
          <w:szCs w:val="24"/>
        </w:rPr>
        <w:t>Go</w:t>
      </w:r>
      <w:r w:rsidR="002C5C4B" w:rsidRPr="004B22B2">
        <w:rPr>
          <w:i/>
          <w:sz w:val="24"/>
          <w:szCs w:val="24"/>
        </w:rPr>
        <w:t>d’s</w:t>
      </w:r>
      <w:r w:rsidR="002C5C4B">
        <w:rPr>
          <w:sz w:val="24"/>
          <w:szCs w:val="24"/>
        </w:rPr>
        <w:t xml:space="preserve"> </w:t>
      </w:r>
      <w:r w:rsidR="002C5C4B" w:rsidRPr="004B22B2">
        <w:rPr>
          <w:i/>
          <w:sz w:val="24"/>
          <w:szCs w:val="24"/>
        </w:rPr>
        <w:t>Vision</w:t>
      </w:r>
      <w:r w:rsidR="002C5C4B">
        <w:rPr>
          <w:sz w:val="24"/>
          <w:szCs w:val="24"/>
        </w:rPr>
        <w:t xml:space="preserve"> </w:t>
      </w:r>
      <w:r w:rsidR="002C5C4B" w:rsidRPr="004B22B2">
        <w:rPr>
          <w:i/>
          <w:sz w:val="24"/>
          <w:szCs w:val="24"/>
        </w:rPr>
        <w:t>for</w:t>
      </w:r>
      <w:r w:rsidR="002C5C4B">
        <w:rPr>
          <w:sz w:val="24"/>
          <w:szCs w:val="24"/>
        </w:rPr>
        <w:t xml:space="preserve"> </w:t>
      </w:r>
      <w:r w:rsidR="002C5C4B" w:rsidRPr="004B22B2">
        <w:rPr>
          <w:i/>
          <w:sz w:val="24"/>
          <w:szCs w:val="24"/>
        </w:rPr>
        <w:t>Your</w:t>
      </w:r>
      <w:r w:rsidR="002C5C4B">
        <w:rPr>
          <w:sz w:val="24"/>
          <w:szCs w:val="24"/>
        </w:rPr>
        <w:t xml:space="preserve"> </w:t>
      </w:r>
      <w:r w:rsidR="002C5C4B" w:rsidRPr="004B22B2">
        <w:rPr>
          <w:i/>
          <w:sz w:val="24"/>
          <w:szCs w:val="24"/>
        </w:rPr>
        <w:t>Life</w:t>
      </w:r>
      <w:r w:rsidR="001E4EFC">
        <w:rPr>
          <w:sz w:val="24"/>
          <w:szCs w:val="24"/>
        </w:rPr>
        <w:t xml:space="preserve"> </w:t>
      </w:r>
      <w:r w:rsidR="00B77F2C">
        <w:rPr>
          <w:sz w:val="24"/>
          <w:szCs w:val="24"/>
        </w:rPr>
        <w:t>They wrote: “</w:t>
      </w:r>
      <w:r w:rsidR="001E4EFC">
        <w:rPr>
          <w:sz w:val="24"/>
          <w:szCs w:val="24"/>
        </w:rPr>
        <w:t>God can choose to reveal his vision for your life through a supernatural experience like a dream in the night or divine visitation from an an</w:t>
      </w:r>
      <w:r w:rsidR="002C5C4B">
        <w:rPr>
          <w:sz w:val="24"/>
          <w:szCs w:val="24"/>
        </w:rPr>
        <w:t>gel</w:t>
      </w:r>
      <w:r w:rsidR="001E4EFC">
        <w:rPr>
          <w:sz w:val="24"/>
          <w:szCs w:val="24"/>
        </w:rPr>
        <w:t>. For most people, however, the process God uses to reveal vision is less dramatic, yet completely life-transforming. It begins when you see a particular need, and it becom</w:t>
      </w:r>
      <w:r w:rsidR="002C5C4B">
        <w:rPr>
          <w:sz w:val="24"/>
          <w:szCs w:val="24"/>
        </w:rPr>
        <w:t>es clear when you realize that G</w:t>
      </w:r>
      <w:r w:rsidR="001E4EFC">
        <w:rPr>
          <w:sz w:val="24"/>
          <w:szCs w:val="24"/>
        </w:rPr>
        <w:t>od is calling you to meet that need. God designed you for a purpose, and your purpose includes helping to meet needs on earth.”</w:t>
      </w:r>
      <w:r w:rsidR="00375FEF">
        <w:rPr>
          <w:sz w:val="24"/>
          <w:szCs w:val="24"/>
        </w:rPr>
        <w:t xml:space="preserve"> </w:t>
      </w:r>
    </w:p>
    <w:p w14:paraId="60659A22" w14:textId="77777777" w:rsidR="00946931" w:rsidRDefault="00EA6B87" w:rsidP="00946931">
      <w:pPr>
        <w:ind w:firstLine="720"/>
        <w:jc w:val="both"/>
        <w:rPr>
          <w:sz w:val="24"/>
          <w:szCs w:val="24"/>
        </w:rPr>
      </w:pPr>
      <w:r w:rsidRPr="00EA6B87">
        <w:rPr>
          <w:sz w:val="24"/>
          <w:szCs w:val="24"/>
        </w:rPr>
        <w:t xml:space="preserve"> I now have come to the clear realization that </w:t>
      </w:r>
      <w:r w:rsidR="004B22B2">
        <w:rPr>
          <w:sz w:val="24"/>
          <w:szCs w:val="24"/>
        </w:rPr>
        <w:t>the Lord’s</w:t>
      </w:r>
      <w:r w:rsidRPr="00EA6B87">
        <w:rPr>
          <w:sz w:val="24"/>
          <w:szCs w:val="24"/>
        </w:rPr>
        <w:t xml:space="preserve"> message to me was this:  “Be my disciple, and make disciples, beginning at home with the three young ones in your nest.”</w:t>
      </w:r>
      <w:r w:rsidR="00ED6FDB">
        <w:rPr>
          <w:sz w:val="24"/>
          <w:szCs w:val="24"/>
        </w:rPr>
        <w:t xml:space="preserve"> </w:t>
      </w:r>
      <w:r w:rsidR="00ED6FDB" w:rsidRPr="00EA6B87">
        <w:rPr>
          <w:sz w:val="24"/>
          <w:szCs w:val="24"/>
        </w:rPr>
        <w:t xml:space="preserve">  I was teaching women’s </w:t>
      </w:r>
      <w:r w:rsidR="00D66493">
        <w:rPr>
          <w:sz w:val="24"/>
          <w:szCs w:val="24"/>
        </w:rPr>
        <w:t>B</w:t>
      </w:r>
      <w:r w:rsidR="00ED6FDB" w:rsidRPr="00EA6B87">
        <w:rPr>
          <w:sz w:val="24"/>
          <w:szCs w:val="24"/>
        </w:rPr>
        <w:t xml:space="preserve">ible studies at the time, but the reality </w:t>
      </w:r>
      <w:r w:rsidR="001D1B0B">
        <w:rPr>
          <w:sz w:val="24"/>
          <w:szCs w:val="24"/>
        </w:rPr>
        <w:t>was that I myself</w:t>
      </w:r>
      <w:r w:rsidR="00ED6FDB" w:rsidRPr="00EA6B87">
        <w:rPr>
          <w:sz w:val="24"/>
          <w:szCs w:val="24"/>
        </w:rPr>
        <w:t xml:space="preserve"> had not been </w:t>
      </w:r>
      <w:r w:rsidR="00B65700">
        <w:rPr>
          <w:sz w:val="24"/>
          <w:szCs w:val="24"/>
        </w:rPr>
        <w:t>disciple</w:t>
      </w:r>
      <w:r w:rsidR="00421AF4">
        <w:rPr>
          <w:sz w:val="24"/>
          <w:szCs w:val="24"/>
        </w:rPr>
        <w:t>d</w:t>
      </w:r>
      <w:r w:rsidR="001D1B0B">
        <w:rPr>
          <w:sz w:val="24"/>
          <w:szCs w:val="24"/>
        </w:rPr>
        <w:t>;</w:t>
      </w:r>
      <w:r w:rsidR="00B65700">
        <w:rPr>
          <w:sz w:val="24"/>
          <w:szCs w:val="24"/>
        </w:rPr>
        <w:t xml:space="preserve"> </w:t>
      </w:r>
      <w:r w:rsidR="001D1B0B">
        <w:rPr>
          <w:sz w:val="24"/>
          <w:szCs w:val="24"/>
        </w:rPr>
        <w:t>I</w:t>
      </w:r>
      <w:r w:rsidR="002C5C4B">
        <w:rPr>
          <w:sz w:val="24"/>
          <w:szCs w:val="24"/>
        </w:rPr>
        <w:t xml:space="preserve"> remained a child in the F</w:t>
      </w:r>
      <w:r w:rsidR="00B65700">
        <w:rPr>
          <w:sz w:val="24"/>
          <w:szCs w:val="24"/>
        </w:rPr>
        <w:t>aith.</w:t>
      </w:r>
      <w:r w:rsidR="00421AF4">
        <w:rPr>
          <w:sz w:val="24"/>
          <w:szCs w:val="24"/>
        </w:rPr>
        <w:t xml:space="preserve"> </w:t>
      </w:r>
      <w:r w:rsidR="00ED6FDB">
        <w:rPr>
          <w:sz w:val="24"/>
          <w:szCs w:val="24"/>
        </w:rPr>
        <w:t xml:space="preserve"> I did not know what it truly meant to die to myself daily</w:t>
      </w:r>
      <w:r w:rsidR="004C1B76">
        <w:rPr>
          <w:sz w:val="24"/>
          <w:szCs w:val="24"/>
        </w:rPr>
        <w:t>.</w:t>
      </w:r>
      <w:r w:rsidR="004B22B2">
        <w:rPr>
          <w:sz w:val="24"/>
          <w:szCs w:val="24"/>
        </w:rPr>
        <w:t xml:space="preserve"> Furthermore,</w:t>
      </w:r>
      <w:r w:rsidR="00ED6FDB">
        <w:rPr>
          <w:sz w:val="24"/>
          <w:szCs w:val="24"/>
        </w:rPr>
        <w:t xml:space="preserve"> </w:t>
      </w:r>
      <w:r w:rsidR="00ED6FDB" w:rsidRPr="00EA6B87">
        <w:rPr>
          <w:sz w:val="24"/>
          <w:szCs w:val="24"/>
        </w:rPr>
        <w:t>I was ill-equipped for the spiritual battles I would face</w:t>
      </w:r>
      <w:r w:rsidR="004C1B76">
        <w:rPr>
          <w:sz w:val="24"/>
          <w:szCs w:val="24"/>
        </w:rPr>
        <w:t xml:space="preserve"> as a mother of three young childr</w:t>
      </w:r>
      <w:r w:rsidR="00304B53">
        <w:rPr>
          <w:sz w:val="24"/>
          <w:szCs w:val="24"/>
        </w:rPr>
        <w:t>en and a wife alone in my faith</w:t>
      </w:r>
      <w:r w:rsidR="00ED6FDB" w:rsidRPr="00EA6B87">
        <w:rPr>
          <w:sz w:val="24"/>
          <w:szCs w:val="24"/>
        </w:rPr>
        <w:t xml:space="preserve">. </w:t>
      </w:r>
      <w:r w:rsidR="00225E7C">
        <w:rPr>
          <w:sz w:val="24"/>
          <w:szCs w:val="24"/>
        </w:rPr>
        <w:t xml:space="preserve"> </w:t>
      </w:r>
    </w:p>
    <w:p w14:paraId="34D70071" w14:textId="77777777" w:rsidR="00F26B9B" w:rsidRDefault="00ED7C6D" w:rsidP="007928E6">
      <w:pPr>
        <w:ind w:firstLine="720"/>
        <w:jc w:val="both"/>
        <w:rPr>
          <w:sz w:val="24"/>
          <w:szCs w:val="24"/>
        </w:rPr>
      </w:pPr>
      <w:r>
        <w:rPr>
          <w:sz w:val="24"/>
          <w:szCs w:val="24"/>
        </w:rPr>
        <w:t>Nevertheless</w:t>
      </w:r>
      <w:r w:rsidR="00B4719D">
        <w:rPr>
          <w:sz w:val="24"/>
          <w:szCs w:val="24"/>
        </w:rPr>
        <w:t>,</w:t>
      </w:r>
      <w:r w:rsidR="00225E7C">
        <w:rPr>
          <w:sz w:val="24"/>
          <w:szCs w:val="24"/>
        </w:rPr>
        <w:t xml:space="preserve"> a</w:t>
      </w:r>
      <w:r w:rsidR="00AF27A7">
        <w:rPr>
          <w:sz w:val="24"/>
          <w:szCs w:val="24"/>
        </w:rPr>
        <w:t xml:space="preserve">s I </w:t>
      </w:r>
      <w:r w:rsidR="00AF27A7" w:rsidRPr="00076052">
        <w:rPr>
          <w:sz w:val="24"/>
          <w:szCs w:val="24"/>
        </w:rPr>
        <w:t xml:space="preserve">replay the events of my life, I </w:t>
      </w:r>
      <w:r w:rsidR="0004723A">
        <w:rPr>
          <w:sz w:val="24"/>
          <w:szCs w:val="24"/>
        </w:rPr>
        <w:t>am humbled and overwhelmed at the glimpses of the invisible</w:t>
      </w:r>
      <w:r w:rsidR="00D66493">
        <w:rPr>
          <w:sz w:val="24"/>
          <w:szCs w:val="24"/>
        </w:rPr>
        <w:t xml:space="preserve"> God</w:t>
      </w:r>
      <w:r w:rsidR="0004723A">
        <w:rPr>
          <w:sz w:val="24"/>
          <w:szCs w:val="24"/>
        </w:rPr>
        <w:t xml:space="preserve"> who</w:t>
      </w:r>
      <w:r w:rsidR="00D66493">
        <w:rPr>
          <w:sz w:val="24"/>
          <w:szCs w:val="24"/>
        </w:rPr>
        <w:t xml:space="preserve"> would be so very intimately involved in the life of a housewife. The</w:t>
      </w:r>
      <w:r w:rsidR="00071AE8">
        <w:rPr>
          <w:sz w:val="24"/>
          <w:szCs w:val="24"/>
        </w:rPr>
        <w:t xml:space="preserve"> very same</w:t>
      </w:r>
      <w:r w:rsidR="00AF27A7" w:rsidRPr="00076052">
        <w:rPr>
          <w:sz w:val="24"/>
          <w:szCs w:val="24"/>
        </w:rPr>
        <w:t xml:space="preserve"> </w:t>
      </w:r>
      <w:r w:rsidR="00AF27A7">
        <w:rPr>
          <w:sz w:val="24"/>
          <w:szCs w:val="24"/>
        </w:rPr>
        <w:t>God</w:t>
      </w:r>
      <w:r w:rsidR="00071AE8">
        <w:rPr>
          <w:sz w:val="24"/>
          <w:szCs w:val="24"/>
        </w:rPr>
        <w:t xml:space="preserve"> </w:t>
      </w:r>
      <w:r w:rsidR="00AC4BC4">
        <w:rPr>
          <w:sz w:val="24"/>
          <w:szCs w:val="24"/>
        </w:rPr>
        <w:t xml:space="preserve">who made Himself known to real people </w:t>
      </w:r>
      <w:r w:rsidR="003132C4">
        <w:rPr>
          <w:sz w:val="24"/>
          <w:szCs w:val="24"/>
        </w:rPr>
        <w:t xml:space="preserve">in </w:t>
      </w:r>
      <w:r w:rsidR="002E5B9A">
        <w:rPr>
          <w:sz w:val="24"/>
          <w:szCs w:val="24"/>
        </w:rPr>
        <w:t>tangible</w:t>
      </w:r>
      <w:r w:rsidR="003132C4">
        <w:rPr>
          <w:sz w:val="24"/>
          <w:szCs w:val="24"/>
        </w:rPr>
        <w:t xml:space="preserve"> ways throughout the </w:t>
      </w:r>
      <w:r w:rsidR="002E5B9A">
        <w:rPr>
          <w:sz w:val="24"/>
          <w:szCs w:val="24"/>
        </w:rPr>
        <w:t>Bible is</w:t>
      </w:r>
      <w:r w:rsidR="00AC4BC4">
        <w:rPr>
          <w:sz w:val="24"/>
          <w:szCs w:val="24"/>
        </w:rPr>
        <w:t xml:space="preserve"> </w:t>
      </w:r>
      <w:r w:rsidR="003132C4">
        <w:rPr>
          <w:sz w:val="24"/>
          <w:szCs w:val="24"/>
        </w:rPr>
        <w:t xml:space="preserve">the very same God who has </w:t>
      </w:r>
      <w:r w:rsidR="00D66493">
        <w:rPr>
          <w:sz w:val="24"/>
          <w:szCs w:val="24"/>
        </w:rPr>
        <w:t xml:space="preserve">personally </w:t>
      </w:r>
      <w:r w:rsidR="001D1B0B">
        <w:rPr>
          <w:sz w:val="24"/>
          <w:szCs w:val="24"/>
        </w:rPr>
        <w:t>revealed Him</w:t>
      </w:r>
      <w:r w:rsidR="00D66493">
        <w:rPr>
          <w:sz w:val="24"/>
          <w:szCs w:val="24"/>
        </w:rPr>
        <w:t xml:space="preserve">self to me </w:t>
      </w:r>
      <w:r w:rsidR="003132C4">
        <w:rPr>
          <w:sz w:val="24"/>
          <w:szCs w:val="24"/>
        </w:rPr>
        <w:t xml:space="preserve">in the </w:t>
      </w:r>
      <w:r w:rsidR="002E5B9A">
        <w:rPr>
          <w:sz w:val="24"/>
          <w:szCs w:val="24"/>
        </w:rPr>
        <w:t>mundane</w:t>
      </w:r>
      <w:r w:rsidR="000B76C1">
        <w:rPr>
          <w:sz w:val="24"/>
          <w:szCs w:val="24"/>
        </w:rPr>
        <w:t>,</w:t>
      </w:r>
      <w:r w:rsidR="003132C4">
        <w:rPr>
          <w:sz w:val="24"/>
          <w:szCs w:val="24"/>
        </w:rPr>
        <w:t xml:space="preserve"> </w:t>
      </w:r>
      <w:r w:rsidR="002E5B9A">
        <w:rPr>
          <w:sz w:val="24"/>
          <w:szCs w:val="24"/>
        </w:rPr>
        <w:t>as</w:t>
      </w:r>
      <w:r w:rsidR="003132C4">
        <w:rPr>
          <w:sz w:val="24"/>
          <w:szCs w:val="24"/>
        </w:rPr>
        <w:t xml:space="preserve"> well as the </w:t>
      </w:r>
      <w:r w:rsidR="002E5B9A">
        <w:rPr>
          <w:sz w:val="24"/>
          <w:szCs w:val="24"/>
        </w:rPr>
        <w:t>monumental</w:t>
      </w:r>
      <w:r w:rsidR="003132C4">
        <w:rPr>
          <w:sz w:val="24"/>
          <w:szCs w:val="24"/>
        </w:rPr>
        <w:t xml:space="preserve"> moments of life.</w:t>
      </w:r>
      <w:r w:rsidR="00AC4BC4">
        <w:rPr>
          <w:sz w:val="24"/>
          <w:szCs w:val="24"/>
        </w:rPr>
        <w:t xml:space="preserve"> He has allowed me the </w:t>
      </w:r>
      <w:r w:rsidR="009575CB">
        <w:rPr>
          <w:sz w:val="24"/>
          <w:szCs w:val="24"/>
        </w:rPr>
        <w:t>privilege</w:t>
      </w:r>
      <w:r w:rsidR="00AC4BC4">
        <w:rPr>
          <w:sz w:val="24"/>
          <w:szCs w:val="24"/>
        </w:rPr>
        <w:t xml:space="preserve"> and honor of sitting at his feet and learni</w:t>
      </w:r>
      <w:r w:rsidR="0095681F">
        <w:rPr>
          <w:sz w:val="24"/>
          <w:szCs w:val="24"/>
        </w:rPr>
        <w:t xml:space="preserve">ng his Word just as He did Mary, the sister of Martha. </w:t>
      </w:r>
      <w:r w:rsidR="0033281D">
        <w:rPr>
          <w:sz w:val="24"/>
          <w:szCs w:val="24"/>
        </w:rPr>
        <w:t xml:space="preserve"> </w:t>
      </w:r>
      <w:r w:rsidR="00EA6B87" w:rsidRPr="00EA6B87">
        <w:rPr>
          <w:sz w:val="24"/>
          <w:szCs w:val="24"/>
        </w:rPr>
        <w:t>A disciple is a learner, and learning is a life-long process</w:t>
      </w:r>
      <w:r w:rsidR="005974CD">
        <w:rPr>
          <w:sz w:val="24"/>
          <w:szCs w:val="24"/>
        </w:rPr>
        <w:t>.</w:t>
      </w:r>
      <w:r w:rsidR="007928E6">
        <w:rPr>
          <w:sz w:val="24"/>
          <w:szCs w:val="24"/>
        </w:rPr>
        <w:t xml:space="preserve"> When </w:t>
      </w:r>
      <w:r w:rsidR="007928E6" w:rsidRPr="00EA6B87">
        <w:rPr>
          <w:sz w:val="24"/>
          <w:szCs w:val="24"/>
        </w:rPr>
        <w:t xml:space="preserve">we stop learning we stop </w:t>
      </w:r>
      <w:r>
        <w:rPr>
          <w:sz w:val="24"/>
          <w:szCs w:val="24"/>
        </w:rPr>
        <w:t>growing</w:t>
      </w:r>
      <w:r w:rsidR="007928E6" w:rsidRPr="00EA6B87">
        <w:rPr>
          <w:sz w:val="24"/>
          <w:szCs w:val="24"/>
        </w:rPr>
        <w:t xml:space="preserve">. </w:t>
      </w:r>
      <w:r w:rsidR="001D1B0B" w:rsidRPr="001D1B0B">
        <w:rPr>
          <w:i/>
          <w:sz w:val="24"/>
          <w:szCs w:val="24"/>
        </w:rPr>
        <w:t>Life</w:t>
      </w:r>
      <w:r w:rsidR="009F06B1">
        <w:rPr>
          <w:sz w:val="24"/>
          <w:szCs w:val="24"/>
        </w:rPr>
        <w:t xml:space="preserve"> </w:t>
      </w:r>
      <w:r w:rsidR="001D1B0B">
        <w:rPr>
          <w:sz w:val="24"/>
          <w:szCs w:val="24"/>
        </w:rPr>
        <w:t xml:space="preserve">is our </w:t>
      </w:r>
      <w:r w:rsidR="009F06B1">
        <w:rPr>
          <w:sz w:val="24"/>
          <w:szCs w:val="24"/>
        </w:rPr>
        <w:t>classroom</w:t>
      </w:r>
      <w:r w:rsidR="008E024D">
        <w:rPr>
          <w:sz w:val="24"/>
          <w:szCs w:val="24"/>
        </w:rPr>
        <w:t>. E</w:t>
      </w:r>
      <w:r w:rsidR="009F06B1" w:rsidRPr="0092749C">
        <w:rPr>
          <w:sz w:val="24"/>
          <w:szCs w:val="24"/>
        </w:rPr>
        <w:t>ach</w:t>
      </w:r>
      <w:r w:rsidR="009F06B1">
        <w:rPr>
          <w:sz w:val="24"/>
          <w:szCs w:val="24"/>
        </w:rPr>
        <w:t xml:space="preserve"> pleasure, pain </w:t>
      </w:r>
      <w:r w:rsidR="001D1B0B">
        <w:rPr>
          <w:sz w:val="24"/>
          <w:szCs w:val="24"/>
        </w:rPr>
        <w:t>and</w:t>
      </w:r>
      <w:r w:rsidR="009F06B1">
        <w:rPr>
          <w:sz w:val="24"/>
          <w:szCs w:val="24"/>
        </w:rPr>
        <w:t xml:space="preserve"> miserable failu</w:t>
      </w:r>
      <w:r w:rsidR="00143124">
        <w:rPr>
          <w:sz w:val="24"/>
          <w:szCs w:val="24"/>
        </w:rPr>
        <w:t>re</w:t>
      </w:r>
      <w:r w:rsidR="009F06B1">
        <w:rPr>
          <w:sz w:val="24"/>
          <w:szCs w:val="24"/>
        </w:rPr>
        <w:t xml:space="preserve"> can teach us </w:t>
      </w:r>
      <w:r w:rsidR="009F65C8">
        <w:rPr>
          <w:sz w:val="24"/>
          <w:szCs w:val="24"/>
        </w:rPr>
        <w:t xml:space="preserve">an </w:t>
      </w:r>
      <w:r w:rsidR="009F06B1">
        <w:rPr>
          <w:sz w:val="24"/>
          <w:szCs w:val="24"/>
        </w:rPr>
        <w:t>abundance of wisdom</w:t>
      </w:r>
      <w:r w:rsidR="007928E6">
        <w:rPr>
          <w:sz w:val="24"/>
          <w:szCs w:val="24"/>
        </w:rPr>
        <w:t>.</w:t>
      </w:r>
    </w:p>
    <w:p w14:paraId="3738ACB8" w14:textId="77777777" w:rsidR="00912F75" w:rsidRPr="00912F75" w:rsidRDefault="00912F75" w:rsidP="00912F75">
      <w:pPr>
        <w:jc w:val="center"/>
        <w:rPr>
          <w:b/>
          <w:sz w:val="28"/>
          <w:szCs w:val="28"/>
        </w:rPr>
      </w:pPr>
      <w:r w:rsidRPr="00912F75">
        <w:rPr>
          <w:b/>
          <w:sz w:val="28"/>
          <w:szCs w:val="28"/>
        </w:rPr>
        <w:t>What is Disciple Making?</w:t>
      </w:r>
    </w:p>
    <w:p w14:paraId="1446D521" w14:textId="77777777" w:rsidR="00EA6B87" w:rsidRPr="00EA6B87" w:rsidRDefault="005974CD" w:rsidP="0033281D">
      <w:pPr>
        <w:ind w:firstLine="720"/>
        <w:jc w:val="both"/>
        <w:rPr>
          <w:sz w:val="24"/>
          <w:szCs w:val="24"/>
        </w:rPr>
      </w:pPr>
      <w:r>
        <w:rPr>
          <w:sz w:val="24"/>
          <w:szCs w:val="24"/>
        </w:rPr>
        <w:t>O</w:t>
      </w:r>
      <w:r w:rsidR="00EA6B87" w:rsidRPr="00EA6B87">
        <w:rPr>
          <w:sz w:val="24"/>
          <w:szCs w:val="24"/>
        </w:rPr>
        <w:t xml:space="preserve">nly in the last </w:t>
      </w:r>
      <w:r w:rsidR="009F06B1">
        <w:rPr>
          <w:sz w:val="24"/>
          <w:szCs w:val="24"/>
        </w:rPr>
        <w:t>six</w:t>
      </w:r>
      <w:r w:rsidR="00EA6B87" w:rsidRPr="00EA6B87">
        <w:rPr>
          <w:sz w:val="24"/>
          <w:szCs w:val="24"/>
        </w:rPr>
        <w:t xml:space="preserve"> years have I come to fully understand what the Lord was telling me in 1998 when he said, “</w:t>
      </w:r>
      <w:r>
        <w:rPr>
          <w:sz w:val="24"/>
          <w:szCs w:val="24"/>
        </w:rPr>
        <w:t>T</w:t>
      </w:r>
      <w:r w:rsidR="00EA6B87" w:rsidRPr="00EA6B87">
        <w:rPr>
          <w:sz w:val="24"/>
          <w:szCs w:val="24"/>
        </w:rPr>
        <w:t>each your children and women my Word.” He was telling me</w:t>
      </w:r>
      <w:r w:rsidR="004B22B2">
        <w:rPr>
          <w:sz w:val="24"/>
          <w:szCs w:val="24"/>
        </w:rPr>
        <w:t>:</w:t>
      </w:r>
      <w:r w:rsidR="00EA6B87" w:rsidRPr="00EA6B87">
        <w:rPr>
          <w:sz w:val="24"/>
          <w:szCs w:val="24"/>
        </w:rPr>
        <w:t xml:space="preserve"> “</w:t>
      </w:r>
      <w:r w:rsidR="00EA6B87" w:rsidRPr="00EA6B87">
        <w:rPr>
          <w:b/>
          <w:sz w:val="24"/>
          <w:szCs w:val="24"/>
        </w:rPr>
        <w:t>Make</w:t>
      </w:r>
      <w:r w:rsidR="00EA6B87" w:rsidRPr="00EA6B87">
        <w:rPr>
          <w:sz w:val="24"/>
          <w:szCs w:val="24"/>
        </w:rPr>
        <w:t xml:space="preserve"> </w:t>
      </w:r>
      <w:r w:rsidR="00EA6B87" w:rsidRPr="00EA6B87">
        <w:rPr>
          <w:b/>
          <w:sz w:val="24"/>
          <w:szCs w:val="24"/>
        </w:rPr>
        <w:t>Disciples</w:t>
      </w:r>
      <w:r w:rsidR="00EA6B87" w:rsidRPr="00EA6B87">
        <w:rPr>
          <w:sz w:val="24"/>
          <w:szCs w:val="24"/>
        </w:rPr>
        <w:t xml:space="preserve">.” </w:t>
      </w:r>
      <w:r w:rsidR="008D41D8">
        <w:rPr>
          <w:sz w:val="24"/>
          <w:szCs w:val="24"/>
        </w:rPr>
        <w:t>T</w:t>
      </w:r>
      <w:r w:rsidR="00EA6B87" w:rsidRPr="00EA6B87">
        <w:rPr>
          <w:sz w:val="24"/>
          <w:szCs w:val="24"/>
        </w:rPr>
        <w:t xml:space="preserve">eaching large groups of women is not the command in the </w:t>
      </w:r>
      <w:r>
        <w:rPr>
          <w:sz w:val="24"/>
          <w:szCs w:val="24"/>
        </w:rPr>
        <w:t>G</w:t>
      </w:r>
      <w:r w:rsidR="00EA6B87" w:rsidRPr="00EA6B87">
        <w:rPr>
          <w:sz w:val="24"/>
          <w:szCs w:val="24"/>
        </w:rPr>
        <w:t xml:space="preserve">reat </w:t>
      </w:r>
      <w:r>
        <w:rPr>
          <w:sz w:val="24"/>
          <w:szCs w:val="24"/>
        </w:rPr>
        <w:t>Com</w:t>
      </w:r>
      <w:r w:rsidR="00EA6B87" w:rsidRPr="00EA6B87">
        <w:rPr>
          <w:sz w:val="24"/>
          <w:szCs w:val="24"/>
        </w:rPr>
        <w:t xml:space="preserve">mission. </w:t>
      </w:r>
      <w:r w:rsidR="00742580">
        <w:rPr>
          <w:sz w:val="24"/>
          <w:szCs w:val="24"/>
        </w:rPr>
        <w:t xml:space="preserve">Throughout this book, I wish to clearly define this enormous concept </w:t>
      </w:r>
      <w:r w:rsidR="00122B15">
        <w:rPr>
          <w:sz w:val="24"/>
          <w:szCs w:val="24"/>
        </w:rPr>
        <w:t>and share some of the lessons I have learned and use in</w:t>
      </w:r>
      <w:r w:rsidR="00742580">
        <w:rPr>
          <w:sz w:val="24"/>
          <w:szCs w:val="24"/>
        </w:rPr>
        <w:t xml:space="preserve"> </w:t>
      </w:r>
      <w:r w:rsidR="00122B15">
        <w:rPr>
          <w:sz w:val="24"/>
          <w:szCs w:val="24"/>
        </w:rPr>
        <w:t>discipling my children and other women</w:t>
      </w:r>
      <w:r w:rsidR="00742580">
        <w:rPr>
          <w:sz w:val="24"/>
          <w:szCs w:val="24"/>
        </w:rPr>
        <w:t>.</w:t>
      </w:r>
      <w:r w:rsidR="00EA6B87" w:rsidRPr="00EA6B87">
        <w:rPr>
          <w:sz w:val="24"/>
          <w:szCs w:val="24"/>
        </w:rPr>
        <w:t xml:space="preserve"> To make disciples is to invest your </w:t>
      </w:r>
      <w:r w:rsidR="00EA6B87" w:rsidRPr="009D37AC">
        <w:rPr>
          <w:b/>
          <w:i/>
          <w:sz w:val="24"/>
          <w:szCs w:val="24"/>
        </w:rPr>
        <w:t xml:space="preserve">life </w:t>
      </w:r>
      <w:r w:rsidR="00143124">
        <w:rPr>
          <w:sz w:val="24"/>
          <w:szCs w:val="24"/>
        </w:rPr>
        <w:t>a</w:t>
      </w:r>
      <w:r w:rsidR="00EA6B87" w:rsidRPr="00EA6B87">
        <w:rPr>
          <w:sz w:val="24"/>
          <w:szCs w:val="24"/>
        </w:rPr>
        <w:t xml:space="preserve">nd the truths of </w:t>
      </w:r>
      <w:r w:rsidR="00EA6B87" w:rsidRPr="009D37AC">
        <w:rPr>
          <w:b/>
          <w:i/>
          <w:sz w:val="24"/>
          <w:szCs w:val="24"/>
        </w:rPr>
        <w:t>God’s Word</w:t>
      </w:r>
      <w:r w:rsidR="00EA6B87" w:rsidRPr="00EA6B87">
        <w:rPr>
          <w:sz w:val="24"/>
          <w:szCs w:val="24"/>
        </w:rPr>
        <w:t xml:space="preserve"> into </w:t>
      </w:r>
      <w:r w:rsidR="00EA6B87" w:rsidRPr="00EA6B87">
        <w:rPr>
          <w:i/>
          <w:sz w:val="24"/>
          <w:szCs w:val="24"/>
        </w:rPr>
        <w:t xml:space="preserve">small </w:t>
      </w:r>
      <w:r w:rsidR="00EA6B87" w:rsidRPr="00EA6B87">
        <w:rPr>
          <w:sz w:val="24"/>
          <w:szCs w:val="24"/>
        </w:rPr>
        <w:t>gro</w:t>
      </w:r>
      <w:r w:rsidR="00F26B9B">
        <w:rPr>
          <w:sz w:val="24"/>
          <w:szCs w:val="24"/>
        </w:rPr>
        <w:t xml:space="preserve">ups of people. </w:t>
      </w:r>
      <w:r w:rsidR="0033281D" w:rsidRPr="00EA6B87">
        <w:rPr>
          <w:sz w:val="24"/>
          <w:szCs w:val="24"/>
        </w:rPr>
        <w:t>Mass production was never the i</w:t>
      </w:r>
      <w:r w:rsidR="0033281D">
        <w:rPr>
          <w:sz w:val="24"/>
          <w:szCs w:val="24"/>
        </w:rPr>
        <w:t xml:space="preserve">ntent of the Great Commission. </w:t>
      </w:r>
      <w:r w:rsidR="00F26B9B">
        <w:rPr>
          <w:sz w:val="24"/>
          <w:szCs w:val="24"/>
        </w:rPr>
        <w:t>This is done th</w:t>
      </w:r>
      <w:r w:rsidR="00EA6B87" w:rsidRPr="00EA6B87">
        <w:rPr>
          <w:sz w:val="24"/>
          <w:szCs w:val="24"/>
        </w:rPr>
        <w:t xml:space="preserve">ough </w:t>
      </w:r>
      <w:r w:rsidR="00F26B9B">
        <w:rPr>
          <w:sz w:val="24"/>
          <w:szCs w:val="24"/>
        </w:rPr>
        <w:t xml:space="preserve">intentional, </w:t>
      </w:r>
      <w:r w:rsidR="00EA6B87" w:rsidRPr="00EA6B87">
        <w:rPr>
          <w:sz w:val="24"/>
          <w:szCs w:val="24"/>
        </w:rPr>
        <w:t xml:space="preserve">intimate, accountable, transparent </w:t>
      </w:r>
      <w:r w:rsidR="00EA6B87" w:rsidRPr="00EA6B87">
        <w:rPr>
          <w:i/>
          <w:sz w:val="24"/>
          <w:szCs w:val="24"/>
        </w:rPr>
        <w:t xml:space="preserve">relationships, </w:t>
      </w:r>
      <w:r w:rsidR="00EA6B87" w:rsidRPr="00EA6B87">
        <w:rPr>
          <w:sz w:val="24"/>
          <w:szCs w:val="24"/>
        </w:rPr>
        <w:t xml:space="preserve">very much the </w:t>
      </w:r>
      <w:r w:rsidR="0033281D">
        <w:rPr>
          <w:sz w:val="24"/>
          <w:szCs w:val="24"/>
        </w:rPr>
        <w:t xml:space="preserve">same as parenting. </w:t>
      </w:r>
      <w:r w:rsidR="00EA6B87" w:rsidRPr="00EA6B87">
        <w:rPr>
          <w:sz w:val="24"/>
          <w:szCs w:val="24"/>
        </w:rPr>
        <w:t>The raising of my children did not take place in a classroom set</w:t>
      </w:r>
      <w:r w:rsidR="00304B53">
        <w:rPr>
          <w:sz w:val="24"/>
          <w:szCs w:val="24"/>
        </w:rPr>
        <w:t>ting one to three hours a week</w:t>
      </w:r>
      <w:r w:rsidR="0004723A">
        <w:rPr>
          <w:sz w:val="24"/>
          <w:szCs w:val="24"/>
        </w:rPr>
        <w:t>.</w:t>
      </w:r>
      <w:r w:rsidR="00304B53">
        <w:rPr>
          <w:sz w:val="24"/>
          <w:szCs w:val="24"/>
        </w:rPr>
        <w:t xml:space="preserve"> </w:t>
      </w:r>
      <w:r w:rsidR="0004723A">
        <w:rPr>
          <w:sz w:val="24"/>
          <w:szCs w:val="24"/>
        </w:rPr>
        <w:t>Making disciples begins in the home.</w:t>
      </w:r>
      <w:r w:rsidR="00A53E1A">
        <w:rPr>
          <w:sz w:val="24"/>
          <w:szCs w:val="24"/>
        </w:rPr>
        <w:t xml:space="preserve"> </w:t>
      </w:r>
      <w:r w:rsidR="004234DF">
        <w:rPr>
          <w:sz w:val="24"/>
          <w:szCs w:val="24"/>
        </w:rPr>
        <w:t xml:space="preserve">If God’s truth does not </w:t>
      </w:r>
      <w:r w:rsidR="002A79D5">
        <w:rPr>
          <w:sz w:val="24"/>
          <w:szCs w:val="24"/>
        </w:rPr>
        <w:t>transform</w:t>
      </w:r>
      <w:r w:rsidR="004234DF">
        <w:rPr>
          <w:sz w:val="24"/>
          <w:szCs w:val="24"/>
        </w:rPr>
        <w:t xml:space="preserve"> my home life</w:t>
      </w:r>
      <w:r w:rsidR="00304B53">
        <w:rPr>
          <w:sz w:val="24"/>
          <w:szCs w:val="24"/>
        </w:rPr>
        <w:t xml:space="preserve">, </w:t>
      </w:r>
      <w:r w:rsidR="004234DF">
        <w:rPr>
          <w:sz w:val="24"/>
          <w:szCs w:val="24"/>
        </w:rPr>
        <w:t>then I have nothing to s</w:t>
      </w:r>
      <w:r w:rsidR="002A79D5">
        <w:rPr>
          <w:sz w:val="24"/>
          <w:szCs w:val="24"/>
        </w:rPr>
        <w:t>hare with anyone else much less</w:t>
      </w:r>
      <w:r w:rsidR="004234DF">
        <w:rPr>
          <w:sz w:val="24"/>
          <w:szCs w:val="24"/>
        </w:rPr>
        <w:t xml:space="preserve"> the nations!</w:t>
      </w:r>
      <w:r w:rsidR="00304B53">
        <w:rPr>
          <w:sz w:val="24"/>
          <w:szCs w:val="24"/>
        </w:rPr>
        <w:t xml:space="preserve"> </w:t>
      </w:r>
      <w:r w:rsidR="004234DF">
        <w:rPr>
          <w:sz w:val="24"/>
          <w:szCs w:val="24"/>
        </w:rPr>
        <w:t xml:space="preserve">But, </w:t>
      </w:r>
      <w:r w:rsidR="006B712E">
        <w:rPr>
          <w:sz w:val="24"/>
          <w:szCs w:val="24"/>
        </w:rPr>
        <w:t xml:space="preserve">beyond a shadow of </w:t>
      </w:r>
      <w:r w:rsidR="008E024D">
        <w:rPr>
          <w:sz w:val="24"/>
          <w:szCs w:val="24"/>
        </w:rPr>
        <w:t xml:space="preserve">a </w:t>
      </w:r>
      <w:r w:rsidR="006B712E">
        <w:rPr>
          <w:sz w:val="24"/>
          <w:szCs w:val="24"/>
        </w:rPr>
        <w:t xml:space="preserve">doubt, </w:t>
      </w:r>
      <w:r w:rsidR="004234DF">
        <w:rPr>
          <w:sz w:val="24"/>
          <w:szCs w:val="24"/>
        </w:rPr>
        <w:t xml:space="preserve">Jesus has changed my life and home. How can I keep this treasure to myself?  </w:t>
      </w:r>
    </w:p>
    <w:p w14:paraId="7C6B14FF" w14:textId="77777777" w:rsidR="009E515E" w:rsidRDefault="00EA6B87" w:rsidP="00EA6B87">
      <w:pPr>
        <w:jc w:val="both"/>
        <w:rPr>
          <w:b/>
          <w:sz w:val="24"/>
          <w:szCs w:val="24"/>
        </w:rPr>
      </w:pPr>
      <w:r w:rsidRPr="00EA6B87">
        <w:rPr>
          <w:sz w:val="24"/>
          <w:szCs w:val="24"/>
        </w:rPr>
        <w:t xml:space="preserve"> </w:t>
      </w:r>
      <w:r w:rsidRPr="00EA6B87">
        <w:rPr>
          <w:sz w:val="24"/>
          <w:szCs w:val="24"/>
        </w:rPr>
        <w:tab/>
        <w:t xml:space="preserve">My desire is to walk obediently in the light </w:t>
      </w:r>
      <w:r w:rsidR="002C5C4B">
        <w:rPr>
          <w:sz w:val="24"/>
          <w:szCs w:val="24"/>
        </w:rPr>
        <w:t xml:space="preserve">that </w:t>
      </w:r>
      <w:r w:rsidRPr="00EA6B87">
        <w:rPr>
          <w:sz w:val="24"/>
          <w:szCs w:val="24"/>
        </w:rPr>
        <w:t xml:space="preserve">He has given me. The more I walk in the light of this truth, the more I experience the promised </w:t>
      </w:r>
      <w:r w:rsidR="002C5C4B">
        <w:rPr>
          <w:sz w:val="24"/>
          <w:szCs w:val="24"/>
        </w:rPr>
        <w:t>p</w:t>
      </w:r>
      <w:r w:rsidRPr="00EA6B87">
        <w:rPr>
          <w:sz w:val="24"/>
          <w:szCs w:val="24"/>
        </w:rPr>
        <w:t>resence of the Lord Jesus.  I have been trying to articulate what is happening around me in the last few years. I feel his presence, power and pleasure with me as I seek to do His will and His work</w:t>
      </w:r>
      <w:r w:rsidR="006A51BE">
        <w:rPr>
          <w:sz w:val="24"/>
          <w:szCs w:val="24"/>
        </w:rPr>
        <w:t>; turning people into</w:t>
      </w:r>
      <w:r w:rsidRPr="00EA6B87">
        <w:rPr>
          <w:sz w:val="24"/>
          <w:szCs w:val="24"/>
        </w:rPr>
        <w:t xml:space="preserve"> disciples. I feel the wind of the Spirit pushing me forward and I see the effects of His work among us. I have never experienced Him this way before. I am not alone in this movement of God. You cannot make disciples alone.  </w:t>
      </w:r>
      <w:r w:rsidR="006A51BE">
        <w:rPr>
          <w:sz w:val="24"/>
          <w:szCs w:val="24"/>
        </w:rPr>
        <w:t>Others I see</w:t>
      </w:r>
      <w:r w:rsidRPr="00EA6B87">
        <w:rPr>
          <w:sz w:val="24"/>
          <w:szCs w:val="24"/>
        </w:rPr>
        <w:t xml:space="preserve"> who seek to obey Him are also experiencing revival. God is connecting people who are in tune to His Spirit to come along side me and make disciples. This </w:t>
      </w:r>
      <w:r w:rsidRPr="00F26B9B">
        <w:rPr>
          <w:b/>
          <w:i/>
          <w:sz w:val="24"/>
          <w:szCs w:val="24"/>
        </w:rPr>
        <w:t>strand</w:t>
      </w:r>
      <w:r w:rsidRPr="00EA6B87">
        <w:rPr>
          <w:sz w:val="24"/>
          <w:szCs w:val="24"/>
        </w:rPr>
        <w:t xml:space="preserve"> of </w:t>
      </w:r>
      <w:r w:rsidRPr="00F26B9B">
        <w:rPr>
          <w:b/>
          <w:i/>
          <w:sz w:val="24"/>
          <w:szCs w:val="24"/>
        </w:rPr>
        <w:t>seed</w:t>
      </w:r>
      <w:r w:rsidRPr="00EA6B87">
        <w:rPr>
          <w:sz w:val="24"/>
          <w:szCs w:val="24"/>
        </w:rPr>
        <w:t xml:space="preserve"> </w:t>
      </w:r>
      <w:r w:rsidRPr="00F26B9B">
        <w:rPr>
          <w:b/>
          <w:i/>
          <w:sz w:val="24"/>
          <w:szCs w:val="24"/>
        </w:rPr>
        <w:t>pearls</w:t>
      </w:r>
      <w:r w:rsidRPr="00EA6B87">
        <w:rPr>
          <w:sz w:val="24"/>
          <w:szCs w:val="24"/>
        </w:rPr>
        <w:t xml:space="preserve"> is interwoven with women from several ethnic groups, different denominations, and every walk of life, each one impacting their own sphere of influence. It is truly a taste of heaven! I came across a quote by Ste</w:t>
      </w:r>
      <w:r w:rsidR="005974CD">
        <w:rPr>
          <w:sz w:val="24"/>
          <w:szCs w:val="24"/>
        </w:rPr>
        <w:t>ph</w:t>
      </w:r>
      <w:r w:rsidRPr="00EA6B87">
        <w:rPr>
          <w:sz w:val="24"/>
          <w:szCs w:val="24"/>
        </w:rPr>
        <w:t xml:space="preserve">en Olford </w:t>
      </w:r>
      <w:r w:rsidR="003B6C1D">
        <w:rPr>
          <w:sz w:val="24"/>
          <w:szCs w:val="24"/>
        </w:rPr>
        <w:t xml:space="preserve">that </w:t>
      </w:r>
      <w:r w:rsidRPr="00EA6B87">
        <w:rPr>
          <w:sz w:val="24"/>
          <w:szCs w:val="24"/>
        </w:rPr>
        <w:t>gives words to what I</w:t>
      </w:r>
      <w:r w:rsidR="009E515E">
        <w:rPr>
          <w:sz w:val="24"/>
          <w:szCs w:val="24"/>
        </w:rPr>
        <w:t xml:space="preserve"> my heart longs to</w:t>
      </w:r>
      <w:r w:rsidRPr="00EA6B87">
        <w:rPr>
          <w:sz w:val="24"/>
          <w:szCs w:val="24"/>
        </w:rPr>
        <w:t xml:space="preserve"> describe. </w:t>
      </w:r>
      <w:r w:rsidRPr="00EA6B87">
        <w:rPr>
          <w:b/>
          <w:sz w:val="24"/>
          <w:szCs w:val="24"/>
        </w:rPr>
        <w:t xml:space="preserve"> </w:t>
      </w:r>
      <w:r w:rsidRPr="00EA6B87">
        <w:rPr>
          <w:sz w:val="24"/>
          <w:szCs w:val="24"/>
        </w:rPr>
        <w:t>He says,</w:t>
      </w:r>
      <w:r w:rsidRPr="00EA6B87">
        <w:rPr>
          <w:b/>
          <w:sz w:val="24"/>
          <w:szCs w:val="24"/>
        </w:rPr>
        <w:t xml:space="preserve"> “</w:t>
      </w:r>
      <w:r w:rsidR="005974CD">
        <w:rPr>
          <w:b/>
          <w:sz w:val="24"/>
          <w:szCs w:val="24"/>
        </w:rPr>
        <w:t>R</w:t>
      </w:r>
      <w:r w:rsidRPr="00EA6B87">
        <w:rPr>
          <w:b/>
          <w:sz w:val="24"/>
          <w:szCs w:val="24"/>
        </w:rPr>
        <w:t>evival is ultimately-CHRIST HIMSELF, seen, felt, heard, living, active, moving in and through, His body on Earth.”</w:t>
      </w:r>
    </w:p>
    <w:p w14:paraId="33117BD0" w14:textId="77777777" w:rsidR="00EA6B87" w:rsidRPr="00EA6B87" w:rsidRDefault="00EA6B87" w:rsidP="009E515E">
      <w:pPr>
        <w:ind w:firstLine="720"/>
        <w:jc w:val="both"/>
        <w:rPr>
          <w:sz w:val="24"/>
          <w:szCs w:val="24"/>
        </w:rPr>
      </w:pPr>
      <w:r w:rsidRPr="00EA6B87">
        <w:rPr>
          <w:sz w:val="24"/>
          <w:szCs w:val="24"/>
        </w:rPr>
        <w:t xml:space="preserve"> My husband, Art, has said: “</w:t>
      </w:r>
      <w:r w:rsidR="005974CD">
        <w:rPr>
          <w:sz w:val="24"/>
          <w:szCs w:val="24"/>
        </w:rPr>
        <w:t>W</w:t>
      </w:r>
      <w:r w:rsidRPr="00EA6B87">
        <w:rPr>
          <w:sz w:val="24"/>
          <w:szCs w:val="24"/>
        </w:rPr>
        <w:t>e keep praying for revival, but if God sent revival to us and added children to his family, we would be guilty of spiritual child abuse</w:t>
      </w:r>
      <w:r w:rsidR="009E515E">
        <w:rPr>
          <w:sz w:val="24"/>
          <w:szCs w:val="24"/>
        </w:rPr>
        <w:t>;</w:t>
      </w:r>
      <w:r w:rsidRPr="00EA6B87">
        <w:rPr>
          <w:sz w:val="24"/>
          <w:szCs w:val="24"/>
        </w:rPr>
        <w:t xml:space="preserve"> there would be no one equipped to disciple them.”</w:t>
      </w:r>
      <w:r w:rsidR="006318E3">
        <w:rPr>
          <w:sz w:val="24"/>
          <w:szCs w:val="24"/>
        </w:rPr>
        <w:t xml:space="preserve"> The truth is we have not made disciples by Jesus</w:t>
      </w:r>
      <w:r w:rsidR="009E515E">
        <w:rPr>
          <w:sz w:val="24"/>
          <w:szCs w:val="24"/>
        </w:rPr>
        <w:t>’</w:t>
      </w:r>
      <w:r w:rsidR="006318E3">
        <w:rPr>
          <w:sz w:val="24"/>
          <w:szCs w:val="24"/>
        </w:rPr>
        <w:t xml:space="preserve"> standard</w:t>
      </w:r>
      <w:r w:rsidR="00293543">
        <w:rPr>
          <w:sz w:val="24"/>
          <w:szCs w:val="24"/>
        </w:rPr>
        <w:t>. T</w:t>
      </w:r>
      <w:r w:rsidR="006318E3">
        <w:rPr>
          <w:sz w:val="24"/>
          <w:szCs w:val="24"/>
        </w:rPr>
        <w:t xml:space="preserve">he </w:t>
      </w:r>
      <w:r w:rsidR="009E515E">
        <w:rPr>
          <w:sz w:val="24"/>
          <w:szCs w:val="24"/>
        </w:rPr>
        <w:t xml:space="preserve">result </w:t>
      </w:r>
      <w:r w:rsidR="006318E3">
        <w:rPr>
          <w:sz w:val="24"/>
          <w:szCs w:val="24"/>
        </w:rPr>
        <w:t xml:space="preserve">of people </w:t>
      </w:r>
      <w:r w:rsidR="006318E3" w:rsidRPr="00293543">
        <w:rPr>
          <w:i/>
          <w:sz w:val="24"/>
          <w:szCs w:val="24"/>
        </w:rPr>
        <w:t xml:space="preserve">not </w:t>
      </w:r>
      <w:r w:rsidR="006318E3">
        <w:rPr>
          <w:sz w:val="24"/>
          <w:szCs w:val="24"/>
        </w:rPr>
        <w:t xml:space="preserve">being </w:t>
      </w:r>
      <w:r w:rsidR="00293543">
        <w:rPr>
          <w:sz w:val="24"/>
          <w:szCs w:val="24"/>
        </w:rPr>
        <w:t>discipled</w:t>
      </w:r>
      <w:r w:rsidR="006318E3">
        <w:rPr>
          <w:sz w:val="24"/>
          <w:szCs w:val="24"/>
        </w:rPr>
        <w:t xml:space="preserve"> is </w:t>
      </w:r>
      <w:r w:rsidR="009E515E">
        <w:rPr>
          <w:sz w:val="24"/>
          <w:szCs w:val="24"/>
        </w:rPr>
        <w:t>c</w:t>
      </w:r>
      <w:r w:rsidR="00293543">
        <w:rPr>
          <w:sz w:val="24"/>
          <w:szCs w:val="24"/>
        </w:rPr>
        <w:t>hurch</w:t>
      </w:r>
      <w:r w:rsidR="009E515E">
        <w:rPr>
          <w:sz w:val="24"/>
          <w:szCs w:val="24"/>
        </w:rPr>
        <w:t>es</w:t>
      </w:r>
      <w:r w:rsidR="006318E3">
        <w:rPr>
          <w:sz w:val="24"/>
          <w:szCs w:val="24"/>
        </w:rPr>
        <w:t xml:space="preserve"> </w:t>
      </w:r>
      <w:r w:rsidR="009E515E">
        <w:rPr>
          <w:sz w:val="24"/>
          <w:szCs w:val="24"/>
        </w:rPr>
        <w:t>filled with spiritual “</w:t>
      </w:r>
      <w:r w:rsidR="006318E3">
        <w:rPr>
          <w:sz w:val="24"/>
          <w:szCs w:val="24"/>
        </w:rPr>
        <w:t>babies and children</w:t>
      </w:r>
      <w:r w:rsidR="009E515E">
        <w:rPr>
          <w:sz w:val="24"/>
          <w:szCs w:val="24"/>
        </w:rPr>
        <w:t xml:space="preserve">” </w:t>
      </w:r>
      <w:r w:rsidR="006318E3">
        <w:rPr>
          <w:sz w:val="24"/>
          <w:szCs w:val="24"/>
        </w:rPr>
        <w:t>who never grow to maturity.</w:t>
      </w:r>
      <w:r w:rsidR="000A65DB">
        <w:rPr>
          <w:sz w:val="24"/>
          <w:szCs w:val="24"/>
        </w:rPr>
        <w:t xml:space="preserve"> This conviction</w:t>
      </w:r>
      <w:r w:rsidR="00147719">
        <w:rPr>
          <w:sz w:val="24"/>
          <w:szCs w:val="24"/>
        </w:rPr>
        <w:t xml:space="preserve"> is</w:t>
      </w:r>
      <w:r w:rsidR="001E0139">
        <w:rPr>
          <w:sz w:val="24"/>
          <w:szCs w:val="24"/>
        </w:rPr>
        <w:t>,</w:t>
      </w:r>
      <w:r w:rsidR="00537E61">
        <w:rPr>
          <w:sz w:val="24"/>
          <w:szCs w:val="24"/>
        </w:rPr>
        <w:t xml:space="preserve"> </w:t>
      </w:r>
      <w:r w:rsidR="001E0139">
        <w:rPr>
          <w:sz w:val="24"/>
          <w:szCs w:val="24"/>
        </w:rPr>
        <w:t>in part, the motivation for the writing of this book.</w:t>
      </w:r>
    </w:p>
    <w:p w14:paraId="40C7BA19" w14:textId="77777777" w:rsidR="008D41D8" w:rsidRDefault="009E515E" w:rsidP="008D41D8">
      <w:pPr>
        <w:ind w:firstLine="720"/>
        <w:jc w:val="both"/>
        <w:rPr>
          <w:sz w:val="24"/>
          <w:szCs w:val="24"/>
        </w:rPr>
      </w:pPr>
      <w:r>
        <w:rPr>
          <w:sz w:val="24"/>
          <w:szCs w:val="24"/>
        </w:rPr>
        <w:t>I</w:t>
      </w:r>
      <w:r w:rsidR="0019526B">
        <w:rPr>
          <w:sz w:val="24"/>
          <w:szCs w:val="24"/>
        </w:rPr>
        <w:t>n spite of the o</w:t>
      </w:r>
      <w:r w:rsidR="006318E3">
        <w:rPr>
          <w:sz w:val="24"/>
          <w:szCs w:val="24"/>
        </w:rPr>
        <w:t xml:space="preserve">mission of the </w:t>
      </w:r>
      <w:r w:rsidR="009D37AC">
        <w:rPr>
          <w:sz w:val="24"/>
          <w:szCs w:val="24"/>
        </w:rPr>
        <w:t>G</w:t>
      </w:r>
      <w:r w:rsidR="006318E3">
        <w:rPr>
          <w:sz w:val="24"/>
          <w:szCs w:val="24"/>
        </w:rPr>
        <w:t xml:space="preserve">reat </w:t>
      </w:r>
      <w:r w:rsidR="009D37AC">
        <w:rPr>
          <w:sz w:val="24"/>
          <w:szCs w:val="24"/>
        </w:rPr>
        <w:t>Commission,</w:t>
      </w:r>
      <w:r>
        <w:rPr>
          <w:sz w:val="24"/>
          <w:szCs w:val="24"/>
        </w:rPr>
        <w:t xml:space="preserve"> however,</w:t>
      </w:r>
      <w:r w:rsidR="006318E3">
        <w:rPr>
          <w:sz w:val="24"/>
          <w:szCs w:val="24"/>
        </w:rPr>
        <w:t xml:space="preserve"> </w:t>
      </w:r>
      <w:r w:rsidR="00EA6B87" w:rsidRPr="00EA6B87">
        <w:rPr>
          <w:sz w:val="24"/>
          <w:szCs w:val="24"/>
        </w:rPr>
        <w:t>I believe God is bringing revival</w:t>
      </w:r>
      <w:r w:rsidR="0019526B">
        <w:rPr>
          <w:sz w:val="24"/>
          <w:szCs w:val="24"/>
        </w:rPr>
        <w:t xml:space="preserve">. </w:t>
      </w:r>
      <w:r>
        <w:rPr>
          <w:sz w:val="24"/>
          <w:szCs w:val="24"/>
        </w:rPr>
        <w:t xml:space="preserve"> He is </w:t>
      </w:r>
      <w:r w:rsidR="00EA6B87" w:rsidRPr="00EA6B87">
        <w:rPr>
          <w:sz w:val="24"/>
          <w:szCs w:val="24"/>
        </w:rPr>
        <w:t xml:space="preserve">returning to His people who have ears to hear and hearts to obey. None of us know when the </w:t>
      </w:r>
      <w:r w:rsidR="005974CD">
        <w:rPr>
          <w:sz w:val="24"/>
          <w:szCs w:val="24"/>
        </w:rPr>
        <w:t>B</w:t>
      </w:r>
      <w:r w:rsidR="00EA6B87" w:rsidRPr="00EA6B87">
        <w:rPr>
          <w:sz w:val="24"/>
          <w:szCs w:val="24"/>
        </w:rPr>
        <w:t xml:space="preserve">ridegroom will return for His </w:t>
      </w:r>
      <w:r w:rsidR="00F26B9B">
        <w:rPr>
          <w:sz w:val="24"/>
          <w:szCs w:val="24"/>
        </w:rPr>
        <w:t>B</w:t>
      </w:r>
      <w:r w:rsidR="00EA6B87" w:rsidRPr="00EA6B87">
        <w:rPr>
          <w:sz w:val="24"/>
          <w:szCs w:val="24"/>
        </w:rPr>
        <w:t>ride</w:t>
      </w:r>
      <w:r w:rsidR="005B2739">
        <w:rPr>
          <w:sz w:val="24"/>
          <w:szCs w:val="24"/>
        </w:rPr>
        <w:t>. Further,</w:t>
      </w:r>
      <w:r w:rsidR="00EA6B87" w:rsidRPr="00EA6B87">
        <w:rPr>
          <w:sz w:val="24"/>
          <w:szCs w:val="24"/>
        </w:rPr>
        <w:t xml:space="preserve"> I am not confident that most of us are prepared for the wedding</w:t>
      </w:r>
      <w:r w:rsidR="005B2739">
        <w:rPr>
          <w:sz w:val="24"/>
          <w:szCs w:val="24"/>
        </w:rPr>
        <w:t xml:space="preserve"> since</w:t>
      </w:r>
      <w:r w:rsidR="00EA6B87" w:rsidRPr="00EA6B87">
        <w:rPr>
          <w:sz w:val="24"/>
          <w:szCs w:val="24"/>
        </w:rPr>
        <w:t xml:space="preserve"> many have not yet heard the name Jesus. The gospel must reach every people group, and His plan to reach them is through </w:t>
      </w:r>
      <w:r w:rsidR="00EA6B87" w:rsidRPr="00EA6B87">
        <w:rPr>
          <w:b/>
          <w:sz w:val="24"/>
          <w:szCs w:val="24"/>
        </w:rPr>
        <w:t>His</w:t>
      </w:r>
      <w:r w:rsidR="00EA6B87" w:rsidRPr="00EA6B87">
        <w:rPr>
          <w:sz w:val="24"/>
          <w:szCs w:val="24"/>
        </w:rPr>
        <w:t xml:space="preserve"> </w:t>
      </w:r>
      <w:r w:rsidR="00981799">
        <w:rPr>
          <w:b/>
          <w:sz w:val="24"/>
          <w:szCs w:val="24"/>
        </w:rPr>
        <w:t>disciples,</w:t>
      </w:r>
      <w:r w:rsidR="00EA6B87" w:rsidRPr="00EA6B87">
        <w:rPr>
          <w:sz w:val="24"/>
          <w:szCs w:val="24"/>
        </w:rPr>
        <w:t xml:space="preserve"> who will transfer God’s truths into the lives of others. </w:t>
      </w:r>
    </w:p>
    <w:p w14:paraId="493B1B43" w14:textId="77777777" w:rsidR="00B856FA" w:rsidRPr="00C86ED7" w:rsidRDefault="00B856FA" w:rsidP="00B856FA">
      <w:pPr>
        <w:jc w:val="center"/>
        <w:rPr>
          <w:b/>
          <w:i/>
          <w:sz w:val="24"/>
          <w:szCs w:val="24"/>
        </w:rPr>
      </w:pPr>
      <w:r w:rsidRPr="00C86ED7">
        <w:rPr>
          <w:b/>
          <w:i/>
          <w:sz w:val="24"/>
          <w:szCs w:val="24"/>
        </w:rPr>
        <w:t>2 Timothy 2:2</w:t>
      </w:r>
    </w:p>
    <w:p w14:paraId="7B91AC6F" w14:textId="77777777" w:rsidR="00B856FA" w:rsidRPr="00C86ED7" w:rsidRDefault="00B856FA" w:rsidP="00B856FA">
      <w:pPr>
        <w:spacing w:before="100" w:beforeAutospacing="1" w:after="100" w:afterAutospacing="1" w:line="240" w:lineRule="auto"/>
        <w:jc w:val="center"/>
        <w:rPr>
          <w:rFonts w:eastAsia="Times New Roman" w:cstheme="minorHAnsi"/>
          <w:b/>
          <w:i/>
          <w:sz w:val="24"/>
          <w:szCs w:val="24"/>
        </w:rPr>
      </w:pPr>
      <w:r w:rsidRPr="00C86ED7">
        <w:rPr>
          <w:rFonts w:eastAsia="Times New Roman" w:cstheme="minorHAnsi"/>
          <w:b/>
          <w:i/>
          <w:sz w:val="24"/>
          <w:szCs w:val="24"/>
        </w:rPr>
        <w:t>And the things you have heard me say in the presence of many witnesses entrust to reliable people who will also be qualified to teach others.</w:t>
      </w:r>
    </w:p>
    <w:p w14:paraId="1E910906" w14:textId="77777777" w:rsidR="00B856FA" w:rsidRDefault="00B856FA" w:rsidP="008D41D8">
      <w:pPr>
        <w:ind w:firstLine="720"/>
        <w:jc w:val="both"/>
        <w:rPr>
          <w:sz w:val="24"/>
          <w:szCs w:val="24"/>
        </w:rPr>
      </w:pPr>
    </w:p>
    <w:p w14:paraId="3D13F7D5" w14:textId="77777777" w:rsidR="005B2739" w:rsidRPr="005B2739" w:rsidRDefault="005B2739" w:rsidP="00C064C8">
      <w:pPr>
        <w:jc w:val="center"/>
        <w:rPr>
          <w:b/>
          <w:sz w:val="28"/>
          <w:szCs w:val="28"/>
        </w:rPr>
      </w:pPr>
      <w:r w:rsidRPr="005B2739">
        <w:rPr>
          <w:b/>
          <w:sz w:val="28"/>
          <w:szCs w:val="28"/>
        </w:rPr>
        <w:t>Small Things</w:t>
      </w:r>
    </w:p>
    <w:p w14:paraId="42177940" w14:textId="77777777" w:rsidR="005B2739" w:rsidRDefault="00EA6B87" w:rsidP="00EA6B87">
      <w:pPr>
        <w:ind w:firstLine="720"/>
        <w:jc w:val="both"/>
        <w:rPr>
          <w:b/>
          <w:i/>
          <w:sz w:val="24"/>
          <w:szCs w:val="24"/>
        </w:rPr>
      </w:pPr>
      <w:r w:rsidRPr="00EA6B87">
        <w:rPr>
          <w:sz w:val="24"/>
          <w:szCs w:val="24"/>
        </w:rPr>
        <w:t>What se</w:t>
      </w:r>
      <w:r w:rsidR="0088791E">
        <w:rPr>
          <w:sz w:val="24"/>
          <w:szCs w:val="24"/>
        </w:rPr>
        <w:t>e</w:t>
      </w:r>
      <w:r w:rsidRPr="00EA6B87">
        <w:rPr>
          <w:sz w:val="24"/>
          <w:szCs w:val="24"/>
        </w:rPr>
        <w:t xml:space="preserve">ms small and insignificant in the world’s eyes can be monumental in God's sight.  When God chose a man named Zerubbabel to rebuild a smaller version of Solomon’s temple, God encouraged His servant with these words:  </w:t>
      </w:r>
      <w:r w:rsidRPr="00EA6B87">
        <w:rPr>
          <w:b/>
          <w:i/>
          <w:sz w:val="24"/>
          <w:szCs w:val="24"/>
        </w:rPr>
        <w:t xml:space="preserve">For who has despised the day of small things. </w:t>
      </w:r>
      <w:r w:rsidR="002E5B9A">
        <w:rPr>
          <w:b/>
          <w:i/>
          <w:sz w:val="24"/>
          <w:szCs w:val="24"/>
        </w:rPr>
        <w:t>(Zechariah 4:9-10)</w:t>
      </w:r>
    </w:p>
    <w:p w14:paraId="1993620C" w14:textId="77777777" w:rsidR="00B856FA" w:rsidRDefault="00C53027" w:rsidP="00EA6B87">
      <w:pPr>
        <w:ind w:firstLine="720"/>
        <w:jc w:val="both"/>
        <w:rPr>
          <w:sz w:val="24"/>
          <w:szCs w:val="24"/>
        </w:rPr>
      </w:pPr>
      <w:r>
        <w:rPr>
          <w:sz w:val="24"/>
          <w:szCs w:val="24"/>
        </w:rPr>
        <w:t>Making</w:t>
      </w:r>
      <w:r w:rsidR="00EA6B87" w:rsidRPr="00EA6B87">
        <w:rPr>
          <w:sz w:val="24"/>
          <w:szCs w:val="24"/>
        </w:rPr>
        <w:t xml:space="preserve"> disciples by Jesus</w:t>
      </w:r>
      <w:r w:rsidR="00981799">
        <w:rPr>
          <w:sz w:val="24"/>
          <w:szCs w:val="24"/>
        </w:rPr>
        <w:t>’</w:t>
      </w:r>
      <w:r w:rsidR="00EA6B87" w:rsidRPr="00EA6B87">
        <w:rPr>
          <w:sz w:val="24"/>
          <w:szCs w:val="24"/>
        </w:rPr>
        <w:t xml:space="preserve"> blueprint is to </w:t>
      </w:r>
      <w:r w:rsidR="00EA6B87" w:rsidRPr="00EA6B87">
        <w:rPr>
          <w:i/>
          <w:sz w:val="24"/>
          <w:szCs w:val="24"/>
        </w:rPr>
        <w:t>build a few people</w:t>
      </w:r>
      <w:r w:rsidR="00EA6B87" w:rsidRPr="00EA6B87">
        <w:rPr>
          <w:sz w:val="24"/>
          <w:szCs w:val="24"/>
        </w:rPr>
        <w:t xml:space="preserve"> who </w:t>
      </w:r>
      <w:r w:rsidR="00EA6B87" w:rsidRPr="00981799">
        <w:rPr>
          <w:b/>
          <w:i/>
          <w:sz w:val="24"/>
          <w:szCs w:val="24"/>
        </w:rPr>
        <w:t>become</w:t>
      </w:r>
      <w:r w:rsidR="00EA6B87" w:rsidRPr="00EA6B87">
        <w:rPr>
          <w:sz w:val="24"/>
          <w:szCs w:val="24"/>
        </w:rPr>
        <w:t xml:space="preserve"> </w:t>
      </w:r>
      <w:r w:rsidR="00EA6B87" w:rsidRPr="00981799">
        <w:rPr>
          <w:b/>
          <w:i/>
          <w:sz w:val="24"/>
          <w:szCs w:val="24"/>
        </w:rPr>
        <w:t>the</w:t>
      </w:r>
      <w:r w:rsidR="00EA6B87" w:rsidRPr="00EA6B87">
        <w:rPr>
          <w:sz w:val="24"/>
          <w:szCs w:val="24"/>
        </w:rPr>
        <w:t xml:space="preserve"> </w:t>
      </w:r>
      <w:r w:rsidR="00EA6B87" w:rsidRPr="00981799">
        <w:rPr>
          <w:b/>
          <w:i/>
          <w:sz w:val="24"/>
          <w:szCs w:val="24"/>
        </w:rPr>
        <w:t>temple</w:t>
      </w:r>
      <w:r w:rsidR="00170A8C">
        <w:rPr>
          <w:b/>
          <w:i/>
          <w:sz w:val="24"/>
          <w:szCs w:val="24"/>
        </w:rPr>
        <w:t xml:space="preserve"> or Church</w:t>
      </w:r>
      <w:r w:rsidR="00981799">
        <w:rPr>
          <w:sz w:val="24"/>
          <w:szCs w:val="24"/>
        </w:rPr>
        <w:t xml:space="preserve"> </w:t>
      </w:r>
      <w:r w:rsidR="00EA6B87" w:rsidRPr="00EA6B87">
        <w:rPr>
          <w:sz w:val="24"/>
          <w:szCs w:val="24"/>
        </w:rPr>
        <w:t xml:space="preserve">of </w:t>
      </w:r>
      <w:r w:rsidR="000B76C1">
        <w:rPr>
          <w:sz w:val="24"/>
          <w:szCs w:val="24"/>
        </w:rPr>
        <w:t>t</w:t>
      </w:r>
      <w:r w:rsidR="00EA6B87" w:rsidRPr="00EA6B87">
        <w:rPr>
          <w:sz w:val="24"/>
          <w:szCs w:val="24"/>
        </w:rPr>
        <w:t xml:space="preserve">he living God. God’s plans are always better than our </w:t>
      </w:r>
      <w:r w:rsidR="00EA6B87" w:rsidRPr="00EA6B87">
        <w:rPr>
          <w:i/>
          <w:sz w:val="24"/>
          <w:szCs w:val="24"/>
        </w:rPr>
        <w:t>building programs</w:t>
      </w:r>
      <w:r w:rsidR="00EA6B87" w:rsidRPr="00EA6B87">
        <w:rPr>
          <w:sz w:val="24"/>
          <w:szCs w:val="24"/>
        </w:rPr>
        <w:t xml:space="preserve">. When one person invests </w:t>
      </w:r>
      <w:r>
        <w:rPr>
          <w:sz w:val="24"/>
          <w:szCs w:val="24"/>
        </w:rPr>
        <w:t xml:space="preserve">his or her </w:t>
      </w:r>
      <w:r w:rsidR="00EA6B87" w:rsidRPr="00EA6B87">
        <w:rPr>
          <w:sz w:val="24"/>
          <w:szCs w:val="24"/>
        </w:rPr>
        <w:t>li</w:t>
      </w:r>
      <w:r>
        <w:rPr>
          <w:sz w:val="24"/>
          <w:szCs w:val="24"/>
        </w:rPr>
        <w:t>fe</w:t>
      </w:r>
      <w:r w:rsidR="00EA6B87" w:rsidRPr="00EA6B87">
        <w:rPr>
          <w:sz w:val="24"/>
          <w:szCs w:val="24"/>
        </w:rPr>
        <w:t xml:space="preserve"> into </w:t>
      </w:r>
      <w:r w:rsidR="00EE6057">
        <w:rPr>
          <w:sz w:val="24"/>
          <w:szCs w:val="24"/>
        </w:rPr>
        <w:t xml:space="preserve">the lives of </w:t>
      </w:r>
      <w:r w:rsidR="00EA6B87" w:rsidRPr="00EA6B87">
        <w:rPr>
          <w:sz w:val="24"/>
          <w:szCs w:val="24"/>
        </w:rPr>
        <w:t>a few others</w:t>
      </w:r>
      <w:r w:rsidR="00EE6057">
        <w:rPr>
          <w:sz w:val="24"/>
          <w:szCs w:val="24"/>
        </w:rPr>
        <w:t>,</w:t>
      </w:r>
      <w:r w:rsidR="00EA6B87" w:rsidRPr="00EA6B87">
        <w:rPr>
          <w:sz w:val="24"/>
          <w:szCs w:val="24"/>
        </w:rPr>
        <w:t xml:space="preserve"> the results are the nations being impacted with the gospel. God’s magnificent plan of reaching His Bride is encapsulated in His last command to “</w:t>
      </w:r>
      <w:r w:rsidR="00EA6B87" w:rsidRPr="00EA6B87">
        <w:rPr>
          <w:b/>
          <w:sz w:val="24"/>
          <w:szCs w:val="24"/>
        </w:rPr>
        <w:t>Make</w:t>
      </w:r>
      <w:r w:rsidR="00EA6B87" w:rsidRPr="00EA6B87">
        <w:rPr>
          <w:sz w:val="24"/>
          <w:szCs w:val="24"/>
        </w:rPr>
        <w:t xml:space="preserve"> </w:t>
      </w:r>
      <w:r w:rsidR="00EA6B87" w:rsidRPr="00EA6B87">
        <w:rPr>
          <w:b/>
          <w:sz w:val="24"/>
          <w:szCs w:val="24"/>
        </w:rPr>
        <w:t>disciples</w:t>
      </w:r>
      <w:r w:rsidR="00EA6B87" w:rsidRPr="00EA6B87">
        <w:rPr>
          <w:sz w:val="24"/>
          <w:szCs w:val="24"/>
        </w:rPr>
        <w:t xml:space="preserve"> </w:t>
      </w:r>
      <w:r w:rsidR="00EA6B87" w:rsidRPr="00EA6B87">
        <w:rPr>
          <w:b/>
          <w:sz w:val="24"/>
          <w:szCs w:val="24"/>
        </w:rPr>
        <w:t>of</w:t>
      </w:r>
      <w:r w:rsidR="00EA6B87" w:rsidRPr="00EA6B87">
        <w:rPr>
          <w:sz w:val="24"/>
          <w:szCs w:val="24"/>
        </w:rPr>
        <w:t xml:space="preserve"> </w:t>
      </w:r>
      <w:r w:rsidR="00EA6B87" w:rsidRPr="00EA6B87">
        <w:rPr>
          <w:b/>
          <w:sz w:val="24"/>
          <w:szCs w:val="24"/>
        </w:rPr>
        <w:t>all</w:t>
      </w:r>
      <w:r w:rsidR="00EA6B87" w:rsidRPr="00EA6B87">
        <w:rPr>
          <w:sz w:val="24"/>
          <w:szCs w:val="24"/>
        </w:rPr>
        <w:t xml:space="preserve"> </w:t>
      </w:r>
      <w:r w:rsidR="00603B28" w:rsidRPr="00EA6B87">
        <w:rPr>
          <w:b/>
          <w:sz w:val="24"/>
          <w:szCs w:val="24"/>
        </w:rPr>
        <w:t>Nations</w:t>
      </w:r>
      <w:r w:rsidR="00603B28">
        <w:rPr>
          <w:sz w:val="24"/>
          <w:szCs w:val="24"/>
        </w:rPr>
        <w:t>!"</w:t>
      </w:r>
      <w:r w:rsidR="00D11D34">
        <w:rPr>
          <w:sz w:val="24"/>
          <w:szCs w:val="24"/>
        </w:rPr>
        <w:t xml:space="preserve"> Roy (Soup) Campbell is a disciple maker, whose spiritual offspring are scattered throughout the globe,</w:t>
      </w:r>
      <w:r w:rsidR="00603B28">
        <w:rPr>
          <w:sz w:val="24"/>
          <w:szCs w:val="24"/>
        </w:rPr>
        <w:t xml:space="preserve"> </w:t>
      </w:r>
      <w:r w:rsidR="00D11D34">
        <w:rPr>
          <w:sz w:val="24"/>
          <w:szCs w:val="24"/>
        </w:rPr>
        <w:t>yet his home base is Memphis Tennessee</w:t>
      </w:r>
      <w:r w:rsidR="0017437E">
        <w:rPr>
          <w:sz w:val="24"/>
          <w:szCs w:val="24"/>
        </w:rPr>
        <w:t xml:space="preserve">, in what is known as “the Hood”. This community has a </w:t>
      </w:r>
      <w:r w:rsidR="009545FB">
        <w:rPr>
          <w:sz w:val="24"/>
          <w:szCs w:val="24"/>
        </w:rPr>
        <w:t>reputation</w:t>
      </w:r>
      <w:r w:rsidR="0017437E">
        <w:rPr>
          <w:sz w:val="24"/>
          <w:szCs w:val="24"/>
        </w:rPr>
        <w:t xml:space="preserve"> for </w:t>
      </w:r>
      <w:r w:rsidR="009545FB">
        <w:rPr>
          <w:sz w:val="24"/>
          <w:szCs w:val="24"/>
        </w:rPr>
        <w:t>poverty</w:t>
      </w:r>
      <w:r w:rsidR="0017437E">
        <w:rPr>
          <w:sz w:val="24"/>
          <w:szCs w:val="24"/>
        </w:rPr>
        <w:t xml:space="preserve">, crime, and gangs and it is in this dark place he, his wife Linda, and their disciples are bringing light into the darkness. This is his quote: “The light that shines the </w:t>
      </w:r>
      <w:r w:rsidR="009545FB">
        <w:rPr>
          <w:sz w:val="24"/>
          <w:szCs w:val="24"/>
        </w:rPr>
        <w:t>farthest</w:t>
      </w:r>
      <w:r w:rsidR="0017437E">
        <w:rPr>
          <w:sz w:val="24"/>
          <w:szCs w:val="24"/>
        </w:rPr>
        <w:t xml:space="preserve"> aw</w:t>
      </w:r>
      <w:r w:rsidR="004B22B2">
        <w:rPr>
          <w:sz w:val="24"/>
          <w:szCs w:val="24"/>
        </w:rPr>
        <w:t>ay will shine the brightest at h</w:t>
      </w:r>
      <w:r w:rsidR="0017437E">
        <w:rPr>
          <w:sz w:val="24"/>
          <w:szCs w:val="24"/>
        </w:rPr>
        <w:t xml:space="preserve">ome.”  </w:t>
      </w:r>
      <w:r w:rsidR="00603B28">
        <w:rPr>
          <w:sz w:val="24"/>
          <w:szCs w:val="24"/>
        </w:rPr>
        <w:t>I</w:t>
      </w:r>
      <w:r w:rsidR="00EA6B87" w:rsidRPr="00EA6B87">
        <w:rPr>
          <w:sz w:val="24"/>
          <w:szCs w:val="24"/>
        </w:rPr>
        <w:t xml:space="preserve"> live in a small town just </w:t>
      </w:r>
      <w:r w:rsidR="005974CD">
        <w:rPr>
          <w:sz w:val="24"/>
          <w:szCs w:val="24"/>
        </w:rPr>
        <w:t>n</w:t>
      </w:r>
      <w:r w:rsidR="00EA6B87" w:rsidRPr="00EA6B87">
        <w:rPr>
          <w:sz w:val="24"/>
          <w:szCs w:val="24"/>
        </w:rPr>
        <w:t>orth of Memphis</w:t>
      </w:r>
      <w:r w:rsidR="009412E9">
        <w:rPr>
          <w:sz w:val="24"/>
          <w:szCs w:val="24"/>
        </w:rPr>
        <w:t>,</w:t>
      </w:r>
      <w:r w:rsidR="00EA6B87" w:rsidRPr="00EA6B87">
        <w:rPr>
          <w:sz w:val="24"/>
          <w:szCs w:val="24"/>
        </w:rPr>
        <w:t xml:space="preserve"> Tennessee, in a ye</w:t>
      </w:r>
      <w:r w:rsidR="00512515">
        <w:rPr>
          <w:sz w:val="24"/>
          <w:szCs w:val="24"/>
        </w:rPr>
        <w:t>t smaller community called Lucy, and my family belongs to a small country church: Lucy Baptist.</w:t>
      </w:r>
      <w:r w:rsidR="009017C7">
        <w:rPr>
          <w:sz w:val="24"/>
          <w:szCs w:val="24"/>
        </w:rPr>
        <w:t xml:space="preserve"> For the last twenty</w:t>
      </w:r>
      <w:r w:rsidR="00EA6B87" w:rsidRPr="00EA6B87">
        <w:rPr>
          <w:sz w:val="24"/>
          <w:szCs w:val="24"/>
        </w:rPr>
        <w:t xml:space="preserve"> years I have been a stay</w:t>
      </w:r>
      <w:r w:rsidR="009412E9">
        <w:rPr>
          <w:sz w:val="24"/>
          <w:szCs w:val="24"/>
        </w:rPr>
        <w:t>-</w:t>
      </w:r>
      <w:r w:rsidR="00EA6B87" w:rsidRPr="00EA6B87">
        <w:rPr>
          <w:sz w:val="24"/>
          <w:szCs w:val="24"/>
        </w:rPr>
        <w:t>at</w:t>
      </w:r>
      <w:r w:rsidR="009412E9">
        <w:rPr>
          <w:sz w:val="24"/>
          <w:szCs w:val="24"/>
        </w:rPr>
        <w:t>-</w:t>
      </w:r>
      <w:r w:rsidR="00EA6B87" w:rsidRPr="00EA6B87">
        <w:rPr>
          <w:sz w:val="24"/>
          <w:szCs w:val="24"/>
        </w:rPr>
        <w:t xml:space="preserve">home mom. At present, I have two sons in “the nest” while they complete their college education. </w:t>
      </w:r>
      <w:r w:rsidR="00103EE4">
        <w:rPr>
          <w:sz w:val="24"/>
          <w:szCs w:val="24"/>
        </w:rPr>
        <w:t xml:space="preserve">My home is the classroom where the lord Jesus has </w:t>
      </w:r>
      <w:r w:rsidR="002A79D5">
        <w:rPr>
          <w:sz w:val="24"/>
          <w:szCs w:val="24"/>
        </w:rPr>
        <w:t xml:space="preserve">taught </w:t>
      </w:r>
      <w:r w:rsidR="00FF3858">
        <w:rPr>
          <w:sz w:val="24"/>
          <w:szCs w:val="24"/>
        </w:rPr>
        <w:t>me the</w:t>
      </w:r>
      <w:r w:rsidR="00103EE4">
        <w:rPr>
          <w:sz w:val="24"/>
          <w:szCs w:val="24"/>
        </w:rPr>
        <w:t xml:space="preserve"> most.</w:t>
      </w:r>
    </w:p>
    <w:p w14:paraId="46251903" w14:textId="77777777" w:rsidR="00B856FA" w:rsidRPr="00FE0513" w:rsidRDefault="00B856FA" w:rsidP="00B856FA">
      <w:pPr>
        <w:jc w:val="center"/>
        <w:rPr>
          <w:b/>
          <w:sz w:val="28"/>
          <w:szCs w:val="28"/>
        </w:rPr>
      </w:pPr>
      <w:r w:rsidRPr="00FE0513">
        <w:rPr>
          <w:b/>
          <w:sz w:val="28"/>
          <w:szCs w:val="28"/>
        </w:rPr>
        <w:t>God’s Global Mission Plan</w:t>
      </w:r>
    </w:p>
    <w:p w14:paraId="183D59D7" w14:textId="77777777" w:rsidR="00EA6B87" w:rsidRDefault="00103EE4" w:rsidP="00EA6B87">
      <w:pPr>
        <w:ind w:firstLine="720"/>
        <w:jc w:val="both"/>
        <w:rPr>
          <w:sz w:val="24"/>
          <w:szCs w:val="24"/>
        </w:rPr>
      </w:pPr>
      <w:r>
        <w:rPr>
          <w:sz w:val="24"/>
          <w:szCs w:val="24"/>
        </w:rPr>
        <w:t xml:space="preserve"> </w:t>
      </w:r>
      <w:r w:rsidR="00EA6B87" w:rsidRPr="00EA6B87">
        <w:rPr>
          <w:sz w:val="24"/>
          <w:szCs w:val="24"/>
        </w:rPr>
        <w:t xml:space="preserve">Every week for the last </w:t>
      </w:r>
      <w:r w:rsidR="009545FB">
        <w:rPr>
          <w:sz w:val="24"/>
          <w:szCs w:val="24"/>
        </w:rPr>
        <w:t>four</w:t>
      </w:r>
      <w:r w:rsidR="00EA6B87" w:rsidRPr="00EA6B87">
        <w:rPr>
          <w:sz w:val="24"/>
          <w:szCs w:val="24"/>
        </w:rPr>
        <w:t xml:space="preserve"> years you could find a small group of women around my dining room table sharing life, prayers, and the </w:t>
      </w:r>
      <w:r w:rsidR="009412E9">
        <w:rPr>
          <w:sz w:val="24"/>
          <w:szCs w:val="24"/>
        </w:rPr>
        <w:t>W</w:t>
      </w:r>
      <w:r w:rsidR="00EA6B87" w:rsidRPr="00EA6B87">
        <w:rPr>
          <w:sz w:val="24"/>
          <w:szCs w:val="24"/>
        </w:rPr>
        <w:t xml:space="preserve">ord of God. From these small beginnings, God has opened the world to us.  One of the precious women the Lord has added to this </w:t>
      </w:r>
      <w:r w:rsidR="00EA6B87" w:rsidRPr="00981799">
        <w:rPr>
          <w:b/>
          <w:i/>
          <w:sz w:val="24"/>
          <w:szCs w:val="24"/>
        </w:rPr>
        <w:t>strand</w:t>
      </w:r>
      <w:r w:rsidR="00EA6B87" w:rsidRPr="00EA6B87">
        <w:rPr>
          <w:sz w:val="24"/>
          <w:szCs w:val="24"/>
        </w:rPr>
        <w:t xml:space="preserve"> </w:t>
      </w:r>
      <w:r w:rsidR="00EA6B87" w:rsidRPr="00981799">
        <w:rPr>
          <w:b/>
          <w:i/>
          <w:sz w:val="24"/>
          <w:szCs w:val="24"/>
        </w:rPr>
        <w:t>of</w:t>
      </w:r>
      <w:r w:rsidR="00EA6B87" w:rsidRPr="00EA6B87">
        <w:rPr>
          <w:sz w:val="24"/>
          <w:szCs w:val="24"/>
        </w:rPr>
        <w:t xml:space="preserve"> </w:t>
      </w:r>
      <w:r w:rsidR="00EA6B87" w:rsidRPr="00981799">
        <w:rPr>
          <w:b/>
          <w:i/>
          <w:sz w:val="24"/>
          <w:szCs w:val="24"/>
        </w:rPr>
        <w:t>pearls</w:t>
      </w:r>
      <w:r w:rsidR="00EA6B87" w:rsidRPr="00EA6B87">
        <w:rPr>
          <w:sz w:val="24"/>
          <w:szCs w:val="24"/>
        </w:rPr>
        <w:t xml:space="preserve"> is Merriam; she is from one of the 7,500 islands that make up the Philippines.  Merriam brought Alva, a pastor’s wife, who learned with us while her husband was in seminary in Memphis.  </w:t>
      </w:r>
      <w:r w:rsidR="009412E9">
        <w:rPr>
          <w:sz w:val="24"/>
          <w:szCs w:val="24"/>
        </w:rPr>
        <w:t>After</w:t>
      </w:r>
      <w:r w:rsidR="00EA6B87" w:rsidRPr="00EA6B87">
        <w:rPr>
          <w:sz w:val="24"/>
          <w:szCs w:val="24"/>
        </w:rPr>
        <w:t xml:space="preserve"> Alva and Eli returned home to Nicaragua eight months later we were already planning a trip with our church and disciple makers to Corn Island</w:t>
      </w:r>
      <w:r w:rsidR="0088791E">
        <w:rPr>
          <w:sz w:val="24"/>
          <w:szCs w:val="24"/>
        </w:rPr>
        <w:t>,</w:t>
      </w:r>
      <w:r w:rsidR="00EA6B87" w:rsidRPr="00EA6B87">
        <w:rPr>
          <w:sz w:val="24"/>
          <w:szCs w:val="24"/>
        </w:rPr>
        <w:t xml:space="preserve"> Nicaragua.</w:t>
      </w:r>
      <w:r w:rsidR="00155F50">
        <w:rPr>
          <w:sz w:val="24"/>
          <w:szCs w:val="24"/>
        </w:rPr>
        <w:t xml:space="preserve"> Through Alba, I met her son Dennis and his bride Dorcas.</w:t>
      </w:r>
      <w:r w:rsidR="009D1E8B">
        <w:rPr>
          <w:sz w:val="24"/>
          <w:szCs w:val="24"/>
        </w:rPr>
        <w:t xml:space="preserve"> Dennis is translating our lesson into Spanish, and through them we are making disciples in several cities and villages in this country.</w:t>
      </w:r>
    </w:p>
    <w:p w14:paraId="04AC471B" w14:textId="77777777" w:rsidR="008227F8" w:rsidRDefault="00EA6B87" w:rsidP="009D1E8B">
      <w:pPr>
        <w:jc w:val="both"/>
        <w:rPr>
          <w:sz w:val="24"/>
          <w:szCs w:val="24"/>
        </w:rPr>
      </w:pPr>
      <w:r w:rsidRPr="00EA6B87">
        <w:rPr>
          <w:sz w:val="24"/>
          <w:szCs w:val="24"/>
        </w:rPr>
        <w:tab/>
        <w:t xml:space="preserve"> I have a picture of three women in a small house in Nicaragua.  One of the women has a baby on one leg and an open Bible on the other.  They are studying the Word of God that I shared with my sister, Dorcas.   It is just three women and a baby sharing life and</w:t>
      </w:r>
      <w:r w:rsidR="00912F75">
        <w:rPr>
          <w:sz w:val="24"/>
          <w:szCs w:val="24"/>
        </w:rPr>
        <w:t xml:space="preserve"> truth with one another. </w:t>
      </w:r>
      <w:r w:rsidRPr="00EA6B87">
        <w:rPr>
          <w:sz w:val="24"/>
          <w:szCs w:val="24"/>
        </w:rPr>
        <w:t xml:space="preserve"> </w:t>
      </w:r>
      <w:r w:rsidR="00912F75">
        <w:rPr>
          <w:sz w:val="24"/>
          <w:szCs w:val="24"/>
        </w:rPr>
        <w:t>A</w:t>
      </w:r>
      <w:r w:rsidRPr="00EA6B87">
        <w:rPr>
          <w:sz w:val="24"/>
          <w:szCs w:val="24"/>
        </w:rPr>
        <w:t xml:space="preserve">nother </w:t>
      </w:r>
      <w:r w:rsidR="00912F75">
        <w:rPr>
          <w:sz w:val="24"/>
          <w:szCs w:val="24"/>
        </w:rPr>
        <w:t xml:space="preserve">scene </w:t>
      </w:r>
      <w:r w:rsidRPr="00EA6B87">
        <w:rPr>
          <w:sz w:val="24"/>
          <w:szCs w:val="24"/>
        </w:rPr>
        <w:t>brings tears of joy to my eyes</w:t>
      </w:r>
      <w:r w:rsidR="00912F75">
        <w:rPr>
          <w:sz w:val="24"/>
          <w:szCs w:val="24"/>
        </w:rPr>
        <w:t>:</w:t>
      </w:r>
      <w:r w:rsidRPr="00EA6B87">
        <w:rPr>
          <w:sz w:val="24"/>
          <w:szCs w:val="24"/>
        </w:rPr>
        <w:t xml:space="preserve"> </w:t>
      </w:r>
      <w:r w:rsidR="00912F75">
        <w:rPr>
          <w:sz w:val="24"/>
          <w:szCs w:val="24"/>
        </w:rPr>
        <w:t>t</w:t>
      </w:r>
      <w:r w:rsidRPr="00EA6B87">
        <w:rPr>
          <w:sz w:val="24"/>
          <w:szCs w:val="24"/>
        </w:rPr>
        <w:t>wo sets of women in Memphis</w:t>
      </w:r>
      <w:r w:rsidR="009412E9">
        <w:rPr>
          <w:sz w:val="24"/>
          <w:szCs w:val="24"/>
        </w:rPr>
        <w:t>,</w:t>
      </w:r>
      <w:r w:rsidRPr="00EA6B87">
        <w:rPr>
          <w:sz w:val="24"/>
          <w:szCs w:val="24"/>
        </w:rPr>
        <w:t xml:space="preserve"> Tennessee locked up in a prison cells</w:t>
      </w:r>
      <w:r w:rsidR="00912F75">
        <w:rPr>
          <w:sz w:val="24"/>
          <w:szCs w:val="24"/>
        </w:rPr>
        <w:t>,</w:t>
      </w:r>
      <w:r w:rsidRPr="00EA6B87">
        <w:rPr>
          <w:sz w:val="24"/>
          <w:szCs w:val="24"/>
        </w:rPr>
        <w:t xml:space="preserve"> studying the Word of God together. Where did the prisoners get these truths to study? These truths were taught to them by faithful disciple makers investing the life-changing Word of God into their precious souls. Do these stories seem insignificant to you in the great global plan of God? These small beginnings </w:t>
      </w:r>
      <w:r w:rsidRPr="00EA6B87">
        <w:rPr>
          <w:i/>
          <w:sz w:val="24"/>
          <w:szCs w:val="24"/>
        </w:rPr>
        <w:t>are</w:t>
      </w:r>
      <w:r w:rsidRPr="00EA6B87">
        <w:rPr>
          <w:sz w:val="24"/>
          <w:szCs w:val="24"/>
        </w:rPr>
        <w:t xml:space="preserve"> the </w:t>
      </w:r>
      <w:r w:rsidRPr="00EA6B87">
        <w:rPr>
          <w:b/>
          <w:i/>
          <w:sz w:val="24"/>
          <w:szCs w:val="24"/>
        </w:rPr>
        <w:t>global mission plan of God</w:t>
      </w:r>
      <w:r w:rsidRPr="00EA6B87">
        <w:rPr>
          <w:sz w:val="24"/>
          <w:szCs w:val="24"/>
        </w:rPr>
        <w:t xml:space="preserve">! </w:t>
      </w:r>
    </w:p>
    <w:p w14:paraId="60307A8C" w14:textId="77777777" w:rsidR="008227F8" w:rsidRPr="008227F8" w:rsidRDefault="008227F8" w:rsidP="008227F8">
      <w:pPr>
        <w:jc w:val="center"/>
        <w:rPr>
          <w:b/>
          <w:i/>
          <w:sz w:val="24"/>
          <w:szCs w:val="24"/>
        </w:rPr>
      </w:pPr>
      <w:r w:rsidRPr="008227F8">
        <w:rPr>
          <w:b/>
          <w:i/>
          <w:sz w:val="24"/>
          <w:szCs w:val="24"/>
        </w:rPr>
        <w:t>Psalms 67:1-7</w:t>
      </w:r>
    </w:p>
    <w:p w14:paraId="3EDA3F5A" w14:textId="77777777" w:rsidR="008227F8" w:rsidRPr="008227F8" w:rsidRDefault="008227F8" w:rsidP="008227F8">
      <w:pPr>
        <w:shd w:val="clear" w:color="auto" w:fill="FFFFFF"/>
        <w:spacing w:line="360" w:lineRule="atLeast"/>
        <w:jc w:val="center"/>
        <w:rPr>
          <w:rFonts w:eastAsia="Times New Roman" w:cs="Helvetica"/>
          <w:b/>
          <w:i/>
          <w:color w:val="000000"/>
          <w:sz w:val="24"/>
          <w:szCs w:val="24"/>
        </w:rPr>
      </w:pPr>
      <w:r w:rsidRPr="008227F8">
        <w:rPr>
          <w:rFonts w:eastAsia="Times New Roman" w:cs="Helvetica"/>
          <w:b/>
          <w:i/>
          <w:color w:val="000000"/>
          <w:sz w:val="24"/>
          <w:szCs w:val="24"/>
        </w:rPr>
        <w:t>May God be gracious to us and bless us</w:t>
      </w:r>
      <w:r w:rsidRPr="008227F8">
        <w:rPr>
          <w:rFonts w:eastAsia="Times New Roman" w:cs="Courier New"/>
          <w:b/>
          <w:i/>
          <w:color w:val="000000"/>
          <w:sz w:val="24"/>
          <w:szCs w:val="24"/>
        </w:rPr>
        <w:t> </w:t>
      </w:r>
      <w:r w:rsidRPr="008227F8">
        <w:rPr>
          <w:rFonts w:eastAsia="Times New Roman" w:cs="Helvetica"/>
          <w:b/>
          <w:i/>
          <w:color w:val="000000"/>
          <w:sz w:val="24"/>
          <w:szCs w:val="24"/>
        </w:rPr>
        <w:t>and make his face shine on us—</w:t>
      </w:r>
      <w:r w:rsidRPr="008227F8">
        <w:rPr>
          <w:rFonts w:eastAsia="Times New Roman" w:cs="Helvetica"/>
          <w:b/>
          <w:i/>
          <w:color w:val="000000"/>
          <w:sz w:val="24"/>
          <w:szCs w:val="24"/>
        </w:rPr>
        <w:br/>
      </w:r>
      <w:r w:rsidRPr="008227F8">
        <w:rPr>
          <w:rFonts w:eastAsia="Times New Roman" w:cs="Arial"/>
          <w:b/>
          <w:bCs/>
          <w:i/>
          <w:color w:val="000000"/>
          <w:sz w:val="24"/>
          <w:szCs w:val="24"/>
          <w:vertAlign w:val="superscript"/>
        </w:rPr>
        <w:t>2 </w:t>
      </w:r>
      <w:r w:rsidRPr="008227F8">
        <w:rPr>
          <w:rFonts w:eastAsia="Times New Roman" w:cs="Helvetica"/>
          <w:b/>
          <w:i/>
          <w:color w:val="000000"/>
          <w:sz w:val="24"/>
          <w:szCs w:val="24"/>
        </w:rPr>
        <w:t>so that your ways may be known on earth,</w:t>
      </w:r>
      <w:r w:rsidRPr="008227F8">
        <w:rPr>
          <w:rFonts w:eastAsia="Times New Roman" w:cs="Courier New"/>
          <w:b/>
          <w:i/>
          <w:color w:val="000000"/>
          <w:sz w:val="24"/>
          <w:szCs w:val="24"/>
        </w:rPr>
        <w:t> </w:t>
      </w:r>
      <w:r w:rsidRPr="008227F8">
        <w:rPr>
          <w:rFonts w:eastAsia="Times New Roman" w:cs="Helvetica"/>
          <w:b/>
          <w:i/>
          <w:color w:val="000000"/>
          <w:sz w:val="24"/>
          <w:szCs w:val="24"/>
        </w:rPr>
        <w:t xml:space="preserve">your salvation among all nations. </w:t>
      </w:r>
      <w:r w:rsidRPr="008227F8">
        <w:rPr>
          <w:rFonts w:eastAsia="Times New Roman" w:cs="Arial"/>
          <w:b/>
          <w:bCs/>
          <w:i/>
          <w:color w:val="000000"/>
          <w:sz w:val="24"/>
          <w:szCs w:val="24"/>
          <w:vertAlign w:val="superscript"/>
        </w:rPr>
        <w:t> </w:t>
      </w:r>
      <w:r w:rsidRPr="008227F8">
        <w:rPr>
          <w:rFonts w:eastAsia="Times New Roman" w:cs="Helvetica"/>
          <w:b/>
          <w:i/>
          <w:color w:val="000000"/>
          <w:sz w:val="24"/>
          <w:szCs w:val="24"/>
        </w:rPr>
        <w:t>May the peoples praise you, God;</w:t>
      </w:r>
      <w:r w:rsidRPr="008227F8">
        <w:rPr>
          <w:rFonts w:eastAsia="Times New Roman" w:cs="Courier New"/>
          <w:b/>
          <w:i/>
          <w:color w:val="000000"/>
          <w:sz w:val="24"/>
          <w:szCs w:val="24"/>
        </w:rPr>
        <w:t> </w:t>
      </w:r>
      <w:r w:rsidRPr="008227F8">
        <w:rPr>
          <w:rFonts w:eastAsia="Times New Roman" w:cs="Helvetica"/>
          <w:b/>
          <w:i/>
          <w:color w:val="000000"/>
          <w:sz w:val="24"/>
          <w:szCs w:val="24"/>
        </w:rPr>
        <w:t>may all the peoples praise you.</w:t>
      </w:r>
      <w:r w:rsidRPr="008227F8">
        <w:rPr>
          <w:rFonts w:eastAsia="Times New Roman" w:cs="Helvetica"/>
          <w:b/>
          <w:i/>
          <w:color w:val="000000"/>
          <w:sz w:val="24"/>
          <w:szCs w:val="24"/>
        </w:rPr>
        <w:br/>
      </w:r>
      <w:r w:rsidRPr="008227F8">
        <w:rPr>
          <w:rFonts w:eastAsia="Times New Roman" w:cs="Arial"/>
          <w:b/>
          <w:bCs/>
          <w:i/>
          <w:color w:val="000000"/>
          <w:sz w:val="24"/>
          <w:szCs w:val="24"/>
          <w:vertAlign w:val="superscript"/>
        </w:rPr>
        <w:t>4 </w:t>
      </w:r>
      <w:r w:rsidRPr="008227F8">
        <w:rPr>
          <w:rFonts w:eastAsia="Times New Roman" w:cs="Helvetica"/>
          <w:b/>
          <w:i/>
          <w:color w:val="000000"/>
          <w:sz w:val="24"/>
          <w:szCs w:val="24"/>
        </w:rPr>
        <w:t>May the nations be glad and sing for joy,</w:t>
      </w:r>
      <w:r w:rsidRPr="008227F8">
        <w:rPr>
          <w:rFonts w:eastAsia="Times New Roman" w:cs="Courier New"/>
          <w:b/>
          <w:i/>
          <w:color w:val="000000"/>
          <w:sz w:val="24"/>
          <w:szCs w:val="24"/>
        </w:rPr>
        <w:t> </w:t>
      </w:r>
      <w:r w:rsidRPr="008227F8">
        <w:rPr>
          <w:rFonts w:eastAsia="Times New Roman" w:cs="Helvetica"/>
          <w:b/>
          <w:i/>
          <w:color w:val="000000"/>
          <w:sz w:val="24"/>
          <w:szCs w:val="24"/>
        </w:rPr>
        <w:t>for you rule the peoples with equity</w:t>
      </w:r>
      <w:r w:rsidRPr="008227F8">
        <w:rPr>
          <w:rFonts w:eastAsia="Times New Roman" w:cs="Courier New"/>
          <w:b/>
          <w:i/>
          <w:color w:val="000000"/>
          <w:sz w:val="24"/>
          <w:szCs w:val="24"/>
        </w:rPr>
        <w:t> </w:t>
      </w:r>
      <w:r w:rsidRPr="008227F8">
        <w:rPr>
          <w:rFonts w:eastAsia="Times New Roman" w:cs="Helvetica"/>
          <w:b/>
          <w:i/>
          <w:color w:val="000000"/>
          <w:sz w:val="24"/>
          <w:szCs w:val="24"/>
        </w:rPr>
        <w:t xml:space="preserve">and guide the nations of the earth. </w:t>
      </w:r>
      <w:r w:rsidRPr="008227F8">
        <w:rPr>
          <w:rFonts w:eastAsia="Times New Roman" w:cs="Arial"/>
          <w:b/>
          <w:bCs/>
          <w:i/>
          <w:color w:val="000000"/>
          <w:sz w:val="24"/>
          <w:szCs w:val="24"/>
          <w:vertAlign w:val="superscript"/>
        </w:rPr>
        <w:t> </w:t>
      </w:r>
      <w:r w:rsidRPr="008227F8">
        <w:rPr>
          <w:rFonts w:eastAsia="Times New Roman" w:cs="Helvetica"/>
          <w:b/>
          <w:i/>
          <w:color w:val="000000"/>
          <w:sz w:val="24"/>
          <w:szCs w:val="24"/>
        </w:rPr>
        <w:t>May the peoples praise you, God;</w:t>
      </w:r>
      <w:r w:rsidRPr="008227F8">
        <w:rPr>
          <w:rFonts w:eastAsia="Times New Roman" w:cs="Helvetica"/>
          <w:b/>
          <w:i/>
          <w:color w:val="000000"/>
          <w:sz w:val="24"/>
          <w:szCs w:val="24"/>
        </w:rPr>
        <w:br/>
      </w:r>
      <w:r w:rsidRPr="008227F8">
        <w:rPr>
          <w:rFonts w:eastAsia="Times New Roman" w:cs="Courier New"/>
          <w:b/>
          <w:i/>
          <w:color w:val="000000"/>
          <w:sz w:val="24"/>
          <w:szCs w:val="24"/>
        </w:rPr>
        <w:t>    </w:t>
      </w:r>
      <w:r w:rsidRPr="008227F8">
        <w:rPr>
          <w:rFonts w:eastAsia="Times New Roman" w:cs="Helvetica"/>
          <w:b/>
          <w:i/>
          <w:color w:val="000000"/>
          <w:sz w:val="24"/>
          <w:szCs w:val="24"/>
        </w:rPr>
        <w:t xml:space="preserve">may all the peoples praise you. </w:t>
      </w:r>
      <w:r w:rsidRPr="008227F8">
        <w:rPr>
          <w:rFonts w:eastAsia="Times New Roman" w:cs="Arial"/>
          <w:b/>
          <w:bCs/>
          <w:i/>
          <w:color w:val="000000"/>
          <w:sz w:val="24"/>
          <w:szCs w:val="24"/>
          <w:vertAlign w:val="superscript"/>
        </w:rPr>
        <w:t> </w:t>
      </w:r>
      <w:r w:rsidRPr="008227F8">
        <w:rPr>
          <w:rFonts w:eastAsia="Times New Roman" w:cs="Helvetica"/>
          <w:b/>
          <w:i/>
          <w:color w:val="000000"/>
          <w:sz w:val="24"/>
          <w:szCs w:val="24"/>
        </w:rPr>
        <w:t>The land yields its harvest;</w:t>
      </w:r>
      <w:r w:rsidRPr="008227F8">
        <w:rPr>
          <w:rFonts w:eastAsia="Times New Roman" w:cs="Courier New"/>
          <w:b/>
          <w:i/>
          <w:color w:val="000000"/>
          <w:sz w:val="24"/>
          <w:szCs w:val="24"/>
        </w:rPr>
        <w:t> </w:t>
      </w:r>
      <w:r w:rsidRPr="008227F8">
        <w:rPr>
          <w:rFonts w:eastAsia="Times New Roman" w:cs="Helvetica"/>
          <w:b/>
          <w:i/>
          <w:color w:val="000000"/>
          <w:sz w:val="24"/>
          <w:szCs w:val="24"/>
        </w:rPr>
        <w:t xml:space="preserve">God, our God, blesses us. </w:t>
      </w:r>
      <w:r w:rsidRPr="008227F8">
        <w:rPr>
          <w:rFonts w:eastAsia="Times New Roman" w:cs="Arial"/>
          <w:b/>
          <w:bCs/>
          <w:i/>
          <w:color w:val="000000"/>
          <w:sz w:val="24"/>
          <w:szCs w:val="24"/>
          <w:vertAlign w:val="superscript"/>
        </w:rPr>
        <w:t> </w:t>
      </w:r>
      <w:r w:rsidRPr="008227F8">
        <w:rPr>
          <w:rFonts w:eastAsia="Times New Roman" w:cs="Helvetica"/>
          <w:b/>
          <w:i/>
          <w:color w:val="000000"/>
          <w:sz w:val="24"/>
          <w:szCs w:val="24"/>
        </w:rPr>
        <w:t>May God bless us still,</w:t>
      </w:r>
      <w:r w:rsidRPr="008227F8">
        <w:rPr>
          <w:rFonts w:eastAsia="Times New Roman" w:cs="Courier New"/>
          <w:b/>
          <w:i/>
          <w:color w:val="000000"/>
          <w:sz w:val="24"/>
          <w:szCs w:val="24"/>
        </w:rPr>
        <w:t> </w:t>
      </w:r>
      <w:r w:rsidRPr="008227F8">
        <w:rPr>
          <w:rFonts w:eastAsia="Times New Roman" w:cs="Helvetica"/>
          <w:b/>
          <w:i/>
          <w:color w:val="000000"/>
          <w:sz w:val="24"/>
          <w:szCs w:val="24"/>
        </w:rPr>
        <w:t>so that all the ends of the earth will fear him.</w:t>
      </w:r>
    </w:p>
    <w:p w14:paraId="55BD2826" w14:textId="77777777" w:rsidR="00EA6B87" w:rsidRDefault="00EA6B87" w:rsidP="00EA6B87">
      <w:pPr>
        <w:ind w:firstLine="720"/>
        <w:jc w:val="both"/>
        <w:rPr>
          <w:sz w:val="24"/>
          <w:szCs w:val="24"/>
        </w:rPr>
      </w:pPr>
      <w:r w:rsidRPr="00EA6B87">
        <w:rPr>
          <w:sz w:val="24"/>
          <w:szCs w:val="24"/>
        </w:rPr>
        <w:t>What an incredibly simple concept the L</w:t>
      </w:r>
      <w:r w:rsidR="009412E9">
        <w:rPr>
          <w:sz w:val="24"/>
          <w:szCs w:val="24"/>
        </w:rPr>
        <w:t>ord</w:t>
      </w:r>
      <w:r w:rsidRPr="00EA6B87">
        <w:rPr>
          <w:sz w:val="24"/>
          <w:szCs w:val="24"/>
        </w:rPr>
        <w:t xml:space="preserve"> Jesus has modeled for us with His first 12 disciples.  Just like the parable of the tiny mustard seed that grows into a large tree, these </w:t>
      </w:r>
      <w:r w:rsidRPr="00EA6B87">
        <w:rPr>
          <w:b/>
          <w:i/>
          <w:sz w:val="24"/>
          <w:szCs w:val="24"/>
        </w:rPr>
        <w:t>seed pearls</w:t>
      </w:r>
      <w:r w:rsidRPr="00EA6B87">
        <w:rPr>
          <w:sz w:val="24"/>
          <w:szCs w:val="24"/>
        </w:rPr>
        <w:t xml:space="preserve"> have the </w:t>
      </w:r>
      <w:r w:rsidRPr="00EA6B87">
        <w:rPr>
          <w:i/>
          <w:sz w:val="24"/>
          <w:szCs w:val="24"/>
        </w:rPr>
        <w:t>potential</w:t>
      </w:r>
      <w:r w:rsidRPr="00EA6B87">
        <w:rPr>
          <w:sz w:val="24"/>
          <w:szCs w:val="24"/>
        </w:rPr>
        <w:t xml:space="preserve"> to become multitudes of </w:t>
      </w:r>
      <w:r w:rsidRPr="00EA6B87">
        <w:rPr>
          <w:b/>
          <w:i/>
          <w:sz w:val="24"/>
          <w:szCs w:val="24"/>
        </w:rPr>
        <w:t>seeds</w:t>
      </w:r>
      <w:r w:rsidRPr="00EA6B87">
        <w:rPr>
          <w:sz w:val="24"/>
          <w:szCs w:val="24"/>
        </w:rPr>
        <w:t xml:space="preserve"> in God‘s family tree! (Mat. 13:31-32)  When Christ is fully formed in us and we remain connected to the </w:t>
      </w:r>
      <w:r w:rsidRPr="00EA6B87">
        <w:rPr>
          <w:b/>
          <w:i/>
          <w:sz w:val="24"/>
          <w:szCs w:val="24"/>
        </w:rPr>
        <w:t>strand</w:t>
      </w:r>
      <w:r w:rsidR="00A33A50">
        <w:rPr>
          <w:b/>
          <w:i/>
          <w:sz w:val="24"/>
          <w:szCs w:val="24"/>
        </w:rPr>
        <w:t>,</w:t>
      </w:r>
      <w:r w:rsidR="00A33A50" w:rsidRPr="00EA6B87">
        <w:rPr>
          <w:sz w:val="24"/>
          <w:szCs w:val="24"/>
        </w:rPr>
        <w:t xml:space="preserve"> we</w:t>
      </w:r>
      <w:r w:rsidRPr="00EA6B87">
        <w:rPr>
          <w:sz w:val="24"/>
          <w:szCs w:val="24"/>
        </w:rPr>
        <w:t xml:space="preserve"> cannot help but yield a large crop of </w:t>
      </w:r>
      <w:r w:rsidRPr="00981799">
        <w:rPr>
          <w:b/>
          <w:i/>
          <w:sz w:val="24"/>
          <w:szCs w:val="24"/>
        </w:rPr>
        <w:t>seed</w:t>
      </w:r>
      <w:r w:rsidRPr="00EA6B87">
        <w:rPr>
          <w:sz w:val="24"/>
          <w:szCs w:val="24"/>
        </w:rPr>
        <w:t xml:space="preserve"> </w:t>
      </w:r>
      <w:r w:rsidRPr="00981799">
        <w:rPr>
          <w:b/>
          <w:i/>
          <w:sz w:val="24"/>
          <w:szCs w:val="24"/>
        </w:rPr>
        <w:t>pearls</w:t>
      </w:r>
      <w:r w:rsidRPr="00EA6B87">
        <w:rPr>
          <w:sz w:val="24"/>
          <w:szCs w:val="24"/>
        </w:rPr>
        <w:t xml:space="preserve">! </w:t>
      </w:r>
    </w:p>
    <w:p w14:paraId="54BA2C72" w14:textId="77777777" w:rsidR="00912F75" w:rsidRPr="00FE0513" w:rsidRDefault="00912F75" w:rsidP="00912F75">
      <w:pPr>
        <w:jc w:val="center"/>
        <w:rPr>
          <w:b/>
          <w:sz w:val="28"/>
          <w:szCs w:val="28"/>
        </w:rPr>
      </w:pPr>
      <w:r w:rsidRPr="00FE0513">
        <w:rPr>
          <w:b/>
          <w:sz w:val="28"/>
          <w:szCs w:val="28"/>
        </w:rPr>
        <w:t>Strand of Pearls</w:t>
      </w:r>
    </w:p>
    <w:p w14:paraId="0547E7CF" w14:textId="77777777" w:rsidR="00EA6B87" w:rsidRPr="00D608D1" w:rsidRDefault="00EA6B87" w:rsidP="00D608D1">
      <w:pPr>
        <w:ind w:firstLine="720"/>
        <w:jc w:val="both"/>
        <w:rPr>
          <w:sz w:val="24"/>
          <w:szCs w:val="24"/>
        </w:rPr>
      </w:pPr>
      <w:r w:rsidRPr="00EA6B87">
        <w:rPr>
          <w:sz w:val="24"/>
          <w:szCs w:val="24"/>
        </w:rPr>
        <w:t xml:space="preserve"> Time and paper do not allow room to connect all the precious people from many ethnic groups and nations God has added to this </w:t>
      </w:r>
      <w:r w:rsidRPr="00981799">
        <w:rPr>
          <w:b/>
          <w:i/>
          <w:sz w:val="24"/>
          <w:szCs w:val="24"/>
        </w:rPr>
        <w:t>strand</w:t>
      </w:r>
      <w:r w:rsidRPr="00EA6B87">
        <w:rPr>
          <w:sz w:val="24"/>
          <w:szCs w:val="24"/>
        </w:rPr>
        <w:t xml:space="preserve"> </w:t>
      </w:r>
      <w:r w:rsidRPr="005A321B">
        <w:rPr>
          <w:b/>
          <w:i/>
          <w:sz w:val="24"/>
          <w:szCs w:val="24"/>
        </w:rPr>
        <w:t>of</w:t>
      </w:r>
      <w:r w:rsidRPr="00EA6B87">
        <w:rPr>
          <w:sz w:val="24"/>
          <w:szCs w:val="24"/>
        </w:rPr>
        <w:t xml:space="preserve"> </w:t>
      </w:r>
      <w:r w:rsidRPr="005A321B">
        <w:rPr>
          <w:b/>
          <w:i/>
          <w:sz w:val="24"/>
          <w:szCs w:val="24"/>
        </w:rPr>
        <w:t>pearls</w:t>
      </w:r>
      <w:r w:rsidRPr="00EA6B87">
        <w:rPr>
          <w:sz w:val="24"/>
          <w:szCs w:val="24"/>
        </w:rPr>
        <w:t xml:space="preserve"> and I am connected to them at the heart.  </w:t>
      </w:r>
      <w:r w:rsidR="00D97AB4">
        <w:rPr>
          <w:sz w:val="24"/>
          <w:szCs w:val="24"/>
        </w:rPr>
        <w:t>Each individual “</w:t>
      </w:r>
      <w:r w:rsidR="00D97AB4" w:rsidRPr="00EA6B87">
        <w:rPr>
          <w:b/>
          <w:i/>
          <w:sz w:val="24"/>
          <w:szCs w:val="24"/>
        </w:rPr>
        <w:t>seed pearl</w:t>
      </w:r>
      <w:r w:rsidR="00D97AB4">
        <w:rPr>
          <w:sz w:val="24"/>
          <w:szCs w:val="24"/>
        </w:rPr>
        <w:t xml:space="preserve">” </w:t>
      </w:r>
      <w:r w:rsidR="00D97AB4" w:rsidRPr="00EA6B87">
        <w:rPr>
          <w:sz w:val="24"/>
          <w:szCs w:val="24"/>
        </w:rPr>
        <w:t xml:space="preserve">is vital in this interdependent network of disciple makers.  </w:t>
      </w:r>
      <w:r w:rsidRPr="00EA6B87">
        <w:rPr>
          <w:sz w:val="24"/>
          <w:szCs w:val="24"/>
        </w:rPr>
        <w:t xml:space="preserve"> I am living to see the radiance in each face as they are presented to The King and hear Him say to each and every one of them: </w:t>
      </w:r>
      <w:r w:rsidRPr="00EA6B87">
        <w:rPr>
          <w:b/>
          <w:i/>
          <w:sz w:val="24"/>
          <w:szCs w:val="24"/>
        </w:rPr>
        <w:t xml:space="preserve">Well done, good and faithful slave. You were faithful with a few things, I will put you in charge of many things; enter </w:t>
      </w:r>
      <w:r w:rsidR="00122B15">
        <w:rPr>
          <w:b/>
          <w:i/>
          <w:sz w:val="24"/>
          <w:szCs w:val="24"/>
        </w:rPr>
        <w:t>into the joy of your master.</w:t>
      </w:r>
      <w:r w:rsidRPr="00EA6B87">
        <w:rPr>
          <w:b/>
          <w:i/>
          <w:sz w:val="24"/>
          <w:szCs w:val="24"/>
        </w:rPr>
        <w:t xml:space="preserve"> (Mat</w:t>
      </w:r>
      <w:r w:rsidR="00DD46A2">
        <w:rPr>
          <w:b/>
          <w:i/>
          <w:sz w:val="24"/>
          <w:szCs w:val="24"/>
        </w:rPr>
        <w:t>thew</w:t>
      </w:r>
      <w:r w:rsidRPr="00EA6B87">
        <w:rPr>
          <w:b/>
          <w:i/>
          <w:sz w:val="24"/>
          <w:szCs w:val="24"/>
        </w:rPr>
        <w:t xml:space="preserve"> 25:21)</w:t>
      </w:r>
    </w:p>
    <w:p w14:paraId="3294B43C" w14:textId="77777777" w:rsidR="00EA6B87" w:rsidRDefault="00EA6B87" w:rsidP="00EA6B87">
      <w:pPr>
        <w:ind w:firstLine="720"/>
        <w:jc w:val="both"/>
        <w:rPr>
          <w:sz w:val="24"/>
          <w:szCs w:val="24"/>
        </w:rPr>
      </w:pPr>
      <w:r w:rsidRPr="00EA6B87">
        <w:rPr>
          <w:sz w:val="24"/>
          <w:szCs w:val="24"/>
        </w:rPr>
        <w:t xml:space="preserve">This is, in part, the </w:t>
      </w:r>
      <w:r w:rsidRPr="005A321B">
        <w:rPr>
          <w:b/>
          <w:i/>
          <w:sz w:val="24"/>
          <w:szCs w:val="24"/>
        </w:rPr>
        <w:t>life</w:t>
      </w:r>
      <w:r w:rsidR="005A321B">
        <w:rPr>
          <w:sz w:val="24"/>
          <w:szCs w:val="24"/>
        </w:rPr>
        <w:t>-</w:t>
      </w:r>
      <w:r w:rsidRPr="005A321B">
        <w:rPr>
          <w:b/>
          <w:i/>
          <w:sz w:val="24"/>
          <w:szCs w:val="24"/>
        </w:rPr>
        <w:t>style</w:t>
      </w:r>
      <w:r w:rsidRPr="00EA6B87">
        <w:rPr>
          <w:sz w:val="24"/>
          <w:szCs w:val="24"/>
        </w:rPr>
        <w:t xml:space="preserve"> of disciple making. God is at work in the mi</w:t>
      </w:r>
      <w:r w:rsidR="00E04067">
        <w:rPr>
          <w:sz w:val="24"/>
          <w:szCs w:val="24"/>
        </w:rPr>
        <w:t>ds</w:t>
      </w:r>
      <w:r w:rsidRPr="00EA6B87">
        <w:rPr>
          <w:sz w:val="24"/>
          <w:szCs w:val="24"/>
        </w:rPr>
        <w:t>t of very ordinary women</w:t>
      </w:r>
      <w:r w:rsidR="00ED7C6D">
        <w:rPr>
          <w:sz w:val="24"/>
          <w:szCs w:val="24"/>
        </w:rPr>
        <w:t>.</w:t>
      </w:r>
      <w:r w:rsidRPr="00EA6B87">
        <w:rPr>
          <w:sz w:val="24"/>
          <w:szCs w:val="24"/>
        </w:rPr>
        <w:t xml:space="preserve"> Each and every </w:t>
      </w:r>
      <w:r w:rsidRPr="00ED7C6D">
        <w:rPr>
          <w:b/>
          <w:i/>
          <w:sz w:val="24"/>
          <w:szCs w:val="24"/>
        </w:rPr>
        <w:t>living pearl</w:t>
      </w:r>
      <w:r w:rsidRPr="00EA6B87">
        <w:rPr>
          <w:sz w:val="24"/>
          <w:szCs w:val="24"/>
        </w:rPr>
        <w:t xml:space="preserve"> is unique.  Our life experiences and personalities are as variegated and multifaceted as diamonds hand-picked from the dust of this earth for a glorious and eternal purpose.</w:t>
      </w:r>
      <w:r w:rsidR="000904BE">
        <w:rPr>
          <w:sz w:val="24"/>
          <w:szCs w:val="24"/>
        </w:rPr>
        <w:t xml:space="preserve"> </w:t>
      </w:r>
      <w:r w:rsidRPr="00EA6B87">
        <w:rPr>
          <w:sz w:val="24"/>
          <w:szCs w:val="24"/>
        </w:rPr>
        <w:t xml:space="preserve">He does not need us to do his work. But He chose us and appointed us for this good life-long work of </w:t>
      </w:r>
      <w:r w:rsidRPr="00EA6B87">
        <w:rPr>
          <w:b/>
          <w:i/>
          <w:sz w:val="24"/>
          <w:szCs w:val="24"/>
        </w:rPr>
        <w:t>making disciples</w:t>
      </w:r>
      <w:r w:rsidRPr="00EA6B87">
        <w:rPr>
          <w:sz w:val="24"/>
          <w:szCs w:val="24"/>
        </w:rPr>
        <w:t xml:space="preserve"> and bearing fruit even in old age. I relate to the passages describing those God sovereignly choose</w:t>
      </w:r>
      <w:r w:rsidR="0088791E">
        <w:rPr>
          <w:sz w:val="24"/>
          <w:szCs w:val="24"/>
        </w:rPr>
        <w:t>s</w:t>
      </w:r>
      <w:r w:rsidRPr="00EA6B87">
        <w:rPr>
          <w:sz w:val="24"/>
          <w:szCs w:val="24"/>
        </w:rPr>
        <w:t xml:space="preserve"> to work</w:t>
      </w:r>
      <w:r w:rsidR="00177338">
        <w:rPr>
          <w:sz w:val="24"/>
          <w:szCs w:val="24"/>
        </w:rPr>
        <w:t xml:space="preserve"> through</w:t>
      </w:r>
      <w:r w:rsidR="00E04067">
        <w:rPr>
          <w:sz w:val="24"/>
          <w:szCs w:val="24"/>
        </w:rPr>
        <w:t>.</w:t>
      </w:r>
      <w:r w:rsidR="005A321B">
        <w:rPr>
          <w:sz w:val="24"/>
          <w:szCs w:val="24"/>
        </w:rPr>
        <w:t xml:space="preserve"> </w:t>
      </w:r>
      <w:r w:rsidR="0067791E">
        <w:rPr>
          <w:sz w:val="24"/>
          <w:szCs w:val="24"/>
        </w:rPr>
        <w:t xml:space="preserve"> </w:t>
      </w:r>
      <w:r w:rsidR="00177338">
        <w:rPr>
          <w:sz w:val="24"/>
          <w:szCs w:val="24"/>
        </w:rPr>
        <w:t xml:space="preserve">It is through our </w:t>
      </w:r>
      <w:r w:rsidR="0067791E">
        <w:rPr>
          <w:sz w:val="24"/>
          <w:szCs w:val="24"/>
        </w:rPr>
        <w:t>weakness</w:t>
      </w:r>
      <w:r w:rsidR="00177338">
        <w:rPr>
          <w:sz w:val="24"/>
          <w:szCs w:val="24"/>
        </w:rPr>
        <w:t xml:space="preserve"> that </w:t>
      </w:r>
      <w:r w:rsidR="0067791E">
        <w:rPr>
          <w:sz w:val="24"/>
          <w:szCs w:val="24"/>
        </w:rPr>
        <w:t>the strength and wisdom of God is magnified. And so, I will glory in my weakness, so tha</w:t>
      </w:r>
      <w:r w:rsidR="003E7145">
        <w:rPr>
          <w:sz w:val="24"/>
          <w:szCs w:val="24"/>
        </w:rPr>
        <w:t>t</w:t>
      </w:r>
      <w:r w:rsidR="0067791E">
        <w:rPr>
          <w:sz w:val="24"/>
          <w:szCs w:val="24"/>
        </w:rPr>
        <w:t xml:space="preserve"> His power may be perfected in me.</w:t>
      </w:r>
      <w:r w:rsidR="003E7145">
        <w:rPr>
          <w:sz w:val="24"/>
          <w:szCs w:val="24"/>
        </w:rPr>
        <w:t xml:space="preserve"> As Paul said in Romans 15:18 (HCSB)</w:t>
      </w:r>
      <w:r w:rsidR="0078420E">
        <w:rPr>
          <w:sz w:val="24"/>
          <w:szCs w:val="24"/>
        </w:rPr>
        <w:t>,</w:t>
      </w:r>
      <w:r w:rsidR="003E7145">
        <w:rPr>
          <w:sz w:val="24"/>
          <w:szCs w:val="24"/>
        </w:rPr>
        <w:t xml:space="preserve"> “I would not dare say anything, except what Christ has accomplished through me.”</w:t>
      </w:r>
      <w:r w:rsidR="001C5F5C">
        <w:rPr>
          <w:sz w:val="24"/>
          <w:szCs w:val="24"/>
        </w:rPr>
        <w:t xml:space="preserve"> </w:t>
      </w:r>
      <w:r w:rsidR="003E7145">
        <w:rPr>
          <w:sz w:val="24"/>
          <w:szCs w:val="24"/>
        </w:rPr>
        <w:t xml:space="preserve"> </w:t>
      </w:r>
      <w:r w:rsidR="005A321B">
        <w:rPr>
          <w:sz w:val="24"/>
          <w:szCs w:val="24"/>
        </w:rPr>
        <w:t>These verses describe my credentials as a servant of the King.</w:t>
      </w:r>
    </w:p>
    <w:p w14:paraId="0DD338F1" w14:textId="77777777" w:rsidR="00177338" w:rsidRPr="000904BE" w:rsidRDefault="00177338" w:rsidP="000904BE">
      <w:pPr>
        <w:jc w:val="center"/>
        <w:rPr>
          <w:b/>
          <w:i/>
          <w:sz w:val="24"/>
          <w:szCs w:val="24"/>
        </w:rPr>
      </w:pPr>
      <w:r w:rsidRPr="000904BE">
        <w:rPr>
          <w:b/>
          <w:i/>
          <w:sz w:val="24"/>
          <w:szCs w:val="24"/>
        </w:rPr>
        <w:t>1 Corinthians 1:26-31</w:t>
      </w:r>
    </w:p>
    <w:p w14:paraId="7B3C328A" w14:textId="77777777" w:rsidR="00EA6B87" w:rsidRPr="000904BE" w:rsidRDefault="00EA6B87" w:rsidP="000904BE">
      <w:pPr>
        <w:jc w:val="center"/>
        <w:rPr>
          <w:b/>
          <w:i/>
          <w:sz w:val="24"/>
          <w:szCs w:val="24"/>
        </w:rPr>
      </w:pPr>
      <w:r w:rsidRPr="000904BE">
        <w:rPr>
          <w:b/>
          <w:i/>
          <w:sz w:val="24"/>
          <w:szCs w:val="24"/>
        </w:rPr>
        <w:t>Brothers, consider your calling: not many are wise from a human perspective, not many powerful, not many of noble birth. Instead, God has chosen the world</w:t>
      </w:r>
      <w:r w:rsidR="0088791E" w:rsidRPr="000904BE">
        <w:rPr>
          <w:b/>
          <w:i/>
          <w:sz w:val="24"/>
          <w:szCs w:val="24"/>
        </w:rPr>
        <w:t>’</w:t>
      </w:r>
      <w:r w:rsidRPr="000904BE">
        <w:rPr>
          <w:b/>
          <w:i/>
          <w:sz w:val="24"/>
          <w:szCs w:val="24"/>
        </w:rPr>
        <w:t>s foolish things to shame the wise, and God has chosen the worlds weak things to shame the strong. God has chosen the world’s insignificant and despised things- the things viewed as nothing- so He might bring to nothing the things that are viewed as something, so that no one can boast in His presence.  But by His doing you are in Christ Jesus, who became to us wisdom from God, and righteousness and sanctification, and redemption, so that, just as it is written, “Let him who boast, boast</w:t>
      </w:r>
      <w:r w:rsidR="0088791E" w:rsidRPr="000904BE">
        <w:rPr>
          <w:b/>
          <w:i/>
          <w:sz w:val="24"/>
          <w:szCs w:val="24"/>
        </w:rPr>
        <w:t>s</w:t>
      </w:r>
      <w:r w:rsidRPr="000904BE">
        <w:rPr>
          <w:b/>
          <w:i/>
          <w:sz w:val="24"/>
          <w:szCs w:val="24"/>
        </w:rPr>
        <w:t xml:space="preserve"> in the LORD.”</w:t>
      </w:r>
    </w:p>
    <w:p w14:paraId="4F6BD2CA" w14:textId="77777777" w:rsidR="00C578B5" w:rsidRDefault="00213799" w:rsidP="00C578B5">
      <w:pPr>
        <w:jc w:val="center"/>
        <w:rPr>
          <w:b/>
          <w:sz w:val="28"/>
          <w:szCs w:val="28"/>
        </w:rPr>
      </w:pPr>
      <w:r>
        <w:rPr>
          <w:b/>
          <w:sz w:val="28"/>
          <w:szCs w:val="28"/>
        </w:rPr>
        <w:t>Write What You Know</w:t>
      </w:r>
    </w:p>
    <w:p w14:paraId="7682768E" w14:textId="77777777" w:rsidR="00AE193B" w:rsidRDefault="00C578B5" w:rsidP="00DF3751">
      <w:pPr>
        <w:ind w:firstLine="720"/>
        <w:jc w:val="both"/>
        <w:rPr>
          <w:sz w:val="24"/>
          <w:szCs w:val="24"/>
        </w:rPr>
      </w:pPr>
      <w:r>
        <w:rPr>
          <w:sz w:val="24"/>
          <w:szCs w:val="24"/>
        </w:rPr>
        <w:t xml:space="preserve">As I was half-way through the writing of this book, I attended the Mid-South Christian Writers Conference. One of the sessions, taught by Emily Akin, was titled: </w:t>
      </w:r>
      <w:r w:rsidRPr="009E1D12">
        <w:rPr>
          <w:i/>
          <w:sz w:val="24"/>
          <w:szCs w:val="24"/>
        </w:rPr>
        <w:t>Write</w:t>
      </w:r>
      <w:r>
        <w:rPr>
          <w:sz w:val="24"/>
          <w:szCs w:val="24"/>
        </w:rPr>
        <w:t xml:space="preserve"> </w:t>
      </w:r>
      <w:r w:rsidRPr="009E1D12">
        <w:rPr>
          <w:i/>
          <w:sz w:val="24"/>
          <w:szCs w:val="24"/>
        </w:rPr>
        <w:t>What</w:t>
      </w:r>
      <w:r>
        <w:rPr>
          <w:sz w:val="24"/>
          <w:szCs w:val="24"/>
        </w:rPr>
        <w:t xml:space="preserve"> </w:t>
      </w:r>
      <w:r w:rsidRPr="009E1D12">
        <w:rPr>
          <w:i/>
          <w:sz w:val="24"/>
          <w:szCs w:val="24"/>
        </w:rPr>
        <w:t>you</w:t>
      </w:r>
      <w:r>
        <w:rPr>
          <w:sz w:val="24"/>
          <w:szCs w:val="24"/>
        </w:rPr>
        <w:t xml:space="preserve"> </w:t>
      </w:r>
      <w:r>
        <w:rPr>
          <w:i/>
          <w:sz w:val="24"/>
          <w:szCs w:val="24"/>
        </w:rPr>
        <w:t xml:space="preserve">Know: Finding Stories in Everyday Life. </w:t>
      </w:r>
      <w:r>
        <w:rPr>
          <w:sz w:val="24"/>
          <w:szCs w:val="24"/>
        </w:rPr>
        <w:t xml:space="preserve">Therefore, the question I must ask myself is this: </w:t>
      </w:r>
      <w:r w:rsidRPr="0034082D">
        <w:rPr>
          <w:i/>
          <w:sz w:val="24"/>
          <w:szCs w:val="24"/>
        </w:rPr>
        <w:t>What</w:t>
      </w:r>
      <w:r>
        <w:rPr>
          <w:sz w:val="24"/>
          <w:szCs w:val="24"/>
        </w:rPr>
        <w:t xml:space="preserve"> </w:t>
      </w:r>
      <w:r w:rsidRPr="0034082D">
        <w:rPr>
          <w:i/>
          <w:sz w:val="24"/>
          <w:szCs w:val="24"/>
        </w:rPr>
        <w:t>exactly</w:t>
      </w:r>
      <w:r>
        <w:rPr>
          <w:sz w:val="24"/>
          <w:szCs w:val="24"/>
        </w:rPr>
        <w:t xml:space="preserve">, </w:t>
      </w:r>
      <w:r w:rsidRPr="0034082D">
        <w:rPr>
          <w:i/>
          <w:sz w:val="24"/>
          <w:szCs w:val="24"/>
        </w:rPr>
        <w:t>do</w:t>
      </w:r>
      <w:r>
        <w:rPr>
          <w:sz w:val="24"/>
          <w:szCs w:val="24"/>
        </w:rPr>
        <w:t xml:space="preserve"> </w:t>
      </w:r>
      <w:r w:rsidRPr="0034082D">
        <w:rPr>
          <w:i/>
          <w:sz w:val="24"/>
          <w:szCs w:val="24"/>
        </w:rPr>
        <w:t>I</w:t>
      </w:r>
      <w:r>
        <w:rPr>
          <w:sz w:val="24"/>
          <w:szCs w:val="24"/>
        </w:rPr>
        <w:t xml:space="preserve"> </w:t>
      </w:r>
      <w:r w:rsidRPr="0034082D">
        <w:rPr>
          <w:i/>
          <w:sz w:val="24"/>
          <w:szCs w:val="24"/>
        </w:rPr>
        <w:t>know</w:t>
      </w:r>
      <w:r>
        <w:rPr>
          <w:sz w:val="24"/>
          <w:szCs w:val="24"/>
        </w:rPr>
        <w:t xml:space="preserve">? </w:t>
      </w:r>
      <w:r w:rsidR="00702263">
        <w:rPr>
          <w:sz w:val="24"/>
          <w:szCs w:val="24"/>
        </w:rPr>
        <w:t xml:space="preserve">After </w:t>
      </w:r>
      <w:r w:rsidR="007F7A07">
        <w:rPr>
          <w:sz w:val="24"/>
          <w:szCs w:val="24"/>
        </w:rPr>
        <w:t>mulling it over, I’ve come to this conclus</w:t>
      </w:r>
      <w:r w:rsidR="006569D4">
        <w:rPr>
          <w:sz w:val="24"/>
          <w:szCs w:val="24"/>
        </w:rPr>
        <w:t xml:space="preserve">ion: </w:t>
      </w:r>
      <w:r w:rsidR="007F7A07">
        <w:rPr>
          <w:sz w:val="24"/>
          <w:szCs w:val="24"/>
        </w:rPr>
        <w:t>I</w:t>
      </w:r>
      <w:r w:rsidR="00702263">
        <w:rPr>
          <w:sz w:val="24"/>
          <w:szCs w:val="24"/>
        </w:rPr>
        <w:t xml:space="preserve"> </w:t>
      </w:r>
      <w:r w:rsidR="006569D4">
        <w:rPr>
          <w:sz w:val="24"/>
          <w:szCs w:val="24"/>
        </w:rPr>
        <w:t>know</w:t>
      </w:r>
      <w:r w:rsidR="00B856FA">
        <w:rPr>
          <w:sz w:val="24"/>
          <w:szCs w:val="24"/>
        </w:rPr>
        <w:t xml:space="preserve"> th</w:t>
      </w:r>
      <w:r w:rsidR="00D82434">
        <w:rPr>
          <w:sz w:val="24"/>
          <w:szCs w:val="24"/>
        </w:rPr>
        <w:t>is…</w:t>
      </w:r>
      <w:r w:rsidR="006569D4">
        <w:rPr>
          <w:sz w:val="24"/>
          <w:szCs w:val="24"/>
        </w:rPr>
        <w:t xml:space="preserve"> I </w:t>
      </w:r>
      <w:r w:rsidR="00702263">
        <w:rPr>
          <w:sz w:val="24"/>
          <w:szCs w:val="24"/>
        </w:rPr>
        <w:t>have</w:t>
      </w:r>
      <w:r w:rsidR="00B856FA">
        <w:rPr>
          <w:sz w:val="24"/>
          <w:szCs w:val="24"/>
        </w:rPr>
        <w:t xml:space="preserve"> volumes of Books written on my heart.</w:t>
      </w:r>
      <w:r w:rsidR="00DF3751">
        <w:rPr>
          <w:sz w:val="24"/>
          <w:szCs w:val="24"/>
        </w:rPr>
        <w:t xml:space="preserve"> </w:t>
      </w:r>
      <w:r w:rsidR="00B856FA">
        <w:rPr>
          <w:sz w:val="24"/>
          <w:szCs w:val="24"/>
        </w:rPr>
        <w:t>So</w:t>
      </w:r>
      <w:r w:rsidR="00B856FA" w:rsidRPr="00B856FA">
        <w:rPr>
          <w:sz w:val="24"/>
          <w:szCs w:val="24"/>
        </w:rPr>
        <w:t xml:space="preserve"> </w:t>
      </w:r>
      <w:r w:rsidR="00B856FA">
        <w:rPr>
          <w:sz w:val="24"/>
          <w:szCs w:val="24"/>
        </w:rPr>
        <w:t>many</w:t>
      </w:r>
      <w:r w:rsidR="00DF3751">
        <w:rPr>
          <w:sz w:val="24"/>
          <w:szCs w:val="24"/>
        </w:rPr>
        <w:t>, if fact, it reminds me of the moments–just before I gave birth to my children! This book is</w:t>
      </w:r>
      <w:r w:rsidR="00D82434">
        <w:rPr>
          <w:sz w:val="24"/>
          <w:szCs w:val="24"/>
        </w:rPr>
        <w:t xml:space="preserve"> long</w:t>
      </w:r>
      <w:r w:rsidR="00DF3751">
        <w:rPr>
          <w:sz w:val="24"/>
          <w:szCs w:val="24"/>
        </w:rPr>
        <w:t xml:space="preserve"> overdue and </w:t>
      </w:r>
      <w:r w:rsidR="00DF3751" w:rsidRPr="00DE3ED3">
        <w:rPr>
          <w:b/>
          <w:i/>
          <w:sz w:val="24"/>
          <w:szCs w:val="24"/>
        </w:rPr>
        <w:t>it’s time to give birth</w:t>
      </w:r>
      <w:r w:rsidR="00DF3751">
        <w:rPr>
          <w:sz w:val="24"/>
          <w:szCs w:val="24"/>
        </w:rPr>
        <w:t>!</w:t>
      </w:r>
      <w:r w:rsidR="00B856FA">
        <w:rPr>
          <w:sz w:val="24"/>
          <w:szCs w:val="24"/>
        </w:rPr>
        <w:t xml:space="preserve"> </w:t>
      </w:r>
      <w:r w:rsidR="00DF3751">
        <w:rPr>
          <w:sz w:val="24"/>
          <w:szCs w:val="24"/>
        </w:rPr>
        <w:t>How</w:t>
      </w:r>
      <w:r w:rsidR="00D82434">
        <w:rPr>
          <w:sz w:val="24"/>
          <w:szCs w:val="24"/>
        </w:rPr>
        <w:t>eve</w:t>
      </w:r>
      <w:r w:rsidR="00DF3751">
        <w:rPr>
          <w:sz w:val="24"/>
          <w:szCs w:val="24"/>
        </w:rPr>
        <w:t>r</w:t>
      </w:r>
      <w:r w:rsidR="00D82434">
        <w:rPr>
          <w:sz w:val="24"/>
          <w:szCs w:val="24"/>
        </w:rPr>
        <w:t>,</w:t>
      </w:r>
      <w:r w:rsidR="00DF3751">
        <w:rPr>
          <w:sz w:val="24"/>
          <w:szCs w:val="24"/>
        </w:rPr>
        <w:t xml:space="preserve"> I have </w:t>
      </w:r>
      <w:r w:rsidR="00DF3751" w:rsidRPr="00D82434">
        <w:rPr>
          <w:b/>
          <w:i/>
          <w:sz w:val="24"/>
          <w:szCs w:val="24"/>
        </w:rPr>
        <w:t xml:space="preserve">two </w:t>
      </w:r>
      <w:r w:rsidR="00D82434" w:rsidRPr="00D82434">
        <w:rPr>
          <w:b/>
          <w:i/>
          <w:sz w:val="24"/>
          <w:szCs w:val="24"/>
        </w:rPr>
        <w:t>complications</w:t>
      </w:r>
      <w:r w:rsidR="00D82434">
        <w:rPr>
          <w:sz w:val="24"/>
          <w:szCs w:val="24"/>
        </w:rPr>
        <w:t xml:space="preserve"> in this deliver. The first is a shameful secret that will only be revealed to those who read </w:t>
      </w:r>
      <w:r w:rsidR="00991B9B">
        <w:rPr>
          <w:sz w:val="24"/>
          <w:szCs w:val="24"/>
        </w:rPr>
        <w:t>my entire</w:t>
      </w:r>
      <w:r w:rsidR="00D82434">
        <w:rPr>
          <w:sz w:val="24"/>
          <w:szCs w:val="24"/>
        </w:rPr>
        <w:t xml:space="preserve"> story. The second complication is this:</w:t>
      </w:r>
      <w:r w:rsidR="006569D4">
        <w:rPr>
          <w:sz w:val="24"/>
          <w:szCs w:val="24"/>
        </w:rPr>
        <w:t xml:space="preserve"> I </w:t>
      </w:r>
      <w:r w:rsidR="00F07DFE">
        <w:rPr>
          <w:sz w:val="24"/>
          <w:szCs w:val="24"/>
        </w:rPr>
        <w:t>cannot tell</w:t>
      </w:r>
      <w:r w:rsidR="00991B9B">
        <w:rPr>
          <w:sz w:val="24"/>
          <w:szCs w:val="24"/>
        </w:rPr>
        <w:t xml:space="preserve"> a short story</w:t>
      </w:r>
      <w:r w:rsidR="00F07DFE">
        <w:rPr>
          <w:sz w:val="24"/>
          <w:szCs w:val="24"/>
        </w:rPr>
        <w:t>!</w:t>
      </w:r>
      <w:r w:rsidR="00991B9B">
        <w:rPr>
          <w:sz w:val="24"/>
          <w:szCs w:val="24"/>
        </w:rPr>
        <w:t xml:space="preserve"> E</w:t>
      </w:r>
      <w:r w:rsidR="00AA387E">
        <w:rPr>
          <w:sz w:val="24"/>
          <w:szCs w:val="24"/>
        </w:rPr>
        <w:t xml:space="preserve">ach </w:t>
      </w:r>
      <w:r w:rsidR="009017C7">
        <w:rPr>
          <w:sz w:val="24"/>
          <w:szCs w:val="24"/>
        </w:rPr>
        <w:t>det</w:t>
      </w:r>
      <w:r w:rsidR="006569D4">
        <w:rPr>
          <w:sz w:val="24"/>
          <w:szCs w:val="24"/>
        </w:rPr>
        <w:t>ail is</w:t>
      </w:r>
      <w:r w:rsidR="009017C7">
        <w:rPr>
          <w:sz w:val="24"/>
          <w:szCs w:val="24"/>
        </w:rPr>
        <w:t xml:space="preserve"> important</w:t>
      </w:r>
      <w:r w:rsidR="00AA387E">
        <w:rPr>
          <w:sz w:val="24"/>
          <w:szCs w:val="24"/>
        </w:rPr>
        <w:t>.</w:t>
      </w:r>
      <w:r w:rsidR="00991B9B">
        <w:rPr>
          <w:sz w:val="24"/>
          <w:szCs w:val="24"/>
        </w:rPr>
        <w:t xml:space="preserve"> </w:t>
      </w:r>
      <w:r w:rsidR="00F07DFE">
        <w:rPr>
          <w:sz w:val="24"/>
          <w:szCs w:val="24"/>
        </w:rPr>
        <w:t>W</w:t>
      </w:r>
      <w:r w:rsidR="00991B9B">
        <w:rPr>
          <w:sz w:val="24"/>
          <w:szCs w:val="24"/>
        </w:rPr>
        <w:t>hen</w:t>
      </w:r>
      <w:r w:rsidR="006569D4">
        <w:rPr>
          <w:sz w:val="24"/>
          <w:szCs w:val="24"/>
        </w:rPr>
        <w:t xml:space="preserve"> I</w:t>
      </w:r>
      <w:r w:rsidR="00AA387E">
        <w:rPr>
          <w:sz w:val="24"/>
          <w:szCs w:val="24"/>
        </w:rPr>
        <w:t xml:space="preserve"> look close</w:t>
      </w:r>
      <w:r w:rsidR="009017C7">
        <w:rPr>
          <w:sz w:val="24"/>
          <w:szCs w:val="24"/>
        </w:rPr>
        <w:t>ly</w:t>
      </w:r>
      <w:r w:rsidR="00AA387E">
        <w:rPr>
          <w:sz w:val="24"/>
          <w:szCs w:val="24"/>
        </w:rPr>
        <w:t xml:space="preserve"> at the deta</w:t>
      </w:r>
      <w:r w:rsidR="009017C7">
        <w:rPr>
          <w:sz w:val="24"/>
          <w:szCs w:val="24"/>
        </w:rPr>
        <w:t xml:space="preserve">ils, </w:t>
      </w:r>
      <w:r w:rsidR="006569D4">
        <w:rPr>
          <w:sz w:val="24"/>
          <w:szCs w:val="24"/>
        </w:rPr>
        <w:t>I</w:t>
      </w:r>
      <w:r w:rsidR="009017C7">
        <w:rPr>
          <w:sz w:val="24"/>
          <w:szCs w:val="24"/>
        </w:rPr>
        <w:t xml:space="preserve"> see the hand of God,</w:t>
      </w:r>
      <w:r w:rsidR="00991B9B">
        <w:rPr>
          <w:sz w:val="24"/>
          <w:szCs w:val="24"/>
        </w:rPr>
        <w:t xml:space="preserve"> as He masterfully</w:t>
      </w:r>
      <w:r w:rsidR="009017C7">
        <w:rPr>
          <w:sz w:val="24"/>
          <w:szCs w:val="24"/>
        </w:rPr>
        <w:t xml:space="preserve"> stringing all things together</w:t>
      </w:r>
      <w:r w:rsidR="00F07DFE">
        <w:rPr>
          <w:sz w:val="24"/>
          <w:szCs w:val="24"/>
        </w:rPr>
        <w:t>…</w:t>
      </w:r>
      <w:r w:rsidR="009017C7">
        <w:rPr>
          <w:sz w:val="24"/>
          <w:szCs w:val="24"/>
        </w:rPr>
        <w:t xml:space="preserve"> like a</w:t>
      </w:r>
      <w:r w:rsidR="00991B9B">
        <w:rPr>
          <w:sz w:val="24"/>
          <w:szCs w:val="24"/>
        </w:rPr>
        <w:t xml:space="preserve"> beautiful</w:t>
      </w:r>
      <w:r w:rsidR="009017C7">
        <w:rPr>
          <w:sz w:val="24"/>
          <w:szCs w:val="24"/>
        </w:rPr>
        <w:t xml:space="preserve"> strand of pearls. </w:t>
      </w:r>
    </w:p>
    <w:p w14:paraId="060B2A5D" w14:textId="77777777" w:rsidR="001844F1" w:rsidRDefault="001844F1" w:rsidP="001844F1">
      <w:pPr>
        <w:ind w:firstLine="720"/>
        <w:jc w:val="both"/>
        <w:rPr>
          <w:sz w:val="24"/>
          <w:szCs w:val="24"/>
        </w:rPr>
      </w:pPr>
      <w:r>
        <w:rPr>
          <w:sz w:val="24"/>
          <w:szCs w:val="24"/>
        </w:rPr>
        <w:t>Drawing from the</w:t>
      </w:r>
      <w:r w:rsidRPr="00EA6B87">
        <w:rPr>
          <w:sz w:val="24"/>
          <w:szCs w:val="24"/>
        </w:rPr>
        <w:t xml:space="preserve"> well of my own experiences and perspective as a</w:t>
      </w:r>
      <w:r w:rsidR="000B76C1">
        <w:rPr>
          <w:sz w:val="24"/>
          <w:szCs w:val="24"/>
        </w:rPr>
        <w:t xml:space="preserve"> </w:t>
      </w:r>
      <w:r>
        <w:rPr>
          <w:sz w:val="24"/>
          <w:szCs w:val="24"/>
        </w:rPr>
        <w:t xml:space="preserve">disciple of the Lord Jesus and disciple maker… a daughter...a </w:t>
      </w:r>
      <w:r w:rsidRPr="00EA6B87">
        <w:rPr>
          <w:sz w:val="24"/>
          <w:szCs w:val="24"/>
        </w:rPr>
        <w:t>wife</w:t>
      </w:r>
      <w:r>
        <w:rPr>
          <w:sz w:val="24"/>
          <w:szCs w:val="24"/>
        </w:rPr>
        <w:t xml:space="preserve">…a mother and grandmother, I know the relevant issues we women have to face. </w:t>
      </w:r>
      <w:r w:rsidR="00991B9B">
        <w:rPr>
          <w:sz w:val="24"/>
          <w:szCs w:val="24"/>
        </w:rPr>
        <w:t>In case you are wondering, t</w:t>
      </w:r>
      <w:r>
        <w:rPr>
          <w:sz w:val="24"/>
          <w:szCs w:val="24"/>
        </w:rPr>
        <w:t xml:space="preserve">hese </w:t>
      </w:r>
      <w:r w:rsidRPr="00E07D21">
        <w:rPr>
          <w:b/>
          <w:i/>
          <w:sz w:val="24"/>
          <w:szCs w:val="24"/>
        </w:rPr>
        <w:t>issues</w:t>
      </w:r>
      <w:r>
        <w:rPr>
          <w:sz w:val="24"/>
          <w:szCs w:val="24"/>
        </w:rPr>
        <w:t xml:space="preserve"> are precisely what this book is about.  I sincerely desire to be real, relevant, and transparent in my writing. So, If I am vague, please know, it is only to protect others.</w:t>
      </w:r>
    </w:p>
    <w:p w14:paraId="7564E02A" w14:textId="77777777" w:rsidR="00F07DFE" w:rsidRDefault="001844F1" w:rsidP="006670DB">
      <w:pPr>
        <w:ind w:firstLine="720"/>
        <w:jc w:val="both"/>
        <w:rPr>
          <w:sz w:val="24"/>
          <w:szCs w:val="24"/>
        </w:rPr>
      </w:pPr>
      <w:r>
        <w:rPr>
          <w:sz w:val="24"/>
          <w:szCs w:val="24"/>
        </w:rPr>
        <w:t>The stories in this book</w:t>
      </w:r>
      <w:r w:rsidR="006569D4">
        <w:rPr>
          <w:sz w:val="24"/>
          <w:szCs w:val="24"/>
        </w:rPr>
        <w:t xml:space="preserve"> are comprised of</w:t>
      </w:r>
      <w:r w:rsidR="00AE193B">
        <w:rPr>
          <w:sz w:val="24"/>
          <w:szCs w:val="24"/>
        </w:rPr>
        <w:t xml:space="preserve"> internalized </w:t>
      </w:r>
      <w:r>
        <w:rPr>
          <w:sz w:val="24"/>
          <w:szCs w:val="24"/>
        </w:rPr>
        <w:t xml:space="preserve">Biblical </w:t>
      </w:r>
      <w:r w:rsidR="00AE193B">
        <w:rPr>
          <w:sz w:val="24"/>
          <w:szCs w:val="24"/>
        </w:rPr>
        <w:t>truths</w:t>
      </w:r>
      <w:r w:rsidR="007F7A07">
        <w:rPr>
          <w:sz w:val="24"/>
          <w:szCs w:val="24"/>
        </w:rPr>
        <w:t>,</w:t>
      </w:r>
      <w:r w:rsidR="00AE193B">
        <w:rPr>
          <w:sz w:val="24"/>
          <w:szCs w:val="24"/>
        </w:rPr>
        <w:t xml:space="preserve"> life experiences and private devotional study. Everything else I learned from countless Bible teachers and preachers, in whom I am forever indebted. </w:t>
      </w:r>
      <w:r w:rsidR="00AE193B" w:rsidRPr="00EA6B87">
        <w:rPr>
          <w:sz w:val="24"/>
          <w:szCs w:val="24"/>
        </w:rPr>
        <w:t xml:space="preserve"> </w:t>
      </w:r>
      <w:r w:rsidR="00AE193B" w:rsidRPr="00DF2A10">
        <w:rPr>
          <w:sz w:val="24"/>
          <w:szCs w:val="24"/>
        </w:rPr>
        <w:t xml:space="preserve">I am </w:t>
      </w:r>
      <w:r w:rsidR="00AE193B">
        <w:rPr>
          <w:sz w:val="24"/>
          <w:szCs w:val="24"/>
        </w:rPr>
        <w:t>certain</w:t>
      </w:r>
      <w:r w:rsidR="00AE193B" w:rsidRPr="00DF2A10">
        <w:rPr>
          <w:sz w:val="24"/>
          <w:szCs w:val="24"/>
        </w:rPr>
        <w:t xml:space="preserve"> I do</w:t>
      </w:r>
      <w:r w:rsidR="006569D4">
        <w:rPr>
          <w:sz w:val="24"/>
          <w:szCs w:val="24"/>
        </w:rPr>
        <w:t>n’t</w:t>
      </w:r>
      <w:r w:rsidR="00AE193B" w:rsidRPr="00DF2A10">
        <w:rPr>
          <w:sz w:val="24"/>
          <w:szCs w:val="24"/>
        </w:rPr>
        <w:t xml:space="preserve"> have a single truth to share that originated with me.</w:t>
      </w:r>
      <w:r w:rsidR="00AE193B">
        <w:rPr>
          <w:sz w:val="24"/>
          <w:szCs w:val="24"/>
        </w:rPr>
        <w:t xml:space="preserve"> I love this quote by Herb Hodges. He has said: “If I ever had an original thought, it would die of loneliness!” </w:t>
      </w:r>
      <w:r w:rsidR="00AE193B" w:rsidRPr="00DF2A10">
        <w:rPr>
          <w:sz w:val="24"/>
          <w:szCs w:val="24"/>
        </w:rPr>
        <w:t xml:space="preserve"> Much truth has been invested in my heart by the Holy Spirit through these</w:t>
      </w:r>
      <w:r w:rsidR="00AE193B">
        <w:rPr>
          <w:sz w:val="24"/>
          <w:szCs w:val="24"/>
        </w:rPr>
        <w:t xml:space="preserve"> precious gifted people</w:t>
      </w:r>
      <w:r w:rsidR="00AE193B" w:rsidRPr="00DF2A10">
        <w:rPr>
          <w:sz w:val="24"/>
          <w:szCs w:val="24"/>
        </w:rPr>
        <w:t>.</w:t>
      </w:r>
      <w:r w:rsidR="00AE193B">
        <w:rPr>
          <w:sz w:val="24"/>
          <w:szCs w:val="24"/>
        </w:rPr>
        <w:t xml:space="preserve"> </w:t>
      </w:r>
      <w:r w:rsidR="00AE193B" w:rsidRPr="00EA6B87">
        <w:rPr>
          <w:sz w:val="24"/>
          <w:szCs w:val="24"/>
        </w:rPr>
        <w:t>An African proverb says this: “You cannot pick up a stone with one finger”. The apostle Paul uses the analogy of the human body to describe the Church. (Eph</w:t>
      </w:r>
      <w:r w:rsidR="00AE193B">
        <w:rPr>
          <w:sz w:val="24"/>
          <w:szCs w:val="24"/>
        </w:rPr>
        <w:t xml:space="preserve">esians </w:t>
      </w:r>
      <w:r w:rsidR="00AE193B" w:rsidRPr="00EA6B87">
        <w:rPr>
          <w:sz w:val="24"/>
          <w:szCs w:val="24"/>
        </w:rPr>
        <w:t>4:1-16) I find the proverb fitting to describe the beautiful hands the Lord has given me to do what is far beyond my</w:t>
      </w:r>
      <w:r w:rsidR="00AE193B">
        <w:rPr>
          <w:sz w:val="24"/>
          <w:szCs w:val="24"/>
        </w:rPr>
        <w:t xml:space="preserve"> limited</w:t>
      </w:r>
      <w:r w:rsidR="00AE193B" w:rsidRPr="00EA6B87">
        <w:rPr>
          <w:sz w:val="24"/>
          <w:szCs w:val="24"/>
        </w:rPr>
        <w:t xml:space="preserve"> capabilities. </w:t>
      </w:r>
      <w:r w:rsidR="00AE193B">
        <w:rPr>
          <w:sz w:val="24"/>
          <w:szCs w:val="24"/>
        </w:rPr>
        <w:t>Therefore</w:t>
      </w:r>
      <w:r w:rsidR="00AA387E">
        <w:rPr>
          <w:sz w:val="24"/>
          <w:szCs w:val="24"/>
        </w:rPr>
        <w:t>, there can be no doubt, that this is</w:t>
      </w:r>
      <w:r w:rsidR="00AE193B">
        <w:rPr>
          <w:sz w:val="24"/>
          <w:szCs w:val="24"/>
        </w:rPr>
        <w:t xml:space="preserve"> the Lord</w:t>
      </w:r>
      <w:r w:rsidR="00AA387E">
        <w:rPr>
          <w:sz w:val="24"/>
          <w:szCs w:val="24"/>
        </w:rPr>
        <w:t xml:space="preserve"> wh</w:t>
      </w:r>
      <w:r w:rsidR="00F33E76">
        <w:rPr>
          <w:sz w:val="24"/>
          <w:szCs w:val="24"/>
        </w:rPr>
        <w:t xml:space="preserve">o is </w:t>
      </w:r>
      <w:r w:rsidR="00AA387E">
        <w:rPr>
          <w:sz w:val="24"/>
          <w:szCs w:val="24"/>
        </w:rPr>
        <w:t>working</w:t>
      </w:r>
      <w:r w:rsidR="00F33E76">
        <w:rPr>
          <w:sz w:val="24"/>
          <w:szCs w:val="24"/>
        </w:rPr>
        <w:t xml:space="preserve"> in, on and through me</w:t>
      </w:r>
      <w:r w:rsidR="00AA387E">
        <w:rPr>
          <w:sz w:val="24"/>
          <w:szCs w:val="24"/>
        </w:rPr>
        <w:t>!</w:t>
      </w:r>
    </w:p>
    <w:p w14:paraId="39F895CE" w14:textId="77777777" w:rsidR="00DE3ED3" w:rsidRDefault="00F07DFE" w:rsidP="00DE3ED3">
      <w:pPr>
        <w:ind w:firstLine="720"/>
        <w:jc w:val="both"/>
        <w:rPr>
          <w:sz w:val="24"/>
          <w:szCs w:val="24"/>
        </w:rPr>
      </w:pPr>
      <w:r>
        <w:rPr>
          <w:sz w:val="24"/>
          <w:szCs w:val="24"/>
        </w:rPr>
        <w:t xml:space="preserve">Someone has said: “It is not </w:t>
      </w:r>
      <w:r w:rsidRPr="00E006D9">
        <w:rPr>
          <w:b/>
          <w:i/>
          <w:sz w:val="24"/>
          <w:szCs w:val="24"/>
        </w:rPr>
        <w:t>what</w:t>
      </w:r>
      <w:r>
        <w:rPr>
          <w:sz w:val="24"/>
          <w:szCs w:val="24"/>
        </w:rPr>
        <w:t xml:space="preserve"> </w:t>
      </w:r>
      <w:r w:rsidRPr="00E006D9">
        <w:rPr>
          <w:b/>
          <w:i/>
          <w:sz w:val="24"/>
          <w:szCs w:val="24"/>
        </w:rPr>
        <w:t>you</w:t>
      </w:r>
      <w:r>
        <w:rPr>
          <w:sz w:val="24"/>
          <w:szCs w:val="24"/>
        </w:rPr>
        <w:t xml:space="preserve"> </w:t>
      </w:r>
      <w:r w:rsidRPr="00E006D9">
        <w:rPr>
          <w:b/>
          <w:i/>
          <w:sz w:val="24"/>
          <w:szCs w:val="24"/>
        </w:rPr>
        <w:t>know</w:t>
      </w:r>
      <w:r>
        <w:rPr>
          <w:sz w:val="24"/>
          <w:szCs w:val="24"/>
        </w:rPr>
        <w:t xml:space="preserve">, but </w:t>
      </w:r>
      <w:r w:rsidRPr="00E006D9">
        <w:rPr>
          <w:b/>
          <w:i/>
          <w:sz w:val="24"/>
          <w:szCs w:val="24"/>
        </w:rPr>
        <w:t>who</w:t>
      </w:r>
      <w:r>
        <w:rPr>
          <w:sz w:val="24"/>
          <w:szCs w:val="24"/>
        </w:rPr>
        <w:t xml:space="preserve"> </w:t>
      </w:r>
      <w:r w:rsidRPr="00E006D9">
        <w:rPr>
          <w:b/>
          <w:i/>
          <w:sz w:val="24"/>
          <w:szCs w:val="24"/>
        </w:rPr>
        <w:t>you</w:t>
      </w:r>
      <w:r>
        <w:rPr>
          <w:sz w:val="24"/>
          <w:szCs w:val="24"/>
        </w:rPr>
        <w:t xml:space="preserve"> </w:t>
      </w:r>
      <w:r w:rsidRPr="00E006D9">
        <w:rPr>
          <w:b/>
          <w:i/>
          <w:sz w:val="24"/>
          <w:szCs w:val="24"/>
        </w:rPr>
        <w:t>know</w:t>
      </w:r>
      <w:r>
        <w:rPr>
          <w:sz w:val="24"/>
          <w:szCs w:val="24"/>
        </w:rPr>
        <w:t xml:space="preserve"> that counts.” I wholeheartedly agree with that statement! Because, through the Word of God and real-life experience, I’ve come to know Him… the One who’s unfailing love, sets me free! </w:t>
      </w:r>
      <w:r w:rsidR="00DE3ED3">
        <w:rPr>
          <w:sz w:val="24"/>
          <w:szCs w:val="24"/>
        </w:rPr>
        <w:t>I desire</w:t>
      </w:r>
      <w:r w:rsidR="00DE3ED3" w:rsidRPr="007B0DDD">
        <w:rPr>
          <w:sz w:val="24"/>
          <w:szCs w:val="24"/>
        </w:rPr>
        <w:t xml:space="preserve"> to unashamedly sing the praises of my God and King… the Lord Jesus Christ. </w:t>
      </w:r>
      <w:r w:rsidR="00DE3ED3" w:rsidRPr="00EA6CDF">
        <w:rPr>
          <w:b/>
          <w:i/>
          <w:sz w:val="24"/>
          <w:szCs w:val="24"/>
        </w:rPr>
        <w:t>To</w:t>
      </w:r>
      <w:r w:rsidR="00DE3ED3">
        <w:rPr>
          <w:sz w:val="24"/>
          <w:szCs w:val="24"/>
        </w:rPr>
        <w:t xml:space="preserve"> </w:t>
      </w:r>
      <w:r w:rsidR="00DE3ED3" w:rsidRPr="00EA6CDF">
        <w:rPr>
          <w:b/>
          <w:i/>
          <w:sz w:val="24"/>
          <w:szCs w:val="24"/>
        </w:rPr>
        <w:t>know</w:t>
      </w:r>
      <w:r w:rsidR="00DE3ED3">
        <w:rPr>
          <w:sz w:val="24"/>
          <w:szCs w:val="24"/>
        </w:rPr>
        <w:t xml:space="preserve"> </w:t>
      </w:r>
      <w:r w:rsidR="00DE3ED3" w:rsidRPr="00EA6CDF">
        <w:rPr>
          <w:b/>
          <w:i/>
          <w:sz w:val="24"/>
          <w:szCs w:val="24"/>
        </w:rPr>
        <w:t>Him</w:t>
      </w:r>
      <w:r w:rsidR="00DE3ED3">
        <w:rPr>
          <w:sz w:val="24"/>
          <w:szCs w:val="24"/>
        </w:rPr>
        <w:t xml:space="preserve"> </w:t>
      </w:r>
      <w:r w:rsidR="00DE3ED3" w:rsidRPr="00213799">
        <w:rPr>
          <w:b/>
          <w:i/>
          <w:sz w:val="24"/>
          <w:szCs w:val="24"/>
        </w:rPr>
        <w:t>is</w:t>
      </w:r>
      <w:r w:rsidR="00DE3ED3">
        <w:rPr>
          <w:sz w:val="24"/>
          <w:szCs w:val="24"/>
        </w:rPr>
        <w:t xml:space="preserve"> </w:t>
      </w:r>
      <w:r w:rsidR="00DE3ED3" w:rsidRPr="00B25C47">
        <w:rPr>
          <w:b/>
          <w:i/>
          <w:sz w:val="24"/>
          <w:szCs w:val="24"/>
        </w:rPr>
        <w:t>Eternal</w:t>
      </w:r>
      <w:r w:rsidR="00DE3ED3">
        <w:rPr>
          <w:sz w:val="24"/>
          <w:szCs w:val="24"/>
        </w:rPr>
        <w:t xml:space="preserve"> </w:t>
      </w:r>
      <w:r w:rsidR="00DE3ED3" w:rsidRPr="00B25C47">
        <w:rPr>
          <w:b/>
          <w:i/>
          <w:sz w:val="24"/>
          <w:szCs w:val="24"/>
        </w:rPr>
        <w:t>Life</w:t>
      </w:r>
      <w:r w:rsidR="00DE3ED3">
        <w:rPr>
          <w:sz w:val="24"/>
          <w:szCs w:val="24"/>
        </w:rPr>
        <w:t xml:space="preserve">. (John 17:1-4; John 20:28-31) </w:t>
      </w:r>
    </w:p>
    <w:p w14:paraId="1097E511" w14:textId="77777777" w:rsidR="00F07DFE" w:rsidRDefault="00F07DFE" w:rsidP="00F07DFE">
      <w:pPr>
        <w:ind w:firstLine="720"/>
        <w:jc w:val="both"/>
        <w:rPr>
          <w:sz w:val="24"/>
          <w:szCs w:val="24"/>
        </w:rPr>
      </w:pPr>
      <w:r>
        <w:rPr>
          <w:sz w:val="24"/>
          <w:szCs w:val="24"/>
        </w:rPr>
        <w:t xml:space="preserve"> I also know</w:t>
      </w:r>
      <w:r w:rsidR="00DE3ED3">
        <w:rPr>
          <w:sz w:val="24"/>
          <w:szCs w:val="24"/>
        </w:rPr>
        <w:t xml:space="preserve"> this</w:t>
      </w:r>
      <w:r>
        <w:rPr>
          <w:sz w:val="24"/>
          <w:szCs w:val="24"/>
        </w:rPr>
        <w:t>: my Redeemer lives, and that even today, He works miracles!</w:t>
      </w:r>
      <w:r w:rsidRPr="007B0DDD">
        <w:rPr>
          <w:sz w:val="24"/>
          <w:szCs w:val="24"/>
        </w:rPr>
        <w:t xml:space="preserve"> </w:t>
      </w:r>
      <w:r>
        <w:rPr>
          <w:sz w:val="24"/>
          <w:szCs w:val="24"/>
        </w:rPr>
        <w:t>How do I know? Because has turned my me</w:t>
      </w:r>
      <w:r w:rsidR="00371E14">
        <w:rPr>
          <w:sz w:val="24"/>
          <w:szCs w:val="24"/>
        </w:rPr>
        <w:t xml:space="preserve">ssed up </w:t>
      </w:r>
      <w:r w:rsidR="00637A95">
        <w:rPr>
          <w:sz w:val="24"/>
          <w:szCs w:val="24"/>
        </w:rPr>
        <w:t>life</w:t>
      </w:r>
      <w:r w:rsidRPr="007B0DDD">
        <w:rPr>
          <w:sz w:val="24"/>
          <w:szCs w:val="24"/>
        </w:rPr>
        <w:t xml:space="preserve"> i</w:t>
      </w:r>
      <w:r>
        <w:rPr>
          <w:sz w:val="24"/>
          <w:szCs w:val="24"/>
        </w:rPr>
        <w:t>nto a message of grace and hope. And</w:t>
      </w:r>
      <w:r w:rsidRPr="007B0DDD">
        <w:rPr>
          <w:sz w:val="24"/>
          <w:szCs w:val="24"/>
        </w:rPr>
        <w:t xml:space="preserve"> if that were not enough, He has also given me a mission…a commission to be exact! </w:t>
      </w:r>
    </w:p>
    <w:p w14:paraId="2E3B7FDD" w14:textId="77777777" w:rsidR="00AE193B" w:rsidRDefault="00AE193B" w:rsidP="006670DB">
      <w:pPr>
        <w:ind w:firstLine="720"/>
        <w:jc w:val="both"/>
        <w:rPr>
          <w:sz w:val="24"/>
          <w:szCs w:val="24"/>
        </w:rPr>
      </w:pPr>
      <w:r>
        <w:rPr>
          <w:sz w:val="24"/>
          <w:szCs w:val="24"/>
        </w:rPr>
        <w:t xml:space="preserve"> </w:t>
      </w:r>
      <w:r w:rsidR="00F07DFE">
        <w:rPr>
          <w:sz w:val="24"/>
          <w:szCs w:val="24"/>
        </w:rPr>
        <w:t>The Lord Jesus</w:t>
      </w:r>
      <w:r w:rsidR="00E07D21" w:rsidRPr="00EA6B87">
        <w:rPr>
          <w:sz w:val="24"/>
          <w:szCs w:val="24"/>
        </w:rPr>
        <w:t xml:space="preserve"> has </w:t>
      </w:r>
      <w:r w:rsidR="00E07D21">
        <w:rPr>
          <w:sz w:val="24"/>
          <w:szCs w:val="24"/>
        </w:rPr>
        <w:t>invested</w:t>
      </w:r>
      <w:r w:rsidR="00E07D21" w:rsidRPr="00EA6B87">
        <w:rPr>
          <w:sz w:val="24"/>
          <w:szCs w:val="24"/>
        </w:rPr>
        <w:t xml:space="preserve"> much truth into my life</w:t>
      </w:r>
      <w:r w:rsidR="006B1243">
        <w:rPr>
          <w:sz w:val="24"/>
          <w:szCs w:val="24"/>
        </w:rPr>
        <w:t>, and t</w:t>
      </w:r>
      <w:r w:rsidR="00F07DFE" w:rsidRPr="00EA6B87">
        <w:rPr>
          <w:sz w:val="24"/>
          <w:szCs w:val="24"/>
        </w:rPr>
        <w:t>o whom much is given</w:t>
      </w:r>
      <w:r w:rsidR="006B1243">
        <w:rPr>
          <w:sz w:val="24"/>
          <w:szCs w:val="24"/>
        </w:rPr>
        <w:t>…</w:t>
      </w:r>
      <w:r w:rsidR="00F07DFE" w:rsidRPr="00EA6B87">
        <w:rPr>
          <w:sz w:val="24"/>
          <w:szCs w:val="24"/>
        </w:rPr>
        <w:t xml:space="preserve"> much will be required.</w:t>
      </w:r>
      <w:r w:rsidR="00F07DFE">
        <w:rPr>
          <w:sz w:val="24"/>
          <w:szCs w:val="24"/>
        </w:rPr>
        <w:t xml:space="preserve"> </w:t>
      </w:r>
      <w:r w:rsidR="00E07D21" w:rsidRPr="00EA6B87">
        <w:rPr>
          <w:sz w:val="24"/>
          <w:szCs w:val="24"/>
        </w:rPr>
        <w:t xml:space="preserve"> I </w:t>
      </w:r>
      <w:r>
        <w:rPr>
          <w:sz w:val="24"/>
          <w:szCs w:val="24"/>
        </w:rPr>
        <w:t>intend</w:t>
      </w:r>
      <w:r w:rsidR="00E07D21" w:rsidRPr="00EA6B87">
        <w:rPr>
          <w:sz w:val="24"/>
          <w:szCs w:val="24"/>
        </w:rPr>
        <w:t xml:space="preserve"> to re-invest</w:t>
      </w:r>
      <w:r w:rsidR="00E07D21">
        <w:rPr>
          <w:sz w:val="24"/>
          <w:szCs w:val="24"/>
        </w:rPr>
        <w:t xml:space="preserve"> these </w:t>
      </w:r>
      <w:r w:rsidR="00E07D21" w:rsidRPr="00B87B31">
        <w:rPr>
          <w:b/>
          <w:i/>
          <w:sz w:val="24"/>
          <w:szCs w:val="24"/>
        </w:rPr>
        <w:t>Pearls of Wisdom</w:t>
      </w:r>
      <w:r w:rsidR="00E07D21" w:rsidRPr="00EA6B87">
        <w:rPr>
          <w:sz w:val="24"/>
          <w:szCs w:val="24"/>
        </w:rPr>
        <w:t xml:space="preserve"> to insure He receives a return on His investment!</w:t>
      </w:r>
      <w:r w:rsidRPr="00EA6B87">
        <w:rPr>
          <w:sz w:val="24"/>
          <w:szCs w:val="24"/>
        </w:rPr>
        <w:t xml:space="preserve"> </w:t>
      </w:r>
      <w:r>
        <w:rPr>
          <w:sz w:val="24"/>
          <w:szCs w:val="24"/>
        </w:rPr>
        <w:t xml:space="preserve"> </w:t>
      </w:r>
      <w:r w:rsidR="006670DB">
        <w:rPr>
          <w:sz w:val="24"/>
          <w:szCs w:val="24"/>
        </w:rPr>
        <w:t xml:space="preserve">I </w:t>
      </w:r>
      <w:r>
        <w:rPr>
          <w:sz w:val="24"/>
          <w:szCs w:val="24"/>
        </w:rPr>
        <w:t xml:space="preserve">labor-in-love with Jesus, as I endeavor to bring up out of my heart and on to the page, </w:t>
      </w:r>
      <w:r w:rsidR="006670DB">
        <w:rPr>
          <w:sz w:val="24"/>
          <w:szCs w:val="24"/>
        </w:rPr>
        <w:t xml:space="preserve">what I have seen of Him and </w:t>
      </w:r>
      <w:r w:rsidR="006B1243">
        <w:rPr>
          <w:sz w:val="24"/>
          <w:szCs w:val="24"/>
        </w:rPr>
        <w:t>the things</w:t>
      </w:r>
      <w:r w:rsidR="006670DB">
        <w:rPr>
          <w:sz w:val="24"/>
          <w:szCs w:val="24"/>
        </w:rPr>
        <w:t xml:space="preserve"> He has taught me.</w:t>
      </w:r>
      <w:r>
        <w:rPr>
          <w:sz w:val="24"/>
          <w:szCs w:val="24"/>
        </w:rPr>
        <w:t xml:space="preserve"> These precious treasures of truth are the foundation for the ministry the Lord has entrusted to me</w:t>
      </w:r>
      <w:r w:rsidR="00F07DFE">
        <w:rPr>
          <w:sz w:val="24"/>
          <w:szCs w:val="24"/>
        </w:rPr>
        <w:t>:</w:t>
      </w:r>
      <w:r>
        <w:rPr>
          <w:sz w:val="24"/>
          <w:szCs w:val="24"/>
        </w:rPr>
        <w:t xml:space="preserve"> </w:t>
      </w:r>
      <w:r w:rsidRPr="00CD0C96">
        <w:rPr>
          <w:b/>
          <w:i/>
          <w:sz w:val="24"/>
          <w:szCs w:val="24"/>
        </w:rPr>
        <w:t>A Strand of</w:t>
      </w:r>
      <w:r>
        <w:rPr>
          <w:sz w:val="24"/>
          <w:szCs w:val="24"/>
        </w:rPr>
        <w:t xml:space="preserve"> </w:t>
      </w:r>
      <w:r w:rsidRPr="00CD0C96">
        <w:rPr>
          <w:b/>
          <w:i/>
          <w:sz w:val="24"/>
          <w:szCs w:val="24"/>
        </w:rPr>
        <w:t xml:space="preserve">Pearls </w:t>
      </w:r>
      <w:r>
        <w:rPr>
          <w:b/>
          <w:i/>
          <w:sz w:val="24"/>
          <w:szCs w:val="24"/>
        </w:rPr>
        <w:t>D</w:t>
      </w:r>
      <w:r w:rsidRPr="00CD0C96">
        <w:rPr>
          <w:b/>
          <w:i/>
          <w:sz w:val="24"/>
          <w:szCs w:val="24"/>
        </w:rPr>
        <w:t xml:space="preserve">iscipling </w:t>
      </w:r>
      <w:r>
        <w:rPr>
          <w:b/>
          <w:i/>
          <w:sz w:val="24"/>
          <w:szCs w:val="24"/>
        </w:rPr>
        <w:t>M</w:t>
      </w:r>
      <w:r w:rsidRPr="00CD0C96">
        <w:rPr>
          <w:b/>
          <w:i/>
          <w:sz w:val="24"/>
          <w:szCs w:val="24"/>
        </w:rPr>
        <w:t>inistry for Women</w:t>
      </w:r>
      <w:r>
        <w:rPr>
          <w:b/>
          <w:i/>
          <w:sz w:val="24"/>
          <w:szCs w:val="24"/>
        </w:rPr>
        <w:t>.</w:t>
      </w:r>
      <w:r>
        <w:rPr>
          <w:sz w:val="24"/>
          <w:szCs w:val="24"/>
        </w:rPr>
        <w:t xml:space="preserve"> </w:t>
      </w:r>
    </w:p>
    <w:p w14:paraId="3BA50E16" w14:textId="77777777" w:rsidR="00CD6A41" w:rsidRPr="005F7755" w:rsidRDefault="00CD6A41" w:rsidP="00CD6A41">
      <w:pPr>
        <w:jc w:val="center"/>
        <w:rPr>
          <w:rFonts w:cstheme="minorHAnsi"/>
          <w:b/>
          <w:i/>
          <w:sz w:val="24"/>
          <w:szCs w:val="24"/>
        </w:rPr>
      </w:pPr>
      <w:r w:rsidRPr="005F7755">
        <w:rPr>
          <w:rFonts w:cstheme="minorHAnsi"/>
          <w:b/>
          <w:i/>
          <w:sz w:val="24"/>
          <w:szCs w:val="24"/>
        </w:rPr>
        <w:t>Psalms 107:1-9 (TLB)</w:t>
      </w:r>
    </w:p>
    <w:p w14:paraId="461A42CD" w14:textId="77777777" w:rsidR="00CD6A41" w:rsidRPr="005F7755" w:rsidRDefault="00CD6A41" w:rsidP="00CD6A41">
      <w:pPr>
        <w:spacing w:before="100" w:beforeAutospacing="1" w:after="100" w:afterAutospacing="1" w:line="240" w:lineRule="auto"/>
        <w:jc w:val="center"/>
        <w:rPr>
          <w:rFonts w:eastAsia="Times New Roman" w:cstheme="minorHAnsi"/>
          <w:b/>
          <w:i/>
          <w:sz w:val="24"/>
          <w:szCs w:val="24"/>
        </w:rPr>
      </w:pPr>
      <w:r w:rsidRPr="005F7755">
        <w:rPr>
          <w:rFonts w:eastAsia="Times New Roman" w:cstheme="minorHAnsi"/>
          <w:b/>
          <w:i/>
          <w:sz w:val="24"/>
          <w:szCs w:val="24"/>
        </w:rPr>
        <w:t xml:space="preserve">Say thank you to the Lord for being so good, for always being so loving and kind. </w:t>
      </w:r>
      <w:r w:rsidRPr="005F7755">
        <w:rPr>
          <w:rFonts w:eastAsia="Times New Roman" w:cstheme="minorHAnsi"/>
          <w:b/>
          <w:i/>
          <w:sz w:val="24"/>
          <w:szCs w:val="24"/>
          <w:vertAlign w:val="superscript"/>
        </w:rPr>
        <w:t>2 </w:t>
      </w:r>
      <w:r w:rsidRPr="005F7755">
        <w:rPr>
          <w:rFonts w:eastAsia="Times New Roman" w:cstheme="minorHAnsi"/>
          <w:b/>
          <w:i/>
          <w:sz w:val="24"/>
          <w:szCs w:val="24"/>
        </w:rPr>
        <w:t>Has the Lord redeemed you? Then speak out! Tell others he has saved you from your enemies.</w:t>
      </w:r>
    </w:p>
    <w:p w14:paraId="78818005" w14:textId="77777777" w:rsidR="00CD6A41" w:rsidRDefault="00CD6A41" w:rsidP="00CD6A41">
      <w:pPr>
        <w:spacing w:before="100" w:beforeAutospacing="1" w:after="100" w:afterAutospacing="1" w:line="240" w:lineRule="auto"/>
        <w:jc w:val="center"/>
        <w:rPr>
          <w:rFonts w:eastAsia="Times New Roman" w:cstheme="minorHAnsi"/>
          <w:b/>
          <w:i/>
          <w:sz w:val="24"/>
          <w:szCs w:val="24"/>
        </w:rPr>
      </w:pPr>
      <w:r w:rsidRPr="005F7755">
        <w:rPr>
          <w:rFonts w:eastAsia="Times New Roman" w:cstheme="minorHAnsi"/>
          <w:b/>
          <w:i/>
          <w:sz w:val="24"/>
          <w:szCs w:val="24"/>
          <w:vertAlign w:val="superscript"/>
        </w:rPr>
        <w:t>3 </w:t>
      </w:r>
      <w:r w:rsidRPr="005F7755">
        <w:rPr>
          <w:rFonts w:eastAsia="Times New Roman" w:cstheme="minorHAnsi"/>
          <w:b/>
          <w:i/>
          <w:sz w:val="24"/>
          <w:szCs w:val="24"/>
        </w:rPr>
        <w:t xml:space="preserve">He brought the exiles back from the farthest corners of the earth. </w:t>
      </w:r>
      <w:r w:rsidRPr="005F7755">
        <w:rPr>
          <w:rFonts w:eastAsia="Times New Roman" w:cstheme="minorHAnsi"/>
          <w:b/>
          <w:i/>
          <w:sz w:val="24"/>
          <w:szCs w:val="24"/>
          <w:vertAlign w:val="superscript"/>
        </w:rPr>
        <w:t>4 </w:t>
      </w:r>
      <w:r w:rsidRPr="005F7755">
        <w:rPr>
          <w:rFonts w:eastAsia="Times New Roman" w:cstheme="minorHAnsi"/>
          <w:b/>
          <w:i/>
          <w:sz w:val="24"/>
          <w:szCs w:val="24"/>
        </w:rPr>
        <w:t xml:space="preserve">They were wandering homeless in the desert, </w:t>
      </w:r>
      <w:r w:rsidRPr="005F7755">
        <w:rPr>
          <w:rFonts w:eastAsia="Times New Roman" w:cstheme="minorHAnsi"/>
          <w:b/>
          <w:i/>
          <w:sz w:val="24"/>
          <w:szCs w:val="24"/>
          <w:vertAlign w:val="superscript"/>
        </w:rPr>
        <w:t>5 </w:t>
      </w:r>
      <w:r w:rsidRPr="005F7755">
        <w:rPr>
          <w:rFonts w:eastAsia="Times New Roman" w:cstheme="minorHAnsi"/>
          <w:b/>
          <w:i/>
          <w:sz w:val="24"/>
          <w:szCs w:val="24"/>
        </w:rPr>
        <w:t xml:space="preserve">hungry and thirsty and faint. </w:t>
      </w:r>
      <w:r w:rsidRPr="005F7755">
        <w:rPr>
          <w:rFonts w:eastAsia="Times New Roman" w:cstheme="minorHAnsi"/>
          <w:b/>
          <w:i/>
          <w:sz w:val="24"/>
          <w:szCs w:val="24"/>
          <w:vertAlign w:val="superscript"/>
        </w:rPr>
        <w:t>6 </w:t>
      </w:r>
      <w:r w:rsidRPr="005F7755">
        <w:rPr>
          <w:rFonts w:eastAsia="Times New Roman" w:cstheme="minorHAnsi"/>
          <w:b/>
          <w:i/>
          <w:sz w:val="24"/>
          <w:szCs w:val="24"/>
        </w:rPr>
        <w:t xml:space="preserve">“Lord, help!” they cried, and he did! </w:t>
      </w:r>
      <w:r w:rsidRPr="005F7755">
        <w:rPr>
          <w:rFonts w:eastAsia="Times New Roman" w:cstheme="minorHAnsi"/>
          <w:b/>
          <w:i/>
          <w:sz w:val="24"/>
          <w:szCs w:val="24"/>
          <w:vertAlign w:val="superscript"/>
        </w:rPr>
        <w:t>7 </w:t>
      </w:r>
      <w:r w:rsidRPr="005F7755">
        <w:rPr>
          <w:rFonts w:eastAsia="Times New Roman" w:cstheme="minorHAnsi"/>
          <w:b/>
          <w:i/>
          <w:sz w:val="24"/>
          <w:szCs w:val="24"/>
        </w:rPr>
        <w:t xml:space="preserve">He led them straight to safety and a place to live. </w:t>
      </w:r>
      <w:r w:rsidRPr="005F7755">
        <w:rPr>
          <w:rFonts w:eastAsia="Times New Roman" w:cstheme="minorHAnsi"/>
          <w:b/>
          <w:i/>
          <w:sz w:val="24"/>
          <w:szCs w:val="24"/>
          <w:vertAlign w:val="superscript"/>
        </w:rPr>
        <w:t>8 </w:t>
      </w:r>
      <w:r w:rsidRPr="005F7755">
        <w:rPr>
          <w:rFonts w:eastAsia="Times New Roman" w:cstheme="minorHAnsi"/>
          <w:b/>
          <w:i/>
          <w:sz w:val="24"/>
          <w:szCs w:val="24"/>
        </w:rPr>
        <w:t xml:space="preserve">Oh, that these men would praise the Lord for his loving-kindness, and for all of his wonderful deeds! </w:t>
      </w:r>
      <w:r w:rsidRPr="005F7755">
        <w:rPr>
          <w:rFonts w:eastAsia="Times New Roman" w:cstheme="minorHAnsi"/>
          <w:b/>
          <w:i/>
          <w:sz w:val="24"/>
          <w:szCs w:val="24"/>
          <w:vertAlign w:val="superscript"/>
        </w:rPr>
        <w:t>9 </w:t>
      </w:r>
      <w:r w:rsidRPr="005F7755">
        <w:rPr>
          <w:rFonts w:eastAsia="Times New Roman" w:cstheme="minorHAnsi"/>
          <w:b/>
          <w:i/>
          <w:sz w:val="24"/>
          <w:szCs w:val="24"/>
        </w:rPr>
        <w:t>For he satisfies the thirsty soul and fills the hungry soul with good.</w:t>
      </w:r>
    </w:p>
    <w:p w14:paraId="1B193FF2" w14:textId="77777777" w:rsidR="006670DB" w:rsidRDefault="00E006D9" w:rsidP="006670DB">
      <w:pPr>
        <w:ind w:firstLine="720"/>
        <w:jc w:val="both"/>
        <w:rPr>
          <w:sz w:val="24"/>
          <w:szCs w:val="24"/>
        </w:rPr>
      </w:pPr>
      <w:r>
        <w:rPr>
          <w:sz w:val="24"/>
          <w:szCs w:val="24"/>
        </w:rPr>
        <w:t>What about yo</w:t>
      </w:r>
      <w:r w:rsidR="00CD6A41">
        <w:rPr>
          <w:sz w:val="24"/>
          <w:szCs w:val="24"/>
        </w:rPr>
        <w:t>u my friend</w:t>
      </w:r>
      <w:r w:rsidR="00637A95">
        <w:rPr>
          <w:sz w:val="24"/>
          <w:szCs w:val="24"/>
        </w:rPr>
        <w:t>;</w:t>
      </w:r>
      <w:r>
        <w:rPr>
          <w:sz w:val="24"/>
          <w:szCs w:val="24"/>
        </w:rPr>
        <w:t xml:space="preserve"> do you</w:t>
      </w:r>
      <w:r w:rsidR="00EC1E61" w:rsidRPr="007B0DDD">
        <w:rPr>
          <w:sz w:val="24"/>
          <w:szCs w:val="24"/>
        </w:rPr>
        <w:t xml:space="preserve"> </w:t>
      </w:r>
      <w:r w:rsidR="00EC1E61" w:rsidRPr="00EA6CDF">
        <w:rPr>
          <w:b/>
          <w:i/>
          <w:sz w:val="24"/>
          <w:szCs w:val="24"/>
        </w:rPr>
        <w:t>know</w:t>
      </w:r>
      <w:r w:rsidR="00EC1E61" w:rsidRPr="007B0DDD">
        <w:rPr>
          <w:sz w:val="24"/>
          <w:szCs w:val="24"/>
        </w:rPr>
        <w:t xml:space="preserve"> my Beloved </w:t>
      </w:r>
      <w:r w:rsidR="00EC1E61">
        <w:rPr>
          <w:sz w:val="24"/>
          <w:szCs w:val="24"/>
        </w:rPr>
        <w:t>Jesus</w:t>
      </w:r>
      <w:r>
        <w:rPr>
          <w:sz w:val="24"/>
          <w:szCs w:val="24"/>
        </w:rPr>
        <w:t>?</w:t>
      </w:r>
      <w:r w:rsidR="00EC1E61">
        <w:rPr>
          <w:sz w:val="24"/>
          <w:szCs w:val="24"/>
        </w:rPr>
        <w:t xml:space="preserve"> If </w:t>
      </w:r>
      <w:r>
        <w:rPr>
          <w:sz w:val="24"/>
          <w:szCs w:val="24"/>
        </w:rPr>
        <w:t>not</w:t>
      </w:r>
      <w:r w:rsidR="00EC1E61">
        <w:rPr>
          <w:sz w:val="24"/>
          <w:szCs w:val="24"/>
        </w:rPr>
        <w:t>,</w:t>
      </w:r>
      <w:r w:rsidR="00EA6CDF">
        <w:rPr>
          <w:sz w:val="24"/>
          <w:szCs w:val="24"/>
        </w:rPr>
        <w:t xml:space="preserve"> then my prayer for you is this:</w:t>
      </w:r>
      <w:r w:rsidR="00EC1E61" w:rsidRPr="007B0DDD">
        <w:rPr>
          <w:sz w:val="24"/>
          <w:szCs w:val="24"/>
        </w:rPr>
        <w:t xml:space="preserve"> that as you read, </w:t>
      </w:r>
      <w:r w:rsidR="006670DB" w:rsidRPr="007B0DDD">
        <w:rPr>
          <w:sz w:val="24"/>
          <w:szCs w:val="24"/>
        </w:rPr>
        <w:t>you will clearly s</w:t>
      </w:r>
      <w:r w:rsidR="006670DB">
        <w:rPr>
          <w:sz w:val="24"/>
          <w:szCs w:val="24"/>
        </w:rPr>
        <w:t xml:space="preserve">ee </w:t>
      </w:r>
      <w:r w:rsidR="00371E14">
        <w:rPr>
          <w:sz w:val="24"/>
          <w:szCs w:val="24"/>
        </w:rPr>
        <w:t>the True God</w:t>
      </w:r>
      <w:r w:rsidR="00637A95">
        <w:rPr>
          <w:sz w:val="24"/>
          <w:szCs w:val="24"/>
        </w:rPr>
        <w:t>,</w:t>
      </w:r>
      <w:r w:rsidR="006670DB">
        <w:rPr>
          <w:sz w:val="24"/>
          <w:szCs w:val="24"/>
        </w:rPr>
        <w:t xml:space="preserve"> </w:t>
      </w:r>
      <w:r w:rsidR="006670DB" w:rsidRPr="007B0DDD">
        <w:rPr>
          <w:sz w:val="24"/>
          <w:szCs w:val="24"/>
        </w:rPr>
        <w:t>the Hero of this story.</w:t>
      </w:r>
      <w:r w:rsidR="00EC1E61">
        <w:rPr>
          <w:sz w:val="24"/>
          <w:szCs w:val="24"/>
        </w:rPr>
        <w:t xml:space="preserve"> </w:t>
      </w:r>
      <w:r>
        <w:rPr>
          <w:sz w:val="24"/>
          <w:szCs w:val="24"/>
        </w:rPr>
        <w:t>And p</w:t>
      </w:r>
      <w:r w:rsidR="00EC1E61">
        <w:rPr>
          <w:sz w:val="24"/>
          <w:szCs w:val="24"/>
        </w:rPr>
        <w:t xml:space="preserve">erhaps through the hearing of my story, you too will come to know the Author who wrote </w:t>
      </w:r>
      <w:r>
        <w:rPr>
          <w:sz w:val="24"/>
          <w:szCs w:val="24"/>
        </w:rPr>
        <w:t>this</w:t>
      </w:r>
      <w:r w:rsidR="00EC1E61">
        <w:rPr>
          <w:sz w:val="24"/>
          <w:szCs w:val="24"/>
        </w:rPr>
        <w:t xml:space="preserve"> story and yours as well. </w:t>
      </w:r>
      <w:r w:rsidR="00964DD3">
        <w:rPr>
          <w:sz w:val="24"/>
          <w:szCs w:val="24"/>
        </w:rPr>
        <w:t xml:space="preserve"> I am a spiritual </w:t>
      </w:r>
      <w:r w:rsidR="00EA6CDF">
        <w:rPr>
          <w:sz w:val="24"/>
          <w:szCs w:val="24"/>
        </w:rPr>
        <w:t>match-maker</w:t>
      </w:r>
      <w:r w:rsidR="00637A95">
        <w:rPr>
          <w:sz w:val="24"/>
          <w:szCs w:val="24"/>
        </w:rPr>
        <w:t xml:space="preserve"> (</w:t>
      </w:r>
      <w:r w:rsidR="00964DD3">
        <w:rPr>
          <w:sz w:val="24"/>
          <w:szCs w:val="24"/>
        </w:rPr>
        <w:t>I’ll expound on this concept later</w:t>
      </w:r>
      <w:r w:rsidR="00637A95">
        <w:rPr>
          <w:sz w:val="24"/>
          <w:szCs w:val="24"/>
        </w:rPr>
        <w:t>)</w:t>
      </w:r>
      <w:r w:rsidR="00371E14">
        <w:rPr>
          <w:sz w:val="24"/>
          <w:szCs w:val="24"/>
        </w:rPr>
        <w:t>.</w:t>
      </w:r>
      <w:r w:rsidR="00EA6CDF">
        <w:rPr>
          <w:sz w:val="24"/>
          <w:szCs w:val="24"/>
        </w:rPr>
        <w:t xml:space="preserve"> </w:t>
      </w:r>
      <w:r w:rsidR="00EC1E61" w:rsidRPr="007B0DDD">
        <w:rPr>
          <w:sz w:val="24"/>
          <w:szCs w:val="24"/>
        </w:rPr>
        <w:t xml:space="preserve">It </w:t>
      </w:r>
      <w:r w:rsidR="00D002B0">
        <w:rPr>
          <w:sz w:val="24"/>
          <w:szCs w:val="24"/>
        </w:rPr>
        <w:t>would be</w:t>
      </w:r>
      <w:r w:rsidR="00EC1E61" w:rsidRPr="007B0DDD">
        <w:rPr>
          <w:sz w:val="24"/>
          <w:szCs w:val="24"/>
        </w:rPr>
        <w:t xml:space="preserve"> such an honor to introduce you to the </w:t>
      </w:r>
      <w:r w:rsidR="00EC1E61">
        <w:rPr>
          <w:sz w:val="24"/>
          <w:szCs w:val="24"/>
        </w:rPr>
        <w:t>r</w:t>
      </w:r>
      <w:r w:rsidR="00EC1E61" w:rsidRPr="007B0DDD">
        <w:rPr>
          <w:sz w:val="24"/>
          <w:szCs w:val="24"/>
        </w:rPr>
        <w:t>eal Jesus, the lover of your soul.</w:t>
      </w:r>
      <w:r w:rsidR="006670DB">
        <w:rPr>
          <w:sz w:val="24"/>
          <w:szCs w:val="24"/>
        </w:rPr>
        <w:t xml:space="preserve"> May He draw you to Him-self and make you His Bride.</w:t>
      </w:r>
    </w:p>
    <w:p w14:paraId="32B6F1C5" w14:textId="77777777" w:rsidR="00AD622A" w:rsidRDefault="00D002B0" w:rsidP="00F61969">
      <w:pPr>
        <w:ind w:firstLine="720"/>
        <w:jc w:val="both"/>
        <w:rPr>
          <w:sz w:val="24"/>
          <w:szCs w:val="24"/>
        </w:rPr>
      </w:pPr>
      <w:r>
        <w:rPr>
          <w:sz w:val="24"/>
          <w:szCs w:val="24"/>
        </w:rPr>
        <w:t>This brings me to my</w:t>
      </w:r>
      <w:r w:rsidR="00EC1E61">
        <w:rPr>
          <w:sz w:val="24"/>
          <w:szCs w:val="24"/>
        </w:rPr>
        <w:t xml:space="preserve"> last </w:t>
      </w:r>
      <w:r>
        <w:rPr>
          <w:sz w:val="24"/>
          <w:szCs w:val="24"/>
        </w:rPr>
        <w:t>objective</w:t>
      </w:r>
      <w:r w:rsidR="00EC1E61">
        <w:rPr>
          <w:sz w:val="24"/>
          <w:szCs w:val="24"/>
        </w:rPr>
        <w:t xml:space="preserve"> in writing this book</w:t>
      </w:r>
      <w:r>
        <w:rPr>
          <w:sz w:val="24"/>
          <w:szCs w:val="24"/>
        </w:rPr>
        <w:t>.</w:t>
      </w:r>
      <w:r w:rsidR="00EC1E61">
        <w:rPr>
          <w:sz w:val="24"/>
          <w:szCs w:val="24"/>
        </w:rPr>
        <w:t xml:space="preserve"> </w:t>
      </w:r>
      <w:r>
        <w:rPr>
          <w:sz w:val="24"/>
          <w:szCs w:val="24"/>
        </w:rPr>
        <w:t xml:space="preserve"> </w:t>
      </w:r>
      <w:r w:rsidR="00CF26F4">
        <w:rPr>
          <w:sz w:val="24"/>
          <w:szCs w:val="24"/>
        </w:rPr>
        <w:t>Now that I know what was missing, not only in my life, but also the life of the Church, my</w:t>
      </w:r>
      <w:r>
        <w:rPr>
          <w:sz w:val="24"/>
          <w:szCs w:val="24"/>
        </w:rPr>
        <w:t xml:space="preserve"> aim </w:t>
      </w:r>
      <w:r w:rsidR="00EC1E61">
        <w:rPr>
          <w:sz w:val="24"/>
          <w:szCs w:val="24"/>
        </w:rPr>
        <w:t>is to</w:t>
      </w:r>
      <w:r w:rsidR="00CF26F4">
        <w:rPr>
          <w:sz w:val="24"/>
          <w:szCs w:val="24"/>
        </w:rPr>
        <w:t xml:space="preserve"> clearly communicate Christ’s perpetual ministry and message through disciple making.</w:t>
      </w:r>
      <w:r w:rsidR="00CF26F4" w:rsidRPr="007B0DDD">
        <w:rPr>
          <w:sz w:val="24"/>
          <w:szCs w:val="24"/>
        </w:rPr>
        <w:t xml:space="preserve"> </w:t>
      </w:r>
      <w:r w:rsidR="00EC1E61" w:rsidRPr="007B0DDD">
        <w:rPr>
          <w:sz w:val="24"/>
          <w:szCs w:val="24"/>
        </w:rPr>
        <w:t xml:space="preserve"> I hope my story will inspire and encourage you to </w:t>
      </w:r>
      <w:r w:rsidR="00EC1E61">
        <w:rPr>
          <w:sz w:val="24"/>
          <w:szCs w:val="24"/>
        </w:rPr>
        <w:t xml:space="preserve">become a </w:t>
      </w:r>
      <w:r w:rsidR="00EC1E61" w:rsidRPr="00F33E76">
        <w:rPr>
          <w:b/>
          <w:i/>
          <w:sz w:val="24"/>
          <w:szCs w:val="24"/>
        </w:rPr>
        <w:t>spiritual</w:t>
      </w:r>
      <w:r w:rsidR="00EC1E61">
        <w:rPr>
          <w:sz w:val="24"/>
          <w:szCs w:val="24"/>
        </w:rPr>
        <w:t xml:space="preserve"> </w:t>
      </w:r>
      <w:r w:rsidR="00EC1E61" w:rsidRPr="00F33E76">
        <w:rPr>
          <w:b/>
          <w:i/>
          <w:sz w:val="24"/>
          <w:szCs w:val="24"/>
        </w:rPr>
        <w:t>match</w:t>
      </w:r>
      <w:r w:rsidR="00EC1E61">
        <w:rPr>
          <w:sz w:val="24"/>
          <w:szCs w:val="24"/>
        </w:rPr>
        <w:t>-</w:t>
      </w:r>
      <w:r w:rsidR="00EC1E61" w:rsidRPr="00F33E76">
        <w:rPr>
          <w:b/>
          <w:i/>
          <w:sz w:val="24"/>
          <w:szCs w:val="24"/>
        </w:rPr>
        <w:t>maker</w:t>
      </w:r>
      <w:r w:rsidR="00371E14">
        <w:rPr>
          <w:b/>
          <w:i/>
          <w:sz w:val="24"/>
          <w:szCs w:val="24"/>
        </w:rPr>
        <w:t xml:space="preserve">, </w:t>
      </w:r>
      <w:r w:rsidR="00EC1E61" w:rsidRPr="007B0DDD">
        <w:rPr>
          <w:sz w:val="24"/>
          <w:szCs w:val="24"/>
        </w:rPr>
        <w:t xml:space="preserve">introducing </w:t>
      </w:r>
      <w:r w:rsidR="003E154C">
        <w:rPr>
          <w:sz w:val="24"/>
          <w:szCs w:val="24"/>
        </w:rPr>
        <w:t xml:space="preserve">people of </w:t>
      </w:r>
      <w:r w:rsidR="003E154C" w:rsidRPr="008227F8">
        <w:rPr>
          <w:b/>
          <w:i/>
          <w:sz w:val="24"/>
          <w:szCs w:val="24"/>
        </w:rPr>
        <w:t>all</w:t>
      </w:r>
      <w:r w:rsidR="003E154C">
        <w:rPr>
          <w:sz w:val="24"/>
          <w:szCs w:val="24"/>
        </w:rPr>
        <w:t xml:space="preserve"> </w:t>
      </w:r>
      <w:r w:rsidR="003E154C" w:rsidRPr="008227F8">
        <w:rPr>
          <w:b/>
          <w:i/>
          <w:sz w:val="24"/>
          <w:szCs w:val="24"/>
        </w:rPr>
        <w:t>nations</w:t>
      </w:r>
      <w:r w:rsidR="003E154C">
        <w:rPr>
          <w:sz w:val="24"/>
          <w:szCs w:val="24"/>
        </w:rPr>
        <w:t xml:space="preserve"> </w:t>
      </w:r>
      <w:r w:rsidR="00EC1E61" w:rsidRPr="007B0DDD">
        <w:rPr>
          <w:sz w:val="24"/>
          <w:szCs w:val="24"/>
        </w:rPr>
        <w:t>to the Bridegroom</w:t>
      </w:r>
      <w:r w:rsidR="00637A95">
        <w:rPr>
          <w:sz w:val="24"/>
          <w:szCs w:val="24"/>
        </w:rPr>
        <w:t>,</w:t>
      </w:r>
      <w:r w:rsidR="00371E14">
        <w:rPr>
          <w:sz w:val="24"/>
          <w:szCs w:val="24"/>
        </w:rPr>
        <w:t xml:space="preserve"> </w:t>
      </w:r>
      <w:r w:rsidR="00EC1E61" w:rsidRPr="007B0DDD">
        <w:rPr>
          <w:sz w:val="24"/>
          <w:szCs w:val="24"/>
        </w:rPr>
        <w:t xml:space="preserve">and </w:t>
      </w:r>
      <w:r w:rsidR="00EC1E61" w:rsidRPr="00F33E76">
        <w:rPr>
          <w:b/>
          <w:i/>
          <w:sz w:val="24"/>
          <w:szCs w:val="24"/>
        </w:rPr>
        <w:t>friend</w:t>
      </w:r>
      <w:r w:rsidR="00EC1E61" w:rsidRPr="007B0DDD">
        <w:rPr>
          <w:sz w:val="24"/>
          <w:szCs w:val="24"/>
        </w:rPr>
        <w:t xml:space="preserve"> </w:t>
      </w:r>
      <w:r w:rsidR="00EC1E61" w:rsidRPr="00F33E76">
        <w:rPr>
          <w:b/>
          <w:i/>
          <w:sz w:val="24"/>
          <w:szCs w:val="24"/>
        </w:rPr>
        <w:t>of</w:t>
      </w:r>
      <w:r w:rsidR="00EC1E61" w:rsidRPr="007B0DDD">
        <w:rPr>
          <w:sz w:val="24"/>
          <w:szCs w:val="24"/>
        </w:rPr>
        <w:t xml:space="preserve"> </w:t>
      </w:r>
      <w:r w:rsidR="00EC1E61" w:rsidRPr="00F33E76">
        <w:rPr>
          <w:b/>
          <w:i/>
          <w:sz w:val="24"/>
          <w:szCs w:val="24"/>
        </w:rPr>
        <w:t>the</w:t>
      </w:r>
      <w:r w:rsidR="00EC1E61" w:rsidRPr="007B0DDD">
        <w:rPr>
          <w:sz w:val="24"/>
          <w:szCs w:val="24"/>
        </w:rPr>
        <w:t xml:space="preserve"> </w:t>
      </w:r>
      <w:r w:rsidR="00EC1E61" w:rsidRPr="00F33E76">
        <w:rPr>
          <w:b/>
          <w:i/>
          <w:sz w:val="24"/>
          <w:szCs w:val="24"/>
        </w:rPr>
        <w:t>Bride</w:t>
      </w:r>
      <w:r w:rsidR="00EC1E61" w:rsidRPr="007B0DDD">
        <w:rPr>
          <w:sz w:val="24"/>
          <w:szCs w:val="24"/>
        </w:rPr>
        <w:t xml:space="preserve"> </w:t>
      </w:r>
      <w:r w:rsidR="00EC1E61" w:rsidRPr="00F33E76">
        <w:rPr>
          <w:b/>
          <w:i/>
          <w:sz w:val="24"/>
          <w:szCs w:val="24"/>
        </w:rPr>
        <w:t>of</w:t>
      </w:r>
      <w:r w:rsidR="00EC1E61" w:rsidRPr="007B0DDD">
        <w:rPr>
          <w:sz w:val="24"/>
          <w:szCs w:val="24"/>
        </w:rPr>
        <w:t xml:space="preserve"> </w:t>
      </w:r>
      <w:r w:rsidR="00EC1E61" w:rsidRPr="00F33E76">
        <w:rPr>
          <w:b/>
          <w:i/>
          <w:sz w:val="24"/>
          <w:szCs w:val="24"/>
        </w:rPr>
        <w:t>Christ</w:t>
      </w:r>
      <w:r w:rsidR="005F4CEE">
        <w:rPr>
          <w:sz w:val="24"/>
          <w:szCs w:val="24"/>
        </w:rPr>
        <w:t>”</w:t>
      </w:r>
      <w:r w:rsidR="00371E14">
        <w:rPr>
          <w:sz w:val="24"/>
          <w:szCs w:val="24"/>
        </w:rPr>
        <w:t xml:space="preserve">- </w:t>
      </w:r>
      <w:r w:rsidR="00F33E76">
        <w:rPr>
          <w:sz w:val="24"/>
          <w:szCs w:val="24"/>
        </w:rPr>
        <w:t xml:space="preserve">one </w:t>
      </w:r>
      <w:r w:rsidR="00EC1E61" w:rsidRPr="007B0DDD">
        <w:rPr>
          <w:sz w:val="24"/>
          <w:szCs w:val="24"/>
        </w:rPr>
        <w:t>who dresses her for the wedding</w:t>
      </w:r>
      <w:r w:rsidR="00637A95">
        <w:rPr>
          <w:sz w:val="24"/>
          <w:szCs w:val="24"/>
        </w:rPr>
        <w:t xml:space="preserve">, </w:t>
      </w:r>
      <w:r w:rsidR="00EC1E61" w:rsidRPr="007B0DDD">
        <w:rPr>
          <w:sz w:val="24"/>
          <w:szCs w:val="24"/>
        </w:rPr>
        <w:t>a</w:t>
      </w:r>
      <w:r w:rsidR="003E154C">
        <w:rPr>
          <w:sz w:val="24"/>
          <w:szCs w:val="24"/>
        </w:rPr>
        <w:t xml:space="preserve"> reproducing</w:t>
      </w:r>
      <w:r w:rsidR="00EC1E61" w:rsidRPr="007B0DDD">
        <w:rPr>
          <w:sz w:val="24"/>
          <w:szCs w:val="24"/>
        </w:rPr>
        <w:t xml:space="preserve"> </w:t>
      </w:r>
      <w:r w:rsidR="00EC1E61" w:rsidRPr="00F33E76">
        <w:rPr>
          <w:b/>
          <w:i/>
          <w:sz w:val="24"/>
          <w:szCs w:val="24"/>
        </w:rPr>
        <w:t>disciple</w:t>
      </w:r>
      <w:r w:rsidR="00EC1E61" w:rsidRPr="007B0DDD">
        <w:rPr>
          <w:sz w:val="24"/>
          <w:szCs w:val="24"/>
        </w:rPr>
        <w:t xml:space="preserve"> </w:t>
      </w:r>
      <w:r w:rsidR="00EC1E61" w:rsidRPr="00F33E76">
        <w:rPr>
          <w:b/>
          <w:i/>
          <w:sz w:val="24"/>
          <w:szCs w:val="24"/>
        </w:rPr>
        <w:t>maker</w:t>
      </w:r>
      <w:r w:rsidR="00EC1E61" w:rsidRPr="007B0DDD">
        <w:rPr>
          <w:sz w:val="24"/>
          <w:szCs w:val="24"/>
        </w:rPr>
        <w:t xml:space="preserve">! </w:t>
      </w:r>
      <w:r w:rsidR="00AD622A">
        <w:rPr>
          <w:sz w:val="24"/>
          <w:szCs w:val="24"/>
        </w:rPr>
        <w:t xml:space="preserve"> </w:t>
      </w:r>
    </w:p>
    <w:p w14:paraId="2F65D7A7" w14:textId="77777777" w:rsidR="00EA6B87" w:rsidRPr="00EA6B87" w:rsidRDefault="00EA6B87" w:rsidP="003C6B62">
      <w:pPr>
        <w:pStyle w:val="ListParagraph"/>
        <w:numPr>
          <w:ilvl w:val="0"/>
          <w:numId w:val="7"/>
        </w:numPr>
        <w:jc w:val="center"/>
        <w:rPr>
          <w:sz w:val="24"/>
          <w:szCs w:val="24"/>
        </w:rPr>
      </w:pPr>
    </w:p>
    <w:p w14:paraId="710EE746" w14:textId="77777777" w:rsidR="00EA6B87" w:rsidRDefault="00EA6B87" w:rsidP="00EA6B87">
      <w:pPr>
        <w:pStyle w:val="ListParagraph"/>
        <w:spacing w:after="360" w:line="240" w:lineRule="auto"/>
        <w:ind w:left="0"/>
        <w:contextualSpacing w:val="0"/>
        <w:jc w:val="center"/>
        <w:rPr>
          <w:b/>
          <w:sz w:val="28"/>
          <w:szCs w:val="28"/>
        </w:rPr>
      </w:pPr>
      <w:r w:rsidRPr="009D37AC">
        <w:rPr>
          <w:b/>
          <w:sz w:val="28"/>
          <w:szCs w:val="28"/>
        </w:rPr>
        <w:t>PEARLS OF WISDOM</w:t>
      </w:r>
    </w:p>
    <w:p w14:paraId="63CB5ED1" w14:textId="77777777" w:rsidR="004B0ED2" w:rsidRPr="00C5274D" w:rsidRDefault="004B0ED2" w:rsidP="00C5274D">
      <w:pPr>
        <w:pStyle w:val="ListParagraph"/>
        <w:spacing w:after="360" w:line="240" w:lineRule="auto"/>
        <w:ind w:left="0"/>
        <w:contextualSpacing w:val="0"/>
        <w:jc w:val="center"/>
        <w:rPr>
          <w:b/>
          <w:i/>
          <w:sz w:val="24"/>
          <w:szCs w:val="24"/>
        </w:rPr>
      </w:pPr>
      <w:r w:rsidRPr="00C5274D">
        <w:rPr>
          <w:b/>
          <w:i/>
          <w:sz w:val="24"/>
          <w:szCs w:val="24"/>
        </w:rPr>
        <w:t>Isaiah 49:5-6</w:t>
      </w:r>
      <w:r w:rsidR="00C5274D" w:rsidRPr="00C5274D">
        <w:rPr>
          <w:b/>
          <w:i/>
          <w:sz w:val="24"/>
          <w:szCs w:val="24"/>
        </w:rPr>
        <w:t>(NIV)</w:t>
      </w:r>
    </w:p>
    <w:p w14:paraId="0C015178" w14:textId="77777777" w:rsidR="00C5274D" w:rsidRPr="00C5274D" w:rsidRDefault="00C5274D" w:rsidP="00C5274D">
      <w:pPr>
        <w:shd w:val="clear" w:color="auto" w:fill="FFFFFF"/>
        <w:spacing w:line="360" w:lineRule="atLeast"/>
        <w:jc w:val="center"/>
        <w:rPr>
          <w:rFonts w:eastAsia="Times New Roman" w:cs="Helvetica"/>
          <w:b/>
          <w:i/>
          <w:color w:val="000000"/>
          <w:sz w:val="24"/>
          <w:szCs w:val="24"/>
        </w:rPr>
      </w:pPr>
      <w:r w:rsidRPr="00C5274D">
        <w:rPr>
          <w:rFonts w:eastAsia="Times New Roman" w:cs="Helvetica"/>
          <w:b/>
          <w:i/>
          <w:color w:val="000000"/>
          <w:sz w:val="24"/>
          <w:szCs w:val="24"/>
        </w:rPr>
        <w:t>And now the </w:t>
      </w:r>
      <w:r w:rsidRPr="00C5274D">
        <w:rPr>
          <w:rFonts w:eastAsia="Times New Roman" w:cs="Helvetica"/>
          <w:b/>
          <w:i/>
          <w:smallCaps/>
          <w:color w:val="000000"/>
          <w:sz w:val="24"/>
          <w:szCs w:val="24"/>
        </w:rPr>
        <w:t>Lord</w:t>
      </w:r>
      <w:r w:rsidRPr="00C5274D">
        <w:rPr>
          <w:rFonts w:eastAsia="Times New Roman" w:cs="Helvetica"/>
          <w:b/>
          <w:i/>
          <w:color w:val="000000"/>
          <w:sz w:val="24"/>
          <w:szCs w:val="24"/>
        </w:rPr>
        <w:t> says—he who formed me in the womb to be his servant</w:t>
      </w:r>
      <w:r>
        <w:rPr>
          <w:rFonts w:eastAsia="Times New Roman" w:cs="Helvetica"/>
          <w:b/>
          <w:i/>
          <w:color w:val="000000"/>
          <w:sz w:val="24"/>
          <w:szCs w:val="24"/>
        </w:rPr>
        <w:t xml:space="preserve"> </w:t>
      </w:r>
      <w:r w:rsidRPr="00C5274D">
        <w:rPr>
          <w:rFonts w:eastAsia="Times New Roman" w:cs="Helvetica"/>
          <w:b/>
          <w:i/>
          <w:color w:val="000000"/>
          <w:sz w:val="24"/>
          <w:szCs w:val="24"/>
        </w:rPr>
        <w:t>to bring Jacob back to him</w:t>
      </w:r>
      <w:r w:rsidRPr="00C5274D">
        <w:rPr>
          <w:rFonts w:eastAsia="Times New Roman" w:cs="Courier New"/>
          <w:b/>
          <w:i/>
          <w:color w:val="000000"/>
          <w:sz w:val="24"/>
          <w:szCs w:val="24"/>
        </w:rPr>
        <w:t> </w:t>
      </w:r>
      <w:r w:rsidRPr="00C5274D">
        <w:rPr>
          <w:rFonts w:eastAsia="Times New Roman" w:cs="Helvetica"/>
          <w:b/>
          <w:i/>
          <w:color w:val="000000"/>
          <w:sz w:val="24"/>
          <w:szCs w:val="24"/>
        </w:rPr>
        <w:t>and gather Israel to himself,</w:t>
      </w:r>
      <w:r>
        <w:rPr>
          <w:rFonts w:eastAsia="Times New Roman" w:cs="Helvetica"/>
          <w:b/>
          <w:i/>
          <w:color w:val="000000"/>
          <w:sz w:val="24"/>
          <w:szCs w:val="24"/>
        </w:rPr>
        <w:t xml:space="preserve"> </w:t>
      </w:r>
      <w:r w:rsidRPr="00C5274D">
        <w:rPr>
          <w:rFonts w:eastAsia="Times New Roman" w:cs="Helvetica"/>
          <w:b/>
          <w:i/>
          <w:color w:val="000000"/>
          <w:sz w:val="24"/>
          <w:szCs w:val="24"/>
        </w:rPr>
        <w:t>for I am honored in the eyes of the </w:t>
      </w:r>
      <w:r w:rsidRPr="00C5274D">
        <w:rPr>
          <w:rFonts w:eastAsia="Times New Roman" w:cs="Helvetica"/>
          <w:b/>
          <w:i/>
          <w:smallCaps/>
          <w:color w:val="000000"/>
          <w:sz w:val="24"/>
          <w:szCs w:val="24"/>
        </w:rPr>
        <w:t>Lord</w:t>
      </w:r>
      <w:r w:rsidRPr="00C5274D">
        <w:rPr>
          <w:rFonts w:eastAsia="Times New Roman" w:cs="Courier New"/>
          <w:b/>
          <w:i/>
          <w:color w:val="000000"/>
          <w:sz w:val="24"/>
          <w:szCs w:val="24"/>
        </w:rPr>
        <w:t> </w:t>
      </w:r>
      <w:r w:rsidRPr="00C5274D">
        <w:rPr>
          <w:rFonts w:eastAsia="Times New Roman" w:cs="Helvetica"/>
          <w:b/>
          <w:i/>
          <w:color w:val="000000"/>
          <w:sz w:val="24"/>
          <w:szCs w:val="24"/>
        </w:rPr>
        <w:t>and my God has been my strength—</w:t>
      </w:r>
      <w:r w:rsidRPr="00C5274D">
        <w:rPr>
          <w:rFonts w:eastAsia="Times New Roman" w:cs="Arial"/>
          <w:b/>
          <w:bCs/>
          <w:i/>
          <w:color w:val="000000"/>
          <w:sz w:val="24"/>
          <w:szCs w:val="24"/>
          <w:vertAlign w:val="superscript"/>
        </w:rPr>
        <w:t>6 </w:t>
      </w:r>
      <w:r w:rsidRPr="00C5274D">
        <w:rPr>
          <w:rFonts w:eastAsia="Times New Roman" w:cs="Helvetica"/>
          <w:b/>
          <w:i/>
          <w:color w:val="000000"/>
          <w:sz w:val="24"/>
          <w:szCs w:val="24"/>
        </w:rPr>
        <w:t>he says: “It is too small a thing for you to be my servant</w:t>
      </w:r>
      <w:r w:rsidRPr="00C5274D">
        <w:rPr>
          <w:rFonts w:eastAsia="Times New Roman" w:cs="Courier New"/>
          <w:b/>
          <w:i/>
          <w:color w:val="000000"/>
          <w:sz w:val="24"/>
          <w:szCs w:val="24"/>
        </w:rPr>
        <w:t> </w:t>
      </w:r>
      <w:r w:rsidRPr="00C5274D">
        <w:rPr>
          <w:rFonts w:eastAsia="Times New Roman" w:cs="Helvetica"/>
          <w:b/>
          <w:i/>
          <w:color w:val="000000"/>
          <w:sz w:val="24"/>
          <w:szCs w:val="24"/>
        </w:rPr>
        <w:t>to restore the tribes of Jacob</w:t>
      </w:r>
      <w:r w:rsidRPr="00C5274D">
        <w:rPr>
          <w:rFonts w:eastAsia="Times New Roman" w:cs="Courier New"/>
          <w:b/>
          <w:i/>
          <w:color w:val="000000"/>
          <w:sz w:val="24"/>
          <w:szCs w:val="24"/>
        </w:rPr>
        <w:t> </w:t>
      </w:r>
      <w:r w:rsidRPr="00C5274D">
        <w:rPr>
          <w:rFonts w:eastAsia="Times New Roman" w:cs="Helvetica"/>
          <w:b/>
          <w:i/>
          <w:color w:val="000000"/>
          <w:sz w:val="24"/>
          <w:szCs w:val="24"/>
        </w:rPr>
        <w:t>and bring back those of Israel I have kept.</w:t>
      </w:r>
      <w:r>
        <w:rPr>
          <w:rFonts w:eastAsia="Times New Roman" w:cs="Helvetica"/>
          <w:b/>
          <w:i/>
          <w:color w:val="000000"/>
          <w:sz w:val="24"/>
          <w:szCs w:val="24"/>
        </w:rPr>
        <w:t xml:space="preserve"> </w:t>
      </w:r>
      <w:r w:rsidRPr="00C5274D">
        <w:rPr>
          <w:rFonts w:eastAsia="Times New Roman" w:cs="Helvetica"/>
          <w:b/>
          <w:i/>
          <w:color w:val="000000"/>
          <w:sz w:val="24"/>
          <w:szCs w:val="24"/>
        </w:rPr>
        <w:t>I will also make you a light </w:t>
      </w:r>
      <w:r w:rsidR="009545FB">
        <w:rPr>
          <w:rFonts w:eastAsia="Times New Roman" w:cs="Helvetica"/>
          <w:b/>
          <w:i/>
          <w:color w:val="000000"/>
          <w:sz w:val="24"/>
          <w:szCs w:val="24"/>
        </w:rPr>
        <w:t>for the Gentiles</w:t>
      </w:r>
      <w:r w:rsidRPr="00C5274D">
        <w:rPr>
          <w:rFonts w:eastAsia="Times New Roman" w:cs="Helvetica"/>
          <w:b/>
          <w:i/>
          <w:color w:val="000000"/>
          <w:sz w:val="24"/>
          <w:szCs w:val="24"/>
        </w:rPr>
        <w:t xml:space="preserve"> that my salvation may reach to the ends of the earth.</w:t>
      </w:r>
    </w:p>
    <w:p w14:paraId="299F1E65" w14:textId="77777777" w:rsidR="008227F8" w:rsidRDefault="008D7293" w:rsidP="008D7293">
      <w:pPr>
        <w:pStyle w:val="ListParagraph"/>
        <w:spacing w:after="360" w:line="240" w:lineRule="auto"/>
        <w:ind w:left="0" w:firstLine="720"/>
        <w:contextualSpacing w:val="0"/>
        <w:jc w:val="both"/>
        <w:rPr>
          <w:sz w:val="24"/>
          <w:szCs w:val="24"/>
        </w:rPr>
      </w:pPr>
      <w:r>
        <w:rPr>
          <w:sz w:val="24"/>
          <w:szCs w:val="24"/>
        </w:rPr>
        <w:t>When I fee</w:t>
      </w:r>
      <w:r w:rsidR="00C5274D">
        <w:rPr>
          <w:sz w:val="24"/>
          <w:szCs w:val="24"/>
        </w:rPr>
        <w:t>l sm</w:t>
      </w:r>
      <w:r w:rsidR="00374E31">
        <w:rPr>
          <w:sz w:val="24"/>
          <w:szCs w:val="24"/>
        </w:rPr>
        <w:t>all and my life seems insignificant,</w:t>
      </w:r>
      <w:r w:rsidR="00C5274D">
        <w:rPr>
          <w:sz w:val="24"/>
          <w:szCs w:val="24"/>
        </w:rPr>
        <w:t xml:space="preserve"> I ask the Lord: What is my purpose? </w:t>
      </w:r>
      <w:r w:rsidR="00374E31">
        <w:rPr>
          <w:sz w:val="24"/>
          <w:szCs w:val="24"/>
        </w:rPr>
        <w:t xml:space="preserve">Does what I do, as a stay at home mother, even matter? </w:t>
      </w:r>
      <w:r>
        <w:rPr>
          <w:sz w:val="24"/>
          <w:szCs w:val="24"/>
        </w:rPr>
        <w:t xml:space="preserve"> </w:t>
      </w:r>
      <w:r w:rsidR="00371E14">
        <w:rPr>
          <w:sz w:val="24"/>
          <w:szCs w:val="24"/>
        </w:rPr>
        <w:t>Jesus said</w:t>
      </w:r>
      <w:r>
        <w:rPr>
          <w:sz w:val="24"/>
          <w:szCs w:val="24"/>
        </w:rPr>
        <w:t xml:space="preserve">, </w:t>
      </w:r>
      <w:r w:rsidR="00E8359D">
        <w:rPr>
          <w:sz w:val="24"/>
          <w:szCs w:val="24"/>
        </w:rPr>
        <w:t>“Y</w:t>
      </w:r>
      <w:r w:rsidR="00AF6A43">
        <w:rPr>
          <w:sz w:val="24"/>
          <w:szCs w:val="24"/>
        </w:rPr>
        <w:t xml:space="preserve">ou did not choose </w:t>
      </w:r>
      <w:r>
        <w:rPr>
          <w:sz w:val="24"/>
          <w:szCs w:val="24"/>
        </w:rPr>
        <w:t>M</w:t>
      </w:r>
      <w:r w:rsidR="00AF6A43">
        <w:rPr>
          <w:sz w:val="24"/>
          <w:szCs w:val="24"/>
        </w:rPr>
        <w:t>e</w:t>
      </w:r>
      <w:r w:rsidR="0009258D">
        <w:rPr>
          <w:sz w:val="24"/>
          <w:szCs w:val="24"/>
        </w:rPr>
        <w:t>,</w:t>
      </w:r>
      <w:r w:rsidR="00AF6A43">
        <w:rPr>
          <w:sz w:val="24"/>
          <w:szCs w:val="24"/>
        </w:rPr>
        <w:t xml:space="preserve"> but I chos</w:t>
      </w:r>
      <w:r w:rsidR="008227F8">
        <w:rPr>
          <w:sz w:val="24"/>
          <w:szCs w:val="24"/>
        </w:rPr>
        <w:t>e you to go and bear much fruit.</w:t>
      </w:r>
      <w:r w:rsidR="00D53BE0">
        <w:rPr>
          <w:sz w:val="24"/>
          <w:szCs w:val="24"/>
        </w:rPr>
        <w:t>”</w:t>
      </w:r>
      <w:r w:rsidR="008227F8">
        <w:rPr>
          <w:sz w:val="24"/>
          <w:szCs w:val="24"/>
        </w:rPr>
        <w:t xml:space="preserve"> </w:t>
      </w:r>
      <w:r w:rsidR="00371E14">
        <w:rPr>
          <w:sz w:val="24"/>
          <w:szCs w:val="24"/>
        </w:rPr>
        <w:t>(John 16:33)</w:t>
      </w:r>
      <w:r w:rsidR="00155992">
        <w:rPr>
          <w:sz w:val="24"/>
          <w:szCs w:val="24"/>
        </w:rPr>
        <w:t xml:space="preserve"> </w:t>
      </w:r>
      <w:r w:rsidR="0009258D">
        <w:rPr>
          <w:sz w:val="24"/>
          <w:szCs w:val="24"/>
        </w:rPr>
        <w:t>I have blessed you to make you a blessing</w:t>
      </w:r>
      <w:r w:rsidR="002F1B0B">
        <w:rPr>
          <w:sz w:val="24"/>
          <w:szCs w:val="24"/>
        </w:rPr>
        <w:t>,</w:t>
      </w:r>
      <w:r w:rsidR="0009258D">
        <w:rPr>
          <w:sz w:val="24"/>
          <w:szCs w:val="24"/>
        </w:rPr>
        <w:t xml:space="preserve"> and w</w:t>
      </w:r>
      <w:r w:rsidR="008227F8">
        <w:rPr>
          <w:sz w:val="24"/>
          <w:szCs w:val="24"/>
        </w:rPr>
        <w:t>hen you obey this command</w:t>
      </w:r>
      <w:r w:rsidR="0009258D">
        <w:rPr>
          <w:sz w:val="24"/>
          <w:szCs w:val="24"/>
        </w:rPr>
        <w:t>, my Great C</w:t>
      </w:r>
      <w:r w:rsidR="008227F8">
        <w:rPr>
          <w:sz w:val="24"/>
          <w:szCs w:val="24"/>
        </w:rPr>
        <w:t xml:space="preserve">ommission, I will be </w:t>
      </w:r>
      <w:r w:rsidR="0009258D">
        <w:rPr>
          <w:sz w:val="24"/>
          <w:szCs w:val="24"/>
        </w:rPr>
        <w:t>with you every step of the way!</w:t>
      </w:r>
      <w:r w:rsidR="008227F8">
        <w:rPr>
          <w:sz w:val="24"/>
          <w:szCs w:val="24"/>
        </w:rPr>
        <w:t xml:space="preserve"> T</w:t>
      </w:r>
      <w:r w:rsidR="00AF6A43">
        <w:rPr>
          <w:sz w:val="24"/>
          <w:szCs w:val="24"/>
        </w:rPr>
        <w:t>herefore</w:t>
      </w:r>
      <w:r w:rsidR="008227F8">
        <w:rPr>
          <w:sz w:val="24"/>
          <w:szCs w:val="24"/>
        </w:rPr>
        <w:t>,</w:t>
      </w:r>
      <w:r w:rsidR="00AF6A43">
        <w:rPr>
          <w:sz w:val="24"/>
          <w:szCs w:val="24"/>
        </w:rPr>
        <w:t xml:space="preserve"> as you go about making disciples of your own children and grandchildren, I will make your home a lighthouse to bring my sal</w:t>
      </w:r>
      <w:r w:rsidR="009545FB">
        <w:rPr>
          <w:sz w:val="24"/>
          <w:szCs w:val="24"/>
        </w:rPr>
        <w:t>vation to every tribe</w:t>
      </w:r>
      <w:r w:rsidR="008227F8">
        <w:rPr>
          <w:sz w:val="24"/>
          <w:szCs w:val="24"/>
        </w:rPr>
        <w:t>,</w:t>
      </w:r>
      <w:r w:rsidR="009545FB">
        <w:rPr>
          <w:sz w:val="24"/>
          <w:szCs w:val="24"/>
        </w:rPr>
        <w:t xml:space="preserve"> and language</w:t>
      </w:r>
      <w:r w:rsidR="008227F8">
        <w:rPr>
          <w:sz w:val="24"/>
          <w:szCs w:val="24"/>
        </w:rPr>
        <w:t>,</w:t>
      </w:r>
      <w:r w:rsidR="009545FB">
        <w:rPr>
          <w:sz w:val="24"/>
          <w:szCs w:val="24"/>
        </w:rPr>
        <w:t xml:space="preserve"> and people</w:t>
      </w:r>
      <w:r w:rsidR="008227F8">
        <w:rPr>
          <w:sz w:val="24"/>
          <w:szCs w:val="24"/>
        </w:rPr>
        <w:t xml:space="preserve">, and nation even </w:t>
      </w:r>
      <w:r w:rsidR="009545FB">
        <w:rPr>
          <w:sz w:val="24"/>
          <w:szCs w:val="24"/>
        </w:rPr>
        <w:t>to the ends of the earth.</w:t>
      </w:r>
      <w:r w:rsidR="0009258D">
        <w:rPr>
          <w:sz w:val="24"/>
          <w:szCs w:val="24"/>
        </w:rPr>
        <w:t>”</w:t>
      </w:r>
    </w:p>
    <w:p w14:paraId="585DCC33" w14:textId="77777777" w:rsidR="00EA6B87" w:rsidRPr="00A216E7" w:rsidRDefault="004A62B8" w:rsidP="00A216E7">
      <w:pPr>
        <w:pStyle w:val="NoSpacing"/>
        <w:jc w:val="center"/>
        <w:rPr>
          <w:rFonts w:cstheme="minorHAnsi"/>
          <w:b/>
          <w:i/>
          <w:sz w:val="24"/>
          <w:szCs w:val="24"/>
        </w:rPr>
      </w:pPr>
      <w:r w:rsidRPr="00A216E7">
        <w:rPr>
          <w:rFonts w:cstheme="minorHAnsi"/>
          <w:b/>
          <w:i/>
          <w:sz w:val="24"/>
          <w:szCs w:val="24"/>
        </w:rPr>
        <w:t>Revelation 5:9-10 (NIV)</w:t>
      </w:r>
    </w:p>
    <w:p w14:paraId="216FB39F" w14:textId="77777777" w:rsidR="00A216E7" w:rsidRPr="00A216E7" w:rsidRDefault="00A216E7" w:rsidP="00A216E7">
      <w:pPr>
        <w:spacing w:before="100" w:beforeAutospacing="1" w:after="100" w:afterAutospacing="1" w:line="240" w:lineRule="auto"/>
        <w:jc w:val="center"/>
        <w:rPr>
          <w:rFonts w:eastAsia="Times New Roman" w:cstheme="minorHAnsi"/>
          <w:b/>
          <w:i/>
          <w:sz w:val="24"/>
          <w:szCs w:val="24"/>
        </w:rPr>
      </w:pPr>
      <w:r w:rsidRPr="00A216E7">
        <w:rPr>
          <w:rFonts w:eastAsia="Times New Roman" w:cstheme="minorHAnsi"/>
          <w:b/>
          <w:i/>
          <w:sz w:val="24"/>
          <w:szCs w:val="24"/>
        </w:rPr>
        <w:t>And they sang a new song, saying: “You are worthy to take the scroll and to open its</w:t>
      </w:r>
      <w:r w:rsidR="00B53F1A">
        <w:rPr>
          <w:rFonts w:eastAsia="Times New Roman" w:cstheme="minorHAnsi"/>
          <w:b/>
          <w:i/>
          <w:sz w:val="24"/>
          <w:szCs w:val="24"/>
        </w:rPr>
        <w:t xml:space="preserve"> seals,</w:t>
      </w:r>
      <w:r w:rsidR="00B53F1A">
        <w:rPr>
          <w:rFonts w:eastAsia="Times New Roman" w:cstheme="minorHAnsi"/>
          <w:b/>
          <w:i/>
          <w:sz w:val="24"/>
          <w:szCs w:val="24"/>
        </w:rPr>
        <w:br/>
        <w:t>because you were slain,</w:t>
      </w:r>
      <w:r w:rsidRPr="00A216E7">
        <w:rPr>
          <w:rFonts w:eastAsia="Times New Roman" w:cstheme="minorHAnsi"/>
          <w:b/>
          <w:i/>
          <w:sz w:val="24"/>
          <w:szCs w:val="24"/>
        </w:rPr>
        <w:t xml:space="preserve"> and with your blood you purchased for God persons from every tribe and language and people and nation. </w:t>
      </w:r>
      <w:r w:rsidRPr="00A216E7">
        <w:rPr>
          <w:rFonts w:eastAsia="Times New Roman" w:cstheme="minorHAnsi"/>
          <w:b/>
          <w:i/>
          <w:sz w:val="24"/>
          <w:szCs w:val="24"/>
          <w:vertAlign w:val="superscript"/>
        </w:rPr>
        <w:t>10 </w:t>
      </w:r>
      <w:r w:rsidRPr="00A216E7">
        <w:rPr>
          <w:rFonts w:eastAsia="Times New Roman" w:cstheme="minorHAnsi"/>
          <w:b/>
          <w:i/>
          <w:sz w:val="24"/>
          <w:szCs w:val="24"/>
        </w:rPr>
        <w:t>You have made them to be a kingdom and priests to serve our God, and they will reign on the earth.”</w:t>
      </w:r>
    </w:p>
    <w:p w14:paraId="554A8E3D" w14:textId="77777777" w:rsidR="00E62CF1" w:rsidRDefault="00E62CF1" w:rsidP="00EA6B87">
      <w:pPr>
        <w:pStyle w:val="NoSpacing"/>
        <w:rPr>
          <w:b/>
          <w:sz w:val="32"/>
          <w:szCs w:val="32"/>
        </w:rPr>
      </w:pPr>
    </w:p>
    <w:p w14:paraId="283F8BD5" w14:textId="77777777" w:rsidR="000A65DB" w:rsidRDefault="000A65DB" w:rsidP="00EA6B87">
      <w:pPr>
        <w:pStyle w:val="NoSpacing"/>
        <w:rPr>
          <w:b/>
          <w:sz w:val="32"/>
          <w:szCs w:val="32"/>
        </w:rPr>
      </w:pPr>
    </w:p>
    <w:p w14:paraId="28E443C5" w14:textId="77777777" w:rsidR="00CF26F4" w:rsidRDefault="00CF26F4" w:rsidP="009D3ABB">
      <w:pPr>
        <w:pStyle w:val="NoSpacing"/>
        <w:numPr>
          <w:ilvl w:val="0"/>
          <w:numId w:val="50"/>
        </w:numPr>
        <w:jc w:val="center"/>
        <w:rPr>
          <w:b/>
          <w:sz w:val="32"/>
          <w:szCs w:val="32"/>
        </w:rPr>
      </w:pPr>
    </w:p>
    <w:p w14:paraId="5808AACA" w14:textId="77777777" w:rsidR="009545FB" w:rsidRDefault="009545FB" w:rsidP="00EA6B87">
      <w:pPr>
        <w:pStyle w:val="NoSpacing"/>
        <w:rPr>
          <w:b/>
          <w:sz w:val="32"/>
          <w:szCs w:val="32"/>
        </w:rPr>
      </w:pPr>
    </w:p>
    <w:p w14:paraId="5F8CF97F" w14:textId="77777777" w:rsidR="00EA6B87" w:rsidRPr="00B53F1A" w:rsidRDefault="00EA6B87" w:rsidP="00EA6B87">
      <w:pPr>
        <w:jc w:val="center"/>
        <w:rPr>
          <w:b/>
          <w:sz w:val="40"/>
          <w:szCs w:val="40"/>
        </w:rPr>
      </w:pPr>
      <w:r w:rsidRPr="00B53F1A">
        <w:rPr>
          <w:b/>
          <w:sz w:val="40"/>
          <w:szCs w:val="40"/>
        </w:rPr>
        <w:t>Chapter #2</w:t>
      </w:r>
    </w:p>
    <w:p w14:paraId="3E4C6F7A" w14:textId="77777777" w:rsidR="00EA6B87" w:rsidRPr="00472EDD" w:rsidRDefault="00EA6B87" w:rsidP="00EA6B87">
      <w:pPr>
        <w:jc w:val="center"/>
        <w:rPr>
          <w:b/>
          <w:sz w:val="40"/>
          <w:szCs w:val="40"/>
        </w:rPr>
      </w:pPr>
      <w:r w:rsidRPr="00472EDD">
        <w:rPr>
          <w:b/>
          <w:sz w:val="40"/>
          <w:szCs w:val="40"/>
        </w:rPr>
        <w:t>The House That God Rebuilt</w:t>
      </w:r>
    </w:p>
    <w:p w14:paraId="155D7C35" w14:textId="77777777" w:rsidR="00EA6B87" w:rsidRPr="00EA6B87" w:rsidRDefault="00EA6B87" w:rsidP="00EA6B87">
      <w:pPr>
        <w:jc w:val="center"/>
        <w:rPr>
          <w:b/>
          <w:i/>
          <w:sz w:val="24"/>
          <w:szCs w:val="24"/>
        </w:rPr>
      </w:pPr>
      <w:r w:rsidRPr="00EA6B87">
        <w:rPr>
          <w:b/>
          <w:i/>
          <w:sz w:val="24"/>
          <w:szCs w:val="24"/>
        </w:rPr>
        <w:t>Psalms 127:1</w:t>
      </w:r>
    </w:p>
    <w:p w14:paraId="3E72AB69" w14:textId="77777777" w:rsidR="00EA6B87" w:rsidRPr="00EA6B87" w:rsidRDefault="00EA6B87" w:rsidP="00EA6B87">
      <w:pPr>
        <w:jc w:val="center"/>
        <w:rPr>
          <w:b/>
          <w:i/>
          <w:sz w:val="24"/>
          <w:szCs w:val="24"/>
        </w:rPr>
      </w:pPr>
      <w:r w:rsidRPr="00EA6B87">
        <w:rPr>
          <w:b/>
          <w:i/>
          <w:sz w:val="24"/>
          <w:szCs w:val="24"/>
        </w:rPr>
        <w:t>Unless the Lord builds the house, they labor in vain who build it.</w:t>
      </w:r>
    </w:p>
    <w:p w14:paraId="5026B0C9" w14:textId="77777777" w:rsidR="00EA6B87" w:rsidRPr="00FE0513" w:rsidRDefault="00FE0513" w:rsidP="00FE0513">
      <w:pPr>
        <w:jc w:val="center"/>
        <w:rPr>
          <w:b/>
          <w:sz w:val="28"/>
          <w:szCs w:val="28"/>
        </w:rPr>
      </w:pPr>
      <w:r w:rsidRPr="00FE0513">
        <w:rPr>
          <w:b/>
          <w:sz w:val="28"/>
          <w:szCs w:val="28"/>
        </w:rPr>
        <w:t xml:space="preserve">The </w:t>
      </w:r>
      <w:r w:rsidR="00865EA7">
        <w:rPr>
          <w:b/>
          <w:sz w:val="28"/>
          <w:szCs w:val="28"/>
        </w:rPr>
        <w:t>D</w:t>
      </w:r>
      <w:r w:rsidRPr="00FE0513">
        <w:rPr>
          <w:b/>
          <w:sz w:val="28"/>
          <w:szCs w:val="28"/>
        </w:rPr>
        <w:t xml:space="preserve">emolition and </w:t>
      </w:r>
      <w:r w:rsidR="005948B2">
        <w:rPr>
          <w:b/>
          <w:sz w:val="28"/>
          <w:szCs w:val="28"/>
        </w:rPr>
        <w:t>R</w:t>
      </w:r>
      <w:r w:rsidRPr="00FE0513">
        <w:rPr>
          <w:b/>
          <w:sz w:val="28"/>
          <w:szCs w:val="28"/>
        </w:rPr>
        <w:t xml:space="preserve">ebuilding of </w:t>
      </w:r>
      <w:r w:rsidR="00865EA7">
        <w:rPr>
          <w:b/>
          <w:sz w:val="28"/>
          <w:szCs w:val="28"/>
        </w:rPr>
        <w:t>M</w:t>
      </w:r>
      <w:r w:rsidRPr="00FE0513">
        <w:rPr>
          <w:b/>
          <w:sz w:val="28"/>
          <w:szCs w:val="28"/>
        </w:rPr>
        <w:t xml:space="preserve">y </w:t>
      </w:r>
      <w:r w:rsidR="005948B2">
        <w:rPr>
          <w:b/>
          <w:sz w:val="28"/>
          <w:szCs w:val="28"/>
        </w:rPr>
        <w:t>H</w:t>
      </w:r>
      <w:r w:rsidRPr="00FE0513">
        <w:rPr>
          <w:b/>
          <w:sz w:val="28"/>
          <w:szCs w:val="28"/>
        </w:rPr>
        <w:t>ome</w:t>
      </w:r>
    </w:p>
    <w:p w14:paraId="77590075" w14:textId="77777777" w:rsidR="007955DE" w:rsidRPr="0009258D" w:rsidRDefault="007955DE" w:rsidP="007955DE">
      <w:pPr>
        <w:ind w:firstLine="720"/>
        <w:jc w:val="both"/>
        <w:rPr>
          <w:sz w:val="24"/>
          <w:szCs w:val="24"/>
        </w:rPr>
      </w:pPr>
      <w:r w:rsidRPr="0009258D">
        <w:rPr>
          <w:sz w:val="24"/>
          <w:szCs w:val="24"/>
        </w:rPr>
        <w:t>I don’t know who ever gave u</w:t>
      </w:r>
      <w:r w:rsidR="00EA6CDF">
        <w:rPr>
          <w:sz w:val="24"/>
          <w:szCs w:val="24"/>
        </w:rPr>
        <w:t xml:space="preserve">s the idea that getting married granted </w:t>
      </w:r>
      <w:r w:rsidRPr="0009258D">
        <w:rPr>
          <w:sz w:val="24"/>
          <w:szCs w:val="24"/>
        </w:rPr>
        <w:t xml:space="preserve">a life of </w:t>
      </w:r>
      <w:r w:rsidRPr="0009258D">
        <w:rPr>
          <w:b/>
          <w:sz w:val="24"/>
          <w:szCs w:val="24"/>
        </w:rPr>
        <w:t>happily</w:t>
      </w:r>
      <w:r w:rsidRPr="0009258D">
        <w:rPr>
          <w:sz w:val="24"/>
          <w:szCs w:val="24"/>
        </w:rPr>
        <w:t>-</w:t>
      </w:r>
      <w:r w:rsidRPr="0009258D">
        <w:rPr>
          <w:b/>
          <w:sz w:val="24"/>
          <w:szCs w:val="24"/>
        </w:rPr>
        <w:t>ever</w:t>
      </w:r>
      <w:r w:rsidRPr="0009258D">
        <w:rPr>
          <w:sz w:val="24"/>
          <w:szCs w:val="24"/>
        </w:rPr>
        <w:t>-</w:t>
      </w:r>
      <w:r w:rsidRPr="0009258D">
        <w:rPr>
          <w:b/>
          <w:i/>
          <w:sz w:val="24"/>
          <w:szCs w:val="24"/>
        </w:rPr>
        <w:t>after</w:t>
      </w:r>
      <w:r w:rsidRPr="0009258D">
        <w:rPr>
          <w:sz w:val="24"/>
          <w:szCs w:val="24"/>
        </w:rPr>
        <w:t xml:space="preserve">. We </w:t>
      </w:r>
      <w:r w:rsidR="0009258D">
        <w:rPr>
          <w:sz w:val="24"/>
          <w:szCs w:val="24"/>
        </w:rPr>
        <w:t xml:space="preserve">most certainly </w:t>
      </w:r>
      <w:r w:rsidR="0009258D" w:rsidRPr="0009258D">
        <w:rPr>
          <w:sz w:val="24"/>
          <w:szCs w:val="24"/>
        </w:rPr>
        <w:t>did</w:t>
      </w:r>
      <w:r w:rsidR="0009258D">
        <w:rPr>
          <w:sz w:val="24"/>
          <w:szCs w:val="24"/>
        </w:rPr>
        <w:t>n’t</w:t>
      </w:r>
      <w:r w:rsidRPr="0009258D">
        <w:rPr>
          <w:sz w:val="24"/>
          <w:szCs w:val="24"/>
        </w:rPr>
        <w:t xml:space="preserve"> get this notion from the B</w:t>
      </w:r>
      <w:r w:rsidR="0009258D" w:rsidRPr="0009258D">
        <w:rPr>
          <w:sz w:val="24"/>
          <w:szCs w:val="24"/>
        </w:rPr>
        <w:t xml:space="preserve">ible. </w:t>
      </w:r>
      <w:r w:rsidR="0009258D">
        <w:rPr>
          <w:sz w:val="24"/>
          <w:szCs w:val="24"/>
        </w:rPr>
        <w:t>As a matter of fact, t</w:t>
      </w:r>
      <w:r w:rsidR="0009258D" w:rsidRPr="0009258D">
        <w:rPr>
          <w:sz w:val="24"/>
          <w:szCs w:val="24"/>
        </w:rPr>
        <w:t>he apostle Paul said</w:t>
      </w:r>
      <w:r w:rsidR="00637A95">
        <w:rPr>
          <w:sz w:val="24"/>
          <w:szCs w:val="24"/>
        </w:rPr>
        <w:t>,</w:t>
      </w:r>
      <w:r w:rsidR="0009258D" w:rsidRPr="0009258D">
        <w:rPr>
          <w:sz w:val="24"/>
          <w:szCs w:val="24"/>
        </w:rPr>
        <w:t xml:space="preserve"> </w:t>
      </w:r>
      <w:r w:rsidRPr="0009258D">
        <w:rPr>
          <w:sz w:val="24"/>
          <w:szCs w:val="24"/>
        </w:rPr>
        <w:t>“</w:t>
      </w:r>
      <w:r w:rsidR="00637A95">
        <w:rPr>
          <w:sz w:val="24"/>
          <w:szCs w:val="24"/>
        </w:rPr>
        <w:t>T</w:t>
      </w:r>
      <w:r w:rsidRPr="0009258D">
        <w:rPr>
          <w:sz w:val="24"/>
          <w:szCs w:val="24"/>
        </w:rPr>
        <w:t>hose who marry will face many troubles in this life</w:t>
      </w:r>
      <w:r w:rsidR="0009258D">
        <w:rPr>
          <w:sz w:val="24"/>
          <w:szCs w:val="24"/>
        </w:rPr>
        <w:t>.</w:t>
      </w:r>
      <w:r w:rsidRPr="0009258D">
        <w:rPr>
          <w:sz w:val="24"/>
          <w:szCs w:val="24"/>
        </w:rPr>
        <w:t>”</w:t>
      </w:r>
      <w:r w:rsidR="00AB12E2" w:rsidRPr="0009258D">
        <w:rPr>
          <w:sz w:val="24"/>
          <w:szCs w:val="24"/>
        </w:rPr>
        <w:t xml:space="preserve">  (1 Corinthian</w:t>
      </w:r>
      <w:r w:rsidR="001110E0" w:rsidRPr="0009258D">
        <w:rPr>
          <w:sz w:val="24"/>
          <w:szCs w:val="24"/>
        </w:rPr>
        <w:t>s</w:t>
      </w:r>
      <w:r w:rsidR="00AB12E2" w:rsidRPr="0009258D">
        <w:rPr>
          <w:sz w:val="24"/>
          <w:szCs w:val="24"/>
        </w:rPr>
        <w:t xml:space="preserve"> 7:28) </w:t>
      </w:r>
      <w:r w:rsidR="0009258D">
        <w:rPr>
          <w:sz w:val="24"/>
          <w:szCs w:val="24"/>
        </w:rPr>
        <w:t xml:space="preserve"> More importantly, the Lord Jesus said</w:t>
      </w:r>
      <w:r w:rsidR="00637A95">
        <w:rPr>
          <w:sz w:val="24"/>
          <w:szCs w:val="24"/>
        </w:rPr>
        <w:t>,</w:t>
      </w:r>
      <w:r w:rsidR="0009258D">
        <w:rPr>
          <w:sz w:val="24"/>
          <w:szCs w:val="24"/>
        </w:rPr>
        <w:t xml:space="preserve"> </w:t>
      </w:r>
      <w:r w:rsidRPr="0009258D">
        <w:rPr>
          <w:sz w:val="24"/>
          <w:szCs w:val="24"/>
        </w:rPr>
        <w:t xml:space="preserve">“I have told you these things, so that </w:t>
      </w:r>
      <w:r w:rsidRPr="0009258D">
        <w:rPr>
          <w:i/>
          <w:sz w:val="24"/>
          <w:szCs w:val="24"/>
        </w:rPr>
        <w:t>IN ME</w:t>
      </w:r>
      <w:r w:rsidR="0009258D">
        <w:rPr>
          <w:sz w:val="24"/>
          <w:szCs w:val="24"/>
        </w:rPr>
        <w:t xml:space="preserve"> you may have peace. </w:t>
      </w:r>
      <w:r w:rsidRPr="0009258D">
        <w:rPr>
          <w:sz w:val="24"/>
          <w:szCs w:val="24"/>
        </w:rPr>
        <w:t xml:space="preserve">In this world you will have trouble. But take heart! I have overcome the world.” </w:t>
      </w:r>
      <w:r w:rsidR="00637A95">
        <w:rPr>
          <w:sz w:val="24"/>
          <w:szCs w:val="24"/>
        </w:rPr>
        <w:t>(John 16:33 emphasis mine)</w:t>
      </w:r>
      <w:r w:rsidR="0009258D">
        <w:rPr>
          <w:sz w:val="24"/>
          <w:szCs w:val="24"/>
        </w:rPr>
        <w:t xml:space="preserve"> </w:t>
      </w:r>
      <w:r w:rsidR="00964DD3">
        <w:rPr>
          <w:sz w:val="24"/>
          <w:szCs w:val="24"/>
        </w:rPr>
        <w:t>The happily-ever-</w:t>
      </w:r>
      <w:r w:rsidRPr="0009258D">
        <w:rPr>
          <w:sz w:val="24"/>
          <w:szCs w:val="24"/>
        </w:rPr>
        <w:t>after part come</w:t>
      </w:r>
      <w:r w:rsidR="00964DD3">
        <w:rPr>
          <w:sz w:val="24"/>
          <w:szCs w:val="24"/>
        </w:rPr>
        <w:t>s</w:t>
      </w:r>
      <w:r w:rsidRPr="0009258D">
        <w:rPr>
          <w:sz w:val="24"/>
          <w:szCs w:val="24"/>
        </w:rPr>
        <w:t xml:space="preserve"> for the Bride of Christ when we are in</w:t>
      </w:r>
      <w:r w:rsidR="00994906" w:rsidRPr="0009258D">
        <w:rPr>
          <w:sz w:val="24"/>
          <w:szCs w:val="24"/>
        </w:rPr>
        <w:t xml:space="preserve"> the unshakable kingdom </w:t>
      </w:r>
      <w:r w:rsidR="005E66A3" w:rsidRPr="0009258D">
        <w:rPr>
          <w:sz w:val="24"/>
          <w:szCs w:val="24"/>
        </w:rPr>
        <w:t>with the</w:t>
      </w:r>
      <w:r w:rsidR="00AB12E2" w:rsidRPr="0009258D">
        <w:rPr>
          <w:sz w:val="24"/>
          <w:szCs w:val="24"/>
        </w:rPr>
        <w:t xml:space="preserve"> Bridegroom-</w:t>
      </w:r>
      <w:r w:rsidRPr="0009258D">
        <w:rPr>
          <w:sz w:val="24"/>
          <w:szCs w:val="24"/>
        </w:rPr>
        <w:t>King</w:t>
      </w:r>
      <w:r w:rsidR="00994906" w:rsidRPr="0009258D">
        <w:rPr>
          <w:sz w:val="24"/>
          <w:szCs w:val="24"/>
        </w:rPr>
        <w:t xml:space="preserve"> Jesus</w:t>
      </w:r>
      <w:r w:rsidRPr="0009258D">
        <w:rPr>
          <w:sz w:val="24"/>
          <w:szCs w:val="24"/>
        </w:rPr>
        <w:t xml:space="preserve">.  </w:t>
      </w:r>
    </w:p>
    <w:p w14:paraId="2C7388DC" w14:textId="77777777" w:rsidR="00865EA7" w:rsidRPr="00865EA7" w:rsidRDefault="00865EA7" w:rsidP="00865EA7">
      <w:pPr>
        <w:jc w:val="center"/>
        <w:rPr>
          <w:b/>
          <w:sz w:val="28"/>
          <w:szCs w:val="28"/>
        </w:rPr>
      </w:pPr>
      <w:r w:rsidRPr="00865EA7">
        <w:rPr>
          <w:b/>
          <w:sz w:val="28"/>
          <w:szCs w:val="28"/>
        </w:rPr>
        <w:t>An Undistinguished Genealogy</w:t>
      </w:r>
    </w:p>
    <w:p w14:paraId="6756193D" w14:textId="77777777" w:rsidR="0078420E" w:rsidRPr="007B0DDD" w:rsidRDefault="00EA6B87" w:rsidP="00865EA7">
      <w:pPr>
        <w:pStyle w:val="chapter-1"/>
        <w:ind w:firstLine="720"/>
        <w:jc w:val="both"/>
        <w:rPr>
          <w:rFonts w:asciiTheme="minorHAnsi" w:hAnsiTheme="minorHAnsi" w:cstheme="minorHAnsi"/>
        </w:rPr>
      </w:pPr>
      <w:r w:rsidRPr="0078420E">
        <w:rPr>
          <w:rFonts w:asciiTheme="minorHAnsi" w:hAnsiTheme="minorHAnsi" w:cstheme="minorHAnsi"/>
        </w:rPr>
        <w:t xml:space="preserve">The home I grew up in was not built on a firm foundation, although we all went to church.  My Father was 18 and Mother was 16 when they married; so Daddy did not go to college, Daddy went to </w:t>
      </w:r>
      <w:r w:rsidR="00A33A50" w:rsidRPr="0078420E">
        <w:rPr>
          <w:rFonts w:asciiTheme="minorHAnsi" w:hAnsiTheme="minorHAnsi" w:cstheme="minorHAnsi"/>
        </w:rPr>
        <w:t>work</w:t>
      </w:r>
      <w:r w:rsidR="00637A95">
        <w:rPr>
          <w:rFonts w:asciiTheme="minorHAnsi" w:hAnsiTheme="minorHAnsi" w:cstheme="minorHAnsi"/>
        </w:rPr>
        <w:t>. F</w:t>
      </w:r>
      <w:r w:rsidRPr="0078420E">
        <w:rPr>
          <w:rFonts w:asciiTheme="minorHAnsi" w:hAnsiTheme="minorHAnsi" w:cstheme="minorHAnsi"/>
        </w:rPr>
        <w:t xml:space="preserve">irst </w:t>
      </w:r>
      <w:r w:rsidR="0088791E" w:rsidRPr="0078420E">
        <w:rPr>
          <w:rFonts w:asciiTheme="minorHAnsi" w:hAnsiTheme="minorHAnsi" w:cstheme="minorHAnsi"/>
        </w:rPr>
        <w:t>he was</w:t>
      </w:r>
      <w:r w:rsidRPr="0078420E">
        <w:rPr>
          <w:rFonts w:asciiTheme="minorHAnsi" w:hAnsiTheme="minorHAnsi" w:cstheme="minorHAnsi"/>
        </w:rPr>
        <w:t xml:space="preserve"> a butcher</w:t>
      </w:r>
      <w:r w:rsidR="0088791E" w:rsidRPr="0078420E">
        <w:rPr>
          <w:rFonts w:asciiTheme="minorHAnsi" w:hAnsiTheme="minorHAnsi" w:cstheme="minorHAnsi"/>
        </w:rPr>
        <w:t>,</w:t>
      </w:r>
      <w:r w:rsidRPr="0078420E">
        <w:rPr>
          <w:rFonts w:asciiTheme="minorHAnsi" w:hAnsiTheme="minorHAnsi" w:cstheme="minorHAnsi"/>
        </w:rPr>
        <w:t xml:space="preserve"> then</w:t>
      </w:r>
      <w:r w:rsidR="0088791E" w:rsidRPr="0078420E">
        <w:rPr>
          <w:rFonts w:asciiTheme="minorHAnsi" w:hAnsiTheme="minorHAnsi" w:cstheme="minorHAnsi"/>
        </w:rPr>
        <w:t>,</w:t>
      </w:r>
      <w:r w:rsidRPr="0078420E">
        <w:rPr>
          <w:rFonts w:asciiTheme="minorHAnsi" w:hAnsiTheme="minorHAnsi" w:cstheme="minorHAnsi"/>
        </w:rPr>
        <w:t xml:space="preserve"> a fireman who</w:t>
      </w:r>
      <w:r w:rsidR="0088791E" w:rsidRPr="0078420E">
        <w:rPr>
          <w:rFonts w:asciiTheme="minorHAnsi" w:hAnsiTheme="minorHAnsi" w:cstheme="minorHAnsi"/>
        </w:rPr>
        <w:t xml:space="preserve"> also</w:t>
      </w:r>
      <w:r w:rsidRPr="0078420E">
        <w:rPr>
          <w:rFonts w:asciiTheme="minorHAnsi" w:hAnsiTheme="minorHAnsi" w:cstheme="minorHAnsi"/>
        </w:rPr>
        <w:t xml:space="preserve"> built houses on the side. After </w:t>
      </w:r>
      <w:r w:rsidR="0088791E" w:rsidRPr="0078420E">
        <w:rPr>
          <w:rFonts w:asciiTheme="minorHAnsi" w:hAnsiTheme="minorHAnsi" w:cstheme="minorHAnsi"/>
        </w:rPr>
        <w:t xml:space="preserve">suffering </w:t>
      </w:r>
      <w:r w:rsidRPr="0078420E">
        <w:rPr>
          <w:rFonts w:asciiTheme="minorHAnsi" w:hAnsiTheme="minorHAnsi" w:cstheme="minorHAnsi"/>
        </w:rPr>
        <w:t>a heart attack</w:t>
      </w:r>
      <w:r w:rsidR="0088791E" w:rsidRPr="0078420E">
        <w:rPr>
          <w:rFonts w:asciiTheme="minorHAnsi" w:hAnsiTheme="minorHAnsi" w:cstheme="minorHAnsi"/>
        </w:rPr>
        <w:t>,</w:t>
      </w:r>
      <w:r w:rsidRPr="0078420E">
        <w:rPr>
          <w:rFonts w:asciiTheme="minorHAnsi" w:hAnsiTheme="minorHAnsi" w:cstheme="minorHAnsi"/>
        </w:rPr>
        <w:t xml:space="preserve"> he </w:t>
      </w:r>
      <w:r w:rsidR="0088791E" w:rsidRPr="0078420E">
        <w:rPr>
          <w:rFonts w:asciiTheme="minorHAnsi" w:hAnsiTheme="minorHAnsi" w:cstheme="minorHAnsi"/>
        </w:rPr>
        <w:t>left</w:t>
      </w:r>
      <w:r w:rsidRPr="0078420E">
        <w:rPr>
          <w:rFonts w:asciiTheme="minorHAnsi" w:hAnsiTheme="minorHAnsi" w:cstheme="minorHAnsi"/>
        </w:rPr>
        <w:t xml:space="preserve"> the fire department </w:t>
      </w:r>
      <w:r w:rsidR="00A33A50" w:rsidRPr="0078420E">
        <w:rPr>
          <w:rFonts w:asciiTheme="minorHAnsi" w:hAnsiTheme="minorHAnsi" w:cstheme="minorHAnsi"/>
        </w:rPr>
        <w:t>and went</w:t>
      </w:r>
      <w:r w:rsidRPr="0078420E">
        <w:rPr>
          <w:rFonts w:asciiTheme="minorHAnsi" w:hAnsiTheme="minorHAnsi" w:cstheme="minorHAnsi"/>
        </w:rPr>
        <w:t xml:space="preserve"> into the hotel business.  Just a side note: my maiden name is Page</w:t>
      </w:r>
      <w:r w:rsidR="00637A95">
        <w:rPr>
          <w:rFonts w:asciiTheme="minorHAnsi" w:hAnsiTheme="minorHAnsi" w:cstheme="minorHAnsi"/>
        </w:rPr>
        <w:t>,</w:t>
      </w:r>
      <w:r w:rsidRPr="0078420E">
        <w:rPr>
          <w:rFonts w:asciiTheme="minorHAnsi" w:hAnsiTheme="minorHAnsi" w:cstheme="minorHAnsi"/>
        </w:rPr>
        <w:t xml:space="preserve"> my married name is Porter. A page is a messenger, a porter carries luggage</w:t>
      </w:r>
      <w:r w:rsidR="0059117B" w:rsidRPr="0078420E">
        <w:rPr>
          <w:rFonts w:asciiTheme="minorHAnsi" w:hAnsiTheme="minorHAnsi" w:cstheme="minorHAnsi"/>
        </w:rPr>
        <w:t>,</w:t>
      </w:r>
      <w:r w:rsidRPr="0078420E">
        <w:rPr>
          <w:rFonts w:asciiTheme="minorHAnsi" w:hAnsiTheme="minorHAnsi" w:cstheme="minorHAnsi"/>
        </w:rPr>
        <w:t xml:space="preserve"> or in bible times</w:t>
      </w:r>
      <w:r w:rsidR="0059117B" w:rsidRPr="0078420E">
        <w:rPr>
          <w:rFonts w:asciiTheme="minorHAnsi" w:hAnsiTheme="minorHAnsi" w:cstheme="minorHAnsi"/>
        </w:rPr>
        <w:t>,</w:t>
      </w:r>
      <w:r w:rsidRPr="0078420E">
        <w:rPr>
          <w:rFonts w:asciiTheme="minorHAnsi" w:hAnsiTheme="minorHAnsi" w:cstheme="minorHAnsi"/>
        </w:rPr>
        <w:t xml:space="preserve"> was a door keeper, and both are the occupations of a servant.</w:t>
      </w:r>
      <w:r w:rsidR="003E7145" w:rsidRPr="0078420E">
        <w:rPr>
          <w:rFonts w:asciiTheme="minorHAnsi" w:hAnsiTheme="minorHAnsi" w:cstheme="minorHAnsi"/>
        </w:rPr>
        <w:t xml:space="preserve"> I am a page, a servant of the WORD</w:t>
      </w:r>
      <w:r w:rsidR="009F4F44">
        <w:rPr>
          <w:rFonts w:asciiTheme="minorHAnsi" w:hAnsiTheme="minorHAnsi" w:cstheme="minorHAnsi"/>
        </w:rPr>
        <w:t xml:space="preserve">, </w:t>
      </w:r>
      <w:r w:rsidR="003E7145" w:rsidRPr="0078420E">
        <w:rPr>
          <w:rFonts w:asciiTheme="minorHAnsi" w:hAnsiTheme="minorHAnsi" w:cstheme="minorHAnsi"/>
        </w:rPr>
        <w:t>the Lord Jesus.</w:t>
      </w:r>
      <w:r w:rsidR="00415C47" w:rsidRPr="0078420E">
        <w:rPr>
          <w:rFonts w:asciiTheme="minorHAnsi" w:hAnsiTheme="minorHAnsi" w:cstheme="minorHAnsi"/>
        </w:rPr>
        <w:t xml:space="preserve"> </w:t>
      </w:r>
      <w:r w:rsidR="003E7145" w:rsidRPr="0078420E">
        <w:rPr>
          <w:rFonts w:asciiTheme="minorHAnsi" w:hAnsiTheme="minorHAnsi" w:cstheme="minorHAnsi"/>
        </w:rPr>
        <w:t>A</w:t>
      </w:r>
      <w:r w:rsidR="0078420E">
        <w:rPr>
          <w:rFonts w:asciiTheme="minorHAnsi" w:hAnsiTheme="minorHAnsi" w:cstheme="minorHAnsi"/>
        </w:rPr>
        <w:t>s</w:t>
      </w:r>
      <w:r w:rsidR="00DD46A2">
        <w:rPr>
          <w:rFonts w:asciiTheme="minorHAnsi" w:hAnsiTheme="minorHAnsi" w:cstheme="minorHAnsi"/>
        </w:rPr>
        <w:t xml:space="preserve"> the</w:t>
      </w:r>
      <w:r w:rsidR="0078420E">
        <w:rPr>
          <w:rFonts w:asciiTheme="minorHAnsi" w:hAnsiTheme="minorHAnsi" w:cstheme="minorHAnsi"/>
        </w:rPr>
        <w:t xml:space="preserve"> Sons of Korah wro</w:t>
      </w:r>
      <w:r w:rsidR="0078420E" w:rsidRPr="0078420E">
        <w:rPr>
          <w:rFonts w:asciiTheme="minorHAnsi" w:hAnsiTheme="minorHAnsi" w:cstheme="minorHAnsi"/>
        </w:rPr>
        <w:t>te</w:t>
      </w:r>
      <w:r w:rsidR="00637A95">
        <w:rPr>
          <w:rFonts w:asciiTheme="minorHAnsi" w:hAnsiTheme="minorHAnsi" w:cstheme="minorHAnsi"/>
        </w:rPr>
        <w:t>,</w:t>
      </w:r>
      <w:r w:rsidR="0078420E">
        <w:rPr>
          <w:rFonts w:asciiTheme="minorHAnsi" w:hAnsiTheme="minorHAnsi" w:cstheme="minorHAnsi"/>
        </w:rPr>
        <w:t xml:space="preserve"> </w:t>
      </w:r>
      <w:r w:rsidR="0078420E">
        <w:rPr>
          <w:rFonts w:cstheme="minorHAnsi"/>
        </w:rPr>
        <w:t>“</w:t>
      </w:r>
      <w:r w:rsidR="0078420E" w:rsidRPr="0078420E">
        <w:rPr>
          <w:rFonts w:asciiTheme="minorHAnsi" w:hAnsiTheme="minorHAnsi" w:cstheme="minorHAnsi"/>
        </w:rPr>
        <w:t>For a day in thy courts is better than a thousand.</w:t>
      </w:r>
      <w:r w:rsidR="00637A95" w:rsidRPr="00637A95">
        <w:rPr>
          <w:rFonts w:asciiTheme="minorHAnsi" w:hAnsiTheme="minorHAnsi" w:cstheme="minorHAnsi"/>
        </w:rPr>
        <w:t xml:space="preserve"> </w:t>
      </w:r>
      <w:r w:rsidR="00637A95">
        <w:rPr>
          <w:rFonts w:asciiTheme="minorHAnsi" w:hAnsiTheme="minorHAnsi" w:cstheme="minorHAnsi"/>
        </w:rPr>
        <w:t>(</w:t>
      </w:r>
      <w:r w:rsidR="00637A95" w:rsidRPr="0078420E">
        <w:rPr>
          <w:rFonts w:asciiTheme="minorHAnsi" w:hAnsiTheme="minorHAnsi" w:cstheme="minorHAnsi"/>
        </w:rPr>
        <w:t xml:space="preserve">Psalm 84:10 </w:t>
      </w:r>
      <w:r w:rsidR="00637A95">
        <w:rPr>
          <w:rFonts w:asciiTheme="minorHAnsi" w:hAnsiTheme="minorHAnsi" w:cstheme="minorHAnsi"/>
        </w:rPr>
        <w:t>KJV</w:t>
      </w:r>
      <w:r w:rsidR="009C74BF">
        <w:rPr>
          <w:rFonts w:asciiTheme="minorHAnsi" w:hAnsiTheme="minorHAnsi" w:cstheme="minorHAnsi"/>
        </w:rPr>
        <w:t xml:space="preserve">) </w:t>
      </w:r>
      <w:r w:rsidR="0078420E" w:rsidRPr="0078420E">
        <w:rPr>
          <w:rFonts w:asciiTheme="minorHAnsi" w:hAnsiTheme="minorHAnsi" w:cstheme="minorHAnsi"/>
        </w:rPr>
        <w:t xml:space="preserve"> I had rather be a doorkeeper</w:t>
      </w:r>
      <w:r w:rsidR="0078420E">
        <w:rPr>
          <w:rFonts w:cstheme="minorHAnsi"/>
        </w:rPr>
        <w:t xml:space="preserve"> (</w:t>
      </w:r>
      <w:r w:rsidR="0078420E" w:rsidRPr="005948B2">
        <w:rPr>
          <w:rFonts w:asciiTheme="minorHAnsi" w:hAnsiTheme="minorHAnsi" w:cstheme="minorHAnsi"/>
        </w:rPr>
        <w:t>porter)</w:t>
      </w:r>
      <w:r w:rsidR="0078420E" w:rsidRPr="0078420E">
        <w:rPr>
          <w:rFonts w:asciiTheme="minorHAnsi" w:hAnsiTheme="minorHAnsi" w:cstheme="minorHAnsi"/>
        </w:rPr>
        <w:t xml:space="preserve"> in the house of my God, than to dwell in the tents of wickedness.</w:t>
      </w:r>
      <w:r w:rsidR="0078420E">
        <w:rPr>
          <w:rFonts w:cstheme="minorHAnsi"/>
        </w:rPr>
        <w:t>”</w:t>
      </w:r>
    </w:p>
    <w:p w14:paraId="6D1337A3" w14:textId="77777777" w:rsidR="00EA6B87" w:rsidRDefault="00EA6B87" w:rsidP="00865EA7">
      <w:pPr>
        <w:ind w:firstLine="720"/>
        <w:jc w:val="both"/>
        <w:rPr>
          <w:sz w:val="24"/>
          <w:szCs w:val="24"/>
        </w:rPr>
      </w:pPr>
      <w:r w:rsidRPr="00EA6B87">
        <w:rPr>
          <w:sz w:val="24"/>
          <w:szCs w:val="24"/>
        </w:rPr>
        <w:t>Art and I were married in 1986, and the following year we opened Memphis Bridal Gallery. My husband was busy building his car</w:t>
      </w:r>
      <w:r w:rsidR="0088791E">
        <w:rPr>
          <w:sz w:val="24"/>
          <w:szCs w:val="24"/>
        </w:rPr>
        <w:t>e</w:t>
      </w:r>
      <w:r w:rsidRPr="00EA6B87">
        <w:rPr>
          <w:sz w:val="24"/>
          <w:szCs w:val="24"/>
        </w:rPr>
        <w:t xml:space="preserve">er and I was immersed in building this business when we found out we were </w:t>
      </w:r>
      <w:r w:rsidR="00B00BB1">
        <w:rPr>
          <w:sz w:val="24"/>
          <w:szCs w:val="24"/>
        </w:rPr>
        <w:t>expecting</w:t>
      </w:r>
      <w:r w:rsidRPr="00EA6B87">
        <w:rPr>
          <w:sz w:val="24"/>
          <w:szCs w:val="24"/>
        </w:rPr>
        <w:t xml:space="preserve"> a baby.  The day Allie was born God began to draw me to Himself.  When I held thi</w:t>
      </w:r>
      <w:r w:rsidR="00C921FB">
        <w:rPr>
          <w:sz w:val="24"/>
          <w:szCs w:val="24"/>
        </w:rPr>
        <w:t>s beautiful baby girl - formed inside me -</w:t>
      </w:r>
      <w:r w:rsidRPr="00EA6B87">
        <w:rPr>
          <w:sz w:val="24"/>
          <w:szCs w:val="24"/>
        </w:rPr>
        <w:t xml:space="preserve"> I was overwhelmed by the realization that I was holding my own heart in my arms. I was not at all prepared for the vulnerability of knowing I was not in control. I loved her so much</w:t>
      </w:r>
      <w:r w:rsidR="00C921FB">
        <w:rPr>
          <w:sz w:val="24"/>
          <w:szCs w:val="24"/>
        </w:rPr>
        <w:t>,</w:t>
      </w:r>
      <w:r w:rsidRPr="00EA6B87">
        <w:rPr>
          <w:sz w:val="24"/>
          <w:szCs w:val="24"/>
        </w:rPr>
        <w:t xml:space="preserve"> and yet I knew, because of my sins, I did not deserve to have this </w:t>
      </w:r>
      <w:r w:rsidR="00C921FB">
        <w:rPr>
          <w:sz w:val="24"/>
          <w:szCs w:val="24"/>
        </w:rPr>
        <w:t>gift. That is when I learned the</w:t>
      </w:r>
      <w:r w:rsidRPr="00EA6B87">
        <w:rPr>
          <w:sz w:val="24"/>
          <w:szCs w:val="24"/>
        </w:rPr>
        <w:t xml:space="preserve"> fear of the Lord</w:t>
      </w:r>
      <w:r w:rsidR="00C921FB">
        <w:rPr>
          <w:sz w:val="24"/>
          <w:szCs w:val="24"/>
        </w:rPr>
        <w:t xml:space="preserve">, the beginning of wisdom, </w:t>
      </w:r>
      <w:r w:rsidRPr="00EA6B87">
        <w:rPr>
          <w:sz w:val="24"/>
          <w:szCs w:val="24"/>
        </w:rPr>
        <w:t>and when Allie was just about eight months</w:t>
      </w:r>
      <w:r w:rsidR="0074160C">
        <w:rPr>
          <w:sz w:val="24"/>
          <w:szCs w:val="24"/>
        </w:rPr>
        <w:t xml:space="preserve"> old</w:t>
      </w:r>
      <w:r w:rsidRPr="00EA6B87">
        <w:rPr>
          <w:sz w:val="24"/>
          <w:szCs w:val="24"/>
        </w:rPr>
        <w:t xml:space="preserve">, by God’s amazing grace, I was born again.  </w:t>
      </w:r>
    </w:p>
    <w:p w14:paraId="154A596F" w14:textId="77777777" w:rsidR="00865EA7" w:rsidRPr="002E2AA6" w:rsidRDefault="00865EA7" w:rsidP="00865EA7">
      <w:pPr>
        <w:pStyle w:val="chapter-1"/>
        <w:jc w:val="center"/>
        <w:rPr>
          <w:rFonts w:asciiTheme="minorHAnsi" w:hAnsiTheme="minorHAnsi" w:cstheme="minorHAnsi"/>
          <w:b/>
          <w:i/>
        </w:rPr>
      </w:pPr>
      <w:r w:rsidRPr="002E2AA6">
        <w:rPr>
          <w:rFonts w:asciiTheme="minorHAnsi" w:hAnsiTheme="minorHAnsi" w:cstheme="minorHAnsi"/>
          <w:b/>
          <w:i/>
        </w:rPr>
        <w:t>Psalms 127:3-5 (NASB)</w:t>
      </w:r>
    </w:p>
    <w:p w14:paraId="6055BC7B" w14:textId="77777777" w:rsidR="00865EA7" w:rsidRPr="002E2AA6" w:rsidRDefault="00865EA7" w:rsidP="00865EA7">
      <w:pPr>
        <w:pStyle w:val="line"/>
        <w:jc w:val="center"/>
        <w:rPr>
          <w:rFonts w:asciiTheme="minorHAnsi" w:hAnsiTheme="minorHAnsi" w:cstheme="minorHAnsi"/>
          <w:b/>
          <w:i/>
        </w:rPr>
      </w:pPr>
      <w:r w:rsidRPr="002E2AA6">
        <w:rPr>
          <w:rStyle w:val="text"/>
          <w:rFonts w:asciiTheme="minorHAnsi" w:hAnsiTheme="minorHAnsi" w:cstheme="minorHAnsi"/>
          <w:b/>
          <w:i/>
          <w:vertAlign w:val="superscript"/>
        </w:rPr>
        <w:t>3 </w:t>
      </w:r>
      <w:r w:rsidRPr="002E2AA6">
        <w:rPr>
          <w:rStyle w:val="text"/>
          <w:rFonts w:asciiTheme="minorHAnsi" w:hAnsiTheme="minorHAnsi" w:cstheme="minorHAnsi"/>
          <w:b/>
          <w:i/>
        </w:rPr>
        <w:t xml:space="preserve">Behold, children are a gift of the </w:t>
      </w:r>
      <w:r w:rsidRPr="002E2AA6">
        <w:rPr>
          <w:rStyle w:val="small-caps"/>
          <w:rFonts w:asciiTheme="minorHAnsi" w:hAnsiTheme="minorHAnsi" w:cstheme="minorHAnsi"/>
          <w:b/>
          <w:i/>
          <w:smallCaps/>
        </w:rPr>
        <w:t>Lord</w:t>
      </w:r>
      <w:r w:rsidRPr="002E2AA6">
        <w:rPr>
          <w:rStyle w:val="text"/>
          <w:rFonts w:asciiTheme="minorHAnsi" w:hAnsiTheme="minorHAnsi" w:cstheme="minorHAnsi"/>
          <w:b/>
          <w:i/>
        </w:rPr>
        <w:t>,</w:t>
      </w:r>
      <w:r w:rsidRPr="002E2AA6">
        <w:rPr>
          <w:rFonts w:asciiTheme="minorHAnsi" w:hAnsiTheme="minorHAnsi" w:cstheme="minorHAnsi"/>
          <w:b/>
          <w:i/>
        </w:rPr>
        <w:t xml:space="preserve"> </w:t>
      </w:r>
      <w:r w:rsidRPr="002E2AA6">
        <w:rPr>
          <w:rStyle w:val="text"/>
          <w:rFonts w:asciiTheme="minorHAnsi" w:hAnsiTheme="minorHAnsi" w:cstheme="minorHAnsi"/>
          <w:b/>
          <w:i/>
        </w:rPr>
        <w:t>The fruit of the womb is a reward.</w:t>
      </w:r>
      <w:r w:rsidRPr="002E2AA6">
        <w:rPr>
          <w:rStyle w:val="text"/>
          <w:rFonts w:asciiTheme="minorHAnsi" w:hAnsiTheme="minorHAnsi" w:cstheme="minorHAnsi"/>
          <w:b/>
          <w:i/>
          <w:vertAlign w:val="superscript"/>
        </w:rPr>
        <w:t>4 </w:t>
      </w:r>
      <w:r w:rsidRPr="002E2AA6">
        <w:rPr>
          <w:rStyle w:val="text"/>
          <w:rFonts w:asciiTheme="minorHAnsi" w:hAnsiTheme="minorHAnsi" w:cstheme="minorHAnsi"/>
          <w:b/>
          <w:i/>
        </w:rPr>
        <w:t>Like arrows in the hand of a warrior, So are the children of one’s youth.</w:t>
      </w:r>
      <w:r w:rsidRPr="002E2AA6">
        <w:rPr>
          <w:rStyle w:val="text"/>
          <w:rFonts w:asciiTheme="minorHAnsi" w:hAnsiTheme="minorHAnsi" w:cstheme="minorHAnsi"/>
          <w:b/>
          <w:i/>
          <w:vertAlign w:val="superscript"/>
        </w:rPr>
        <w:t>5 </w:t>
      </w:r>
      <w:r w:rsidRPr="002E2AA6">
        <w:rPr>
          <w:rStyle w:val="text"/>
          <w:rFonts w:asciiTheme="minorHAnsi" w:hAnsiTheme="minorHAnsi" w:cstheme="minorHAnsi"/>
          <w:b/>
          <w:i/>
        </w:rPr>
        <w:t>How blessed is the man whose quiver is full of them; They will not be ashamed</w:t>
      </w:r>
      <w:r w:rsidR="00750306">
        <w:rPr>
          <w:rStyle w:val="text"/>
          <w:rFonts w:asciiTheme="minorHAnsi" w:hAnsiTheme="minorHAnsi" w:cstheme="minorHAnsi"/>
          <w:b/>
          <w:i/>
        </w:rPr>
        <w:t xml:space="preserve"> </w:t>
      </w:r>
      <w:r w:rsidRPr="002E2AA6">
        <w:rPr>
          <w:rStyle w:val="text"/>
          <w:rFonts w:asciiTheme="minorHAnsi" w:hAnsiTheme="minorHAnsi" w:cstheme="minorHAnsi"/>
          <w:b/>
          <w:i/>
        </w:rPr>
        <w:t>When they speak with their enemies in the gate.</w:t>
      </w:r>
    </w:p>
    <w:p w14:paraId="542CAD9F" w14:textId="77777777" w:rsidR="00D36CC2" w:rsidRPr="00D36CC2" w:rsidRDefault="00EA6B87" w:rsidP="00486A27">
      <w:pPr>
        <w:pStyle w:val="NormalWeb"/>
        <w:ind w:firstLine="720"/>
        <w:jc w:val="both"/>
        <w:rPr>
          <w:rFonts w:asciiTheme="minorHAnsi" w:hAnsiTheme="minorHAnsi" w:cstheme="minorHAnsi"/>
        </w:rPr>
      </w:pPr>
      <w:r w:rsidRPr="00EA6B87">
        <w:t xml:space="preserve"> </w:t>
      </w:r>
      <w:r w:rsidRPr="00486A27">
        <w:rPr>
          <w:rFonts w:asciiTheme="minorHAnsi" w:hAnsiTheme="minorHAnsi" w:cstheme="minorHAnsi"/>
        </w:rPr>
        <w:t>It was snowing on Good Friday, March 1991</w:t>
      </w:r>
      <w:r w:rsidR="00B00BB1" w:rsidRPr="00486A27">
        <w:rPr>
          <w:rFonts w:asciiTheme="minorHAnsi" w:hAnsiTheme="minorHAnsi" w:cstheme="minorHAnsi"/>
        </w:rPr>
        <w:t>,</w:t>
      </w:r>
      <w:r w:rsidRPr="00486A27">
        <w:rPr>
          <w:rFonts w:asciiTheme="minorHAnsi" w:hAnsiTheme="minorHAnsi" w:cstheme="minorHAnsi"/>
        </w:rPr>
        <w:t xml:space="preserve"> when I read Psalms 127:3-5 over my first born son Ethan. I had my hands full with my two small blessings and a busy bridal business when we found out Robbie was on his way.  Being a business woman was no longer my priority, my children were. Art has always been a good provider so this allowed me freedom to be home with my children</w:t>
      </w:r>
      <w:r w:rsidR="0059117B" w:rsidRPr="00486A27">
        <w:rPr>
          <w:rFonts w:asciiTheme="minorHAnsi" w:hAnsiTheme="minorHAnsi" w:cstheme="minorHAnsi"/>
        </w:rPr>
        <w:t>,</w:t>
      </w:r>
      <w:r w:rsidRPr="00486A27">
        <w:rPr>
          <w:rFonts w:asciiTheme="minorHAnsi" w:hAnsiTheme="minorHAnsi" w:cstheme="minorHAnsi"/>
        </w:rPr>
        <w:t xml:space="preserve"> but</w:t>
      </w:r>
      <w:r w:rsidR="0059117B" w:rsidRPr="00486A27">
        <w:rPr>
          <w:rFonts w:asciiTheme="minorHAnsi" w:hAnsiTheme="minorHAnsi" w:cstheme="minorHAnsi"/>
        </w:rPr>
        <w:t xml:space="preserve"> </w:t>
      </w:r>
      <w:r w:rsidR="00675324" w:rsidRPr="00486A27">
        <w:rPr>
          <w:rFonts w:asciiTheme="minorHAnsi" w:hAnsiTheme="minorHAnsi" w:cstheme="minorHAnsi"/>
        </w:rPr>
        <w:t>first</w:t>
      </w:r>
      <w:r w:rsidR="0059117B" w:rsidRPr="00486A27">
        <w:rPr>
          <w:rFonts w:asciiTheme="minorHAnsi" w:hAnsiTheme="minorHAnsi" w:cstheme="minorHAnsi"/>
        </w:rPr>
        <w:t xml:space="preserve"> I had a business to sell</w:t>
      </w:r>
      <w:r w:rsidRPr="00486A27">
        <w:rPr>
          <w:rFonts w:asciiTheme="minorHAnsi" w:hAnsiTheme="minorHAnsi" w:cstheme="minorHAnsi"/>
        </w:rPr>
        <w:t xml:space="preserve">.  I began to pray that the Lord would sell the bridal business, and He answered that prayer when Robbie was born. </w:t>
      </w:r>
      <w:r w:rsidR="00B00BB1" w:rsidRPr="00486A27">
        <w:rPr>
          <w:rFonts w:asciiTheme="minorHAnsi" w:hAnsiTheme="minorHAnsi" w:cstheme="minorHAnsi"/>
        </w:rPr>
        <w:t>A</w:t>
      </w:r>
      <w:r w:rsidRPr="00486A27">
        <w:rPr>
          <w:rFonts w:asciiTheme="minorHAnsi" w:hAnsiTheme="minorHAnsi" w:cstheme="minorHAnsi"/>
        </w:rPr>
        <w:t xml:space="preserve">fter writing the tithe check, Art and I </w:t>
      </w:r>
      <w:r w:rsidR="00B00BB1" w:rsidRPr="00486A27">
        <w:rPr>
          <w:rFonts w:asciiTheme="minorHAnsi" w:hAnsiTheme="minorHAnsi" w:cstheme="minorHAnsi"/>
        </w:rPr>
        <w:t>used the remaining money to</w:t>
      </w:r>
      <w:r w:rsidRPr="00486A27">
        <w:rPr>
          <w:rFonts w:asciiTheme="minorHAnsi" w:hAnsiTheme="minorHAnsi" w:cstheme="minorHAnsi"/>
        </w:rPr>
        <w:t xml:space="preserve"> have my Daddy build our home.  As I sit here, twenty years later, in the warmth of my beautiful home on a very unusually cold March day, I am overwhelmed with the grac</w:t>
      </w:r>
      <w:r w:rsidR="0059117B" w:rsidRPr="00486A27">
        <w:rPr>
          <w:rFonts w:asciiTheme="minorHAnsi" w:hAnsiTheme="minorHAnsi" w:cstheme="minorHAnsi"/>
        </w:rPr>
        <w:t>e and mercy God has bestowed on</w:t>
      </w:r>
      <w:r w:rsidR="00B00BB1" w:rsidRPr="00486A27">
        <w:rPr>
          <w:rFonts w:asciiTheme="minorHAnsi" w:hAnsiTheme="minorHAnsi" w:cstheme="minorHAnsi"/>
        </w:rPr>
        <w:t xml:space="preserve"> my family and me</w:t>
      </w:r>
      <w:r w:rsidRPr="00486A27">
        <w:rPr>
          <w:rFonts w:asciiTheme="minorHAnsi" w:hAnsiTheme="minorHAnsi" w:cstheme="minorHAnsi"/>
        </w:rPr>
        <w:t xml:space="preserve">. I am looking out the windows at a blanket of white snow and </w:t>
      </w:r>
      <w:r w:rsidR="00B00BB1" w:rsidRPr="00486A27">
        <w:rPr>
          <w:rFonts w:asciiTheme="minorHAnsi" w:hAnsiTheme="minorHAnsi" w:cstheme="minorHAnsi"/>
        </w:rPr>
        <w:t>i</w:t>
      </w:r>
      <w:r w:rsidRPr="00486A27">
        <w:rPr>
          <w:rFonts w:asciiTheme="minorHAnsi" w:hAnsiTheme="minorHAnsi" w:cstheme="minorHAnsi"/>
        </w:rPr>
        <w:t xml:space="preserve">ce covering everything. </w:t>
      </w:r>
      <w:r w:rsidR="007234FF" w:rsidRPr="00486A27">
        <w:rPr>
          <w:rFonts w:asciiTheme="minorHAnsi" w:hAnsiTheme="minorHAnsi" w:cstheme="minorHAnsi"/>
        </w:rPr>
        <w:t xml:space="preserve">Snow in Memphis is a very rare occurrence especially in the days just before </w:t>
      </w:r>
      <w:r w:rsidR="005C4B9C" w:rsidRPr="00486A27">
        <w:rPr>
          <w:rFonts w:asciiTheme="minorHAnsi" w:hAnsiTheme="minorHAnsi" w:cstheme="minorHAnsi"/>
        </w:rPr>
        <w:t>s</w:t>
      </w:r>
      <w:r w:rsidR="007234FF" w:rsidRPr="00486A27">
        <w:rPr>
          <w:rFonts w:asciiTheme="minorHAnsi" w:hAnsiTheme="minorHAnsi" w:cstheme="minorHAnsi"/>
        </w:rPr>
        <w:t xml:space="preserve">pring. </w:t>
      </w:r>
      <w:r w:rsidRPr="00486A27">
        <w:rPr>
          <w:rFonts w:asciiTheme="minorHAnsi" w:hAnsiTheme="minorHAnsi" w:cstheme="minorHAnsi"/>
        </w:rPr>
        <w:t>My son Ethan prayed today thanking God for His protection over all of us</w:t>
      </w:r>
      <w:r w:rsidR="0059117B" w:rsidRPr="00486A27">
        <w:rPr>
          <w:rFonts w:asciiTheme="minorHAnsi" w:hAnsiTheme="minorHAnsi" w:cstheme="minorHAnsi"/>
        </w:rPr>
        <w:t>,</w:t>
      </w:r>
      <w:r w:rsidRPr="00486A27">
        <w:rPr>
          <w:rFonts w:asciiTheme="minorHAnsi" w:hAnsiTheme="minorHAnsi" w:cstheme="minorHAnsi"/>
        </w:rPr>
        <w:t xml:space="preserve"> as large trees have been falling all around us, for restored electricity, and the beauty of a snow covered landscape to remind us of the blood of the Lamb that has made us white as snow. Waves of gratitude are overwhelming me just now as I am reminded of the miracles that God has done in this home over the last twenty years.</w:t>
      </w:r>
      <w:r w:rsidR="00D36CC2" w:rsidRPr="00486A27">
        <w:rPr>
          <w:rFonts w:asciiTheme="minorHAnsi" w:hAnsiTheme="minorHAnsi" w:cstheme="minorHAnsi"/>
        </w:rPr>
        <w:t xml:space="preserve">  In reflecting upon these things</w:t>
      </w:r>
      <w:r w:rsidR="00486A27">
        <w:rPr>
          <w:rFonts w:asciiTheme="minorHAnsi" w:hAnsiTheme="minorHAnsi" w:cstheme="minorHAnsi"/>
        </w:rPr>
        <w:t>,</w:t>
      </w:r>
      <w:r w:rsidRPr="00486A27">
        <w:rPr>
          <w:rFonts w:asciiTheme="minorHAnsi" w:hAnsiTheme="minorHAnsi" w:cstheme="minorHAnsi"/>
        </w:rPr>
        <w:t xml:space="preserve"> </w:t>
      </w:r>
      <w:r w:rsidR="00D36CC2" w:rsidRPr="00486A27">
        <w:rPr>
          <w:rFonts w:asciiTheme="minorHAnsi" w:hAnsiTheme="minorHAnsi" w:cstheme="minorHAnsi"/>
        </w:rPr>
        <w:t xml:space="preserve">I find the words of </w:t>
      </w:r>
      <w:r w:rsidR="00C921FB">
        <w:rPr>
          <w:rFonts w:asciiTheme="minorHAnsi" w:hAnsiTheme="minorHAnsi" w:cstheme="minorHAnsi"/>
        </w:rPr>
        <w:t xml:space="preserve">King </w:t>
      </w:r>
      <w:r w:rsidR="00D36CC2" w:rsidRPr="00486A27">
        <w:rPr>
          <w:rFonts w:asciiTheme="minorHAnsi" w:hAnsiTheme="minorHAnsi" w:cstheme="minorHAnsi"/>
        </w:rPr>
        <w:t xml:space="preserve">David give voice to my </w:t>
      </w:r>
      <w:r w:rsidR="00486A27">
        <w:rPr>
          <w:rFonts w:asciiTheme="minorHAnsi" w:hAnsiTheme="minorHAnsi" w:cstheme="minorHAnsi"/>
        </w:rPr>
        <w:t>thoughts and wonder</w:t>
      </w:r>
      <w:r w:rsidR="00D36CC2" w:rsidRPr="00486A27">
        <w:rPr>
          <w:rFonts w:asciiTheme="minorHAnsi" w:hAnsiTheme="minorHAnsi" w:cstheme="minorHAnsi"/>
        </w:rPr>
        <w:t xml:space="preserve">, “…Then King David went in and sat before the </w:t>
      </w:r>
      <w:r w:rsidR="00D36CC2" w:rsidRPr="00486A27">
        <w:rPr>
          <w:rFonts w:asciiTheme="minorHAnsi" w:hAnsiTheme="minorHAnsi" w:cstheme="minorHAnsi"/>
          <w:smallCaps/>
        </w:rPr>
        <w:t>Lord</w:t>
      </w:r>
      <w:r w:rsidR="00D36CC2" w:rsidRPr="00486A27">
        <w:rPr>
          <w:rFonts w:asciiTheme="minorHAnsi" w:hAnsiTheme="minorHAnsi" w:cstheme="minorHAnsi"/>
        </w:rPr>
        <w:t>, and he said:</w:t>
      </w:r>
      <w:r w:rsidR="00486A27">
        <w:rPr>
          <w:rFonts w:asciiTheme="minorHAnsi" w:hAnsiTheme="minorHAnsi" w:cstheme="minorHAnsi"/>
        </w:rPr>
        <w:t xml:space="preserve"> </w:t>
      </w:r>
      <w:r w:rsidR="00D36CC2" w:rsidRPr="00486A27">
        <w:rPr>
          <w:rFonts w:asciiTheme="minorHAnsi" w:hAnsiTheme="minorHAnsi" w:cstheme="minorHAnsi"/>
        </w:rPr>
        <w:t xml:space="preserve">“Who am I, Sovereign </w:t>
      </w:r>
      <w:r w:rsidR="00D36CC2" w:rsidRPr="00486A27">
        <w:rPr>
          <w:rFonts w:asciiTheme="minorHAnsi" w:hAnsiTheme="minorHAnsi" w:cstheme="minorHAnsi"/>
          <w:smallCaps/>
        </w:rPr>
        <w:t>Lord</w:t>
      </w:r>
      <w:r w:rsidR="00D36CC2" w:rsidRPr="00486A27">
        <w:rPr>
          <w:rFonts w:asciiTheme="minorHAnsi" w:hAnsiTheme="minorHAnsi" w:cstheme="minorHAnsi"/>
        </w:rPr>
        <w:t>, and what is my family, that you have brought me this far?</w:t>
      </w:r>
      <w:r w:rsidR="00486A27">
        <w:rPr>
          <w:rFonts w:asciiTheme="minorHAnsi" w:hAnsiTheme="minorHAnsi" w:cstheme="minorHAnsi"/>
        </w:rPr>
        <w:t>” (2 Samuel 7:18) (NIV)</w:t>
      </w:r>
      <w:r w:rsidR="00D36CC2" w:rsidRPr="00D36CC2">
        <w:rPr>
          <w:rFonts w:asciiTheme="minorHAnsi" w:hAnsiTheme="minorHAnsi" w:cstheme="minorHAnsi"/>
        </w:rPr>
        <w:t xml:space="preserve"> </w:t>
      </w:r>
    </w:p>
    <w:p w14:paraId="510D9F07" w14:textId="77777777" w:rsidR="00CD5D02" w:rsidRPr="00CD5D02" w:rsidRDefault="00CD5D02" w:rsidP="00CD5D02">
      <w:pPr>
        <w:jc w:val="center"/>
        <w:rPr>
          <w:b/>
          <w:sz w:val="28"/>
          <w:szCs w:val="28"/>
        </w:rPr>
      </w:pPr>
      <w:r w:rsidRPr="00CD5D02">
        <w:rPr>
          <w:b/>
          <w:sz w:val="28"/>
          <w:szCs w:val="28"/>
        </w:rPr>
        <w:t xml:space="preserve">God’s </w:t>
      </w:r>
      <w:r w:rsidR="005948B2">
        <w:rPr>
          <w:b/>
          <w:sz w:val="28"/>
          <w:szCs w:val="28"/>
        </w:rPr>
        <w:t>W</w:t>
      </w:r>
      <w:r w:rsidRPr="00CD5D02">
        <w:rPr>
          <w:b/>
          <w:sz w:val="28"/>
          <w:szCs w:val="28"/>
        </w:rPr>
        <w:t xml:space="preserve">ays are </w:t>
      </w:r>
      <w:r w:rsidR="005948B2">
        <w:rPr>
          <w:b/>
          <w:sz w:val="28"/>
          <w:szCs w:val="28"/>
        </w:rPr>
        <w:t>N</w:t>
      </w:r>
      <w:r w:rsidRPr="00CD5D02">
        <w:rPr>
          <w:b/>
          <w:sz w:val="28"/>
          <w:szCs w:val="28"/>
        </w:rPr>
        <w:t xml:space="preserve">ot </w:t>
      </w:r>
      <w:r w:rsidR="005948B2">
        <w:rPr>
          <w:b/>
          <w:sz w:val="28"/>
          <w:szCs w:val="28"/>
        </w:rPr>
        <w:t>O</w:t>
      </w:r>
      <w:r w:rsidRPr="00CD5D02">
        <w:rPr>
          <w:b/>
          <w:sz w:val="28"/>
          <w:szCs w:val="28"/>
        </w:rPr>
        <w:t xml:space="preserve">ur </w:t>
      </w:r>
      <w:r w:rsidR="005948B2">
        <w:rPr>
          <w:b/>
          <w:sz w:val="28"/>
          <w:szCs w:val="28"/>
        </w:rPr>
        <w:t>W</w:t>
      </w:r>
      <w:r w:rsidRPr="00CD5D02">
        <w:rPr>
          <w:b/>
          <w:sz w:val="28"/>
          <w:szCs w:val="28"/>
        </w:rPr>
        <w:t>ays</w:t>
      </w:r>
    </w:p>
    <w:p w14:paraId="129AA976" w14:textId="77777777" w:rsidR="00EA6B87" w:rsidRDefault="00EA6B87" w:rsidP="00994906">
      <w:pPr>
        <w:ind w:firstLine="720"/>
        <w:jc w:val="both"/>
        <w:rPr>
          <w:sz w:val="24"/>
          <w:szCs w:val="24"/>
        </w:rPr>
      </w:pPr>
      <w:r w:rsidRPr="00EA6B87">
        <w:rPr>
          <w:sz w:val="24"/>
          <w:szCs w:val="24"/>
        </w:rPr>
        <w:t>From the day that the Lord saved me, the consistent prayer of my heart has been for the salvation of my family. I believe it is impossible for anyone who is a recipient of the gift of salvation to have no c</w:t>
      </w:r>
      <w:r w:rsidR="00994906">
        <w:rPr>
          <w:sz w:val="24"/>
          <w:szCs w:val="24"/>
        </w:rPr>
        <w:t>oncern for the souls of others.</w:t>
      </w:r>
      <w:r w:rsidR="00DA5845">
        <w:rPr>
          <w:sz w:val="24"/>
          <w:szCs w:val="24"/>
        </w:rPr>
        <w:t xml:space="preserve"> </w:t>
      </w:r>
      <w:r w:rsidRPr="00EA6B87">
        <w:rPr>
          <w:sz w:val="24"/>
          <w:szCs w:val="24"/>
        </w:rPr>
        <w:t>For thirteen years I had prayed and ask</w:t>
      </w:r>
      <w:r w:rsidR="009C74BF">
        <w:rPr>
          <w:sz w:val="24"/>
          <w:szCs w:val="24"/>
        </w:rPr>
        <w:t>ed</w:t>
      </w:r>
      <w:r w:rsidRPr="00EA6B87">
        <w:rPr>
          <w:sz w:val="24"/>
          <w:szCs w:val="24"/>
        </w:rPr>
        <w:t xml:space="preserve"> for the Lord to save my husband and father whatever it took, even if it meant my life. And yet</w:t>
      </w:r>
      <w:r w:rsidR="0059117B">
        <w:rPr>
          <w:sz w:val="24"/>
          <w:szCs w:val="24"/>
        </w:rPr>
        <w:t>,</w:t>
      </w:r>
      <w:r w:rsidRPr="00EA6B87">
        <w:rPr>
          <w:sz w:val="24"/>
          <w:szCs w:val="24"/>
        </w:rPr>
        <w:t xml:space="preserve"> I truly had an altogether different idea of how the Lord would answer my prayer.  God’s ways and plans are higher than ours. I do not pretend to comprehend Him, but this I know</w:t>
      </w:r>
      <w:r w:rsidR="009E55C0">
        <w:rPr>
          <w:sz w:val="24"/>
          <w:szCs w:val="24"/>
        </w:rPr>
        <w:t>;</w:t>
      </w:r>
      <w:r w:rsidRPr="00EA6B87">
        <w:rPr>
          <w:sz w:val="24"/>
          <w:szCs w:val="24"/>
        </w:rPr>
        <w:t xml:space="preserve"> God never allows anything in His children’s lives that He does not intend t</w:t>
      </w:r>
      <w:r w:rsidR="009E55C0">
        <w:rPr>
          <w:sz w:val="24"/>
          <w:szCs w:val="24"/>
        </w:rPr>
        <w:t>o use ultimately for their good, a</w:t>
      </w:r>
      <w:r w:rsidRPr="00EA6B87">
        <w:rPr>
          <w:sz w:val="24"/>
          <w:szCs w:val="24"/>
        </w:rPr>
        <w:t xml:space="preserve">nd there is no greater good than the salvation of people’s eternal souls.  </w:t>
      </w:r>
    </w:p>
    <w:p w14:paraId="5263C625" w14:textId="77777777" w:rsidR="00814ED8" w:rsidRPr="00814ED8" w:rsidRDefault="00814ED8" w:rsidP="00814ED8">
      <w:pPr>
        <w:jc w:val="center"/>
        <w:rPr>
          <w:rFonts w:cstheme="minorHAnsi"/>
          <w:b/>
          <w:i/>
          <w:sz w:val="24"/>
          <w:szCs w:val="24"/>
        </w:rPr>
      </w:pPr>
      <w:r w:rsidRPr="00814ED8">
        <w:rPr>
          <w:rFonts w:cstheme="minorHAnsi"/>
          <w:b/>
          <w:i/>
          <w:sz w:val="24"/>
          <w:szCs w:val="24"/>
        </w:rPr>
        <w:t>Romans 8:28</w:t>
      </w:r>
    </w:p>
    <w:p w14:paraId="58B54EB5" w14:textId="77777777" w:rsidR="00814ED8" w:rsidRPr="00814ED8" w:rsidRDefault="00814ED8" w:rsidP="00814ED8">
      <w:pPr>
        <w:pStyle w:val="NormalWeb"/>
        <w:jc w:val="center"/>
        <w:rPr>
          <w:rFonts w:asciiTheme="minorHAnsi" w:hAnsiTheme="minorHAnsi" w:cstheme="minorHAnsi"/>
          <w:b/>
          <w:i/>
        </w:rPr>
      </w:pPr>
      <w:r w:rsidRPr="00814ED8">
        <w:rPr>
          <w:rStyle w:val="text"/>
          <w:rFonts w:asciiTheme="minorHAnsi" w:hAnsiTheme="minorHAnsi" w:cstheme="minorHAnsi"/>
          <w:b/>
          <w:i/>
        </w:rPr>
        <w:t xml:space="preserve">And we know that God causes all things to work together for good to those who love God, to those who are called according to </w:t>
      </w:r>
      <w:r w:rsidRPr="00814ED8">
        <w:rPr>
          <w:rStyle w:val="text"/>
          <w:rFonts w:asciiTheme="minorHAnsi" w:hAnsiTheme="minorHAnsi" w:cstheme="minorHAnsi"/>
          <w:b/>
          <w:i/>
          <w:iCs/>
        </w:rPr>
        <w:t>His</w:t>
      </w:r>
      <w:r w:rsidRPr="00814ED8">
        <w:rPr>
          <w:rStyle w:val="text"/>
          <w:rFonts w:asciiTheme="minorHAnsi" w:hAnsiTheme="minorHAnsi" w:cstheme="minorHAnsi"/>
          <w:b/>
          <w:i/>
        </w:rPr>
        <w:t xml:space="preserve"> purpose.</w:t>
      </w:r>
    </w:p>
    <w:p w14:paraId="3E996AB8" w14:textId="77777777" w:rsidR="00EA6B87" w:rsidRPr="00EA6B87" w:rsidRDefault="00375FEF" w:rsidP="00EA6B87">
      <w:pPr>
        <w:ind w:firstLine="720"/>
        <w:jc w:val="both"/>
        <w:rPr>
          <w:sz w:val="24"/>
          <w:szCs w:val="24"/>
        </w:rPr>
      </w:pPr>
      <w:r>
        <w:rPr>
          <w:sz w:val="24"/>
          <w:szCs w:val="24"/>
        </w:rPr>
        <w:t xml:space="preserve"> </w:t>
      </w:r>
      <w:r w:rsidR="00EA6B87" w:rsidRPr="00EA6B87">
        <w:rPr>
          <w:sz w:val="24"/>
          <w:szCs w:val="24"/>
        </w:rPr>
        <w:t xml:space="preserve">The year 2000 was the beginning of the end of my parent’s marriage. The home I grew up in was dissolving into the sinking sand it was built on. </w:t>
      </w:r>
      <w:r w:rsidR="001F1E0F">
        <w:rPr>
          <w:sz w:val="24"/>
          <w:szCs w:val="24"/>
        </w:rPr>
        <w:t xml:space="preserve">My whole life was exploding around me. </w:t>
      </w:r>
      <w:r w:rsidR="00EA6B87" w:rsidRPr="00EA6B87">
        <w:rPr>
          <w:sz w:val="24"/>
          <w:szCs w:val="24"/>
        </w:rPr>
        <w:t xml:space="preserve"> At the end of the same year I was diagnosed with cervical cancer</w:t>
      </w:r>
      <w:r w:rsidR="00B00BB1">
        <w:rPr>
          <w:sz w:val="24"/>
          <w:szCs w:val="24"/>
        </w:rPr>
        <w:t>,</w:t>
      </w:r>
      <w:r w:rsidR="00EA6B87" w:rsidRPr="00EA6B87">
        <w:rPr>
          <w:sz w:val="24"/>
          <w:szCs w:val="24"/>
        </w:rPr>
        <w:t xml:space="preserve"> 2001 began with surgery that successfully removed the cancer growing in my body.  Even if surgery had not been successful, I had already received eternal life and physical death </w:t>
      </w:r>
      <w:r w:rsidR="00B00BB1">
        <w:rPr>
          <w:sz w:val="24"/>
          <w:szCs w:val="24"/>
        </w:rPr>
        <w:t xml:space="preserve">would have resulted in </w:t>
      </w:r>
      <w:r w:rsidR="00EA6B87" w:rsidRPr="00EA6B87">
        <w:rPr>
          <w:sz w:val="24"/>
          <w:szCs w:val="24"/>
        </w:rPr>
        <w:t>me</w:t>
      </w:r>
      <w:r w:rsidR="00B00BB1">
        <w:rPr>
          <w:sz w:val="24"/>
          <w:szCs w:val="24"/>
        </w:rPr>
        <w:t xml:space="preserve"> being</w:t>
      </w:r>
      <w:r w:rsidR="00EA6B87" w:rsidRPr="00EA6B87">
        <w:rPr>
          <w:sz w:val="24"/>
          <w:szCs w:val="24"/>
        </w:rPr>
        <w:t xml:space="preserve"> home </w:t>
      </w:r>
      <w:r w:rsidR="00B00BB1">
        <w:rPr>
          <w:sz w:val="24"/>
          <w:szCs w:val="24"/>
        </w:rPr>
        <w:t>with</w:t>
      </w:r>
      <w:r w:rsidR="00EA6B87" w:rsidRPr="00EA6B87">
        <w:rPr>
          <w:sz w:val="24"/>
          <w:szCs w:val="24"/>
        </w:rPr>
        <w:t xml:space="preserve"> Jesus. But this was not the case for Art</w:t>
      </w:r>
      <w:r w:rsidR="009E55C0">
        <w:rPr>
          <w:sz w:val="24"/>
          <w:szCs w:val="24"/>
        </w:rPr>
        <w:t>. A</w:t>
      </w:r>
      <w:r w:rsidR="00EA6B87" w:rsidRPr="00EA6B87">
        <w:rPr>
          <w:sz w:val="24"/>
          <w:szCs w:val="24"/>
        </w:rPr>
        <w:t xml:space="preserve">t </w:t>
      </w:r>
      <w:r w:rsidR="00675324">
        <w:rPr>
          <w:sz w:val="24"/>
          <w:szCs w:val="24"/>
        </w:rPr>
        <w:t>forty</w:t>
      </w:r>
      <w:r w:rsidR="0059117B">
        <w:rPr>
          <w:sz w:val="24"/>
          <w:szCs w:val="24"/>
        </w:rPr>
        <w:t>-</w:t>
      </w:r>
      <w:r w:rsidR="00EA6B87" w:rsidRPr="00EA6B87">
        <w:rPr>
          <w:sz w:val="24"/>
          <w:szCs w:val="24"/>
        </w:rPr>
        <w:t>years</w:t>
      </w:r>
      <w:r w:rsidR="0059117B">
        <w:rPr>
          <w:sz w:val="24"/>
          <w:szCs w:val="24"/>
        </w:rPr>
        <w:t>-</w:t>
      </w:r>
      <w:r w:rsidR="00675324" w:rsidRPr="00EA6B87">
        <w:rPr>
          <w:sz w:val="24"/>
          <w:szCs w:val="24"/>
        </w:rPr>
        <w:t>old</w:t>
      </w:r>
      <w:r w:rsidR="00EA6B87" w:rsidRPr="00EA6B87">
        <w:rPr>
          <w:sz w:val="24"/>
          <w:szCs w:val="24"/>
        </w:rPr>
        <w:t xml:space="preserve"> he remained dead in his sins and separated from the God who loved him. When Art and I married we were equally yoked </w:t>
      </w:r>
      <w:r w:rsidR="0059117B">
        <w:rPr>
          <w:sz w:val="24"/>
          <w:szCs w:val="24"/>
        </w:rPr>
        <w:t>as two lost church</w:t>
      </w:r>
      <w:r w:rsidR="009E55C0">
        <w:rPr>
          <w:sz w:val="24"/>
          <w:szCs w:val="24"/>
        </w:rPr>
        <w:t xml:space="preserve"> </w:t>
      </w:r>
      <w:r w:rsidR="0059117B">
        <w:rPr>
          <w:sz w:val="24"/>
          <w:szCs w:val="24"/>
        </w:rPr>
        <w:t>members. Now</w:t>
      </w:r>
      <w:r w:rsidR="00EA6B87" w:rsidRPr="00EA6B87">
        <w:rPr>
          <w:sz w:val="24"/>
          <w:szCs w:val="24"/>
        </w:rPr>
        <w:t xml:space="preserve"> I found myself yoked to a spiritually dead man</w:t>
      </w:r>
      <w:r w:rsidR="009E55C0">
        <w:rPr>
          <w:sz w:val="24"/>
          <w:szCs w:val="24"/>
        </w:rPr>
        <w:t>, b</w:t>
      </w:r>
      <w:r w:rsidR="00EA6B87" w:rsidRPr="00EA6B87">
        <w:rPr>
          <w:sz w:val="24"/>
          <w:szCs w:val="24"/>
        </w:rPr>
        <w:t xml:space="preserve">ut God, who is rich in </w:t>
      </w:r>
      <w:r w:rsidR="0074160C">
        <w:rPr>
          <w:sz w:val="24"/>
          <w:szCs w:val="24"/>
        </w:rPr>
        <w:t>mercy</w:t>
      </w:r>
      <w:r w:rsidR="00EA6B87" w:rsidRPr="00EA6B87">
        <w:rPr>
          <w:sz w:val="24"/>
          <w:szCs w:val="24"/>
        </w:rPr>
        <w:t xml:space="preserve">, was not willing to leave Art dead. </w:t>
      </w:r>
    </w:p>
    <w:p w14:paraId="1E9FDD14" w14:textId="77777777" w:rsidR="00EA6B87" w:rsidRDefault="00EA6B87" w:rsidP="00EA6B87">
      <w:pPr>
        <w:ind w:firstLine="720"/>
        <w:jc w:val="both"/>
        <w:rPr>
          <w:sz w:val="24"/>
          <w:szCs w:val="24"/>
        </w:rPr>
      </w:pPr>
      <w:r w:rsidRPr="00EA6B87">
        <w:rPr>
          <w:sz w:val="24"/>
          <w:szCs w:val="24"/>
        </w:rPr>
        <w:t xml:space="preserve">If you are a </w:t>
      </w:r>
      <w:r w:rsidR="0074160C">
        <w:rPr>
          <w:sz w:val="24"/>
          <w:szCs w:val="24"/>
        </w:rPr>
        <w:t>daughter</w:t>
      </w:r>
      <w:r w:rsidRPr="00EA6B87">
        <w:rPr>
          <w:sz w:val="24"/>
          <w:szCs w:val="24"/>
        </w:rPr>
        <w:t xml:space="preserve"> of the King</w:t>
      </w:r>
      <w:r w:rsidR="007F5296">
        <w:rPr>
          <w:sz w:val="24"/>
          <w:szCs w:val="24"/>
        </w:rPr>
        <w:t>,</w:t>
      </w:r>
      <w:r w:rsidRPr="00EA6B87">
        <w:rPr>
          <w:sz w:val="24"/>
          <w:szCs w:val="24"/>
        </w:rPr>
        <w:t xml:space="preserve"> and are married to a man who</w:t>
      </w:r>
      <w:r w:rsidR="007F5296">
        <w:rPr>
          <w:sz w:val="24"/>
          <w:szCs w:val="24"/>
        </w:rPr>
        <w:t xml:space="preserve"> remains</w:t>
      </w:r>
      <w:r w:rsidR="00C921FB">
        <w:rPr>
          <w:sz w:val="24"/>
          <w:szCs w:val="24"/>
        </w:rPr>
        <w:t xml:space="preserve"> in the dominion of the </w:t>
      </w:r>
      <w:r w:rsidRPr="00EA6B87">
        <w:rPr>
          <w:sz w:val="24"/>
          <w:szCs w:val="24"/>
        </w:rPr>
        <w:t>one who comes to kill, steal</w:t>
      </w:r>
      <w:r w:rsidR="00C921FB">
        <w:rPr>
          <w:sz w:val="24"/>
          <w:szCs w:val="24"/>
        </w:rPr>
        <w:t>,</w:t>
      </w:r>
      <w:r w:rsidRPr="00EA6B87">
        <w:rPr>
          <w:sz w:val="24"/>
          <w:szCs w:val="24"/>
        </w:rPr>
        <w:t xml:space="preserve"> and destroy, my heart breaks for you. I </w:t>
      </w:r>
      <w:r w:rsidR="00893DC0" w:rsidRPr="00EA6B87">
        <w:rPr>
          <w:sz w:val="24"/>
          <w:szCs w:val="24"/>
        </w:rPr>
        <w:t xml:space="preserve">know </w:t>
      </w:r>
      <w:r w:rsidR="00893DC0">
        <w:rPr>
          <w:sz w:val="24"/>
          <w:szCs w:val="24"/>
        </w:rPr>
        <w:t>personally</w:t>
      </w:r>
      <w:r w:rsidR="0074160C">
        <w:rPr>
          <w:sz w:val="24"/>
          <w:szCs w:val="24"/>
        </w:rPr>
        <w:t xml:space="preserve"> that </w:t>
      </w:r>
      <w:r w:rsidRPr="00EA6B87">
        <w:rPr>
          <w:sz w:val="24"/>
          <w:szCs w:val="24"/>
        </w:rPr>
        <w:t>a house divided will not stand.  The fact that I am sitting here writing this is living proof that Jesus is aliv</w:t>
      </w:r>
      <w:r w:rsidR="00B00BB1">
        <w:rPr>
          <w:sz w:val="24"/>
          <w:szCs w:val="24"/>
        </w:rPr>
        <w:t>e and still works miracles. I</w:t>
      </w:r>
      <w:r w:rsidRPr="00EA6B87">
        <w:rPr>
          <w:sz w:val="24"/>
          <w:szCs w:val="24"/>
        </w:rPr>
        <w:t xml:space="preserve">n 2001 we desperately needed a miracle! </w:t>
      </w:r>
    </w:p>
    <w:p w14:paraId="75F0FFA2" w14:textId="77777777" w:rsidR="00814ED8" w:rsidRPr="00814ED8" w:rsidRDefault="00814ED8" w:rsidP="00814ED8">
      <w:pPr>
        <w:jc w:val="center"/>
        <w:rPr>
          <w:rFonts w:cstheme="minorHAnsi"/>
          <w:b/>
          <w:i/>
          <w:sz w:val="24"/>
          <w:szCs w:val="24"/>
        </w:rPr>
      </w:pPr>
      <w:r w:rsidRPr="00814ED8">
        <w:rPr>
          <w:rFonts w:cstheme="minorHAnsi"/>
          <w:b/>
          <w:i/>
          <w:sz w:val="24"/>
          <w:szCs w:val="24"/>
        </w:rPr>
        <w:t>Genesis 50:20</w:t>
      </w:r>
    </w:p>
    <w:p w14:paraId="398BF2F9" w14:textId="77777777" w:rsidR="00814ED8" w:rsidRPr="00814ED8" w:rsidRDefault="00814ED8" w:rsidP="00814ED8">
      <w:pPr>
        <w:spacing w:before="100" w:beforeAutospacing="1" w:after="100" w:afterAutospacing="1" w:line="240" w:lineRule="auto"/>
        <w:jc w:val="center"/>
        <w:rPr>
          <w:rFonts w:eastAsia="Times New Roman" w:cstheme="minorHAnsi"/>
          <w:b/>
          <w:i/>
          <w:sz w:val="24"/>
          <w:szCs w:val="24"/>
        </w:rPr>
      </w:pPr>
      <w:r w:rsidRPr="00814ED8">
        <w:rPr>
          <w:rFonts w:eastAsia="Times New Roman" w:cstheme="minorHAnsi"/>
          <w:b/>
          <w:i/>
          <w:sz w:val="24"/>
          <w:szCs w:val="24"/>
        </w:rPr>
        <w:t>You intended to harm me, but God intended it for good to accomplish what is now being done, the saving of many lives.</w:t>
      </w:r>
    </w:p>
    <w:p w14:paraId="48F4FD85" w14:textId="77777777" w:rsidR="002066CB" w:rsidRDefault="00EA6B87" w:rsidP="00EA6B87">
      <w:pPr>
        <w:jc w:val="both"/>
        <w:rPr>
          <w:sz w:val="24"/>
          <w:szCs w:val="24"/>
        </w:rPr>
      </w:pPr>
      <w:r w:rsidRPr="00EA6B87">
        <w:rPr>
          <w:sz w:val="24"/>
          <w:szCs w:val="24"/>
        </w:rPr>
        <w:t xml:space="preserve"> </w:t>
      </w:r>
      <w:r w:rsidRPr="00EA6B87">
        <w:rPr>
          <w:sz w:val="24"/>
          <w:szCs w:val="24"/>
        </w:rPr>
        <w:tab/>
        <w:t xml:space="preserve">The day the Lord chose to answer the cry of my heart to save my husband was Valentine’s Day 2001. How ironic? </w:t>
      </w:r>
      <w:r w:rsidR="00A30E01">
        <w:rPr>
          <w:sz w:val="24"/>
          <w:szCs w:val="24"/>
        </w:rPr>
        <w:t>The passage Art was reading on the day of his salvation was Genesis 50:20 “You planned evil against me; God planned it for good to bring about the present result-the survival of many people.”</w:t>
      </w:r>
      <w:r w:rsidRPr="00EA6B87">
        <w:rPr>
          <w:sz w:val="24"/>
          <w:szCs w:val="24"/>
        </w:rPr>
        <w:t xml:space="preserve"> The Lord Jesus, in His loving kindness, led Art to godly sorrow and repentance. He removed my husband’s heart of stone and replaced it </w:t>
      </w:r>
      <w:r w:rsidR="0074160C">
        <w:rPr>
          <w:sz w:val="24"/>
          <w:szCs w:val="24"/>
        </w:rPr>
        <w:t>with His heart of love. God</w:t>
      </w:r>
      <w:r w:rsidR="001C600E">
        <w:rPr>
          <w:sz w:val="24"/>
          <w:szCs w:val="24"/>
        </w:rPr>
        <w:t>, t</w:t>
      </w:r>
      <w:r w:rsidR="009E55C0">
        <w:rPr>
          <w:sz w:val="24"/>
          <w:szCs w:val="24"/>
        </w:rPr>
        <w:t>he creator and builder of every</w:t>
      </w:r>
      <w:r w:rsidR="001C600E">
        <w:rPr>
          <w:sz w:val="24"/>
          <w:szCs w:val="24"/>
        </w:rPr>
        <w:t>thing,</w:t>
      </w:r>
      <w:r w:rsidR="0074160C">
        <w:rPr>
          <w:sz w:val="24"/>
          <w:szCs w:val="24"/>
        </w:rPr>
        <w:t xml:space="preserve"> bega</w:t>
      </w:r>
      <w:r w:rsidRPr="00EA6B87">
        <w:rPr>
          <w:sz w:val="24"/>
          <w:szCs w:val="24"/>
        </w:rPr>
        <w:t>n the rebuilding of our marriage on the Solid Rock.  If you have ever remode</w:t>
      </w:r>
      <w:r w:rsidR="00B00BB1">
        <w:rPr>
          <w:sz w:val="24"/>
          <w:szCs w:val="24"/>
        </w:rPr>
        <w:t>led</w:t>
      </w:r>
      <w:r w:rsidRPr="00EA6B87">
        <w:rPr>
          <w:sz w:val="24"/>
          <w:szCs w:val="24"/>
        </w:rPr>
        <w:t xml:space="preserve"> your home</w:t>
      </w:r>
      <w:r w:rsidR="00B00BB1">
        <w:rPr>
          <w:sz w:val="24"/>
          <w:szCs w:val="24"/>
        </w:rPr>
        <w:t>,</w:t>
      </w:r>
      <w:r w:rsidRPr="00EA6B87">
        <w:rPr>
          <w:sz w:val="24"/>
          <w:szCs w:val="24"/>
        </w:rPr>
        <w:t xml:space="preserve"> you know you have to tear out everything old before you can rebuild w</w:t>
      </w:r>
      <w:r w:rsidR="00C921FB">
        <w:rPr>
          <w:sz w:val="24"/>
          <w:szCs w:val="24"/>
        </w:rPr>
        <w:t>ith the new. It is an uncomfortable process, to say the least!</w:t>
      </w:r>
    </w:p>
    <w:p w14:paraId="79AEA098" w14:textId="77777777" w:rsidR="00CD5D02" w:rsidRPr="00CD5D02" w:rsidRDefault="004722EB" w:rsidP="00CD5D02">
      <w:pPr>
        <w:jc w:val="center"/>
        <w:rPr>
          <w:b/>
          <w:sz w:val="28"/>
          <w:szCs w:val="28"/>
        </w:rPr>
      </w:pPr>
      <w:r>
        <w:rPr>
          <w:b/>
          <w:sz w:val="28"/>
          <w:szCs w:val="28"/>
        </w:rPr>
        <w:t xml:space="preserve">A </w:t>
      </w:r>
      <w:r w:rsidR="001134E3">
        <w:rPr>
          <w:b/>
          <w:sz w:val="28"/>
          <w:szCs w:val="28"/>
        </w:rPr>
        <w:t>Clue</w:t>
      </w:r>
      <w:r>
        <w:rPr>
          <w:b/>
          <w:sz w:val="28"/>
          <w:szCs w:val="28"/>
        </w:rPr>
        <w:t xml:space="preserve"> to</w:t>
      </w:r>
      <w:r w:rsidR="005948B2">
        <w:rPr>
          <w:b/>
          <w:sz w:val="28"/>
          <w:szCs w:val="28"/>
        </w:rPr>
        <w:t xml:space="preserve"> What </w:t>
      </w:r>
      <w:r w:rsidR="00B3760B">
        <w:rPr>
          <w:b/>
          <w:sz w:val="28"/>
          <w:szCs w:val="28"/>
        </w:rPr>
        <w:t>W</w:t>
      </w:r>
      <w:r w:rsidR="005948B2">
        <w:rPr>
          <w:b/>
          <w:sz w:val="28"/>
          <w:szCs w:val="28"/>
        </w:rPr>
        <w:t>as Missing</w:t>
      </w:r>
    </w:p>
    <w:p w14:paraId="3B53D9C9" w14:textId="77777777" w:rsidR="00BF7FB4" w:rsidRDefault="00BF7FB4" w:rsidP="00BF7FB4">
      <w:pPr>
        <w:ind w:firstLine="720"/>
        <w:jc w:val="both"/>
        <w:rPr>
          <w:sz w:val="24"/>
          <w:szCs w:val="24"/>
        </w:rPr>
      </w:pPr>
      <w:r>
        <w:rPr>
          <w:sz w:val="24"/>
          <w:szCs w:val="24"/>
        </w:rPr>
        <w:t>A few</w:t>
      </w:r>
      <w:r w:rsidR="003D05C7">
        <w:rPr>
          <w:sz w:val="24"/>
          <w:szCs w:val="24"/>
        </w:rPr>
        <w:t xml:space="preserve"> years earlier, my </w:t>
      </w:r>
      <w:r w:rsidR="00A07239">
        <w:rPr>
          <w:sz w:val="24"/>
          <w:szCs w:val="24"/>
        </w:rPr>
        <w:t>lifelong</w:t>
      </w:r>
      <w:r w:rsidR="002066CB">
        <w:rPr>
          <w:sz w:val="24"/>
          <w:szCs w:val="24"/>
        </w:rPr>
        <w:t xml:space="preserve"> friend, Elaine Sands</w:t>
      </w:r>
      <w:r w:rsidR="003D05C7">
        <w:rPr>
          <w:sz w:val="24"/>
          <w:szCs w:val="24"/>
        </w:rPr>
        <w:t>,</w:t>
      </w:r>
      <w:r w:rsidR="002066CB">
        <w:rPr>
          <w:sz w:val="24"/>
          <w:szCs w:val="24"/>
        </w:rPr>
        <w:t xml:space="preserve"> </w:t>
      </w:r>
      <w:r w:rsidR="003D05C7">
        <w:rPr>
          <w:sz w:val="24"/>
          <w:szCs w:val="24"/>
        </w:rPr>
        <w:t xml:space="preserve">and I wanted to start a </w:t>
      </w:r>
      <w:r>
        <w:rPr>
          <w:sz w:val="24"/>
          <w:szCs w:val="24"/>
        </w:rPr>
        <w:t>women’s ministry</w:t>
      </w:r>
      <w:r w:rsidR="003D05C7">
        <w:rPr>
          <w:sz w:val="24"/>
          <w:szCs w:val="24"/>
        </w:rPr>
        <w:t xml:space="preserve"> at our church. So we</w:t>
      </w:r>
      <w:r w:rsidR="002066CB">
        <w:rPr>
          <w:sz w:val="24"/>
          <w:szCs w:val="24"/>
        </w:rPr>
        <w:t xml:space="preserve"> </w:t>
      </w:r>
      <w:r w:rsidR="00D44C99">
        <w:rPr>
          <w:sz w:val="24"/>
          <w:szCs w:val="24"/>
        </w:rPr>
        <w:t>sought</w:t>
      </w:r>
      <w:r>
        <w:rPr>
          <w:sz w:val="24"/>
          <w:szCs w:val="24"/>
        </w:rPr>
        <w:t xml:space="preserve"> the </w:t>
      </w:r>
      <w:r w:rsidR="003D05C7">
        <w:rPr>
          <w:sz w:val="24"/>
          <w:szCs w:val="24"/>
        </w:rPr>
        <w:t xml:space="preserve">counsel </w:t>
      </w:r>
      <w:r>
        <w:rPr>
          <w:sz w:val="24"/>
          <w:szCs w:val="24"/>
        </w:rPr>
        <w:t xml:space="preserve">of </w:t>
      </w:r>
      <w:r w:rsidR="003D05C7">
        <w:rPr>
          <w:sz w:val="24"/>
          <w:szCs w:val="24"/>
        </w:rPr>
        <w:t>Marge Lenow,</w:t>
      </w:r>
      <w:r w:rsidR="00C05026">
        <w:rPr>
          <w:sz w:val="24"/>
          <w:szCs w:val="24"/>
        </w:rPr>
        <w:t xml:space="preserve"> the director of Women’s Ministry at Belleview Baptist church</w:t>
      </w:r>
      <w:r w:rsidR="003D05C7">
        <w:rPr>
          <w:sz w:val="24"/>
          <w:szCs w:val="24"/>
        </w:rPr>
        <w:t>.</w:t>
      </w:r>
      <w:r w:rsidR="002066CB">
        <w:rPr>
          <w:sz w:val="24"/>
          <w:szCs w:val="24"/>
        </w:rPr>
        <w:t xml:space="preserve"> </w:t>
      </w:r>
      <w:r>
        <w:rPr>
          <w:sz w:val="24"/>
          <w:szCs w:val="24"/>
        </w:rPr>
        <w:t xml:space="preserve"> Now here I was, </w:t>
      </w:r>
      <w:r w:rsidR="005948B2">
        <w:rPr>
          <w:sz w:val="24"/>
          <w:szCs w:val="24"/>
        </w:rPr>
        <w:t xml:space="preserve">the director of our women’s ministry, </w:t>
      </w:r>
      <w:r>
        <w:rPr>
          <w:sz w:val="24"/>
          <w:szCs w:val="24"/>
        </w:rPr>
        <w:t xml:space="preserve">a woman who ministered to other women, </w:t>
      </w:r>
      <w:r w:rsidR="005948B2">
        <w:rPr>
          <w:sz w:val="24"/>
          <w:szCs w:val="24"/>
        </w:rPr>
        <w:t xml:space="preserve">in great need </w:t>
      </w:r>
      <w:r w:rsidR="00DD46A2">
        <w:rPr>
          <w:sz w:val="24"/>
          <w:szCs w:val="24"/>
        </w:rPr>
        <w:t>of being ministered to</w:t>
      </w:r>
      <w:r w:rsidR="005948B2">
        <w:rPr>
          <w:sz w:val="24"/>
          <w:szCs w:val="24"/>
        </w:rPr>
        <w:t xml:space="preserve">. </w:t>
      </w:r>
      <w:r>
        <w:rPr>
          <w:sz w:val="24"/>
          <w:szCs w:val="24"/>
        </w:rPr>
        <w:t>Marge connected us to a</w:t>
      </w:r>
      <w:r w:rsidRPr="00EA6B87">
        <w:rPr>
          <w:sz w:val="24"/>
          <w:szCs w:val="24"/>
        </w:rPr>
        <w:t xml:space="preserve"> Christian counselor to help us through this ver</w:t>
      </w:r>
      <w:r>
        <w:rPr>
          <w:sz w:val="24"/>
          <w:szCs w:val="24"/>
        </w:rPr>
        <w:t>y painful but necessary process. This was very wise counsel.</w:t>
      </w:r>
    </w:p>
    <w:p w14:paraId="1AD6C385" w14:textId="77777777" w:rsidR="002066CB" w:rsidRDefault="00BF7FB4" w:rsidP="00DF775E">
      <w:pPr>
        <w:ind w:firstLine="720"/>
        <w:jc w:val="both"/>
        <w:rPr>
          <w:sz w:val="24"/>
          <w:szCs w:val="24"/>
        </w:rPr>
      </w:pPr>
      <w:r>
        <w:rPr>
          <w:sz w:val="24"/>
          <w:szCs w:val="24"/>
        </w:rPr>
        <w:t>Yet</w:t>
      </w:r>
      <w:r w:rsidR="006B1F49">
        <w:rPr>
          <w:sz w:val="24"/>
          <w:szCs w:val="24"/>
        </w:rPr>
        <w:t xml:space="preserve"> here</w:t>
      </w:r>
      <w:r w:rsidR="00D44C99">
        <w:rPr>
          <w:sz w:val="24"/>
          <w:szCs w:val="24"/>
        </w:rPr>
        <w:t xml:space="preserve"> is the curious thing</w:t>
      </w:r>
      <w:r w:rsidR="00B03954">
        <w:rPr>
          <w:sz w:val="24"/>
          <w:szCs w:val="24"/>
        </w:rPr>
        <w:t>;</w:t>
      </w:r>
      <w:r w:rsidR="00D44C99">
        <w:rPr>
          <w:sz w:val="24"/>
          <w:szCs w:val="24"/>
        </w:rPr>
        <w:t xml:space="preserve"> even though I was </w:t>
      </w:r>
      <w:r w:rsidR="002066CB">
        <w:rPr>
          <w:sz w:val="24"/>
          <w:szCs w:val="24"/>
        </w:rPr>
        <w:t>director</w:t>
      </w:r>
      <w:r w:rsidR="00D44C99">
        <w:rPr>
          <w:sz w:val="24"/>
          <w:szCs w:val="24"/>
        </w:rPr>
        <w:t xml:space="preserve"> of women’s ministry, and </w:t>
      </w:r>
      <w:r w:rsidR="00316189">
        <w:rPr>
          <w:sz w:val="24"/>
          <w:szCs w:val="24"/>
        </w:rPr>
        <w:t xml:space="preserve">a </w:t>
      </w:r>
      <w:r w:rsidR="00030E26">
        <w:rPr>
          <w:sz w:val="24"/>
          <w:szCs w:val="24"/>
        </w:rPr>
        <w:t>B</w:t>
      </w:r>
      <w:r w:rsidR="00B03954">
        <w:rPr>
          <w:sz w:val="24"/>
          <w:szCs w:val="24"/>
        </w:rPr>
        <w:t xml:space="preserve">ible </w:t>
      </w:r>
      <w:r w:rsidR="00D44C99">
        <w:rPr>
          <w:sz w:val="24"/>
          <w:szCs w:val="24"/>
        </w:rPr>
        <w:t>teacher</w:t>
      </w:r>
      <w:r w:rsidR="00B03954">
        <w:rPr>
          <w:sz w:val="24"/>
          <w:szCs w:val="24"/>
        </w:rPr>
        <w:t>,</w:t>
      </w:r>
      <w:r w:rsidR="00D44C99">
        <w:rPr>
          <w:sz w:val="24"/>
          <w:szCs w:val="24"/>
        </w:rPr>
        <w:t xml:space="preserve"> I had no one close to me with whom I could confide.  I remember telling Marge</w:t>
      </w:r>
      <w:r w:rsidR="001243A4">
        <w:rPr>
          <w:sz w:val="24"/>
          <w:szCs w:val="24"/>
        </w:rPr>
        <w:t>,</w:t>
      </w:r>
      <w:r w:rsidR="00D44C99">
        <w:rPr>
          <w:sz w:val="24"/>
          <w:szCs w:val="24"/>
        </w:rPr>
        <w:t xml:space="preserve"> in desperation, </w:t>
      </w:r>
      <w:r w:rsidR="00B03954">
        <w:rPr>
          <w:sz w:val="24"/>
          <w:szCs w:val="24"/>
        </w:rPr>
        <w:t>“</w:t>
      </w:r>
      <w:r w:rsidR="00D44C99">
        <w:rPr>
          <w:sz w:val="24"/>
          <w:szCs w:val="24"/>
        </w:rPr>
        <w:t>I need to talk to Beth Moore!</w:t>
      </w:r>
      <w:r w:rsidR="00B03954">
        <w:rPr>
          <w:sz w:val="24"/>
          <w:szCs w:val="24"/>
        </w:rPr>
        <w:t>”</w:t>
      </w:r>
      <w:r w:rsidR="00D44C99">
        <w:rPr>
          <w:sz w:val="24"/>
          <w:szCs w:val="24"/>
        </w:rPr>
        <w:t xml:space="preserve"> I have taught </w:t>
      </w:r>
      <w:r w:rsidR="001243A4">
        <w:rPr>
          <w:sz w:val="24"/>
          <w:szCs w:val="24"/>
        </w:rPr>
        <w:t>most</w:t>
      </w:r>
      <w:r w:rsidR="003620CE">
        <w:rPr>
          <w:sz w:val="24"/>
          <w:szCs w:val="24"/>
        </w:rPr>
        <w:t xml:space="preserve"> of Beth Moore</w:t>
      </w:r>
      <w:r w:rsidR="00B03954">
        <w:rPr>
          <w:sz w:val="24"/>
          <w:szCs w:val="24"/>
        </w:rPr>
        <w:t>’s studies</w:t>
      </w:r>
      <w:r w:rsidR="001243A4">
        <w:rPr>
          <w:sz w:val="24"/>
          <w:szCs w:val="24"/>
        </w:rPr>
        <w:t xml:space="preserve">. </w:t>
      </w:r>
      <w:r w:rsidR="00B03954">
        <w:rPr>
          <w:sz w:val="24"/>
          <w:szCs w:val="24"/>
        </w:rPr>
        <w:t>I thought to my</w:t>
      </w:r>
      <w:r w:rsidR="003620CE">
        <w:rPr>
          <w:sz w:val="24"/>
          <w:szCs w:val="24"/>
        </w:rPr>
        <w:t>self, “Beth has been through some bad stuff</w:t>
      </w:r>
      <w:r w:rsidR="001243A4">
        <w:rPr>
          <w:sz w:val="24"/>
          <w:szCs w:val="24"/>
        </w:rPr>
        <w:t xml:space="preserve"> too,</w:t>
      </w:r>
      <w:r w:rsidR="003620CE">
        <w:rPr>
          <w:sz w:val="24"/>
          <w:szCs w:val="24"/>
        </w:rPr>
        <w:t xml:space="preserve"> and she is the most spiritual woman I know. I need her to help me.” Most of my Christian life I have been a very active member of my local church. But somethi</w:t>
      </w:r>
      <w:r w:rsidR="00B03954">
        <w:rPr>
          <w:sz w:val="24"/>
          <w:szCs w:val="24"/>
        </w:rPr>
        <w:t>ng crucial was</w:t>
      </w:r>
      <w:r w:rsidR="003620CE">
        <w:rPr>
          <w:sz w:val="24"/>
          <w:szCs w:val="24"/>
        </w:rPr>
        <w:t xml:space="preserve"> missing for me in women’s ministry. </w:t>
      </w:r>
      <w:r w:rsidR="00CE1D3A">
        <w:rPr>
          <w:sz w:val="24"/>
          <w:szCs w:val="24"/>
        </w:rPr>
        <w:t xml:space="preserve"> What I needed was a godly, spiritual woman, (not a paid counselor)</w:t>
      </w:r>
      <w:r w:rsidR="00DF775E">
        <w:rPr>
          <w:sz w:val="24"/>
          <w:szCs w:val="24"/>
        </w:rPr>
        <w:t xml:space="preserve"> to come along beside me and guide me out of this darkness </w:t>
      </w:r>
      <w:r w:rsidR="003A24A3">
        <w:rPr>
          <w:sz w:val="24"/>
          <w:szCs w:val="24"/>
        </w:rPr>
        <w:t>w</w:t>
      </w:r>
      <w:r w:rsidR="00DF775E">
        <w:rPr>
          <w:sz w:val="24"/>
          <w:szCs w:val="24"/>
        </w:rPr>
        <w:t xml:space="preserve">ith the Lamp of God’s Word. The absence of this woman left an indelible impression on me. </w:t>
      </w:r>
      <w:r w:rsidR="003A24A3">
        <w:rPr>
          <w:sz w:val="24"/>
          <w:szCs w:val="24"/>
        </w:rPr>
        <w:t>T</w:t>
      </w:r>
      <w:r w:rsidR="00DF775E">
        <w:rPr>
          <w:sz w:val="24"/>
          <w:szCs w:val="24"/>
        </w:rPr>
        <w:t xml:space="preserve">his </w:t>
      </w:r>
      <w:r w:rsidR="003A24A3">
        <w:rPr>
          <w:sz w:val="24"/>
          <w:szCs w:val="24"/>
        </w:rPr>
        <w:t>was one key</w:t>
      </w:r>
      <w:r w:rsidR="00CE1D3A">
        <w:rPr>
          <w:sz w:val="24"/>
          <w:szCs w:val="24"/>
        </w:rPr>
        <w:t xml:space="preserve"> to </w:t>
      </w:r>
      <w:r w:rsidR="003A24A3">
        <w:rPr>
          <w:sz w:val="24"/>
          <w:szCs w:val="24"/>
        </w:rPr>
        <w:t xml:space="preserve">the </w:t>
      </w:r>
      <w:r w:rsidR="00CE1D3A">
        <w:rPr>
          <w:sz w:val="24"/>
          <w:szCs w:val="24"/>
        </w:rPr>
        <w:t>discover</w:t>
      </w:r>
      <w:r w:rsidR="003A24A3">
        <w:rPr>
          <w:sz w:val="24"/>
          <w:szCs w:val="24"/>
        </w:rPr>
        <w:t>y of</w:t>
      </w:r>
      <w:r w:rsidR="00CE1D3A">
        <w:rPr>
          <w:sz w:val="24"/>
          <w:szCs w:val="24"/>
        </w:rPr>
        <w:t xml:space="preserve"> what was missing</w:t>
      </w:r>
      <w:r w:rsidR="001243A4">
        <w:rPr>
          <w:sz w:val="24"/>
          <w:szCs w:val="24"/>
        </w:rPr>
        <w:t>,</w:t>
      </w:r>
      <w:r w:rsidR="005948B2" w:rsidRPr="00DF775E">
        <w:rPr>
          <w:sz w:val="24"/>
          <w:szCs w:val="24"/>
        </w:rPr>
        <w:t xml:space="preserve"> </w:t>
      </w:r>
      <w:r w:rsidR="005948B2">
        <w:rPr>
          <w:sz w:val="24"/>
          <w:szCs w:val="24"/>
        </w:rPr>
        <w:t>from</w:t>
      </w:r>
      <w:r w:rsidR="00DF775E">
        <w:rPr>
          <w:sz w:val="24"/>
          <w:szCs w:val="24"/>
        </w:rPr>
        <w:t xml:space="preserve"> the time of my spiritual birth</w:t>
      </w:r>
      <w:r w:rsidR="00833ABE">
        <w:rPr>
          <w:sz w:val="24"/>
          <w:szCs w:val="24"/>
        </w:rPr>
        <w:t>,</w:t>
      </w:r>
      <w:r w:rsidR="00DF775E">
        <w:rPr>
          <w:sz w:val="24"/>
          <w:szCs w:val="24"/>
        </w:rPr>
        <w:t xml:space="preserve"> until six years ago.</w:t>
      </w:r>
      <w:r w:rsidR="00B03954">
        <w:rPr>
          <w:sz w:val="24"/>
          <w:szCs w:val="24"/>
        </w:rPr>
        <w:t xml:space="preserve"> </w:t>
      </w:r>
    </w:p>
    <w:p w14:paraId="3C179471" w14:textId="77777777" w:rsidR="00EA6B87" w:rsidRPr="00EA6B87" w:rsidRDefault="00B00BB1" w:rsidP="00DF775E">
      <w:pPr>
        <w:ind w:firstLine="720"/>
        <w:jc w:val="both"/>
        <w:rPr>
          <w:sz w:val="24"/>
          <w:szCs w:val="24"/>
        </w:rPr>
      </w:pPr>
      <w:r>
        <w:rPr>
          <w:sz w:val="24"/>
          <w:szCs w:val="24"/>
        </w:rPr>
        <w:t>This particular</w:t>
      </w:r>
      <w:r w:rsidR="00EA6B87" w:rsidRPr="00EA6B87">
        <w:rPr>
          <w:sz w:val="24"/>
          <w:szCs w:val="24"/>
        </w:rPr>
        <w:t xml:space="preserve"> year was the hardest year of my life. Physical wounds heal much faster than broken hearts.</w:t>
      </w:r>
      <w:r w:rsidR="00E62CF1">
        <w:rPr>
          <w:sz w:val="24"/>
          <w:szCs w:val="24"/>
        </w:rPr>
        <w:t xml:space="preserve"> The only way to describe my emotional condition </w:t>
      </w:r>
      <w:r w:rsidR="00DF5C68">
        <w:rPr>
          <w:sz w:val="24"/>
          <w:szCs w:val="24"/>
        </w:rPr>
        <w:t xml:space="preserve">during that time is with a physical analogy. It was as if I had been run over by a </w:t>
      </w:r>
      <w:r w:rsidR="00DF775E">
        <w:rPr>
          <w:sz w:val="24"/>
          <w:szCs w:val="24"/>
        </w:rPr>
        <w:t>large truck</w:t>
      </w:r>
      <w:r w:rsidR="009E55C0">
        <w:rPr>
          <w:sz w:val="24"/>
          <w:szCs w:val="24"/>
        </w:rPr>
        <w:t>;</w:t>
      </w:r>
      <w:r w:rsidR="00DF5C68">
        <w:rPr>
          <w:sz w:val="24"/>
          <w:szCs w:val="24"/>
        </w:rPr>
        <w:t xml:space="preserve"> that was the destruction of my parents’ marriage</w:t>
      </w:r>
      <w:r w:rsidR="00DF775E">
        <w:rPr>
          <w:sz w:val="24"/>
          <w:szCs w:val="24"/>
        </w:rPr>
        <w:t>. T</w:t>
      </w:r>
      <w:r w:rsidR="00DF5C68">
        <w:rPr>
          <w:sz w:val="24"/>
          <w:szCs w:val="24"/>
        </w:rPr>
        <w:t xml:space="preserve">his was immediately followed the second </w:t>
      </w:r>
      <w:r w:rsidR="000941B7">
        <w:rPr>
          <w:sz w:val="24"/>
          <w:szCs w:val="24"/>
        </w:rPr>
        <w:t>large</w:t>
      </w:r>
      <w:r w:rsidR="00DF5C68">
        <w:rPr>
          <w:sz w:val="24"/>
          <w:szCs w:val="24"/>
        </w:rPr>
        <w:t xml:space="preserve"> truck</w:t>
      </w:r>
      <w:r w:rsidR="009E55C0">
        <w:rPr>
          <w:sz w:val="24"/>
          <w:szCs w:val="24"/>
        </w:rPr>
        <w:t>;</w:t>
      </w:r>
      <w:r w:rsidR="00317BBA">
        <w:rPr>
          <w:sz w:val="24"/>
          <w:szCs w:val="24"/>
        </w:rPr>
        <w:t xml:space="preserve"> </w:t>
      </w:r>
      <w:r w:rsidR="000941B7">
        <w:rPr>
          <w:sz w:val="24"/>
          <w:szCs w:val="24"/>
        </w:rPr>
        <w:t>this hit was my own marriage.</w:t>
      </w:r>
      <w:r w:rsidR="00DF5C68">
        <w:rPr>
          <w:sz w:val="24"/>
          <w:szCs w:val="24"/>
        </w:rPr>
        <w:t xml:space="preserve"> </w:t>
      </w:r>
      <w:r w:rsidR="000941B7">
        <w:rPr>
          <w:sz w:val="24"/>
          <w:szCs w:val="24"/>
        </w:rPr>
        <w:t>Now suppose</w:t>
      </w:r>
      <w:r w:rsidR="00DF5C68">
        <w:rPr>
          <w:sz w:val="24"/>
          <w:szCs w:val="24"/>
        </w:rPr>
        <w:t xml:space="preserve"> a person was run over by two </w:t>
      </w:r>
      <w:r w:rsidR="000941B7">
        <w:rPr>
          <w:sz w:val="24"/>
          <w:szCs w:val="24"/>
        </w:rPr>
        <w:t>large</w:t>
      </w:r>
      <w:r w:rsidR="00DF5C68">
        <w:rPr>
          <w:sz w:val="24"/>
          <w:szCs w:val="24"/>
        </w:rPr>
        <w:t xml:space="preserve"> </w:t>
      </w:r>
      <w:r w:rsidR="008F71A1">
        <w:rPr>
          <w:sz w:val="24"/>
          <w:szCs w:val="24"/>
        </w:rPr>
        <w:t>trucks,</w:t>
      </w:r>
      <w:r w:rsidR="00DF5C68">
        <w:rPr>
          <w:sz w:val="24"/>
          <w:szCs w:val="24"/>
        </w:rPr>
        <w:t xml:space="preserve"> and they survived, where would they be? They would be in a hospital in the intensive care unit </w:t>
      </w:r>
      <w:r w:rsidR="001243A4">
        <w:rPr>
          <w:sz w:val="24"/>
          <w:szCs w:val="24"/>
        </w:rPr>
        <w:t>and have</w:t>
      </w:r>
      <w:r w:rsidR="00DF5C68">
        <w:rPr>
          <w:sz w:val="24"/>
          <w:szCs w:val="24"/>
        </w:rPr>
        <w:t xml:space="preserve"> someone taking care of them. Emotionally</w:t>
      </w:r>
      <w:r w:rsidR="00833ABE">
        <w:rPr>
          <w:sz w:val="24"/>
          <w:szCs w:val="24"/>
        </w:rPr>
        <w:t>,</w:t>
      </w:r>
      <w:r w:rsidR="00DF5C68">
        <w:rPr>
          <w:sz w:val="24"/>
          <w:szCs w:val="24"/>
        </w:rPr>
        <w:t xml:space="preserve"> I was just as sick and </w:t>
      </w:r>
      <w:r w:rsidR="00874C82">
        <w:rPr>
          <w:sz w:val="24"/>
          <w:szCs w:val="24"/>
        </w:rPr>
        <w:t>broken</w:t>
      </w:r>
      <w:r w:rsidR="000941B7">
        <w:rPr>
          <w:sz w:val="24"/>
          <w:szCs w:val="24"/>
        </w:rPr>
        <w:t>.</w:t>
      </w:r>
      <w:r w:rsidR="00874C82">
        <w:rPr>
          <w:sz w:val="24"/>
          <w:szCs w:val="24"/>
        </w:rPr>
        <w:t xml:space="preserve"> I was walking around,</w:t>
      </w:r>
      <w:r w:rsidR="00317BBA">
        <w:rPr>
          <w:sz w:val="24"/>
          <w:szCs w:val="24"/>
        </w:rPr>
        <w:t xml:space="preserve"> though,</w:t>
      </w:r>
      <w:r w:rsidR="00874C82">
        <w:rPr>
          <w:sz w:val="24"/>
          <w:szCs w:val="24"/>
        </w:rPr>
        <w:t xml:space="preserve"> </w:t>
      </w:r>
      <w:r w:rsidR="00DF5C68">
        <w:rPr>
          <w:sz w:val="24"/>
          <w:szCs w:val="24"/>
        </w:rPr>
        <w:t>like many people</w:t>
      </w:r>
      <w:r w:rsidR="00317BBA">
        <w:rPr>
          <w:sz w:val="24"/>
          <w:szCs w:val="24"/>
        </w:rPr>
        <w:t>-</w:t>
      </w:r>
      <w:r w:rsidR="00DF5C68">
        <w:rPr>
          <w:sz w:val="24"/>
          <w:szCs w:val="24"/>
        </w:rPr>
        <w:t xml:space="preserve"> dying on the inside</w:t>
      </w:r>
      <w:r w:rsidR="00317BBA">
        <w:rPr>
          <w:sz w:val="24"/>
          <w:szCs w:val="24"/>
        </w:rPr>
        <w:t xml:space="preserve"> and</w:t>
      </w:r>
      <w:r w:rsidR="00874C82">
        <w:rPr>
          <w:sz w:val="24"/>
          <w:szCs w:val="24"/>
        </w:rPr>
        <w:t xml:space="preserve"> acting as if nothing had happened</w:t>
      </w:r>
      <w:r w:rsidR="00DF5C68">
        <w:rPr>
          <w:sz w:val="24"/>
          <w:szCs w:val="24"/>
        </w:rPr>
        <w:t>.</w:t>
      </w:r>
      <w:r w:rsidR="003E58DB">
        <w:rPr>
          <w:sz w:val="24"/>
          <w:szCs w:val="24"/>
        </w:rPr>
        <w:t xml:space="preserve"> </w:t>
      </w:r>
      <w:r w:rsidR="001243A4">
        <w:rPr>
          <w:sz w:val="24"/>
          <w:szCs w:val="24"/>
        </w:rPr>
        <w:t>This is a real problem</w:t>
      </w:r>
      <w:r w:rsidR="00317BBA">
        <w:rPr>
          <w:sz w:val="24"/>
          <w:szCs w:val="24"/>
        </w:rPr>
        <w:t>,</w:t>
      </w:r>
      <w:r w:rsidR="001243A4">
        <w:rPr>
          <w:sz w:val="24"/>
          <w:szCs w:val="24"/>
        </w:rPr>
        <w:t xml:space="preserve"> because</w:t>
      </w:r>
      <w:r w:rsidR="00833ABE">
        <w:rPr>
          <w:sz w:val="24"/>
          <w:szCs w:val="24"/>
        </w:rPr>
        <w:t xml:space="preserve"> </w:t>
      </w:r>
      <w:r w:rsidR="003E58DB">
        <w:rPr>
          <w:sz w:val="24"/>
          <w:szCs w:val="24"/>
        </w:rPr>
        <w:t>I have never been a very good actress</w:t>
      </w:r>
      <w:r w:rsidR="000941B7">
        <w:rPr>
          <w:sz w:val="24"/>
          <w:szCs w:val="24"/>
        </w:rPr>
        <w:t>.</w:t>
      </w:r>
      <w:r w:rsidR="00742A5E">
        <w:rPr>
          <w:sz w:val="24"/>
          <w:szCs w:val="24"/>
        </w:rPr>
        <w:t xml:space="preserve"> </w:t>
      </w:r>
      <w:r w:rsidR="001243A4">
        <w:rPr>
          <w:sz w:val="24"/>
          <w:szCs w:val="24"/>
        </w:rPr>
        <w:t>Despite my brokenness</w:t>
      </w:r>
      <w:r w:rsidR="00317BBA">
        <w:rPr>
          <w:sz w:val="24"/>
          <w:szCs w:val="24"/>
        </w:rPr>
        <w:t>, I</w:t>
      </w:r>
      <w:r w:rsidR="00742A5E">
        <w:rPr>
          <w:sz w:val="24"/>
          <w:szCs w:val="24"/>
        </w:rPr>
        <w:t xml:space="preserve"> had three children to care for.</w:t>
      </w:r>
      <w:r w:rsidR="00DF5C68">
        <w:rPr>
          <w:sz w:val="24"/>
          <w:szCs w:val="24"/>
        </w:rPr>
        <w:t xml:space="preserve"> </w:t>
      </w:r>
      <w:r w:rsidR="00742A5E">
        <w:rPr>
          <w:sz w:val="24"/>
          <w:szCs w:val="24"/>
        </w:rPr>
        <w:t xml:space="preserve"> </w:t>
      </w:r>
      <w:r w:rsidR="000941B7">
        <w:rPr>
          <w:sz w:val="24"/>
          <w:szCs w:val="24"/>
        </w:rPr>
        <w:t>Perhaps</w:t>
      </w:r>
      <w:r w:rsidR="002D54F6">
        <w:rPr>
          <w:sz w:val="24"/>
          <w:szCs w:val="24"/>
        </w:rPr>
        <w:t xml:space="preserve"> you can relate to my story</w:t>
      </w:r>
      <w:r w:rsidR="001243A4">
        <w:rPr>
          <w:sz w:val="24"/>
          <w:szCs w:val="24"/>
        </w:rPr>
        <w:t>-</w:t>
      </w:r>
      <w:r w:rsidR="002D54F6">
        <w:rPr>
          <w:sz w:val="24"/>
          <w:szCs w:val="24"/>
        </w:rPr>
        <w:t xml:space="preserve"> as the child or as the broken parent.</w:t>
      </w:r>
      <w:r w:rsidR="000941B7">
        <w:rPr>
          <w:sz w:val="24"/>
          <w:szCs w:val="24"/>
        </w:rPr>
        <w:t xml:space="preserve"> </w:t>
      </w:r>
      <w:r w:rsidR="003A24A3">
        <w:rPr>
          <w:sz w:val="24"/>
          <w:szCs w:val="24"/>
        </w:rPr>
        <w:t xml:space="preserve">If so, </w:t>
      </w:r>
      <w:r w:rsidR="000941B7">
        <w:rPr>
          <w:sz w:val="24"/>
          <w:szCs w:val="24"/>
        </w:rPr>
        <w:t xml:space="preserve">I hope you will seek out a trusted godly woman and ask her to mentor you through this time. If she does not take you to the Word of God and bring you before the mercy seat of </w:t>
      </w:r>
      <w:r w:rsidR="001243A4">
        <w:rPr>
          <w:sz w:val="24"/>
          <w:szCs w:val="24"/>
        </w:rPr>
        <w:t>God in prayer, the</w:t>
      </w:r>
      <w:r w:rsidR="00CD5D02">
        <w:rPr>
          <w:sz w:val="24"/>
          <w:szCs w:val="24"/>
        </w:rPr>
        <w:t>n you have not found the help you really need.</w:t>
      </w:r>
      <w:r w:rsidR="002D54F6">
        <w:rPr>
          <w:sz w:val="24"/>
          <w:szCs w:val="24"/>
        </w:rPr>
        <w:t xml:space="preserve"> </w:t>
      </w:r>
      <w:r w:rsidR="00DF5C68">
        <w:rPr>
          <w:sz w:val="24"/>
          <w:szCs w:val="24"/>
        </w:rPr>
        <w:t>All the people who should have cared</w:t>
      </w:r>
      <w:r w:rsidR="00874C82">
        <w:rPr>
          <w:sz w:val="24"/>
          <w:szCs w:val="24"/>
        </w:rPr>
        <w:t xml:space="preserve"> for me</w:t>
      </w:r>
      <w:r w:rsidR="00DF5C68">
        <w:rPr>
          <w:sz w:val="24"/>
          <w:szCs w:val="24"/>
        </w:rPr>
        <w:t xml:space="preserve"> were also in the same shape as I was.</w:t>
      </w:r>
      <w:r w:rsidR="00EA6B87" w:rsidRPr="00EA6B87">
        <w:rPr>
          <w:sz w:val="24"/>
          <w:szCs w:val="24"/>
        </w:rPr>
        <w:t xml:space="preserve"> </w:t>
      </w:r>
      <w:r w:rsidR="008036DD">
        <w:rPr>
          <w:sz w:val="24"/>
          <w:szCs w:val="24"/>
        </w:rPr>
        <w:t>Healing</w:t>
      </w:r>
      <w:r w:rsidR="00EA6B87" w:rsidRPr="00EA6B87">
        <w:rPr>
          <w:sz w:val="24"/>
          <w:szCs w:val="24"/>
        </w:rPr>
        <w:t xml:space="preserve"> took much time alone with my healer-the Lord Jesus</w:t>
      </w:r>
      <w:r w:rsidR="001243A4">
        <w:rPr>
          <w:sz w:val="24"/>
          <w:szCs w:val="24"/>
        </w:rPr>
        <w:t>,</w:t>
      </w:r>
      <w:r w:rsidR="00EA6B87" w:rsidRPr="00EA6B87">
        <w:rPr>
          <w:sz w:val="24"/>
          <w:szCs w:val="24"/>
        </w:rPr>
        <w:t xml:space="preserve"> and much medicine of His Word to bind up all that was broken. </w:t>
      </w:r>
    </w:p>
    <w:p w14:paraId="6FA685B2" w14:textId="77777777" w:rsidR="00EA6B87" w:rsidRDefault="00CD5D02" w:rsidP="00EA6B87">
      <w:pPr>
        <w:ind w:firstLine="720"/>
        <w:jc w:val="both"/>
        <w:rPr>
          <w:sz w:val="24"/>
          <w:szCs w:val="24"/>
        </w:rPr>
      </w:pPr>
      <w:r>
        <w:rPr>
          <w:sz w:val="24"/>
          <w:szCs w:val="24"/>
        </w:rPr>
        <w:t>E</w:t>
      </w:r>
      <w:r w:rsidR="00EA6B87" w:rsidRPr="00EA6B87">
        <w:rPr>
          <w:sz w:val="24"/>
          <w:szCs w:val="24"/>
        </w:rPr>
        <w:t>very spiritual birth is a resurrection from the dead.</w:t>
      </w:r>
      <w:r w:rsidR="001243A4">
        <w:rPr>
          <w:sz w:val="24"/>
          <w:szCs w:val="24"/>
        </w:rPr>
        <w:t xml:space="preserve">  Art had just been resurrected,</w:t>
      </w:r>
      <w:r w:rsidR="007F5296">
        <w:rPr>
          <w:sz w:val="24"/>
          <w:szCs w:val="24"/>
        </w:rPr>
        <w:t xml:space="preserve"> </w:t>
      </w:r>
      <w:r w:rsidR="00EA6B87" w:rsidRPr="00EA6B87">
        <w:rPr>
          <w:sz w:val="24"/>
          <w:szCs w:val="24"/>
        </w:rPr>
        <w:t xml:space="preserve">but </w:t>
      </w:r>
      <w:r>
        <w:rPr>
          <w:sz w:val="24"/>
          <w:szCs w:val="24"/>
        </w:rPr>
        <w:t>we both were</w:t>
      </w:r>
      <w:r w:rsidR="00EA6B87" w:rsidRPr="00EA6B87">
        <w:rPr>
          <w:sz w:val="24"/>
          <w:szCs w:val="24"/>
        </w:rPr>
        <w:t xml:space="preserve"> broken.  The Lord Jesus </w:t>
      </w:r>
      <w:r>
        <w:rPr>
          <w:sz w:val="24"/>
          <w:szCs w:val="24"/>
        </w:rPr>
        <w:t xml:space="preserve">gently </w:t>
      </w:r>
      <w:r w:rsidR="00EA6B87" w:rsidRPr="00EA6B87">
        <w:rPr>
          <w:sz w:val="24"/>
          <w:szCs w:val="24"/>
        </w:rPr>
        <w:t xml:space="preserve">showed me I was acting like the self-righteous older brother of the prodigal son. When we forget the magnitude of our own sin, we begin to think we do not deserve pain. We forget that the Lord has never treated any of us as our sins deserved.  I was not the only one who was broken, so was Art. But </w:t>
      </w:r>
      <w:r w:rsidR="007F5296">
        <w:rPr>
          <w:sz w:val="24"/>
          <w:szCs w:val="24"/>
        </w:rPr>
        <w:t>he</w:t>
      </w:r>
      <w:r w:rsidR="00EA6B87" w:rsidRPr="00EA6B87">
        <w:rPr>
          <w:sz w:val="24"/>
          <w:szCs w:val="24"/>
        </w:rPr>
        <w:t xml:space="preserve"> had no man in his life to help him remove his </w:t>
      </w:r>
      <w:r w:rsidR="00EA6B87" w:rsidRPr="007F5296">
        <w:rPr>
          <w:b/>
          <w:i/>
          <w:sz w:val="24"/>
          <w:szCs w:val="24"/>
        </w:rPr>
        <w:t>grave</w:t>
      </w:r>
      <w:r w:rsidR="00EA6B87" w:rsidRPr="00EA6B87">
        <w:rPr>
          <w:sz w:val="24"/>
          <w:szCs w:val="24"/>
        </w:rPr>
        <w:t xml:space="preserve"> </w:t>
      </w:r>
      <w:r w:rsidR="00EA6B87" w:rsidRPr="007F5296">
        <w:rPr>
          <w:b/>
          <w:i/>
          <w:sz w:val="24"/>
          <w:szCs w:val="24"/>
        </w:rPr>
        <w:t>clothes</w:t>
      </w:r>
      <w:r w:rsidR="00EA6B87" w:rsidRPr="00EA6B87">
        <w:rPr>
          <w:sz w:val="24"/>
          <w:szCs w:val="24"/>
        </w:rPr>
        <w:t xml:space="preserve"> and show him who he was in Christ.</w:t>
      </w:r>
      <w:r w:rsidR="001C600E">
        <w:rPr>
          <w:sz w:val="24"/>
          <w:szCs w:val="24"/>
        </w:rPr>
        <w:t xml:space="preserve"> This is what a spiritual parent would do.</w:t>
      </w:r>
      <w:r w:rsidR="00316189">
        <w:rPr>
          <w:sz w:val="24"/>
          <w:szCs w:val="24"/>
        </w:rPr>
        <w:t xml:space="preserve"> This is one</w:t>
      </w:r>
      <w:r w:rsidR="00EA6B87" w:rsidRPr="00EA6B87">
        <w:rPr>
          <w:sz w:val="24"/>
          <w:szCs w:val="24"/>
        </w:rPr>
        <w:t xml:space="preserve"> reason I am so passionate about biblical discipleship by Jesus</w:t>
      </w:r>
      <w:r w:rsidR="0074160C">
        <w:rPr>
          <w:sz w:val="24"/>
          <w:szCs w:val="24"/>
        </w:rPr>
        <w:t>’</w:t>
      </w:r>
      <w:r w:rsidR="00EA6B87" w:rsidRPr="00EA6B87">
        <w:rPr>
          <w:sz w:val="24"/>
          <w:szCs w:val="24"/>
        </w:rPr>
        <w:t xml:space="preserve"> standard!  </w:t>
      </w:r>
    </w:p>
    <w:p w14:paraId="6263E4EA" w14:textId="77777777" w:rsidR="007F5296" w:rsidRPr="007F5296" w:rsidRDefault="007F5296" w:rsidP="007F5296">
      <w:pPr>
        <w:pStyle w:val="Heading1"/>
        <w:shd w:val="clear" w:color="auto" w:fill="FFFFFF"/>
        <w:spacing w:before="0"/>
        <w:jc w:val="center"/>
        <w:rPr>
          <w:rFonts w:asciiTheme="minorHAnsi" w:hAnsiTheme="minorHAnsi" w:cs="Helvetica"/>
          <w:bCs w:val="0"/>
          <w:i/>
          <w:color w:val="000000"/>
          <w:sz w:val="24"/>
          <w:szCs w:val="24"/>
        </w:rPr>
      </w:pPr>
      <w:r w:rsidRPr="007F5296">
        <w:rPr>
          <w:rStyle w:val="passage-display-bcv"/>
          <w:rFonts w:asciiTheme="minorHAnsi" w:hAnsiTheme="minorHAnsi" w:cs="Helvetica"/>
          <w:bCs w:val="0"/>
          <w:i/>
          <w:color w:val="000000"/>
          <w:sz w:val="24"/>
          <w:szCs w:val="24"/>
        </w:rPr>
        <w:t>Ephesians 2:3-5</w:t>
      </w:r>
      <w:r w:rsidRPr="007F5296">
        <w:rPr>
          <w:rStyle w:val="passage-display-version"/>
          <w:rFonts w:asciiTheme="minorHAnsi" w:hAnsiTheme="minorHAnsi" w:cs="Helvetica"/>
          <w:bCs w:val="0"/>
          <w:i/>
          <w:color w:val="000000"/>
          <w:sz w:val="24"/>
          <w:szCs w:val="24"/>
        </w:rPr>
        <w:t>(NIV)</w:t>
      </w:r>
    </w:p>
    <w:p w14:paraId="2D51CA8A" w14:textId="77777777" w:rsidR="007F5296" w:rsidRPr="007F5296" w:rsidRDefault="007F5296" w:rsidP="007F5296">
      <w:pPr>
        <w:pStyle w:val="chapter-1"/>
        <w:shd w:val="clear" w:color="auto" w:fill="FFFFFF"/>
        <w:spacing w:before="0" w:beforeAutospacing="0" w:after="150" w:afterAutospacing="0" w:line="360" w:lineRule="atLeast"/>
        <w:jc w:val="center"/>
        <w:rPr>
          <w:rFonts w:asciiTheme="minorHAnsi" w:hAnsiTheme="minorHAnsi" w:cs="Helvetica"/>
          <w:b/>
          <w:i/>
          <w:color w:val="000000"/>
        </w:rPr>
      </w:pPr>
      <w:r w:rsidRPr="007F5296">
        <w:rPr>
          <w:rStyle w:val="text"/>
          <w:rFonts w:asciiTheme="minorHAnsi" w:hAnsiTheme="minorHAnsi" w:cs="Arial"/>
          <w:b/>
          <w:bCs/>
          <w:i/>
          <w:color w:val="000000"/>
          <w:vertAlign w:val="superscript"/>
        </w:rPr>
        <w:t>3 </w:t>
      </w:r>
      <w:r w:rsidRPr="007F5296">
        <w:rPr>
          <w:rStyle w:val="text"/>
          <w:rFonts w:asciiTheme="minorHAnsi" w:hAnsiTheme="minorHAnsi" w:cs="Helvetica"/>
          <w:b/>
          <w:i/>
          <w:color w:val="000000"/>
        </w:rPr>
        <w:t>All of us also lived among them at one time,</w:t>
      </w:r>
      <w:r w:rsidRPr="007F5296">
        <w:rPr>
          <w:rStyle w:val="apple-converted-space"/>
          <w:rFonts w:asciiTheme="minorHAnsi" w:hAnsiTheme="minorHAnsi" w:cs="Helvetica"/>
          <w:b/>
          <w:i/>
          <w:color w:val="000000"/>
        </w:rPr>
        <w:t> </w:t>
      </w:r>
      <w:r w:rsidRPr="007F5296">
        <w:rPr>
          <w:rStyle w:val="text"/>
          <w:rFonts w:asciiTheme="minorHAnsi" w:hAnsiTheme="minorHAnsi" w:cs="Helvetica"/>
          <w:b/>
          <w:i/>
          <w:color w:val="000000"/>
        </w:rPr>
        <w:t>gratifying the cravings of our flesh</w:t>
      </w:r>
      <w:r w:rsidRPr="007F5296">
        <w:rPr>
          <w:rStyle w:val="apple-converted-space"/>
          <w:rFonts w:asciiTheme="minorHAnsi" w:hAnsiTheme="minorHAnsi" w:cs="Helvetica"/>
          <w:b/>
          <w:i/>
          <w:color w:val="000000"/>
        </w:rPr>
        <w:t> </w:t>
      </w:r>
      <w:r w:rsidRPr="007F5296">
        <w:rPr>
          <w:rStyle w:val="text"/>
          <w:rFonts w:asciiTheme="minorHAnsi" w:hAnsiTheme="minorHAnsi" w:cs="Helvetica"/>
          <w:b/>
          <w:i/>
          <w:color w:val="000000"/>
        </w:rPr>
        <w:t>and following its desires and thoughts. Like the rest, we were by nature deserving of wrath.</w:t>
      </w:r>
      <w:r w:rsidRPr="007F5296">
        <w:rPr>
          <w:rStyle w:val="apple-converted-space"/>
          <w:rFonts w:asciiTheme="minorHAnsi" w:hAnsiTheme="minorHAnsi" w:cs="Helvetica"/>
          <w:b/>
          <w:i/>
          <w:color w:val="000000"/>
        </w:rPr>
        <w:t> </w:t>
      </w:r>
      <w:r w:rsidRPr="007F5296">
        <w:rPr>
          <w:rStyle w:val="text"/>
          <w:rFonts w:asciiTheme="minorHAnsi" w:hAnsiTheme="minorHAnsi" w:cs="Arial"/>
          <w:b/>
          <w:bCs/>
          <w:i/>
          <w:color w:val="000000"/>
          <w:vertAlign w:val="superscript"/>
        </w:rPr>
        <w:t>4 </w:t>
      </w:r>
      <w:r w:rsidRPr="007F5296">
        <w:rPr>
          <w:rStyle w:val="text"/>
          <w:rFonts w:asciiTheme="minorHAnsi" w:hAnsiTheme="minorHAnsi" w:cs="Helvetica"/>
          <w:b/>
          <w:i/>
          <w:color w:val="000000"/>
        </w:rPr>
        <w:t>But because of his great love for us,</w:t>
      </w:r>
      <w:r w:rsidRPr="007F5296">
        <w:rPr>
          <w:rStyle w:val="apple-converted-space"/>
          <w:rFonts w:asciiTheme="minorHAnsi" w:hAnsiTheme="minorHAnsi" w:cs="Helvetica"/>
          <w:b/>
          <w:i/>
          <w:color w:val="000000"/>
        </w:rPr>
        <w:t> </w:t>
      </w:r>
      <w:r w:rsidRPr="007F5296">
        <w:rPr>
          <w:rStyle w:val="text"/>
          <w:rFonts w:asciiTheme="minorHAnsi" w:hAnsiTheme="minorHAnsi" w:cs="Helvetica"/>
          <w:b/>
          <w:i/>
          <w:color w:val="000000"/>
        </w:rPr>
        <w:t>God, who is rich in mercy,</w:t>
      </w:r>
      <w:r w:rsidRPr="007F5296">
        <w:rPr>
          <w:rStyle w:val="apple-converted-space"/>
          <w:rFonts w:asciiTheme="minorHAnsi" w:hAnsiTheme="minorHAnsi" w:cs="Helvetica"/>
          <w:b/>
          <w:i/>
          <w:color w:val="000000"/>
        </w:rPr>
        <w:t> </w:t>
      </w:r>
      <w:r w:rsidRPr="007F5296">
        <w:rPr>
          <w:rStyle w:val="text"/>
          <w:rFonts w:asciiTheme="minorHAnsi" w:hAnsiTheme="minorHAnsi" w:cs="Arial"/>
          <w:b/>
          <w:bCs/>
          <w:i/>
          <w:color w:val="000000"/>
          <w:vertAlign w:val="superscript"/>
        </w:rPr>
        <w:t>5 </w:t>
      </w:r>
      <w:r w:rsidRPr="007F5296">
        <w:rPr>
          <w:rStyle w:val="text"/>
          <w:rFonts w:asciiTheme="minorHAnsi" w:hAnsiTheme="minorHAnsi" w:cs="Helvetica"/>
          <w:b/>
          <w:i/>
          <w:color w:val="000000"/>
        </w:rPr>
        <w:t>made us alive with Christ even when we were dead in transgressions—it is by grace you have been saved.</w:t>
      </w:r>
    </w:p>
    <w:p w14:paraId="35D3C854" w14:textId="77777777" w:rsidR="007F5296" w:rsidRDefault="007F5296" w:rsidP="00EA6B87">
      <w:pPr>
        <w:ind w:firstLine="720"/>
        <w:jc w:val="both"/>
        <w:rPr>
          <w:sz w:val="24"/>
          <w:szCs w:val="24"/>
        </w:rPr>
      </w:pPr>
    </w:p>
    <w:p w14:paraId="18B92133" w14:textId="77777777" w:rsidR="00814ED8" w:rsidRDefault="00814ED8" w:rsidP="00814ED8">
      <w:pPr>
        <w:jc w:val="center"/>
        <w:rPr>
          <w:b/>
          <w:sz w:val="28"/>
          <w:szCs w:val="28"/>
        </w:rPr>
      </w:pPr>
      <w:r>
        <w:rPr>
          <w:b/>
          <w:sz w:val="28"/>
          <w:szCs w:val="28"/>
        </w:rPr>
        <w:t>As I Was Praying</w:t>
      </w:r>
    </w:p>
    <w:p w14:paraId="113B5D79" w14:textId="77777777" w:rsidR="00FA21A6" w:rsidRPr="00FA21A6" w:rsidRDefault="00FA21A6" w:rsidP="00FA21A6">
      <w:pPr>
        <w:jc w:val="center"/>
        <w:rPr>
          <w:rFonts w:cstheme="minorHAnsi"/>
          <w:b/>
          <w:i/>
          <w:sz w:val="24"/>
          <w:szCs w:val="24"/>
        </w:rPr>
      </w:pPr>
      <w:r w:rsidRPr="00FA21A6">
        <w:rPr>
          <w:rFonts w:cstheme="minorHAnsi"/>
          <w:b/>
          <w:i/>
          <w:sz w:val="24"/>
          <w:szCs w:val="24"/>
        </w:rPr>
        <w:t>Isaiah 65:24</w:t>
      </w:r>
    </w:p>
    <w:p w14:paraId="2D7DAA6C" w14:textId="77777777" w:rsidR="00FA21A6" w:rsidRPr="00FA21A6" w:rsidRDefault="00FA21A6" w:rsidP="00FA21A6">
      <w:pPr>
        <w:spacing w:before="100" w:beforeAutospacing="1" w:after="100" w:afterAutospacing="1" w:line="240" w:lineRule="auto"/>
        <w:jc w:val="center"/>
        <w:rPr>
          <w:rFonts w:eastAsia="Times New Roman" w:cstheme="minorHAnsi"/>
          <w:b/>
          <w:i/>
          <w:sz w:val="24"/>
          <w:szCs w:val="24"/>
        </w:rPr>
      </w:pPr>
      <w:r w:rsidRPr="00FA21A6">
        <w:rPr>
          <w:rFonts w:eastAsia="Times New Roman" w:cstheme="minorHAnsi"/>
          <w:b/>
          <w:i/>
          <w:sz w:val="24"/>
          <w:szCs w:val="24"/>
        </w:rPr>
        <w:t>I will answer them before they even call to me. While they are still talking to me about their needs, I will go ahead and answer their prayers!</w:t>
      </w:r>
    </w:p>
    <w:p w14:paraId="48FFC54E" w14:textId="77777777" w:rsidR="00EA6B87" w:rsidRDefault="00EA6B87" w:rsidP="00EA6B87">
      <w:pPr>
        <w:ind w:firstLine="720"/>
        <w:jc w:val="both"/>
        <w:rPr>
          <w:sz w:val="24"/>
          <w:szCs w:val="24"/>
        </w:rPr>
      </w:pPr>
      <w:r w:rsidRPr="00EA6B87">
        <w:rPr>
          <w:sz w:val="24"/>
          <w:szCs w:val="24"/>
        </w:rPr>
        <w:t xml:space="preserve">Our counselor suggested that even though my own family was in shambles, we needed someone who cared about us to bear this burden with us. So one month later my Daddy came by our </w:t>
      </w:r>
      <w:r w:rsidR="00A33A50" w:rsidRPr="00EA6B87">
        <w:rPr>
          <w:sz w:val="24"/>
          <w:szCs w:val="24"/>
        </w:rPr>
        <w:t>house</w:t>
      </w:r>
      <w:r w:rsidRPr="00EA6B87">
        <w:rPr>
          <w:sz w:val="24"/>
          <w:szCs w:val="24"/>
        </w:rPr>
        <w:t xml:space="preserve"> and that day Art and I shared our story with him. I ask</w:t>
      </w:r>
      <w:r w:rsidR="008036DD">
        <w:rPr>
          <w:sz w:val="24"/>
          <w:szCs w:val="24"/>
        </w:rPr>
        <w:t>ed</w:t>
      </w:r>
      <w:r w:rsidRPr="00EA6B87">
        <w:rPr>
          <w:sz w:val="24"/>
          <w:szCs w:val="24"/>
        </w:rPr>
        <w:t xml:space="preserve"> Daddy if he had ever truly surrendered to Jesus as Lord and he said “I have been baptized three times, but</w:t>
      </w:r>
      <w:r w:rsidR="008036DD">
        <w:rPr>
          <w:sz w:val="24"/>
          <w:szCs w:val="24"/>
        </w:rPr>
        <w:t>,</w:t>
      </w:r>
      <w:r w:rsidRPr="00EA6B87">
        <w:rPr>
          <w:sz w:val="24"/>
          <w:szCs w:val="24"/>
        </w:rPr>
        <w:t xml:space="preserve"> no</w:t>
      </w:r>
      <w:r w:rsidR="008036DD">
        <w:rPr>
          <w:sz w:val="24"/>
          <w:szCs w:val="24"/>
        </w:rPr>
        <w:t>,</w:t>
      </w:r>
      <w:r w:rsidRPr="00EA6B87">
        <w:rPr>
          <w:sz w:val="24"/>
          <w:szCs w:val="24"/>
        </w:rPr>
        <w:t xml:space="preserve"> I have not surrendered al</w:t>
      </w:r>
      <w:r w:rsidR="00317BBA">
        <w:rPr>
          <w:sz w:val="24"/>
          <w:szCs w:val="24"/>
        </w:rPr>
        <w:t>l.</w:t>
      </w:r>
      <w:r w:rsidRPr="00EA6B87">
        <w:rPr>
          <w:sz w:val="24"/>
          <w:szCs w:val="24"/>
        </w:rPr>
        <w:t>” We stood in our den and all wept as Art prayed that God would do in Daddy’s heart what the Lord had done in his. Art prayed: “Lord, give Thomas no rest until he totally surrendered to you.” It was one week to the day, with my prayer list in hand and at the top of the list were Art and Daddy, I prayed this pray</w:t>
      </w:r>
      <w:r w:rsidR="008036DD">
        <w:rPr>
          <w:sz w:val="24"/>
          <w:szCs w:val="24"/>
        </w:rPr>
        <w:t>er</w:t>
      </w:r>
      <w:r w:rsidRPr="00EA6B87">
        <w:rPr>
          <w:sz w:val="24"/>
          <w:szCs w:val="24"/>
        </w:rPr>
        <w:t>:  “Lord if you never use me again to bring another person to you, please fill up your servants with your Spirit and send them out to catch these fish, especially my Daddy, because if you catch him I know you will catch others.”  My scripture prayer for that year was Daniel’s prayer in Chapter 9:4-2</w:t>
      </w:r>
      <w:r w:rsidR="00814ED8">
        <w:rPr>
          <w:sz w:val="24"/>
          <w:szCs w:val="24"/>
        </w:rPr>
        <w:t>4</w:t>
      </w:r>
      <w:r w:rsidRPr="00EA6B87">
        <w:rPr>
          <w:sz w:val="24"/>
          <w:szCs w:val="24"/>
        </w:rPr>
        <w:t>. As I was praying the phone rings</w:t>
      </w:r>
      <w:r w:rsidR="00596558">
        <w:rPr>
          <w:sz w:val="24"/>
          <w:szCs w:val="24"/>
        </w:rPr>
        <w:t>,</w:t>
      </w:r>
      <w:r w:rsidRPr="00EA6B87">
        <w:rPr>
          <w:sz w:val="24"/>
          <w:szCs w:val="24"/>
        </w:rPr>
        <w:t xml:space="preserve"> I answer it</w:t>
      </w:r>
      <w:r w:rsidR="00596558">
        <w:rPr>
          <w:sz w:val="24"/>
          <w:szCs w:val="24"/>
        </w:rPr>
        <w:t>,</w:t>
      </w:r>
      <w:r w:rsidRPr="00EA6B87">
        <w:rPr>
          <w:sz w:val="24"/>
          <w:szCs w:val="24"/>
        </w:rPr>
        <w:t xml:space="preserve"> and it was Daddy. He said “Ginny</w:t>
      </w:r>
      <w:r w:rsidR="00317BBA">
        <w:rPr>
          <w:sz w:val="24"/>
          <w:szCs w:val="24"/>
        </w:rPr>
        <w:t>,</w:t>
      </w:r>
      <w:r w:rsidRPr="00EA6B87">
        <w:rPr>
          <w:sz w:val="24"/>
          <w:szCs w:val="24"/>
        </w:rPr>
        <w:t>” and I said</w:t>
      </w:r>
      <w:r w:rsidR="00317BBA">
        <w:rPr>
          <w:sz w:val="24"/>
          <w:szCs w:val="24"/>
        </w:rPr>
        <w:t>,</w:t>
      </w:r>
      <w:r w:rsidRPr="00EA6B87">
        <w:rPr>
          <w:sz w:val="24"/>
          <w:szCs w:val="24"/>
        </w:rPr>
        <w:t xml:space="preserve"> “Daddy</w:t>
      </w:r>
      <w:r w:rsidR="00317BBA">
        <w:rPr>
          <w:sz w:val="24"/>
          <w:szCs w:val="24"/>
        </w:rPr>
        <w:t>.</w:t>
      </w:r>
      <w:r w:rsidRPr="00EA6B87">
        <w:rPr>
          <w:sz w:val="24"/>
          <w:szCs w:val="24"/>
        </w:rPr>
        <w:t xml:space="preserve">” </w:t>
      </w:r>
      <w:r w:rsidR="00317BBA">
        <w:rPr>
          <w:sz w:val="24"/>
          <w:szCs w:val="24"/>
        </w:rPr>
        <w:t>H</w:t>
      </w:r>
      <w:r w:rsidRPr="00EA6B87">
        <w:rPr>
          <w:sz w:val="24"/>
          <w:szCs w:val="24"/>
        </w:rPr>
        <w:t>e could hardly speak</w:t>
      </w:r>
      <w:r w:rsidR="00317BBA">
        <w:rPr>
          <w:sz w:val="24"/>
          <w:szCs w:val="24"/>
        </w:rPr>
        <w:t xml:space="preserve"> as</w:t>
      </w:r>
      <w:r w:rsidRPr="00EA6B87">
        <w:rPr>
          <w:sz w:val="24"/>
          <w:szCs w:val="24"/>
        </w:rPr>
        <w:t xml:space="preserve"> he was choking back tears</w:t>
      </w:r>
      <w:r w:rsidR="00317BBA">
        <w:rPr>
          <w:sz w:val="24"/>
          <w:szCs w:val="24"/>
        </w:rPr>
        <w:t>. T</w:t>
      </w:r>
      <w:r w:rsidRPr="00EA6B87">
        <w:rPr>
          <w:sz w:val="24"/>
          <w:szCs w:val="24"/>
        </w:rPr>
        <w:t>hen he said</w:t>
      </w:r>
      <w:r w:rsidR="00317BBA">
        <w:rPr>
          <w:sz w:val="24"/>
          <w:szCs w:val="24"/>
        </w:rPr>
        <w:t>,</w:t>
      </w:r>
      <w:r w:rsidRPr="00EA6B87">
        <w:rPr>
          <w:sz w:val="24"/>
          <w:szCs w:val="24"/>
        </w:rPr>
        <w:t xml:space="preserve"> “I JUST GOT SAVED!”  </w:t>
      </w:r>
      <w:r w:rsidR="00A33A50" w:rsidRPr="00EA6B87">
        <w:rPr>
          <w:sz w:val="24"/>
          <w:szCs w:val="24"/>
        </w:rPr>
        <w:t>“</w:t>
      </w:r>
      <w:r w:rsidR="008036DD">
        <w:rPr>
          <w:sz w:val="24"/>
          <w:szCs w:val="24"/>
        </w:rPr>
        <w:t>W</w:t>
      </w:r>
      <w:r w:rsidRPr="00EA6B87">
        <w:rPr>
          <w:sz w:val="24"/>
          <w:szCs w:val="24"/>
        </w:rPr>
        <w:t>here are you?”</w:t>
      </w:r>
      <w:r w:rsidR="00317BBA">
        <w:rPr>
          <w:sz w:val="24"/>
          <w:szCs w:val="24"/>
        </w:rPr>
        <w:t xml:space="preserve"> I asked. He said “passing your house.” I asked, </w:t>
      </w:r>
      <w:r w:rsidR="00A33A50" w:rsidRPr="00EA6B87">
        <w:rPr>
          <w:sz w:val="24"/>
          <w:szCs w:val="24"/>
        </w:rPr>
        <w:t>“</w:t>
      </w:r>
      <w:r w:rsidR="001C600E">
        <w:rPr>
          <w:sz w:val="24"/>
          <w:szCs w:val="24"/>
        </w:rPr>
        <w:t>W</w:t>
      </w:r>
      <w:r w:rsidRPr="00EA6B87">
        <w:rPr>
          <w:sz w:val="24"/>
          <w:szCs w:val="24"/>
        </w:rPr>
        <w:t xml:space="preserve">here are you going?”  He </w:t>
      </w:r>
      <w:r w:rsidR="008036DD">
        <w:rPr>
          <w:sz w:val="24"/>
          <w:szCs w:val="24"/>
        </w:rPr>
        <w:t>replied,</w:t>
      </w:r>
      <w:r w:rsidRPr="00EA6B87">
        <w:rPr>
          <w:sz w:val="24"/>
          <w:szCs w:val="24"/>
        </w:rPr>
        <w:t xml:space="preserve"> “I’m on my way to the heart doctor.” I said</w:t>
      </w:r>
      <w:r w:rsidR="00317BBA">
        <w:rPr>
          <w:sz w:val="24"/>
          <w:szCs w:val="24"/>
        </w:rPr>
        <w:t>,</w:t>
      </w:r>
      <w:r w:rsidRPr="00EA6B87">
        <w:rPr>
          <w:sz w:val="24"/>
          <w:szCs w:val="24"/>
        </w:rPr>
        <w:t xml:space="preserve"> “</w:t>
      </w:r>
      <w:r w:rsidR="00317BBA">
        <w:rPr>
          <w:sz w:val="24"/>
          <w:szCs w:val="24"/>
        </w:rPr>
        <w:t>Y</w:t>
      </w:r>
      <w:r w:rsidRPr="00EA6B87">
        <w:rPr>
          <w:sz w:val="24"/>
          <w:szCs w:val="24"/>
        </w:rPr>
        <w:t xml:space="preserve">ou have just been to the heart doctor if you just received Jesus!”  </w:t>
      </w:r>
      <w:r w:rsidR="00FA21A6">
        <w:rPr>
          <w:sz w:val="24"/>
          <w:szCs w:val="24"/>
        </w:rPr>
        <w:t>Hallelujah! Thank you Jesus!</w:t>
      </w:r>
    </w:p>
    <w:p w14:paraId="17411389" w14:textId="77777777" w:rsidR="00D35EDC" w:rsidRDefault="00814ED8" w:rsidP="00D35EDC">
      <w:pPr>
        <w:jc w:val="center"/>
        <w:rPr>
          <w:b/>
          <w:i/>
          <w:sz w:val="24"/>
          <w:szCs w:val="24"/>
        </w:rPr>
      </w:pPr>
      <w:r>
        <w:rPr>
          <w:b/>
          <w:i/>
          <w:sz w:val="24"/>
          <w:szCs w:val="24"/>
        </w:rPr>
        <w:t>Daniel 9:23-24</w:t>
      </w:r>
    </w:p>
    <w:p w14:paraId="36972C36" w14:textId="77777777" w:rsidR="00814ED8" w:rsidRPr="00814ED8" w:rsidRDefault="00814ED8" w:rsidP="00D35EDC">
      <w:pPr>
        <w:jc w:val="center"/>
        <w:rPr>
          <w:rFonts w:eastAsia="Times New Roman" w:cstheme="minorHAnsi"/>
          <w:b/>
          <w:i/>
          <w:sz w:val="24"/>
          <w:szCs w:val="24"/>
        </w:rPr>
      </w:pPr>
      <w:r w:rsidRPr="00814ED8">
        <w:rPr>
          <w:rFonts w:eastAsia="Times New Roman" w:cstheme="minorHAnsi"/>
          <w:b/>
          <w:i/>
          <w:sz w:val="24"/>
          <w:szCs w:val="24"/>
        </w:rPr>
        <w:t>As soon as you began to pray, a word went out, which I have come to tell you, for you are highly esteemed. Therefore, consider the word and understand the vision:</w:t>
      </w:r>
    </w:p>
    <w:p w14:paraId="6087EB5B" w14:textId="77777777" w:rsidR="00814ED8" w:rsidRPr="00814ED8" w:rsidRDefault="00814ED8" w:rsidP="00814ED8">
      <w:pPr>
        <w:spacing w:before="100" w:beforeAutospacing="1" w:after="100" w:afterAutospacing="1" w:line="240" w:lineRule="auto"/>
        <w:jc w:val="center"/>
        <w:rPr>
          <w:rFonts w:eastAsia="Times New Roman" w:cstheme="minorHAnsi"/>
          <w:b/>
          <w:i/>
          <w:sz w:val="24"/>
          <w:szCs w:val="24"/>
        </w:rPr>
      </w:pPr>
      <w:r w:rsidRPr="00814ED8">
        <w:rPr>
          <w:rFonts w:eastAsia="Times New Roman" w:cstheme="minorHAnsi"/>
          <w:b/>
          <w:i/>
          <w:sz w:val="24"/>
          <w:szCs w:val="24"/>
          <w:vertAlign w:val="superscript"/>
        </w:rPr>
        <w:t>24 </w:t>
      </w:r>
      <w:r w:rsidRPr="00814ED8">
        <w:rPr>
          <w:rFonts w:eastAsia="Times New Roman" w:cstheme="minorHAnsi"/>
          <w:b/>
          <w:i/>
          <w:sz w:val="24"/>
          <w:szCs w:val="24"/>
        </w:rPr>
        <w:t>“Seventy ‘sevens’ are decreed for your people and your holy city to finish transgression, to put an end to sin, to atone for wickedness, to bring in everlasting righteousness, to seal up vision and prophecy and to anoint the Most Holy Place.</w:t>
      </w:r>
    </w:p>
    <w:p w14:paraId="595CF6CC" w14:textId="77777777" w:rsidR="00EA6B87" w:rsidRDefault="00EA6B87" w:rsidP="00EA6B87">
      <w:pPr>
        <w:ind w:firstLine="720"/>
        <w:jc w:val="both"/>
        <w:rPr>
          <w:sz w:val="24"/>
          <w:szCs w:val="24"/>
        </w:rPr>
      </w:pPr>
      <w:r w:rsidRPr="00EA6B87">
        <w:rPr>
          <w:sz w:val="24"/>
          <w:szCs w:val="24"/>
        </w:rPr>
        <w:t xml:space="preserve">I would like to tell you that the rest is a story of happily-ever-after, but this is not the case this side of heaven. While God removes our sins as far as the east from the west, He does not remove all the consequences.  The home that I grew up in ended in an ugly divorce. It does not matter if you are 38 or 8 when your parents’ </w:t>
      </w:r>
      <w:r w:rsidR="00A33A50" w:rsidRPr="00EA6B87">
        <w:rPr>
          <w:sz w:val="24"/>
          <w:szCs w:val="24"/>
        </w:rPr>
        <w:t>divorce,</w:t>
      </w:r>
      <w:r w:rsidR="008932D1">
        <w:rPr>
          <w:sz w:val="24"/>
          <w:szCs w:val="24"/>
        </w:rPr>
        <w:t xml:space="preserve">  </w:t>
      </w:r>
      <w:r w:rsidR="00A33A50" w:rsidRPr="00EA6B87">
        <w:rPr>
          <w:sz w:val="24"/>
          <w:szCs w:val="24"/>
        </w:rPr>
        <w:t>the effects on the children are</w:t>
      </w:r>
      <w:r w:rsidRPr="00EA6B87">
        <w:rPr>
          <w:sz w:val="24"/>
          <w:szCs w:val="24"/>
        </w:rPr>
        <w:t xml:space="preserve"> enormously destructive. I am the second girl and I have three younger brothers. The sad f</w:t>
      </w:r>
      <w:r w:rsidR="00596558">
        <w:rPr>
          <w:sz w:val="24"/>
          <w:szCs w:val="24"/>
        </w:rPr>
        <w:t xml:space="preserve">act is </w:t>
      </w:r>
      <w:r w:rsidR="008932D1">
        <w:rPr>
          <w:sz w:val="24"/>
          <w:szCs w:val="24"/>
        </w:rPr>
        <w:t xml:space="preserve"> that</w:t>
      </w:r>
      <w:r w:rsidRPr="00EA6B87">
        <w:rPr>
          <w:sz w:val="24"/>
          <w:szCs w:val="24"/>
        </w:rPr>
        <w:t xml:space="preserve"> when my parents divorced, so did the five of us. It hurts to admit it, but in a lot of ways we are still separated from one another.</w:t>
      </w:r>
    </w:p>
    <w:p w14:paraId="5E74C9CC" w14:textId="77777777" w:rsidR="00CD5D02" w:rsidRPr="00CD5D02" w:rsidRDefault="00CD5D02" w:rsidP="00CD5D02">
      <w:pPr>
        <w:jc w:val="center"/>
        <w:rPr>
          <w:b/>
          <w:sz w:val="28"/>
          <w:szCs w:val="28"/>
        </w:rPr>
      </w:pPr>
      <w:r w:rsidRPr="00CD5D02">
        <w:rPr>
          <w:b/>
          <w:sz w:val="28"/>
          <w:szCs w:val="28"/>
        </w:rPr>
        <w:t>Redemption</w:t>
      </w:r>
      <w:r w:rsidR="00957F41">
        <w:rPr>
          <w:b/>
          <w:sz w:val="28"/>
          <w:szCs w:val="28"/>
        </w:rPr>
        <w:t xml:space="preserve"> </w:t>
      </w:r>
    </w:p>
    <w:p w14:paraId="416E8135" w14:textId="77777777" w:rsidR="00EA6B87" w:rsidRDefault="00EA6B87" w:rsidP="00EA6B87">
      <w:pPr>
        <w:ind w:firstLine="720"/>
        <w:jc w:val="both"/>
        <w:rPr>
          <w:sz w:val="24"/>
          <w:szCs w:val="24"/>
        </w:rPr>
      </w:pPr>
      <w:r w:rsidRPr="00EA6B87">
        <w:rPr>
          <w:sz w:val="24"/>
          <w:szCs w:val="24"/>
        </w:rPr>
        <w:t xml:space="preserve"> Dad remarried a sweet lady named Jean and in God’s </w:t>
      </w:r>
      <w:r w:rsidR="00267728">
        <w:rPr>
          <w:sz w:val="24"/>
          <w:szCs w:val="24"/>
        </w:rPr>
        <w:t>providence</w:t>
      </w:r>
      <w:r w:rsidR="008036DD">
        <w:rPr>
          <w:sz w:val="24"/>
          <w:szCs w:val="24"/>
        </w:rPr>
        <w:t>, He</w:t>
      </w:r>
      <w:r w:rsidRPr="00EA6B87">
        <w:rPr>
          <w:sz w:val="24"/>
          <w:szCs w:val="24"/>
        </w:rPr>
        <w:t xml:space="preserve"> brought them together to save her. She has been a blessing to my family and especially to Dad as his help-mate. The Lord has seen them through a real storm the last few years as Dad has battled a rare blood and bone cancer. Praise the Lord</w:t>
      </w:r>
      <w:r w:rsidR="008036DD">
        <w:rPr>
          <w:sz w:val="24"/>
          <w:szCs w:val="24"/>
        </w:rPr>
        <w:t>,</w:t>
      </w:r>
      <w:r w:rsidRPr="00EA6B87">
        <w:rPr>
          <w:sz w:val="24"/>
          <w:szCs w:val="24"/>
        </w:rPr>
        <w:t xml:space="preserve"> he is now in remission.  For my Mom, even though she also has an abundance of health issues, I have never seen her so at peace even though she lives in pain. God is so very good!</w:t>
      </w:r>
    </w:p>
    <w:p w14:paraId="475FAFE3" w14:textId="77777777" w:rsidR="0057688C" w:rsidRDefault="0048084F" w:rsidP="00850FA9">
      <w:pPr>
        <w:ind w:firstLine="720"/>
        <w:jc w:val="both"/>
        <w:rPr>
          <w:sz w:val="24"/>
          <w:szCs w:val="24"/>
        </w:rPr>
      </w:pPr>
      <w:r w:rsidRPr="0048084F">
        <w:rPr>
          <w:sz w:val="24"/>
          <w:szCs w:val="24"/>
        </w:rPr>
        <w:t xml:space="preserve">On our </w:t>
      </w:r>
      <w:r w:rsidR="002F1B0B">
        <w:rPr>
          <w:sz w:val="24"/>
          <w:szCs w:val="24"/>
        </w:rPr>
        <w:t>seventeenth</w:t>
      </w:r>
      <w:r w:rsidRPr="0048084F">
        <w:rPr>
          <w:sz w:val="24"/>
          <w:szCs w:val="24"/>
        </w:rPr>
        <w:t xml:space="preserve"> wedding anniversary </w:t>
      </w:r>
      <w:r w:rsidR="008932D1">
        <w:rPr>
          <w:sz w:val="24"/>
          <w:szCs w:val="24"/>
        </w:rPr>
        <w:t xml:space="preserve">Art </w:t>
      </w:r>
      <w:r w:rsidRPr="0048084F">
        <w:rPr>
          <w:sz w:val="24"/>
          <w:szCs w:val="24"/>
        </w:rPr>
        <w:t xml:space="preserve">and I renewed our wedding vows.  The second wedding dress was handpicked to fit the description of the gown of the bride in Psalms forty five, with silver threads and </w:t>
      </w:r>
      <w:r w:rsidRPr="0048084F">
        <w:rPr>
          <w:i/>
          <w:sz w:val="24"/>
          <w:szCs w:val="24"/>
        </w:rPr>
        <w:t>seed pearls</w:t>
      </w:r>
      <w:r w:rsidRPr="0048084F">
        <w:rPr>
          <w:sz w:val="24"/>
          <w:szCs w:val="24"/>
        </w:rPr>
        <w:t xml:space="preserve"> woven throughout the pearly white satin fabric.</w:t>
      </w:r>
      <w:r w:rsidR="00316189">
        <w:rPr>
          <w:sz w:val="24"/>
          <w:szCs w:val="24"/>
        </w:rPr>
        <w:t xml:space="preserve"> As a side note: </w:t>
      </w:r>
      <w:r w:rsidR="00850FA9">
        <w:rPr>
          <w:sz w:val="24"/>
          <w:szCs w:val="24"/>
        </w:rPr>
        <w:t>a</w:t>
      </w:r>
      <w:r w:rsidR="001134E3">
        <w:rPr>
          <w:sz w:val="24"/>
          <w:szCs w:val="24"/>
        </w:rPr>
        <w:t>fter I learned how rare weddings are</w:t>
      </w:r>
      <w:r w:rsidR="00850FA9">
        <w:rPr>
          <w:sz w:val="24"/>
          <w:szCs w:val="24"/>
        </w:rPr>
        <w:t xml:space="preserve"> in Nicar</w:t>
      </w:r>
      <w:r w:rsidR="009A5446">
        <w:rPr>
          <w:sz w:val="24"/>
          <w:szCs w:val="24"/>
        </w:rPr>
        <w:t>agu</w:t>
      </w:r>
      <w:r w:rsidR="00850FA9">
        <w:rPr>
          <w:sz w:val="24"/>
          <w:szCs w:val="24"/>
        </w:rPr>
        <w:t xml:space="preserve">a, for reasons I will not expound on now, I shipped this wedding dress to </w:t>
      </w:r>
      <w:r w:rsidR="009A5446">
        <w:rPr>
          <w:sz w:val="24"/>
          <w:szCs w:val="24"/>
        </w:rPr>
        <w:t>Dorcas so that brides in Nicaragua could be  beautifully dressed for their wedding. On</w:t>
      </w:r>
      <w:r w:rsidR="00EA0E1F">
        <w:rPr>
          <w:sz w:val="24"/>
          <w:szCs w:val="24"/>
        </w:rPr>
        <w:t xml:space="preserve"> </w:t>
      </w:r>
      <w:r w:rsidR="009A5446">
        <w:rPr>
          <w:sz w:val="24"/>
          <w:szCs w:val="24"/>
        </w:rPr>
        <w:t>our most recent trip</w:t>
      </w:r>
      <w:r w:rsidR="00EA0E1F">
        <w:rPr>
          <w:sz w:val="24"/>
          <w:szCs w:val="24"/>
        </w:rPr>
        <w:t xml:space="preserve">, </w:t>
      </w:r>
      <w:r w:rsidR="0057688C">
        <w:rPr>
          <w:sz w:val="24"/>
          <w:szCs w:val="24"/>
        </w:rPr>
        <w:t>it was my great joy to</w:t>
      </w:r>
      <w:r w:rsidR="00316189">
        <w:rPr>
          <w:sz w:val="24"/>
          <w:szCs w:val="24"/>
        </w:rPr>
        <w:t xml:space="preserve"> meet </w:t>
      </w:r>
      <w:r w:rsidR="00943BEB">
        <w:rPr>
          <w:sz w:val="24"/>
          <w:szCs w:val="24"/>
        </w:rPr>
        <w:t>and teach</w:t>
      </w:r>
      <w:r w:rsidR="0057688C">
        <w:rPr>
          <w:sz w:val="24"/>
          <w:szCs w:val="24"/>
        </w:rPr>
        <w:t xml:space="preserve"> </w:t>
      </w:r>
      <w:r w:rsidR="006B1243">
        <w:rPr>
          <w:sz w:val="24"/>
          <w:szCs w:val="24"/>
        </w:rPr>
        <w:t>Dorcas’</w:t>
      </w:r>
      <w:r w:rsidR="00316189">
        <w:rPr>
          <w:sz w:val="24"/>
          <w:szCs w:val="24"/>
        </w:rPr>
        <w:t xml:space="preserve"> sister Hazel, who </w:t>
      </w:r>
      <w:r w:rsidR="009A5446">
        <w:rPr>
          <w:sz w:val="24"/>
          <w:szCs w:val="24"/>
        </w:rPr>
        <w:t xml:space="preserve">was </w:t>
      </w:r>
      <w:r w:rsidR="00316189">
        <w:rPr>
          <w:sz w:val="24"/>
          <w:szCs w:val="24"/>
        </w:rPr>
        <w:t xml:space="preserve">this </w:t>
      </w:r>
      <w:r w:rsidR="009A5446">
        <w:rPr>
          <w:sz w:val="24"/>
          <w:szCs w:val="24"/>
        </w:rPr>
        <w:t>first bride to wear my dress</w:t>
      </w:r>
      <w:r w:rsidR="00316189">
        <w:rPr>
          <w:sz w:val="24"/>
          <w:szCs w:val="24"/>
        </w:rPr>
        <w:t xml:space="preserve">! </w:t>
      </w:r>
    </w:p>
    <w:p w14:paraId="3CEB64F1" w14:textId="77777777" w:rsidR="00EA6B87" w:rsidRDefault="0048084F" w:rsidP="00850FA9">
      <w:pPr>
        <w:ind w:firstLine="720"/>
        <w:jc w:val="both"/>
        <w:rPr>
          <w:sz w:val="24"/>
          <w:szCs w:val="24"/>
        </w:rPr>
      </w:pPr>
      <w:r>
        <w:rPr>
          <w:sz w:val="24"/>
          <w:szCs w:val="24"/>
        </w:rPr>
        <w:t xml:space="preserve"> </w:t>
      </w:r>
      <w:r w:rsidR="00EA6B87" w:rsidRPr="00EA6B87">
        <w:rPr>
          <w:sz w:val="24"/>
          <w:szCs w:val="24"/>
        </w:rPr>
        <w:t xml:space="preserve">This was our testimony printed on the program for our second wedding day and the </w:t>
      </w:r>
      <w:r w:rsidR="00614C40">
        <w:rPr>
          <w:sz w:val="24"/>
          <w:szCs w:val="24"/>
        </w:rPr>
        <w:t>chosen passage was Ephesians 2:14</w:t>
      </w:r>
      <w:r w:rsidR="00EA6B87" w:rsidRPr="00EA6B87">
        <w:rPr>
          <w:sz w:val="24"/>
          <w:szCs w:val="24"/>
        </w:rPr>
        <w:t>-22.</w:t>
      </w:r>
    </w:p>
    <w:p w14:paraId="2D8C4459" w14:textId="77777777" w:rsidR="0057688C" w:rsidRDefault="0057688C" w:rsidP="0057688C">
      <w:pPr>
        <w:jc w:val="both"/>
        <w:rPr>
          <w:sz w:val="24"/>
          <w:szCs w:val="24"/>
        </w:rPr>
      </w:pPr>
      <w:r w:rsidRPr="00EA6B87">
        <w:rPr>
          <w:sz w:val="24"/>
          <w:szCs w:val="24"/>
        </w:rPr>
        <w:t xml:space="preserve">“On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w:t>
      </w:r>
      <w:r>
        <w:rPr>
          <w:sz w:val="24"/>
          <w:szCs w:val="24"/>
        </w:rPr>
        <w:t>H</w:t>
      </w:r>
      <w:r w:rsidRPr="00EA6B87">
        <w:rPr>
          <w:sz w:val="24"/>
          <w:szCs w:val="24"/>
        </w:rPr>
        <w:t>is miraculous grace.  He, who is our peace, has redeemed our marriage and brought us together as one. The greatest miracle of all is new</w:t>
      </w:r>
      <w:r>
        <w:rPr>
          <w:sz w:val="24"/>
          <w:szCs w:val="24"/>
        </w:rPr>
        <w:t>-</w:t>
      </w:r>
      <w:r w:rsidRPr="00EA6B87">
        <w:rPr>
          <w:sz w:val="24"/>
          <w:szCs w:val="24"/>
        </w:rPr>
        <w:t>birth through Christ Jesus and redemption from sins. Through Him all things are made new! It is our desire to give Him, who alone is worthy, all the praise and honor and glory. Jesus is the reason we are here today. Thank you for making our joy complete with your presence!”</w:t>
      </w:r>
    </w:p>
    <w:p w14:paraId="7926D927" w14:textId="77777777" w:rsidR="00614C40" w:rsidRPr="00614C40" w:rsidRDefault="00614C40" w:rsidP="00614C40">
      <w:pPr>
        <w:jc w:val="center"/>
        <w:rPr>
          <w:b/>
          <w:i/>
          <w:sz w:val="24"/>
          <w:szCs w:val="24"/>
        </w:rPr>
      </w:pPr>
      <w:r w:rsidRPr="00614C40">
        <w:rPr>
          <w:b/>
          <w:i/>
          <w:sz w:val="24"/>
          <w:szCs w:val="24"/>
        </w:rPr>
        <w:t>Ephesians 2:14-22</w:t>
      </w:r>
    </w:p>
    <w:p w14:paraId="6265B0AA" w14:textId="77777777" w:rsidR="00614C40" w:rsidRPr="00614C40" w:rsidRDefault="00614C40" w:rsidP="00614C40">
      <w:pPr>
        <w:shd w:val="clear" w:color="auto" w:fill="FFFFFF"/>
        <w:spacing w:after="150" w:line="360" w:lineRule="atLeast"/>
        <w:jc w:val="center"/>
        <w:rPr>
          <w:rFonts w:eastAsia="Times New Roman" w:cs="Helvetica"/>
          <w:b/>
          <w:i/>
          <w:color w:val="000000"/>
          <w:sz w:val="24"/>
          <w:szCs w:val="24"/>
        </w:rPr>
      </w:pPr>
      <w:r w:rsidRPr="0066101F">
        <w:rPr>
          <w:rFonts w:eastAsia="Times New Roman" w:cs="Arial"/>
          <w:b/>
          <w:bCs/>
          <w:i/>
          <w:color w:val="000000"/>
          <w:sz w:val="24"/>
          <w:szCs w:val="24"/>
          <w:vertAlign w:val="superscript"/>
        </w:rPr>
        <w:t>14 </w:t>
      </w:r>
      <w:r w:rsidRPr="0066101F">
        <w:rPr>
          <w:rFonts w:eastAsia="Times New Roman" w:cs="Helvetica"/>
          <w:b/>
          <w:i/>
          <w:color w:val="000000"/>
          <w:sz w:val="24"/>
          <w:szCs w:val="24"/>
        </w:rPr>
        <w:t>For he himself is our peace, who has made the two groups one and has destroyed the barrier, the dividing wall of hostility, </w:t>
      </w:r>
      <w:r w:rsidRPr="0066101F">
        <w:rPr>
          <w:rFonts w:eastAsia="Times New Roman" w:cs="Arial"/>
          <w:b/>
          <w:bCs/>
          <w:i/>
          <w:color w:val="000000"/>
          <w:sz w:val="24"/>
          <w:szCs w:val="24"/>
          <w:vertAlign w:val="superscript"/>
        </w:rPr>
        <w:t>15 </w:t>
      </w:r>
      <w:r w:rsidRPr="0066101F">
        <w:rPr>
          <w:rFonts w:eastAsia="Times New Roman" w:cs="Helvetica"/>
          <w:b/>
          <w:i/>
          <w:color w:val="000000"/>
          <w:sz w:val="24"/>
          <w:szCs w:val="24"/>
        </w:rPr>
        <w:t>by setting aside in his flesh the law with its commands and regulations. His purpose was to create in himself one new humanity out of the two, thus making peace, </w:t>
      </w:r>
      <w:r w:rsidRPr="0066101F">
        <w:rPr>
          <w:rFonts w:eastAsia="Times New Roman" w:cs="Arial"/>
          <w:b/>
          <w:bCs/>
          <w:i/>
          <w:color w:val="000000"/>
          <w:sz w:val="24"/>
          <w:szCs w:val="24"/>
          <w:vertAlign w:val="superscript"/>
        </w:rPr>
        <w:t>16 </w:t>
      </w:r>
      <w:r w:rsidRPr="0066101F">
        <w:rPr>
          <w:rFonts w:eastAsia="Times New Roman" w:cs="Helvetica"/>
          <w:b/>
          <w:i/>
          <w:color w:val="000000"/>
          <w:sz w:val="24"/>
          <w:szCs w:val="24"/>
        </w:rPr>
        <w:t>and in one body to reconcile both of them to God through the cross, by which he put to death their hostility. </w:t>
      </w:r>
      <w:r w:rsidRPr="0066101F">
        <w:rPr>
          <w:rFonts w:eastAsia="Times New Roman" w:cs="Arial"/>
          <w:b/>
          <w:bCs/>
          <w:i/>
          <w:color w:val="000000"/>
          <w:sz w:val="24"/>
          <w:szCs w:val="24"/>
          <w:vertAlign w:val="superscript"/>
        </w:rPr>
        <w:t>17 </w:t>
      </w:r>
      <w:r w:rsidRPr="0066101F">
        <w:rPr>
          <w:rFonts w:eastAsia="Times New Roman" w:cs="Helvetica"/>
          <w:b/>
          <w:i/>
          <w:color w:val="000000"/>
          <w:sz w:val="24"/>
          <w:szCs w:val="24"/>
        </w:rPr>
        <w:t>He came and preached peace to you who were far away and peace to those who were near. </w:t>
      </w:r>
      <w:r w:rsidRPr="0066101F">
        <w:rPr>
          <w:rFonts w:eastAsia="Times New Roman" w:cs="Arial"/>
          <w:b/>
          <w:bCs/>
          <w:i/>
          <w:color w:val="000000"/>
          <w:sz w:val="24"/>
          <w:szCs w:val="24"/>
          <w:vertAlign w:val="superscript"/>
        </w:rPr>
        <w:t>18 </w:t>
      </w:r>
      <w:r w:rsidRPr="0066101F">
        <w:rPr>
          <w:rFonts w:eastAsia="Times New Roman" w:cs="Helvetica"/>
          <w:b/>
          <w:i/>
          <w:color w:val="000000"/>
          <w:sz w:val="24"/>
          <w:szCs w:val="24"/>
        </w:rPr>
        <w:t>For through him we both have access to the Father by one Spirit.</w:t>
      </w:r>
    </w:p>
    <w:p w14:paraId="72376191" w14:textId="77777777" w:rsidR="00614C40" w:rsidRDefault="00614C40" w:rsidP="00614C40">
      <w:pPr>
        <w:shd w:val="clear" w:color="auto" w:fill="FFFFFF"/>
        <w:spacing w:after="150" w:line="360" w:lineRule="atLeast"/>
        <w:jc w:val="center"/>
        <w:rPr>
          <w:rFonts w:eastAsia="Times New Roman" w:cs="Helvetica"/>
          <w:b/>
          <w:i/>
          <w:color w:val="000000"/>
          <w:sz w:val="24"/>
          <w:szCs w:val="24"/>
        </w:rPr>
      </w:pPr>
      <w:r w:rsidRPr="0066101F">
        <w:rPr>
          <w:rFonts w:eastAsia="Times New Roman" w:cs="Arial"/>
          <w:b/>
          <w:bCs/>
          <w:i/>
          <w:color w:val="000000"/>
          <w:sz w:val="24"/>
          <w:szCs w:val="24"/>
          <w:vertAlign w:val="superscript"/>
        </w:rPr>
        <w:t>19 </w:t>
      </w:r>
      <w:r w:rsidRPr="0066101F">
        <w:rPr>
          <w:rFonts w:eastAsia="Times New Roman" w:cs="Helvetica"/>
          <w:b/>
          <w:i/>
          <w:color w:val="000000"/>
          <w:sz w:val="24"/>
          <w:szCs w:val="24"/>
        </w:rPr>
        <w:t>Consequently, you are no longer foreigners and strangers, but fellow citizens with God’s people and also members of his household, </w:t>
      </w:r>
      <w:r w:rsidRPr="0066101F">
        <w:rPr>
          <w:rFonts w:eastAsia="Times New Roman" w:cs="Arial"/>
          <w:b/>
          <w:bCs/>
          <w:i/>
          <w:color w:val="000000"/>
          <w:sz w:val="24"/>
          <w:szCs w:val="24"/>
          <w:vertAlign w:val="superscript"/>
        </w:rPr>
        <w:t>20 </w:t>
      </w:r>
      <w:r w:rsidRPr="0066101F">
        <w:rPr>
          <w:rFonts w:eastAsia="Times New Roman" w:cs="Helvetica"/>
          <w:b/>
          <w:i/>
          <w:color w:val="000000"/>
          <w:sz w:val="24"/>
          <w:szCs w:val="24"/>
        </w:rPr>
        <w:t>built on the foundation of the apostles and prophets, with Christ Jesus himself as the chief cornerstone. </w:t>
      </w:r>
      <w:r w:rsidRPr="0066101F">
        <w:rPr>
          <w:rFonts w:eastAsia="Times New Roman" w:cs="Arial"/>
          <w:b/>
          <w:bCs/>
          <w:i/>
          <w:color w:val="000000"/>
          <w:sz w:val="24"/>
          <w:szCs w:val="24"/>
          <w:vertAlign w:val="superscript"/>
        </w:rPr>
        <w:t>21 </w:t>
      </w:r>
      <w:r w:rsidRPr="0066101F">
        <w:rPr>
          <w:rFonts w:eastAsia="Times New Roman" w:cs="Helvetica"/>
          <w:b/>
          <w:i/>
          <w:color w:val="000000"/>
          <w:sz w:val="24"/>
          <w:szCs w:val="24"/>
        </w:rPr>
        <w:t>In him the whole building is joined together and rises to become a holy temple in the Lord. </w:t>
      </w:r>
      <w:r w:rsidRPr="0066101F">
        <w:rPr>
          <w:rFonts w:eastAsia="Times New Roman" w:cs="Arial"/>
          <w:b/>
          <w:bCs/>
          <w:i/>
          <w:color w:val="000000"/>
          <w:sz w:val="24"/>
          <w:szCs w:val="24"/>
          <w:vertAlign w:val="superscript"/>
        </w:rPr>
        <w:t>22 </w:t>
      </w:r>
      <w:r w:rsidRPr="0066101F">
        <w:rPr>
          <w:rFonts w:eastAsia="Times New Roman" w:cs="Helvetica"/>
          <w:b/>
          <w:i/>
          <w:color w:val="000000"/>
          <w:sz w:val="24"/>
          <w:szCs w:val="24"/>
        </w:rPr>
        <w:t>And in him you too are being built together to become a dwelling in which God lives by his Spirit.</w:t>
      </w:r>
    </w:p>
    <w:p w14:paraId="51A6E286" w14:textId="77777777" w:rsidR="009D2658" w:rsidRDefault="009D2658" w:rsidP="009D2658">
      <w:pPr>
        <w:ind w:firstLine="720"/>
        <w:jc w:val="both"/>
        <w:rPr>
          <w:sz w:val="24"/>
          <w:szCs w:val="24"/>
        </w:rPr>
      </w:pPr>
      <w:r>
        <w:rPr>
          <w:sz w:val="24"/>
          <w:szCs w:val="24"/>
        </w:rPr>
        <w:t>We had royalty in Memphis</w:t>
      </w:r>
      <w:r w:rsidR="00054E39">
        <w:rPr>
          <w:sz w:val="24"/>
          <w:szCs w:val="24"/>
        </w:rPr>
        <w:t>,</w:t>
      </w:r>
      <w:r>
        <w:rPr>
          <w:sz w:val="24"/>
          <w:szCs w:val="24"/>
        </w:rPr>
        <w:t xml:space="preserve"> Tennessee last weekend. Princes’ William and Harry of Wales came to our humble city for a wedding. Fans and media came from all over the world just to get a glimpse of the future King of the United Kingdom. I am sure anyone who got an invitation to that wedding would not miss a once in a life time opportunity to meet them. Another event took place on the same day</w:t>
      </w:r>
      <w:r w:rsidR="00B03954">
        <w:rPr>
          <w:sz w:val="24"/>
          <w:szCs w:val="24"/>
        </w:rPr>
        <w:t>,</w:t>
      </w:r>
      <w:r>
        <w:rPr>
          <w:sz w:val="24"/>
          <w:szCs w:val="24"/>
        </w:rPr>
        <w:t xml:space="preserve"> hardly noticed</w:t>
      </w:r>
      <w:r w:rsidR="00B03954">
        <w:rPr>
          <w:sz w:val="24"/>
          <w:szCs w:val="24"/>
        </w:rPr>
        <w:t xml:space="preserve"> or acknowledged by anyone except Art and </w:t>
      </w:r>
      <w:r w:rsidR="00D53261">
        <w:rPr>
          <w:sz w:val="24"/>
          <w:szCs w:val="24"/>
        </w:rPr>
        <w:t>me</w:t>
      </w:r>
      <w:r w:rsidR="00B03954">
        <w:rPr>
          <w:sz w:val="24"/>
          <w:szCs w:val="24"/>
        </w:rPr>
        <w:t>.</w:t>
      </w:r>
      <w:r w:rsidR="00D53261">
        <w:rPr>
          <w:sz w:val="24"/>
          <w:szCs w:val="24"/>
        </w:rPr>
        <w:t xml:space="preserve"> </w:t>
      </w:r>
      <w:r>
        <w:rPr>
          <w:sz w:val="24"/>
          <w:szCs w:val="24"/>
        </w:rPr>
        <w:t xml:space="preserve">It was our twenty-eighth wedding anniversary. </w:t>
      </w:r>
      <w:r w:rsidR="00D53261">
        <w:rPr>
          <w:sz w:val="24"/>
          <w:szCs w:val="24"/>
        </w:rPr>
        <w:t xml:space="preserve">Over our dinner, Art and I </w:t>
      </w:r>
      <w:r w:rsidR="00054E39">
        <w:rPr>
          <w:sz w:val="24"/>
          <w:szCs w:val="24"/>
        </w:rPr>
        <w:t>talked about</w:t>
      </w:r>
      <w:r w:rsidR="00D53261">
        <w:rPr>
          <w:sz w:val="24"/>
          <w:szCs w:val="24"/>
        </w:rPr>
        <w:t xml:space="preserve"> the overwhelming mercy and grace of God that has held us together though horrendous circumstances that would have torn this house asunder</w:t>
      </w:r>
      <w:r w:rsidR="00054E39">
        <w:rPr>
          <w:sz w:val="24"/>
          <w:szCs w:val="24"/>
        </w:rPr>
        <w:t>-</w:t>
      </w:r>
      <w:r w:rsidR="00D53261">
        <w:rPr>
          <w:sz w:val="24"/>
          <w:szCs w:val="24"/>
        </w:rPr>
        <w:t xml:space="preserve"> if not for the Lord’s intervention and salvation. We know it is nothing short of a miracle! </w:t>
      </w:r>
      <w:r w:rsidRPr="00623401">
        <w:rPr>
          <w:sz w:val="24"/>
          <w:szCs w:val="24"/>
        </w:rPr>
        <w:t>A wedding is a one day even</w:t>
      </w:r>
      <w:r w:rsidR="00D53261">
        <w:rPr>
          <w:sz w:val="24"/>
          <w:szCs w:val="24"/>
        </w:rPr>
        <w:t>t</w:t>
      </w:r>
      <w:r w:rsidR="00C82E1A">
        <w:rPr>
          <w:sz w:val="24"/>
          <w:szCs w:val="24"/>
        </w:rPr>
        <w:t>,</w:t>
      </w:r>
      <w:r w:rsidR="008932D1">
        <w:rPr>
          <w:sz w:val="24"/>
          <w:szCs w:val="24"/>
        </w:rPr>
        <w:t xml:space="preserve"> and a great reason to rejoice, b</w:t>
      </w:r>
      <w:r w:rsidRPr="00623401">
        <w:rPr>
          <w:sz w:val="24"/>
          <w:szCs w:val="24"/>
        </w:rPr>
        <w:t xml:space="preserve">ut when, by God’s </w:t>
      </w:r>
      <w:r w:rsidR="00D53261">
        <w:rPr>
          <w:sz w:val="24"/>
          <w:szCs w:val="24"/>
        </w:rPr>
        <w:t xml:space="preserve">amazing </w:t>
      </w:r>
      <w:r w:rsidRPr="00623401">
        <w:rPr>
          <w:sz w:val="24"/>
          <w:szCs w:val="24"/>
        </w:rPr>
        <w:t xml:space="preserve">grace, that covenant withstands </w:t>
      </w:r>
      <w:r w:rsidR="00614C40">
        <w:rPr>
          <w:sz w:val="24"/>
          <w:szCs w:val="24"/>
        </w:rPr>
        <w:t>the te</w:t>
      </w:r>
      <w:r w:rsidR="008932D1">
        <w:rPr>
          <w:sz w:val="24"/>
          <w:szCs w:val="24"/>
        </w:rPr>
        <w:t>st of time</w:t>
      </w:r>
      <w:r w:rsidR="00614C40">
        <w:rPr>
          <w:sz w:val="24"/>
          <w:szCs w:val="24"/>
        </w:rPr>
        <w:t xml:space="preserve"> we should really </w:t>
      </w:r>
      <w:r w:rsidRPr="00623401">
        <w:rPr>
          <w:sz w:val="24"/>
          <w:szCs w:val="24"/>
        </w:rPr>
        <w:t>celebrate! He does make beautiful things out of the ashes of our lives. Our marriage is a trophy of God’s grac</w:t>
      </w:r>
      <w:r>
        <w:rPr>
          <w:sz w:val="24"/>
          <w:szCs w:val="24"/>
        </w:rPr>
        <w:t xml:space="preserve">e, a pearl, to </w:t>
      </w:r>
      <w:r w:rsidR="00C93FF1">
        <w:rPr>
          <w:sz w:val="24"/>
          <w:szCs w:val="24"/>
        </w:rPr>
        <w:t>H</w:t>
      </w:r>
      <w:r>
        <w:rPr>
          <w:sz w:val="24"/>
          <w:szCs w:val="24"/>
        </w:rPr>
        <w:t>is glory.</w:t>
      </w:r>
    </w:p>
    <w:p w14:paraId="0A4D096C" w14:textId="77777777" w:rsidR="00CD5D02" w:rsidRPr="00CD5D02" w:rsidRDefault="00CD5D02" w:rsidP="00CD5D02">
      <w:pPr>
        <w:jc w:val="center"/>
        <w:rPr>
          <w:b/>
          <w:sz w:val="28"/>
          <w:szCs w:val="28"/>
        </w:rPr>
      </w:pPr>
      <w:r w:rsidRPr="00CD5D02">
        <w:rPr>
          <w:b/>
          <w:sz w:val="28"/>
          <w:szCs w:val="28"/>
        </w:rPr>
        <w:t xml:space="preserve">Forget the </w:t>
      </w:r>
      <w:r w:rsidR="006B1243">
        <w:rPr>
          <w:b/>
          <w:sz w:val="28"/>
          <w:szCs w:val="28"/>
        </w:rPr>
        <w:t>F</w:t>
      </w:r>
      <w:r w:rsidR="00FE0513">
        <w:rPr>
          <w:b/>
          <w:sz w:val="28"/>
          <w:szCs w:val="28"/>
        </w:rPr>
        <w:t xml:space="preserve">ormer </w:t>
      </w:r>
      <w:r w:rsidR="006B1243">
        <w:rPr>
          <w:b/>
          <w:sz w:val="28"/>
          <w:szCs w:val="28"/>
        </w:rPr>
        <w:t>T</w:t>
      </w:r>
      <w:r w:rsidR="00FE0513">
        <w:rPr>
          <w:b/>
          <w:sz w:val="28"/>
          <w:szCs w:val="28"/>
        </w:rPr>
        <w:t>hings…</w:t>
      </w:r>
      <w:r w:rsidRPr="00CD5D02">
        <w:rPr>
          <w:b/>
          <w:sz w:val="28"/>
          <w:szCs w:val="28"/>
        </w:rPr>
        <w:t xml:space="preserve"> </w:t>
      </w:r>
      <w:r w:rsidR="006B1243">
        <w:rPr>
          <w:b/>
          <w:sz w:val="28"/>
          <w:szCs w:val="28"/>
        </w:rPr>
        <w:t>D</w:t>
      </w:r>
      <w:r w:rsidRPr="00CD5D02">
        <w:rPr>
          <w:b/>
          <w:sz w:val="28"/>
          <w:szCs w:val="28"/>
        </w:rPr>
        <w:t xml:space="preserve">o </w:t>
      </w:r>
      <w:r w:rsidR="006B1243">
        <w:rPr>
          <w:b/>
          <w:sz w:val="28"/>
          <w:szCs w:val="28"/>
        </w:rPr>
        <w:t>N</w:t>
      </w:r>
      <w:r w:rsidRPr="00CD5D02">
        <w:rPr>
          <w:b/>
          <w:sz w:val="28"/>
          <w:szCs w:val="28"/>
        </w:rPr>
        <w:t xml:space="preserve">ot </w:t>
      </w:r>
      <w:r w:rsidR="006B1243">
        <w:rPr>
          <w:b/>
          <w:sz w:val="28"/>
          <w:szCs w:val="28"/>
        </w:rPr>
        <w:t>D</w:t>
      </w:r>
      <w:r w:rsidRPr="00CD5D02">
        <w:rPr>
          <w:b/>
          <w:sz w:val="28"/>
          <w:szCs w:val="28"/>
        </w:rPr>
        <w:t xml:space="preserve">well on </w:t>
      </w:r>
      <w:r w:rsidR="006B1243">
        <w:rPr>
          <w:b/>
          <w:sz w:val="28"/>
          <w:szCs w:val="28"/>
        </w:rPr>
        <w:t>T</w:t>
      </w:r>
      <w:r w:rsidRPr="00CD5D02">
        <w:rPr>
          <w:b/>
          <w:sz w:val="28"/>
          <w:szCs w:val="28"/>
        </w:rPr>
        <w:t xml:space="preserve">he </w:t>
      </w:r>
      <w:r w:rsidR="006B1243">
        <w:rPr>
          <w:b/>
          <w:sz w:val="28"/>
          <w:szCs w:val="28"/>
        </w:rPr>
        <w:t>P</w:t>
      </w:r>
      <w:r w:rsidRPr="00CD5D02">
        <w:rPr>
          <w:b/>
          <w:sz w:val="28"/>
          <w:szCs w:val="28"/>
        </w:rPr>
        <w:t>ast</w:t>
      </w:r>
    </w:p>
    <w:p w14:paraId="486F2670" w14:textId="77777777" w:rsidR="00EA6B87" w:rsidRDefault="00CE2927" w:rsidP="00EA6B87">
      <w:pPr>
        <w:ind w:firstLine="720"/>
        <w:jc w:val="both"/>
        <w:rPr>
          <w:sz w:val="24"/>
          <w:szCs w:val="24"/>
        </w:rPr>
      </w:pPr>
      <w:r>
        <w:rPr>
          <w:sz w:val="24"/>
          <w:szCs w:val="24"/>
        </w:rPr>
        <w:t>Sometimes it’s helpful</w:t>
      </w:r>
      <w:r w:rsidR="00EA6B87" w:rsidRPr="00EA6B87">
        <w:rPr>
          <w:sz w:val="24"/>
          <w:szCs w:val="24"/>
        </w:rPr>
        <w:t xml:space="preserve"> to look back</w:t>
      </w:r>
      <w:r>
        <w:rPr>
          <w:sz w:val="24"/>
          <w:szCs w:val="24"/>
        </w:rPr>
        <w:t xml:space="preserve"> just</w:t>
      </w:r>
      <w:r w:rsidR="00EA6B87" w:rsidRPr="00EA6B87">
        <w:rPr>
          <w:sz w:val="24"/>
          <w:szCs w:val="24"/>
        </w:rPr>
        <w:t xml:space="preserve"> long enough to learn the lessons from the past and to see the faithfulness of God</w:t>
      </w:r>
      <w:r>
        <w:rPr>
          <w:sz w:val="24"/>
          <w:szCs w:val="24"/>
        </w:rPr>
        <w:t>. B</w:t>
      </w:r>
      <w:r w:rsidR="00EA6B87" w:rsidRPr="00EA6B87">
        <w:rPr>
          <w:sz w:val="24"/>
          <w:szCs w:val="24"/>
        </w:rPr>
        <w:t xml:space="preserve">ut it is </w:t>
      </w:r>
      <w:r w:rsidR="00EA6B87" w:rsidRPr="00EA6B87">
        <w:rPr>
          <w:b/>
          <w:i/>
          <w:sz w:val="24"/>
          <w:szCs w:val="24"/>
        </w:rPr>
        <w:t>not good</w:t>
      </w:r>
      <w:r w:rsidR="00EA6B87" w:rsidRPr="00EA6B87">
        <w:rPr>
          <w:sz w:val="24"/>
          <w:szCs w:val="24"/>
        </w:rPr>
        <w:t xml:space="preserve"> to live there.  Our hope is </w:t>
      </w:r>
      <w:r w:rsidR="001C600E">
        <w:rPr>
          <w:sz w:val="24"/>
          <w:szCs w:val="24"/>
        </w:rPr>
        <w:t>not in the past</w:t>
      </w:r>
      <w:r w:rsidR="008932D1">
        <w:rPr>
          <w:sz w:val="24"/>
          <w:szCs w:val="24"/>
        </w:rPr>
        <w:t>;</w:t>
      </w:r>
      <w:r w:rsidR="001C600E">
        <w:rPr>
          <w:sz w:val="24"/>
          <w:szCs w:val="24"/>
        </w:rPr>
        <w:t xml:space="preserve"> it’s </w:t>
      </w:r>
      <w:r w:rsidR="00EA6B87" w:rsidRPr="00EA6B87">
        <w:rPr>
          <w:sz w:val="24"/>
          <w:szCs w:val="24"/>
        </w:rPr>
        <w:t xml:space="preserve">always </w:t>
      </w:r>
      <w:r w:rsidR="00DB22EB">
        <w:rPr>
          <w:sz w:val="24"/>
          <w:szCs w:val="24"/>
        </w:rPr>
        <w:t>before us</w:t>
      </w:r>
      <w:r w:rsidR="008932D1">
        <w:rPr>
          <w:sz w:val="24"/>
          <w:szCs w:val="24"/>
        </w:rPr>
        <w:t>. T</w:t>
      </w:r>
      <w:r w:rsidR="00DB22EB">
        <w:rPr>
          <w:sz w:val="24"/>
          <w:szCs w:val="24"/>
        </w:rPr>
        <w:t>oday our living hope is</w:t>
      </w:r>
      <w:r w:rsidR="00614C40">
        <w:rPr>
          <w:sz w:val="24"/>
          <w:szCs w:val="24"/>
        </w:rPr>
        <w:t xml:space="preserve"> near, real, and present. Our hope</w:t>
      </w:r>
      <w:r w:rsidR="00DB22EB">
        <w:rPr>
          <w:sz w:val="24"/>
          <w:szCs w:val="24"/>
        </w:rPr>
        <w:t xml:space="preserve"> Is Jesus! (1 </w:t>
      </w:r>
      <w:r w:rsidR="0048084F">
        <w:rPr>
          <w:sz w:val="24"/>
          <w:szCs w:val="24"/>
        </w:rPr>
        <w:t>P</w:t>
      </w:r>
      <w:r w:rsidR="00DB22EB">
        <w:rPr>
          <w:sz w:val="24"/>
          <w:szCs w:val="24"/>
        </w:rPr>
        <w:t xml:space="preserve">eter 1:3-16, Psalm 39:7, 42:5, Roman 15:13) </w:t>
      </w:r>
      <w:r w:rsidR="00EA6B87" w:rsidRPr="00EA6B87">
        <w:rPr>
          <w:sz w:val="24"/>
          <w:szCs w:val="24"/>
        </w:rPr>
        <w:t xml:space="preserve"> </w:t>
      </w:r>
      <w:r w:rsidR="005609F4">
        <w:rPr>
          <w:sz w:val="24"/>
          <w:szCs w:val="24"/>
        </w:rPr>
        <w:t>The Lord gave me the following</w:t>
      </w:r>
      <w:r w:rsidR="00EA6B87" w:rsidRPr="00EA6B87">
        <w:rPr>
          <w:sz w:val="24"/>
          <w:szCs w:val="24"/>
        </w:rPr>
        <w:t xml:space="preserve"> verse</w:t>
      </w:r>
      <w:r w:rsidR="008036DD">
        <w:rPr>
          <w:sz w:val="24"/>
          <w:szCs w:val="24"/>
        </w:rPr>
        <w:t>s</w:t>
      </w:r>
      <w:r w:rsidR="005609F4">
        <w:rPr>
          <w:sz w:val="24"/>
          <w:szCs w:val="24"/>
        </w:rPr>
        <w:t xml:space="preserve"> that have helped</w:t>
      </w:r>
      <w:r w:rsidR="008036DD">
        <w:rPr>
          <w:sz w:val="24"/>
          <w:szCs w:val="24"/>
        </w:rPr>
        <w:t xml:space="preserve"> move me</w:t>
      </w:r>
      <w:r w:rsidR="005609F4">
        <w:rPr>
          <w:sz w:val="24"/>
          <w:szCs w:val="24"/>
        </w:rPr>
        <w:t xml:space="preserve"> beyond</w:t>
      </w:r>
      <w:r w:rsidR="008036DD">
        <w:rPr>
          <w:sz w:val="24"/>
          <w:szCs w:val="24"/>
        </w:rPr>
        <w:t xml:space="preserve"> </w:t>
      </w:r>
      <w:r w:rsidR="00A33A50">
        <w:rPr>
          <w:sz w:val="24"/>
          <w:szCs w:val="24"/>
        </w:rPr>
        <w:t>grief</w:t>
      </w:r>
      <w:r w:rsidR="005609F4">
        <w:rPr>
          <w:sz w:val="24"/>
          <w:szCs w:val="24"/>
        </w:rPr>
        <w:t xml:space="preserve"> (</w:t>
      </w:r>
      <w:r w:rsidR="00A33A50">
        <w:rPr>
          <w:sz w:val="24"/>
          <w:szCs w:val="24"/>
        </w:rPr>
        <w:t>that</w:t>
      </w:r>
      <w:r w:rsidR="005609F4">
        <w:rPr>
          <w:sz w:val="24"/>
          <w:szCs w:val="24"/>
        </w:rPr>
        <w:t xml:space="preserve"> had led to a </w:t>
      </w:r>
      <w:r w:rsidR="008932D1">
        <w:rPr>
          <w:sz w:val="24"/>
          <w:szCs w:val="24"/>
        </w:rPr>
        <w:t xml:space="preserve">sinful </w:t>
      </w:r>
      <w:r w:rsidR="005609F4">
        <w:rPr>
          <w:sz w:val="24"/>
          <w:szCs w:val="24"/>
        </w:rPr>
        <w:t xml:space="preserve">self-centered focus) and lifted my head to look up from the ashes to see </w:t>
      </w:r>
      <w:r w:rsidR="00A55FD4">
        <w:rPr>
          <w:sz w:val="24"/>
          <w:szCs w:val="24"/>
        </w:rPr>
        <w:t>Him. When my gaze is</w:t>
      </w:r>
      <w:r w:rsidR="006B1243">
        <w:rPr>
          <w:sz w:val="24"/>
          <w:szCs w:val="24"/>
        </w:rPr>
        <w:t xml:space="preserve"> fixed</w:t>
      </w:r>
      <w:r w:rsidR="00A55FD4">
        <w:rPr>
          <w:sz w:val="24"/>
          <w:szCs w:val="24"/>
        </w:rPr>
        <w:t xml:space="preserve"> upon Him, I see hope</w:t>
      </w:r>
      <w:r w:rsidR="005609F4">
        <w:rPr>
          <w:sz w:val="24"/>
          <w:szCs w:val="24"/>
        </w:rPr>
        <w:t xml:space="preserve"> for the future.</w:t>
      </w:r>
      <w:r w:rsidR="00C845E7">
        <w:rPr>
          <w:sz w:val="24"/>
          <w:szCs w:val="24"/>
        </w:rPr>
        <w:t xml:space="preserve"> He </w:t>
      </w:r>
      <w:r w:rsidR="006B1243">
        <w:rPr>
          <w:sz w:val="24"/>
          <w:szCs w:val="24"/>
        </w:rPr>
        <w:t>is the health of my countenance and</w:t>
      </w:r>
      <w:r w:rsidR="00C845E7">
        <w:rPr>
          <w:sz w:val="24"/>
          <w:szCs w:val="24"/>
        </w:rPr>
        <w:t xml:space="preserve"> the eternal lifter of my head!</w:t>
      </w:r>
      <w:r w:rsidR="00DB22EB">
        <w:rPr>
          <w:sz w:val="24"/>
          <w:szCs w:val="24"/>
        </w:rPr>
        <w:t xml:space="preserve"> (Psalm 42:5-11</w:t>
      </w:r>
      <w:r w:rsidR="00DF5C68">
        <w:rPr>
          <w:sz w:val="24"/>
          <w:szCs w:val="24"/>
        </w:rPr>
        <w:t>, 43:5</w:t>
      </w:r>
      <w:r w:rsidR="00DB22EB">
        <w:rPr>
          <w:sz w:val="24"/>
          <w:szCs w:val="24"/>
        </w:rPr>
        <w:t>)</w:t>
      </w:r>
    </w:p>
    <w:p w14:paraId="6B2264FC" w14:textId="77777777" w:rsidR="00525E52" w:rsidRPr="00EA6B87" w:rsidRDefault="00525E52" w:rsidP="00833ABE">
      <w:pPr>
        <w:jc w:val="center"/>
        <w:rPr>
          <w:sz w:val="24"/>
          <w:szCs w:val="24"/>
        </w:rPr>
      </w:pPr>
      <w:r w:rsidRPr="00EA6B87">
        <w:rPr>
          <w:b/>
          <w:i/>
          <w:sz w:val="24"/>
          <w:szCs w:val="24"/>
        </w:rPr>
        <w:t>Isaiah 43:18-19</w:t>
      </w:r>
    </w:p>
    <w:p w14:paraId="218910A2" w14:textId="77777777" w:rsidR="00EA6B87" w:rsidRDefault="00EA6B87" w:rsidP="00833ABE">
      <w:pPr>
        <w:jc w:val="center"/>
        <w:rPr>
          <w:b/>
          <w:i/>
          <w:sz w:val="24"/>
          <w:szCs w:val="24"/>
        </w:rPr>
      </w:pPr>
      <w:r w:rsidRPr="00EA6B87">
        <w:rPr>
          <w:b/>
          <w:i/>
          <w:sz w:val="24"/>
          <w:szCs w:val="24"/>
        </w:rPr>
        <w:t>Forget the former things; do not dwell on the past. See I am doing a new thing! Now it springs up; do you not perceive it? I am making a way in the desert and streams in the wasteland.</w:t>
      </w:r>
    </w:p>
    <w:p w14:paraId="224FDEB6" w14:textId="77777777" w:rsidR="00525E52" w:rsidRPr="00EA6B87" w:rsidRDefault="00525E52" w:rsidP="00833ABE">
      <w:pPr>
        <w:jc w:val="center"/>
        <w:rPr>
          <w:b/>
          <w:i/>
          <w:sz w:val="24"/>
          <w:szCs w:val="24"/>
        </w:rPr>
      </w:pPr>
      <w:r w:rsidRPr="00EA6B87">
        <w:rPr>
          <w:b/>
          <w:i/>
          <w:sz w:val="24"/>
          <w:szCs w:val="24"/>
        </w:rPr>
        <w:t>Psalm 46:10</w:t>
      </w:r>
    </w:p>
    <w:p w14:paraId="6D1FA702" w14:textId="77777777" w:rsidR="00EA6B87" w:rsidRDefault="00EA6B87" w:rsidP="00833ABE">
      <w:pPr>
        <w:jc w:val="center"/>
        <w:rPr>
          <w:b/>
          <w:i/>
          <w:sz w:val="24"/>
          <w:szCs w:val="24"/>
        </w:rPr>
      </w:pPr>
      <w:r w:rsidRPr="00EA6B87">
        <w:rPr>
          <w:b/>
          <w:i/>
          <w:sz w:val="24"/>
          <w:szCs w:val="24"/>
        </w:rPr>
        <w:t>Listen O daughter, consider and give ear: Forget your people and your father’s house. The king is enthralled by your beauty; honor him for He is your LORD.</w:t>
      </w:r>
    </w:p>
    <w:p w14:paraId="7256EF16" w14:textId="77777777" w:rsidR="00444F30" w:rsidRDefault="00444F30" w:rsidP="00833ABE">
      <w:pPr>
        <w:jc w:val="center"/>
        <w:rPr>
          <w:b/>
          <w:i/>
          <w:sz w:val="24"/>
          <w:szCs w:val="24"/>
        </w:rPr>
      </w:pPr>
      <w:r w:rsidRPr="00EA6B87">
        <w:rPr>
          <w:b/>
          <w:i/>
          <w:sz w:val="24"/>
          <w:szCs w:val="24"/>
        </w:rPr>
        <w:t>Philippians</w:t>
      </w:r>
      <w:r>
        <w:rPr>
          <w:b/>
          <w:i/>
          <w:sz w:val="24"/>
          <w:szCs w:val="24"/>
        </w:rPr>
        <w:t xml:space="preserve"> </w:t>
      </w:r>
      <w:r w:rsidRPr="00EA6B87">
        <w:rPr>
          <w:b/>
          <w:i/>
          <w:sz w:val="24"/>
          <w:szCs w:val="24"/>
        </w:rPr>
        <w:t>3: 12-14</w:t>
      </w:r>
    </w:p>
    <w:p w14:paraId="0C1F0679" w14:textId="77777777" w:rsidR="00EA6B87" w:rsidRDefault="00EA6B87" w:rsidP="00833ABE">
      <w:pPr>
        <w:jc w:val="center"/>
        <w:rPr>
          <w:b/>
          <w:i/>
          <w:sz w:val="24"/>
          <w:szCs w:val="24"/>
        </w:rPr>
      </w:pPr>
      <w:r w:rsidRPr="00EA6B87">
        <w:rPr>
          <w:b/>
          <w:i/>
          <w:sz w:val="24"/>
          <w:szCs w:val="24"/>
        </w:rPr>
        <w:t>Not that I have already obtained all this, or have already been made perfect, but I press on to take hold of that which Christ Jesus took hold of me. Brothers, I do not consider myself yet to have taken hold of it. But one thing I do: Forgetting what is behind and straining toward what is ahead, I press on toward the goal to win the prize for which God has called me heavenward in Christ Jesus</w:t>
      </w:r>
      <w:r w:rsidR="00444F30">
        <w:rPr>
          <w:b/>
          <w:i/>
          <w:sz w:val="24"/>
          <w:szCs w:val="24"/>
        </w:rPr>
        <w:t>.</w:t>
      </w:r>
    </w:p>
    <w:p w14:paraId="1D47FD97" w14:textId="77777777" w:rsidR="005E1AE9" w:rsidRPr="00112442" w:rsidRDefault="00ED712C" w:rsidP="005E1AE9">
      <w:pPr>
        <w:spacing w:after="0"/>
        <w:jc w:val="center"/>
        <w:rPr>
          <w:b/>
          <w:sz w:val="28"/>
          <w:szCs w:val="28"/>
        </w:rPr>
      </w:pPr>
      <w:r>
        <w:rPr>
          <w:b/>
          <w:sz w:val="28"/>
          <w:szCs w:val="28"/>
        </w:rPr>
        <w:t xml:space="preserve">The </w:t>
      </w:r>
      <w:r w:rsidR="006B1243">
        <w:rPr>
          <w:b/>
          <w:sz w:val="28"/>
          <w:szCs w:val="28"/>
        </w:rPr>
        <w:t>O</w:t>
      </w:r>
      <w:r>
        <w:rPr>
          <w:b/>
          <w:sz w:val="28"/>
          <w:szCs w:val="28"/>
        </w:rPr>
        <w:t>nes</w:t>
      </w:r>
      <w:r w:rsidR="005E1AE9" w:rsidRPr="00112442">
        <w:rPr>
          <w:b/>
          <w:sz w:val="28"/>
          <w:szCs w:val="28"/>
        </w:rPr>
        <w:t xml:space="preserve"> </w:t>
      </w:r>
      <w:r>
        <w:rPr>
          <w:b/>
          <w:sz w:val="28"/>
          <w:szCs w:val="28"/>
        </w:rPr>
        <w:t>w</w:t>
      </w:r>
      <w:r w:rsidR="005E1AE9" w:rsidRPr="00112442">
        <w:rPr>
          <w:b/>
          <w:sz w:val="28"/>
          <w:szCs w:val="28"/>
        </w:rPr>
        <w:t>ho Believe</w:t>
      </w:r>
      <w:r w:rsidR="00C82E1A">
        <w:rPr>
          <w:b/>
          <w:sz w:val="28"/>
          <w:szCs w:val="28"/>
        </w:rPr>
        <w:t>d</w:t>
      </w:r>
      <w:r>
        <w:rPr>
          <w:b/>
          <w:sz w:val="28"/>
          <w:szCs w:val="28"/>
        </w:rPr>
        <w:t xml:space="preserve"> on Him</w:t>
      </w:r>
      <w:r w:rsidR="005E1AE9" w:rsidRPr="00112442">
        <w:rPr>
          <w:b/>
          <w:sz w:val="28"/>
          <w:szCs w:val="28"/>
        </w:rPr>
        <w:t xml:space="preserve"> Will Not Be </w:t>
      </w:r>
      <w:r w:rsidR="00D35EDC">
        <w:rPr>
          <w:b/>
          <w:sz w:val="28"/>
          <w:szCs w:val="28"/>
        </w:rPr>
        <w:t>Disappointed</w:t>
      </w:r>
    </w:p>
    <w:p w14:paraId="6DD85515" w14:textId="77777777" w:rsidR="005E1AE9" w:rsidRDefault="008512D2" w:rsidP="00A733F4">
      <w:pPr>
        <w:ind w:firstLine="720"/>
        <w:jc w:val="both"/>
        <w:rPr>
          <w:sz w:val="24"/>
          <w:szCs w:val="24"/>
        </w:rPr>
      </w:pPr>
      <w:r>
        <w:rPr>
          <w:sz w:val="24"/>
          <w:szCs w:val="24"/>
        </w:rPr>
        <w:t xml:space="preserve"> Have you ever said,</w:t>
      </w:r>
      <w:r w:rsidR="00ED712C">
        <w:rPr>
          <w:sz w:val="24"/>
          <w:szCs w:val="24"/>
        </w:rPr>
        <w:t xml:space="preserve"> </w:t>
      </w:r>
      <w:r>
        <w:rPr>
          <w:sz w:val="24"/>
          <w:szCs w:val="24"/>
        </w:rPr>
        <w:t>or heard some someone say, “He or she was my rock</w:t>
      </w:r>
      <w:r w:rsidR="00ED712C">
        <w:rPr>
          <w:sz w:val="24"/>
          <w:szCs w:val="24"/>
        </w:rPr>
        <w:t>.</w:t>
      </w:r>
      <w:r>
        <w:rPr>
          <w:sz w:val="24"/>
          <w:szCs w:val="24"/>
        </w:rPr>
        <w:t>”</w:t>
      </w:r>
      <w:r w:rsidR="00ED712C">
        <w:rPr>
          <w:sz w:val="24"/>
          <w:szCs w:val="24"/>
        </w:rPr>
        <w:t>? Usually    we make a declaration like this when w</w:t>
      </w:r>
      <w:r w:rsidR="00030E26">
        <w:rPr>
          <w:sz w:val="24"/>
          <w:szCs w:val="24"/>
        </w:rPr>
        <w:t>e are greatly disturbed because</w:t>
      </w:r>
      <w:r w:rsidR="00ED712C">
        <w:rPr>
          <w:sz w:val="24"/>
          <w:szCs w:val="24"/>
        </w:rPr>
        <w:t xml:space="preserve"> this person</w:t>
      </w:r>
      <w:r w:rsidR="00030E26">
        <w:rPr>
          <w:sz w:val="24"/>
          <w:szCs w:val="24"/>
        </w:rPr>
        <w:t xml:space="preserve"> has been removed from our life</w:t>
      </w:r>
      <w:r w:rsidR="00ED712C">
        <w:rPr>
          <w:sz w:val="24"/>
          <w:szCs w:val="24"/>
        </w:rPr>
        <w:t xml:space="preserve">. </w:t>
      </w:r>
      <w:r w:rsidR="001F1E0F">
        <w:rPr>
          <w:sz w:val="24"/>
          <w:szCs w:val="24"/>
        </w:rPr>
        <w:t xml:space="preserve"> </w:t>
      </w:r>
      <w:r w:rsidR="00C82E1A">
        <w:rPr>
          <w:sz w:val="24"/>
          <w:szCs w:val="24"/>
        </w:rPr>
        <w:t>Maybe</w:t>
      </w:r>
      <w:r w:rsidR="001F1E0F">
        <w:rPr>
          <w:sz w:val="24"/>
          <w:szCs w:val="24"/>
        </w:rPr>
        <w:t xml:space="preserve"> you have had a life-shattering moment like this when your “Rock” vanished before your very eyes. As for me,</w:t>
      </w:r>
      <w:r w:rsidR="00030E26">
        <w:rPr>
          <w:sz w:val="24"/>
          <w:szCs w:val="24"/>
        </w:rPr>
        <w:t xml:space="preserve"> </w:t>
      </w:r>
      <w:r w:rsidR="00444F30">
        <w:rPr>
          <w:sz w:val="24"/>
          <w:szCs w:val="24"/>
        </w:rPr>
        <w:t xml:space="preserve">I had believed </w:t>
      </w:r>
      <w:r w:rsidR="0009155D">
        <w:rPr>
          <w:sz w:val="24"/>
          <w:szCs w:val="24"/>
        </w:rPr>
        <w:t>that</w:t>
      </w:r>
      <w:r w:rsidR="005E1AE9">
        <w:rPr>
          <w:sz w:val="24"/>
          <w:szCs w:val="24"/>
        </w:rPr>
        <w:t xml:space="preserve"> my marriage </w:t>
      </w:r>
      <w:r w:rsidR="0009155D">
        <w:rPr>
          <w:sz w:val="24"/>
          <w:szCs w:val="24"/>
        </w:rPr>
        <w:t>was my</w:t>
      </w:r>
      <w:r w:rsidR="005E1AE9">
        <w:rPr>
          <w:sz w:val="24"/>
          <w:szCs w:val="24"/>
        </w:rPr>
        <w:t xml:space="preserve"> </w:t>
      </w:r>
      <w:r w:rsidR="00ED712C">
        <w:rPr>
          <w:sz w:val="24"/>
          <w:szCs w:val="24"/>
        </w:rPr>
        <w:t xml:space="preserve">rock of </w:t>
      </w:r>
      <w:r w:rsidR="005E1AE9">
        <w:rPr>
          <w:sz w:val="24"/>
          <w:szCs w:val="24"/>
        </w:rPr>
        <w:t xml:space="preserve">refuge, my trust, my </w:t>
      </w:r>
      <w:r w:rsidR="0009155D">
        <w:rPr>
          <w:sz w:val="24"/>
          <w:szCs w:val="24"/>
        </w:rPr>
        <w:t>security</w:t>
      </w:r>
      <w:r w:rsidR="005E1AE9">
        <w:rPr>
          <w:sz w:val="24"/>
          <w:szCs w:val="24"/>
        </w:rPr>
        <w:t xml:space="preserve">! However, when these trials came </w:t>
      </w:r>
      <w:r w:rsidR="00ED712C">
        <w:rPr>
          <w:sz w:val="24"/>
          <w:szCs w:val="24"/>
        </w:rPr>
        <w:t>they</w:t>
      </w:r>
      <w:r w:rsidR="005E1AE9">
        <w:rPr>
          <w:sz w:val="24"/>
          <w:szCs w:val="24"/>
        </w:rPr>
        <w:t xml:space="preserve"> exposed </w:t>
      </w:r>
      <w:r w:rsidR="0009155D">
        <w:rPr>
          <w:sz w:val="24"/>
          <w:szCs w:val="24"/>
        </w:rPr>
        <w:t>my misplaced trust</w:t>
      </w:r>
      <w:r w:rsidR="00A733F4">
        <w:rPr>
          <w:sz w:val="24"/>
          <w:szCs w:val="24"/>
        </w:rPr>
        <w:t xml:space="preserve">. </w:t>
      </w:r>
      <w:r w:rsidR="004E6400">
        <w:rPr>
          <w:sz w:val="24"/>
          <w:szCs w:val="24"/>
        </w:rPr>
        <w:t xml:space="preserve">Do you know what anxiety is? Anxiety is your body’s response to trauma; attempting to find security without faith in God. This was my physical response. </w:t>
      </w:r>
      <w:r w:rsidR="00444F30">
        <w:rPr>
          <w:sz w:val="24"/>
          <w:szCs w:val="24"/>
        </w:rPr>
        <w:t>The Lord</w:t>
      </w:r>
      <w:r w:rsidR="005E1AE9">
        <w:rPr>
          <w:sz w:val="24"/>
          <w:szCs w:val="24"/>
        </w:rPr>
        <w:t xml:space="preserve"> gently led me to this passage, quoted e</w:t>
      </w:r>
      <w:r w:rsidR="00525E52">
        <w:rPr>
          <w:sz w:val="24"/>
          <w:szCs w:val="24"/>
        </w:rPr>
        <w:t>ight times in the New Testament, not just to correct me</w:t>
      </w:r>
      <w:r>
        <w:rPr>
          <w:sz w:val="24"/>
          <w:szCs w:val="24"/>
        </w:rPr>
        <w:t>,</w:t>
      </w:r>
      <w:r w:rsidR="00525E52">
        <w:rPr>
          <w:sz w:val="24"/>
          <w:szCs w:val="24"/>
        </w:rPr>
        <w:t xml:space="preserve"> but to turn me to the Son of God who is seated at the Right Hand of God</w:t>
      </w:r>
      <w:r w:rsidR="008932D1">
        <w:rPr>
          <w:sz w:val="24"/>
          <w:szCs w:val="24"/>
        </w:rPr>
        <w:t xml:space="preserve">, </w:t>
      </w:r>
      <w:r w:rsidR="00525E52">
        <w:rPr>
          <w:sz w:val="24"/>
          <w:szCs w:val="24"/>
        </w:rPr>
        <w:t xml:space="preserve">the Rock of </w:t>
      </w:r>
      <w:r w:rsidR="008932D1">
        <w:rPr>
          <w:sz w:val="24"/>
          <w:szCs w:val="24"/>
        </w:rPr>
        <w:t>A</w:t>
      </w:r>
      <w:r w:rsidR="00525E52">
        <w:rPr>
          <w:sz w:val="24"/>
          <w:szCs w:val="24"/>
        </w:rPr>
        <w:t>ges</w:t>
      </w:r>
      <w:r w:rsidR="00444F30">
        <w:rPr>
          <w:sz w:val="24"/>
          <w:szCs w:val="24"/>
        </w:rPr>
        <w:t>.</w:t>
      </w:r>
      <w:r w:rsidR="00525E52">
        <w:rPr>
          <w:sz w:val="24"/>
          <w:szCs w:val="24"/>
        </w:rPr>
        <w:t xml:space="preserve"> He </w:t>
      </w:r>
      <w:r w:rsidR="00ED712C">
        <w:rPr>
          <w:sz w:val="24"/>
          <w:szCs w:val="24"/>
        </w:rPr>
        <w:t>has never left</w:t>
      </w:r>
      <w:r w:rsidR="00525E52">
        <w:rPr>
          <w:sz w:val="24"/>
          <w:szCs w:val="24"/>
        </w:rPr>
        <w:t xml:space="preserve"> me disappointed!</w:t>
      </w:r>
      <w:r w:rsidR="005E1AE9">
        <w:rPr>
          <w:sz w:val="24"/>
          <w:szCs w:val="24"/>
        </w:rPr>
        <w:t xml:space="preserve"> </w:t>
      </w:r>
    </w:p>
    <w:p w14:paraId="1F44EE8F" w14:textId="77777777" w:rsidR="005E1AE9" w:rsidRPr="00532DAC" w:rsidRDefault="005E1AE9" w:rsidP="005E1AE9">
      <w:pPr>
        <w:spacing w:after="0"/>
        <w:jc w:val="center"/>
        <w:rPr>
          <w:b/>
          <w:i/>
          <w:sz w:val="24"/>
          <w:szCs w:val="24"/>
        </w:rPr>
      </w:pPr>
      <w:r w:rsidRPr="00532DAC">
        <w:rPr>
          <w:b/>
          <w:i/>
          <w:sz w:val="24"/>
          <w:szCs w:val="24"/>
        </w:rPr>
        <w:t>Isaiah 28:15-16</w:t>
      </w:r>
    </w:p>
    <w:p w14:paraId="32809507" w14:textId="77777777" w:rsidR="005E1AE9" w:rsidRDefault="005E1AE9" w:rsidP="005E1AE9">
      <w:pPr>
        <w:spacing w:after="0"/>
        <w:jc w:val="center"/>
        <w:rPr>
          <w:b/>
          <w:i/>
          <w:sz w:val="24"/>
          <w:szCs w:val="24"/>
        </w:rPr>
      </w:pPr>
      <w:r w:rsidRPr="00D6690D">
        <w:rPr>
          <w:b/>
          <w:i/>
          <w:sz w:val="24"/>
          <w:szCs w:val="24"/>
        </w:rPr>
        <w:t>For you said</w:t>
      </w:r>
      <w:r>
        <w:rPr>
          <w:b/>
          <w:i/>
          <w:sz w:val="24"/>
          <w:szCs w:val="24"/>
        </w:rPr>
        <w:t>,</w:t>
      </w:r>
      <w:r w:rsidRPr="00D6690D">
        <w:rPr>
          <w:b/>
          <w:i/>
          <w:sz w:val="24"/>
          <w:szCs w:val="24"/>
        </w:rPr>
        <w:t xml:space="preserve"> we have cut a deal with death, and we have made an agreement with sheol; when the overwhelming scourge passes through, it will not touch us, because we have made a lie our refuge and falsehood our hiding place. So the Sovereign LORD says: “SEE I lay a stone in Zion, a tested stone, a precious cornerstone for a sure foundation; the one who </w:t>
      </w:r>
      <w:r w:rsidRPr="007518B7">
        <w:rPr>
          <w:b/>
          <w:i/>
          <w:sz w:val="24"/>
          <w:szCs w:val="24"/>
          <w:u w:val="single"/>
        </w:rPr>
        <w:t>believes</w:t>
      </w:r>
      <w:r w:rsidRPr="00D6690D">
        <w:rPr>
          <w:b/>
          <w:i/>
          <w:sz w:val="24"/>
          <w:szCs w:val="24"/>
        </w:rPr>
        <w:t xml:space="preserve"> in it will not be dismayed.”</w:t>
      </w:r>
    </w:p>
    <w:p w14:paraId="09E20669" w14:textId="77777777" w:rsidR="00755104" w:rsidRDefault="00525E52" w:rsidP="0009258D">
      <w:pPr>
        <w:pStyle w:val="line"/>
        <w:ind w:firstLine="720"/>
        <w:jc w:val="both"/>
        <w:rPr>
          <w:rFonts w:asciiTheme="minorHAnsi" w:hAnsiTheme="minorHAnsi" w:cstheme="minorHAnsi"/>
          <w:b/>
        </w:rPr>
      </w:pPr>
      <w:r>
        <w:rPr>
          <w:rFonts w:asciiTheme="minorHAnsi" w:hAnsiTheme="minorHAnsi" w:cstheme="minorHAnsi"/>
        </w:rPr>
        <w:t>The word in this passage that I would like to unpack, if I can, is</w:t>
      </w:r>
      <w:r w:rsidR="00A733F4" w:rsidRPr="00A61006">
        <w:rPr>
          <w:rFonts w:asciiTheme="minorHAnsi" w:hAnsiTheme="minorHAnsi" w:cstheme="minorHAnsi"/>
        </w:rPr>
        <w:t xml:space="preserve"> </w:t>
      </w:r>
      <w:r w:rsidR="00A733F4" w:rsidRPr="00A61006">
        <w:rPr>
          <w:rFonts w:asciiTheme="minorHAnsi" w:hAnsiTheme="minorHAnsi" w:cstheme="minorHAnsi"/>
          <w:b/>
          <w:i/>
        </w:rPr>
        <w:t>believes</w:t>
      </w:r>
      <w:r w:rsidR="00522D82">
        <w:rPr>
          <w:rFonts w:asciiTheme="minorHAnsi" w:hAnsiTheme="minorHAnsi" w:cstheme="minorHAnsi"/>
          <w:b/>
          <w:i/>
        </w:rPr>
        <w:t>; it</w:t>
      </w:r>
      <w:r w:rsidR="00A733F4">
        <w:rPr>
          <w:rFonts w:asciiTheme="minorHAnsi" w:hAnsiTheme="minorHAnsi" w:cstheme="minorHAnsi"/>
        </w:rPr>
        <w:t xml:space="preserve"> is</w:t>
      </w:r>
      <w:r w:rsidR="00A733F4" w:rsidRPr="00A733F4">
        <w:rPr>
          <w:rFonts w:asciiTheme="minorHAnsi" w:hAnsiTheme="minorHAnsi" w:cstheme="minorHAnsi"/>
          <w:b/>
          <w:i/>
        </w:rPr>
        <w:t xml:space="preserve"> </w:t>
      </w:r>
      <w:r w:rsidR="00A733F4" w:rsidRPr="00A61006">
        <w:rPr>
          <w:rFonts w:asciiTheme="minorHAnsi" w:hAnsiTheme="minorHAnsi" w:cstheme="minorHAnsi"/>
          <w:b/>
          <w:i/>
        </w:rPr>
        <w:t>foundational</w:t>
      </w:r>
      <w:r w:rsidR="00A733F4" w:rsidRPr="00A61006">
        <w:rPr>
          <w:rFonts w:asciiTheme="minorHAnsi" w:hAnsiTheme="minorHAnsi" w:cstheme="minorHAnsi"/>
        </w:rPr>
        <w:t xml:space="preserve"> to our </w:t>
      </w:r>
      <w:r w:rsidR="00A733F4" w:rsidRPr="00A61006">
        <w:rPr>
          <w:rFonts w:asciiTheme="minorHAnsi" w:hAnsiTheme="minorHAnsi" w:cstheme="minorHAnsi"/>
          <w:b/>
          <w:i/>
        </w:rPr>
        <w:t>faith</w:t>
      </w:r>
      <w:r w:rsidR="00A733F4" w:rsidRPr="00A61006">
        <w:rPr>
          <w:rFonts w:asciiTheme="minorHAnsi" w:hAnsiTheme="minorHAnsi" w:cstheme="minorHAnsi"/>
        </w:rPr>
        <w:t xml:space="preserve">. (Romans 1:17; Hebrews 10:38) It is found in Habakkuk 2:4, “…But the </w:t>
      </w:r>
      <w:r w:rsidR="007518B7">
        <w:rPr>
          <w:rFonts w:asciiTheme="minorHAnsi" w:hAnsiTheme="minorHAnsi" w:cstheme="minorHAnsi"/>
        </w:rPr>
        <w:t>just</w:t>
      </w:r>
      <w:r w:rsidR="00A733F4" w:rsidRPr="00A61006">
        <w:rPr>
          <w:rFonts w:asciiTheme="minorHAnsi" w:hAnsiTheme="minorHAnsi" w:cstheme="minorHAnsi"/>
        </w:rPr>
        <w:t xml:space="preserve"> will live by </w:t>
      </w:r>
      <w:r w:rsidR="00A733F4" w:rsidRPr="0009155D">
        <w:rPr>
          <w:rFonts w:asciiTheme="minorHAnsi" w:hAnsiTheme="minorHAnsi" w:cstheme="minorHAnsi"/>
          <w:b/>
          <w:i/>
        </w:rPr>
        <w:t>faith</w:t>
      </w:r>
      <w:r w:rsidR="00A733F4" w:rsidRPr="00A61006">
        <w:rPr>
          <w:rFonts w:asciiTheme="minorHAnsi" w:hAnsiTheme="minorHAnsi" w:cstheme="minorHAnsi"/>
        </w:rPr>
        <w:t>.”</w:t>
      </w:r>
      <w:r w:rsidR="007518B7">
        <w:rPr>
          <w:rFonts w:asciiTheme="minorHAnsi" w:hAnsiTheme="minorHAnsi" w:cstheme="minorHAnsi"/>
        </w:rPr>
        <w:t xml:space="preserve"> </w:t>
      </w:r>
      <w:r w:rsidR="00444F30" w:rsidRPr="00A61006">
        <w:rPr>
          <w:rFonts w:asciiTheme="minorHAnsi" w:hAnsiTheme="minorHAnsi" w:cstheme="minorHAnsi"/>
        </w:rPr>
        <w:t>This word is rich in meaning.</w:t>
      </w:r>
      <w:r w:rsidR="000F25C3">
        <w:rPr>
          <w:rFonts w:asciiTheme="minorHAnsi" w:hAnsiTheme="minorHAnsi" w:cstheme="minorHAnsi"/>
        </w:rPr>
        <w:t xml:space="preserve"> </w:t>
      </w:r>
      <w:r w:rsidR="00444F30">
        <w:rPr>
          <w:rFonts w:asciiTheme="minorHAnsi" w:hAnsiTheme="minorHAnsi" w:cstheme="minorHAnsi"/>
        </w:rPr>
        <w:t xml:space="preserve">Please take a moment and look closely </w:t>
      </w:r>
      <w:r w:rsidR="000161B2">
        <w:rPr>
          <w:rFonts w:asciiTheme="minorHAnsi" w:hAnsiTheme="minorHAnsi" w:cstheme="minorHAnsi"/>
        </w:rPr>
        <w:t>at</w:t>
      </w:r>
      <w:r w:rsidR="00444F30">
        <w:rPr>
          <w:rFonts w:asciiTheme="minorHAnsi" w:hAnsiTheme="minorHAnsi" w:cstheme="minorHAnsi"/>
        </w:rPr>
        <w:t xml:space="preserve"> the words found in the In Strong’s Concordance </w:t>
      </w:r>
      <w:r w:rsidR="000161B2">
        <w:rPr>
          <w:rFonts w:asciiTheme="minorHAnsi" w:hAnsiTheme="minorHAnsi" w:cstheme="minorHAnsi"/>
        </w:rPr>
        <w:t xml:space="preserve">to define the word </w:t>
      </w:r>
      <w:r w:rsidR="000161B2" w:rsidRPr="008932D1">
        <w:rPr>
          <w:rFonts w:asciiTheme="minorHAnsi" w:hAnsiTheme="minorHAnsi" w:cstheme="minorHAnsi"/>
          <w:b/>
        </w:rPr>
        <w:t>b</w:t>
      </w:r>
      <w:r w:rsidR="00A733F4" w:rsidRPr="008932D1">
        <w:rPr>
          <w:rFonts w:asciiTheme="minorHAnsi" w:hAnsiTheme="minorHAnsi" w:cstheme="minorHAnsi"/>
          <w:b/>
        </w:rPr>
        <w:t>elieve</w:t>
      </w:r>
      <w:r w:rsidR="008932D1" w:rsidRPr="008932D1">
        <w:rPr>
          <w:rFonts w:asciiTheme="minorHAnsi" w:hAnsiTheme="minorHAnsi" w:cstheme="minorHAnsi"/>
          <w:b/>
        </w:rPr>
        <w:t xml:space="preserve"> </w:t>
      </w:r>
      <w:r w:rsidR="000F25C3" w:rsidRPr="008932D1">
        <w:rPr>
          <w:rFonts w:asciiTheme="minorHAnsi" w:hAnsiTheme="minorHAnsi" w:cstheme="minorHAnsi"/>
          <w:b/>
        </w:rPr>
        <w:t>in</w:t>
      </w:r>
      <w:r w:rsidR="000161B2" w:rsidRPr="008932D1">
        <w:rPr>
          <w:rFonts w:asciiTheme="minorHAnsi" w:hAnsiTheme="minorHAnsi" w:cstheme="minorHAnsi"/>
          <w:b/>
        </w:rPr>
        <w:t xml:space="preserve"> Hebrew</w:t>
      </w:r>
      <w:r w:rsidR="008932D1" w:rsidRPr="008932D1">
        <w:rPr>
          <w:rFonts w:asciiTheme="minorHAnsi" w:hAnsiTheme="minorHAnsi" w:cstheme="minorHAnsi"/>
          <w:b/>
        </w:rPr>
        <w:t xml:space="preserve">, </w:t>
      </w:r>
      <w:r w:rsidR="00A733F4" w:rsidRPr="008932D1">
        <w:rPr>
          <w:rFonts w:asciiTheme="minorHAnsi" w:hAnsiTheme="minorHAnsi" w:cstheme="minorHAnsi"/>
          <w:b/>
        </w:rPr>
        <w:t>Aman</w:t>
      </w:r>
      <w:r w:rsidR="008932D1" w:rsidRPr="008932D1">
        <w:rPr>
          <w:rFonts w:asciiTheme="minorHAnsi" w:hAnsiTheme="minorHAnsi" w:cstheme="minorHAnsi"/>
          <w:b/>
        </w:rPr>
        <w:t>:</w:t>
      </w:r>
    </w:p>
    <w:p w14:paraId="3F1CADF4" w14:textId="77777777" w:rsidR="00755104" w:rsidRPr="00755104" w:rsidRDefault="000F25C3" w:rsidP="00755104">
      <w:pPr>
        <w:pStyle w:val="line"/>
        <w:ind w:left="1440"/>
        <w:jc w:val="both"/>
        <w:rPr>
          <w:rFonts w:asciiTheme="minorHAnsi" w:hAnsiTheme="minorHAnsi" w:cstheme="minorHAnsi"/>
          <w:sz w:val="20"/>
          <w:szCs w:val="20"/>
        </w:rPr>
      </w:pPr>
      <w:r w:rsidRPr="00755104">
        <w:rPr>
          <w:rFonts w:asciiTheme="minorHAnsi" w:hAnsiTheme="minorHAnsi" w:cstheme="minorHAnsi"/>
          <w:sz w:val="20"/>
          <w:szCs w:val="20"/>
        </w:rPr>
        <w:t>T</w:t>
      </w:r>
      <w:r w:rsidR="00A733F4" w:rsidRPr="00755104">
        <w:rPr>
          <w:rFonts w:asciiTheme="minorHAnsi" w:hAnsiTheme="minorHAnsi" w:cstheme="minorHAnsi"/>
          <w:sz w:val="20"/>
          <w:szCs w:val="20"/>
        </w:rPr>
        <w:t xml:space="preserve">o build up or support; to foster as a parent or nurse; to render or </w:t>
      </w:r>
      <w:r w:rsidR="00A733F4" w:rsidRPr="00755104">
        <w:rPr>
          <w:rFonts w:asciiTheme="minorHAnsi" w:hAnsiTheme="minorHAnsi" w:cstheme="minorHAnsi"/>
          <w:i/>
          <w:sz w:val="20"/>
          <w:szCs w:val="20"/>
        </w:rPr>
        <w:t>be firm or faithful to trust</w:t>
      </w:r>
      <w:r w:rsidR="00A733F4" w:rsidRPr="00755104">
        <w:rPr>
          <w:rFonts w:asciiTheme="minorHAnsi" w:hAnsiTheme="minorHAnsi" w:cstheme="minorHAnsi"/>
          <w:sz w:val="20"/>
          <w:szCs w:val="20"/>
        </w:rPr>
        <w:t xml:space="preserve">, or </w:t>
      </w:r>
      <w:r w:rsidR="00A733F4" w:rsidRPr="00755104">
        <w:rPr>
          <w:rFonts w:asciiTheme="minorHAnsi" w:hAnsiTheme="minorHAnsi" w:cstheme="minorHAnsi"/>
          <w:i/>
          <w:sz w:val="20"/>
          <w:szCs w:val="20"/>
        </w:rPr>
        <w:t>believe</w:t>
      </w:r>
      <w:r w:rsidR="00A733F4" w:rsidRPr="00755104">
        <w:rPr>
          <w:rFonts w:asciiTheme="minorHAnsi" w:hAnsiTheme="minorHAnsi" w:cstheme="minorHAnsi"/>
          <w:sz w:val="20"/>
          <w:szCs w:val="20"/>
        </w:rPr>
        <w:t xml:space="preserve">, to be </w:t>
      </w:r>
      <w:r w:rsidR="00A733F4" w:rsidRPr="00755104">
        <w:rPr>
          <w:rFonts w:asciiTheme="minorHAnsi" w:hAnsiTheme="minorHAnsi" w:cstheme="minorHAnsi"/>
          <w:b/>
          <w:i/>
          <w:sz w:val="20"/>
          <w:szCs w:val="20"/>
        </w:rPr>
        <w:t>permanent</w:t>
      </w:r>
      <w:r w:rsidR="00A733F4" w:rsidRPr="00755104">
        <w:rPr>
          <w:rFonts w:asciiTheme="minorHAnsi" w:hAnsiTheme="minorHAnsi" w:cstheme="minorHAnsi"/>
          <w:sz w:val="20"/>
          <w:szCs w:val="20"/>
        </w:rPr>
        <w:t xml:space="preserve">, </w:t>
      </w:r>
      <w:r w:rsidR="00A733F4" w:rsidRPr="00755104">
        <w:rPr>
          <w:rFonts w:asciiTheme="minorHAnsi" w:hAnsiTheme="minorHAnsi" w:cstheme="minorHAnsi"/>
          <w:b/>
          <w:i/>
          <w:sz w:val="20"/>
          <w:szCs w:val="20"/>
        </w:rPr>
        <w:t>be true</w:t>
      </w:r>
      <w:r w:rsidR="00A733F4" w:rsidRPr="00755104">
        <w:rPr>
          <w:rFonts w:asciiTheme="minorHAnsi" w:hAnsiTheme="minorHAnsi" w:cstheme="minorHAnsi"/>
          <w:sz w:val="20"/>
          <w:szCs w:val="20"/>
        </w:rPr>
        <w:t xml:space="preserve">, or certain; to </w:t>
      </w:r>
      <w:r w:rsidR="00A733F4" w:rsidRPr="00755104">
        <w:rPr>
          <w:rFonts w:asciiTheme="minorHAnsi" w:hAnsiTheme="minorHAnsi" w:cstheme="minorHAnsi"/>
          <w:b/>
          <w:i/>
          <w:sz w:val="20"/>
          <w:szCs w:val="20"/>
        </w:rPr>
        <w:t>go to the right hand</w:t>
      </w:r>
      <w:r w:rsidR="00A733F4" w:rsidRPr="00755104">
        <w:rPr>
          <w:rFonts w:asciiTheme="minorHAnsi" w:hAnsiTheme="minorHAnsi" w:cstheme="minorHAnsi"/>
          <w:sz w:val="20"/>
          <w:szCs w:val="20"/>
        </w:rPr>
        <w:t xml:space="preserve">:- hence </w:t>
      </w:r>
      <w:r w:rsidR="00A733F4" w:rsidRPr="00755104">
        <w:rPr>
          <w:rFonts w:asciiTheme="minorHAnsi" w:hAnsiTheme="minorHAnsi" w:cstheme="minorHAnsi"/>
          <w:b/>
          <w:i/>
          <w:sz w:val="20"/>
          <w:szCs w:val="20"/>
        </w:rPr>
        <w:t>assurance</w:t>
      </w:r>
      <w:r w:rsidR="00A733F4" w:rsidRPr="00755104">
        <w:rPr>
          <w:rFonts w:asciiTheme="minorHAnsi" w:hAnsiTheme="minorHAnsi" w:cstheme="minorHAnsi"/>
          <w:sz w:val="20"/>
          <w:szCs w:val="20"/>
        </w:rPr>
        <w:t xml:space="preserve"> believe, </w:t>
      </w:r>
      <w:r w:rsidR="00A733F4" w:rsidRPr="00755104">
        <w:rPr>
          <w:rFonts w:asciiTheme="minorHAnsi" w:hAnsiTheme="minorHAnsi" w:cstheme="minorHAnsi"/>
          <w:b/>
          <w:i/>
          <w:sz w:val="20"/>
          <w:szCs w:val="20"/>
        </w:rPr>
        <w:t>continuance</w:t>
      </w:r>
      <w:r w:rsidR="00A733F4" w:rsidRPr="00755104">
        <w:rPr>
          <w:rFonts w:asciiTheme="minorHAnsi" w:hAnsiTheme="minorHAnsi" w:cstheme="minorHAnsi"/>
          <w:sz w:val="20"/>
          <w:szCs w:val="20"/>
        </w:rPr>
        <w:t xml:space="preserve">, </w:t>
      </w:r>
      <w:r w:rsidR="00A733F4" w:rsidRPr="00755104">
        <w:rPr>
          <w:rFonts w:asciiTheme="minorHAnsi" w:hAnsiTheme="minorHAnsi" w:cstheme="minorHAnsi"/>
          <w:b/>
          <w:i/>
          <w:sz w:val="20"/>
          <w:szCs w:val="20"/>
        </w:rPr>
        <w:t>steadfast</w:t>
      </w:r>
      <w:r w:rsidR="00A733F4" w:rsidRPr="00755104">
        <w:rPr>
          <w:rFonts w:asciiTheme="minorHAnsi" w:hAnsiTheme="minorHAnsi" w:cstheme="minorHAnsi"/>
          <w:sz w:val="20"/>
          <w:szCs w:val="20"/>
        </w:rPr>
        <w:t xml:space="preserve">, </w:t>
      </w:r>
      <w:r w:rsidR="00A733F4" w:rsidRPr="00755104">
        <w:rPr>
          <w:rFonts w:asciiTheme="minorHAnsi" w:hAnsiTheme="minorHAnsi" w:cstheme="minorHAnsi"/>
          <w:b/>
          <w:i/>
          <w:sz w:val="20"/>
          <w:szCs w:val="20"/>
        </w:rPr>
        <w:t>sure</w:t>
      </w:r>
      <w:r w:rsidR="00A733F4" w:rsidRPr="00755104">
        <w:rPr>
          <w:rFonts w:asciiTheme="minorHAnsi" w:hAnsiTheme="minorHAnsi" w:cstheme="minorHAnsi"/>
          <w:sz w:val="20"/>
          <w:szCs w:val="20"/>
        </w:rPr>
        <w:t xml:space="preserve">, surely, trusty, </w:t>
      </w:r>
      <w:r w:rsidR="00A733F4" w:rsidRPr="00755104">
        <w:rPr>
          <w:rFonts w:asciiTheme="minorHAnsi" w:hAnsiTheme="minorHAnsi" w:cstheme="minorHAnsi"/>
          <w:b/>
          <w:i/>
          <w:sz w:val="20"/>
          <w:szCs w:val="20"/>
        </w:rPr>
        <w:t>verified</w:t>
      </w:r>
      <w:r w:rsidR="00A733F4" w:rsidRPr="00755104">
        <w:rPr>
          <w:rFonts w:asciiTheme="minorHAnsi" w:hAnsiTheme="minorHAnsi" w:cstheme="minorHAnsi"/>
          <w:sz w:val="20"/>
          <w:szCs w:val="20"/>
        </w:rPr>
        <w:t xml:space="preserve">, nurse (-ing- father), </w:t>
      </w:r>
      <w:r w:rsidR="00A733F4" w:rsidRPr="00755104">
        <w:rPr>
          <w:rFonts w:asciiTheme="minorHAnsi" w:hAnsiTheme="minorHAnsi" w:cstheme="minorHAnsi"/>
          <w:b/>
          <w:i/>
          <w:sz w:val="20"/>
          <w:szCs w:val="20"/>
        </w:rPr>
        <w:t>put trust, turn to the right</w:t>
      </w:r>
      <w:r w:rsidR="00A733F4" w:rsidRPr="00755104">
        <w:rPr>
          <w:rFonts w:asciiTheme="minorHAnsi" w:hAnsiTheme="minorHAnsi" w:cstheme="minorHAnsi"/>
          <w:sz w:val="20"/>
          <w:szCs w:val="20"/>
        </w:rPr>
        <w:t>.</w:t>
      </w:r>
    </w:p>
    <w:p w14:paraId="4A4A523D" w14:textId="77777777" w:rsidR="00CA66FD" w:rsidRPr="00755104" w:rsidRDefault="008512D2" w:rsidP="00755104">
      <w:pPr>
        <w:pStyle w:val="line"/>
        <w:ind w:firstLine="720"/>
        <w:jc w:val="both"/>
        <w:rPr>
          <w:rFonts w:asciiTheme="minorHAnsi" w:hAnsiTheme="minorHAnsi" w:cstheme="minorHAnsi"/>
        </w:rPr>
      </w:pPr>
      <w:r w:rsidRPr="00755104">
        <w:rPr>
          <w:rFonts w:asciiTheme="minorHAnsi" w:hAnsiTheme="minorHAnsi" w:cstheme="minorHAnsi"/>
        </w:rPr>
        <w:t xml:space="preserve">These are just a few of the other Hebrew words that are rooted in the word Amen: </w:t>
      </w:r>
      <w:r w:rsidRPr="00755104">
        <w:rPr>
          <w:rFonts w:asciiTheme="minorHAnsi" w:hAnsiTheme="minorHAnsi" w:cstheme="minorHAnsi"/>
          <w:b/>
          <w:i/>
        </w:rPr>
        <w:t>Truth;</w:t>
      </w:r>
      <w:r w:rsidRPr="00755104">
        <w:rPr>
          <w:rFonts w:asciiTheme="minorHAnsi" w:hAnsiTheme="minorHAnsi" w:cstheme="minorHAnsi"/>
        </w:rPr>
        <w:t xml:space="preserve"> </w:t>
      </w:r>
      <w:r w:rsidRPr="00755104">
        <w:rPr>
          <w:rFonts w:asciiTheme="minorHAnsi" w:hAnsiTheme="minorHAnsi" w:cstheme="minorHAnsi"/>
          <w:b/>
          <w:i/>
        </w:rPr>
        <w:t>Faithfulness;</w:t>
      </w:r>
      <w:r w:rsidRPr="00755104">
        <w:rPr>
          <w:rFonts w:asciiTheme="minorHAnsi" w:hAnsiTheme="minorHAnsi" w:cstheme="minorHAnsi"/>
        </w:rPr>
        <w:t xml:space="preserve"> </w:t>
      </w:r>
      <w:r w:rsidRPr="00755104">
        <w:rPr>
          <w:rFonts w:asciiTheme="minorHAnsi" w:hAnsiTheme="minorHAnsi" w:cstheme="minorHAnsi"/>
          <w:b/>
          <w:i/>
        </w:rPr>
        <w:t>security;</w:t>
      </w:r>
      <w:r w:rsidRPr="00755104">
        <w:rPr>
          <w:rFonts w:asciiTheme="minorHAnsi" w:hAnsiTheme="minorHAnsi" w:cstheme="minorHAnsi"/>
        </w:rPr>
        <w:t xml:space="preserve"> to </w:t>
      </w:r>
      <w:r w:rsidRPr="00755104">
        <w:rPr>
          <w:rFonts w:asciiTheme="minorHAnsi" w:hAnsiTheme="minorHAnsi" w:cstheme="minorHAnsi"/>
          <w:b/>
          <w:i/>
        </w:rPr>
        <w:t>turn to the right hand</w:t>
      </w:r>
      <w:r w:rsidRPr="00755104">
        <w:rPr>
          <w:rFonts w:asciiTheme="minorHAnsi" w:hAnsiTheme="minorHAnsi" w:cstheme="minorHAnsi"/>
        </w:rPr>
        <w:t>.</w:t>
      </w:r>
      <w:r w:rsidR="000161B2" w:rsidRPr="00755104">
        <w:rPr>
          <w:rFonts w:asciiTheme="minorHAnsi" w:hAnsiTheme="minorHAnsi" w:cstheme="minorHAnsi"/>
        </w:rPr>
        <w:t xml:space="preserve"> The Greek word </w:t>
      </w:r>
      <w:r w:rsidRPr="00755104">
        <w:rPr>
          <w:rFonts w:asciiTheme="minorHAnsi" w:hAnsiTheme="minorHAnsi" w:cstheme="minorHAnsi"/>
        </w:rPr>
        <w:t>A</w:t>
      </w:r>
      <w:r w:rsidR="000161B2" w:rsidRPr="00755104">
        <w:rPr>
          <w:rFonts w:asciiTheme="minorHAnsi" w:hAnsiTheme="minorHAnsi" w:cstheme="minorHAnsi"/>
        </w:rPr>
        <w:t>men</w:t>
      </w:r>
      <w:r w:rsidRPr="00755104">
        <w:rPr>
          <w:rFonts w:asciiTheme="minorHAnsi" w:hAnsiTheme="minorHAnsi" w:cstheme="minorHAnsi"/>
        </w:rPr>
        <w:t xml:space="preserve"> also</w:t>
      </w:r>
      <w:r w:rsidR="000161B2" w:rsidRPr="00755104">
        <w:rPr>
          <w:rFonts w:asciiTheme="minorHAnsi" w:hAnsiTheme="minorHAnsi" w:cstheme="minorHAnsi"/>
        </w:rPr>
        <w:t xml:space="preserve"> comes from this word. The Lord Jesus used it seventy eight times in the New Testament. Each time Jesus prefaced a statement with, “</w:t>
      </w:r>
      <w:r w:rsidR="000161B2" w:rsidRPr="00755104">
        <w:rPr>
          <w:rFonts w:asciiTheme="minorHAnsi" w:hAnsiTheme="minorHAnsi" w:cstheme="minorHAnsi"/>
          <w:b/>
          <w:i/>
        </w:rPr>
        <w:t>truly, truly</w:t>
      </w:r>
      <w:r w:rsidR="000161B2" w:rsidRPr="00755104">
        <w:rPr>
          <w:rFonts w:asciiTheme="minorHAnsi" w:hAnsiTheme="minorHAnsi" w:cstheme="minorHAnsi"/>
        </w:rPr>
        <w:t xml:space="preserve">” He was saying Amen, Amen! </w:t>
      </w:r>
      <w:r w:rsidRPr="00755104">
        <w:rPr>
          <w:rFonts w:asciiTheme="minorHAnsi" w:hAnsiTheme="minorHAnsi" w:cstheme="minorHAnsi"/>
        </w:rPr>
        <w:t xml:space="preserve">What is my point? </w:t>
      </w:r>
      <w:r w:rsidR="00D67382" w:rsidRPr="00755104">
        <w:rPr>
          <w:rFonts w:asciiTheme="minorHAnsi" w:hAnsiTheme="minorHAnsi" w:cstheme="minorHAnsi"/>
        </w:rPr>
        <w:t>If we are looking for a place to put our trust</w:t>
      </w:r>
      <w:r w:rsidR="001F1E0F" w:rsidRPr="00755104">
        <w:rPr>
          <w:rFonts w:asciiTheme="minorHAnsi" w:hAnsiTheme="minorHAnsi" w:cstheme="minorHAnsi"/>
        </w:rPr>
        <w:t>,</w:t>
      </w:r>
      <w:r w:rsidR="00D67382" w:rsidRPr="00755104">
        <w:rPr>
          <w:rFonts w:asciiTheme="minorHAnsi" w:hAnsiTheme="minorHAnsi" w:cstheme="minorHAnsi"/>
        </w:rPr>
        <w:t xml:space="preserve"> and find something sure to believe in</w:t>
      </w:r>
      <w:r w:rsidRPr="00755104">
        <w:rPr>
          <w:rFonts w:asciiTheme="minorHAnsi" w:hAnsiTheme="minorHAnsi" w:cstheme="minorHAnsi"/>
        </w:rPr>
        <w:t>,</w:t>
      </w:r>
      <w:r w:rsidR="00D67382" w:rsidRPr="00755104">
        <w:rPr>
          <w:rFonts w:asciiTheme="minorHAnsi" w:hAnsiTheme="minorHAnsi" w:cstheme="minorHAnsi"/>
        </w:rPr>
        <w:t xml:space="preserve"> than we need only to look to the Right Hand of God</w:t>
      </w:r>
      <w:r w:rsidR="00755104">
        <w:rPr>
          <w:rFonts w:asciiTheme="minorHAnsi" w:hAnsiTheme="minorHAnsi" w:cstheme="minorHAnsi"/>
        </w:rPr>
        <w:t>-</w:t>
      </w:r>
      <w:r w:rsidR="00A55FD4" w:rsidRPr="00755104">
        <w:rPr>
          <w:rFonts w:asciiTheme="minorHAnsi" w:hAnsiTheme="minorHAnsi" w:cstheme="minorHAnsi"/>
        </w:rPr>
        <w:t>where King Jesus</w:t>
      </w:r>
      <w:r w:rsidR="00C82E1A" w:rsidRPr="00755104">
        <w:rPr>
          <w:rFonts w:asciiTheme="minorHAnsi" w:hAnsiTheme="minorHAnsi" w:cstheme="minorHAnsi"/>
        </w:rPr>
        <w:t xml:space="preserve"> </w:t>
      </w:r>
      <w:r w:rsidR="00A55FD4" w:rsidRPr="00755104">
        <w:rPr>
          <w:rFonts w:asciiTheme="minorHAnsi" w:hAnsiTheme="minorHAnsi" w:cstheme="minorHAnsi"/>
        </w:rPr>
        <w:t xml:space="preserve">is </w:t>
      </w:r>
      <w:r w:rsidR="006B1243" w:rsidRPr="00755104">
        <w:rPr>
          <w:rFonts w:asciiTheme="minorHAnsi" w:hAnsiTheme="minorHAnsi" w:cstheme="minorHAnsi"/>
        </w:rPr>
        <w:t>enthroned</w:t>
      </w:r>
      <w:r w:rsidR="00A55FD4" w:rsidRPr="00755104">
        <w:rPr>
          <w:rFonts w:asciiTheme="minorHAnsi" w:hAnsiTheme="minorHAnsi" w:cstheme="minorHAnsi"/>
        </w:rPr>
        <w:t>!</w:t>
      </w:r>
      <w:r w:rsidR="006B1243" w:rsidRPr="00755104">
        <w:rPr>
          <w:rFonts w:asciiTheme="minorHAnsi" w:hAnsiTheme="minorHAnsi" w:cstheme="minorHAnsi"/>
        </w:rPr>
        <w:t xml:space="preserve"> </w:t>
      </w:r>
      <w:r w:rsidR="00522D82" w:rsidRPr="00755104">
        <w:rPr>
          <w:rFonts w:asciiTheme="minorHAnsi" w:hAnsiTheme="minorHAnsi" w:cstheme="minorHAnsi"/>
        </w:rPr>
        <w:t xml:space="preserve">He is the </w:t>
      </w:r>
      <w:r w:rsidR="00522D82" w:rsidRPr="00755104">
        <w:rPr>
          <w:rFonts w:asciiTheme="minorHAnsi" w:hAnsiTheme="minorHAnsi" w:cstheme="minorHAnsi"/>
          <w:b/>
          <w:i/>
        </w:rPr>
        <w:t>Precious Corner Stone</w:t>
      </w:r>
      <w:r w:rsidR="00522D82" w:rsidRPr="00755104">
        <w:rPr>
          <w:rFonts w:asciiTheme="minorHAnsi" w:hAnsiTheme="minorHAnsi" w:cstheme="minorHAnsi"/>
        </w:rPr>
        <w:t>.</w:t>
      </w:r>
      <w:r w:rsidRPr="00755104">
        <w:rPr>
          <w:rFonts w:asciiTheme="minorHAnsi" w:hAnsiTheme="minorHAnsi" w:cstheme="minorHAnsi"/>
        </w:rPr>
        <w:t xml:space="preserve"> (Ephesians 1:19-22; Mark 16:19)</w:t>
      </w:r>
      <w:r w:rsidR="00D67382" w:rsidRPr="00755104">
        <w:rPr>
          <w:rFonts w:asciiTheme="minorHAnsi" w:hAnsiTheme="minorHAnsi" w:cstheme="minorHAnsi"/>
        </w:rPr>
        <w:t xml:space="preserve"> Those who </w:t>
      </w:r>
      <w:r w:rsidR="00D67382" w:rsidRPr="00755104">
        <w:rPr>
          <w:rFonts w:asciiTheme="minorHAnsi" w:hAnsiTheme="minorHAnsi" w:cstheme="minorHAnsi"/>
          <w:b/>
          <w:i/>
        </w:rPr>
        <w:t>believe on Him</w:t>
      </w:r>
      <w:r w:rsidR="00D67382" w:rsidRPr="00755104">
        <w:rPr>
          <w:rFonts w:asciiTheme="minorHAnsi" w:hAnsiTheme="minorHAnsi" w:cstheme="minorHAnsi"/>
        </w:rPr>
        <w:t xml:space="preserve"> will not be disappointed!</w:t>
      </w:r>
    </w:p>
    <w:p w14:paraId="2041DDE1" w14:textId="77777777" w:rsidR="00D67382" w:rsidRPr="00CA66FD" w:rsidRDefault="00CA66FD" w:rsidP="00CA66FD">
      <w:pPr>
        <w:spacing w:after="0"/>
        <w:jc w:val="center"/>
        <w:rPr>
          <w:rFonts w:cstheme="minorHAnsi"/>
          <w:b/>
          <w:i/>
          <w:sz w:val="24"/>
          <w:szCs w:val="24"/>
        </w:rPr>
      </w:pPr>
      <w:r w:rsidRPr="00CA66FD">
        <w:rPr>
          <w:rFonts w:cstheme="minorHAnsi"/>
          <w:b/>
          <w:i/>
          <w:sz w:val="24"/>
          <w:szCs w:val="24"/>
        </w:rPr>
        <w:t>1 Peter 2:4-7</w:t>
      </w:r>
    </w:p>
    <w:p w14:paraId="19E9D3E9" w14:textId="77777777" w:rsidR="00CA66FD" w:rsidRPr="00CA66FD" w:rsidRDefault="00CA66FD" w:rsidP="00CA66FD">
      <w:pPr>
        <w:spacing w:before="100" w:beforeAutospacing="1" w:after="100" w:afterAutospacing="1" w:line="240" w:lineRule="auto"/>
        <w:jc w:val="center"/>
        <w:rPr>
          <w:rFonts w:eastAsia="Times New Roman" w:cstheme="minorHAnsi"/>
          <w:b/>
          <w:i/>
          <w:sz w:val="24"/>
          <w:szCs w:val="24"/>
        </w:rPr>
      </w:pPr>
      <w:r w:rsidRPr="00CA66FD">
        <w:rPr>
          <w:rFonts w:eastAsia="Times New Roman" w:cstheme="minorHAnsi"/>
          <w:b/>
          <w:i/>
          <w:sz w:val="24"/>
          <w:szCs w:val="24"/>
        </w:rPr>
        <w:t xml:space="preserve">And coming to Him as to a living stone which has been rejected by men, but is choice and precious in the sight of God, </w:t>
      </w:r>
      <w:r w:rsidRPr="00CA66FD">
        <w:rPr>
          <w:rFonts w:eastAsia="Times New Roman" w:cstheme="minorHAnsi"/>
          <w:b/>
          <w:i/>
          <w:sz w:val="24"/>
          <w:szCs w:val="24"/>
          <w:vertAlign w:val="superscript"/>
        </w:rPr>
        <w:t>5 </w:t>
      </w:r>
      <w:r w:rsidRPr="00CA66FD">
        <w:rPr>
          <w:rFonts w:eastAsia="Times New Roman" w:cstheme="minorHAnsi"/>
          <w:b/>
          <w:i/>
          <w:sz w:val="24"/>
          <w:szCs w:val="24"/>
        </w:rPr>
        <w:t xml:space="preserve">you also, as living stones, are being built up as a spiritual house for a holy priesthood, to offer up spiritual sacrifices acceptable to God through Jesus Christ. </w:t>
      </w:r>
      <w:r w:rsidRPr="00CA66FD">
        <w:rPr>
          <w:rFonts w:eastAsia="Times New Roman" w:cstheme="minorHAnsi"/>
          <w:b/>
          <w:i/>
          <w:sz w:val="24"/>
          <w:szCs w:val="24"/>
          <w:vertAlign w:val="superscript"/>
        </w:rPr>
        <w:t>6 </w:t>
      </w:r>
      <w:r w:rsidRPr="00CA66FD">
        <w:rPr>
          <w:rFonts w:eastAsia="Times New Roman" w:cstheme="minorHAnsi"/>
          <w:b/>
          <w:i/>
          <w:sz w:val="24"/>
          <w:szCs w:val="24"/>
        </w:rPr>
        <w:t xml:space="preserve">For </w:t>
      </w:r>
      <w:r w:rsidRPr="00CA66FD">
        <w:rPr>
          <w:rFonts w:eastAsia="Times New Roman" w:cstheme="minorHAnsi"/>
          <w:b/>
          <w:i/>
          <w:iCs/>
          <w:sz w:val="24"/>
          <w:szCs w:val="24"/>
        </w:rPr>
        <w:t>this</w:t>
      </w:r>
      <w:r w:rsidRPr="00CA66FD">
        <w:rPr>
          <w:rFonts w:eastAsia="Times New Roman" w:cstheme="minorHAnsi"/>
          <w:b/>
          <w:i/>
          <w:sz w:val="24"/>
          <w:szCs w:val="24"/>
        </w:rPr>
        <w:t xml:space="preserve"> is contained in Scripture:</w:t>
      </w:r>
    </w:p>
    <w:p w14:paraId="3A735CF3" w14:textId="77777777" w:rsidR="00CA66FD" w:rsidRPr="00CA66FD" w:rsidRDefault="00CA66FD" w:rsidP="00CA66FD">
      <w:pPr>
        <w:spacing w:before="100" w:beforeAutospacing="1" w:after="100" w:afterAutospacing="1" w:line="240" w:lineRule="auto"/>
        <w:jc w:val="center"/>
        <w:rPr>
          <w:rFonts w:eastAsia="Times New Roman" w:cstheme="minorHAnsi"/>
          <w:b/>
          <w:i/>
          <w:sz w:val="24"/>
          <w:szCs w:val="24"/>
        </w:rPr>
      </w:pPr>
      <w:r w:rsidRPr="00CA66FD">
        <w:rPr>
          <w:rFonts w:eastAsia="Times New Roman" w:cstheme="minorHAnsi"/>
          <w:b/>
          <w:i/>
          <w:sz w:val="24"/>
          <w:szCs w:val="24"/>
        </w:rPr>
        <w:t>“</w:t>
      </w:r>
      <w:r w:rsidRPr="00CA66FD">
        <w:rPr>
          <w:rFonts w:eastAsia="Times New Roman" w:cstheme="minorHAnsi"/>
          <w:b/>
          <w:i/>
          <w:smallCaps/>
          <w:sz w:val="24"/>
          <w:szCs w:val="24"/>
        </w:rPr>
        <w:t>Behold</w:t>
      </w:r>
      <w:r w:rsidRPr="00CA66FD">
        <w:rPr>
          <w:rFonts w:eastAsia="Times New Roman" w:cstheme="minorHAnsi"/>
          <w:b/>
          <w:i/>
          <w:sz w:val="24"/>
          <w:szCs w:val="24"/>
        </w:rPr>
        <w:t xml:space="preserve">, I </w:t>
      </w:r>
      <w:r w:rsidRPr="00CA66FD">
        <w:rPr>
          <w:rFonts w:eastAsia="Times New Roman" w:cstheme="minorHAnsi"/>
          <w:b/>
          <w:i/>
          <w:smallCaps/>
          <w:sz w:val="24"/>
          <w:szCs w:val="24"/>
        </w:rPr>
        <w:t>lay in Zion a choice stone, a</w:t>
      </w:r>
      <w:r w:rsidRPr="00CA66FD">
        <w:rPr>
          <w:rFonts w:eastAsia="Times New Roman" w:cstheme="minorHAnsi"/>
          <w:b/>
          <w:i/>
          <w:sz w:val="24"/>
          <w:szCs w:val="24"/>
        </w:rPr>
        <w:t xml:space="preserve"> </w:t>
      </w:r>
      <w:r w:rsidRPr="00CA66FD">
        <w:rPr>
          <w:rFonts w:eastAsia="Times New Roman" w:cstheme="minorHAnsi"/>
          <w:b/>
          <w:i/>
          <w:smallCaps/>
          <w:sz w:val="24"/>
          <w:szCs w:val="24"/>
        </w:rPr>
        <w:t>precious corner</w:t>
      </w:r>
      <w:r w:rsidRPr="00CA66FD">
        <w:rPr>
          <w:rFonts w:eastAsia="Times New Roman" w:cstheme="minorHAnsi"/>
          <w:b/>
          <w:i/>
          <w:sz w:val="24"/>
          <w:szCs w:val="24"/>
        </w:rPr>
        <w:t xml:space="preserve"> </w:t>
      </w:r>
      <w:r w:rsidRPr="00CA66FD">
        <w:rPr>
          <w:rFonts w:eastAsia="Times New Roman" w:cstheme="minorHAnsi"/>
          <w:b/>
          <w:i/>
          <w:iCs/>
          <w:sz w:val="24"/>
          <w:szCs w:val="24"/>
        </w:rPr>
        <w:t>stone</w:t>
      </w:r>
      <w:r w:rsidRPr="00CA66FD">
        <w:rPr>
          <w:rFonts w:eastAsia="Times New Roman" w:cstheme="minorHAnsi"/>
          <w:b/>
          <w:i/>
          <w:sz w:val="24"/>
          <w:szCs w:val="24"/>
        </w:rPr>
        <w:t>,</w:t>
      </w:r>
      <w:r w:rsidRPr="00CA66FD">
        <w:rPr>
          <w:rFonts w:eastAsia="Times New Roman" w:cstheme="minorHAnsi"/>
          <w:b/>
          <w:i/>
          <w:sz w:val="24"/>
          <w:szCs w:val="24"/>
        </w:rPr>
        <w:br/>
      </w:r>
      <w:r w:rsidRPr="00CA66FD">
        <w:rPr>
          <w:rFonts w:eastAsia="Times New Roman" w:cstheme="minorHAnsi"/>
          <w:b/>
          <w:i/>
          <w:smallCaps/>
          <w:sz w:val="24"/>
          <w:szCs w:val="24"/>
        </w:rPr>
        <w:t>And he who believes in</w:t>
      </w:r>
      <w:r w:rsidRPr="00CA66FD">
        <w:rPr>
          <w:rFonts w:eastAsia="Times New Roman" w:cstheme="minorHAnsi"/>
          <w:b/>
          <w:i/>
          <w:sz w:val="24"/>
          <w:szCs w:val="24"/>
        </w:rPr>
        <w:t xml:space="preserve"> </w:t>
      </w:r>
      <w:r w:rsidRPr="00CA66FD">
        <w:rPr>
          <w:rFonts w:eastAsia="Times New Roman" w:cstheme="minorHAnsi"/>
          <w:b/>
          <w:i/>
          <w:smallCaps/>
          <w:sz w:val="24"/>
          <w:szCs w:val="24"/>
        </w:rPr>
        <w:t>Him will not be</w:t>
      </w:r>
      <w:r w:rsidRPr="00CA66FD">
        <w:rPr>
          <w:rFonts w:eastAsia="Times New Roman" w:cstheme="minorHAnsi"/>
          <w:b/>
          <w:i/>
          <w:sz w:val="24"/>
          <w:szCs w:val="24"/>
        </w:rPr>
        <w:t xml:space="preserve"> </w:t>
      </w:r>
      <w:r w:rsidRPr="00CA66FD">
        <w:rPr>
          <w:rFonts w:eastAsia="Times New Roman" w:cstheme="minorHAnsi"/>
          <w:b/>
          <w:i/>
          <w:smallCaps/>
          <w:sz w:val="24"/>
          <w:szCs w:val="24"/>
        </w:rPr>
        <w:t>disappointed</w:t>
      </w:r>
      <w:r w:rsidRPr="00CA66FD">
        <w:rPr>
          <w:rFonts w:eastAsia="Times New Roman" w:cstheme="minorHAnsi"/>
          <w:b/>
          <w:i/>
          <w:sz w:val="24"/>
          <w:szCs w:val="24"/>
        </w:rPr>
        <w:t>.”</w:t>
      </w:r>
    </w:p>
    <w:p w14:paraId="76C19ECE" w14:textId="77777777" w:rsidR="00CA66FD" w:rsidRPr="00CA66FD" w:rsidRDefault="00CA66FD" w:rsidP="00CA66FD">
      <w:pPr>
        <w:spacing w:before="100" w:beforeAutospacing="1" w:after="100" w:afterAutospacing="1" w:line="240" w:lineRule="auto"/>
        <w:jc w:val="center"/>
        <w:rPr>
          <w:rFonts w:eastAsia="Times New Roman" w:cstheme="minorHAnsi"/>
          <w:b/>
          <w:i/>
          <w:sz w:val="24"/>
          <w:szCs w:val="24"/>
        </w:rPr>
      </w:pPr>
      <w:r w:rsidRPr="00CA66FD">
        <w:rPr>
          <w:rFonts w:eastAsia="Times New Roman" w:cstheme="minorHAnsi"/>
          <w:b/>
          <w:i/>
          <w:sz w:val="24"/>
          <w:szCs w:val="24"/>
          <w:vertAlign w:val="superscript"/>
        </w:rPr>
        <w:t>7 </w:t>
      </w:r>
      <w:r w:rsidRPr="00CA66FD">
        <w:rPr>
          <w:rFonts w:eastAsia="Times New Roman" w:cstheme="minorHAnsi"/>
          <w:b/>
          <w:i/>
          <w:sz w:val="24"/>
          <w:szCs w:val="24"/>
        </w:rPr>
        <w:t>This precious val</w:t>
      </w:r>
      <w:r w:rsidR="00755104">
        <w:rPr>
          <w:rFonts w:eastAsia="Times New Roman" w:cstheme="minorHAnsi"/>
          <w:b/>
          <w:i/>
          <w:sz w:val="24"/>
          <w:szCs w:val="24"/>
        </w:rPr>
        <w:t>ue, then, is for you who believe…</w:t>
      </w:r>
      <w:r w:rsidRPr="00CA66FD">
        <w:rPr>
          <w:rFonts w:eastAsia="Times New Roman" w:cstheme="minorHAnsi"/>
          <w:b/>
          <w:i/>
          <w:sz w:val="24"/>
          <w:szCs w:val="24"/>
        </w:rPr>
        <w:t>”</w:t>
      </w:r>
    </w:p>
    <w:p w14:paraId="7CF63E71" w14:textId="77777777" w:rsidR="00444F30" w:rsidRDefault="005E1AE9" w:rsidP="00444F30">
      <w:pPr>
        <w:ind w:firstLine="720"/>
        <w:jc w:val="both"/>
        <w:rPr>
          <w:sz w:val="24"/>
          <w:szCs w:val="24"/>
        </w:rPr>
      </w:pPr>
      <w:r w:rsidRPr="00A61006">
        <w:rPr>
          <w:rFonts w:cstheme="minorHAnsi"/>
        </w:rPr>
        <w:t xml:space="preserve"> </w:t>
      </w:r>
      <w:r w:rsidR="00444F30" w:rsidRPr="00EA6B87">
        <w:rPr>
          <w:sz w:val="24"/>
          <w:szCs w:val="24"/>
        </w:rPr>
        <w:t>We all desire to have the security of a family were we find true love, but sadly, this is not the reality for most of us. The truth is</w:t>
      </w:r>
      <w:r w:rsidR="00444F30">
        <w:rPr>
          <w:sz w:val="24"/>
          <w:szCs w:val="24"/>
        </w:rPr>
        <w:t xml:space="preserve">: </w:t>
      </w:r>
      <w:r w:rsidR="00444F30" w:rsidRPr="00EA6B87">
        <w:rPr>
          <w:sz w:val="24"/>
          <w:szCs w:val="24"/>
        </w:rPr>
        <w:t xml:space="preserve">no family is </w:t>
      </w:r>
      <w:r w:rsidR="00444F30" w:rsidRPr="00EA6B87">
        <w:rPr>
          <w:i/>
          <w:sz w:val="24"/>
          <w:szCs w:val="24"/>
        </w:rPr>
        <w:t>functional</w:t>
      </w:r>
      <w:r w:rsidR="00444F30" w:rsidRPr="00EA6B87">
        <w:rPr>
          <w:sz w:val="24"/>
          <w:szCs w:val="24"/>
        </w:rPr>
        <w:t xml:space="preserve"> without Christ Jesus, who holds eve</w:t>
      </w:r>
      <w:r w:rsidR="00030E26">
        <w:rPr>
          <w:sz w:val="24"/>
          <w:szCs w:val="24"/>
        </w:rPr>
        <w:t>rything together;</w:t>
      </w:r>
      <w:r w:rsidR="00444F30" w:rsidRPr="00EA6B87">
        <w:rPr>
          <w:sz w:val="24"/>
          <w:szCs w:val="24"/>
        </w:rPr>
        <w:t xml:space="preserve"> even among professing believers half of the marriages end in divorce. I think part of the problem is that we h</w:t>
      </w:r>
      <w:r w:rsidR="00A55FD4">
        <w:rPr>
          <w:sz w:val="24"/>
          <w:szCs w:val="24"/>
        </w:rPr>
        <w:t>ave not been taught how to live-</w:t>
      </w:r>
      <w:r w:rsidR="00444F30" w:rsidRPr="00EA6B87">
        <w:rPr>
          <w:sz w:val="24"/>
          <w:szCs w:val="24"/>
        </w:rPr>
        <w:t xml:space="preserve">out the gospel in our homes. Where are the spiritual </w:t>
      </w:r>
      <w:r w:rsidR="00444F30">
        <w:rPr>
          <w:sz w:val="24"/>
          <w:szCs w:val="24"/>
        </w:rPr>
        <w:t>older women who will teach the younger generation to love their husbands and children? (Titus 2:1-9)</w:t>
      </w:r>
      <w:r w:rsidR="00444F30" w:rsidRPr="00EA6B87">
        <w:rPr>
          <w:sz w:val="24"/>
          <w:szCs w:val="24"/>
        </w:rPr>
        <w:t xml:space="preserve"> </w:t>
      </w:r>
      <w:r w:rsidR="00444F30">
        <w:rPr>
          <w:sz w:val="24"/>
          <w:szCs w:val="24"/>
        </w:rPr>
        <w:t>Who</w:t>
      </w:r>
      <w:r w:rsidR="00444F30" w:rsidRPr="00EA6B87">
        <w:rPr>
          <w:sz w:val="24"/>
          <w:szCs w:val="24"/>
        </w:rPr>
        <w:t xml:space="preserve"> will invest truth into the next generation? </w:t>
      </w:r>
    </w:p>
    <w:p w14:paraId="0DC66DC3" w14:textId="77777777" w:rsidR="003C43AF" w:rsidRDefault="003C43AF" w:rsidP="003C43AF">
      <w:pPr>
        <w:ind w:firstLine="720"/>
        <w:jc w:val="both"/>
        <w:rPr>
          <w:sz w:val="24"/>
          <w:szCs w:val="24"/>
        </w:rPr>
      </w:pPr>
      <w:r w:rsidRPr="00EA6B87">
        <w:rPr>
          <w:sz w:val="24"/>
          <w:szCs w:val="24"/>
        </w:rPr>
        <w:t>Unless the Lord is the builder</w:t>
      </w:r>
      <w:r>
        <w:rPr>
          <w:sz w:val="24"/>
          <w:szCs w:val="24"/>
        </w:rPr>
        <w:t>,</w:t>
      </w:r>
      <w:r w:rsidR="00CA66FD">
        <w:rPr>
          <w:sz w:val="24"/>
          <w:szCs w:val="24"/>
        </w:rPr>
        <w:t xml:space="preserve"> and the Capstone of our </w:t>
      </w:r>
      <w:r w:rsidRPr="00EA6B87">
        <w:rPr>
          <w:sz w:val="24"/>
          <w:szCs w:val="24"/>
        </w:rPr>
        <w:t xml:space="preserve">house, </w:t>
      </w:r>
      <w:r w:rsidR="00CA66FD">
        <w:rPr>
          <w:sz w:val="24"/>
          <w:szCs w:val="24"/>
        </w:rPr>
        <w:t>we</w:t>
      </w:r>
      <w:r w:rsidRPr="00EA6B87">
        <w:rPr>
          <w:sz w:val="24"/>
          <w:szCs w:val="24"/>
        </w:rPr>
        <w:t xml:space="preserve"> labor in vain</w:t>
      </w:r>
      <w:r w:rsidR="00CA66FD">
        <w:rPr>
          <w:sz w:val="24"/>
          <w:szCs w:val="24"/>
        </w:rPr>
        <w:t xml:space="preserve"> and our homes will not stand.</w:t>
      </w:r>
      <w:r w:rsidRPr="00EA6B87">
        <w:rPr>
          <w:sz w:val="24"/>
          <w:szCs w:val="24"/>
        </w:rPr>
        <w:t xml:space="preserve"> </w:t>
      </w:r>
      <w:r w:rsidR="00522D82">
        <w:rPr>
          <w:sz w:val="24"/>
          <w:szCs w:val="24"/>
        </w:rPr>
        <w:t xml:space="preserve"> </w:t>
      </w:r>
      <w:r w:rsidRPr="00EA6B87">
        <w:rPr>
          <w:sz w:val="24"/>
          <w:szCs w:val="24"/>
        </w:rPr>
        <w:t>Our earthy marriages are temporary, but</w:t>
      </w:r>
      <w:r>
        <w:rPr>
          <w:sz w:val="24"/>
          <w:szCs w:val="24"/>
        </w:rPr>
        <w:t>,</w:t>
      </w:r>
      <w:r w:rsidRPr="00EA6B87">
        <w:rPr>
          <w:sz w:val="24"/>
          <w:szCs w:val="24"/>
        </w:rPr>
        <w:t xml:space="preserve"> for the Bride of Christ, we have entered</w:t>
      </w:r>
      <w:r w:rsidR="00A55FD4">
        <w:rPr>
          <w:sz w:val="24"/>
          <w:szCs w:val="24"/>
        </w:rPr>
        <w:t xml:space="preserve"> into an eternal union with God and now we are part of an</w:t>
      </w:r>
      <w:r w:rsidRPr="00EA6B87">
        <w:rPr>
          <w:sz w:val="24"/>
          <w:szCs w:val="24"/>
        </w:rPr>
        <w:t xml:space="preserve"> eternal family</w:t>
      </w:r>
      <w:r w:rsidR="00A55FD4">
        <w:rPr>
          <w:sz w:val="24"/>
          <w:szCs w:val="24"/>
        </w:rPr>
        <w:t>,</w:t>
      </w:r>
      <w:r w:rsidRPr="00EA6B87">
        <w:rPr>
          <w:sz w:val="24"/>
          <w:szCs w:val="24"/>
        </w:rPr>
        <w:t xml:space="preserve"> made up of people from every tribe, nation, language and tongue.  We are not home yet. In the meantime, we</w:t>
      </w:r>
      <w:r w:rsidR="003123CD">
        <w:rPr>
          <w:sz w:val="24"/>
          <w:szCs w:val="24"/>
        </w:rPr>
        <w:t xml:space="preserve"> are looking forward to the day when </w:t>
      </w:r>
      <w:r w:rsidRPr="00EA6B87">
        <w:rPr>
          <w:sz w:val="24"/>
          <w:szCs w:val="24"/>
        </w:rPr>
        <w:t>we enter our heavenly home whose architect and builder is God!  (John 14:1-6</w:t>
      </w:r>
      <w:r w:rsidR="00173196">
        <w:rPr>
          <w:sz w:val="24"/>
          <w:szCs w:val="24"/>
        </w:rPr>
        <w:t>;</w:t>
      </w:r>
      <w:r w:rsidRPr="00EA6B87">
        <w:rPr>
          <w:sz w:val="24"/>
          <w:szCs w:val="24"/>
        </w:rPr>
        <w:t xml:space="preserve"> Hebrews 11:10)</w:t>
      </w:r>
    </w:p>
    <w:p w14:paraId="106D9D4C" w14:textId="77777777" w:rsidR="00833ABE" w:rsidRDefault="00833ABE" w:rsidP="00EA6B87">
      <w:pPr>
        <w:rPr>
          <w:b/>
          <w:i/>
          <w:sz w:val="24"/>
          <w:szCs w:val="24"/>
        </w:rPr>
      </w:pPr>
    </w:p>
    <w:p w14:paraId="58381CB6" w14:textId="77777777" w:rsidR="00EA6B87" w:rsidRPr="009509DC" w:rsidRDefault="00EA6B87" w:rsidP="003C6B62">
      <w:pPr>
        <w:pStyle w:val="ListParagraph"/>
        <w:numPr>
          <w:ilvl w:val="0"/>
          <w:numId w:val="5"/>
        </w:numPr>
        <w:jc w:val="center"/>
        <w:rPr>
          <w:b/>
          <w:i/>
        </w:rPr>
      </w:pPr>
    </w:p>
    <w:p w14:paraId="7BB2637B" w14:textId="77777777" w:rsidR="00EA6B87" w:rsidRDefault="00994906" w:rsidP="00EA6B87">
      <w:pPr>
        <w:jc w:val="center"/>
        <w:rPr>
          <w:b/>
          <w:sz w:val="28"/>
          <w:szCs w:val="28"/>
        </w:rPr>
      </w:pPr>
      <w:r>
        <w:rPr>
          <w:b/>
          <w:sz w:val="28"/>
          <w:szCs w:val="28"/>
        </w:rPr>
        <w:t xml:space="preserve">  </w:t>
      </w:r>
      <w:r w:rsidR="00EA6B87" w:rsidRPr="00EC5496">
        <w:rPr>
          <w:b/>
          <w:sz w:val="28"/>
          <w:szCs w:val="28"/>
        </w:rPr>
        <w:t xml:space="preserve">Pearls of </w:t>
      </w:r>
      <w:r w:rsidR="00605872">
        <w:rPr>
          <w:b/>
          <w:sz w:val="28"/>
          <w:szCs w:val="28"/>
        </w:rPr>
        <w:t>W</w:t>
      </w:r>
      <w:r w:rsidR="00EA6B87" w:rsidRPr="00EC5496">
        <w:rPr>
          <w:b/>
          <w:sz w:val="28"/>
          <w:szCs w:val="28"/>
        </w:rPr>
        <w:t>isdom</w:t>
      </w:r>
    </w:p>
    <w:p w14:paraId="059F5F12" w14:textId="77777777" w:rsidR="00A51661" w:rsidRPr="004864BE" w:rsidRDefault="00A51661" w:rsidP="00A51661">
      <w:pPr>
        <w:pStyle w:val="Heading1"/>
        <w:shd w:val="clear" w:color="auto" w:fill="FFFFFF"/>
        <w:spacing w:before="0"/>
        <w:jc w:val="center"/>
        <w:rPr>
          <w:rFonts w:asciiTheme="minorHAnsi" w:hAnsiTheme="minorHAnsi" w:cstheme="minorHAnsi"/>
          <w:bCs w:val="0"/>
          <w:i/>
          <w:color w:val="000000"/>
          <w:sz w:val="24"/>
          <w:szCs w:val="24"/>
        </w:rPr>
      </w:pPr>
      <w:r w:rsidRPr="004864BE">
        <w:rPr>
          <w:rStyle w:val="passage-display-bcv"/>
          <w:rFonts w:asciiTheme="minorHAnsi" w:hAnsiTheme="minorHAnsi" w:cstheme="minorHAnsi"/>
          <w:bCs w:val="0"/>
          <w:i/>
          <w:color w:val="000000"/>
          <w:sz w:val="24"/>
          <w:szCs w:val="24"/>
        </w:rPr>
        <w:t>Ezekiel 36:26-33</w:t>
      </w:r>
      <w:r w:rsidRPr="004864BE">
        <w:rPr>
          <w:rStyle w:val="passage-display-version"/>
          <w:rFonts w:asciiTheme="minorHAnsi" w:hAnsiTheme="minorHAnsi" w:cstheme="minorHAnsi"/>
          <w:bCs w:val="0"/>
          <w:i/>
          <w:color w:val="000000"/>
          <w:sz w:val="24"/>
          <w:szCs w:val="24"/>
        </w:rPr>
        <w:t xml:space="preserve"> (NIV)</w:t>
      </w:r>
    </w:p>
    <w:p w14:paraId="4E0EF2E8" w14:textId="77777777" w:rsidR="00A51661" w:rsidRPr="004864BE" w:rsidRDefault="00A51661" w:rsidP="00A51661">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4864BE">
        <w:rPr>
          <w:rStyle w:val="text"/>
          <w:rFonts w:asciiTheme="minorHAnsi" w:hAnsiTheme="minorHAnsi" w:cstheme="minorHAnsi"/>
          <w:b/>
          <w:bCs/>
          <w:i/>
          <w:color w:val="000000"/>
          <w:vertAlign w:val="superscript"/>
        </w:rPr>
        <w:t>26 </w:t>
      </w:r>
      <w:r w:rsidRPr="004864BE">
        <w:rPr>
          <w:rStyle w:val="text"/>
          <w:rFonts w:asciiTheme="minorHAnsi" w:hAnsiTheme="minorHAnsi" w:cstheme="minorHAnsi"/>
          <w:b/>
          <w:i/>
          <w:color w:val="000000"/>
        </w:rPr>
        <w:t>I will give you a new heart</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i/>
          <w:color w:val="000000"/>
        </w:rPr>
        <w:t>and put a new spirit in you; I will remove from you your heart of stone</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i/>
          <w:color w:val="000000"/>
        </w:rPr>
        <w:t>and give you a heart of flesh.</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bCs/>
          <w:i/>
          <w:color w:val="000000"/>
          <w:vertAlign w:val="superscript"/>
        </w:rPr>
        <w:t>27 </w:t>
      </w:r>
      <w:r w:rsidRPr="004864BE">
        <w:rPr>
          <w:rStyle w:val="text"/>
          <w:rFonts w:asciiTheme="minorHAnsi" w:hAnsiTheme="minorHAnsi" w:cstheme="minorHAnsi"/>
          <w:b/>
          <w:i/>
          <w:color w:val="000000"/>
        </w:rPr>
        <w:t>And I will put my Spirit</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i/>
          <w:color w:val="000000"/>
        </w:rPr>
        <w:t>in you and move you to follow my decrees</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i/>
          <w:color w:val="000000"/>
        </w:rPr>
        <w:t>and be careful to keep my laws.</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bCs/>
          <w:i/>
          <w:color w:val="000000"/>
          <w:vertAlign w:val="superscript"/>
        </w:rPr>
        <w:t>28 </w:t>
      </w:r>
      <w:r w:rsidRPr="004864BE">
        <w:rPr>
          <w:rStyle w:val="text"/>
          <w:rFonts w:asciiTheme="minorHAnsi" w:hAnsiTheme="minorHAnsi" w:cstheme="minorHAnsi"/>
          <w:b/>
          <w:i/>
          <w:color w:val="000000"/>
        </w:rPr>
        <w:t>Then you will live in the land I gave your ancestors; you will be my people,</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i/>
          <w:color w:val="000000"/>
        </w:rPr>
        <w:t>and I will be your God.</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bCs/>
          <w:i/>
          <w:color w:val="000000"/>
          <w:vertAlign w:val="superscript"/>
        </w:rPr>
        <w:t>29 </w:t>
      </w:r>
      <w:r w:rsidRPr="004864BE">
        <w:rPr>
          <w:rStyle w:val="text"/>
          <w:rFonts w:asciiTheme="minorHAnsi" w:hAnsiTheme="minorHAnsi" w:cstheme="minorHAnsi"/>
          <w:b/>
          <w:i/>
          <w:color w:val="000000"/>
        </w:rPr>
        <w:t>I will save you from all your uncleanness. I will call for the grain and make it plentiful and will not bring famine</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i/>
          <w:color w:val="000000"/>
        </w:rPr>
        <w:t>upon you.</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bCs/>
          <w:i/>
          <w:color w:val="000000"/>
          <w:vertAlign w:val="superscript"/>
        </w:rPr>
        <w:t>30 </w:t>
      </w:r>
      <w:r w:rsidRPr="004864BE">
        <w:rPr>
          <w:rStyle w:val="text"/>
          <w:rFonts w:asciiTheme="minorHAnsi" w:hAnsiTheme="minorHAnsi" w:cstheme="minorHAnsi"/>
          <w:b/>
          <w:i/>
          <w:color w:val="000000"/>
        </w:rPr>
        <w:t>I will increase the fruit of the trees and the crops of the field, so that you will no longer suffer disgrace among the nations because of famine.</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bCs/>
          <w:i/>
          <w:color w:val="000000"/>
          <w:vertAlign w:val="superscript"/>
        </w:rPr>
        <w:t>31 </w:t>
      </w:r>
      <w:r w:rsidRPr="004864BE">
        <w:rPr>
          <w:rStyle w:val="text"/>
          <w:rFonts w:asciiTheme="minorHAnsi" w:hAnsiTheme="minorHAnsi" w:cstheme="minorHAnsi"/>
          <w:b/>
          <w:i/>
          <w:color w:val="000000"/>
        </w:rPr>
        <w:t>Then you will remember your evil ways and wicked deeds, and you will loathe yourselves for your sins and detestable practices.</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bCs/>
          <w:i/>
          <w:color w:val="000000"/>
          <w:vertAlign w:val="superscript"/>
        </w:rPr>
        <w:t>32 </w:t>
      </w:r>
      <w:r w:rsidRPr="004864BE">
        <w:rPr>
          <w:rStyle w:val="text"/>
          <w:rFonts w:asciiTheme="minorHAnsi" w:hAnsiTheme="minorHAnsi" w:cstheme="minorHAnsi"/>
          <w:b/>
          <w:i/>
          <w:color w:val="000000"/>
        </w:rPr>
        <w:t>I want you to know that I am not doing this for your sake, declares the Sovereign</w:t>
      </w:r>
      <w:r w:rsidRPr="004864BE">
        <w:rPr>
          <w:rStyle w:val="apple-converted-space"/>
          <w:rFonts w:asciiTheme="minorHAnsi" w:hAnsiTheme="minorHAnsi" w:cstheme="minorHAnsi"/>
          <w:b/>
          <w:i/>
          <w:color w:val="000000"/>
        </w:rPr>
        <w:t> </w:t>
      </w:r>
      <w:r w:rsidRPr="004864BE">
        <w:rPr>
          <w:rStyle w:val="small-caps"/>
          <w:rFonts w:asciiTheme="minorHAnsi" w:hAnsiTheme="minorHAnsi" w:cstheme="minorHAnsi"/>
          <w:b/>
          <w:i/>
          <w:smallCaps/>
          <w:color w:val="000000"/>
        </w:rPr>
        <w:t>Lord</w:t>
      </w:r>
      <w:r w:rsidRPr="004864BE">
        <w:rPr>
          <w:rStyle w:val="text"/>
          <w:rFonts w:asciiTheme="minorHAnsi" w:hAnsiTheme="minorHAnsi" w:cstheme="minorHAnsi"/>
          <w:b/>
          <w:i/>
          <w:color w:val="000000"/>
        </w:rPr>
        <w:t>. Be ashamed</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i/>
          <w:color w:val="000000"/>
        </w:rPr>
        <w:t>and disgraced for your conduct, people of Israel!</w:t>
      </w:r>
    </w:p>
    <w:p w14:paraId="2E897F0E" w14:textId="77777777" w:rsidR="00A51661" w:rsidRPr="004864BE" w:rsidRDefault="00A51661" w:rsidP="00A51661">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4864BE">
        <w:rPr>
          <w:rStyle w:val="text"/>
          <w:rFonts w:asciiTheme="minorHAnsi" w:hAnsiTheme="minorHAnsi" w:cstheme="minorHAnsi"/>
          <w:b/>
          <w:bCs/>
          <w:i/>
          <w:color w:val="000000"/>
          <w:vertAlign w:val="superscript"/>
        </w:rPr>
        <w:t>33 </w:t>
      </w:r>
      <w:r w:rsidRPr="004864BE">
        <w:rPr>
          <w:rStyle w:val="text"/>
          <w:rFonts w:asciiTheme="minorHAnsi" w:hAnsiTheme="minorHAnsi" w:cstheme="minorHAnsi"/>
          <w:b/>
          <w:i/>
          <w:color w:val="000000"/>
        </w:rPr>
        <w:t>“‘This is what the Sovereign</w:t>
      </w:r>
      <w:r w:rsidRPr="004864BE">
        <w:rPr>
          <w:rStyle w:val="apple-converted-space"/>
          <w:rFonts w:asciiTheme="minorHAnsi" w:hAnsiTheme="minorHAnsi" w:cstheme="minorHAnsi"/>
          <w:b/>
          <w:i/>
          <w:color w:val="000000"/>
        </w:rPr>
        <w:t> </w:t>
      </w:r>
      <w:r w:rsidRPr="004864BE">
        <w:rPr>
          <w:rStyle w:val="small-caps"/>
          <w:rFonts w:asciiTheme="minorHAnsi" w:hAnsiTheme="minorHAnsi" w:cstheme="minorHAnsi"/>
          <w:b/>
          <w:i/>
          <w:smallCaps/>
          <w:color w:val="000000"/>
        </w:rPr>
        <w:t>Lord</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i/>
          <w:color w:val="000000"/>
        </w:rPr>
        <w:t>says: On the day I cleanse</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i/>
          <w:color w:val="000000"/>
        </w:rPr>
        <w:t>you from all your sins, I will resettle your towns, and the ruins</w:t>
      </w:r>
      <w:r w:rsidRPr="004864BE">
        <w:rPr>
          <w:rStyle w:val="apple-converted-space"/>
          <w:rFonts w:asciiTheme="minorHAnsi" w:hAnsiTheme="minorHAnsi" w:cstheme="minorHAnsi"/>
          <w:b/>
          <w:i/>
          <w:color w:val="000000"/>
        </w:rPr>
        <w:t> </w:t>
      </w:r>
      <w:r w:rsidRPr="004864BE">
        <w:rPr>
          <w:rStyle w:val="text"/>
          <w:rFonts w:asciiTheme="minorHAnsi" w:hAnsiTheme="minorHAnsi" w:cstheme="minorHAnsi"/>
          <w:b/>
          <w:i/>
          <w:color w:val="000000"/>
        </w:rPr>
        <w:t>will be rebuilt.</w:t>
      </w:r>
    </w:p>
    <w:p w14:paraId="6BDC0E94" w14:textId="77777777" w:rsidR="00B54FA3" w:rsidRDefault="00B54FA3" w:rsidP="00B54FA3">
      <w:pPr>
        <w:pStyle w:val="ListParagraph"/>
        <w:ind w:left="0"/>
        <w:rPr>
          <w:sz w:val="24"/>
          <w:szCs w:val="24"/>
        </w:rPr>
      </w:pPr>
    </w:p>
    <w:p w14:paraId="74284371" w14:textId="77777777" w:rsidR="00B54FA3" w:rsidRDefault="00B54FA3" w:rsidP="004E6400">
      <w:pPr>
        <w:pStyle w:val="ListParagraph"/>
        <w:ind w:left="0" w:firstLine="720"/>
        <w:jc w:val="both"/>
        <w:rPr>
          <w:sz w:val="24"/>
          <w:szCs w:val="24"/>
        </w:rPr>
      </w:pPr>
      <w:r>
        <w:rPr>
          <w:sz w:val="24"/>
          <w:szCs w:val="24"/>
        </w:rPr>
        <w:t>When I stood in the midst of the demolition</w:t>
      </w:r>
      <w:r w:rsidR="00A361ED">
        <w:rPr>
          <w:sz w:val="24"/>
          <w:szCs w:val="24"/>
        </w:rPr>
        <w:t xml:space="preserve"> </w:t>
      </w:r>
      <w:r>
        <w:rPr>
          <w:sz w:val="24"/>
          <w:szCs w:val="24"/>
        </w:rPr>
        <w:t>of these two shattered homes, I ask</w:t>
      </w:r>
      <w:r w:rsidR="00755104">
        <w:rPr>
          <w:sz w:val="24"/>
          <w:szCs w:val="24"/>
        </w:rPr>
        <w:t>ed</w:t>
      </w:r>
      <w:r>
        <w:rPr>
          <w:sz w:val="24"/>
          <w:szCs w:val="24"/>
        </w:rPr>
        <w:t xml:space="preserve"> the Lord “</w:t>
      </w:r>
      <w:r w:rsidR="00A361ED">
        <w:rPr>
          <w:sz w:val="24"/>
          <w:szCs w:val="24"/>
        </w:rPr>
        <w:t xml:space="preserve">Is there any hope or good that can </w:t>
      </w:r>
      <w:r>
        <w:rPr>
          <w:sz w:val="24"/>
          <w:szCs w:val="24"/>
        </w:rPr>
        <w:t>come from all this</w:t>
      </w:r>
      <w:r w:rsidR="00A361ED">
        <w:rPr>
          <w:sz w:val="24"/>
          <w:szCs w:val="24"/>
        </w:rPr>
        <w:t>?</w:t>
      </w:r>
      <w:r>
        <w:rPr>
          <w:sz w:val="24"/>
          <w:szCs w:val="24"/>
        </w:rPr>
        <w:t xml:space="preserve">  </w:t>
      </w:r>
      <w:r w:rsidR="00A361ED">
        <w:rPr>
          <w:sz w:val="24"/>
          <w:szCs w:val="24"/>
        </w:rPr>
        <w:t>Where can I find se</w:t>
      </w:r>
      <w:r w:rsidR="00C82E1A">
        <w:rPr>
          <w:sz w:val="24"/>
          <w:szCs w:val="24"/>
        </w:rPr>
        <w:t>curity in this broken world?”</w:t>
      </w:r>
      <w:r w:rsidR="00A361ED">
        <w:rPr>
          <w:sz w:val="24"/>
          <w:szCs w:val="24"/>
        </w:rPr>
        <w:t xml:space="preserve"> He who is seated on the throne said, “I am making everything new! I am the architect and builder of your home</w:t>
      </w:r>
      <w:r w:rsidR="007E7440">
        <w:rPr>
          <w:sz w:val="24"/>
          <w:szCs w:val="24"/>
        </w:rPr>
        <w:t xml:space="preserve">, </w:t>
      </w:r>
      <w:r w:rsidR="00E2601C">
        <w:rPr>
          <w:sz w:val="24"/>
          <w:szCs w:val="24"/>
        </w:rPr>
        <w:t>I am the foundation</w:t>
      </w:r>
      <w:r w:rsidR="007E7440">
        <w:rPr>
          <w:sz w:val="24"/>
          <w:szCs w:val="24"/>
        </w:rPr>
        <w:t xml:space="preserve">, </w:t>
      </w:r>
      <w:r w:rsidR="00E2601C">
        <w:rPr>
          <w:sz w:val="24"/>
          <w:szCs w:val="24"/>
        </w:rPr>
        <w:t>I am wisdom</w:t>
      </w:r>
      <w:r w:rsidR="007E7440">
        <w:rPr>
          <w:sz w:val="24"/>
          <w:szCs w:val="24"/>
        </w:rPr>
        <w:t xml:space="preserve">, </w:t>
      </w:r>
      <w:r w:rsidR="003123CD">
        <w:rPr>
          <w:sz w:val="24"/>
          <w:szCs w:val="24"/>
        </w:rPr>
        <w:t>and w</w:t>
      </w:r>
      <w:r w:rsidR="00E2601C">
        <w:rPr>
          <w:sz w:val="24"/>
          <w:szCs w:val="24"/>
        </w:rPr>
        <w:t>hen you find your security in me, you will never be disappointed!</w:t>
      </w:r>
      <w:r w:rsidR="00C82E1A">
        <w:rPr>
          <w:sz w:val="24"/>
          <w:szCs w:val="24"/>
        </w:rPr>
        <w:t>”</w:t>
      </w:r>
    </w:p>
    <w:p w14:paraId="47B033AC" w14:textId="77777777" w:rsidR="00E2601C" w:rsidRDefault="00E2601C" w:rsidP="00E2601C">
      <w:pPr>
        <w:pStyle w:val="ListParagraph"/>
        <w:ind w:left="0"/>
        <w:jc w:val="both"/>
        <w:rPr>
          <w:sz w:val="24"/>
          <w:szCs w:val="24"/>
        </w:rPr>
      </w:pPr>
    </w:p>
    <w:p w14:paraId="4DBB1D6F" w14:textId="77777777" w:rsidR="00ED29E1" w:rsidRDefault="00ED29E1" w:rsidP="00E2601C">
      <w:pPr>
        <w:pStyle w:val="ListParagraph"/>
        <w:ind w:left="0"/>
        <w:jc w:val="both"/>
        <w:rPr>
          <w:sz w:val="24"/>
          <w:szCs w:val="24"/>
        </w:rPr>
      </w:pPr>
    </w:p>
    <w:p w14:paraId="1E64FDE6" w14:textId="77777777" w:rsidR="00A55FD4" w:rsidRDefault="00A55FD4" w:rsidP="009D3ABB">
      <w:pPr>
        <w:pStyle w:val="ListParagraph"/>
        <w:numPr>
          <w:ilvl w:val="0"/>
          <w:numId w:val="50"/>
        </w:numPr>
        <w:jc w:val="center"/>
        <w:rPr>
          <w:sz w:val="24"/>
          <w:szCs w:val="24"/>
        </w:rPr>
      </w:pPr>
    </w:p>
    <w:p w14:paraId="236D1A7A" w14:textId="77777777" w:rsidR="00B27F6A" w:rsidRPr="00ED29E1" w:rsidRDefault="00B27F6A" w:rsidP="00B27F6A">
      <w:pPr>
        <w:jc w:val="center"/>
        <w:rPr>
          <w:b/>
          <w:sz w:val="40"/>
          <w:szCs w:val="40"/>
        </w:rPr>
      </w:pPr>
      <w:r w:rsidRPr="00ED29E1">
        <w:rPr>
          <w:b/>
          <w:sz w:val="40"/>
          <w:szCs w:val="40"/>
        </w:rPr>
        <w:t xml:space="preserve">Chapter # </w:t>
      </w:r>
      <w:r w:rsidR="00072DDE" w:rsidRPr="00ED29E1">
        <w:rPr>
          <w:b/>
          <w:sz w:val="40"/>
          <w:szCs w:val="40"/>
        </w:rPr>
        <w:t>3</w:t>
      </w:r>
    </w:p>
    <w:p w14:paraId="2B9D7D75" w14:textId="77777777" w:rsidR="00B27F6A" w:rsidRPr="00881970" w:rsidRDefault="00B27F6A" w:rsidP="00B27F6A">
      <w:pPr>
        <w:jc w:val="center"/>
        <w:rPr>
          <w:b/>
          <w:sz w:val="40"/>
          <w:szCs w:val="40"/>
        </w:rPr>
      </w:pPr>
      <w:r w:rsidRPr="00881970">
        <w:rPr>
          <w:b/>
          <w:sz w:val="40"/>
          <w:szCs w:val="40"/>
        </w:rPr>
        <w:t xml:space="preserve">Perishing in the </w:t>
      </w:r>
      <w:r w:rsidR="008C06AB">
        <w:rPr>
          <w:b/>
          <w:sz w:val="40"/>
          <w:szCs w:val="40"/>
        </w:rPr>
        <w:t>P</w:t>
      </w:r>
      <w:r w:rsidRPr="00881970">
        <w:rPr>
          <w:b/>
          <w:sz w:val="40"/>
          <w:szCs w:val="40"/>
        </w:rPr>
        <w:t>ew</w:t>
      </w:r>
    </w:p>
    <w:p w14:paraId="53E2C1C0" w14:textId="77777777" w:rsidR="00B27F6A" w:rsidRPr="009F0A95" w:rsidRDefault="00B27F6A" w:rsidP="00B27F6A">
      <w:pPr>
        <w:jc w:val="center"/>
        <w:rPr>
          <w:rFonts w:cstheme="minorHAnsi"/>
          <w:b/>
          <w:i/>
          <w:sz w:val="24"/>
          <w:szCs w:val="24"/>
        </w:rPr>
      </w:pPr>
      <w:r w:rsidRPr="009F0A95">
        <w:rPr>
          <w:rFonts w:cstheme="minorHAnsi"/>
          <w:b/>
          <w:i/>
          <w:sz w:val="24"/>
          <w:szCs w:val="24"/>
        </w:rPr>
        <w:t>Matthew 7:13, 21-23</w:t>
      </w:r>
    </w:p>
    <w:p w14:paraId="3D2FD132" w14:textId="77777777" w:rsidR="00B27F6A" w:rsidRPr="009F0A95" w:rsidRDefault="00B27F6A" w:rsidP="00B27F6A">
      <w:pPr>
        <w:spacing w:before="100" w:beforeAutospacing="1" w:after="100" w:afterAutospacing="1" w:line="240" w:lineRule="auto"/>
        <w:jc w:val="center"/>
        <w:rPr>
          <w:rFonts w:eastAsia="Times New Roman" w:cstheme="minorHAnsi"/>
          <w:b/>
          <w:i/>
          <w:sz w:val="24"/>
          <w:szCs w:val="24"/>
        </w:rPr>
      </w:pPr>
      <w:r w:rsidRPr="009F0A95">
        <w:rPr>
          <w:rFonts w:eastAsia="Times New Roman" w:cstheme="minorHAnsi"/>
          <w:b/>
          <w:i/>
          <w:sz w:val="24"/>
          <w:szCs w:val="24"/>
          <w:vertAlign w:val="superscript"/>
        </w:rPr>
        <w:t>13 </w:t>
      </w:r>
      <w:r w:rsidRPr="009F0A95">
        <w:rPr>
          <w:rFonts w:eastAsia="Times New Roman" w:cstheme="minorHAnsi"/>
          <w:b/>
          <w:i/>
          <w:sz w:val="24"/>
          <w:szCs w:val="24"/>
        </w:rPr>
        <w:t xml:space="preserve">Enter through the narrow gate; for the gate is wide and the way is broad that leads to destruction, and there are many who enter through it. </w:t>
      </w:r>
      <w:r w:rsidRPr="009F0A95">
        <w:rPr>
          <w:rFonts w:eastAsia="Times New Roman" w:cstheme="minorHAnsi"/>
          <w:b/>
          <w:i/>
          <w:sz w:val="24"/>
          <w:szCs w:val="24"/>
          <w:vertAlign w:val="superscript"/>
        </w:rPr>
        <w:t>14 </w:t>
      </w:r>
      <w:r w:rsidRPr="009F0A95">
        <w:rPr>
          <w:rFonts w:eastAsia="Times New Roman" w:cstheme="minorHAnsi"/>
          <w:b/>
          <w:i/>
          <w:sz w:val="24"/>
          <w:szCs w:val="24"/>
        </w:rPr>
        <w:t>For the gate is small and the way is narrow that leads to life, and there are few who find it.</w:t>
      </w:r>
      <w:r w:rsidRPr="009F0A95">
        <w:rPr>
          <w:rFonts w:eastAsia="Times New Roman" w:cstheme="minorHAnsi"/>
          <w:b/>
          <w:i/>
          <w:sz w:val="24"/>
          <w:szCs w:val="24"/>
          <w:vertAlign w:val="superscript"/>
        </w:rPr>
        <w:t>21 </w:t>
      </w:r>
      <w:r w:rsidRPr="009F0A95">
        <w:rPr>
          <w:rFonts w:eastAsia="Times New Roman" w:cstheme="minorHAnsi"/>
          <w:b/>
          <w:i/>
          <w:sz w:val="24"/>
          <w:szCs w:val="24"/>
        </w:rPr>
        <w:t xml:space="preserve">“Not everyone who says to Me, ‘Lord, Lord,’ will enter the kingdom of heaven, but he who does the will of My Father who is in heaven </w:t>
      </w:r>
      <w:r w:rsidRPr="009F0A95">
        <w:rPr>
          <w:rFonts w:eastAsia="Times New Roman" w:cstheme="minorHAnsi"/>
          <w:b/>
          <w:i/>
          <w:iCs/>
          <w:sz w:val="24"/>
          <w:szCs w:val="24"/>
        </w:rPr>
        <w:t>will enter</w:t>
      </w:r>
      <w:r w:rsidRPr="009F0A95">
        <w:rPr>
          <w:rFonts w:eastAsia="Times New Roman" w:cstheme="minorHAnsi"/>
          <w:b/>
          <w:i/>
          <w:sz w:val="24"/>
          <w:szCs w:val="24"/>
        </w:rPr>
        <w:t xml:space="preserve">. </w:t>
      </w:r>
      <w:r w:rsidRPr="009F0A95">
        <w:rPr>
          <w:rFonts w:eastAsia="Times New Roman" w:cstheme="minorHAnsi"/>
          <w:b/>
          <w:i/>
          <w:sz w:val="24"/>
          <w:szCs w:val="24"/>
          <w:vertAlign w:val="superscript"/>
        </w:rPr>
        <w:t>22 </w:t>
      </w:r>
      <w:r w:rsidRPr="009F0A95">
        <w:rPr>
          <w:rFonts w:eastAsia="Times New Roman" w:cstheme="minorHAnsi"/>
          <w:b/>
          <w:i/>
          <w:sz w:val="24"/>
          <w:szCs w:val="24"/>
        </w:rPr>
        <w:t xml:space="preserve">Many will say to Me on that day, ‘Lord, Lord, did we not prophesy in Your name, and in Your name cast out demons, and in Your name perform many miracles?’ </w:t>
      </w:r>
      <w:r w:rsidRPr="009F0A95">
        <w:rPr>
          <w:rFonts w:eastAsia="Times New Roman" w:cstheme="minorHAnsi"/>
          <w:b/>
          <w:i/>
          <w:sz w:val="24"/>
          <w:szCs w:val="24"/>
          <w:vertAlign w:val="superscript"/>
        </w:rPr>
        <w:t>23 </w:t>
      </w:r>
      <w:r w:rsidRPr="009F0A95">
        <w:rPr>
          <w:rFonts w:eastAsia="Times New Roman" w:cstheme="minorHAnsi"/>
          <w:b/>
          <w:i/>
          <w:sz w:val="24"/>
          <w:szCs w:val="24"/>
        </w:rPr>
        <w:t xml:space="preserve">And then I will declare to them, ‘I never knew you; </w:t>
      </w:r>
      <w:r w:rsidRPr="009F0A95">
        <w:rPr>
          <w:rFonts w:eastAsia="Times New Roman" w:cstheme="minorHAnsi"/>
          <w:b/>
          <w:i/>
          <w:smallCaps/>
          <w:sz w:val="24"/>
          <w:szCs w:val="24"/>
        </w:rPr>
        <w:t>depart from Me, you who practice lawlessness.</w:t>
      </w:r>
    </w:p>
    <w:p w14:paraId="6E793AF6" w14:textId="77777777" w:rsidR="00C064C8" w:rsidRPr="00C064C8" w:rsidRDefault="00FF3B12" w:rsidP="00C064C8">
      <w:pPr>
        <w:jc w:val="center"/>
        <w:rPr>
          <w:b/>
          <w:sz w:val="28"/>
          <w:szCs w:val="28"/>
        </w:rPr>
      </w:pPr>
      <w:r>
        <w:rPr>
          <w:b/>
          <w:sz w:val="28"/>
          <w:szCs w:val="28"/>
        </w:rPr>
        <w:t>A picture W</w:t>
      </w:r>
      <w:r w:rsidR="00C064C8">
        <w:rPr>
          <w:b/>
          <w:sz w:val="28"/>
          <w:szCs w:val="28"/>
        </w:rPr>
        <w:t xml:space="preserve">orth a </w:t>
      </w:r>
      <w:r>
        <w:rPr>
          <w:b/>
          <w:sz w:val="28"/>
          <w:szCs w:val="28"/>
        </w:rPr>
        <w:t>T</w:t>
      </w:r>
      <w:r w:rsidR="00C064C8">
        <w:rPr>
          <w:b/>
          <w:sz w:val="28"/>
          <w:szCs w:val="28"/>
        </w:rPr>
        <w:t xml:space="preserve">housand </w:t>
      </w:r>
      <w:r>
        <w:rPr>
          <w:b/>
          <w:sz w:val="28"/>
          <w:szCs w:val="28"/>
        </w:rPr>
        <w:t>W</w:t>
      </w:r>
      <w:r w:rsidR="00C064C8">
        <w:rPr>
          <w:b/>
          <w:sz w:val="28"/>
          <w:szCs w:val="28"/>
        </w:rPr>
        <w:t>ords</w:t>
      </w:r>
    </w:p>
    <w:p w14:paraId="3BD7DA5E" w14:textId="77777777" w:rsidR="009A5FD4" w:rsidRDefault="00475EBB" w:rsidP="00883977">
      <w:pPr>
        <w:ind w:firstLine="720"/>
        <w:jc w:val="both"/>
        <w:rPr>
          <w:sz w:val="24"/>
          <w:szCs w:val="24"/>
        </w:rPr>
      </w:pPr>
      <w:r>
        <w:rPr>
          <w:sz w:val="24"/>
          <w:szCs w:val="24"/>
        </w:rPr>
        <w:t xml:space="preserve"> </w:t>
      </w:r>
      <w:r w:rsidR="00B27F6A" w:rsidRPr="00881970">
        <w:rPr>
          <w:sz w:val="24"/>
          <w:szCs w:val="24"/>
        </w:rPr>
        <w:t>I wrote my first Bible study for a small group of women at my church in 1997.  My sister in Christ, Michelle Glenny, was</w:t>
      </w:r>
      <w:r w:rsidR="009A5FD4">
        <w:rPr>
          <w:sz w:val="24"/>
          <w:szCs w:val="24"/>
        </w:rPr>
        <w:t xml:space="preserve"> </w:t>
      </w:r>
      <w:r w:rsidR="009F7560">
        <w:rPr>
          <w:sz w:val="24"/>
          <w:szCs w:val="24"/>
        </w:rPr>
        <w:t>“</w:t>
      </w:r>
      <w:r w:rsidR="009A5FD4">
        <w:rPr>
          <w:sz w:val="24"/>
          <w:szCs w:val="24"/>
        </w:rPr>
        <w:t>the scribe</w:t>
      </w:r>
      <w:r w:rsidR="009F7560">
        <w:rPr>
          <w:sz w:val="24"/>
          <w:szCs w:val="24"/>
        </w:rPr>
        <w:t>”</w:t>
      </w:r>
      <w:r w:rsidR="009A5FD4">
        <w:rPr>
          <w:sz w:val="24"/>
          <w:szCs w:val="24"/>
        </w:rPr>
        <w:t xml:space="preserve"> for our little work-</w:t>
      </w:r>
      <w:r w:rsidR="003123CD">
        <w:rPr>
          <w:sz w:val="24"/>
          <w:szCs w:val="24"/>
        </w:rPr>
        <w:t>book.  I entitl</w:t>
      </w:r>
      <w:r w:rsidR="00B27F6A" w:rsidRPr="00881970">
        <w:rPr>
          <w:sz w:val="24"/>
          <w:szCs w:val="24"/>
        </w:rPr>
        <w:t>e</w:t>
      </w:r>
      <w:r w:rsidR="003123CD">
        <w:rPr>
          <w:sz w:val="24"/>
          <w:szCs w:val="24"/>
        </w:rPr>
        <w:t>d the Bible study</w:t>
      </w:r>
      <w:r w:rsidR="00B27F6A" w:rsidRPr="00881970">
        <w:rPr>
          <w:sz w:val="24"/>
          <w:szCs w:val="24"/>
        </w:rPr>
        <w:t xml:space="preserve"> </w:t>
      </w:r>
      <w:r w:rsidR="00B27F6A" w:rsidRPr="00881970">
        <w:rPr>
          <w:i/>
          <w:sz w:val="24"/>
          <w:szCs w:val="24"/>
        </w:rPr>
        <w:t>The Road Less Travelled</w:t>
      </w:r>
      <w:r w:rsidR="00B27F6A" w:rsidRPr="00881970">
        <w:rPr>
          <w:sz w:val="24"/>
          <w:szCs w:val="24"/>
        </w:rPr>
        <w:t xml:space="preserve"> based on Matthew 7:13-27.  I chose this title from a poem by Robert Frost called</w:t>
      </w:r>
      <w:r w:rsidR="003123CD">
        <w:rPr>
          <w:sz w:val="24"/>
          <w:szCs w:val="24"/>
        </w:rPr>
        <w:t>:</w:t>
      </w:r>
      <w:r w:rsidR="00B27F6A" w:rsidRPr="00881970">
        <w:rPr>
          <w:sz w:val="24"/>
          <w:szCs w:val="24"/>
        </w:rPr>
        <w:t xml:space="preserve"> “The Road </w:t>
      </w:r>
      <w:r w:rsidR="00F601AF">
        <w:rPr>
          <w:sz w:val="24"/>
          <w:szCs w:val="24"/>
        </w:rPr>
        <w:t>L</w:t>
      </w:r>
      <w:r w:rsidR="00B27F6A" w:rsidRPr="00881970">
        <w:rPr>
          <w:sz w:val="24"/>
          <w:szCs w:val="24"/>
        </w:rPr>
        <w:t xml:space="preserve">ess </w:t>
      </w:r>
      <w:r w:rsidR="00F601AF">
        <w:rPr>
          <w:sz w:val="24"/>
          <w:szCs w:val="24"/>
        </w:rPr>
        <w:t>T</w:t>
      </w:r>
      <w:r w:rsidR="00B27F6A" w:rsidRPr="00881970">
        <w:rPr>
          <w:sz w:val="24"/>
          <w:szCs w:val="24"/>
        </w:rPr>
        <w:t xml:space="preserve">raveled”, “Two Roads diverged in a wood, and I---I took the one less travelled by, and that has made all the Difference.” </w:t>
      </w:r>
    </w:p>
    <w:p w14:paraId="62E10A4F" w14:textId="77777777" w:rsidR="009A5FD4" w:rsidRDefault="009A5FD4" w:rsidP="009A5FD4">
      <w:pPr>
        <w:ind w:firstLine="720"/>
        <w:jc w:val="both"/>
        <w:rPr>
          <w:sz w:val="24"/>
          <w:szCs w:val="24"/>
        </w:rPr>
      </w:pPr>
      <w:r w:rsidRPr="00881970">
        <w:rPr>
          <w:sz w:val="24"/>
          <w:szCs w:val="24"/>
        </w:rPr>
        <w:t>This was my senior quote in the yearbook.  The poem, at the time of my high school graduation, ha</w:t>
      </w:r>
      <w:r>
        <w:rPr>
          <w:sz w:val="24"/>
          <w:szCs w:val="24"/>
        </w:rPr>
        <w:t>d a</w:t>
      </w:r>
      <w:r w:rsidR="00A55FD4">
        <w:rPr>
          <w:sz w:val="24"/>
          <w:szCs w:val="24"/>
        </w:rPr>
        <w:t>n entirely different meaning</w:t>
      </w:r>
      <w:r w:rsidR="00F601AF">
        <w:rPr>
          <w:sz w:val="24"/>
          <w:szCs w:val="24"/>
        </w:rPr>
        <w:t xml:space="preserve"> to</w:t>
      </w:r>
      <w:r w:rsidR="00A55FD4">
        <w:rPr>
          <w:sz w:val="24"/>
          <w:szCs w:val="24"/>
        </w:rPr>
        <w:t xml:space="preserve"> me</w:t>
      </w:r>
      <w:r w:rsidR="009D3ABB">
        <w:rPr>
          <w:sz w:val="24"/>
          <w:szCs w:val="24"/>
        </w:rPr>
        <w:t xml:space="preserve">. Then, </w:t>
      </w:r>
      <w:r w:rsidRPr="001F3E5A">
        <w:rPr>
          <w:sz w:val="24"/>
          <w:szCs w:val="24"/>
        </w:rPr>
        <w:t>I was traveling my own path of destruction</w:t>
      </w:r>
      <w:r>
        <w:rPr>
          <w:sz w:val="24"/>
          <w:szCs w:val="24"/>
        </w:rPr>
        <w:t>,</w:t>
      </w:r>
      <w:r w:rsidRPr="001F3E5A">
        <w:rPr>
          <w:sz w:val="24"/>
          <w:szCs w:val="24"/>
        </w:rPr>
        <w:t xml:space="preserve"> and going my own way on the wide road. I called Jesus</w:t>
      </w:r>
      <w:r>
        <w:rPr>
          <w:sz w:val="24"/>
          <w:szCs w:val="24"/>
        </w:rPr>
        <w:t xml:space="preserve"> “</w:t>
      </w:r>
      <w:r w:rsidRPr="001F3E5A">
        <w:rPr>
          <w:sz w:val="24"/>
          <w:szCs w:val="24"/>
        </w:rPr>
        <w:t>Lord</w:t>
      </w:r>
      <w:r>
        <w:rPr>
          <w:sz w:val="24"/>
          <w:szCs w:val="24"/>
        </w:rPr>
        <w:t>”</w:t>
      </w:r>
      <w:r w:rsidRPr="001F3E5A">
        <w:rPr>
          <w:sz w:val="24"/>
          <w:szCs w:val="24"/>
        </w:rPr>
        <w:t xml:space="preserve"> but did not do what He said.</w:t>
      </w:r>
      <w:r>
        <w:t xml:space="preserve"> </w:t>
      </w:r>
      <w:r w:rsidRPr="001F3E5A">
        <w:rPr>
          <w:sz w:val="24"/>
          <w:szCs w:val="24"/>
        </w:rPr>
        <w:t>(Romans 1:21; Matthew 7:13-27; Luke 6:43-47; 8:21)</w:t>
      </w:r>
      <w:r>
        <w:t xml:space="preserve">  </w:t>
      </w:r>
      <w:r w:rsidRPr="00881970">
        <w:rPr>
          <w:sz w:val="24"/>
          <w:szCs w:val="24"/>
        </w:rPr>
        <w:t>Doctor Adrian Rogers used to quote this saying: “Sin will take you farther than you want to go, and keep you longer than you want to stay, and cost you more than you wanted to pay.”  If we stay on the wide road, separated from God in our sins, we are in the domain of the one who comes to st</w:t>
      </w:r>
      <w:r w:rsidR="00F601AF">
        <w:rPr>
          <w:sz w:val="24"/>
          <w:szCs w:val="24"/>
        </w:rPr>
        <w:t>eal</w:t>
      </w:r>
      <w:r w:rsidRPr="00881970">
        <w:rPr>
          <w:sz w:val="24"/>
          <w:szCs w:val="24"/>
        </w:rPr>
        <w:t>, kill and destroy</w:t>
      </w:r>
      <w:r w:rsidR="00F601AF">
        <w:rPr>
          <w:sz w:val="24"/>
          <w:szCs w:val="24"/>
        </w:rPr>
        <w:t>.  A</w:t>
      </w:r>
      <w:r w:rsidRPr="00881970">
        <w:rPr>
          <w:sz w:val="24"/>
          <w:szCs w:val="24"/>
        </w:rPr>
        <w:t xml:space="preserve">t the end of this road </w:t>
      </w:r>
      <w:r>
        <w:rPr>
          <w:sz w:val="24"/>
          <w:szCs w:val="24"/>
        </w:rPr>
        <w:t>lies</w:t>
      </w:r>
      <w:r w:rsidRPr="00881970">
        <w:rPr>
          <w:sz w:val="24"/>
          <w:szCs w:val="24"/>
        </w:rPr>
        <w:t xml:space="preserve"> our worst nightmare.  </w:t>
      </w:r>
    </w:p>
    <w:p w14:paraId="6E556172" w14:textId="77777777" w:rsidR="00883977" w:rsidRPr="00881970" w:rsidRDefault="00883977" w:rsidP="009A5FD4">
      <w:pPr>
        <w:ind w:firstLine="720"/>
        <w:jc w:val="both"/>
        <w:rPr>
          <w:sz w:val="24"/>
          <w:szCs w:val="24"/>
        </w:rPr>
      </w:pPr>
      <w:r w:rsidRPr="00881970">
        <w:rPr>
          <w:sz w:val="24"/>
          <w:szCs w:val="24"/>
        </w:rPr>
        <w:t>The poem has an even greater significance to me now</w:t>
      </w:r>
      <w:r w:rsidR="009A5FD4">
        <w:rPr>
          <w:sz w:val="24"/>
          <w:szCs w:val="24"/>
        </w:rPr>
        <w:t>,</w:t>
      </w:r>
      <w:r w:rsidRPr="00881970">
        <w:rPr>
          <w:sz w:val="24"/>
          <w:szCs w:val="24"/>
        </w:rPr>
        <w:t xml:space="preserve"> as a disciple maker</w:t>
      </w:r>
      <w:r w:rsidR="009A5FD4">
        <w:rPr>
          <w:sz w:val="24"/>
          <w:szCs w:val="24"/>
        </w:rPr>
        <w:t>,</w:t>
      </w:r>
      <w:r w:rsidRPr="00881970">
        <w:rPr>
          <w:sz w:val="24"/>
          <w:szCs w:val="24"/>
        </w:rPr>
        <w:t xml:space="preserve"> tha</w:t>
      </w:r>
      <w:r>
        <w:rPr>
          <w:sz w:val="24"/>
          <w:szCs w:val="24"/>
        </w:rPr>
        <w:t>n</w:t>
      </w:r>
      <w:r w:rsidRPr="00881970">
        <w:rPr>
          <w:sz w:val="24"/>
          <w:szCs w:val="24"/>
        </w:rPr>
        <w:t xml:space="preserve"> it did </w:t>
      </w:r>
      <w:r w:rsidR="009A5FD4">
        <w:rPr>
          <w:sz w:val="24"/>
          <w:szCs w:val="24"/>
        </w:rPr>
        <w:t>fifteen</w:t>
      </w:r>
      <w:r w:rsidRPr="00881970">
        <w:rPr>
          <w:sz w:val="24"/>
          <w:szCs w:val="24"/>
        </w:rPr>
        <w:t xml:space="preserve"> years ago when I was a Bible teacher. </w:t>
      </w:r>
      <w:r w:rsidR="009A5FD4">
        <w:rPr>
          <w:sz w:val="24"/>
          <w:szCs w:val="24"/>
        </w:rPr>
        <w:t xml:space="preserve">What do I mean? </w:t>
      </w:r>
      <w:r w:rsidR="009A5FD4" w:rsidRPr="00881970">
        <w:rPr>
          <w:sz w:val="24"/>
          <w:szCs w:val="24"/>
        </w:rPr>
        <w:t xml:space="preserve">To </w:t>
      </w:r>
      <w:r w:rsidR="007E7440">
        <w:rPr>
          <w:sz w:val="24"/>
          <w:szCs w:val="24"/>
        </w:rPr>
        <w:t>f</w:t>
      </w:r>
      <w:r w:rsidR="009A5FD4" w:rsidRPr="00881970">
        <w:rPr>
          <w:sz w:val="24"/>
          <w:szCs w:val="24"/>
        </w:rPr>
        <w:t>ollow Jesus as Lord, and obey His command (make disciples) is de</w:t>
      </w:r>
      <w:r w:rsidR="00183EFB">
        <w:rPr>
          <w:sz w:val="24"/>
          <w:szCs w:val="24"/>
        </w:rPr>
        <w:t xml:space="preserve">finitely </w:t>
      </w:r>
      <w:r w:rsidR="009A5FD4" w:rsidRPr="00881970">
        <w:rPr>
          <w:sz w:val="24"/>
          <w:szCs w:val="24"/>
        </w:rPr>
        <w:t>a road less traveled</w:t>
      </w:r>
      <w:r w:rsidR="009A5FD4">
        <w:rPr>
          <w:sz w:val="24"/>
          <w:szCs w:val="24"/>
        </w:rPr>
        <w:t>, and few are they that are travelling it</w:t>
      </w:r>
      <w:r w:rsidR="009A5FD4" w:rsidRPr="00881970">
        <w:rPr>
          <w:sz w:val="24"/>
          <w:szCs w:val="24"/>
        </w:rPr>
        <w:t xml:space="preserve">. </w:t>
      </w:r>
      <w:r w:rsidR="00FF3B12">
        <w:rPr>
          <w:sz w:val="24"/>
          <w:szCs w:val="24"/>
        </w:rPr>
        <w:t>May</w:t>
      </w:r>
      <w:r w:rsidR="00627228">
        <w:rPr>
          <w:sz w:val="24"/>
          <w:szCs w:val="24"/>
        </w:rPr>
        <w:t xml:space="preserve"> the Lord raise</w:t>
      </w:r>
      <w:r>
        <w:rPr>
          <w:sz w:val="24"/>
          <w:szCs w:val="24"/>
        </w:rPr>
        <w:t xml:space="preserve"> up a whole army of men and women who will </w:t>
      </w:r>
      <w:r w:rsidR="00FF3B12">
        <w:rPr>
          <w:sz w:val="24"/>
          <w:szCs w:val="24"/>
        </w:rPr>
        <w:t>follow the narrow road paved for us by Jesus</w:t>
      </w:r>
      <w:r w:rsidR="00627228">
        <w:rPr>
          <w:sz w:val="24"/>
          <w:szCs w:val="24"/>
        </w:rPr>
        <w:t>,</w:t>
      </w:r>
      <w:r w:rsidR="00FF3B12">
        <w:rPr>
          <w:sz w:val="24"/>
          <w:szCs w:val="24"/>
        </w:rPr>
        <w:t xml:space="preserve"> and </w:t>
      </w:r>
      <w:r>
        <w:rPr>
          <w:sz w:val="24"/>
          <w:szCs w:val="24"/>
        </w:rPr>
        <w:t>obey His last command to make disciples!</w:t>
      </w:r>
    </w:p>
    <w:p w14:paraId="5C885011" w14:textId="77777777" w:rsidR="00C4418F" w:rsidRPr="00C4418F" w:rsidRDefault="00C4418F" w:rsidP="00C4418F">
      <w:pPr>
        <w:pStyle w:val="Heading1"/>
        <w:shd w:val="clear" w:color="auto" w:fill="FFFFFF"/>
        <w:spacing w:before="0"/>
        <w:jc w:val="center"/>
        <w:rPr>
          <w:rFonts w:asciiTheme="minorHAnsi" w:hAnsiTheme="minorHAnsi" w:cstheme="minorHAnsi"/>
          <w:bCs w:val="0"/>
          <w:i/>
          <w:color w:val="000000"/>
          <w:sz w:val="24"/>
          <w:szCs w:val="24"/>
        </w:rPr>
      </w:pPr>
      <w:r>
        <w:rPr>
          <w:rStyle w:val="passage-display-bcv"/>
          <w:rFonts w:asciiTheme="minorHAnsi" w:hAnsiTheme="minorHAnsi" w:cstheme="minorHAnsi"/>
          <w:bCs w:val="0"/>
          <w:i/>
          <w:color w:val="000000"/>
          <w:sz w:val="24"/>
          <w:szCs w:val="24"/>
        </w:rPr>
        <w:t>Ephesians 2:1-9</w:t>
      </w:r>
      <w:r w:rsidRPr="00C4418F">
        <w:rPr>
          <w:rStyle w:val="passage-display-version"/>
          <w:rFonts w:asciiTheme="minorHAnsi" w:hAnsiTheme="minorHAnsi" w:cstheme="minorHAnsi"/>
          <w:bCs w:val="0"/>
          <w:i/>
          <w:color w:val="000000"/>
          <w:sz w:val="24"/>
          <w:szCs w:val="24"/>
        </w:rPr>
        <w:t xml:space="preserve"> (NIV)</w:t>
      </w:r>
    </w:p>
    <w:p w14:paraId="74748D8A" w14:textId="77777777" w:rsidR="00C4418F" w:rsidRDefault="00C4418F" w:rsidP="00C4418F">
      <w:pPr>
        <w:pStyle w:val="chapter-1"/>
        <w:shd w:val="clear" w:color="auto" w:fill="FFFFFF"/>
        <w:spacing w:before="0" w:beforeAutospacing="0" w:after="150" w:afterAutospacing="0" w:line="360" w:lineRule="atLeast"/>
        <w:jc w:val="center"/>
        <w:rPr>
          <w:rStyle w:val="apple-converted-space"/>
          <w:rFonts w:ascii="Verdana" w:hAnsi="Verdana"/>
          <w:color w:val="000000"/>
        </w:rPr>
      </w:pPr>
      <w:r w:rsidRPr="00C4418F">
        <w:rPr>
          <w:rStyle w:val="text"/>
          <w:rFonts w:asciiTheme="minorHAnsi" w:hAnsiTheme="minorHAnsi" w:cstheme="minorHAnsi"/>
          <w:b/>
          <w:i/>
          <w:color w:val="000000"/>
        </w:rPr>
        <w:t>As for you, you were dead in your transgressions and sins,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2 </w:t>
      </w:r>
      <w:r w:rsidRPr="00C4418F">
        <w:rPr>
          <w:rStyle w:val="text"/>
          <w:rFonts w:asciiTheme="minorHAnsi" w:hAnsiTheme="minorHAnsi" w:cstheme="minorHAnsi"/>
          <w:b/>
          <w:i/>
          <w:color w:val="000000"/>
        </w:rPr>
        <w:t>in which you used to live when you followed the ways of this world</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and of the ruler of the kingdom of the air,</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the spirit who is now at work in those who are disobedient.</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3 </w:t>
      </w:r>
      <w:r w:rsidRPr="00C4418F">
        <w:rPr>
          <w:rStyle w:val="text"/>
          <w:rFonts w:asciiTheme="minorHAnsi" w:hAnsiTheme="minorHAnsi" w:cstheme="minorHAnsi"/>
          <w:b/>
          <w:i/>
          <w:color w:val="000000"/>
        </w:rPr>
        <w:t>All of us also lived among them at one time,</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gratifying the cravings of our fles</w:t>
      </w:r>
      <w:r>
        <w:rPr>
          <w:rStyle w:val="text"/>
          <w:rFonts w:asciiTheme="minorHAnsi" w:hAnsiTheme="minorHAnsi" w:cstheme="minorHAnsi"/>
          <w:b/>
          <w:i/>
          <w:color w:val="000000"/>
        </w:rPr>
        <w:t>h</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and following its desires and thoughts. Like the rest, we were by nature deserving of wrath.</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4 </w:t>
      </w:r>
      <w:r w:rsidRPr="00C4418F">
        <w:rPr>
          <w:rStyle w:val="text"/>
          <w:rFonts w:asciiTheme="minorHAnsi" w:hAnsiTheme="minorHAnsi" w:cstheme="minorHAnsi"/>
          <w:b/>
          <w:i/>
          <w:color w:val="000000"/>
        </w:rPr>
        <w:t>But because of his great love for us,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God, who is rich in mercy,</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5 </w:t>
      </w:r>
      <w:r w:rsidRPr="00C4418F">
        <w:rPr>
          <w:rStyle w:val="text"/>
          <w:rFonts w:asciiTheme="minorHAnsi" w:hAnsiTheme="minorHAnsi" w:cstheme="minorHAnsi"/>
          <w:b/>
          <w:i/>
          <w:color w:val="000000"/>
        </w:rPr>
        <w:t>made us alive with Christ even when we were dead in transgressions—it is by grace you have been saved.</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6 </w:t>
      </w:r>
      <w:r w:rsidRPr="00C4418F">
        <w:rPr>
          <w:rStyle w:val="text"/>
          <w:rFonts w:asciiTheme="minorHAnsi" w:hAnsiTheme="minorHAnsi" w:cstheme="minorHAnsi"/>
          <w:b/>
          <w:i/>
          <w:color w:val="000000"/>
        </w:rPr>
        <w:t>And God raised us up with Christ and seated us with him</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in the heavenly realms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in Christ Jesus,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7 </w:t>
      </w:r>
      <w:r w:rsidRPr="00C4418F">
        <w:rPr>
          <w:rStyle w:val="text"/>
          <w:rFonts w:asciiTheme="minorHAnsi" w:hAnsiTheme="minorHAnsi" w:cstheme="minorHAnsi"/>
          <w:b/>
          <w:i/>
          <w:color w:val="000000"/>
        </w:rPr>
        <w:t>in order that in the coming ages he might show the incomparable riches of his grace,</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expressed in his kindness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to us in Christ Jesus.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8 </w:t>
      </w:r>
      <w:r w:rsidRPr="00C4418F">
        <w:rPr>
          <w:rStyle w:val="text"/>
          <w:rFonts w:asciiTheme="minorHAnsi" w:hAnsiTheme="minorHAnsi" w:cstheme="minorHAnsi"/>
          <w:b/>
          <w:i/>
          <w:color w:val="000000"/>
        </w:rPr>
        <w:t>For it is by grace</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you have been saved,</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through faith—and this is not from yourselves, it is the gift of God—</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bCs/>
          <w:i/>
          <w:color w:val="000000"/>
          <w:vertAlign w:val="superscript"/>
        </w:rPr>
        <w:t>9 </w:t>
      </w:r>
      <w:r w:rsidRPr="00C4418F">
        <w:rPr>
          <w:rStyle w:val="text"/>
          <w:rFonts w:asciiTheme="minorHAnsi" w:hAnsiTheme="minorHAnsi" w:cstheme="minorHAnsi"/>
          <w:b/>
          <w:i/>
          <w:color w:val="000000"/>
        </w:rPr>
        <w:t>not by works,</w:t>
      </w:r>
      <w:r w:rsidRPr="00C4418F">
        <w:rPr>
          <w:rStyle w:val="apple-converted-space"/>
          <w:rFonts w:asciiTheme="minorHAnsi" w:hAnsiTheme="minorHAnsi" w:cstheme="minorHAnsi"/>
          <w:b/>
          <w:i/>
          <w:color w:val="000000"/>
        </w:rPr>
        <w:t> </w:t>
      </w:r>
      <w:r w:rsidRPr="00C4418F">
        <w:rPr>
          <w:rStyle w:val="text"/>
          <w:rFonts w:asciiTheme="minorHAnsi" w:hAnsiTheme="minorHAnsi" w:cstheme="minorHAnsi"/>
          <w:b/>
          <w:i/>
          <w:color w:val="000000"/>
        </w:rPr>
        <w:t>so that no one can boast.</w:t>
      </w:r>
      <w:r>
        <w:rPr>
          <w:rStyle w:val="apple-converted-space"/>
          <w:rFonts w:ascii="Verdana" w:hAnsi="Verdana"/>
          <w:color w:val="000000"/>
        </w:rPr>
        <w:t> </w:t>
      </w:r>
    </w:p>
    <w:p w14:paraId="3666E084" w14:textId="77777777" w:rsidR="00024F43" w:rsidRDefault="00B27F6A" w:rsidP="00B27F6A">
      <w:pPr>
        <w:jc w:val="both"/>
        <w:rPr>
          <w:sz w:val="24"/>
          <w:szCs w:val="24"/>
        </w:rPr>
      </w:pPr>
      <w:r w:rsidRPr="00881970">
        <w:rPr>
          <w:sz w:val="24"/>
          <w:szCs w:val="24"/>
        </w:rPr>
        <w:t xml:space="preserve">  </w:t>
      </w:r>
      <w:r w:rsidRPr="00881970">
        <w:rPr>
          <w:sz w:val="24"/>
          <w:szCs w:val="24"/>
        </w:rPr>
        <w:tab/>
      </w:r>
      <w:r w:rsidR="00EF11B3">
        <w:rPr>
          <w:sz w:val="24"/>
          <w:szCs w:val="24"/>
        </w:rPr>
        <w:t>My husband Art</w:t>
      </w:r>
      <w:r w:rsidR="00EF11B3" w:rsidRPr="00881970">
        <w:rPr>
          <w:sz w:val="24"/>
          <w:szCs w:val="24"/>
        </w:rPr>
        <w:t xml:space="preserve"> is not only intelligent</w:t>
      </w:r>
      <w:r w:rsidR="00EF11B3">
        <w:rPr>
          <w:sz w:val="24"/>
          <w:szCs w:val="24"/>
        </w:rPr>
        <w:t>,</w:t>
      </w:r>
      <w:r w:rsidR="00EF11B3" w:rsidRPr="00881970">
        <w:rPr>
          <w:sz w:val="24"/>
          <w:szCs w:val="24"/>
        </w:rPr>
        <w:t xml:space="preserve"> but also quite ar</w:t>
      </w:r>
      <w:r w:rsidR="00EF11B3">
        <w:rPr>
          <w:sz w:val="24"/>
          <w:szCs w:val="24"/>
        </w:rPr>
        <w:t xml:space="preserve">tistic. </w:t>
      </w:r>
      <w:r w:rsidR="00425434">
        <w:rPr>
          <w:sz w:val="24"/>
          <w:szCs w:val="24"/>
        </w:rPr>
        <w:t>His most famous work, in my opinion, was done in his senior year of high school. He won an award for his portrait</w:t>
      </w:r>
      <w:r w:rsidR="00864382">
        <w:rPr>
          <w:sz w:val="24"/>
          <w:szCs w:val="24"/>
        </w:rPr>
        <w:t xml:space="preserve"> of the King</w:t>
      </w:r>
      <w:r w:rsidR="007E7440">
        <w:rPr>
          <w:sz w:val="24"/>
          <w:szCs w:val="24"/>
        </w:rPr>
        <w:t>-</w:t>
      </w:r>
      <w:r w:rsidR="00425434">
        <w:rPr>
          <w:sz w:val="24"/>
          <w:szCs w:val="24"/>
        </w:rPr>
        <w:t>Elvis</w:t>
      </w:r>
      <w:r w:rsidR="009D3ABB">
        <w:rPr>
          <w:sz w:val="24"/>
          <w:szCs w:val="24"/>
        </w:rPr>
        <w:t xml:space="preserve"> </w:t>
      </w:r>
      <w:r w:rsidR="00425434">
        <w:rPr>
          <w:sz w:val="24"/>
          <w:szCs w:val="24"/>
        </w:rPr>
        <w:t>that is!</w:t>
      </w:r>
      <w:r w:rsidR="00864382">
        <w:rPr>
          <w:sz w:val="24"/>
          <w:szCs w:val="24"/>
        </w:rPr>
        <w:t xml:space="preserve"> (Art had not come to know the real </w:t>
      </w:r>
      <w:r w:rsidR="00864382" w:rsidRPr="00864382">
        <w:rPr>
          <w:b/>
          <w:i/>
          <w:sz w:val="24"/>
          <w:szCs w:val="24"/>
        </w:rPr>
        <w:t>KING</w:t>
      </w:r>
      <w:r w:rsidR="00864382">
        <w:rPr>
          <w:sz w:val="24"/>
          <w:szCs w:val="24"/>
        </w:rPr>
        <w:t xml:space="preserve"> yet.)</w:t>
      </w:r>
      <w:r w:rsidR="00425434">
        <w:rPr>
          <w:sz w:val="24"/>
          <w:szCs w:val="24"/>
        </w:rPr>
        <w:t xml:space="preserve"> In fact, I thought </w:t>
      </w:r>
      <w:r w:rsidR="00864382">
        <w:rPr>
          <w:sz w:val="24"/>
          <w:szCs w:val="24"/>
        </w:rPr>
        <w:t>the painting</w:t>
      </w:r>
      <w:r w:rsidR="00425434">
        <w:rPr>
          <w:sz w:val="24"/>
          <w:szCs w:val="24"/>
        </w:rPr>
        <w:t xml:space="preserve"> was so good, </w:t>
      </w:r>
      <w:r w:rsidR="00024F43">
        <w:rPr>
          <w:sz w:val="24"/>
          <w:szCs w:val="24"/>
        </w:rPr>
        <w:t>that</w:t>
      </w:r>
      <w:r w:rsidR="00425434">
        <w:rPr>
          <w:sz w:val="24"/>
          <w:szCs w:val="24"/>
        </w:rPr>
        <w:t xml:space="preserve"> I took it to </w:t>
      </w:r>
      <w:r w:rsidR="00024F43">
        <w:rPr>
          <w:sz w:val="24"/>
          <w:szCs w:val="24"/>
        </w:rPr>
        <w:t>Graceland</w:t>
      </w:r>
      <w:r w:rsidR="00425434">
        <w:rPr>
          <w:sz w:val="24"/>
          <w:szCs w:val="24"/>
        </w:rPr>
        <w:t xml:space="preserve"> and </w:t>
      </w:r>
      <w:r w:rsidR="00024F43">
        <w:rPr>
          <w:sz w:val="24"/>
          <w:szCs w:val="24"/>
        </w:rPr>
        <w:t>entered</w:t>
      </w:r>
      <w:r w:rsidR="00425434">
        <w:rPr>
          <w:sz w:val="24"/>
          <w:szCs w:val="24"/>
        </w:rPr>
        <w:t xml:space="preserve"> it in the </w:t>
      </w:r>
      <w:r w:rsidR="00024F43">
        <w:rPr>
          <w:sz w:val="24"/>
          <w:szCs w:val="24"/>
        </w:rPr>
        <w:t>annual</w:t>
      </w:r>
      <w:r w:rsidR="00425434">
        <w:rPr>
          <w:sz w:val="24"/>
          <w:szCs w:val="24"/>
        </w:rPr>
        <w:t xml:space="preserve"> Elvis art contest. (I was sure we would win thousands of </w:t>
      </w:r>
      <w:r w:rsidR="00864382">
        <w:rPr>
          <w:sz w:val="24"/>
          <w:szCs w:val="24"/>
        </w:rPr>
        <w:t>dollars</w:t>
      </w:r>
      <w:r w:rsidR="00800E0D">
        <w:rPr>
          <w:sz w:val="24"/>
          <w:szCs w:val="24"/>
        </w:rPr>
        <w:t>. I</w:t>
      </w:r>
      <w:r w:rsidR="009D3ABB">
        <w:rPr>
          <w:sz w:val="24"/>
          <w:szCs w:val="24"/>
        </w:rPr>
        <w:t xml:space="preserve"> had</w:t>
      </w:r>
      <w:r w:rsidR="00800E0D">
        <w:rPr>
          <w:sz w:val="24"/>
          <w:szCs w:val="24"/>
        </w:rPr>
        <w:t xml:space="preserve"> hoped Elvis would</w:t>
      </w:r>
      <w:r w:rsidR="00425434">
        <w:rPr>
          <w:sz w:val="24"/>
          <w:szCs w:val="24"/>
        </w:rPr>
        <w:t xml:space="preserve"> pay for my </w:t>
      </w:r>
      <w:r w:rsidR="00864382">
        <w:rPr>
          <w:sz w:val="24"/>
          <w:szCs w:val="24"/>
        </w:rPr>
        <w:t>daughter Allie’s</w:t>
      </w:r>
      <w:r w:rsidR="00024F43">
        <w:rPr>
          <w:sz w:val="24"/>
          <w:szCs w:val="24"/>
        </w:rPr>
        <w:t xml:space="preserve"> wedding</w:t>
      </w:r>
      <w:r w:rsidR="00425434">
        <w:rPr>
          <w:sz w:val="24"/>
          <w:szCs w:val="24"/>
        </w:rPr>
        <w:t xml:space="preserve">.) </w:t>
      </w:r>
      <w:r w:rsidR="00864382">
        <w:rPr>
          <w:sz w:val="24"/>
          <w:szCs w:val="24"/>
        </w:rPr>
        <w:t>Unfortunately, t</w:t>
      </w:r>
      <w:r w:rsidR="00425434">
        <w:rPr>
          <w:sz w:val="24"/>
          <w:szCs w:val="24"/>
        </w:rPr>
        <w:t xml:space="preserve">hat did not happen. </w:t>
      </w:r>
      <w:r w:rsidR="00864382">
        <w:rPr>
          <w:sz w:val="24"/>
          <w:szCs w:val="24"/>
        </w:rPr>
        <w:t>However,</w:t>
      </w:r>
      <w:r w:rsidR="00425434">
        <w:rPr>
          <w:sz w:val="24"/>
          <w:szCs w:val="24"/>
        </w:rPr>
        <w:t xml:space="preserve"> Art’s painting did make the news. </w:t>
      </w:r>
      <w:r w:rsidR="00024F43">
        <w:rPr>
          <w:sz w:val="24"/>
          <w:szCs w:val="24"/>
        </w:rPr>
        <w:t>When the contest was over, we picked up the painting and</w:t>
      </w:r>
      <w:r w:rsidR="00864382">
        <w:rPr>
          <w:sz w:val="24"/>
          <w:szCs w:val="24"/>
        </w:rPr>
        <w:t xml:space="preserve"> drove Elvis home. On the way home</w:t>
      </w:r>
      <w:r w:rsidR="00024F43">
        <w:rPr>
          <w:sz w:val="24"/>
          <w:szCs w:val="24"/>
        </w:rPr>
        <w:t xml:space="preserve"> we sang part of this old hymn: “Coming home, coming home, never more to roam, open wide thine arms of love, Lord I'm coming home." </w:t>
      </w:r>
      <w:r w:rsidR="00800E0D">
        <w:rPr>
          <w:sz w:val="24"/>
          <w:szCs w:val="24"/>
        </w:rPr>
        <w:t>When we got home, Elvis returned to the closet!</w:t>
      </w:r>
    </w:p>
    <w:p w14:paraId="23C00BAF" w14:textId="77777777" w:rsidR="00B27F6A" w:rsidRPr="00881970" w:rsidRDefault="00024F43" w:rsidP="00024F43">
      <w:pPr>
        <w:ind w:firstLine="720"/>
        <w:jc w:val="both"/>
        <w:rPr>
          <w:sz w:val="24"/>
          <w:szCs w:val="24"/>
        </w:rPr>
      </w:pPr>
      <w:r>
        <w:rPr>
          <w:sz w:val="24"/>
          <w:szCs w:val="24"/>
        </w:rPr>
        <w:t>A</w:t>
      </w:r>
      <w:r w:rsidRPr="001F3E5A">
        <w:rPr>
          <w:sz w:val="24"/>
          <w:szCs w:val="24"/>
        </w:rPr>
        <w:t xml:space="preserve"> picture is worth a thousand words</w:t>
      </w:r>
      <w:r>
        <w:rPr>
          <w:sz w:val="24"/>
          <w:szCs w:val="24"/>
        </w:rPr>
        <w:t>, so they say</w:t>
      </w:r>
      <w:r w:rsidRPr="001F3E5A">
        <w:rPr>
          <w:sz w:val="24"/>
          <w:szCs w:val="24"/>
        </w:rPr>
        <w:t>.</w:t>
      </w:r>
      <w:r>
        <w:rPr>
          <w:sz w:val="24"/>
          <w:szCs w:val="24"/>
        </w:rPr>
        <w:t xml:space="preserve"> </w:t>
      </w:r>
      <w:r w:rsidR="00864382">
        <w:rPr>
          <w:sz w:val="24"/>
          <w:szCs w:val="24"/>
        </w:rPr>
        <w:t>So now I want to tell you about a more important work of “</w:t>
      </w:r>
      <w:r w:rsidR="00864382" w:rsidRPr="00864382">
        <w:rPr>
          <w:i/>
          <w:sz w:val="24"/>
          <w:szCs w:val="24"/>
        </w:rPr>
        <w:t>Art</w:t>
      </w:r>
      <w:r w:rsidR="00864382">
        <w:rPr>
          <w:sz w:val="24"/>
          <w:szCs w:val="24"/>
        </w:rPr>
        <w:t xml:space="preserve">.” </w:t>
      </w:r>
      <w:r>
        <w:rPr>
          <w:sz w:val="24"/>
          <w:szCs w:val="24"/>
        </w:rPr>
        <w:t xml:space="preserve"> When I began to write the study of the wide and narrow roads I</w:t>
      </w:r>
      <w:r w:rsidRPr="00881970">
        <w:rPr>
          <w:sz w:val="24"/>
          <w:szCs w:val="24"/>
        </w:rPr>
        <w:t xml:space="preserve"> </w:t>
      </w:r>
      <w:r w:rsidR="009D5FCC" w:rsidRPr="00881970">
        <w:rPr>
          <w:sz w:val="24"/>
          <w:szCs w:val="24"/>
        </w:rPr>
        <w:t>ask</w:t>
      </w:r>
      <w:r w:rsidR="009D5FCC">
        <w:rPr>
          <w:sz w:val="24"/>
          <w:szCs w:val="24"/>
        </w:rPr>
        <w:t>ed</w:t>
      </w:r>
      <w:r w:rsidR="009D5FCC" w:rsidRPr="00881970">
        <w:rPr>
          <w:sz w:val="24"/>
          <w:szCs w:val="24"/>
        </w:rPr>
        <w:t xml:space="preserve"> </w:t>
      </w:r>
      <w:r w:rsidR="009D5FCC">
        <w:rPr>
          <w:sz w:val="24"/>
          <w:szCs w:val="24"/>
        </w:rPr>
        <w:t>Art</w:t>
      </w:r>
      <w:r w:rsidR="009D3ABB">
        <w:rPr>
          <w:sz w:val="24"/>
          <w:szCs w:val="24"/>
        </w:rPr>
        <w:t xml:space="preserve"> </w:t>
      </w:r>
      <w:r w:rsidRPr="00881970">
        <w:rPr>
          <w:sz w:val="24"/>
          <w:szCs w:val="24"/>
        </w:rPr>
        <w:t>if</w:t>
      </w:r>
      <w:r>
        <w:rPr>
          <w:sz w:val="24"/>
          <w:szCs w:val="24"/>
        </w:rPr>
        <w:t xml:space="preserve"> he would do a painting for me, and so he did. </w:t>
      </w:r>
      <w:r w:rsidR="00B27F6A" w:rsidRPr="00881970">
        <w:rPr>
          <w:sz w:val="24"/>
          <w:szCs w:val="24"/>
        </w:rPr>
        <w:t xml:space="preserve">As our three young children </w:t>
      </w:r>
      <w:r w:rsidR="00B27F6A" w:rsidRPr="00881970">
        <w:rPr>
          <w:rStyle w:val="CommentReference"/>
          <w:sz w:val="24"/>
          <w:szCs w:val="24"/>
        </w:rPr>
        <w:commentReference w:id="1"/>
      </w:r>
      <w:r w:rsidR="00B27F6A" w:rsidRPr="00881970">
        <w:rPr>
          <w:sz w:val="24"/>
          <w:szCs w:val="24"/>
        </w:rPr>
        <w:t>watched the painting unfold, they appropriately named the wide road “</w:t>
      </w:r>
      <w:r w:rsidR="006D6C91" w:rsidRPr="002648F6">
        <w:rPr>
          <w:b/>
          <w:sz w:val="24"/>
          <w:szCs w:val="24"/>
        </w:rPr>
        <w:t>D</w:t>
      </w:r>
      <w:r w:rsidR="00B27F6A" w:rsidRPr="00C4418F">
        <w:rPr>
          <w:b/>
          <w:sz w:val="24"/>
          <w:szCs w:val="24"/>
        </w:rPr>
        <w:t xml:space="preserve">eath </w:t>
      </w:r>
      <w:r w:rsidR="006D6C91">
        <w:rPr>
          <w:b/>
          <w:sz w:val="24"/>
          <w:szCs w:val="24"/>
        </w:rPr>
        <w:t>R</w:t>
      </w:r>
      <w:r w:rsidR="00B27F6A" w:rsidRPr="00C4418F">
        <w:rPr>
          <w:b/>
          <w:sz w:val="24"/>
          <w:szCs w:val="24"/>
        </w:rPr>
        <w:t>oad”.</w:t>
      </w:r>
      <w:r w:rsidR="00B27F6A" w:rsidRPr="00881970">
        <w:rPr>
          <w:sz w:val="24"/>
          <w:szCs w:val="24"/>
        </w:rPr>
        <w:t xml:space="preserve">  Art painted a beautiful gold</w:t>
      </w:r>
      <w:r w:rsidR="007E7440">
        <w:rPr>
          <w:sz w:val="24"/>
          <w:szCs w:val="24"/>
        </w:rPr>
        <w:t xml:space="preserve"> </w:t>
      </w:r>
      <w:r w:rsidR="00B27F6A" w:rsidRPr="00881970">
        <w:rPr>
          <w:sz w:val="24"/>
          <w:szCs w:val="24"/>
        </w:rPr>
        <w:t xml:space="preserve">mirrored gate at the entrance to hell. The gate was to reflect the people on the wide road. Have you ever been to Las Vegas Nevada? If so, you have an idea of what I am describing of the facade of the gate to hell </w:t>
      </w:r>
      <w:r w:rsidR="00F601AF">
        <w:rPr>
          <w:sz w:val="24"/>
          <w:szCs w:val="24"/>
        </w:rPr>
        <w:t xml:space="preserve">which stands </w:t>
      </w:r>
      <w:r w:rsidR="00B27F6A" w:rsidRPr="00881970">
        <w:rPr>
          <w:sz w:val="24"/>
          <w:szCs w:val="24"/>
        </w:rPr>
        <w:t>at the end of death road in Art’s panting. All</w:t>
      </w:r>
      <w:r w:rsidR="00F601AF">
        <w:rPr>
          <w:sz w:val="24"/>
          <w:szCs w:val="24"/>
        </w:rPr>
        <w:t xml:space="preserve"> that </w:t>
      </w:r>
      <w:r w:rsidR="00B27F6A" w:rsidRPr="00881970">
        <w:rPr>
          <w:sz w:val="24"/>
          <w:szCs w:val="24"/>
        </w:rPr>
        <w:t>the world offers us may look good on the outside, just like the shiny facades on the outside of the casinos; it’s all a grand illusion.  The devil never gives you a true picture of what is at the end of his road. He gives the best at first and saves the worst for last.</w:t>
      </w:r>
      <w:r w:rsidR="004E5F25">
        <w:rPr>
          <w:sz w:val="24"/>
          <w:szCs w:val="24"/>
        </w:rPr>
        <w:t xml:space="preserve"> The longer I live, the more I realize the Bible is true! Every word is true!  We reap what we sow</w:t>
      </w:r>
      <w:r w:rsidR="007E7440">
        <w:rPr>
          <w:sz w:val="24"/>
          <w:szCs w:val="24"/>
        </w:rPr>
        <w:t>,</w:t>
      </w:r>
      <w:r w:rsidR="004E5F25">
        <w:rPr>
          <w:sz w:val="24"/>
          <w:szCs w:val="24"/>
        </w:rPr>
        <w:t xml:space="preserve"> we reap later than we sow</w:t>
      </w:r>
      <w:r w:rsidR="007E7440">
        <w:rPr>
          <w:sz w:val="24"/>
          <w:szCs w:val="24"/>
        </w:rPr>
        <w:t>,</w:t>
      </w:r>
      <w:r w:rsidR="004E5F25">
        <w:rPr>
          <w:sz w:val="24"/>
          <w:szCs w:val="24"/>
        </w:rPr>
        <w:t xml:space="preserve"> and we reap much more than we sow! </w:t>
      </w:r>
    </w:p>
    <w:p w14:paraId="198D0959" w14:textId="77777777" w:rsidR="00D25E57" w:rsidRDefault="00B27F6A" w:rsidP="00B27F6A">
      <w:pPr>
        <w:jc w:val="both"/>
        <w:rPr>
          <w:sz w:val="24"/>
          <w:szCs w:val="24"/>
        </w:rPr>
      </w:pPr>
      <w:r w:rsidRPr="00881970">
        <w:rPr>
          <w:sz w:val="24"/>
          <w:szCs w:val="24"/>
        </w:rPr>
        <w:tab/>
      </w:r>
      <w:r w:rsidR="004A62B8">
        <w:rPr>
          <w:sz w:val="24"/>
          <w:szCs w:val="24"/>
        </w:rPr>
        <w:t xml:space="preserve"> </w:t>
      </w:r>
      <w:r w:rsidRPr="00881970">
        <w:rPr>
          <w:sz w:val="24"/>
          <w:szCs w:val="24"/>
        </w:rPr>
        <w:t xml:space="preserve"> Art’s painting was never complete</w:t>
      </w:r>
      <w:r w:rsidR="00F601AF">
        <w:rPr>
          <w:sz w:val="24"/>
          <w:szCs w:val="24"/>
        </w:rPr>
        <w:t>d</w:t>
      </w:r>
      <w:r w:rsidRPr="00881970">
        <w:rPr>
          <w:sz w:val="24"/>
          <w:szCs w:val="24"/>
        </w:rPr>
        <w:t xml:space="preserve">. </w:t>
      </w:r>
      <w:r w:rsidR="0056410D">
        <w:rPr>
          <w:sz w:val="24"/>
          <w:szCs w:val="24"/>
        </w:rPr>
        <w:t>He stopped short of painting the people on the wide road</w:t>
      </w:r>
      <w:r w:rsidR="00DA7F33">
        <w:rPr>
          <w:sz w:val="24"/>
          <w:szCs w:val="24"/>
        </w:rPr>
        <w:t>, although</w:t>
      </w:r>
      <w:r w:rsidR="00BF5D12">
        <w:rPr>
          <w:sz w:val="24"/>
          <w:szCs w:val="24"/>
        </w:rPr>
        <w:t xml:space="preserve"> we talked in</w:t>
      </w:r>
      <w:r w:rsidR="00D25E57">
        <w:rPr>
          <w:sz w:val="24"/>
          <w:szCs w:val="24"/>
        </w:rPr>
        <w:t xml:space="preserve"> </w:t>
      </w:r>
      <w:r w:rsidR="00BF5D12">
        <w:rPr>
          <w:sz w:val="24"/>
          <w:szCs w:val="24"/>
        </w:rPr>
        <w:t xml:space="preserve">detail about what they would look like.  </w:t>
      </w:r>
      <w:r w:rsidR="007B7FFB">
        <w:rPr>
          <w:sz w:val="24"/>
          <w:szCs w:val="24"/>
        </w:rPr>
        <w:t>Perhaps</w:t>
      </w:r>
      <w:r w:rsidR="00BF5D12">
        <w:rPr>
          <w:sz w:val="24"/>
          <w:szCs w:val="24"/>
        </w:rPr>
        <w:t xml:space="preserve"> Art was beginning to see himself on the wide</w:t>
      </w:r>
      <w:r w:rsidR="007E7440">
        <w:rPr>
          <w:sz w:val="24"/>
          <w:szCs w:val="24"/>
        </w:rPr>
        <w:t xml:space="preserve"> </w:t>
      </w:r>
      <w:r w:rsidR="00BF5D12">
        <w:rPr>
          <w:sz w:val="24"/>
          <w:szCs w:val="24"/>
        </w:rPr>
        <w:t xml:space="preserve">road and that is why he </w:t>
      </w:r>
      <w:r w:rsidR="007B7FFB">
        <w:rPr>
          <w:sz w:val="24"/>
          <w:szCs w:val="24"/>
        </w:rPr>
        <w:t>stopped</w:t>
      </w:r>
      <w:r w:rsidR="00BF5D12">
        <w:rPr>
          <w:sz w:val="24"/>
          <w:szCs w:val="24"/>
        </w:rPr>
        <w:t xml:space="preserve"> painting.</w:t>
      </w:r>
      <w:r w:rsidR="00D25E57">
        <w:rPr>
          <w:sz w:val="24"/>
          <w:szCs w:val="24"/>
        </w:rPr>
        <w:t xml:space="preserve"> If that</w:t>
      </w:r>
      <w:r w:rsidR="00094603">
        <w:rPr>
          <w:sz w:val="24"/>
          <w:szCs w:val="24"/>
        </w:rPr>
        <w:t>’s</w:t>
      </w:r>
      <w:r w:rsidR="00D25E57">
        <w:rPr>
          <w:sz w:val="24"/>
          <w:szCs w:val="24"/>
        </w:rPr>
        <w:t xml:space="preserve"> the case, then he was</w:t>
      </w:r>
      <w:r w:rsidR="00DA7F33">
        <w:rPr>
          <w:sz w:val="24"/>
          <w:szCs w:val="24"/>
        </w:rPr>
        <w:t xml:space="preserve"> like the man</w:t>
      </w:r>
      <w:r w:rsidR="00D25E57">
        <w:rPr>
          <w:sz w:val="24"/>
          <w:szCs w:val="24"/>
        </w:rPr>
        <w:t xml:space="preserve"> who looks into the mirror of the Word of God</w:t>
      </w:r>
      <w:r w:rsidR="00DA7F33">
        <w:rPr>
          <w:sz w:val="24"/>
          <w:szCs w:val="24"/>
        </w:rPr>
        <w:t>,</w:t>
      </w:r>
      <w:r w:rsidR="00D25E57">
        <w:rPr>
          <w:sz w:val="24"/>
          <w:szCs w:val="24"/>
        </w:rPr>
        <w:t xml:space="preserve"> walks away and quickly forgets what he </w:t>
      </w:r>
      <w:r w:rsidR="00DA7F33">
        <w:rPr>
          <w:sz w:val="24"/>
          <w:szCs w:val="24"/>
        </w:rPr>
        <w:t>looked like</w:t>
      </w:r>
      <w:r w:rsidR="00D25E57">
        <w:rPr>
          <w:sz w:val="24"/>
          <w:szCs w:val="24"/>
        </w:rPr>
        <w:t>. Admittedly, I</w:t>
      </w:r>
      <w:r w:rsidR="00DA7F33">
        <w:rPr>
          <w:sz w:val="24"/>
          <w:szCs w:val="24"/>
        </w:rPr>
        <w:t>’ve</w:t>
      </w:r>
      <w:r w:rsidR="00D25E57">
        <w:rPr>
          <w:sz w:val="24"/>
          <w:szCs w:val="24"/>
        </w:rPr>
        <w:t xml:space="preserve"> done the same</w:t>
      </w:r>
      <w:r w:rsidR="00B84374">
        <w:rPr>
          <w:sz w:val="24"/>
          <w:szCs w:val="24"/>
        </w:rPr>
        <w:t xml:space="preserve"> thing</w:t>
      </w:r>
      <w:r w:rsidR="00D25E57">
        <w:rPr>
          <w:sz w:val="24"/>
          <w:szCs w:val="24"/>
        </w:rPr>
        <w:t>.</w:t>
      </w:r>
      <w:r w:rsidR="00B84374">
        <w:rPr>
          <w:sz w:val="24"/>
          <w:szCs w:val="24"/>
        </w:rPr>
        <w:t xml:space="preserve"> As a matter of fact, I spent the first twenty–six years of my life going to church and doing exactly that!</w:t>
      </w:r>
    </w:p>
    <w:p w14:paraId="52AC6DD4" w14:textId="77777777" w:rsidR="00B84374" w:rsidRPr="00B84374" w:rsidRDefault="00B84374" w:rsidP="00B84374">
      <w:pPr>
        <w:pStyle w:val="Heading1"/>
        <w:shd w:val="clear" w:color="auto" w:fill="FFFFFF"/>
        <w:spacing w:before="0"/>
        <w:jc w:val="center"/>
        <w:rPr>
          <w:rFonts w:asciiTheme="minorHAnsi" w:hAnsiTheme="minorHAnsi" w:cstheme="minorHAnsi"/>
          <w:bCs w:val="0"/>
          <w:i/>
          <w:color w:val="000000"/>
          <w:sz w:val="24"/>
          <w:szCs w:val="24"/>
        </w:rPr>
      </w:pPr>
      <w:r w:rsidRPr="00B84374">
        <w:rPr>
          <w:rStyle w:val="passage-display-bcv"/>
          <w:rFonts w:asciiTheme="minorHAnsi" w:hAnsiTheme="minorHAnsi" w:cstheme="minorHAnsi"/>
          <w:bCs w:val="0"/>
          <w:i/>
          <w:color w:val="000000"/>
          <w:sz w:val="24"/>
          <w:szCs w:val="24"/>
        </w:rPr>
        <w:t>James 1:21-25</w:t>
      </w:r>
      <w:r w:rsidRPr="00B84374">
        <w:rPr>
          <w:rStyle w:val="passage-display-version"/>
          <w:rFonts w:asciiTheme="minorHAnsi" w:hAnsiTheme="minorHAnsi" w:cstheme="minorHAnsi"/>
          <w:bCs w:val="0"/>
          <w:i/>
          <w:color w:val="000000"/>
          <w:sz w:val="24"/>
          <w:szCs w:val="24"/>
        </w:rPr>
        <w:t xml:space="preserve"> (NIV)</w:t>
      </w:r>
    </w:p>
    <w:p w14:paraId="3BFE3755" w14:textId="77777777" w:rsidR="00B84374" w:rsidRDefault="00B84374" w:rsidP="00B84374">
      <w:pPr>
        <w:pStyle w:val="NormalWeb"/>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B84374">
        <w:rPr>
          <w:rStyle w:val="text"/>
          <w:rFonts w:asciiTheme="minorHAnsi" w:hAnsiTheme="minorHAnsi" w:cstheme="minorHAnsi"/>
          <w:b/>
          <w:bCs/>
          <w:i/>
          <w:color w:val="000000"/>
          <w:vertAlign w:val="superscript"/>
        </w:rPr>
        <w:t>21 </w:t>
      </w:r>
      <w:r w:rsidRPr="00B84374">
        <w:rPr>
          <w:rStyle w:val="text"/>
          <w:rFonts w:asciiTheme="minorHAnsi" w:hAnsiTheme="minorHAnsi" w:cstheme="minorHAnsi"/>
          <w:b/>
          <w:i/>
          <w:color w:val="000000"/>
        </w:rPr>
        <w:t>Therefore, get rid of</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i/>
          <w:color w:val="000000"/>
        </w:rPr>
        <w:t>all moral filth and the evil that is so prevalent and humbly accept the word planted in you,</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i/>
          <w:color w:val="000000"/>
        </w:rPr>
        <w:t>which can save you.</w:t>
      </w:r>
      <w:r w:rsidRPr="00B84374">
        <w:rPr>
          <w:rStyle w:val="text"/>
          <w:rFonts w:asciiTheme="minorHAnsi" w:hAnsiTheme="minorHAnsi" w:cstheme="minorHAnsi"/>
          <w:b/>
          <w:bCs/>
          <w:i/>
          <w:color w:val="000000"/>
          <w:vertAlign w:val="superscript"/>
        </w:rPr>
        <w:t>22 </w:t>
      </w:r>
      <w:r w:rsidRPr="00B84374">
        <w:rPr>
          <w:rStyle w:val="text"/>
          <w:rFonts w:asciiTheme="minorHAnsi" w:hAnsiTheme="minorHAnsi" w:cstheme="minorHAnsi"/>
          <w:b/>
          <w:i/>
          <w:color w:val="000000"/>
        </w:rPr>
        <w:t>Do not merely listen to the word, and so deceive yourselves. Do what it says.</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bCs/>
          <w:i/>
          <w:color w:val="000000"/>
          <w:vertAlign w:val="superscript"/>
        </w:rPr>
        <w:t>23 </w:t>
      </w:r>
      <w:r w:rsidRPr="00B84374">
        <w:rPr>
          <w:rStyle w:val="text"/>
          <w:rFonts w:asciiTheme="minorHAnsi" w:hAnsiTheme="minorHAnsi" w:cstheme="minorHAnsi"/>
          <w:b/>
          <w:i/>
          <w:color w:val="000000"/>
        </w:rPr>
        <w:t>Anyone who listens to the word but does not do what it says is like someone who looks at his face in a mirror</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bCs/>
          <w:i/>
          <w:color w:val="000000"/>
          <w:vertAlign w:val="superscript"/>
        </w:rPr>
        <w:t>24 </w:t>
      </w:r>
      <w:r w:rsidRPr="00B84374">
        <w:rPr>
          <w:rStyle w:val="text"/>
          <w:rFonts w:asciiTheme="minorHAnsi" w:hAnsiTheme="minorHAnsi" w:cstheme="minorHAnsi"/>
          <w:b/>
          <w:i/>
          <w:color w:val="000000"/>
        </w:rPr>
        <w:t>and, after looking at himself, goes away and immediately forgets what he looks like.</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bCs/>
          <w:i/>
          <w:color w:val="000000"/>
          <w:vertAlign w:val="superscript"/>
        </w:rPr>
        <w:t>25 </w:t>
      </w:r>
      <w:r w:rsidRPr="00B84374">
        <w:rPr>
          <w:rStyle w:val="text"/>
          <w:rFonts w:asciiTheme="minorHAnsi" w:hAnsiTheme="minorHAnsi" w:cstheme="minorHAnsi"/>
          <w:b/>
          <w:i/>
          <w:color w:val="000000"/>
        </w:rPr>
        <w:t>But whoever looks intently into the perfect law that gives freedom,</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i/>
          <w:color w:val="000000"/>
        </w:rPr>
        <w:t>and continues in it—not forgetting what they have heard, but doing it—they will be blessed in what they do.</w:t>
      </w:r>
    </w:p>
    <w:p w14:paraId="229D7F23" w14:textId="77777777" w:rsidR="00EC251E" w:rsidRDefault="00132182" w:rsidP="00EC251E">
      <w:pPr>
        <w:ind w:firstLine="720"/>
        <w:jc w:val="both"/>
        <w:rPr>
          <w:sz w:val="24"/>
          <w:szCs w:val="24"/>
        </w:rPr>
      </w:pPr>
      <w:r>
        <w:rPr>
          <w:sz w:val="24"/>
          <w:szCs w:val="24"/>
        </w:rPr>
        <w:t xml:space="preserve"> Have you ever read the short tale by Hans Christian Andersen titled</w:t>
      </w:r>
      <w:r w:rsidR="007E7440">
        <w:rPr>
          <w:sz w:val="24"/>
          <w:szCs w:val="24"/>
        </w:rPr>
        <w:t>,</w:t>
      </w:r>
      <w:r>
        <w:rPr>
          <w:sz w:val="24"/>
          <w:szCs w:val="24"/>
        </w:rPr>
        <w:t xml:space="preserve"> </w:t>
      </w:r>
      <w:r w:rsidRPr="007E7440">
        <w:rPr>
          <w:i/>
          <w:sz w:val="24"/>
          <w:szCs w:val="24"/>
        </w:rPr>
        <w:t>The Emperor’s New Clothes</w:t>
      </w:r>
      <w:r>
        <w:rPr>
          <w:sz w:val="24"/>
          <w:szCs w:val="24"/>
        </w:rPr>
        <w:t xml:space="preserve">? If you have, then you will remember the Emperor’s </w:t>
      </w:r>
      <w:r w:rsidRPr="00132182">
        <w:rPr>
          <w:b/>
          <w:i/>
          <w:sz w:val="24"/>
          <w:szCs w:val="24"/>
        </w:rPr>
        <w:t>new clothes</w:t>
      </w:r>
      <w:r>
        <w:rPr>
          <w:sz w:val="24"/>
          <w:szCs w:val="24"/>
        </w:rPr>
        <w:t xml:space="preserve"> were really </w:t>
      </w:r>
      <w:r w:rsidRPr="00132182">
        <w:rPr>
          <w:b/>
          <w:i/>
          <w:sz w:val="24"/>
          <w:szCs w:val="24"/>
        </w:rPr>
        <w:t>no clothes</w:t>
      </w:r>
      <w:r>
        <w:rPr>
          <w:b/>
          <w:i/>
          <w:sz w:val="24"/>
          <w:szCs w:val="24"/>
        </w:rPr>
        <w:t xml:space="preserve"> at all</w:t>
      </w:r>
      <w:r>
        <w:rPr>
          <w:sz w:val="24"/>
          <w:szCs w:val="24"/>
        </w:rPr>
        <w:t xml:space="preserve">! </w:t>
      </w:r>
      <w:r w:rsidR="00EC251E">
        <w:rPr>
          <w:sz w:val="24"/>
          <w:szCs w:val="24"/>
        </w:rPr>
        <w:t>If Art ever completes his painting, the people on “Death</w:t>
      </w:r>
      <w:r>
        <w:rPr>
          <w:sz w:val="24"/>
          <w:szCs w:val="24"/>
        </w:rPr>
        <w:t xml:space="preserve"> Road” will be dressed like the Emperor’s</w:t>
      </w:r>
      <w:r w:rsidR="00EC251E">
        <w:rPr>
          <w:sz w:val="24"/>
          <w:szCs w:val="24"/>
        </w:rPr>
        <w:t xml:space="preserve"> new clothes!</w:t>
      </w:r>
      <w:r>
        <w:rPr>
          <w:sz w:val="24"/>
          <w:szCs w:val="24"/>
        </w:rPr>
        <w:t xml:space="preserve"> They are naked, but they</w:t>
      </w:r>
      <w:r w:rsidR="00EC251E">
        <w:rPr>
          <w:sz w:val="24"/>
          <w:szCs w:val="24"/>
        </w:rPr>
        <w:t xml:space="preserve"> don’t know </w:t>
      </w:r>
      <w:r>
        <w:rPr>
          <w:sz w:val="24"/>
          <w:szCs w:val="24"/>
        </w:rPr>
        <w:t>it</w:t>
      </w:r>
      <w:r w:rsidR="00EC251E">
        <w:rPr>
          <w:sz w:val="24"/>
          <w:szCs w:val="24"/>
        </w:rPr>
        <w:t xml:space="preserve">, because the reflection in the gates of hell shows them </w:t>
      </w:r>
      <w:r w:rsidR="00EC251E" w:rsidRPr="00881970">
        <w:rPr>
          <w:sz w:val="24"/>
          <w:szCs w:val="24"/>
        </w:rPr>
        <w:t>wearing their Sunday best</w:t>
      </w:r>
      <w:r w:rsidR="00EC251E">
        <w:rPr>
          <w:sz w:val="24"/>
          <w:szCs w:val="24"/>
        </w:rPr>
        <w:t>. But reality</w:t>
      </w:r>
      <w:r>
        <w:rPr>
          <w:sz w:val="24"/>
          <w:szCs w:val="24"/>
        </w:rPr>
        <w:t xml:space="preserve"> is,</w:t>
      </w:r>
      <w:r w:rsidR="00EC251E">
        <w:rPr>
          <w:sz w:val="24"/>
          <w:szCs w:val="24"/>
        </w:rPr>
        <w:t xml:space="preserve"> they are as pitiful and naked as Adam and Eve were in the Garden of Eden, before God provided a covering</w:t>
      </w:r>
      <w:r w:rsidR="00EC251E" w:rsidRPr="00881970">
        <w:rPr>
          <w:sz w:val="24"/>
          <w:szCs w:val="24"/>
        </w:rPr>
        <w:t xml:space="preserve">. </w:t>
      </w:r>
    </w:p>
    <w:p w14:paraId="0F233197" w14:textId="77777777" w:rsidR="00EC251E" w:rsidRDefault="00B84374" w:rsidP="00EC251E">
      <w:pPr>
        <w:ind w:firstLine="720"/>
        <w:jc w:val="both"/>
        <w:rPr>
          <w:sz w:val="24"/>
          <w:szCs w:val="24"/>
        </w:rPr>
      </w:pPr>
      <w:r>
        <w:rPr>
          <w:sz w:val="24"/>
          <w:szCs w:val="24"/>
        </w:rPr>
        <w:t xml:space="preserve">I would like to paint a mental picture. </w:t>
      </w:r>
      <w:r w:rsidR="00BF5D12">
        <w:rPr>
          <w:sz w:val="24"/>
          <w:szCs w:val="24"/>
        </w:rPr>
        <w:t xml:space="preserve"> </w:t>
      </w:r>
      <w:r w:rsidR="009E2BF2">
        <w:rPr>
          <w:sz w:val="24"/>
          <w:szCs w:val="24"/>
        </w:rPr>
        <w:t>Suppose</w:t>
      </w:r>
      <w:r w:rsidR="00132182">
        <w:rPr>
          <w:sz w:val="24"/>
          <w:szCs w:val="24"/>
        </w:rPr>
        <w:t>,</w:t>
      </w:r>
      <w:r w:rsidR="009E2BF2">
        <w:rPr>
          <w:sz w:val="24"/>
          <w:szCs w:val="24"/>
        </w:rPr>
        <w:t xml:space="preserve"> if you will,</w:t>
      </w:r>
      <w:r w:rsidR="00BF5D12">
        <w:rPr>
          <w:sz w:val="24"/>
          <w:szCs w:val="24"/>
        </w:rPr>
        <w:t xml:space="preserve"> an </w:t>
      </w:r>
      <w:r w:rsidR="007B7FFB">
        <w:rPr>
          <w:sz w:val="24"/>
          <w:szCs w:val="24"/>
        </w:rPr>
        <w:t>artist</w:t>
      </w:r>
      <w:r w:rsidR="00BF5D12">
        <w:rPr>
          <w:sz w:val="24"/>
          <w:szCs w:val="24"/>
        </w:rPr>
        <w:t xml:space="preserve"> </w:t>
      </w:r>
      <w:r w:rsidR="009E2BF2">
        <w:rPr>
          <w:sz w:val="24"/>
          <w:szCs w:val="24"/>
        </w:rPr>
        <w:t>is at his easel painting</w:t>
      </w:r>
      <w:r w:rsidR="00BF5D12">
        <w:rPr>
          <w:sz w:val="24"/>
          <w:szCs w:val="24"/>
        </w:rPr>
        <w:t xml:space="preserve"> a </w:t>
      </w:r>
      <w:r>
        <w:rPr>
          <w:sz w:val="24"/>
          <w:szCs w:val="24"/>
        </w:rPr>
        <w:t xml:space="preserve">portrait of a man who survived the atrocities of the concentration camps in </w:t>
      </w:r>
      <w:r w:rsidR="007B7FFB">
        <w:rPr>
          <w:sz w:val="24"/>
          <w:szCs w:val="24"/>
        </w:rPr>
        <w:t>Poland. Have you seen the images of the emaciated</w:t>
      </w:r>
      <w:r>
        <w:rPr>
          <w:sz w:val="24"/>
          <w:szCs w:val="24"/>
        </w:rPr>
        <w:t>,</w:t>
      </w:r>
      <w:r w:rsidR="007B7FFB">
        <w:rPr>
          <w:sz w:val="24"/>
          <w:szCs w:val="24"/>
        </w:rPr>
        <w:t xml:space="preserve"> naked</w:t>
      </w:r>
      <w:r>
        <w:rPr>
          <w:sz w:val="24"/>
          <w:szCs w:val="24"/>
        </w:rPr>
        <w:t>, half-dead, human</w:t>
      </w:r>
      <w:r w:rsidR="007E7440">
        <w:rPr>
          <w:sz w:val="24"/>
          <w:szCs w:val="24"/>
        </w:rPr>
        <w:t xml:space="preserve"> </w:t>
      </w:r>
      <w:r>
        <w:rPr>
          <w:sz w:val="24"/>
          <w:szCs w:val="24"/>
        </w:rPr>
        <w:t>beings</w:t>
      </w:r>
      <w:r w:rsidR="007B7FFB">
        <w:rPr>
          <w:sz w:val="24"/>
          <w:szCs w:val="24"/>
        </w:rPr>
        <w:t>?</w:t>
      </w:r>
      <w:r>
        <w:rPr>
          <w:sz w:val="24"/>
          <w:szCs w:val="24"/>
        </w:rPr>
        <w:t xml:space="preserve"> </w:t>
      </w:r>
      <w:r w:rsidR="00EC251E">
        <w:rPr>
          <w:sz w:val="24"/>
          <w:szCs w:val="24"/>
        </w:rPr>
        <w:t>Now picture the artist standing next to a mirrored wall in his studio.  As he paints, he glances at himself in the mirror and he sees a well</w:t>
      </w:r>
      <w:r w:rsidR="009D5FCC">
        <w:rPr>
          <w:sz w:val="24"/>
          <w:szCs w:val="24"/>
        </w:rPr>
        <w:t>-</w:t>
      </w:r>
      <w:r w:rsidR="00EC251E">
        <w:rPr>
          <w:sz w:val="24"/>
          <w:szCs w:val="24"/>
        </w:rPr>
        <w:t>fed, well</w:t>
      </w:r>
      <w:r w:rsidR="009D5FCC">
        <w:rPr>
          <w:sz w:val="24"/>
          <w:szCs w:val="24"/>
        </w:rPr>
        <w:t>-</w:t>
      </w:r>
      <w:r w:rsidR="00EC251E">
        <w:rPr>
          <w:sz w:val="24"/>
          <w:szCs w:val="24"/>
        </w:rPr>
        <w:t xml:space="preserve">dressed </w:t>
      </w:r>
      <w:r w:rsidR="004A3684">
        <w:rPr>
          <w:sz w:val="24"/>
          <w:szCs w:val="24"/>
        </w:rPr>
        <w:t>man</w:t>
      </w:r>
      <w:r w:rsidR="00EC251E">
        <w:rPr>
          <w:sz w:val="24"/>
          <w:szCs w:val="24"/>
        </w:rPr>
        <w:t xml:space="preserve">. </w:t>
      </w:r>
      <w:r w:rsidR="004A3684">
        <w:rPr>
          <w:sz w:val="24"/>
          <w:szCs w:val="24"/>
        </w:rPr>
        <w:t>Yet h</w:t>
      </w:r>
      <w:r w:rsidR="00EC251E">
        <w:rPr>
          <w:sz w:val="24"/>
          <w:szCs w:val="24"/>
        </w:rPr>
        <w:t>e is totally unaware that he is painting a self</w:t>
      </w:r>
      <w:r w:rsidR="007E7440">
        <w:rPr>
          <w:sz w:val="24"/>
          <w:szCs w:val="24"/>
        </w:rPr>
        <w:t>-</w:t>
      </w:r>
      <w:r w:rsidR="00EC251E">
        <w:rPr>
          <w:sz w:val="24"/>
          <w:szCs w:val="24"/>
        </w:rPr>
        <w:t xml:space="preserve">portrait! That was my husband Art! </w:t>
      </w:r>
    </w:p>
    <w:p w14:paraId="54323975" w14:textId="77777777" w:rsidR="00FB4907" w:rsidRDefault="00FB4907" w:rsidP="00FB4907">
      <w:pPr>
        <w:ind w:firstLine="720"/>
        <w:jc w:val="both"/>
        <w:rPr>
          <w:sz w:val="24"/>
          <w:szCs w:val="24"/>
        </w:rPr>
      </w:pPr>
      <w:r>
        <w:rPr>
          <w:sz w:val="24"/>
          <w:szCs w:val="24"/>
        </w:rPr>
        <w:t>Let me elaborate</w:t>
      </w:r>
      <w:r w:rsidR="004A3684">
        <w:rPr>
          <w:sz w:val="24"/>
          <w:szCs w:val="24"/>
        </w:rPr>
        <w:t xml:space="preserve"> further on the </w:t>
      </w:r>
      <w:r>
        <w:rPr>
          <w:sz w:val="24"/>
          <w:szCs w:val="24"/>
        </w:rPr>
        <w:t>serious</w:t>
      </w:r>
      <w:r w:rsidR="004A3684">
        <w:rPr>
          <w:sz w:val="24"/>
          <w:szCs w:val="24"/>
        </w:rPr>
        <w:t>ness of</w:t>
      </w:r>
      <w:r>
        <w:rPr>
          <w:sz w:val="24"/>
          <w:szCs w:val="24"/>
        </w:rPr>
        <w:t xml:space="preserve"> this spiritual condition. T</w:t>
      </w:r>
      <w:r w:rsidR="006D6C91">
        <w:rPr>
          <w:sz w:val="24"/>
          <w:szCs w:val="24"/>
        </w:rPr>
        <w:t>he</w:t>
      </w:r>
      <w:r w:rsidR="00094603" w:rsidRPr="00094603">
        <w:rPr>
          <w:sz w:val="24"/>
          <w:szCs w:val="24"/>
        </w:rPr>
        <w:t xml:space="preserve"> </w:t>
      </w:r>
      <w:r w:rsidR="00094603">
        <w:rPr>
          <w:sz w:val="24"/>
          <w:szCs w:val="24"/>
        </w:rPr>
        <w:t>diabolical</w:t>
      </w:r>
      <w:r w:rsidR="006D6C91">
        <w:rPr>
          <w:sz w:val="24"/>
          <w:szCs w:val="24"/>
        </w:rPr>
        <w:t xml:space="preserve"> architect behind </w:t>
      </w:r>
      <w:r w:rsidR="00094603">
        <w:rPr>
          <w:sz w:val="24"/>
          <w:szCs w:val="24"/>
        </w:rPr>
        <w:t>the Holocaust was Satan.</w:t>
      </w:r>
      <w:r w:rsidR="006D6C91">
        <w:rPr>
          <w:sz w:val="24"/>
          <w:szCs w:val="24"/>
        </w:rPr>
        <w:t xml:space="preserve"> Hitler was just his contractor</w:t>
      </w:r>
      <w:r w:rsidR="004F0CC2">
        <w:rPr>
          <w:sz w:val="24"/>
          <w:szCs w:val="24"/>
        </w:rPr>
        <w:t xml:space="preserve">. Today Hitler is being treated by his father, </w:t>
      </w:r>
      <w:r w:rsidR="004F0CC2" w:rsidRPr="00FB4907">
        <w:rPr>
          <w:b/>
          <w:i/>
          <w:sz w:val="24"/>
          <w:szCs w:val="24"/>
        </w:rPr>
        <w:t>the devil</w:t>
      </w:r>
      <w:r w:rsidR="004F0CC2">
        <w:rPr>
          <w:sz w:val="24"/>
          <w:szCs w:val="24"/>
        </w:rPr>
        <w:t>, exactly the way he treated God</w:t>
      </w:r>
      <w:r w:rsidR="00CA55CF">
        <w:rPr>
          <w:sz w:val="24"/>
          <w:szCs w:val="24"/>
        </w:rPr>
        <w:t>’s</w:t>
      </w:r>
      <w:r w:rsidR="004F0CC2">
        <w:rPr>
          <w:sz w:val="24"/>
          <w:szCs w:val="24"/>
        </w:rPr>
        <w:t xml:space="preserve"> people!</w:t>
      </w:r>
      <w:r w:rsidR="006D6C91">
        <w:rPr>
          <w:sz w:val="24"/>
          <w:szCs w:val="24"/>
        </w:rPr>
        <w:t xml:space="preserve"> </w:t>
      </w:r>
      <w:r w:rsidR="004F0CC2">
        <w:rPr>
          <w:sz w:val="24"/>
          <w:szCs w:val="24"/>
        </w:rPr>
        <w:t>All</w:t>
      </w:r>
      <w:r w:rsidR="006D6C91">
        <w:rPr>
          <w:sz w:val="24"/>
          <w:szCs w:val="24"/>
        </w:rPr>
        <w:t xml:space="preserve"> who stay on the wide road</w:t>
      </w:r>
      <w:r w:rsidR="004F0CC2">
        <w:rPr>
          <w:sz w:val="24"/>
          <w:szCs w:val="24"/>
        </w:rPr>
        <w:t xml:space="preserve"> can expect to be treated the same. </w:t>
      </w:r>
      <w:r w:rsidR="00094603">
        <w:rPr>
          <w:sz w:val="24"/>
          <w:szCs w:val="24"/>
        </w:rPr>
        <w:t xml:space="preserve">As a side note, if you read an biography of Hitler’s life, you will find out His family were church goers. </w:t>
      </w:r>
      <w:r w:rsidR="001466B6">
        <w:rPr>
          <w:sz w:val="24"/>
          <w:szCs w:val="24"/>
        </w:rPr>
        <w:t xml:space="preserve"> This is not surprising because of Jesus’ words about just such as these</w:t>
      </w:r>
      <w:r w:rsidR="00CA55CF">
        <w:rPr>
          <w:sz w:val="24"/>
          <w:szCs w:val="24"/>
        </w:rPr>
        <w:t xml:space="preserve"> He told of</w:t>
      </w:r>
      <w:r w:rsidR="001466B6">
        <w:rPr>
          <w:sz w:val="24"/>
          <w:szCs w:val="24"/>
        </w:rPr>
        <w:t xml:space="preserve"> in</w:t>
      </w:r>
      <w:r w:rsidR="00CA55CF">
        <w:rPr>
          <w:sz w:val="24"/>
          <w:szCs w:val="24"/>
        </w:rPr>
        <w:t xml:space="preserve"> the parable of the sower. (</w:t>
      </w:r>
      <w:r w:rsidR="001466B6">
        <w:rPr>
          <w:sz w:val="24"/>
          <w:szCs w:val="24"/>
        </w:rPr>
        <w:t>Matthew 13:24-30</w:t>
      </w:r>
      <w:r w:rsidR="00CA55CF">
        <w:rPr>
          <w:sz w:val="24"/>
          <w:szCs w:val="24"/>
        </w:rPr>
        <w:t>) T</w:t>
      </w:r>
      <w:r w:rsidR="00094603">
        <w:rPr>
          <w:sz w:val="24"/>
          <w:szCs w:val="24"/>
        </w:rPr>
        <w:t>his brings me to my next point</w:t>
      </w:r>
      <w:r w:rsidR="001466B6">
        <w:rPr>
          <w:sz w:val="24"/>
          <w:szCs w:val="24"/>
        </w:rPr>
        <w:t>:</w:t>
      </w:r>
      <w:r>
        <w:rPr>
          <w:sz w:val="24"/>
          <w:szCs w:val="24"/>
        </w:rPr>
        <w:t xml:space="preserve"> </w:t>
      </w:r>
      <w:r w:rsidRPr="00FB4907">
        <w:rPr>
          <w:b/>
          <w:i/>
          <w:sz w:val="24"/>
          <w:szCs w:val="24"/>
        </w:rPr>
        <w:t xml:space="preserve">The devil does not care if he takes us to hell from a brothel, a bar stool or a church pew! </w:t>
      </w:r>
      <w:r w:rsidR="00061A53" w:rsidRPr="00061A53">
        <w:rPr>
          <w:sz w:val="24"/>
          <w:szCs w:val="24"/>
        </w:rPr>
        <w:t>(Matthew 13:18-30; 2 Corinthians 11:4-15)</w:t>
      </w:r>
    </w:p>
    <w:p w14:paraId="25D321E9" w14:textId="77777777" w:rsidR="00061A53" w:rsidRPr="00061A53" w:rsidRDefault="00061A53" w:rsidP="00061A53">
      <w:pPr>
        <w:pStyle w:val="Heading1"/>
        <w:shd w:val="clear" w:color="auto" w:fill="FFFFFF"/>
        <w:spacing w:before="0"/>
        <w:jc w:val="center"/>
        <w:rPr>
          <w:rFonts w:asciiTheme="minorHAnsi" w:hAnsiTheme="minorHAnsi" w:cstheme="minorHAnsi"/>
          <w:bCs w:val="0"/>
          <w:i/>
          <w:color w:val="000000"/>
          <w:sz w:val="24"/>
          <w:szCs w:val="24"/>
        </w:rPr>
      </w:pPr>
      <w:r w:rsidRPr="00061A53">
        <w:rPr>
          <w:rStyle w:val="passage-display-bcv"/>
          <w:rFonts w:asciiTheme="minorHAnsi" w:hAnsiTheme="minorHAnsi" w:cstheme="minorHAnsi"/>
          <w:bCs w:val="0"/>
          <w:i/>
          <w:color w:val="000000"/>
          <w:sz w:val="24"/>
          <w:szCs w:val="24"/>
        </w:rPr>
        <w:t>2 Corinthians 11:13-</w:t>
      </w:r>
      <w:r>
        <w:rPr>
          <w:rStyle w:val="passage-display-bcv"/>
          <w:rFonts w:asciiTheme="minorHAnsi" w:hAnsiTheme="minorHAnsi" w:cstheme="minorHAnsi"/>
          <w:bCs w:val="0"/>
          <w:i/>
          <w:color w:val="000000"/>
          <w:sz w:val="24"/>
          <w:szCs w:val="24"/>
        </w:rPr>
        <w:t>15</w:t>
      </w:r>
      <w:r w:rsidRPr="00061A53">
        <w:rPr>
          <w:rStyle w:val="passage-display-version"/>
          <w:rFonts w:asciiTheme="minorHAnsi" w:hAnsiTheme="minorHAnsi" w:cstheme="minorHAnsi"/>
          <w:bCs w:val="0"/>
          <w:i/>
          <w:color w:val="000000"/>
          <w:sz w:val="24"/>
          <w:szCs w:val="24"/>
        </w:rPr>
        <w:t xml:space="preserve"> (NIV)</w:t>
      </w:r>
    </w:p>
    <w:p w14:paraId="2FC8AA68" w14:textId="77777777" w:rsidR="00061A53" w:rsidRPr="00061A53" w:rsidRDefault="00061A53" w:rsidP="00061A53">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061A53">
        <w:rPr>
          <w:rStyle w:val="text"/>
          <w:rFonts w:asciiTheme="minorHAnsi" w:hAnsiTheme="minorHAnsi" w:cstheme="minorHAnsi"/>
          <w:b/>
          <w:bCs/>
          <w:i/>
          <w:color w:val="000000"/>
          <w:vertAlign w:val="superscript"/>
        </w:rPr>
        <w:t>13 </w:t>
      </w:r>
      <w:r w:rsidRPr="00061A53">
        <w:rPr>
          <w:rStyle w:val="text"/>
          <w:rFonts w:asciiTheme="minorHAnsi" w:hAnsiTheme="minorHAnsi" w:cstheme="minorHAnsi"/>
          <w:b/>
          <w:i/>
          <w:color w:val="000000"/>
        </w:rPr>
        <w:t>For such people are false apostles,</w:t>
      </w:r>
      <w:r w:rsidRPr="00061A53">
        <w:rPr>
          <w:rStyle w:val="apple-converted-space"/>
          <w:rFonts w:asciiTheme="minorHAnsi" w:hAnsiTheme="minorHAnsi" w:cstheme="minorHAnsi"/>
          <w:b/>
          <w:i/>
          <w:color w:val="000000"/>
        </w:rPr>
        <w:t> </w:t>
      </w:r>
      <w:r w:rsidRPr="00061A53">
        <w:rPr>
          <w:rStyle w:val="text"/>
          <w:rFonts w:asciiTheme="minorHAnsi" w:hAnsiTheme="minorHAnsi" w:cstheme="minorHAnsi"/>
          <w:b/>
          <w:i/>
          <w:color w:val="000000"/>
        </w:rPr>
        <w:t>deceitful</w:t>
      </w:r>
      <w:r w:rsidRPr="00061A53">
        <w:rPr>
          <w:rStyle w:val="apple-converted-space"/>
          <w:rFonts w:asciiTheme="minorHAnsi" w:hAnsiTheme="minorHAnsi" w:cstheme="minorHAnsi"/>
          <w:b/>
          <w:i/>
          <w:color w:val="000000"/>
        </w:rPr>
        <w:t> </w:t>
      </w:r>
      <w:r w:rsidRPr="00061A53">
        <w:rPr>
          <w:rStyle w:val="text"/>
          <w:rFonts w:asciiTheme="minorHAnsi" w:hAnsiTheme="minorHAnsi" w:cstheme="minorHAnsi"/>
          <w:b/>
          <w:i/>
          <w:color w:val="000000"/>
        </w:rPr>
        <w:t>workers, masquerading as apostles of Christ.</w:t>
      </w:r>
      <w:r w:rsidRPr="00061A53">
        <w:rPr>
          <w:rStyle w:val="apple-converted-space"/>
          <w:rFonts w:asciiTheme="minorHAnsi" w:hAnsiTheme="minorHAnsi" w:cstheme="minorHAnsi"/>
          <w:b/>
          <w:i/>
          <w:color w:val="000000"/>
        </w:rPr>
        <w:t> </w:t>
      </w:r>
      <w:r w:rsidRPr="00061A53">
        <w:rPr>
          <w:rStyle w:val="text"/>
          <w:rFonts w:asciiTheme="minorHAnsi" w:hAnsiTheme="minorHAnsi" w:cstheme="minorHAnsi"/>
          <w:b/>
          <w:bCs/>
          <w:i/>
          <w:color w:val="000000"/>
          <w:vertAlign w:val="superscript"/>
        </w:rPr>
        <w:t>14 </w:t>
      </w:r>
      <w:r w:rsidRPr="00061A53">
        <w:rPr>
          <w:rStyle w:val="text"/>
          <w:rFonts w:asciiTheme="minorHAnsi" w:hAnsiTheme="minorHAnsi" w:cstheme="minorHAnsi"/>
          <w:b/>
          <w:i/>
          <w:color w:val="000000"/>
        </w:rPr>
        <w:t>And no wonder, for Satan</w:t>
      </w:r>
      <w:r w:rsidRPr="00061A53">
        <w:rPr>
          <w:rStyle w:val="apple-converted-space"/>
          <w:rFonts w:asciiTheme="minorHAnsi" w:hAnsiTheme="minorHAnsi" w:cstheme="minorHAnsi"/>
          <w:b/>
          <w:i/>
          <w:color w:val="000000"/>
        </w:rPr>
        <w:t> </w:t>
      </w:r>
      <w:r w:rsidRPr="00061A53">
        <w:rPr>
          <w:rStyle w:val="text"/>
          <w:rFonts w:asciiTheme="minorHAnsi" w:hAnsiTheme="minorHAnsi" w:cstheme="minorHAnsi"/>
          <w:b/>
          <w:i/>
          <w:color w:val="000000"/>
        </w:rPr>
        <w:t>himself masquerades as an angel of light.</w:t>
      </w:r>
      <w:r w:rsidRPr="00061A53">
        <w:rPr>
          <w:rStyle w:val="apple-converted-space"/>
          <w:rFonts w:asciiTheme="minorHAnsi" w:hAnsiTheme="minorHAnsi" w:cstheme="minorHAnsi"/>
          <w:b/>
          <w:i/>
          <w:color w:val="000000"/>
        </w:rPr>
        <w:t> </w:t>
      </w:r>
      <w:r w:rsidRPr="00061A53">
        <w:rPr>
          <w:rStyle w:val="text"/>
          <w:rFonts w:asciiTheme="minorHAnsi" w:hAnsiTheme="minorHAnsi" w:cstheme="minorHAnsi"/>
          <w:b/>
          <w:bCs/>
          <w:i/>
          <w:color w:val="000000"/>
          <w:vertAlign w:val="superscript"/>
        </w:rPr>
        <w:t>15 </w:t>
      </w:r>
      <w:r w:rsidRPr="00061A53">
        <w:rPr>
          <w:rStyle w:val="text"/>
          <w:rFonts w:asciiTheme="minorHAnsi" w:hAnsiTheme="minorHAnsi" w:cstheme="minorHAnsi"/>
          <w:b/>
          <w:i/>
          <w:color w:val="000000"/>
        </w:rPr>
        <w:t>It is not surprising, then, if his servants also masquerade as servants of righteousness. Their end will be what their actions deserve.</w:t>
      </w:r>
    </w:p>
    <w:p w14:paraId="403E2B8D" w14:textId="77777777" w:rsidR="000F174B" w:rsidRDefault="00B27F6A" w:rsidP="00FB4907">
      <w:pPr>
        <w:ind w:firstLine="720"/>
        <w:jc w:val="both"/>
        <w:rPr>
          <w:sz w:val="24"/>
          <w:szCs w:val="24"/>
        </w:rPr>
      </w:pPr>
      <w:r w:rsidRPr="00881970">
        <w:rPr>
          <w:sz w:val="24"/>
          <w:szCs w:val="24"/>
        </w:rPr>
        <w:t xml:space="preserve">In the center of </w:t>
      </w:r>
      <w:r w:rsidR="00FB4907">
        <w:rPr>
          <w:sz w:val="24"/>
          <w:szCs w:val="24"/>
        </w:rPr>
        <w:t>Art’s</w:t>
      </w:r>
      <w:r w:rsidRPr="00881970">
        <w:rPr>
          <w:sz w:val="24"/>
          <w:szCs w:val="24"/>
        </w:rPr>
        <w:t xml:space="preserve"> painting was Jesus</w:t>
      </w:r>
      <w:r w:rsidR="00A414C2">
        <w:rPr>
          <w:sz w:val="24"/>
          <w:szCs w:val="24"/>
        </w:rPr>
        <w:t xml:space="preserve">. He is standing </w:t>
      </w:r>
      <w:r w:rsidR="00C960D6">
        <w:rPr>
          <w:sz w:val="24"/>
          <w:szCs w:val="24"/>
        </w:rPr>
        <w:t>like</w:t>
      </w:r>
      <w:r w:rsidR="00A414C2">
        <w:rPr>
          <w:sz w:val="24"/>
          <w:szCs w:val="24"/>
        </w:rPr>
        <w:t xml:space="preserve"> a door through which</w:t>
      </w:r>
      <w:r w:rsidR="00C960D6">
        <w:rPr>
          <w:sz w:val="24"/>
          <w:szCs w:val="24"/>
        </w:rPr>
        <w:t xml:space="preserve"> one must enter to be on the</w:t>
      </w:r>
      <w:r w:rsidR="00A414C2" w:rsidRPr="00881970">
        <w:rPr>
          <w:sz w:val="24"/>
          <w:szCs w:val="24"/>
        </w:rPr>
        <w:t xml:space="preserve"> narrow road</w:t>
      </w:r>
      <w:r w:rsidR="00C960D6">
        <w:rPr>
          <w:sz w:val="24"/>
          <w:szCs w:val="24"/>
        </w:rPr>
        <w:t xml:space="preserve">. The path behind Jesus </w:t>
      </w:r>
      <w:r w:rsidR="00A414C2" w:rsidRPr="00881970">
        <w:rPr>
          <w:sz w:val="24"/>
          <w:szCs w:val="24"/>
        </w:rPr>
        <w:t xml:space="preserve">ended in a far distant golden city. </w:t>
      </w:r>
      <w:r w:rsidR="00A414C2">
        <w:rPr>
          <w:sz w:val="24"/>
          <w:szCs w:val="24"/>
        </w:rPr>
        <w:t xml:space="preserve"> </w:t>
      </w:r>
      <w:r w:rsidR="00C960D6">
        <w:rPr>
          <w:sz w:val="24"/>
          <w:szCs w:val="24"/>
        </w:rPr>
        <w:t>His</w:t>
      </w:r>
      <w:r w:rsidR="00A414C2">
        <w:rPr>
          <w:sz w:val="24"/>
          <w:szCs w:val="24"/>
        </w:rPr>
        <w:t xml:space="preserve"> </w:t>
      </w:r>
      <w:r w:rsidRPr="00881970">
        <w:rPr>
          <w:sz w:val="24"/>
          <w:szCs w:val="24"/>
        </w:rPr>
        <w:t>outstretched</w:t>
      </w:r>
      <w:r w:rsidR="00FB4907">
        <w:rPr>
          <w:sz w:val="24"/>
          <w:szCs w:val="24"/>
        </w:rPr>
        <w:t xml:space="preserve"> arms and nail scared hands</w:t>
      </w:r>
      <w:r w:rsidR="00C960D6">
        <w:rPr>
          <w:sz w:val="24"/>
          <w:szCs w:val="24"/>
        </w:rPr>
        <w:t xml:space="preserve"> cast</w:t>
      </w:r>
      <w:r w:rsidR="000F174B">
        <w:rPr>
          <w:sz w:val="24"/>
          <w:szCs w:val="24"/>
        </w:rPr>
        <w:t xml:space="preserve"> a shadow </w:t>
      </w:r>
      <w:r w:rsidR="00C960D6">
        <w:rPr>
          <w:sz w:val="24"/>
          <w:szCs w:val="24"/>
        </w:rPr>
        <w:t>in the form of a cross</w:t>
      </w:r>
      <w:r w:rsidR="000F174B">
        <w:rPr>
          <w:sz w:val="24"/>
          <w:szCs w:val="24"/>
        </w:rPr>
        <w:t>.</w:t>
      </w:r>
      <w:r w:rsidR="00C960D6">
        <w:rPr>
          <w:sz w:val="24"/>
          <w:szCs w:val="24"/>
        </w:rPr>
        <w:t xml:space="preserve"> </w:t>
      </w:r>
      <w:r w:rsidR="000F174B">
        <w:rPr>
          <w:sz w:val="24"/>
          <w:szCs w:val="24"/>
        </w:rPr>
        <w:t>The</w:t>
      </w:r>
      <w:r w:rsidR="00C960D6">
        <w:rPr>
          <w:sz w:val="24"/>
          <w:szCs w:val="24"/>
        </w:rPr>
        <w:t xml:space="preserve"> </w:t>
      </w:r>
      <w:r w:rsidRPr="00881970">
        <w:rPr>
          <w:sz w:val="24"/>
          <w:szCs w:val="24"/>
        </w:rPr>
        <w:t>shadow</w:t>
      </w:r>
      <w:r w:rsidR="00C960D6">
        <w:rPr>
          <w:sz w:val="24"/>
          <w:szCs w:val="24"/>
        </w:rPr>
        <w:t xml:space="preserve"> fell</w:t>
      </w:r>
      <w:r w:rsidR="00FB4907">
        <w:rPr>
          <w:sz w:val="24"/>
          <w:szCs w:val="24"/>
        </w:rPr>
        <w:t xml:space="preserve"> like a road block all the way across the wide</w:t>
      </w:r>
      <w:r w:rsidR="0040628A">
        <w:rPr>
          <w:sz w:val="24"/>
          <w:szCs w:val="24"/>
        </w:rPr>
        <w:t xml:space="preserve"> </w:t>
      </w:r>
      <w:r w:rsidR="00FB4907">
        <w:rPr>
          <w:sz w:val="24"/>
          <w:szCs w:val="24"/>
        </w:rPr>
        <w:t>road.</w:t>
      </w:r>
      <w:r w:rsidR="000F174B">
        <w:rPr>
          <w:sz w:val="24"/>
          <w:szCs w:val="24"/>
        </w:rPr>
        <w:t xml:space="preserve"> Jesus appears to be reaching out, as if to say, “I love you this much. Repent and live!” </w:t>
      </w:r>
      <w:r w:rsidR="000F174B" w:rsidRPr="00881970">
        <w:rPr>
          <w:sz w:val="24"/>
          <w:szCs w:val="24"/>
        </w:rPr>
        <w:t>I ask</w:t>
      </w:r>
      <w:r w:rsidR="0040628A">
        <w:rPr>
          <w:sz w:val="24"/>
          <w:szCs w:val="24"/>
        </w:rPr>
        <w:t>ed</w:t>
      </w:r>
      <w:r w:rsidR="000F174B" w:rsidRPr="00881970">
        <w:rPr>
          <w:sz w:val="24"/>
          <w:szCs w:val="24"/>
        </w:rPr>
        <w:t xml:space="preserve"> Art to draw the outline of a person on the narrow road reaching out to one</w:t>
      </w:r>
      <w:r w:rsidR="000F174B">
        <w:rPr>
          <w:sz w:val="24"/>
          <w:szCs w:val="24"/>
        </w:rPr>
        <w:t>s</w:t>
      </w:r>
      <w:r w:rsidR="000F174B" w:rsidRPr="00881970">
        <w:rPr>
          <w:sz w:val="24"/>
          <w:szCs w:val="24"/>
        </w:rPr>
        <w:t xml:space="preserve"> on the wide road to bring them to Jesus. It is ironic to contemplate the reality that when I wrote that study, I was that person who was reaching out to my husband, who was still on “</w:t>
      </w:r>
      <w:r w:rsidR="000F174B">
        <w:rPr>
          <w:sz w:val="24"/>
          <w:szCs w:val="24"/>
        </w:rPr>
        <w:t>D</w:t>
      </w:r>
      <w:r w:rsidR="000F174B" w:rsidRPr="00881970">
        <w:rPr>
          <w:sz w:val="24"/>
          <w:szCs w:val="24"/>
        </w:rPr>
        <w:t xml:space="preserve">eath </w:t>
      </w:r>
      <w:r w:rsidR="000F174B">
        <w:rPr>
          <w:sz w:val="24"/>
          <w:szCs w:val="24"/>
        </w:rPr>
        <w:t>R</w:t>
      </w:r>
      <w:r w:rsidR="000F174B" w:rsidRPr="00881970">
        <w:rPr>
          <w:sz w:val="24"/>
          <w:szCs w:val="24"/>
        </w:rPr>
        <w:t>oad”</w:t>
      </w:r>
      <w:r w:rsidR="000F174B">
        <w:rPr>
          <w:sz w:val="24"/>
          <w:szCs w:val="24"/>
        </w:rPr>
        <w:t>,</w:t>
      </w:r>
      <w:r w:rsidR="000F174B" w:rsidRPr="00881970">
        <w:rPr>
          <w:sz w:val="24"/>
          <w:szCs w:val="24"/>
        </w:rPr>
        <w:t xml:space="preserve"> even as he depicted it on canvas.</w:t>
      </w:r>
    </w:p>
    <w:p w14:paraId="2C199CE9" w14:textId="77777777" w:rsidR="00B27F6A" w:rsidRDefault="000F174B" w:rsidP="00FB4907">
      <w:pPr>
        <w:ind w:firstLine="720"/>
        <w:jc w:val="both"/>
        <w:rPr>
          <w:sz w:val="24"/>
          <w:szCs w:val="24"/>
        </w:rPr>
      </w:pPr>
      <w:r>
        <w:rPr>
          <w:sz w:val="24"/>
          <w:szCs w:val="24"/>
        </w:rPr>
        <w:t xml:space="preserve"> However there was one thing I never liked about the painting.</w:t>
      </w:r>
      <w:r w:rsidR="00FB4907">
        <w:rPr>
          <w:sz w:val="24"/>
          <w:szCs w:val="24"/>
        </w:rPr>
        <w:t xml:space="preserve"> </w:t>
      </w:r>
      <w:r w:rsidR="0040628A">
        <w:rPr>
          <w:sz w:val="24"/>
          <w:szCs w:val="24"/>
        </w:rPr>
        <w:t>It was Jesus’</w:t>
      </w:r>
      <w:r>
        <w:rPr>
          <w:sz w:val="24"/>
          <w:szCs w:val="24"/>
        </w:rPr>
        <w:t xml:space="preserve"> </w:t>
      </w:r>
      <w:r w:rsidR="00B27F6A" w:rsidRPr="00881970">
        <w:rPr>
          <w:sz w:val="24"/>
          <w:szCs w:val="24"/>
        </w:rPr>
        <w:t>face</w:t>
      </w:r>
      <w:r>
        <w:rPr>
          <w:sz w:val="24"/>
          <w:szCs w:val="24"/>
        </w:rPr>
        <w:t>.</w:t>
      </w:r>
      <w:r w:rsidR="00B27F6A" w:rsidRPr="00881970">
        <w:rPr>
          <w:sz w:val="24"/>
          <w:szCs w:val="24"/>
        </w:rPr>
        <w:t xml:space="preserve"> </w:t>
      </w:r>
      <w:r w:rsidR="00864382">
        <w:rPr>
          <w:sz w:val="24"/>
          <w:szCs w:val="24"/>
        </w:rPr>
        <w:t>I</w:t>
      </w:r>
      <w:r w:rsidR="00B27F6A" w:rsidRPr="00881970">
        <w:rPr>
          <w:sz w:val="24"/>
          <w:szCs w:val="24"/>
        </w:rPr>
        <w:t>t was not the face of Jesus I saw when His light sh</w:t>
      </w:r>
      <w:r w:rsidR="00E1133E">
        <w:rPr>
          <w:sz w:val="24"/>
          <w:szCs w:val="24"/>
        </w:rPr>
        <w:t>one</w:t>
      </w:r>
      <w:r w:rsidR="00B27F6A" w:rsidRPr="00881970">
        <w:rPr>
          <w:sz w:val="24"/>
          <w:szCs w:val="24"/>
        </w:rPr>
        <w:t xml:space="preserve"> in my heart. You see, Art was blind to the</w:t>
      </w:r>
      <w:r>
        <w:rPr>
          <w:sz w:val="24"/>
          <w:szCs w:val="24"/>
        </w:rPr>
        <w:t xml:space="preserve"> glory of </w:t>
      </w:r>
      <w:r w:rsidR="00FE1EB3">
        <w:rPr>
          <w:sz w:val="24"/>
          <w:szCs w:val="24"/>
        </w:rPr>
        <w:t>G</w:t>
      </w:r>
      <w:r>
        <w:rPr>
          <w:sz w:val="24"/>
          <w:szCs w:val="24"/>
        </w:rPr>
        <w:t xml:space="preserve">od in the Face of </w:t>
      </w:r>
      <w:r w:rsidR="00FE1EB3">
        <w:rPr>
          <w:sz w:val="24"/>
          <w:szCs w:val="24"/>
        </w:rPr>
        <w:t>Jesus; therefore</w:t>
      </w:r>
      <w:r>
        <w:rPr>
          <w:sz w:val="24"/>
          <w:szCs w:val="24"/>
        </w:rPr>
        <w:t xml:space="preserve"> </w:t>
      </w:r>
      <w:r w:rsidR="00FE1EB3">
        <w:rPr>
          <w:sz w:val="24"/>
          <w:szCs w:val="24"/>
        </w:rPr>
        <w:t>h</w:t>
      </w:r>
      <w:r>
        <w:rPr>
          <w:sz w:val="24"/>
          <w:szCs w:val="24"/>
        </w:rPr>
        <w:t>e was blind to the</w:t>
      </w:r>
      <w:r w:rsidR="00B27F6A" w:rsidRPr="00881970">
        <w:rPr>
          <w:sz w:val="24"/>
          <w:szCs w:val="24"/>
        </w:rPr>
        <w:t xml:space="preserve"> true condition of his</w:t>
      </w:r>
      <w:r w:rsidR="00FE1EB3">
        <w:rPr>
          <w:sz w:val="24"/>
          <w:szCs w:val="24"/>
        </w:rPr>
        <w:t xml:space="preserve"> own</w:t>
      </w:r>
      <w:r w:rsidR="00B27F6A" w:rsidRPr="00881970">
        <w:rPr>
          <w:sz w:val="24"/>
          <w:szCs w:val="24"/>
        </w:rPr>
        <w:t xml:space="preserve"> heart.  Th</w:t>
      </w:r>
      <w:r w:rsidR="00FE1EB3">
        <w:rPr>
          <w:sz w:val="24"/>
          <w:szCs w:val="24"/>
        </w:rPr>
        <w:t>is is the exact condition of the Church of Laodicea</w:t>
      </w:r>
      <w:r w:rsidR="00B27F6A" w:rsidRPr="00881970">
        <w:rPr>
          <w:sz w:val="24"/>
          <w:szCs w:val="24"/>
        </w:rPr>
        <w:t xml:space="preserve"> in Revelation </w:t>
      </w:r>
      <w:r w:rsidR="00FE1EB3">
        <w:rPr>
          <w:sz w:val="24"/>
          <w:szCs w:val="24"/>
        </w:rPr>
        <w:t>chapter t</w:t>
      </w:r>
      <w:r w:rsidR="00B27F6A" w:rsidRPr="00881970">
        <w:rPr>
          <w:sz w:val="24"/>
          <w:szCs w:val="24"/>
        </w:rPr>
        <w:t>hree.</w:t>
      </w:r>
      <w:r>
        <w:rPr>
          <w:sz w:val="24"/>
          <w:szCs w:val="24"/>
        </w:rPr>
        <w:t xml:space="preserve"> </w:t>
      </w:r>
    </w:p>
    <w:p w14:paraId="6DA56491" w14:textId="77777777" w:rsidR="00061A53" w:rsidRPr="00BF5D12" w:rsidRDefault="00061A53" w:rsidP="00061A53">
      <w:pPr>
        <w:jc w:val="center"/>
        <w:rPr>
          <w:b/>
          <w:i/>
          <w:sz w:val="24"/>
          <w:szCs w:val="24"/>
        </w:rPr>
      </w:pPr>
      <w:r w:rsidRPr="00BF5D12">
        <w:rPr>
          <w:b/>
          <w:i/>
          <w:sz w:val="24"/>
          <w:szCs w:val="24"/>
        </w:rPr>
        <w:t xml:space="preserve">Revelation 3:17-20 </w:t>
      </w:r>
    </w:p>
    <w:p w14:paraId="7D100B47" w14:textId="77777777" w:rsidR="00061A53" w:rsidRPr="00BF5D12" w:rsidRDefault="00061A53" w:rsidP="00061A53">
      <w:pPr>
        <w:jc w:val="center"/>
        <w:rPr>
          <w:b/>
          <w:i/>
          <w:sz w:val="24"/>
          <w:szCs w:val="24"/>
        </w:rPr>
      </w:pPr>
      <w:r w:rsidRPr="00BF5D12">
        <w:rPr>
          <w:b/>
          <w:i/>
          <w:sz w:val="24"/>
          <w:szCs w:val="24"/>
        </w:rPr>
        <w:t>You say, “I am rich; I have acquired wealth and do not need a thing.” But you do not realize that you are wretched, pitiful, poor, blind and naked, I counsel you to buy from me gold refined in the fire, so you can become rich; and white clothes to wear, so you can cover your shameful nakedness, and salve to put on your eyes, so you can see.”  “As many as I love, I rebuke and discipline. So be earnest and REPENT! Listen! I stand at the door and knock. If anyone hears my voice and opens the door, I will come into him, and have dinner with him, and he with me.</w:t>
      </w:r>
    </w:p>
    <w:p w14:paraId="6B8DA5B1" w14:textId="77777777" w:rsidR="000302DB" w:rsidRDefault="00FE0513" w:rsidP="000302DB">
      <w:pPr>
        <w:jc w:val="center"/>
        <w:rPr>
          <w:b/>
          <w:sz w:val="28"/>
          <w:szCs w:val="28"/>
        </w:rPr>
      </w:pPr>
      <w:r w:rsidRPr="00FE0513">
        <w:rPr>
          <w:b/>
          <w:sz w:val="28"/>
          <w:szCs w:val="28"/>
        </w:rPr>
        <w:t>The Wide and Narrow Roads</w:t>
      </w:r>
    </w:p>
    <w:p w14:paraId="341A5DBB" w14:textId="77777777" w:rsidR="000F7C5D" w:rsidRPr="000F7C5D" w:rsidRDefault="000F7C5D" w:rsidP="000F7C5D">
      <w:pPr>
        <w:pStyle w:val="Heading1"/>
        <w:shd w:val="clear" w:color="auto" w:fill="FFFFFF"/>
        <w:spacing w:before="0"/>
        <w:jc w:val="center"/>
        <w:rPr>
          <w:rFonts w:asciiTheme="minorHAnsi" w:hAnsiTheme="minorHAnsi" w:cstheme="minorHAnsi"/>
          <w:bCs w:val="0"/>
          <w:i/>
          <w:color w:val="000000"/>
          <w:sz w:val="24"/>
          <w:szCs w:val="24"/>
        </w:rPr>
      </w:pPr>
      <w:r w:rsidRPr="000F7C5D">
        <w:rPr>
          <w:rStyle w:val="passage-display-bcv"/>
          <w:rFonts w:asciiTheme="minorHAnsi" w:hAnsiTheme="minorHAnsi" w:cstheme="minorHAnsi"/>
          <w:bCs w:val="0"/>
          <w:i/>
          <w:color w:val="000000"/>
          <w:sz w:val="24"/>
          <w:szCs w:val="24"/>
        </w:rPr>
        <w:t>Matthew 7:21-23</w:t>
      </w:r>
      <w:r w:rsidRPr="000F7C5D">
        <w:rPr>
          <w:rStyle w:val="passage-display-version"/>
          <w:rFonts w:asciiTheme="minorHAnsi" w:hAnsiTheme="minorHAnsi" w:cstheme="minorHAnsi"/>
          <w:bCs w:val="0"/>
          <w:i/>
          <w:color w:val="000000"/>
          <w:sz w:val="24"/>
          <w:szCs w:val="24"/>
        </w:rPr>
        <w:t xml:space="preserve"> (NIV)</w:t>
      </w:r>
    </w:p>
    <w:p w14:paraId="728A8E18" w14:textId="77777777" w:rsidR="000F7C5D" w:rsidRPr="000F7C5D" w:rsidRDefault="000F7C5D" w:rsidP="000F7C5D">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0F7C5D">
        <w:rPr>
          <w:rStyle w:val="woj"/>
          <w:rFonts w:asciiTheme="minorHAnsi" w:hAnsiTheme="minorHAnsi" w:cstheme="minorHAnsi"/>
          <w:b/>
          <w:bCs/>
          <w:i/>
          <w:color w:val="000000"/>
          <w:vertAlign w:val="superscript"/>
        </w:rPr>
        <w:t>21 </w:t>
      </w:r>
      <w:r w:rsidRPr="000F7C5D">
        <w:rPr>
          <w:rStyle w:val="woj"/>
          <w:rFonts w:asciiTheme="minorHAnsi" w:hAnsiTheme="minorHAnsi" w:cstheme="minorHAnsi"/>
          <w:b/>
          <w:i/>
          <w:color w:val="000000"/>
        </w:rPr>
        <w:t>“Not everyone who says to me, ‘Lord, Lord,’</w:t>
      </w:r>
      <w:r w:rsidRPr="000F7C5D">
        <w:rPr>
          <w:rStyle w:val="apple-converted-space"/>
          <w:rFonts w:asciiTheme="minorHAnsi" w:hAnsiTheme="minorHAnsi" w:cstheme="minorHAnsi"/>
          <w:b/>
          <w:i/>
          <w:color w:val="000000"/>
        </w:rPr>
        <w:t> </w:t>
      </w:r>
      <w:r w:rsidRPr="000F7C5D">
        <w:rPr>
          <w:rStyle w:val="woj"/>
          <w:rFonts w:asciiTheme="minorHAnsi" w:hAnsiTheme="minorHAnsi" w:cstheme="minorHAnsi"/>
          <w:b/>
          <w:i/>
          <w:color w:val="000000"/>
        </w:rPr>
        <w:t>will enter the kingdom of heaven,</w:t>
      </w:r>
      <w:r w:rsidRPr="000F7C5D">
        <w:rPr>
          <w:rStyle w:val="apple-converted-space"/>
          <w:rFonts w:asciiTheme="minorHAnsi" w:hAnsiTheme="minorHAnsi" w:cstheme="minorHAnsi"/>
          <w:b/>
          <w:i/>
          <w:color w:val="000000"/>
        </w:rPr>
        <w:t> </w:t>
      </w:r>
      <w:r w:rsidRPr="000F7C5D">
        <w:rPr>
          <w:rStyle w:val="woj"/>
          <w:rFonts w:asciiTheme="minorHAnsi" w:hAnsiTheme="minorHAnsi" w:cstheme="minorHAnsi"/>
          <w:b/>
          <w:i/>
          <w:color w:val="000000"/>
        </w:rPr>
        <w:t>but only the one who does the will of my Father who is in heaven.</w:t>
      </w:r>
      <w:r w:rsidRPr="000F7C5D">
        <w:rPr>
          <w:rStyle w:val="apple-converted-space"/>
          <w:rFonts w:asciiTheme="minorHAnsi" w:hAnsiTheme="minorHAnsi" w:cstheme="minorHAnsi"/>
          <w:b/>
          <w:i/>
          <w:color w:val="000000"/>
        </w:rPr>
        <w:t> </w:t>
      </w:r>
      <w:r w:rsidRPr="000F7C5D">
        <w:rPr>
          <w:rStyle w:val="woj"/>
          <w:rFonts w:asciiTheme="minorHAnsi" w:hAnsiTheme="minorHAnsi" w:cstheme="minorHAnsi"/>
          <w:b/>
          <w:bCs/>
          <w:i/>
          <w:color w:val="000000"/>
          <w:vertAlign w:val="superscript"/>
        </w:rPr>
        <w:t>22 </w:t>
      </w:r>
      <w:r w:rsidRPr="000F7C5D">
        <w:rPr>
          <w:rStyle w:val="woj"/>
          <w:rFonts w:asciiTheme="minorHAnsi" w:hAnsiTheme="minorHAnsi" w:cstheme="minorHAnsi"/>
          <w:b/>
          <w:i/>
          <w:color w:val="000000"/>
        </w:rPr>
        <w:t>Many will say to me on that day,</w:t>
      </w:r>
      <w:r w:rsidRPr="000F7C5D">
        <w:rPr>
          <w:rStyle w:val="apple-converted-space"/>
          <w:rFonts w:asciiTheme="minorHAnsi" w:hAnsiTheme="minorHAnsi" w:cstheme="minorHAnsi"/>
          <w:b/>
          <w:i/>
          <w:color w:val="000000"/>
        </w:rPr>
        <w:t> </w:t>
      </w:r>
      <w:r w:rsidRPr="000F7C5D">
        <w:rPr>
          <w:rStyle w:val="woj"/>
          <w:rFonts w:asciiTheme="minorHAnsi" w:hAnsiTheme="minorHAnsi" w:cstheme="minorHAnsi"/>
          <w:b/>
          <w:i/>
          <w:color w:val="000000"/>
        </w:rPr>
        <w:t>‘Lord, Lord, did we not prophesy in your name and in your name drive out demons and in your name perform many miracles?’</w:t>
      </w:r>
      <w:r w:rsidRPr="000F7C5D">
        <w:rPr>
          <w:rStyle w:val="apple-converted-space"/>
          <w:rFonts w:asciiTheme="minorHAnsi" w:hAnsiTheme="minorHAnsi" w:cstheme="minorHAnsi"/>
          <w:b/>
          <w:i/>
          <w:color w:val="000000"/>
        </w:rPr>
        <w:t> </w:t>
      </w:r>
      <w:r w:rsidRPr="000F7C5D">
        <w:rPr>
          <w:rStyle w:val="woj"/>
          <w:rFonts w:asciiTheme="minorHAnsi" w:hAnsiTheme="minorHAnsi" w:cstheme="minorHAnsi"/>
          <w:b/>
          <w:bCs/>
          <w:i/>
          <w:color w:val="000000"/>
          <w:vertAlign w:val="superscript"/>
        </w:rPr>
        <w:t>23 </w:t>
      </w:r>
      <w:r w:rsidRPr="000F7C5D">
        <w:rPr>
          <w:rStyle w:val="woj"/>
          <w:rFonts w:asciiTheme="minorHAnsi" w:hAnsiTheme="minorHAnsi" w:cstheme="minorHAnsi"/>
          <w:b/>
          <w:i/>
          <w:color w:val="000000"/>
        </w:rPr>
        <w:t>Then I will tell them plainly, ‘</w:t>
      </w:r>
      <w:r w:rsidR="00DD59F0">
        <w:rPr>
          <w:rStyle w:val="woj"/>
          <w:rFonts w:asciiTheme="minorHAnsi" w:hAnsiTheme="minorHAnsi" w:cstheme="minorHAnsi"/>
          <w:b/>
          <w:i/>
          <w:color w:val="000000"/>
        </w:rPr>
        <w:t>I never knew you. Away from me,</w:t>
      </w:r>
      <w:r>
        <w:rPr>
          <w:rStyle w:val="woj"/>
          <w:rFonts w:asciiTheme="minorHAnsi" w:hAnsiTheme="minorHAnsi" w:cstheme="minorHAnsi"/>
          <w:b/>
          <w:i/>
          <w:color w:val="000000"/>
        </w:rPr>
        <w:t xml:space="preserve"> </w:t>
      </w:r>
      <w:r w:rsidR="0040628A">
        <w:rPr>
          <w:rStyle w:val="woj"/>
          <w:rFonts w:asciiTheme="minorHAnsi" w:hAnsiTheme="minorHAnsi" w:cstheme="minorHAnsi"/>
          <w:b/>
          <w:i/>
          <w:color w:val="000000"/>
        </w:rPr>
        <w:t xml:space="preserve"> </w:t>
      </w:r>
      <w:r w:rsidRPr="000F7C5D">
        <w:rPr>
          <w:rStyle w:val="woj"/>
          <w:rFonts w:asciiTheme="minorHAnsi" w:hAnsiTheme="minorHAnsi" w:cstheme="minorHAnsi"/>
          <w:b/>
          <w:i/>
          <w:color w:val="000000"/>
        </w:rPr>
        <w:t>you evildoers!’</w:t>
      </w:r>
    </w:p>
    <w:p w14:paraId="487A33A4" w14:textId="77777777" w:rsidR="000F7C5D" w:rsidRDefault="00B27F6A" w:rsidP="00B27F6A">
      <w:pPr>
        <w:ind w:firstLine="720"/>
        <w:jc w:val="both"/>
        <w:rPr>
          <w:sz w:val="24"/>
          <w:szCs w:val="24"/>
        </w:rPr>
      </w:pPr>
      <w:r w:rsidRPr="00881970">
        <w:rPr>
          <w:sz w:val="24"/>
          <w:szCs w:val="24"/>
        </w:rPr>
        <w:t xml:space="preserve">True Christians have always been in the minority.  Jesus made this abundantly clear with this statement </w:t>
      </w:r>
      <w:r w:rsidRPr="00881970">
        <w:rPr>
          <w:b/>
          <w:i/>
          <w:sz w:val="24"/>
          <w:szCs w:val="24"/>
        </w:rPr>
        <w:t xml:space="preserve">“For the gate is small and the Way is narrow that leads to life, and there are </w:t>
      </w:r>
      <w:r w:rsidRPr="00881970">
        <w:rPr>
          <w:b/>
          <w:i/>
          <w:sz w:val="24"/>
          <w:szCs w:val="24"/>
          <w:u w:val="single"/>
        </w:rPr>
        <w:t>few</w:t>
      </w:r>
      <w:r w:rsidRPr="00881970">
        <w:rPr>
          <w:b/>
          <w:i/>
          <w:sz w:val="24"/>
          <w:szCs w:val="24"/>
        </w:rPr>
        <w:t xml:space="preserve"> who find it.”</w:t>
      </w:r>
      <w:r w:rsidRPr="00881970">
        <w:rPr>
          <w:sz w:val="24"/>
          <w:szCs w:val="24"/>
        </w:rPr>
        <w:t xml:space="preserve">  What is most disturbing about Jesus</w:t>
      </w:r>
      <w:r w:rsidR="0040628A">
        <w:rPr>
          <w:sz w:val="24"/>
          <w:szCs w:val="24"/>
        </w:rPr>
        <w:t>’</w:t>
      </w:r>
      <w:r w:rsidRPr="00881970">
        <w:rPr>
          <w:sz w:val="24"/>
          <w:szCs w:val="24"/>
        </w:rPr>
        <w:t xml:space="preserve"> words is the fact that </w:t>
      </w:r>
      <w:r w:rsidRPr="00D06C81">
        <w:rPr>
          <w:b/>
          <w:i/>
          <w:sz w:val="24"/>
          <w:szCs w:val="24"/>
        </w:rPr>
        <w:t>many</w:t>
      </w:r>
      <w:r w:rsidRPr="00D06C81">
        <w:rPr>
          <w:b/>
          <w:sz w:val="24"/>
          <w:szCs w:val="24"/>
        </w:rPr>
        <w:t xml:space="preserve"> </w:t>
      </w:r>
      <w:r w:rsidRPr="00881970">
        <w:rPr>
          <w:sz w:val="24"/>
          <w:szCs w:val="24"/>
        </w:rPr>
        <w:t>of the people who are on the wide road that leads to destruction are religious and completely blinded about their true condition.  Can you imagine thinking you are on the road that leads to life until the day you meet your Maker, the Lord Jesus, and hear him say</w:t>
      </w:r>
      <w:r w:rsidR="000F7C5D">
        <w:rPr>
          <w:sz w:val="24"/>
          <w:szCs w:val="24"/>
        </w:rPr>
        <w:t xml:space="preserve">, “…I never knew you…” </w:t>
      </w:r>
    </w:p>
    <w:p w14:paraId="131BFD69" w14:textId="77777777" w:rsidR="00B27F6A" w:rsidRPr="00881970" w:rsidRDefault="00B27F6A" w:rsidP="00B27F6A">
      <w:pPr>
        <w:ind w:firstLine="720"/>
        <w:jc w:val="both"/>
        <w:rPr>
          <w:sz w:val="24"/>
          <w:szCs w:val="24"/>
        </w:rPr>
      </w:pPr>
      <w:r w:rsidRPr="00881970">
        <w:rPr>
          <w:sz w:val="24"/>
          <w:szCs w:val="24"/>
        </w:rPr>
        <w:t xml:space="preserve">Religious people can be lost in houses of worship because they are blinded to the fact </w:t>
      </w:r>
      <w:r w:rsidR="00343172">
        <w:rPr>
          <w:sz w:val="24"/>
          <w:szCs w:val="24"/>
        </w:rPr>
        <w:t xml:space="preserve">that </w:t>
      </w:r>
      <w:r w:rsidRPr="00881970">
        <w:rPr>
          <w:sz w:val="24"/>
          <w:szCs w:val="24"/>
        </w:rPr>
        <w:t xml:space="preserve">they are sinners. In John MacArthur’s commentary </w:t>
      </w:r>
      <w:r w:rsidR="00343172">
        <w:rPr>
          <w:sz w:val="24"/>
          <w:szCs w:val="24"/>
        </w:rPr>
        <w:t>on</w:t>
      </w:r>
      <w:r w:rsidRPr="00881970">
        <w:rPr>
          <w:sz w:val="24"/>
          <w:szCs w:val="24"/>
        </w:rPr>
        <w:t xml:space="preserve"> Revelation</w:t>
      </w:r>
      <w:r w:rsidR="00E1133E">
        <w:rPr>
          <w:sz w:val="24"/>
          <w:szCs w:val="24"/>
        </w:rPr>
        <w:t xml:space="preserve"> </w:t>
      </w:r>
      <w:r w:rsidRPr="00881970">
        <w:rPr>
          <w:sz w:val="24"/>
          <w:szCs w:val="24"/>
        </w:rPr>
        <w:t>3:16-20 he states: “In the Church of Laodicea, there was not one single true believer.”</w:t>
      </w:r>
      <w:r w:rsidR="00AD721B">
        <w:t xml:space="preserve">  </w:t>
      </w:r>
      <w:r w:rsidR="00AD721B" w:rsidRPr="00AD721B">
        <w:rPr>
          <w:sz w:val="24"/>
          <w:szCs w:val="24"/>
        </w:rPr>
        <w:t>Something was missing- Christ Himself. Jesus did not attend the church of Laodicea.  He was outside. By the way</w:t>
      </w:r>
      <w:r w:rsidR="00E1133E">
        <w:rPr>
          <w:sz w:val="24"/>
          <w:szCs w:val="24"/>
        </w:rPr>
        <w:t>,</w:t>
      </w:r>
      <w:r w:rsidR="00AD721B" w:rsidRPr="00AD721B">
        <w:rPr>
          <w:sz w:val="24"/>
          <w:szCs w:val="24"/>
        </w:rPr>
        <w:t xml:space="preserve"> people are the church</w:t>
      </w:r>
      <w:r w:rsidR="0040628A">
        <w:rPr>
          <w:sz w:val="24"/>
          <w:szCs w:val="24"/>
        </w:rPr>
        <w:t>,</w:t>
      </w:r>
      <w:r w:rsidR="00AD721B" w:rsidRPr="00AD721B">
        <w:rPr>
          <w:sz w:val="24"/>
          <w:szCs w:val="24"/>
        </w:rPr>
        <w:t xml:space="preserve"> not buildings! For Christ to be in a church building, He must come in with His people!</w:t>
      </w:r>
      <w:r w:rsidR="00E1133E">
        <w:t xml:space="preserve"> </w:t>
      </w:r>
      <w:r w:rsidRPr="00881970">
        <w:rPr>
          <w:sz w:val="24"/>
          <w:szCs w:val="24"/>
        </w:rPr>
        <w:t xml:space="preserve"> Christ Himself was outside this church.  If you pay close attention to Jesus</w:t>
      </w:r>
      <w:r w:rsidR="00E1133E">
        <w:rPr>
          <w:sz w:val="24"/>
          <w:szCs w:val="24"/>
        </w:rPr>
        <w:t>’</w:t>
      </w:r>
      <w:r w:rsidRPr="00881970">
        <w:rPr>
          <w:sz w:val="24"/>
          <w:szCs w:val="24"/>
        </w:rPr>
        <w:t xml:space="preserve"> words in Matthew</w:t>
      </w:r>
      <w:r w:rsidR="00343172">
        <w:rPr>
          <w:sz w:val="24"/>
          <w:szCs w:val="24"/>
        </w:rPr>
        <w:t xml:space="preserve"> </w:t>
      </w:r>
      <w:r w:rsidRPr="00881970">
        <w:rPr>
          <w:sz w:val="24"/>
          <w:szCs w:val="24"/>
        </w:rPr>
        <w:t>7:13-27</w:t>
      </w:r>
      <w:r w:rsidR="0040628A">
        <w:rPr>
          <w:sz w:val="24"/>
          <w:szCs w:val="24"/>
        </w:rPr>
        <w:t>,</w:t>
      </w:r>
      <w:r w:rsidRPr="00881970">
        <w:rPr>
          <w:sz w:val="24"/>
          <w:szCs w:val="24"/>
        </w:rPr>
        <w:t xml:space="preserve"> Matthew 13:1-30, and his letters to the seven church</w:t>
      </w:r>
      <w:r>
        <w:rPr>
          <w:sz w:val="24"/>
          <w:szCs w:val="24"/>
        </w:rPr>
        <w:t xml:space="preserve">es in Revelation, you will see </w:t>
      </w:r>
      <w:r w:rsidRPr="00881970">
        <w:rPr>
          <w:sz w:val="24"/>
          <w:szCs w:val="24"/>
        </w:rPr>
        <w:t xml:space="preserve">how </w:t>
      </w:r>
      <w:r w:rsidRPr="00881970">
        <w:rPr>
          <w:b/>
          <w:i/>
          <w:sz w:val="24"/>
          <w:szCs w:val="24"/>
        </w:rPr>
        <w:t>few</w:t>
      </w:r>
      <w:r w:rsidRPr="00881970">
        <w:rPr>
          <w:sz w:val="24"/>
          <w:szCs w:val="24"/>
        </w:rPr>
        <w:t xml:space="preserve"> are on the narrow road that leads to life. The majority of people who think they are saved are lost and spiritually bankrupt.  </w:t>
      </w:r>
    </w:p>
    <w:p w14:paraId="33D56F06" w14:textId="77777777" w:rsidR="009F0A95" w:rsidRDefault="009F0A95" w:rsidP="009F0A95">
      <w:pPr>
        <w:jc w:val="center"/>
        <w:rPr>
          <w:b/>
          <w:sz w:val="28"/>
          <w:szCs w:val="28"/>
        </w:rPr>
      </w:pPr>
      <w:r w:rsidRPr="009F0A95">
        <w:rPr>
          <w:b/>
          <w:sz w:val="28"/>
          <w:szCs w:val="28"/>
        </w:rPr>
        <w:t>That Day I Met Two People</w:t>
      </w:r>
    </w:p>
    <w:p w14:paraId="1E1116C4" w14:textId="77777777" w:rsidR="00155B3F" w:rsidRPr="00343172" w:rsidRDefault="00343172" w:rsidP="00155B3F">
      <w:pPr>
        <w:ind w:firstLine="720"/>
        <w:jc w:val="both"/>
        <w:rPr>
          <w:b/>
          <w:sz w:val="28"/>
          <w:szCs w:val="28"/>
        </w:rPr>
      </w:pPr>
      <w:r w:rsidRPr="00881970">
        <w:rPr>
          <w:sz w:val="24"/>
          <w:szCs w:val="24"/>
        </w:rPr>
        <w:t xml:space="preserve">I am not speaking about an abstract </w:t>
      </w:r>
      <w:r>
        <w:rPr>
          <w:sz w:val="24"/>
          <w:szCs w:val="24"/>
        </w:rPr>
        <w:t>B</w:t>
      </w:r>
      <w:r w:rsidRPr="00881970">
        <w:rPr>
          <w:sz w:val="24"/>
          <w:szCs w:val="24"/>
        </w:rPr>
        <w:t xml:space="preserve">iblical truth. I know this from personal experience. </w:t>
      </w:r>
      <w:r>
        <w:rPr>
          <w:sz w:val="24"/>
          <w:szCs w:val="24"/>
        </w:rPr>
        <w:t>In spite of the fact that Art and I had prayed prayers as children and were church members</w:t>
      </w:r>
      <w:r w:rsidR="0040628A">
        <w:rPr>
          <w:sz w:val="24"/>
          <w:szCs w:val="24"/>
        </w:rPr>
        <w:t xml:space="preserve"> we were</w:t>
      </w:r>
      <w:r>
        <w:rPr>
          <w:sz w:val="24"/>
          <w:szCs w:val="24"/>
        </w:rPr>
        <w:t xml:space="preserve"> on</w:t>
      </w:r>
      <w:r w:rsidRPr="00881970">
        <w:rPr>
          <w:sz w:val="24"/>
          <w:szCs w:val="24"/>
        </w:rPr>
        <w:t xml:space="preserve"> the wide</w:t>
      </w:r>
      <w:r w:rsidR="0040628A">
        <w:rPr>
          <w:sz w:val="24"/>
          <w:szCs w:val="24"/>
        </w:rPr>
        <w:t xml:space="preserve"> </w:t>
      </w:r>
      <w:r w:rsidRPr="00881970">
        <w:rPr>
          <w:sz w:val="24"/>
          <w:szCs w:val="24"/>
        </w:rPr>
        <w:t xml:space="preserve">road </w:t>
      </w:r>
      <w:r>
        <w:rPr>
          <w:sz w:val="24"/>
          <w:szCs w:val="24"/>
        </w:rPr>
        <w:t>of destruction. Oh of course we</w:t>
      </w:r>
      <w:r w:rsidRPr="00881970">
        <w:rPr>
          <w:sz w:val="24"/>
          <w:szCs w:val="24"/>
        </w:rPr>
        <w:t xml:space="preserve"> believed in Jesus</w:t>
      </w:r>
      <w:r>
        <w:rPr>
          <w:sz w:val="24"/>
          <w:szCs w:val="24"/>
        </w:rPr>
        <w:t>,</w:t>
      </w:r>
      <w:r w:rsidRPr="00881970">
        <w:rPr>
          <w:sz w:val="24"/>
          <w:szCs w:val="24"/>
        </w:rPr>
        <w:t xml:space="preserve"> but so do the demons</w:t>
      </w:r>
      <w:r>
        <w:rPr>
          <w:sz w:val="24"/>
          <w:szCs w:val="24"/>
        </w:rPr>
        <w:t>!</w:t>
      </w:r>
      <w:r w:rsidRPr="00881970">
        <w:rPr>
          <w:sz w:val="24"/>
          <w:szCs w:val="24"/>
        </w:rPr>
        <w:t xml:space="preserve"> It was vain belief</w:t>
      </w:r>
      <w:r>
        <w:rPr>
          <w:sz w:val="24"/>
          <w:szCs w:val="24"/>
        </w:rPr>
        <w:t>,</w:t>
      </w:r>
      <w:r w:rsidRPr="00881970">
        <w:rPr>
          <w:sz w:val="24"/>
          <w:szCs w:val="24"/>
        </w:rPr>
        <w:t xml:space="preserve"> not true</w:t>
      </w:r>
      <w:r>
        <w:rPr>
          <w:sz w:val="24"/>
          <w:szCs w:val="24"/>
        </w:rPr>
        <w:t xml:space="preserve">, saving faith as Paul described in </w:t>
      </w:r>
      <w:r w:rsidRPr="00881970">
        <w:rPr>
          <w:sz w:val="24"/>
          <w:szCs w:val="24"/>
        </w:rPr>
        <w:t xml:space="preserve">1 Corinthians </w:t>
      </w:r>
      <w:r>
        <w:rPr>
          <w:sz w:val="24"/>
          <w:szCs w:val="24"/>
        </w:rPr>
        <w:t>15:2. A</w:t>
      </w:r>
      <w:r w:rsidRPr="00881970">
        <w:rPr>
          <w:sz w:val="24"/>
          <w:szCs w:val="24"/>
        </w:rPr>
        <w:t xml:space="preserve">rt and I were both </w:t>
      </w:r>
      <w:r w:rsidRPr="00E1133E">
        <w:rPr>
          <w:b/>
          <w:i/>
          <w:sz w:val="24"/>
          <w:szCs w:val="24"/>
        </w:rPr>
        <w:t>perishing in the pews</w:t>
      </w:r>
      <w:r w:rsidRPr="00881970">
        <w:rPr>
          <w:sz w:val="24"/>
          <w:szCs w:val="24"/>
        </w:rPr>
        <w:t xml:space="preserve"> and blind</w:t>
      </w:r>
      <w:r>
        <w:rPr>
          <w:sz w:val="24"/>
          <w:szCs w:val="24"/>
        </w:rPr>
        <w:t>ed</w:t>
      </w:r>
      <w:r w:rsidRPr="00881970">
        <w:rPr>
          <w:sz w:val="24"/>
          <w:szCs w:val="24"/>
        </w:rPr>
        <w:t xml:space="preserve"> by our religion, just like the church of Laodicea.  I am amazed by the fact that Jesus knew where we were, separated from Him, and yet He loved us enough to patiently wait to lead us to godly sorrow and repentance. How incredibly long suffering and stubborn is His great love!</w:t>
      </w:r>
      <w:r>
        <w:rPr>
          <w:sz w:val="24"/>
          <w:szCs w:val="24"/>
        </w:rPr>
        <w:t xml:space="preserve"> </w:t>
      </w:r>
      <w:r w:rsidR="00061A53" w:rsidRPr="00881970">
        <w:rPr>
          <w:sz w:val="24"/>
          <w:szCs w:val="24"/>
        </w:rPr>
        <w:t>When Art was saved</w:t>
      </w:r>
      <w:r w:rsidR="00061A53">
        <w:rPr>
          <w:sz w:val="24"/>
          <w:szCs w:val="24"/>
        </w:rPr>
        <w:t>,</w:t>
      </w:r>
      <w:r w:rsidR="00061A53" w:rsidRPr="00881970">
        <w:rPr>
          <w:sz w:val="24"/>
          <w:szCs w:val="24"/>
        </w:rPr>
        <w:t xml:space="preserve"> at forty years old, he said to me in astonishment, “How could I have been so blind? How could I have missed salvation, all these years in the church?”</w:t>
      </w:r>
      <w:r w:rsidR="00155B3F">
        <w:rPr>
          <w:sz w:val="24"/>
          <w:szCs w:val="24"/>
        </w:rPr>
        <w:t xml:space="preserve"> </w:t>
      </w:r>
      <w:r w:rsidR="00155B3F" w:rsidRPr="00881970">
        <w:rPr>
          <w:sz w:val="24"/>
          <w:szCs w:val="24"/>
        </w:rPr>
        <w:t>The Bible gives us a clear answer.</w:t>
      </w:r>
    </w:p>
    <w:p w14:paraId="10A33206" w14:textId="77777777" w:rsidR="00155B3F" w:rsidRPr="009F0A95" w:rsidRDefault="00155B3F" w:rsidP="00155B3F">
      <w:pPr>
        <w:jc w:val="center"/>
        <w:rPr>
          <w:b/>
          <w:i/>
          <w:sz w:val="24"/>
          <w:szCs w:val="24"/>
        </w:rPr>
      </w:pPr>
      <w:r w:rsidRPr="009F0A95">
        <w:rPr>
          <w:b/>
          <w:i/>
          <w:sz w:val="24"/>
          <w:szCs w:val="24"/>
        </w:rPr>
        <w:t>2 Corinthians 4:3-6</w:t>
      </w:r>
    </w:p>
    <w:p w14:paraId="5FC2DB55" w14:textId="77777777" w:rsidR="00155B3F" w:rsidRDefault="00155B3F" w:rsidP="00155B3F">
      <w:pPr>
        <w:jc w:val="center"/>
        <w:rPr>
          <w:sz w:val="24"/>
          <w:szCs w:val="24"/>
        </w:rPr>
      </w:pPr>
      <w:r w:rsidRPr="00DB22EB">
        <w:rPr>
          <w:b/>
          <w:i/>
          <w:sz w:val="24"/>
          <w:szCs w:val="24"/>
        </w:rPr>
        <w:t>But</w:t>
      </w:r>
      <w:r w:rsidRPr="00881970">
        <w:rPr>
          <w:b/>
          <w:i/>
          <w:sz w:val="24"/>
          <w:szCs w:val="24"/>
        </w:rPr>
        <w:t xml:space="preserve"> if, in fact, our gospel is veiled; it is veiled to those who are perishing. </w:t>
      </w:r>
      <w:r>
        <w:rPr>
          <w:b/>
          <w:i/>
          <w:sz w:val="24"/>
          <w:szCs w:val="24"/>
        </w:rPr>
        <w:t xml:space="preserve"> </w:t>
      </w:r>
      <w:r w:rsidRPr="00881970">
        <w:rPr>
          <w:b/>
          <w:i/>
          <w:sz w:val="24"/>
          <w:szCs w:val="24"/>
        </w:rPr>
        <w:t>Regarding them: the god of this age has blinded the minds of unbelievers so that they cannot see the light of the gospel of the glory of Christ, who is the image of God." For we are not proclaiming ourselves but Jesus Christ as LORD, and ourselves as your slaves because of Jesus. For God who, said let light shine out of darkness-He has shone in our hearts to give us the light of the knowledge of God’s glory in the face of Jesus Christ.</w:t>
      </w:r>
    </w:p>
    <w:p w14:paraId="51652CD6" w14:textId="77777777" w:rsidR="00061A53" w:rsidRDefault="007C5AD3" w:rsidP="00155B3F">
      <w:pPr>
        <w:ind w:firstLine="720"/>
        <w:jc w:val="both"/>
        <w:rPr>
          <w:sz w:val="24"/>
          <w:szCs w:val="24"/>
        </w:rPr>
      </w:pPr>
      <w:r>
        <w:rPr>
          <w:sz w:val="24"/>
          <w:szCs w:val="24"/>
        </w:rPr>
        <w:t xml:space="preserve"> John Newton</w:t>
      </w:r>
      <w:r w:rsidR="00E31BAA">
        <w:rPr>
          <w:sz w:val="24"/>
          <w:szCs w:val="24"/>
        </w:rPr>
        <w:t xml:space="preserve"> (1725-1807)</w:t>
      </w:r>
      <w:r>
        <w:rPr>
          <w:sz w:val="24"/>
          <w:szCs w:val="24"/>
        </w:rPr>
        <w:t xml:space="preserve"> was a man who was once </w:t>
      </w:r>
      <w:r w:rsidR="00155B3F">
        <w:rPr>
          <w:sz w:val="24"/>
          <w:szCs w:val="24"/>
        </w:rPr>
        <w:t>blind, just</w:t>
      </w:r>
      <w:r>
        <w:rPr>
          <w:sz w:val="24"/>
          <w:szCs w:val="24"/>
        </w:rPr>
        <w:t xml:space="preserve"> as Art and I w</w:t>
      </w:r>
      <w:r w:rsidR="00E31BAA">
        <w:rPr>
          <w:sz w:val="24"/>
          <w:szCs w:val="24"/>
        </w:rPr>
        <w:t>ere. He wrote about this in the beloved</w:t>
      </w:r>
      <w:r>
        <w:rPr>
          <w:sz w:val="24"/>
          <w:szCs w:val="24"/>
        </w:rPr>
        <w:t xml:space="preserve"> hymn-</w:t>
      </w:r>
      <w:r w:rsidR="0040628A">
        <w:rPr>
          <w:sz w:val="24"/>
          <w:szCs w:val="24"/>
        </w:rPr>
        <w:t xml:space="preserve"> </w:t>
      </w:r>
      <w:r w:rsidRPr="0040628A">
        <w:rPr>
          <w:i/>
          <w:sz w:val="24"/>
          <w:szCs w:val="24"/>
        </w:rPr>
        <w:t>Amazing Grace</w:t>
      </w:r>
      <w:r>
        <w:rPr>
          <w:sz w:val="24"/>
          <w:szCs w:val="24"/>
        </w:rPr>
        <w:t xml:space="preserve">. </w:t>
      </w:r>
      <w:r w:rsidR="00E31BAA">
        <w:rPr>
          <w:sz w:val="24"/>
          <w:szCs w:val="24"/>
        </w:rPr>
        <w:t>The first line</w:t>
      </w:r>
      <w:r>
        <w:rPr>
          <w:sz w:val="24"/>
          <w:szCs w:val="24"/>
        </w:rPr>
        <w:t xml:space="preserve"> begins with these words, “Amazing grace how sweet the </w:t>
      </w:r>
      <w:r w:rsidR="00155B3F">
        <w:rPr>
          <w:sz w:val="24"/>
          <w:szCs w:val="24"/>
        </w:rPr>
        <w:t>sound, that saved a wretch like me!</w:t>
      </w:r>
      <w:r>
        <w:rPr>
          <w:sz w:val="24"/>
          <w:szCs w:val="24"/>
        </w:rPr>
        <w:t xml:space="preserve"> I </w:t>
      </w:r>
      <w:r w:rsidR="00155B3F">
        <w:rPr>
          <w:sz w:val="24"/>
          <w:szCs w:val="24"/>
        </w:rPr>
        <w:t>once</w:t>
      </w:r>
      <w:r>
        <w:rPr>
          <w:sz w:val="24"/>
          <w:szCs w:val="24"/>
        </w:rPr>
        <w:t xml:space="preserve"> was lost</w:t>
      </w:r>
      <w:r w:rsidR="00E31BAA">
        <w:rPr>
          <w:sz w:val="24"/>
          <w:szCs w:val="24"/>
        </w:rPr>
        <w:t>,</w:t>
      </w:r>
      <w:r>
        <w:rPr>
          <w:sz w:val="24"/>
          <w:szCs w:val="24"/>
        </w:rPr>
        <w:t xml:space="preserve"> but now I am </w:t>
      </w:r>
      <w:r w:rsidR="00155B3F">
        <w:rPr>
          <w:sz w:val="24"/>
          <w:szCs w:val="24"/>
        </w:rPr>
        <w:t>found, was</w:t>
      </w:r>
      <w:r>
        <w:rPr>
          <w:sz w:val="24"/>
          <w:szCs w:val="24"/>
        </w:rPr>
        <w:t xml:space="preserve"> blind but now I see.”  </w:t>
      </w:r>
      <w:r w:rsidR="00E31BAA">
        <w:rPr>
          <w:sz w:val="24"/>
          <w:szCs w:val="24"/>
        </w:rPr>
        <w:t>Towards</w:t>
      </w:r>
      <w:r>
        <w:rPr>
          <w:sz w:val="24"/>
          <w:szCs w:val="24"/>
        </w:rPr>
        <w:t xml:space="preserve"> the end of </w:t>
      </w:r>
      <w:r w:rsidR="00E31BAA">
        <w:rPr>
          <w:sz w:val="24"/>
          <w:szCs w:val="24"/>
        </w:rPr>
        <w:t>Newton’s</w:t>
      </w:r>
      <w:r w:rsidR="00155B3F">
        <w:rPr>
          <w:sz w:val="24"/>
          <w:szCs w:val="24"/>
        </w:rPr>
        <w:t xml:space="preserve"> life, his </w:t>
      </w:r>
      <w:r w:rsidR="00E31BAA">
        <w:rPr>
          <w:sz w:val="24"/>
          <w:szCs w:val="24"/>
        </w:rPr>
        <w:t xml:space="preserve">physical </w:t>
      </w:r>
      <w:r w:rsidR="00155B3F">
        <w:rPr>
          <w:sz w:val="24"/>
          <w:szCs w:val="24"/>
        </w:rPr>
        <w:t>eye sight was failing</w:t>
      </w:r>
      <w:r w:rsidR="00E31BAA">
        <w:rPr>
          <w:sz w:val="24"/>
          <w:szCs w:val="24"/>
        </w:rPr>
        <w:t xml:space="preserve">, but with the eyes of his heart he had perfect vision. (Ephesians 1:17-18) The following words sum-up his statement of faith: </w:t>
      </w:r>
      <w:r w:rsidR="00155B3F">
        <w:rPr>
          <w:sz w:val="24"/>
          <w:szCs w:val="24"/>
        </w:rPr>
        <w:t xml:space="preserve">“Although my memory’s fading, I remember two things very clearly: I am a great sinner and Christ is a great Savior.” </w:t>
      </w:r>
      <w:r w:rsidR="00E31BAA">
        <w:rPr>
          <w:sz w:val="24"/>
          <w:szCs w:val="24"/>
        </w:rPr>
        <w:t>Today John Newton has perfect sight</w:t>
      </w:r>
      <w:r w:rsidR="00BD2306">
        <w:rPr>
          <w:sz w:val="24"/>
          <w:szCs w:val="24"/>
        </w:rPr>
        <w:t>. H</w:t>
      </w:r>
      <w:r w:rsidR="00E31BAA">
        <w:rPr>
          <w:sz w:val="24"/>
          <w:szCs w:val="24"/>
        </w:rPr>
        <w:t>e lives in the presence of the Everlasting Light-his Savior Jesus Christ.</w:t>
      </w:r>
    </w:p>
    <w:p w14:paraId="3175E93B" w14:textId="77777777" w:rsidR="00867BE9" w:rsidRDefault="00B27F6A" w:rsidP="00B27F6A">
      <w:pPr>
        <w:ind w:firstLine="720"/>
        <w:jc w:val="both"/>
        <w:rPr>
          <w:sz w:val="24"/>
          <w:szCs w:val="24"/>
        </w:rPr>
      </w:pPr>
      <w:r w:rsidRPr="00881970">
        <w:rPr>
          <w:sz w:val="24"/>
          <w:szCs w:val="24"/>
        </w:rPr>
        <w:t>Art describes the day</w:t>
      </w:r>
      <w:r w:rsidR="00343172">
        <w:rPr>
          <w:sz w:val="24"/>
          <w:szCs w:val="24"/>
        </w:rPr>
        <w:t xml:space="preserve"> of</w:t>
      </w:r>
      <w:r w:rsidRPr="00881970">
        <w:rPr>
          <w:sz w:val="24"/>
          <w:szCs w:val="24"/>
        </w:rPr>
        <w:t xml:space="preserve"> his salvation</w:t>
      </w:r>
      <w:r w:rsidR="00343172">
        <w:rPr>
          <w:sz w:val="24"/>
          <w:szCs w:val="24"/>
        </w:rPr>
        <w:t>,</w:t>
      </w:r>
      <w:r w:rsidRPr="00881970">
        <w:rPr>
          <w:sz w:val="24"/>
          <w:szCs w:val="24"/>
        </w:rPr>
        <w:t xml:space="preserve"> when he first saw the </w:t>
      </w:r>
      <w:r>
        <w:rPr>
          <w:sz w:val="24"/>
          <w:szCs w:val="24"/>
        </w:rPr>
        <w:t>L</w:t>
      </w:r>
      <w:r w:rsidRPr="00881970">
        <w:rPr>
          <w:sz w:val="24"/>
          <w:szCs w:val="24"/>
        </w:rPr>
        <w:t>ight</w:t>
      </w:r>
      <w:r w:rsidR="0040628A">
        <w:rPr>
          <w:sz w:val="24"/>
          <w:szCs w:val="24"/>
        </w:rPr>
        <w:t>,</w:t>
      </w:r>
      <w:r w:rsidR="00343172">
        <w:rPr>
          <w:sz w:val="24"/>
          <w:szCs w:val="24"/>
        </w:rPr>
        <w:t xml:space="preserve"> in</w:t>
      </w:r>
      <w:r w:rsidRPr="00881970">
        <w:rPr>
          <w:sz w:val="24"/>
          <w:szCs w:val="24"/>
        </w:rPr>
        <w:t xml:space="preserve"> this way: “The Day the Lord saved me He introduced me to two people. First, He showed me who I was, a sinner who was lost and separated from God. I understood for the first time that sin was not what I did</w:t>
      </w:r>
      <w:r w:rsidR="0040628A">
        <w:rPr>
          <w:sz w:val="24"/>
          <w:szCs w:val="24"/>
        </w:rPr>
        <w:t>,</w:t>
      </w:r>
      <w:r w:rsidRPr="00881970">
        <w:rPr>
          <w:sz w:val="24"/>
          <w:szCs w:val="24"/>
        </w:rPr>
        <w:t xml:space="preserve"> it was who I was. The devil worked on me for a few days telling me God was too holy to save someone who was so sinful. Then, when in desperation, I</w:t>
      </w:r>
      <w:r w:rsidR="00343172">
        <w:rPr>
          <w:sz w:val="24"/>
          <w:szCs w:val="24"/>
        </w:rPr>
        <w:t xml:space="preserve"> was</w:t>
      </w:r>
      <w:r w:rsidRPr="00881970">
        <w:rPr>
          <w:sz w:val="24"/>
          <w:szCs w:val="24"/>
        </w:rPr>
        <w:t xml:space="preserve"> pleading with Jesus to save me I was introduced to Jesus in all His holiness.”</w:t>
      </w:r>
    </w:p>
    <w:p w14:paraId="13814DF5" w14:textId="77777777" w:rsidR="00B27F6A" w:rsidRPr="00881970" w:rsidRDefault="00B27F6A" w:rsidP="00B27F6A">
      <w:pPr>
        <w:ind w:firstLine="720"/>
        <w:jc w:val="both"/>
        <w:rPr>
          <w:sz w:val="24"/>
          <w:szCs w:val="24"/>
        </w:rPr>
      </w:pPr>
      <w:r w:rsidRPr="00881970">
        <w:rPr>
          <w:sz w:val="24"/>
          <w:szCs w:val="24"/>
        </w:rPr>
        <w:t xml:space="preserve"> Until, by the amazing grace of God, we see the</w:t>
      </w:r>
      <w:r w:rsidR="000F7C5D">
        <w:rPr>
          <w:sz w:val="24"/>
          <w:szCs w:val="24"/>
        </w:rPr>
        <w:t xml:space="preserve"> </w:t>
      </w:r>
      <w:r w:rsidRPr="0040628A">
        <w:rPr>
          <w:b/>
          <w:sz w:val="24"/>
          <w:szCs w:val="24"/>
        </w:rPr>
        <w:t>Light of the World</w:t>
      </w:r>
      <w:r>
        <w:rPr>
          <w:sz w:val="24"/>
          <w:szCs w:val="24"/>
        </w:rPr>
        <w:t xml:space="preserve"> dying for our sins, we</w:t>
      </w:r>
      <w:r w:rsidRPr="00881970">
        <w:rPr>
          <w:sz w:val="24"/>
          <w:szCs w:val="24"/>
        </w:rPr>
        <w:t xml:space="preserve"> do not see how lost and sinful we are. He did not call righteous people</w:t>
      </w:r>
      <w:r w:rsidR="00867BE9">
        <w:rPr>
          <w:sz w:val="24"/>
          <w:szCs w:val="24"/>
        </w:rPr>
        <w:t>,</w:t>
      </w:r>
      <w:r w:rsidRPr="00881970">
        <w:rPr>
          <w:sz w:val="24"/>
          <w:szCs w:val="24"/>
        </w:rPr>
        <w:t xml:space="preserve"> but sinners to repent.  Unless </w:t>
      </w:r>
      <w:r>
        <w:rPr>
          <w:sz w:val="24"/>
          <w:szCs w:val="24"/>
        </w:rPr>
        <w:t xml:space="preserve">you see your sins you will not </w:t>
      </w:r>
      <w:r w:rsidRPr="00881970">
        <w:rPr>
          <w:sz w:val="24"/>
          <w:szCs w:val="24"/>
        </w:rPr>
        <w:t xml:space="preserve">turn away from </w:t>
      </w:r>
      <w:r w:rsidR="000F7C5D">
        <w:rPr>
          <w:sz w:val="24"/>
          <w:szCs w:val="24"/>
        </w:rPr>
        <w:t>them</w:t>
      </w:r>
      <w:r w:rsidRPr="00881970">
        <w:rPr>
          <w:sz w:val="24"/>
          <w:szCs w:val="24"/>
        </w:rPr>
        <w:t xml:space="preserve"> in repentance and believe in the only one who can save you. Salvation is found in no one else but the Lord Jesus Christ (Acts 4:10-12; 5:31; 20:20-21; John 14:1-6)</w:t>
      </w:r>
      <w:r w:rsidR="00867BE9">
        <w:rPr>
          <w:sz w:val="24"/>
          <w:szCs w:val="24"/>
        </w:rPr>
        <w:t>.</w:t>
      </w:r>
    </w:p>
    <w:p w14:paraId="62987B74" w14:textId="77777777" w:rsidR="00B27F6A" w:rsidRDefault="00B27F6A" w:rsidP="00B27F6A">
      <w:pPr>
        <w:jc w:val="both"/>
        <w:rPr>
          <w:sz w:val="24"/>
          <w:szCs w:val="24"/>
        </w:rPr>
      </w:pPr>
      <w:r w:rsidRPr="00881970">
        <w:rPr>
          <w:sz w:val="24"/>
          <w:szCs w:val="24"/>
        </w:rPr>
        <w:tab/>
        <w:t xml:space="preserve"> In Luke</w:t>
      </w:r>
      <w:r w:rsidR="00867BE9">
        <w:rPr>
          <w:sz w:val="24"/>
          <w:szCs w:val="24"/>
        </w:rPr>
        <w:t>,</w:t>
      </w:r>
      <w:r w:rsidRPr="00881970">
        <w:rPr>
          <w:sz w:val="24"/>
          <w:szCs w:val="24"/>
        </w:rPr>
        <w:t xml:space="preserve"> chapter fifteen</w:t>
      </w:r>
      <w:r w:rsidR="00867BE9">
        <w:rPr>
          <w:sz w:val="24"/>
          <w:szCs w:val="24"/>
        </w:rPr>
        <w:t>,</w:t>
      </w:r>
      <w:r w:rsidRPr="00881970">
        <w:rPr>
          <w:sz w:val="24"/>
          <w:szCs w:val="24"/>
        </w:rPr>
        <w:t xml:space="preserve"> we find the parables of the </w:t>
      </w:r>
      <w:r w:rsidR="00343172">
        <w:rPr>
          <w:sz w:val="24"/>
          <w:szCs w:val="24"/>
        </w:rPr>
        <w:t>L</w:t>
      </w:r>
      <w:r w:rsidRPr="00881970">
        <w:rPr>
          <w:sz w:val="24"/>
          <w:szCs w:val="24"/>
        </w:rPr>
        <w:t xml:space="preserve">ost </w:t>
      </w:r>
      <w:r w:rsidR="00343172">
        <w:rPr>
          <w:sz w:val="24"/>
          <w:szCs w:val="24"/>
        </w:rPr>
        <w:t>S</w:t>
      </w:r>
      <w:r w:rsidRPr="00881970">
        <w:rPr>
          <w:sz w:val="24"/>
          <w:szCs w:val="24"/>
        </w:rPr>
        <w:t>heep,</w:t>
      </w:r>
      <w:r w:rsidR="00343172">
        <w:rPr>
          <w:sz w:val="24"/>
          <w:szCs w:val="24"/>
        </w:rPr>
        <w:t xml:space="preserve"> the L</w:t>
      </w:r>
      <w:r w:rsidRPr="00881970">
        <w:rPr>
          <w:sz w:val="24"/>
          <w:szCs w:val="24"/>
        </w:rPr>
        <w:t xml:space="preserve">ost </w:t>
      </w:r>
      <w:r w:rsidR="00343172">
        <w:rPr>
          <w:sz w:val="24"/>
          <w:szCs w:val="24"/>
        </w:rPr>
        <w:t>C</w:t>
      </w:r>
      <w:r w:rsidRPr="00881970">
        <w:rPr>
          <w:sz w:val="24"/>
          <w:szCs w:val="24"/>
        </w:rPr>
        <w:t>oin and</w:t>
      </w:r>
      <w:r w:rsidR="00343172">
        <w:rPr>
          <w:sz w:val="24"/>
          <w:szCs w:val="24"/>
        </w:rPr>
        <w:t xml:space="preserve"> the Lost S</w:t>
      </w:r>
      <w:r w:rsidRPr="00881970">
        <w:rPr>
          <w:sz w:val="24"/>
          <w:szCs w:val="24"/>
        </w:rPr>
        <w:t xml:space="preserve">on. In the parable of the lost coin, a woman loses a coin in her </w:t>
      </w:r>
      <w:r w:rsidRPr="00881970">
        <w:rPr>
          <w:i/>
          <w:sz w:val="24"/>
          <w:szCs w:val="24"/>
        </w:rPr>
        <w:t>house,</w:t>
      </w:r>
      <w:r w:rsidRPr="00881970">
        <w:rPr>
          <w:sz w:val="24"/>
          <w:szCs w:val="24"/>
        </w:rPr>
        <w:t xml:space="preserve"> and then she lights a </w:t>
      </w:r>
      <w:r w:rsidRPr="00881970">
        <w:rPr>
          <w:i/>
          <w:sz w:val="24"/>
          <w:szCs w:val="24"/>
        </w:rPr>
        <w:t>lamp</w:t>
      </w:r>
      <w:r w:rsidRPr="00881970">
        <w:rPr>
          <w:sz w:val="24"/>
          <w:szCs w:val="24"/>
        </w:rPr>
        <w:t xml:space="preserve"> and searches carefully till she finds the </w:t>
      </w:r>
      <w:r w:rsidRPr="00881970">
        <w:rPr>
          <w:i/>
          <w:sz w:val="24"/>
          <w:szCs w:val="24"/>
        </w:rPr>
        <w:t>coin</w:t>
      </w:r>
      <w:r w:rsidRPr="00881970">
        <w:rPr>
          <w:sz w:val="24"/>
          <w:szCs w:val="24"/>
        </w:rPr>
        <w:t>.  In</w:t>
      </w:r>
      <w:r w:rsidR="004A3298">
        <w:rPr>
          <w:sz w:val="24"/>
          <w:szCs w:val="24"/>
        </w:rPr>
        <w:t xml:space="preserve"> each one of these parables one </w:t>
      </w:r>
      <w:r w:rsidRPr="00881970">
        <w:rPr>
          <w:sz w:val="24"/>
          <w:szCs w:val="24"/>
        </w:rPr>
        <w:t>thing causes all of heaven to break into a joyful celebration: “</w:t>
      </w:r>
      <w:r w:rsidRPr="00881970">
        <w:rPr>
          <w:b/>
          <w:i/>
          <w:sz w:val="24"/>
          <w:szCs w:val="24"/>
        </w:rPr>
        <w:t>One</w:t>
      </w:r>
      <w:r w:rsidRPr="00881970">
        <w:rPr>
          <w:sz w:val="24"/>
          <w:szCs w:val="24"/>
        </w:rPr>
        <w:t xml:space="preserve"> </w:t>
      </w:r>
      <w:r w:rsidRPr="00881970">
        <w:rPr>
          <w:b/>
          <w:i/>
          <w:sz w:val="24"/>
          <w:szCs w:val="24"/>
        </w:rPr>
        <w:t>sinner</w:t>
      </w:r>
      <w:r w:rsidRPr="00881970">
        <w:rPr>
          <w:sz w:val="24"/>
          <w:szCs w:val="24"/>
        </w:rPr>
        <w:t xml:space="preserve"> </w:t>
      </w:r>
      <w:r w:rsidRPr="00881970">
        <w:rPr>
          <w:b/>
          <w:i/>
          <w:sz w:val="24"/>
          <w:szCs w:val="24"/>
        </w:rPr>
        <w:t>who</w:t>
      </w:r>
      <w:r w:rsidRPr="00881970">
        <w:rPr>
          <w:sz w:val="24"/>
          <w:szCs w:val="24"/>
        </w:rPr>
        <w:t xml:space="preserve"> </w:t>
      </w:r>
      <w:r w:rsidRPr="00881970">
        <w:rPr>
          <w:b/>
          <w:i/>
          <w:sz w:val="24"/>
          <w:szCs w:val="24"/>
        </w:rPr>
        <w:t>repents</w:t>
      </w:r>
      <w:r w:rsidRPr="00881970">
        <w:rPr>
          <w:sz w:val="24"/>
          <w:szCs w:val="24"/>
        </w:rPr>
        <w:t xml:space="preserve">”! We can be lost in houses of worship. </w:t>
      </w:r>
      <w:r w:rsidRPr="004A62B8">
        <w:rPr>
          <w:b/>
          <w:i/>
          <w:sz w:val="24"/>
          <w:szCs w:val="24"/>
        </w:rPr>
        <w:t>Many who attend churches of all denominations are trusting in church affiliations, reformations, confirmation, dedications and family relations as their salvation.</w:t>
      </w:r>
      <w:r w:rsidRPr="00881970">
        <w:rPr>
          <w:sz w:val="24"/>
          <w:szCs w:val="24"/>
        </w:rPr>
        <w:t xml:space="preserve"> God does not have grandchildren</w:t>
      </w:r>
      <w:r w:rsidR="00343172">
        <w:rPr>
          <w:sz w:val="24"/>
          <w:szCs w:val="24"/>
        </w:rPr>
        <w:t xml:space="preserve">. </w:t>
      </w:r>
      <w:r w:rsidRPr="00881970">
        <w:rPr>
          <w:sz w:val="24"/>
          <w:szCs w:val="24"/>
        </w:rPr>
        <w:t>He only has children</w:t>
      </w:r>
      <w:r w:rsidR="00DD59F0">
        <w:rPr>
          <w:sz w:val="24"/>
          <w:szCs w:val="24"/>
        </w:rPr>
        <w:t>,</w:t>
      </w:r>
      <w:r w:rsidRPr="00881970">
        <w:rPr>
          <w:sz w:val="24"/>
          <w:szCs w:val="24"/>
        </w:rPr>
        <w:t xml:space="preserve"> </w:t>
      </w:r>
      <w:r w:rsidR="00B479AA">
        <w:rPr>
          <w:sz w:val="24"/>
          <w:szCs w:val="24"/>
        </w:rPr>
        <w:t xml:space="preserve">who were </w:t>
      </w:r>
      <w:r w:rsidRPr="00881970">
        <w:rPr>
          <w:sz w:val="24"/>
          <w:szCs w:val="24"/>
        </w:rPr>
        <w:t>birthed by the Holy Spirit into His family. If you are trusting in anything or anyone othe</w:t>
      </w:r>
      <w:r w:rsidR="00500C8F">
        <w:rPr>
          <w:sz w:val="24"/>
          <w:szCs w:val="24"/>
        </w:rPr>
        <w:t xml:space="preserve">r than </w:t>
      </w:r>
      <w:r w:rsidR="00500C8F" w:rsidRPr="000302DB">
        <w:rPr>
          <w:b/>
          <w:i/>
          <w:sz w:val="24"/>
          <w:szCs w:val="24"/>
        </w:rPr>
        <w:t>JESUS CHRIST</w:t>
      </w:r>
      <w:r w:rsidR="00500C8F">
        <w:rPr>
          <w:sz w:val="24"/>
          <w:szCs w:val="24"/>
        </w:rPr>
        <w:t xml:space="preserve"> to save </w:t>
      </w:r>
      <w:r w:rsidR="006044D0">
        <w:rPr>
          <w:sz w:val="24"/>
          <w:szCs w:val="24"/>
        </w:rPr>
        <w:t>you</w:t>
      </w:r>
      <w:r w:rsidR="004A3298">
        <w:rPr>
          <w:sz w:val="24"/>
          <w:szCs w:val="24"/>
        </w:rPr>
        <w:t>,</w:t>
      </w:r>
      <w:r w:rsidR="00475EBB">
        <w:rPr>
          <w:sz w:val="24"/>
          <w:szCs w:val="24"/>
        </w:rPr>
        <w:t xml:space="preserve"> the</w:t>
      </w:r>
      <w:r w:rsidR="006044D0">
        <w:rPr>
          <w:sz w:val="24"/>
          <w:szCs w:val="24"/>
        </w:rPr>
        <w:t>n</w:t>
      </w:r>
      <w:r w:rsidRPr="00881970">
        <w:rPr>
          <w:sz w:val="24"/>
          <w:szCs w:val="24"/>
        </w:rPr>
        <w:t xml:space="preserve"> you are still lost in your sin.   </w:t>
      </w:r>
    </w:p>
    <w:p w14:paraId="0EC50DF9" w14:textId="77777777" w:rsidR="00C4418F" w:rsidRPr="00C4418F" w:rsidRDefault="00C4418F" w:rsidP="00C4418F">
      <w:pPr>
        <w:pStyle w:val="chapter-1"/>
        <w:shd w:val="clear" w:color="auto" w:fill="FFFFFF"/>
        <w:spacing w:before="0" w:beforeAutospacing="0" w:after="150" w:afterAutospacing="0" w:line="360" w:lineRule="atLeast"/>
        <w:jc w:val="center"/>
        <w:rPr>
          <w:rStyle w:val="apple-converted-space"/>
          <w:rFonts w:asciiTheme="minorHAnsi" w:hAnsiTheme="minorHAnsi" w:cstheme="minorHAnsi"/>
          <w:b/>
          <w:color w:val="000000"/>
        </w:rPr>
      </w:pPr>
      <w:r w:rsidRPr="00C4418F">
        <w:rPr>
          <w:rStyle w:val="apple-converted-space"/>
          <w:rFonts w:asciiTheme="minorHAnsi" w:hAnsiTheme="minorHAnsi" w:cstheme="minorHAnsi"/>
          <w:b/>
          <w:color w:val="000000"/>
        </w:rPr>
        <w:t>Ephesians 2:11-13</w:t>
      </w:r>
    </w:p>
    <w:p w14:paraId="38B5D476" w14:textId="77777777" w:rsidR="00C4418F" w:rsidRPr="00C4418F" w:rsidRDefault="00C4418F" w:rsidP="00C4418F">
      <w:pPr>
        <w:pStyle w:val="NormalWeb"/>
        <w:shd w:val="clear" w:color="auto" w:fill="FFFFFF"/>
        <w:spacing w:before="0" w:beforeAutospacing="0" w:after="150" w:afterAutospacing="0" w:line="360" w:lineRule="atLeast"/>
        <w:jc w:val="center"/>
        <w:rPr>
          <w:rFonts w:asciiTheme="minorHAnsi" w:hAnsiTheme="minorHAnsi" w:cstheme="minorHAnsi"/>
          <w:b/>
          <w:color w:val="000000"/>
        </w:rPr>
      </w:pPr>
      <w:r w:rsidRPr="00C4418F">
        <w:rPr>
          <w:rStyle w:val="text"/>
          <w:rFonts w:asciiTheme="minorHAnsi" w:hAnsiTheme="minorHAnsi" w:cstheme="minorHAnsi"/>
          <w:b/>
          <w:bCs/>
          <w:color w:val="000000"/>
          <w:vertAlign w:val="superscript"/>
        </w:rPr>
        <w:t>11 </w:t>
      </w:r>
      <w:r w:rsidRPr="00C4418F">
        <w:rPr>
          <w:rStyle w:val="text"/>
          <w:rFonts w:asciiTheme="minorHAnsi" w:hAnsiTheme="minorHAnsi" w:cstheme="minorHAnsi"/>
          <w:b/>
          <w:color w:val="000000"/>
        </w:rPr>
        <w:t>Therefore, remember that formerly</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color w:val="000000"/>
        </w:rPr>
        <w:t>you who are Gentiles by birth and called “uncircumcised” by those who call themselves “the circumcision” (which is done in the body by human hands)—</w:t>
      </w:r>
      <w:r>
        <w:rPr>
          <w:rStyle w:val="text"/>
          <w:rFonts w:asciiTheme="minorHAnsi" w:hAnsiTheme="minorHAnsi" w:cstheme="minorHAnsi"/>
          <w:b/>
          <w:color w:val="000000"/>
        </w:rPr>
        <w:t xml:space="preserve"> </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bCs/>
          <w:color w:val="000000"/>
          <w:vertAlign w:val="superscript"/>
        </w:rPr>
        <w:t>12 </w:t>
      </w:r>
      <w:r w:rsidRPr="00C4418F">
        <w:rPr>
          <w:rStyle w:val="text"/>
          <w:rFonts w:asciiTheme="minorHAnsi" w:hAnsiTheme="minorHAnsi" w:cstheme="minorHAnsi"/>
          <w:b/>
          <w:color w:val="000000"/>
        </w:rPr>
        <w:t>remember that at that time you were separate from Christ, excluded from citizenship in Israel and foreigners</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color w:val="000000"/>
        </w:rPr>
        <w:t>to the covenants of the promise, without hope</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color w:val="000000"/>
        </w:rPr>
        <w:t>and without God in the world.</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bCs/>
          <w:color w:val="000000"/>
          <w:vertAlign w:val="superscript"/>
        </w:rPr>
        <w:t>13 </w:t>
      </w:r>
      <w:r w:rsidRPr="00C4418F">
        <w:rPr>
          <w:rStyle w:val="text"/>
          <w:rFonts w:asciiTheme="minorHAnsi" w:hAnsiTheme="minorHAnsi" w:cstheme="minorHAnsi"/>
          <w:b/>
          <w:color w:val="000000"/>
        </w:rPr>
        <w:t>But now in Christ Jesus you who once</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color w:val="000000"/>
        </w:rPr>
        <w:t>were far away have been brought near</w:t>
      </w:r>
      <w:r w:rsidRPr="00C4418F">
        <w:rPr>
          <w:rStyle w:val="apple-converted-space"/>
          <w:rFonts w:asciiTheme="minorHAnsi" w:hAnsiTheme="minorHAnsi" w:cstheme="minorHAnsi"/>
          <w:b/>
          <w:color w:val="000000"/>
        </w:rPr>
        <w:t> </w:t>
      </w:r>
      <w:r w:rsidRPr="00C4418F">
        <w:rPr>
          <w:rStyle w:val="text"/>
          <w:rFonts w:asciiTheme="minorHAnsi" w:hAnsiTheme="minorHAnsi" w:cstheme="minorHAnsi"/>
          <w:b/>
          <w:color w:val="000000"/>
        </w:rPr>
        <w:t>by the blood of Christ.</w:t>
      </w:r>
    </w:p>
    <w:p w14:paraId="32A485E4" w14:textId="77777777" w:rsidR="00254999" w:rsidRDefault="00AD721B" w:rsidP="00254999">
      <w:pPr>
        <w:pStyle w:val="ListParagraph"/>
        <w:ind w:left="0" w:firstLine="720"/>
        <w:jc w:val="both"/>
        <w:rPr>
          <w:sz w:val="24"/>
          <w:szCs w:val="24"/>
        </w:rPr>
      </w:pPr>
      <w:r w:rsidRPr="00867BE9">
        <w:rPr>
          <w:sz w:val="24"/>
          <w:szCs w:val="24"/>
        </w:rPr>
        <w:t>Churches of all denominations are full of broken people living lives in sin and separation from the God</w:t>
      </w:r>
      <w:r w:rsidR="00C4418F">
        <w:rPr>
          <w:sz w:val="24"/>
          <w:szCs w:val="24"/>
        </w:rPr>
        <w:t xml:space="preserve"> who loves them. (Isaiah 59:1-3</w:t>
      </w:r>
      <w:r w:rsidRPr="00867BE9">
        <w:rPr>
          <w:sz w:val="24"/>
          <w:szCs w:val="24"/>
        </w:rPr>
        <w:t>) Seasons may come and go</w:t>
      </w:r>
      <w:r w:rsidR="00B479AA">
        <w:rPr>
          <w:sz w:val="24"/>
          <w:szCs w:val="24"/>
        </w:rPr>
        <w:t>,</w:t>
      </w:r>
      <w:r w:rsidRPr="00867BE9">
        <w:rPr>
          <w:sz w:val="24"/>
          <w:szCs w:val="24"/>
        </w:rPr>
        <w:t xml:space="preserve"> nothing changes. This is the description of a life lived without God. It is quite possible to believe facts about Jesus, but for this knowledge to not have penetrated your heart.</w:t>
      </w:r>
      <w:r w:rsidR="00867BE9">
        <w:rPr>
          <w:sz w:val="24"/>
          <w:szCs w:val="24"/>
        </w:rPr>
        <w:t xml:space="preserve"> Until the truth of God’s Word reaches our </w:t>
      </w:r>
      <w:r w:rsidR="005B0A51">
        <w:rPr>
          <w:sz w:val="24"/>
          <w:szCs w:val="24"/>
        </w:rPr>
        <w:t>heart,</w:t>
      </w:r>
      <w:r w:rsidR="00867BE9">
        <w:rPr>
          <w:sz w:val="24"/>
          <w:szCs w:val="24"/>
        </w:rPr>
        <w:t xml:space="preserve"> we are not saved.</w:t>
      </w:r>
      <w:r w:rsidRPr="00867BE9">
        <w:rPr>
          <w:b/>
          <w:i/>
          <w:sz w:val="24"/>
          <w:szCs w:val="24"/>
        </w:rPr>
        <w:t xml:space="preserve"> </w:t>
      </w:r>
      <w:r w:rsidR="00254999" w:rsidRPr="00867BE9">
        <w:rPr>
          <w:sz w:val="24"/>
          <w:szCs w:val="24"/>
        </w:rPr>
        <w:t xml:space="preserve">Many profess to know Jesus and yet they do not possess salvation. (Isaiah 12:2-3; Psalms 27:1; Acts 4:12) Even though they are religious their lives are marked by silent desperation and despair.  This was me. This was my husband Art. Does this describe you?  </w:t>
      </w:r>
    </w:p>
    <w:p w14:paraId="6CB13931" w14:textId="77777777" w:rsidR="00B27F6A" w:rsidRPr="00881970" w:rsidRDefault="00B27F6A" w:rsidP="00B27F6A">
      <w:pPr>
        <w:jc w:val="both"/>
        <w:rPr>
          <w:sz w:val="24"/>
          <w:szCs w:val="24"/>
        </w:rPr>
      </w:pPr>
      <w:r w:rsidRPr="00881970">
        <w:rPr>
          <w:sz w:val="24"/>
          <w:szCs w:val="24"/>
        </w:rPr>
        <w:t xml:space="preserve"> </w:t>
      </w:r>
      <w:r w:rsidRPr="00881970">
        <w:rPr>
          <w:sz w:val="24"/>
          <w:szCs w:val="24"/>
        </w:rPr>
        <w:tab/>
        <w:t xml:space="preserve">So how can we know what road we are on, especially if we can be so deceived?  How can we know if we are truly saved?  The only instrument on earth that can search the heart and soul is the living and active Word of God, the mirror of the heart. </w:t>
      </w:r>
      <w:r w:rsidR="00867BE9">
        <w:rPr>
          <w:sz w:val="24"/>
          <w:szCs w:val="24"/>
        </w:rPr>
        <w:t>(Hebrew 4:12-1</w:t>
      </w:r>
      <w:r w:rsidR="00A72EBF">
        <w:rPr>
          <w:sz w:val="24"/>
          <w:szCs w:val="24"/>
        </w:rPr>
        <w:t>3</w:t>
      </w:r>
      <w:r w:rsidR="00867BE9">
        <w:rPr>
          <w:sz w:val="24"/>
          <w:szCs w:val="24"/>
        </w:rPr>
        <w:t>)</w:t>
      </w:r>
      <w:r w:rsidRPr="00881970">
        <w:rPr>
          <w:sz w:val="24"/>
          <w:szCs w:val="24"/>
        </w:rPr>
        <w:t xml:space="preserve"> Many people question the</w:t>
      </w:r>
      <w:r w:rsidR="004A3298">
        <w:rPr>
          <w:sz w:val="24"/>
          <w:szCs w:val="24"/>
        </w:rPr>
        <w:t>ir</w:t>
      </w:r>
      <w:r w:rsidRPr="00881970">
        <w:rPr>
          <w:sz w:val="24"/>
          <w:szCs w:val="24"/>
        </w:rPr>
        <w:t xml:space="preserve"> salvation, and this is not a bad thing. As a matter of fact</w:t>
      </w:r>
      <w:r w:rsidR="00A72EBF">
        <w:rPr>
          <w:sz w:val="24"/>
          <w:szCs w:val="24"/>
        </w:rPr>
        <w:t>,</w:t>
      </w:r>
      <w:r w:rsidRPr="00881970">
        <w:rPr>
          <w:sz w:val="24"/>
          <w:szCs w:val="24"/>
        </w:rPr>
        <w:t xml:space="preserve"> the Bible tells us to examine ourselves to see if our </w:t>
      </w:r>
      <w:r w:rsidR="00213AAA">
        <w:rPr>
          <w:sz w:val="24"/>
          <w:szCs w:val="24"/>
        </w:rPr>
        <w:t>testimony lines up with the plumb</w:t>
      </w:r>
      <w:r w:rsidRPr="00881970">
        <w:rPr>
          <w:sz w:val="24"/>
          <w:szCs w:val="24"/>
        </w:rPr>
        <w:t xml:space="preserve"> line of G</w:t>
      </w:r>
      <w:r w:rsidR="00B479AA">
        <w:rPr>
          <w:sz w:val="24"/>
          <w:szCs w:val="24"/>
        </w:rPr>
        <w:t xml:space="preserve">od’s Word. (2 Corinthians 13:5; </w:t>
      </w:r>
      <w:r w:rsidRPr="00881970">
        <w:rPr>
          <w:sz w:val="24"/>
          <w:szCs w:val="24"/>
        </w:rPr>
        <w:t>1</w:t>
      </w:r>
      <w:r w:rsidR="00B479AA">
        <w:rPr>
          <w:sz w:val="24"/>
          <w:szCs w:val="24"/>
        </w:rPr>
        <w:t xml:space="preserve"> </w:t>
      </w:r>
      <w:r w:rsidRPr="00881970">
        <w:rPr>
          <w:sz w:val="24"/>
          <w:szCs w:val="24"/>
        </w:rPr>
        <w:t>Peter 1:22-25)</w:t>
      </w:r>
      <w:r w:rsidR="00B479AA">
        <w:rPr>
          <w:sz w:val="24"/>
          <w:szCs w:val="24"/>
        </w:rPr>
        <w:t xml:space="preserve"> May I ask you a question? Are you sure you are saved? Could it possibly be that something is missing in your religious life? Do you really know what road you are on? In the next few chapters we are going to discuss this further and hopefully you can have some answers to these questions. </w:t>
      </w:r>
    </w:p>
    <w:p w14:paraId="65EC03EF" w14:textId="77777777" w:rsidR="00605872" w:rsidRDefault="00B27F6A" w:rsidP="00295E83">
      <w:pPr>
        <w:ind w:firstLine="720"/>
        <w:jc w:val="both"/>
        <w:rPr>
          <w:sz w:val="24"/>
          <w:szCs w:val="24"/>
        </w:rPr>
      </w:pPr>
      <w:r w:rsidRPr="00881970">
        <w:rPr>
          <w:sz w:val="24"/>
          <w:szCs w:val="24"/>
        </w:rPr>
        <w:t>God’s desire is for everyone to be saved and</w:t>
      </w:r>
      <w:r w:rsidR="00A72EBF">
        <w:rPr>
          <w:sz w:val="24"/>
          <w:szCs w:val="24"/>
        </w:rPr>
        <w:t xml:space="preserve"> come to knowledge of the truth</w:t>
      </w:r>
      <w:r w:rsidRPr="00881970">
        <w:rPr>
          <w:sz w:val="24"/>
          <w:szCs w:val="24"/>
        </w:rPr>
        <w:t xml:space="preserve"> (1Timothy 2:3-4)</w:t>
      </w:r>
      <w:r w:rsidR="00A72EBF">
        <w:rPr>
          <w:sz w:val="24"/>
          <w:szCs w:val="24"/>
        </w:rPr>
        <w:t>.</w:t>
      </w:r>
      <w:r w:rsidRPr="00881970">
        <w:rPr>
          <w:sz w:val="24"/>
          <w:szCs w:val="24"/>
        </w:rPr>
        <w:t xml:space="preserve"> The one thing that prolongs the return of Lord Jesus for His Bride is his desire that none should perish but that </w:t>
      </w:r>
      <w:r w:rsidRPr="00881970">
        <w:rPr>
          <w:b/>
          <w:sz w:val="24"/>
          <w:szCs w:val="24"/>
        </w:rPr>
        <w:t>all</w:t>
      </w:r>
      <w:r w:rsidRPr="00881970">
        <w:rPr>
          <w:sz w:val="24"/>
          <w:szCs w:val="24"/>
        </w:rPr>
        <w:t xml:space="preserve"> come to </w:t>
      </w:r>
      <w:r w:rsidRPr="00881970">
        <w:rPr>
          <w:b/>
          <w:sz w:val="24"/>
          <w:szCs w:val="24"/>
        </w:rPr>
        <w:t>repentance</w:t>
      </w:r>
      <w:r w:rsidR="00A72EBF">
        <w:rPr>
          <w:sz w:val="24"/>
          <w:szCs w:val="24"/>
        </w:rPr>
        <w:t xml:space="preserve"> and salvation</w:t>
      </w:r>
      <w:r w:rsidRPr="00881970">
        <w:rPr>
          <w:sz w:val="24"/>
          <w:szCs w:val="24"/>
        </w:rPr>
        <w:t xml:space="preserve"> (2 Peter 3:9, Luke 24:47)</w:t>
      </w:r>
      <w:r w:rsidR="00A72EBF">
        <w:rPr>
          <w:sz w:val="24"/>
          <w:szCs w:val="24"/>
        </w:rPr>
        <w:t>.</w:t>
      </w:r>
      <w:r w:rsidRPr="00881970">
        <w:rPr>
          <w:sz w:val="24"/>
          <w:szCs w:val="24"/>
        </w:rPr>
        <w:t xml:space="preserve"> It is also clear that God knows the ones who are His (2 Timothy 2:19, Titus 1; 6; 2:11-14)</w:t>
      </w:r>
      <w:r w:rsidR="00A72EBF">
        <w:rPr>
          <w:sz w:val="24"/>
          <w:szCs w:val="24"/>
        </w:rPr>
        <w:t>.</w:t>
      </w:r>
      <w:r w:rsidRPr="00881970">
        <w:rPr>
          <w:sz w:val="24"/>
          <w:szCs w:val="24"/>
        </w:rPr>
        <w:t xml:space="preserve"> Before the rapture of the Church</w:t>
      </w:r>
      <w:r w:rsidR="00A72EBF">
        <w:rPr>
          <w:sz w:val="24"/>
          <w:szCs w:val="24"/>
        </w:rPr>
        <w:t>,</w:t>
      </w:r>
      <w:r w:rsidRPr="00881970">
        <w:rPr>
          <w:sz w:val="24"/>
          <w:szCs w:val="24"/>
        </w:rPr>
        <w:t xml:space="preserve"> one last call for </w:t>
      </w:r>
      <w:r w:rsidR="005B0A51" w:rsidRPr="00881970">
        <w:rPr>
          <w:b/>
          <w:i/>
          <w:sz w:val="24"/>
          <w:szCs w:val="24"/>
        </w:rPr>
        <w:t>repentance</w:t>
      </w:r>
      <w:r w:rsidR="005B0A51" w:rsidRPr="00881970">
        <w:rPr>
          <w:sz w:val="24"/>
          <w:szCs w:val="24"/>
        </w:rPr>
        <w:t xml:space="preserve"> </w:t>
      </w:r>
      <w:r w:rsidR="005B0A51">
        <w:rPr>
          <w:sz w:val="24"/>
          <w:szCs w:val="24"/>
        </w:rPr>
        <w:t>will</w:t>
      </w:r>
      <w:r w:rsidR="00A72EBF">
        <w:rPr>
          <w:sz w:val="24"/>
          <w:szCs w:val="24"/>
        </w:rPr>
        <w:t xml:space="preserve"> come; yet,</w:t>
      </w:r>
      <w:r w:rsidRPr="00881970">
        <w:rPr>
          <w:sz w:val="24"/>
          <w:szCs w:val="24"/>
        </w:rPr>
        <w:t xml:space="preserve"> this call comes to a church that does not even know they</w:t>
      </w:r>
      <w:r w:rsidR="00AB320B">
        <w:rPr>
          <w:sz w:val="24"/>
          <w:szCs w:val="24"/>
        </w:rPr>
        <w:t xml:space="preserve"> are lost and perishing! We are living in the days of H</w:t>
      </w:r>
      <w:r w:rsidRPr="00881970">
        <w:rPr>
          <w:sz w:val="24"/>
          <w:szCs w:val="24"/>
        </w:rPr>
        <w:t xml:space="preserve">is favor, grace, and  patience in what is referred to as the Church age, but He will not wait forever to have His Bride with </w:t>
      </w:r>
      <w:r w:rsidR="00AB320B">
        <w:rPr>
          <w:sz w:val="24"/>
          <w:szCs w:val="24"/>
        </w:rPr>
        <w:t>H</w:t>
      </w:r>
      <w:r w:rsidRPr="00881970">
        <w:rPr>
          <w:sz w:val="24"/>
          <w:szCs w:val="24"/>
        </w:rPr>
        <w:t>im in His house.</w:t>
      </w:r>
    </w:p>
    <w:p w14:paraId="2A5FE0D6" w14:textId="77777777" w:rsidR="009C6AC5" w:rsidRDefault="009C6AC5" w:rsidP="00295E83">
      <w:pPr>
        <w:ind w:firstLine="720"/>
        <w:jc w:val="both"/>
        <w:rPr>
          <w:sz w:val="24"/>
          <w:szCs w:val="24"/>
        </w:rPr>
      </w:pPr>
    </w:p>
    <w:p w14:paraId="3B4132A1" w14:textId="77777777" w:rsidR="00B27F6A" w:rsidRPr="009C6AC5" w:rsidRDefault="00B27F6A" w:rsidP="00AD6CD0">
      <w:pPr>
        <w:pStyle w:val="ListParagraph"/>
        <w:numPr>
          <w:ilvl w:val="0"/>
          <w:numId w:val="35"/>
        </w:numPr>
        <w:jc w:val="center"/>
        <w:rPr>
          <w:sz w:val="24"/>
          <w:szCs w:val="24"/>
        </w:rPr>
      </w:pPr>
    </w:p>
    <w:p w14:paraId="4F402FDE" w14:textId="77777777" w:rsidR="00B27F6A" w:rsidRPr="00881970" w:rsidRDefault="00B27F6A" w:rsidP="00B27F6A">
      <w:pPr>
        <w:jc w:val="center"/>
        <w:rPr>
          <w:b/>
          <w:sz w:val="28"/>
          <w:szCs w:val="28"/>
        </w:rPr>
      </w:pPr>
      <w:r w:rsidRPr="00881970">
        <w:rPr>
          <w:b/>
          <w:sz w:val="28"/>
          <w:szCs w:val="28"/>
        </w:rPr>
        <w:t>Pearls of Wisdom</w:t>
      </w:r>
    </w:p>
    <w:p w14:paraId="6C792845" w14:textId="77777777" w:rsidR="00B27F6A" w:rsidRPr="009832CF" w:rsidRDefault="00B27F6A" w:rsidP="00B27F6A">
      <w:pPr>
        <w:jc w:val="center"/>
        <w:rPr>
          <w:b/>
          <w:i/>
          <w:sz w:val="24"/>
          <w:szCs w:val="24"/>
        </w:rPr>
      </w:pPr>
      <w:r w:rsidRPr="009832CF">
        <w:rPr>
          <w:b/>
          <w:i/>
          <w:sz w:val="24"/>
          <w:szCs w:val="24"/>
        </w:rPr>
        <w:t>2 Peter 3:9-10</w:t>
      </w:r>
    </w:p>
    <w:p w14:paraId="7F0AC9FC" w14:textId="77777777" w:rsidR="00B27F6A" w:rsidRDefault="00B27F6A" w:rsidP="00B27F6A">
      <w:pPr>
        <w:tabs>
          <w:tab w:val="left" w:pos="1170"/>
        </w:tabs>
        <w:jc w:val="center"/>
        <w:rPr>
          <w:b/>
          <w:i/>
          <w:sz w:val="24"/>
          <w:szCs w:val="24"/>
        </w:rPr>
      </w:pPr>
      <w:r w:rsidRPr="00881970">
        <w:rPr>
          <w:b/>
          <w:i/>
          <w:sz w:val="24"/>
          <w:szCs w:val="24"/>
        </w:rPr>
        <w:t xml:space="preserve"> The Lord is not slow about His promise, as some count slowness, but is patient towards YOU, not wishing for ANY to </w:t>
      </w:r>
      <w:r w:rsidRPr="00881970">
        <w:rPr>
          <w:b/>
          <w:i/>
          <w:sz w:val="24"/>
          <w:szCs w:val="24"/>
          <w:u w:val="single"/>
        </w:rPr>
        <w:t>perish</w:t>
      </w:r>
      <w:r w:rsidRPr="00881970">
        <w:rPr>
          <w:b/>
          <w:i/>
          <w:sz w:val="24"/>
          <w:szCs w:val="24"/>
        </w:rPr>
        <w:t xml:space="preserve"> but for ALL to come to </w:t>
      </w:r>
      <w:r w:rsidRPr="00881970">
        <w:rPr>
          <w:b/>
          <w:i/>
          <w:sz w:val="24"/>
          <w:szCs w:val="24"/>
          <w:u w:val="single"/>
        </w:rPr>
        <w:t>REPENTANCE</w:t>
      </w:r>
      <w:r w:rsidRPr="00881970">
        <w:rPr>
          <w:b/>
          <w:i/>
          <w:sz w:val="24"/>
          <w:szCs w:val="24"/>
        </w:rPr>
        <w:t>. But the day of the lord will come like a thief, in which the heavens will pass away with a roar and the elements will be destroyed with intense heat, and the earth and its works will be burned up.</w:t>
      </w:r>
    </w:p>
    <w:p w14:paraId="5BF3D08A" w14:textId="77777777" w:rsidR="0047593C" w:rsidRDefault="00AB320B" w:rsidP="00A531D6">
      <w:pPr>
        <w:tabs>
          <w:tab w:val="left" w:pos="1170"/>
        </w:tabs>
        <w:jc w:val="both"/>
        <w:rPr>
          <w:sz w:val="24"/>
          <w:szCs w:val="24"/>
        </w:rPr>
      </w:pPr>
      <w:r>
        <w:rPr>
          <w:sz w:val="24"/>
          <w:szCs w:val="24"/>
        </w:rPr>
        <w:tab/>
      </w:r>
      <w:r w:rsidR="000F7C5D">
        <w:rPr>
          <w:sz w:val="24"/>
          <w:szCs w:val="24"/>
        </w:rPr>
        <w:t>“</w:t>
      </w:r>
      <w:r w:rsidR="0047593C">
        <w:rPr>
          <w:sz w:val="24"/>
          <w:szCs w:val="24"/>
        </w:rPr>
        <w:t>How could we be so blind and deceived? How many others are on the wide road on their way to destruction and don’t know it? Lord</w:t>
      </w:r>
      <w:r w:rsidR="008B7BD9">
        <w:rPr>
          <w:sz w:val="24"/>
          <w:szCs w:val="24"/>
        </w:rPr>
        <w:t>,</w:t>
      </w:r>
      <w:r w:rsidR="0047593C">
        <w:rPr>
          <w:sz w:val="24"/>
          <w:szCs w:val="24"/>
        </w:rPr>
        <w:t xml:space="preserve"> what do you want me to do to warn them?</w:t>
      </w:r>
      <w:r w:rsidR="000F7C5D">
        <w:rPr>
          <w:sz w:val="24"/>
          <w:szCs w:val="24"/>
        </w:rPr>
        <w:t>” I said. Then</w:t>
      </w:r>
      <w:r w:rsidR="0047593C">
        <w:rPr>
          <w:sz w:val="24"/>
          <w:szCs w:val="24"/>
        </w:rPr>
        <w:t xml:space="preserve"> He who know</w:t>
      </w:r>
      <w:r w:rsidR="008B7BD9">
        <w:rPr>
          <w:sz w:val="24"/>
          <w:szCs w:val="24"/>
        </w:rPr>
        <w:t>s</w:t>
      </w:r>
      <w:r w:rsidR="0047593C">
        <w:rPr>
          <w:sz w:val="24"/>
          <w:szCs w:val="24"/>
        </w:rPr>
        <w:t xml:space="preserve"> the hearts of all men says</w:t>
      </w:r>
      <w:r w:rsidR="008B7BD9">
        <w:rPr>
          <w:sz w:val="24"/>
          <w:szCs w:val="24"/>
        </w:rPr>
        <w:t>:  “</w:t>
      </w:r>
      <w:r w:rsidR="00A531D6">
        <w:rPr>
          <w:sz w:val="24"/>
          <w:szCs w:val="24"/>
        </w:rPr>
        <w:t>For such a tim</w:t>
      </w:r>
      <w:r w:rsidR="008B7BD9">
        <w:rPr>
          <w:sz w:val="24"/>
          <w:szCs w:val="24"/>
        </w:rPr>
        <w:t xml:space="preserve">e as this I have chosen you, give me your testimony- I will use it.  </w:t>
      </w:r>
      <w:r w:rsidR="004A3298">
        <w:rPr>
          <w:sz w:val="24"/>
          <w:szCs w:val="24"/>
        </w:rPr>
        <w:t>“</w:t>
      </w:r>
      <w:r w:rsidR="008B7BD9">
        <w:rPr>
          <w:sz w:val="24"/>
          <w:szCs w:val="24"/>
        </w:rPr>
        <w:t>It is written</w:t>
      </w:r>
      <w:r w:rsidR="004A3298">
        <w:rPr>
          <w:sz w:val="24"/>
          <w:szCs w:val="24"/>
        </w:rPr>
        <w:t xml:space="preserve"> “</w:t>
      </w:r>
      <w:r w:rsidR="008B7BD9">
        <w:rPr>
          <w:sz w:val="24"/>
          <w:szCs w:val="24"/>
        </w:rPr>
        <w:t>I am coming soon</w:t>
      </w:r>
      <w:r w:rsidR="004A3298">
        <w:rPr>
          <w:sz w:val="24"/>
          <w:szCs w:val="24"/>
        </w:rPr>
        <w:t>.”</w:t>
      </w:r>
      <w:r w:rsidR="0080696F">
        <w:rPr>
          <w:sz w:val="24"/>
          <w:szCs w:val="24"/>
        </w:rPr>
        <w:t xml:space="preserve"> I tarry because </w:t>
      </w:r>
      <w:r w:rsidR="008B7BD9">
        <w:rPr>
          <w:sz w:val="24"/>
          <w:szCs w:val="24"/>
        </w:rPr>
        <w:t xml:space="preserve">I am not willing that any should perish but </w:t>
      </w:r>
      <w:r w:rsidR="0080696F">
        <w:rPr>
          <w:sz w:val="24"/>
          <w:szCs w:val="24"/>
        </w:rPr>
        <w:t xml:space="preserve">My desire is that all </w:t>
      </w:r>
      <w:r w:rsidR="00841645">
        <w:rPr>
          <w:sz w:val="24"/>
          <w:szCs w:val="24"/>
        </w:rPr>
        <w:t>are</w:t>
      </w:r>
      <w:r w:rsidR="0080696F">
        <w:rPr>
          <w:sz w:val="24"/>
          <w:szCs w:val="24"/>
        </w:rPr>
        <w:t xml:space="preserve"> saved and come to the knowledge of the truth. I am the Truth</w:t>
      </w:r>
      <w:r w:rsidR="00071E34">
        <w:rPr>
          <w:sz w:val="24"/>
          <w:szCs w:val="24"/>
        </w:rPr>
        <w:t>. I am the narrow path of Life</w:t>
      </w:r>
      <w:r w:rsidR="000F7C5D">
        <w:rPr>
          <w:sz w:val="24"/>
          <w:szCs w:val="24"/>
        </w:rPr>
        <w:t>! N</w:t>
      </w:r>
      <w:r w:rsidR="00071E34">
        <w:rPr>
          <w:sz w:val="24"/>
          <w:szCs w:val="24"/>
        </w:rPr>
        <w:t>o one comes to the Father except through me.”</w:t>
      </w:r>
    </w:p>
    <w:p w14:paraId="3394320C" w14:textId="77777777" w:rsidR="0047593C" w:rsidRDefault="0047593C" w:rsidP="0047593C">
      <w:pPr>
        <w:tabs>
          <w:tab w:val="left" w:pos="1170"/>
        </w:tabs>
        <w:rPr>
          <w:sz w:val="24"/>
          <w:szCs w:val="24"/>
        </w:rPr>
      </w:pPr>
    </w:p>
    <w:p w14:paraId="5750D01F" w14:textId="77777777" w:rsidR="00DD59F0" w:rsidRDefault="00DD59F0" w:rsidP="0047593C">
      <w:pPr>
        <w:tabs>
          <w:tab w:val="left" w:pos="1170"/>
        </w:tabs>
        <w:rPr>
          <w:sz w:val="24"/>
          <w:szCs w:val="24"/>
        </w:rPr>
      </w:pPr>
    </w:p>
    <w:p w14:paraId="524D2654" w14:textId="77777777" w:rsidR="002648F6" w:rsidRPr="009D3ABB" w:rsidRDefault="002648F6" w:rsidP="009D3ABB">
      <w:pPr>
        <w:pStyle w:val="ListParagraph"/>
        <w:numPr>
          <w:ilvl w:val="0"/>
          <w:numId w:val="35"/>
        </w:numPr>
        <w:tabs>
          <w:tab w:val="left" w:pos="1170"/>
        </w:tabs>
        <w:jc w:val="center"/>
        <w:rPr>
          <w:sz w:val="24"/>
          <w:szCs w:val="24"/>
        </w:rPr>
      </w:pPr>
    </w:p>
    <w:p w14:paraId="74C44206" w14:textId="77777777" w:rsidR="00B27F6A" w:rsidRPr="009C6AC5" w:rsidRDefault="00B27F6A" w:rsidP="00B27F6A">
      <w:pPr>
        <w:jc w:val="center"/>
        <w:rPr>
          <w:b/>
          <w:sz w:val="40"/>
          <w:szCs w:val="40"/>
        </w:rPr>
      </w:pPr>
      <w:r w:rsidRPr="009C6AC5">
        <w:rPr>
          <w:b/>
          <w:sz w:val="40"/>
          <w:szCs w:val="40"/>
        </w:rPr>
        <w:t xml:space="preserve">Chapter # </w:t>
      </w:r>
      <w:r w:rsidR="00072DDE" w:rsidRPr="009C6AC5">
        <w:rPr>
          <w:b/>
          <w:sz w:val="40"/>
          <w:szCs w:val="40"/>
        </w:rPr>
        <w:t>4</w:t>
      </w:r>
    </w:p>
    <w:p w14:paraId="2825D465" w14:textId="77777777" w:rsidR="00B27F6A" w:rsidRDefault="00B27F6A" w:rsidP="00B27F6A">
      <w:pPr>
        <w:jc w:val="center"/>
        <w:rPr>
          <w:b/>
          <w:sz w:val="40"/>
          <w:szCs w:val="40"/>
        </w:rPr>
      </w:pPr>
      <w:r w:rsidRPr="00881970">
        <w:rPr>
          <w:b/>
          <w:sz w:val="40"/>
          <w:szCs w:val="40"/>
        </w:rPr>
        <w:t>THE GOSPEL OF THE THREE CROSSES</w:t>
      </w:r>
    </w:p>
    <w:p w14:paraId="4E51F60A" w14:textId="77777777" w:rsidR="002222FF" w:rsidRPr="000F7C5D" w:rsidRDefault="002222FF" w:rsidP="002222FF">
      <w:pPr>
        <w:jc w:val="center"/>
        <w:rPr>
          <w:b/>
          <w:i/>
          <w:sz w:val="24"/>
          <w:szCs w:val="24"/>
        </w:rPr>
      </w:pPr>
      <w:r w:rsidRPr="000F7C5D">
        <w:rPr>
          <w:b/>
          <w:i/>
          <w:sz w:val="24"/>
          <w:szCs w:val="24"/>
        </w:rPr>
        <w:t>Luke 23:39-43</w:t>
      </w:r>
    </w:p>
    <w:p w14:paraId="3958C52F" w14:textId="77777777" w:rsidR="002222FF" w:rsidRPr="000F7C5D" w:rsidRDefault="002222FF" w:rsidP="002222FF">
      <w:pPr>
        <w:jc w:val="both"/>
        <w:rPr>
          <w:b/>
          <w:i/>
          <w:sz w:val="24"/>
          <w:szCs w:val="24"/>
        </w:rPr>
      </w:pPr>
      <w:r w:rsidRPr="000F7C5D">
        <w:rPr>
          <w:b/>
          <w:i/>
          <w:sz w:val="24"/>
          <w:szCs w:val="24"/>
        </w:rPr>
        <w:t xml:space="preserve"> One of the criminals who was hanged there was hurling abuse at Him, saying, “Are you not the Christ? Save yourself and save us!”  But the other answered, rebuking him said, “Do you not even fear God, since you are under the same sentence of condemnation? And we indeed are suffering justly, for we are receiving what we deserve for our deeds; but this man has done nothing wrong.” And he was saying, Jesus, LORD, remember me when You come in Your kingdom!” And He said to him, “Truly I say to you, today yo</w:t>
      </w:r>
      <w:r w:rsidR="000F7C5D">
        <w:rPr>
          <w:b/>
          <w:i/>
          <w:sz w:val="24"/>
          <w:szCs w:val="24"/>
        </w:rPr>
        <w:t>u shall be with Me in Paradise.</w:t>
      </w:r>
    </w:p>
    <w:p w14:paraId="1D9176F7" w14:textId="77777777" w:rsidR="00B27F6A" w:rsidRPr="00881970" w:rsidRDefault="005E7C41" w:rsidP="00B27F6A">
      <w:pPr>
        <w:jc w:val="center"/>
        <w:rPr>
          <w:b/>
          <w:sz w:val="28"/>
          <w:szCs w:val="28"/>
        </w:rPr>
      </w:pPr>
      <w:r>
        <w:rPr>
          <w:b/>
          <w:sz w:val="28"/>
          <w:szCs w:val="28"/>
        </w:rPr>
        <w:t xml:space="preserve">The </w:t>
      </w:r>
      <w:r w:rsidR="009F0A95">
        <w:rPr>
          <w:b/>
          <w:sz w:val="28"/>
          <w:szCs w:val="28"/>
        </w:rPr>
        <w:t>B</w:t>
      </w:r>
      <w:r>
        <w:rPr>
          <w:b/>
          <w:sz w:val="28"/>
          <w:szCs w:val="28"/>
        </w:rPr>
        <w:t xml:space="preserve">eautiful </w:t>
      </w:r>
      <w:r w:rsidR="00FE0513">
        <w:rPr>
          <w:b/>
          <w:sz w:val="28"/>
          <w:szCs w:val="28"/>
        </w:rPr>
        <w:t>G</w:t>
      </w:r>
      <w:r>
        <w:rPr>
          <w:b/>
          <w:sz w:val="28"/>
          <w:szCs w:val="28"/>
        </w:rPr>
        <w:t>ospel</w:t>
      </w:r>
    </w:p>
    <w:p w14:paraId="708DA1DE" w14:textId="77777777" w:rsidR="00B27F6A" w:rsidRPr="00881970" w:rsidRDefault="00B27F6A" w:rsidP="00B27F6A">
      <w:pPr>
        <w:ind w:firstLine="720"/>
        <w:jc w:val="both"/>
        <w:rPr>
          <w:sz w:val="24"/>
          <w:szCs w:val="24"/>
        </w:rPr>
      </w:pPr>
      <w:r w:rsidRPr="00881970">
        <w:rPr>
          <w:sz w:val="24"/>
          <w:szCs w:val="24"/>
        </w:rPr>
        <w:t>My all</w:t>
      </w:r>
      <w:r w:rsidR="004A3298">
        <w:rPr>
          <w:sz w:val="24"/>
          <w:szCs w:val="24"/>
        </w:rPr>
        <w:t>-</w:t>
      </w:r>
      <w:r w:rsidRPr="00881970">
        <w:rPr>
          <w:sz w:val="24"/>
          <w:szCs w:val="24"/>
        </w:rPr>
        <w:t xml:space="preserve">time favorite gospel story is the Three Crosses. I first heard it taught on Corn Island, Nicaragua by Linda Campbell. The message originated from one of Brother Herb Hodges’ lessons. This is my adaptation of the original </w:t>
      </w:r>
      <w:r w:rsidR="00C57C64">
        <w:rPr>
          <w:sz w:val="24"/>
          <w:szCs w:val="24"/>
        </w:rPr>
        <w:t>me</w:t>
      </w:r>
      <w:r w:rsidRPr="00881970">
        <w:rPr>
          <w:sz w:val="24"/>
          <w:szCs w:val="24"/>
        </w:rPr>
        <w:t>ssage, and every time I revisit it, the Lord opens my eyes to truths not previously discovered. It becomes more beautiful and precious to me every time I share it. This message is foolishness to the ones who are perishing, but to us who are saved it is the power of God.</w:t>
      </w:r>
    </w:p>
    <w:p w14:paraId="0487AE13" w14:textId="77777777" w:rsidR="00B27F6A" w:rsidRPr="00881970" w:rsidRDefault="000F7C5D" w:rsidP="00B27F6A">
      <w:pPr>
        <w:jc w:val="both"/>
        <w:rPr>
          <w:sz w:val="24"/>
          <w:szCs w:val="24"/>
        </w:rPr>
      </w:pPr>
      <w:r>
        <w:rPr>
          <w:sz w:val="24"/>
          <w:szCs w:val="24"/>
        </w:rPr>
        <w:t xml:space="preserve"> </w:t>
      </w:r>
      <w:r>
        <w:rPr>
          <w:sz w:val="24"/>
          <w:szCs w:val="24"/>
        </w:rPr>
        <w:tab/>
        <w:t>My third</w:t>
      </w:r>
      <w:r w:rsidR="00B27F6A" w:rsidRPr="00881970">
        <w:rPr>
          <w:sz w:val="24"/>
          <w:szCs w:val="24"/>
        </w:rPr>
        <w:t xml:space="preserve"> mission trip</w:t>
      </w:r>
      <w:r>
        <w:rPr>
          <w:sz w:val="24"/>
          <w:szCs w:val="24"/>
        </w:rPr>
        <w:t xml:space="preserve"> to Nicaragua</w:t>
      </w:r>
      <w:r w:rsidR="00B27F6A" w:rsidRPr="00881970">
        <w:rPr>
          <w:sz w:val="24"/>
          <w:szCs w:val="24"/>
        </w:rPr>
        <w:t xml:space="preserve"> was the most difficult. We arrived in Bluefield, Nicaragua, only to miss a small boat that was to take us to the village of Pearl Lagoon, and from that moment on, it was one spiritual battle after another. We arrived in Pearl lagoon in the middle of the night in pitch darkness. We had no electricity, no lights, and no water.  I spent the first night unable to breathe because of the heat and afraid to unlock the door to get air, so I prayed the scriptures all night long. On</w:t>
      </w:r>
      <w:r w:rsidR="00D3204F">
        <w:rPr>
          <w:sz w:val="24"/>
          <w:szCs w:val="24"/>
        </w:rPr>
        <w:t xml:space="preserve"> the first two</w:t>
      </w:r>
      <w:r w:rsidR="00B27F6A" w:rsidRPr="00881970">
        <w:rPr>
          <w:sz w:val="24"/>
          <w:szCs w:val="24"/>
        </w:rPr>
        <w:t xml:space="preserve"> trips we had not experienced </w:t>
      </w:r>
      <w:r w:rsidR="00D3204F">
        <w:rPr>
          <w:sz w:val="24"/>
          <w:szCs w:val="24"/>
        </w:rPr>
        <w:t>many</w:t>
      </w:r>
      <w:r w:rsidR="00B27F6A" w:rsidRPr="00881970">
        <w:rPr>
          <w:sz w:val="24"/>
          <w:szCs w:val="24"/>
        </w:rPr>
        <w:t xml:space="preserve"> difficulties</w:t>
      </w:r>
      <w:r w:rsidR="00D3204F">
        <w:rPr>
          <w:sz w:val="24"/>
          <w:szCs w:val="24"/>
        </w:rPr>
        <w:t xml:space="preserve">, </w:t>
      </w:r>
      <w:r w:rsidR="004A3298">
        <w:rPr>
          <w:sz w:val="24"/>
          <w:szCs w:val="24"/>
        </w:rPr>
        <w:t>t</w:t>
      </w:r>
      <w:r w:rsidR="00D3204F">
        <w:rPr>
          <w:sz w:val="24"/>
          <w:szCs w:val="24"/>
        </w:rPr>
        <w:t>herefore</w:t>
      </w:r>
      <w:r w:rsidR="00B27F6A" w:rsidRPr="00881970">
        <w:rPr>
          <w:sz w:val="24"/>
          <w:szCs w:val="24"/>
        </w:rPr>
        <w:t xml:space="preserve"> I was </w:t>
      </w:r>
      <w:r w:rsidR="00D06C81">
        <w:rPr>
          <w:sz w:val="24"/>
          <w:szCs w:val="24"/>
        </w:rPr>
        <w:t>n</w:t>
      </w:r>
      <w:r w:rsidR="00B27F6A" w:rsidRPr="00881970">
        <w:rPr>
          <w:sz w:val="24"/>
          <w:szCs w:val="24"/>
        </w:rPr>
        <w:t xml:space="preserve">ot prepared for all that we would face. Sometimes the attacks of the enemy are more covert, and sometimes, there is no doubt of </w:t>
      </w:r>
      <w:r w:rsidR="00D3204F">
        <w:rPr>
          <w:sz w:val="24"/>
          <w:szCs w:val="24"/>
        </w:rPr>
        <w:t>h</w:t>
      </w:r>
      <w:r w:rsidR="00D06C81">
        <w:rPr>
          <w:sz w:val="24"/>
          <w:szCs w:val="24"/>
        </w:rPr>
        <w:t>is</w:t>
      </w:r>
      <w:r w:rsidR="00B27F6A" w:rsidRPr="00881970">
        <w:rPr>
          <w:sz w:val="24"/>
          <w:szCs w:val="24"/>
        </w:rPr>
        <w:t xml:space="preserve"> frontal assault; this was one of those times. After this long night of prayer, I experienced the power of the Holy Spirit in my great weakness as we got to share the gospel of the Three Crosses in each school in two villages and also got to share with the women of some of the churches. Their hearts seemed very open and receptive to the Word of God. </w:t>
      </w:r>
    </w:p>
    <w:p w14:paraId="642DBC15" w14:textId="77777777" w:rsidR="00B27F6A" w:rsidRDefault="00B27F6A" w:rsidP="00B27F6A">
      <w:pPr>
        <w:ind w:firstLine="720"/>
        <w:jc w:val="both"/>
        <w:rPr>
          <w:sz w:val="24"/>
          <w:szCs w:val="24"/>
        </w:rPr>
      </w:pPr>
      <w:r w:rsidRPr="00881970">
        <w:rPr>
          <w:sz w:val="24"/>
          <w:szCs w:val="24"/>
        </w:rPr>
        <w:t xml:space="preserve">By day number two, I knew that food does not keep when there is no power, so I decided it was a good time to add fasting to my praying. </w:t>
      </w:r>
      <w:r w:rsidR="009C6AC5" w:rsidRPr="00881970">
        <w:rPr>
          <w:sz w:val="24"/>
          <w:szCs w:val="24"/>
        </w:rPr>
        <w:t>This was the first two days of our trip before we reached Corn Island to meet up with our Church youth group.</w:t>
      </w:r>
    </w:p>
    <w:p w14:paraId="49955FC6" w14:textId="77777777" w:rsidR="00172992" w:rsidRPr="00172992" w:rsidRDefault="00172992" w:rsidP="00172992">
      <w:pPr>
        <w:jc w:val="center"/>
        <w:rPr>
          <w:b/>
          <w:sz w:val="28"/>
          <w:szCs w:val="28"/>
        </w:rPr>
      </w:pPr>
      <w:r w:rsidRPr="00172992">
        <w:rPr>
          <w:b/>
          <w:sz w:val="28"/>
          <w:szCs w:val="28"/>
        </w:rPr>
        <w:t>Spare Coffins</w:t>
      </w:r>
    </w:p>
    <w:p w14:paraId="02880939" w14:textId="77777777" w:rsidR="00B27F6A" w:rsidRPr="00881970" w:rsidRDefault="00B27F6A" w:rsidP="00B27F6A">
      <w:pPr>
        <w:ind w:firstLine="720"/>
        <w:jc w:val="both"/>
        <w:rPr>
          <w:sz w:val="24"/>
          <w:szCs w:val="24"/>
        </w:rPr>
      </w:pPr>
      <w:r w:rsidRPr="00881970">
        <w:rPr>
          <w:sz w:val="24"/>
          <w:szCs w:val="24"/>
        </w:rPr>
        <w:t xml:space="preserve">  Once on the Island, we were greeted by a power outage there also. I had planned to meet and teach the ladies while our youth taught the young people. Monday through Thursday was my time with the ladies and each day someone died, and</w:t>
      </w:r>
      <w:r w:rsidR="004A3298">
        <w:rPr>
          <w:sz w:val="24"/>
          <w:szCs w:val="24"/>
        </w:rPr>
        <w:t xml:space="preserve"> a</w:t>
      </w:r>
      <w:r w:rsidRPr="00881970">
        <w:rPr>
          <w:sz w:val="24"/>
          <w:szCs w:val="24"/>
        </w:rPr>
        <w:t xml:space="preserve"> funeral was held on the same day.  On Monday my plan to meet with the ladies was canceled due to the first funeral.  But, God had another plan.  After the funeral, one of the faithful disciples, Gwen, rode up on her motorcycle and asked if I would like to come speak on her new radio station. I asked Doug, our youth pastor, if he wanted to go and speak but he declined. I was wearing a dress and discovered you cannot ride a motorcycle side</w:t>
      </w:r>
      <w:r w:rsidR="00AB320B">
        <w:rPr>
          <w:sz w:val="24"/>
          <w:szCs w:val="24"/>
        </w:rPr>
        <w:t>-saddle!</w:t>
      </w:r>
      <w:r w:rsidRPr="00881970">
        <w:rPr>
          <w:sz w:val="24"/>
          <w:szCs w:val="24"/>
        </w:rPr>
        <w:t xml:space="preserve"> I was smiling the whole time at the thought of this unexpected opportunity</w:t>
      </w:r>
      <w:r w:rsidR="00AB320B">
        <w:rPr>
          <w:sz w:val="24"/>
          <w:szCs w:val="24"/>
        </w:rPr>
        <w:t>,</w:t>
      </w:r>
      <w:r w:rsidRPr="00881970">
        <w:rPr>
          <w:sz w:val="24"/>
          <w:szCs w:val="24"/>
        </w:rPr>
        <w:t xml:space="preserve"> and myself- in a dress- on a motorcycle! </w:t>
      </w:r>
      <w:r w:rsidR="00D3204F">
        <w:rPr>
          <w:sz w:val="24"/>
          <w:szCs w:val="24"/>
        </w:rPr>
        <w:t>And I must admit</w:t>
      </w:r>
      <w:r w:rsidR="004A3298">
        <w:rPr>
          <w:sz w:val="24"/>
          <w:szCs w:val="24"/>
        </w:rPr>
        <w:t>,</w:t>
      </w:r>
      <w:r w:rsidR="00D3204F" w:rsidRPr="00881970">
        <w:rPr>
          <w:sz w:val="24"/>
          <w:szCs w:val="24"/>
        </w:rPr>
        <w:t xml:space="preserve"> it was fun. </w:t>
      </w:r>
      <w:r w:rsidRPr="00881970">
        <w:rPr>
          <w:sz w:val="24"/>
          <w:szCs w:val="24"/>
        </w:rPr>
        <w:t xml:space="preserve"> This was </w:t>
      </w:r>
      <w:r w:rsidR="00D3204F">
        <w:rPr>
          <w:sz w:val="24"/>
          <w:szCs w:val="24"/>
        </w:rPr>
        <w:t>the</w:t>
      </w:r>
      <w:r w:rsidRPr="00881970">
        <w:rPr>
          <w:sz w:val="24"/>
          <w:szCs w:val="24"/>
        </w:rPr>
        <w:t xml:space="preserve"> second</w:t>
      </w:r>
      <w:r w:rsidR="00AB320B">
        <w:rPr>
          <w:sz w:val="24"/>
          <w:szCs w:val="24"/>
        </w:rPr>
        <w:t xml:space="preserve"> motorcycle ride </w:t>
      </w:r>
      <w:r w:rsidR="00D3204F">
        <w:rPr>
          <w:sz w:val="24"/>
          <w:szCs w:val="24"/>
        </w:rPr>
        <w:t xml:space="preserve">of my life (my Daddy took me on the first ride). </w:t>
      </w:r>
      <w:r w:rsidR="00AB320B">
        <w:rPr>
          <w:sz w:val="24"/>
          <w:szCs w:val="24"/>
        </w:rPr>
        <w:t xml:space="preserve"> </w:t>
      </w:r>
      <w:r w:rsidRPr="00881970">
        <w:rPr>
          <w:sz w:val="24"/>
          <w:szCs w:val="24"/>
        </w:rPr>
        <w:t>While on the slow ride around the island, Gwen told me how she had been traveling all over looking for opportunities to share the gospel since our first trip. The radio station was next to her house, and when she went inside to change shoes, I stepped outside to pray because my nerves were getting the best of me.  I asked the Lord to calm</w:t>
      </w:r>
      <w:r w:rsidR="00D3204F">
        <w:rPr>
          <w:sz w:val="24"/>
          <w:szCs w:val="24"/>
        </w:rPr>
        <w:t xml:space="preserve"> me</w:t>
      </w:r>
      <w:r w:rsidRPr="00881970">
        <w:rPr>
          <w:sz w:val="24"/>
          <w:szCs w:val="24"/>
        </w:rPr>
        <w:t xml:space="preserve"> and help me to boldly proclaim the gospel, as I should. Between Gwen’s house and the station was her husband’s workshop, and out in front was a small coffin. Gwen said that was the spare coffin and he had provided the one for the funeral she has just attended. I do not know how many spares he had, but three more would be needed before we left the island on Friday. </w:t>
      </w:r>
    </w:p>
    <w:p w14:paraId="37D67E77" w14:textId="77777777" w:rsidR="00B27F6A" w:rsidRDefault="00B27F6A" w:rsidP="00B27F6A">
      <w:pPr>
        <w:ind w:firstLine="720"/>
        <w:jc w:val="both"/>
        <w:rPr>
          <w:sz w:val="24"/>
          <w:szCs w:val="24"/>
        </w:rPr>
      </w:pPr>
      <w:r w:rsidRPr="00881970">
        <w:rPr>
          <w:sz w:val="24"/>
          <w:szCs w:val="24"/>
        </w:rPr>
        <w:t xml:space="preserve"> This was my second time to speak on a radio, and, unlike my pastor, I do not have a radio voice at all. </w:t>
      </w:r>
      <w:r w:rsidR="00C93FF1">
        <w:rPr>
          <w:sz w:val="24"/>
          <w:szCs w:val="24"/>
        </w:rPr>
        <w:t>(On our most recent trip,</w:t>
      </w:r>
      <w:r w:rsidR="006A0F12" w:rsidRPr="006A0F12">
        <w:rPr>
          <w:sz w:val="24"/>
          <w:szCs w:val="24"/>
        </w:rPr>
        <w:t xml:space="preserve"> </w:t>
      </w:r>
      <w:r w:rsidR="006A0F12">
        <w:rPr>
          <w:sz w:val="24"/>
          <w:szCs w:val="24"/>
        </w:rPr>
        <w:t>to my great relief,</w:t>
      </w:r>
      <w:r w:rsidR="00C93FF1">
        <w:rPr>
          <w:sz w:val="24"/>
          <w:szCs w:val="24"/>
        </w:rPr>
        <w:t xml:space="preserve"> my pastor, David Lawrence, Frank Lucido, and Joney Caudill took the </w:t>
      </w:r>
      <w:r w:rsidR="00DB0292">
        <w:rPr>
          <w:sz w:val="24"/>
          <w:szCs w:val="24"/>
        </w:rPr>
        <w:t>radio</w:t>
      </w:r>
      <w:r w:rsidR="00C93FF1">
        <w:rPr>
          <w:sz w:val="24"/>
          <w:szCs w:val="24"/>
        </w:rPr>
        <w:t>-time</w:t>
      </w:r>
      <w:r w:rsidR="009024BA">
        <w:rPr>
          <w:sz w:val="24"/>
          <w:szCs w:val="24"/>
        </w:rPr>
        <w:t>!</w:t>
      </w:r>
      <w:r w:rsidR="00C93FF1">
        <w:rPr>
          <w:sz w:val="24"/>
          <w:szCs w:val="24"/>
        </w:rPr>
        <w:t xml:space="preserve">) </w:t>
      </w:r>
      <w:r w:rsidRPr="00881970">
        <w:rPr>
          <w:sz w:val="24"/>
          <w:szCs w:val="24"/>
        </w:rPr>
        <w:t>I was shaking,</w:t>
      </w:r>
      <w:r w:rsidR="006A0F12">
        <w:rPr>
          <w:sz w:val="24"/>
          <w:szCs w:val="24"/>
        </w:rPr>
        <w:t xml:space="preserve"> and so was my voice.</w:t>
      </w:r>
      <w:r w:rsidRPr="00881970">
        <w:rPr>
          <w:sz w:val="24"/>
          <w:szCs w:val="24"/>
        </w:rPr>
        <w:t xml:space="preserve"> I must get loud when I am nervous, because our team was in the mission house listening to the program on the radio and critiquing me. They said I got really loud when I quoted Jesus’ words from Luke 13:1-5 “UNLESS YOU REPENT YOU ALL WILL PERISH.” One of our team members said, “There has just been a mass exodus to Little Corn Island!”  What he and I did not know was that the program was reaching Little Corn too.  It is not beyond the Lord to plan the home-going of one of His saints to give opportunity for the proclamation of the gospel to the perishing while they still have time to repent! The good news proclaimed through the airwaves that day- the Gospel of the Three Crosses.</w:t>
      </w:r>
    </w:p>
    <w:p w14:paraId="3ABE5BE6" w14:textId="77777777" w:rsidR="00B27F6A" w:rsidRPr="00881970" w:rsidRDefault="00B27F6A" w:rsidP="00B27F6A">
      <w:pPr>
        <w:ind w:firstLine="720"/>
        <w:jc w:val="both"/>
        <w:rPr>
          <w:sz w:val="24"/>
          <w:szCs w:val="24"/>
        </w:rPr>
      </w:pPr>
      <w:r w:rsidRPr="00881970">
        <w:rPr>
          <w:sz w:val="24"/>
          <w:szCs w:val="24"/>
        </w:rPr>
        <w:t>The last death on the island was the violent murder and mutilation of a 26 year-old man.  It happened the morning of our last full day to minister we got the call just as we were starting the lesson.  Alba, the pastor’s wife, had to leave to find clothes in which to bury the young man.  She was so upset; she did not even make it to the funeral.  At the same time</w:t>
      </w:r>
      <w:r w:rsidR="00D3204F">
        <w:rPr>
          <w:sz w:val="24"/>
          <w:szCs w:val="24"/>
        </w:rPr>
        <w:t xml:space="preserve"> Pastor</w:t>
      </w:r>
      <w:r w:rsidRPr="00881970">
        <w:rPr>
          <w:sz w:val="24"/>
          <w:szCs w:val="24"/>
        </w:rPr>
        <w:t xml:space="preserve"> Eli and our oldest team member, Frank, were at the prison giving out Gideon bibles and sharing the gospel of the Three Crosses. When the call came in, most of the guards had to leave and missed hearing th</w:t>
      </w:r>
      <w:r w:rsidR="00AF35E8">
        <w:rPr>
          <w:sz w:val="24"/>
          <w:szCs w:val="24"/>
        </w:rPr>
        <w:t>e good news. Frank, himself, had</w:t>
      </w:r>
      <w:r w:rsidR="00AF35E8" w:rsidRPr="00881970">
        <w:rPr>
          <w:sz w:val="24"/>
          <w:szCs w:val="24"/>
        </w:rPr>
        <w:t xml:space="preserve"> been in </w:t>
      </w:r>
      <w:r w:rsidR="00AF35E8">
        <w:rPr>
          <w:sz w:val="24"/>
          <w:szCs w:val="24"/>
        </w:rPr>
        <w:t xml:space="preserve">the famous Folsom </w:t>
      </w:r>
      <w:r w:rsidR="00AF35E8" w:rsidRPr="00881970">
        <w:rPr>
          <w:sz w:val="24"/>
          <w:szCs w:val="24"/>
        </w:rPr>
        <w:t>prison</w:t>
      </w:r>
      <w:r w:rsidR="00AF35E8">
        <w:rPr>
          <w:sz w:val="24"/>
          <w:szCs w:val="24"/>
        </w:rPr>
        <w:t xml:space="preserve"> in California</w:t>
      </w:r>
      <w:r w:rsidR="00AF35E8" w:rsidRPr="00881970">
        <w:rPr>
          <w:sz w:val="24"/>
          <w:szCs w:val="24"/>
        </w:rPr>
        <w:t xml:space="preserve"> before the Lord saved him.  </w:t>
      </w:r>
      <w:r w:rsidRPr="00881970">
        <w:rPr>
          <w:sz w:val="24"/>
          <w:szCs w:val="24"/>
        </w:rPr>
        <w:t xml:space="preserve">We had passed this young man every day and none of us knew that these were his last moments before eternity began.  My prayer and hope is that this man somehow heard the message on the radio before it was too late. My last ministry to the women on the island was to go to this young man’s funeral with them. We stood in the yard of this young man’s home and it was just surreal to me. The man’s mother stood there, maybe five hours after her son’s death, in complete shock.  I doubt she could hear a word Eli said with her </w:t>
      </w:r>
      <w:r w:rsidR="00AF35E8">
        <w:rPr>
          <w:sz w:val="24"/>
          <w:szCs w:val="24"/>
        </w:rPr>
        <w:t>young son</w:t>
      </w:r>
      <w:r w:rsidRPr="00881970">
        <w:rPr>
          <w:sz w:val="24"/>
          <w:szCs w:val="24"/>
        </w:rPr>
        <w:t xml:space="preserve"> there in that “spare coffin” sitting on an old iron twin bed frame. We sang a few hymns and Eli spoke a warning, to all who would hear. In his Creole accent he said</w:t>
      </w:r>
      <w:r w:rsidR="00AB320B">
        <w:rPr>
          <w:sz w:val="24"/>
          <w:szCs w:val="24"/>
        </w:rPr>
        <w:t>,</w:t>
      </w:r>
      <w:r w:rsidRPr="00881970">
        <w:rPr>
          <w:sz w:val="24"/>
          <w:szCs w:val="24"/>
        </w:rPr>
        <w:t xml:space="preserve"> “The angel of death was moving all over that island” and he gave a call to come to Jesus now before it was too late.  What had this young </w:t>
      </w:r>
      <w:r w:rsidR="00DF5C68" w:rsidRPr="00881970">
        <w:rPr>
          <w:sz w:val="24"/>
          <w:szCs w:val="24"/>
        </w:rPr>
        <w:t>man done</w:t>
      </w:r>
      <w:r w:rsidRPr="00881970">
        <w:rPr>
          <w:sz w:val="24"/>
          <w:szCs w:val="24"/>
        </w:rPr>
        <w:t xml:space="preserve">, that he died such a violent death?  The same kind of question was posed to Jesus, please listen carefully to His response.  </w:t>
      </w:r>
    </w:p>
    <w:p w14:paraId="33D847AB" w14:textId="77777777" w:rsidR="00B27F6A" w:rsidRPr="00F05009" w:rsidRDefault="00B27F6A" w:rsidP="00B27F6A">
      <w:pPr>
        <w:jc w:val="center"/>
        <w:rPr>
          <w:b/>
          <w:i/>
          <w:sz w:val="24"/>
          <w:szCs w:val="24"/>
        </w:rPr>
      </w:pPr>
      <w:r w:rsidRPr="00F05009">
        <w:rPr>
          <w:b/>
          <w:i/>
          <w:sz w:val="24"/>
          <w:szCs w:val="24"/>
        </w:rPr>
        <w:t>Luke 13:1-5</w:t>
      </w:r>
    </w:p>
    <w:p w14:paraId="0B423F0B" w14:textId="77777777" w:rsidR="00B27F6A" w:rsidRPr="00F05009" w:rsidRDefault="00B27F6A" w:rsidP="00F05009">
      <w:pPr>
        <w:jc w:val="center"/>
        <w:rPr>
          <w:b/>
          <w:i/>
          <w:sz w:val="24"/>
          <w:szCs w:val="24"/>
        </w:rPr>
      </w:pPr>
      <w:r w:rsidRPr="00F05009">
        <w:rPr>
          <w:b/>
          <w:i/>
          <w:sz w:val="24"/>
          <w:szCs w:val="24"/>
        </w:rPr>
        <w:t>“At that time, some people came and reported to Him about the Galileans whose blood Pilate had mixed with their sacrifices. And He responded to them, “do you think that all these Galileans were more sinful tha</w:t>
      </w:r>
      <w:r w:rsidR="00AF35E8">
        <w:rPr>
          <w:b/>
          <w:i/>
          <w:sz w:val="24"/>
          <w:szCs w:val="24"/>
        </w:rPr>
        <w:t>n</w:t>
      </w:r>
      <w:r w:rsidRPr="00F05009">
        <w:rPr>
          <w:b/>
          <w:i/>
          <w:sz w:val="24"/>
          <w:szCs w:val="24"/>
        </w:rPr>
        <w:t xml:space="preserve"> all the Galileans because they suffered these things? No I tell you; but unless you repent, you will all perish as well! Or those 18 that the tower in Siloam fell on and killed do you think they were more sinful than all the people who live in Jerusalem? NO, I tell you unless you repent; you will all perish as well!”</w:t>
      </w:r>
    </w:p>
    <w:p w14:paraId="07794D42" w14:textId="77777777" w:rsidR="00B27F6A" w:rsidRPr="00881970" w:rsidRDefault="00B27F6A" w:rsidP="00B27F6A">
      <w:pPr>
        <w:ind w:firstLine="720"/>
        <w:jc w:val="both"/>
        <w:rPr>
          <w:sz w:val="24"/>
          <w:szCs w:val="24"/>
        </w:rPr>
      </w:pPr>
      <w:r w:rsidRPr="00881970">
        <w:rPr>
          <w:sz w:val="24"/>
          <w:szCs w:val="24"/>
        </w:rPr>
        <w:t>Please hear the words of the LORD JESUS, “UNLESS YOU REPENT YOU WILL ALL PERISH.” It matters not if you attend church, prayed a thousand prayers, or</w:t>
      </w:r>
      <w:r w:rsidR="004A3298">
        <w:rPr>
          <w:sz w:val="24"/>
          <w:szCs w:val="24"/>
        </w:rPr>
        <w:t>,</w:t>
      </w:r>
      <w:r w:rsidRPr="00881970">
        <w:rPr>
          <w:sz w:val="24"/>
          <w:szCs w:val="24"/>
        </w:rPr>
        <w:t xml:space="preserve"> like me, </w:t>
      </w:r>
      <w:r w:rsidR="004A3298">
        <w:rPr>
          <w:sz w:val="24"/>
          <w:szCs w:val="24"/>
        </w:rPr>
        <w:t>experienced</w:t>
      </w:r>
      <w:r w:rsidRPr="00881970">
        <w:rPr>
          <w:sz w:val="24"/>
          <w:szCs w:val="24"/>
        </w:rPr>
        <w:t xml:space="preserve"> bapti</w:t>
      </w:r>
      <w:r w:rsidR="004A3298">
        <w:rPr>
          <w:sz w:val="24"/>
          <w:szCs w:val="24"/>
        </w:rPr>
        <w:t>sm twice</w:t>
      </w:r>
      <w:r w:rsidRPr="00881970">
        <w:rPr>
          <w:sz w:val="24"/>
          <w:szCs w:val="24"/>
        </w:rPr>
        <w:t>, or</w:t>
      </w:r>
      <w:r w:rsidR="004A3298">
        <w:rPr>
          <w:sz w:val="24"/>
          <w:szCs w:val="24"/>
        </w:rPr>
        <w:t xml:space="preserve"> have</w:t>
      </w:r>
      <w:r w:rsidRPr="00881970">
        <w:rPr>
          <w:sz w:val="24"/>
          <w:szCs w:val="24"/>
        </w:rPr>
        <w:t xml:space="preserve"> been a good, moral, upstanding citizen. Unless you </w:t>
      </w:r>
      <w:r w:rsidRPr="00881970">
        <w:rPr>
          <w:b/>
          <w:i/>
          <w:sz w:val="24"/>
          <w:szCs w:val="24"/>
        </w:rPr>
        <w:t>repent…</w:t>
      </w:r>
      <w:r w:rsidRPr="00881970">
        <w:rPr>
          <w:sz w:val="24"/>
          <w:szCs w:val="24"/>
        </w:rPr>
        <w:t xml:space="preserve"> what did Jesus say would happen to you?  It is not a suggestion; it is a command.  (Acts 17:30-3)</w:t>
      </w:r>
      <w:r w:rsidR="004A3298">
        <w:rPr>
          <w:sz w:val="24"/>
          <w:szCs w:val="24"/>
        </w:rPr>
        <w:t xml:space="preserve"> </w:t>
      </w:r>
      <w:r w:rsidRPr="00881970">
        <w:rPr>
          <w:sz w:val="24"/>
          <w:szCs w:val="24"/>
        </w:rPr>
        <w:t xml:space="preserve">It is a requirement of salvation. (Romans 2:4-5, Acts 20:21, 2 Corinthians 7:9-10) Repentance is the means by which a sinner is forgiven and must be proclaimed to all Nations, to the whole wide world of people He loves. (Luke 24:44-47) It is the one thing that is holding Him back from returning for His </w:t>
      </w:r>
      <w:r w:rsidR="00C57C64">
        <w:rPr>
          <w:sz w:val="24"/>
          <w:szCs w:val="24"/>
        </w:rPr>
        <w:t>B</w:t>
      </w:r>
      <w:r w:rsidRPr="00881970">
        <w:rPr>
          <w:sz w:val="24"/>
          <w:szCs w:val="24"/>
        </w:rPr>
        <w:t xml:space="preserve">ride.   “He is not willing for ANYONE to perish, but for ALL to come to </w:t>
      </w:r>
      <w:r w:rsidRPr="00881970">
        <w:rPr>
          <w:b/>
          <w:i/>
          <w:sz w:val="24"/>
          <w:szCs w:val="24"/>
        </w:rPr>
        <w:t>Repentance</w:t>
      </w:r>
      <w:r w:rsidRPr="00881970">
        <w:rPr>
          <w:sz w:val="24"/>
          <w:szCs w:val="24"/>
        </w:rPr>
        <w:t xml:space="preserve">.” (2 Peter 3:7-15) </w:t>
      </w:r>
    </w:p>
    <w:p w14:paraId="5395A2A9" w14:textId="77777777" w:rsidR="00B27F6A" w:rsidRDefault="00B27F6A" w:rsidP="00B27F6A">
      <w:pPr>
        <w:jc w:val="center"/>
        <w:rPr>
          <w:b/>
          <w:sz w:val="28"/>
          <w:szCs w:val="28"/>
        </w:rPr>
      </w:pPr>
      <w:r w:rsidRPr="00881970">
        <w:rPr>
          <w:b/>
          <w:sz w:val="28"/>
          <w:szCs w:val="28"/>
        </w:rPr>
        <w:t>The Cross of Rebellion</w:t>
      </w:r>
    </w:p>
    <w:p w14:paraId="2E8E0463" w14:textId="77777777" w:rsidR="002222FF" w:rsidRPr="00197D5F" w:rsidRDefault="002222FF" w:rsidP="002222FF">
      <w:pPr>
        <w:jc w:val="center"/>
        <w:rPr>
          <w:b/>
          <w:i/>
          <w:sz w:val="24"/>
          <w:szCs w:val="24"/>
        </w:rPr>
      </w:pPr>
      <w:r w:rsidRPr="00197D5F">
        <w:rPr>
          <w:b/>
          <w:i/>
          <w:sz w:val="24"/>
          <w:szCs w:val="24"/>
        </w:rPr>
        <w:t>Luke 23:18-20</w:t>
      </w:r>
    </w:p>
    <w:p w14:paraId="194B1F63" w14:textId="77777777" w:rsidR="002222FF" w:rsidRPr="00197D5F" w:rsidRDefault="002222FF" w:rsidP="002222FF">
      <w:pPr>
        <w:jc w:val="center"/>
        <w:rPr>
          <w:b/>
          <w:i/>
          <w:sz w:val="24"/>
          <w:szCs w:val="24"/>
        </w:rPr>
      </w:pPr>
      <w:r w:rsidRPr="00197D5F">
        <w:rPr>
          <w:b/>
          <w:i/>
          <w:sz w:val="24"/>
          <w:szCs w:val="24"/>
        </w:rPr>
        <w:t>“Then they all cried out together, Take this man (Jesus) away! Release Barabbas to us! Barabbas had been thrown into prison for a rebellion that had taken place in the city, and also for murder. Pilate, wanting to release Jesus, addressed them again, but they kept shouting, Crucify! Crucify Him!”</w:t>
      </w:r>
    </w:p>
    <w:p w14:paraId="71FFCF23" w14:textId="77777777" w:rsidR="002222FF" w:rsidRPr="00197D5F" w:rsidRDefault="002222FF" w:rsidP="002222FF">
      <w:pPr>
        <w:jc w:val="center"/>
        <w:rPr>
          <w:b/>
          <w:i/>
          <w:sz w:val="24"/>
          <w:szCs w:val="24"/>
        </w:rPr>
      </w:pPr>
      <w:r w:rsidRPr="00197D5F">
        <w:rPr>
          <w:b/>
          <w:i/>
          <w:sz w:val="24"/>
          <w:szCs w:val="24"/>
        </w:rPr>
        <w:t>Luke 23:32</w:t>
      </w:r>
    </w:p>
    <w:p w14:paraId="7DBA5810" w14:textId="77777777" w:rsidR="002222FF" w:rsidRPr="00197D5F" w:rsidRDefault="002222FF" w:rsidP="002222FF">
      <w:pPr>
        <w:jc w:val="center"/>
        <w:rPr>
          <w:b/>
          <w:i/>
          <w:sz w:val="24"/>
          <w:szCs w:val="24"/>
        </w:rPr>
      </w:pPr>
      <w:r w:rsidRPr="00197D5F">
        <w:rPr>
          <w:b/>
          <w:i/>
          <w:sz w:val="24"/>
          <w:szCs w:val="24"/>
        </w:rPr>
        <w:t>“Two others-criminals –were also led away to be executed with him. When they arrived at the place of the skull, they crucified Him there, along with the criminals, one on the right and one his left.”</w:t>
      </w:r>
    </w:p>
    <w:p w14:paraId="70D162CF" w14:textId="77777777" w:rsidR="002222FF" w:rsidRPr="00197D5F" w:rsidRDefault="002222FF" w:rsidP="002222FF">
      <w:pPr>
        <w:jc w:val="center"/>
        <w:rPr>
          <w:b/>
          <w:i/>
          <w:sz w:val="24"/>
          <w:szCs w:val="24"/>
        </w:rPr>
      </w:pPr>
      <w:r w:rsidRPr="00197D5F">
        <w:rPr>
          <w:b/>
          <w:i/>
          <w:sz w:val="24"/>
          <w:szCs w:val="24"/>
        </w:rPr>
        <w:t>Matthew 27:44</w:t>
      </w:r>
    </w:p>
    <w:p w14:paraId="2BC888ED" w14:textId="77777777" w:rsidR="002222FF" w:rsidRPr="00197D5F" w:rsidRDefault="002222FF" w:rsidP="002222FF">
      <w:pPr>
        <w:jc w:val="center"/>
        <w:rPr>
          <w:b/>
          <w:i/>
          <w:sz w:val="24"/>
          <w:szCs w:val="24"/>
        </w:rPr>
      </w:pPr>
      <w:r w:rsidRPr="00197D5F">
        <w:rPr>
          <w:b/>
          <w:i/>
          <w:sz w:val="24"/>
          <w:szCs w:val="24"/>
        </w:rPr>
        <w:t>“In the same way even the criminals who were crucified with him kept taunting him.”</w:t>
      </w:r>
    </w:p>
    <w:p w14:paraId="4739AAF6" w14:textId="77777777" w:rsidR="00B27F6A" w:rsidRPr="00881970" w:rsidRDefault="00B27F6A" w:rsidP="00B27F6A">
      <w:pPr>
        <w:jc w:val="both"/>
        <w:rPr>
          <w:sz w:val="24"/>
          <w:szCs w:val="24"/>
        </w:rPr>
      </w:pPr>
      <w:r w:rsidRPr="00881970">
        <w:rPr>
          <w:sz w:val="24"/>
          <w:szCs w:val="24"/>
        </w:rPr>
        <w:tab/>
        <w:t>We know that the cross in the middle was prepared for a murderer. The murderer was set free, and in his place was the sacrificial Lamb of God, who would take away the sins of the world. The cross in the middle is the great dividing force of all of humanity for all eternity.  One day, God will put His sheep on the right, and the goats on his left.  (Matthew 25:32-34)  The man on the left of the cross of Christ represents the goats, all the once born, unbelieving, unrepentant, eternally lost sinners whose destiny is hell. This man had sin in him and sin on him. (Romans 3:9, 23, 5:12, 6:23 Ephesians 2:1-5) He was blinded in his unbelief to the Gospel on display on the cross in the middle. (2 Corinthians 4:3-4.)</w:t>
      </w:r>
    </w:p>
    <w:p w14:paraId="0A60886C" w14:textId="77777777" w:rsidR="00F05009" w:rsidRDefault="00B27F6A" w:rsidP="00B27F6A">
      <w:pPr>
        <w:jc w:val="both"/>
        <w:rPr>
          <w:sz w:val="24"/>
          <w:szCs w:val="24"/>
        </w:rPr>
      </w:pPr>
      <w:r w:rsidRPr="00881970">
        <w:rPr>
          <w:sz w:val="24"/>
          <w:szCs w:val="24"/>
        </w:rPr>
        <w:t xml:space="preserve"> </w:t>
      </w:r>
      <w:r w:rsidRPr="00881970">
        <w:rPr>
          <w:sz w:val="24"/>
          <w:szCs w:val="24"/>
        </w:rPr>
        <w:tab/>
        <w:t>Jesus said, in John 8:24-28, “Unless you believe I am who I say I am, you will die in your sins.”  He also said that when He was lifted up, all would know he was the great “I AM</w:t>
      </w:r>
      <w:r w:rsidR="004A3298">
        <w:rPr>
          <w:sz w:val="24"/>
          <w:szCs w:val="24"/>
        </w:rPr>
        <w:t>”. The man to the left of the Son</w:t>
      </w:r>
      <w:r w:rsidRPr="00881970">
        <w:rPr>
          <w:sz w:val="24"/>
          <w:szCs w:val="24"/>
        </w:rPr>
        <w:t xml:space="preserve"> </w:t>
      </w:r>
      <w:r w:rsidR="005E1C28">
        <w:rPr>
          <w:sz w:val="24"/>
          <w:szCs w:val="24"/>
        </w:rPr>
        <w:t>o</w:t>
      </w:r>
      <w:r w:rsidR="004A3298">
        <w:rPr>
          <w:sz w:val="24"/>
          <w:szCs w:val="24"/>
        </w:rPr>
        <w:t>f</w:t>
      </w:r>
      <w:r w:rsidRPr="00881970">
        <w:rPr>
          <w:sz w:val="24"/>
          <w:szCs w:val="24"/>
        </w:rPr>
        <w:t xml:space="preserve"> M</w:t>
      </w:r>
      <w:r w:rsidR="004A3298">
        <w:rPr>
          <w:sz w:val="24"/>
          <w:szCs w:val="24"/>
        </w:rPr>
        <w:t>an</w:t>
      </w:r>
      <w:r w:rsidRPr="00881970">
        <w:rPr>
          <w:sz w:val="24"/>
          <w:szCs w:val="24"/>
        </w:rPr>
        <w:t xml:space="preserve"> was condemned to eternal death already for his unbelief. “He who believes in the Son has eternal life, but he who does not obey the Son will not see life, but the wrath of God abides on him.” </w:t>
      </w:r>
      <w:r w:rsidR="005E1C28" w:rsidRPr="00881970">
        <w:rPr>
          <w:sz w:val="24"/>
          <w:szCs w:val="24"/>
        </w:rPr>
        <w:t xml:space="preserve">(John 3:36) </w:t>
      </w:r>
      <w:r w:rsidRPr="00881970">
        <w:rPr>
          <w:sz w:val="24"/>
          <w:szCs w:val="24"/>
        </w:rPr>
        <w:t xml:space="preserve"> This man was unrepentant and remained in his sin under the wrath of God. His desire was to be saved from the painful consequence of his sin.   He did not fear God; He was unaware that his present suffering was nothing compared to the fires of the undiluted wrath of God he was about to experience for all eternity, in hell.</w:t>
      </w:r>
    </w:p>
    <w:p w14:paraId="345E3DAC" w14:textId="77777777" w:rsidR="00F05009" w:rsidRPr="00F05009" w:rsidRDefault="00F05009" w:rsidP="00F05009">
      <w:pPr>
        <w:jc w:val="center"/>
        <w:rPr>
          <w:b/>
          <w:i/>
          <w:sz w:val="24"/>
          <w:szCs w:val="24"/>
        </w:rPr>
      </w:pPr>
      <w:r w:rsidRPr="00F05009">
        <w:rPr>
          <w:b/>
          <w:i/>
          <w:sz w:val="24"/>
          <w:szCs w:val="24"/>
        </w:rPr>
        <w:t>Luke 12:4-5</w:t>
      </w:r>
    </w:p>
    <w:p w14:paraId="1E70D04B" w14:textId="77777777" w:rsidR="00F05009" w:rsidRPr="00F05009" w:rsidRDefault="00B27F6A" w:rsidP="00F05009">
      <w:pPr>
        <w:jc w:val="center"/>
        <w:rPr>
          <w:b/>
          <w:i/>
          <w:sz w:val="24"/>
          <w:szCs w:val="24"/>
        </w:rPr>
      </w:pPr>
      <w:r w:rsidRPr="00F05009">
        <w:rPr>
          <w:b/>
          <w:i/>
          <w:sz w:val="24"/>
          <w:szCs w:val="24"/>
        </w:rPr>
        <w:t xml:space="preserve"> “And I say to you, do not fear those who kill the body and after that can do nothing more. But I will show you the ONE to fear: Fear Him who has authority to throw people in hell after death. Yes, I say to you, this is the one to fear!” </w:t>
      </w:r>
    </w:p>
    <w:p w14:paraId="68F39ACB" w14:textId="77777777" w:rsidR="00F05009" w:rsidRPr="00F05009" w:rsidRDefault="00F05009" w:rsidP="00F05009">
      <w:pPr>
        <w:jc w:val="center"/>
        <w:rPr>
          <w:b/>
          <w:i/>
          <w:sz w:val="24"/>
          <w:szCs w:val="24"/>
        </w:rPr>
      </w:pPr>
      <w:r w:rsidRPr="00F05009">
        <w:rPr>
          <w:b/>
          <w:i/>
          <w:sz w:val="24"/>
          <w:szCs w:val="24"/>
        </w:rPr>
        <w:t>2 Corinthians 7:10</w:t>
      </w:r>
    </w:p>
    <w:p w14:paraId="64865DDF" w14:textId="77777777" w:rsidR="00B27F6A" w:rsidRPr="00F05009" w:rsidRDefault="00B27F6A" w:rsidP="00F05009">
      <w:pPr>
        <w:jc w:val="center"/>
        <w:rPr>
          <w:b/>
          <w:i/>
          <w:sz w:val="24"/>
          <w:szCs w:val="24"/>
        </w:rPr>
      </w:pPr>
      <w:r w:rsidRPr="00F05009">
        <w:rPr>
          <w:b/>
          <w:i/>
          <w:sz w:val="24"/>
          <w:szCs w:val="24"/>
        </w:rPr>
        <w:t>“For godly grief produces a repentance not to be regretted and leading to salvation, but worldly grief produces death.”</w:t>
      </w:r>
    </w:p>
    <w:p w14:paraId="11CC2515" w14:textId="77777777" w:rsidR="00F05009" w:rsidRPr="00F05009" w:rsidRDefault="00F05009" w:rsidP="00F05009">
      <w:pPr>
        <w:jc w:val="center"/>
        <w:rPr>
          <w:b/>
          <w:i/>
          <w:sz w:val="24"/>
          <w:szCs w:val="24"/>
        </w:rPr>
      </w:pPr>
      <w:r w:rsidRPr="00F05009">
        <w:rPr>
          <w:b/>
          <w:i/>
          <w:sz w:val="24"/>
          <w:szCs w:val="24"/>
        </w:rPr>
        <w:t>Romans 2:4-5</w:t>
      </w:r>
    </w:p>
    <w:p w14:paraId="5FB74DC6" w14:textId="77777777" w:rsidR="00B27F6A" w:rsidRPr="00F05009" w:rsidRDefault="00B27F6A" w:rsidP="00F05009">
      <w:pPr>
        <w:jc w:val="center"/>
        <w:rPr>
          <w:b/>
          <w:i/>
          <w:sz w:val="24"/>
          <w:szCs w:val="24"/>
        </w:rPr>
      </w:pPr>
      <w:r w:rsidRPr="00F05009">
        <w:rPr>
          <w:b/>
          <w:i/>
          <w:sz w:val="24"/>
          <w:szCs w:val="24"/>
        </w:rPr>
        <w:t>“Or do you despise the riches of His kindness, restraint and patience, not realizing that God’s kindness is intended to lead you to repentance? But because of your hardness and unrepentant heart you are storing up wrath for yourself in the day of wrath, when God’s righteous judgment is revealed.”</w:t>
      </w:r>
    </w:p>
    <w:p w14:paraId="162F9925" w14:textId="77777777" w:rsidR="00B27F6A" w:rsidRPr="00881970" w:rsidRDefault="00B27F6A" w:rsidP="00B27F6A">
      <w:pPr>
        <w:ind w:firstLine="720"/>
        <w:jc w:val="both"/>
        <w:rPr>
          <w:sz w:val="24"/>
          <w:szCs w:val="24"/>
        </w:rPr>
      </w:pPr>
      <w:r w:rsidRPr="00881970">
        <w:rPr>
          <w:sz w:val="24"/>
          <w:szCs w:val="24"/>
        </w:rPr>
        <w:t xml:space="preserve">The man on the cross of rebellion had to walk all over the One in the middle to enter hell, in spite of these incredible facts. Number one: the God who hung in the middle did not come to condemn him, but to save him. He did not desire </w:t>
      </w:r>
      <w:r w:rsidR="00AF35E8">
        <w:rPr>
          <w:sz w:val="24"/>
          <w:szCs w:val="24"/>
        </w:rPr>
        <w:t>that he</w:t>
      </w:r>
      <w:r w:rsidRPr="00881970">
        <w:rPr>
          <w:sz w:val="24"/>
          <w:szCs w:val="24"/>
        </w:rPr>
        <w:t xml:space="preserve"> perish, but for him to come to repentance.  Number two: The cross in the center is a perfect display of two attributes of God; His Holiness and His Love. When we look at the one who hung naked between the two sinners, we see a God who is </w:t>
      </w:r>
      <w:r w:rsidR="005E1C28">
        <w:rPr>
          <w:sz w:val="24"/>
          <w:szCs w:val="24"/>
        </w:rPr>
        <w:t>holy</w:t>
      </w:r>
      <w:r w:rsidRPr="00881970">
        <w:rPr>
          <w:sz w:val="24"/>
          <w:szCs w:val="24"/>
        </w:rPr>
        <w:t xml:space="preserve">, so </w:t>
      </w:r>
      <w:r w:rsidR="005E1C28">
        <w:rPr>
          <w:sz w:val="24"/>
          <w:szCs w:val="24"/>
        </w:rPr>
        <w:t>holy</w:t>
      </w:r>
      <w:r w:rsidRPr="00881970">
        <w:rPr>
          <w:sz w:val="24"/>
          <w:szCs w:val="24"/>
        </w:rPr>
        <w:t xml:space="preserve"> th</w:t>
      </w:r>
      <w:r w:rsidR="005E1C28">
        <w:rPr>
          <w:sz w:val="24"/>
          <w:szCs w:val="24"/>
        </w:rPr>
        <w:t>at He must punish sin. Greater love</w:t>
      </w:r>
      <w:r w:rsidRPr="00881970">
        <w:rPr>
          <w:sz w:val="24"/>
          <w:szCs w:val="24"/>
        </w:rPr>
        <w:t xml:space="preserve"> has no one than this that he would lay down His life, not for his friends, but his enemies.  If you only embrace a God who is love and not a God who is holy, you will never repent, and you will perish!  On the cross of redemption hung the true God who is Holy and who is L</w:t>
      </w:r>
      <w:r w:rsidR="005E1C28">
        <w:rPr>
          <w:sz w:val="24"/>
          <w:szCs w:val="24"/>
        </w:rPr>
        <w:t>ove. Through His death we are offered life.</w:t>
      </w:r>
      <w:r w:rsidRPr="00881970">
        <w:rPr>
          <w:sz w:val="24"/>
          <w:szCs w:val="24"/>
        </w:rPr>
        <w:t xml:space="preserve"> As if two planets </w:t>
      </w:r>
      <w:r w:rsidR="005E1C28">
        <w:rPr>
          <w:sz w:val="24"/>
          <w:szCs w:val="24"/>
        </w:rPr>
        <w:t xml:space="preserve">had </w:t>
      </w:r>
      <w:r w:rsidRPr="00881970">
        <w:rPr>
          <w:sz w:val="24"/>
          <w:szCs w:val="24"/>
        </w:rPr>
        <w:t>collided in space, we see suspended on the cross of Christ both of these attributes: His holiness and justice to punish sin and Love like none other.  Number three:  Hanging just to the right of this ungodly man on the cross of rebellion, with out-stretched arms, was the one and only true God.  (John 3:16-20,36,</w:t>
      </w:r>
      <w:r w:rsidR="005E1C28">
        <w:rPr>
          <w:sz w:val="24"/>
          <w:szCs w:val="24"/>
        </w:rPr>
        <w:t xml:space="preserve"> </w:t>
      </w:r>
      <w:r w:rsidRPr="00881970">
        <w:rPr>
          <w:sz w:val="24"/>
          <w:szCs w:val="24"/>
        </w:rPr>
        <w:t>Romans 2:4, 5:6-12, 2 Peter,3:9, 1 Timothy 2:3-4) Not only is the Lord longsuffering, but these words come to mind when I envision this thief just to the right of Jesus, “All day long I have stretched out my hands to a disobedient and obstinate people.” (Romans 10:21, Isaiah 65:2) Isaiah 59:1-2 “Indeed, the LORD’s hand is not too short to save, and His ear is not to deaf to hear. But your iniquities have built barriers between you and your God, and your sins have made him hide his face from you so that he does not listen.”</w:t>
      </w:r>
    </w:p>
    <w:p w14:paraId="3B12EFB7" w14:textId="77777777" w:rsidR="00B27F6A" w:rsidRPr="00881970" w:rsidRDefault="00B27F6A" w:rsidP="00B27F6A">
      <w:pPr>
        <w:jc w:val="center"/>
        <w:rPr>
          <w:b/>
          <w:sz w:val="28"/>
          <w:szCs w:val="28"/>
        </w:rPr>
      </w:pPr>
      <w:r w:rsidRPr="00881970">
        <w:rPr>
          <w:b/>
          <w:sz w:val="28"/>
          <w:szCs w:val="28"/>
        </w:rPr>
        <w:t xml:space="preserve">The </w:t>
      </w:r>
      <w:r w:rsidR="005A7DEB">
        <w:rPr>
          <w:b/>
          <w:sz w:val="28"/>
          <w:szCs w:val="28"/>
        </w:rPr>
        <w:t>C</w:t>
      </w:r>
      <w:r w:rsidRPr="00881970">
        <w:rPr>
          <w:b/>
          <w:sz w:val="28"/>
          <w:szCs w:val="28"/>
        </w:rPr>
        <w:t>ross of Repentance</w:t>
      </w:r>
    </w:p>
    <w:p w14:paraId="60832010" w14:textId="77777777" w:rsidR="00B27F6A" w:rsidRPr="00F05009" w:rsidRDefault="00B27F6A" w:rsidP="00B27F6A">
      <w:pPr>
        <w:jc w:val="center"/>
        <w:rPr>
          <w:b/>
          <w:i/>
          <w:sz w:val="24"/>
          <w:szCs w:val="24"/>
        </w:rPr>
      </w:pPr>
      <w:r w:rsidRPr="00F05009">
        <w:rPr>
          <w:b/>
          <w:i/>
          <w:sz w:val="24"/>
          <w:szCs w:val="24"/>
        </w:rPr>
        <w:t>Luke 23:39-43</w:t>
      </w:r>
    </w:p>
    <w:p w14:paraId="2171E4D3" w14:textId="77777777" w:rsidR="00B27F6A" w:rsidRPr="00F05009" w:rsidRDefault="00B27F6A" w:rsidP="00B27F6A">
      <w:pPr>
        <w:jc w:val="both"/>
        <w:rPr>
          <w:b/>
          <w:i/>
          <w:sz w:val="24"/>
          <w:szCs w:val="24"/>
        </w:rPr>
      </w:pPr>
      <w:r w:rsidRPr="00F05009">
        <w:rPr>
          <w:b/>
          <w:i/>
          <w:sz w:val="24"/>
          <w:szCs w:val="24"/>
        </w:rPr>
        <w:t xml:space="preserve"> “One of the criminals who was hanged there was hurling abuse at Him, saying, “Are you not the Christ? Save yourself and save us!”  But the other answered, rebuking him said, “Do you not even fear God, since you are under the same sentence of condemnation? And we indeed are suffering justly, for we are receiving what we deserve for our deeds; but this man has done nothing wrong.” And he was saying, Jesus, LORD, remember me when You come in Your kingdom!” And He said to him, “Truly I say to you, today you shall be with Me in Paradise.”</w:t>
      </w:r>
    </w:p>
    <w:p w14:paraId="2964326B" w14:textId="77777777" w:rsidR="00B27F6A" w:rsidRDefault="00B27F6A" w:rsidP="00B27F6A">
      <w:pPr>
        <w:ind w:firstLine="720"/>
        <w:jc w:val="both"/>
        <w:rPr>
          <w:sz w:val="24"/>
          <w:szCs w:val="24"/>
        </w:rPr>
      </w:pPr>
      <w:r w:rsidRPr="00881970">
        <w:rPr>
          <w:sz w:val="24"/>
          <w:szCs w:val="24"/>
        </w:rPr>
        <w:t xml:space="preserve">Now let’s look at the sheep on the right hand of God incarnate hanging on the cross in the middle. He was born in sin, as all of us were, from Adam and Eve in the garden. We sin because it is who we are by nature, and sin separates us, from birth, from the God who loves us. This man had sin in him, but in the end he had no sin on him. All his sin was on the God-man in the middle.  The man on the right hand of Jesus started out on this cross just like the one on the left, a criminal dying for his sins.  But this man is alive today, he is saved. He is in paradise with The KING. He had a second birth on the cross. One moment he was cursing God, just as the other thief, and the next moment he was a preacher. What happened? </w:t>
      </w:r>
    </w:p>
    <w:p w14:paraId="03EEFC74" w14:textId="77777777" w:rsidR="00F05009" w:rsidRPr="00F05009" w:rsidRDefault="00F05009" w:rsidP="00F05009">
      <w:pPr>
        <w:jc w:val="center"/>
        <w:rPr>
          <w:b/>
          <w:sz w:val="28"/>
          <w:szCs w:val="28"/>
        </w:rPr>
      </w:pPr>
      <w:r w:rsidRPr="00F05009">
        <w:rPr>
          <w:b/>
          <w:sz w:val="28"/>
          <w:szCs w:val="28"/>
        </w:rPr>
        <w:t>All Things New</w:t>
      </w:r>
    </w:p>
    <w:p w14:paraId="0257AFDB" w14:textId="77777777" w:rsidR="00B27F6A" w:rsidRDefault="00B27F6A" w:rsidP="005E1C28">
      <w:pPr>
        <w:ind w:firstLine="720"/>
        <w:jc w:val="both"/>
        <w:rPr>
          <w:sz w:val="24"/>
          <w:szCs w:val="24"/>
        </w:rPr>
      </w:pPr>
      <w:r w:rsidRPr="00881970">
        <w:rPr>
          <w:sz w:val="24"/>
          <w:szCs w:val="24"/>
        </w:rPr>
        <w:t>I believe his eyes were opened to the God who hung next to him on the cross in the middle, when he heard Jesus pray these words on his behalf, “Father forgive them they do not know what they are doing.” Faith comes by hearing and hearing by the Word of God.  One moment he was dead in his sin, and the next he was alive and IN CHRIST.  “</w:t>
      </w:r>
      <w:r w:rsidRPr="005E1C28">
        <w:rPr>
          <w:sz w:val="24"/>
          <w:szCs w:val="24"/>
        </w:rPr>
        <w:t xml:space="preserve">If </w:t>
      </w:r>
      <w:r w:rsidRPr="00881970">
        <w:rPr>
          <w:sz w:val="24"/>
          <w:szCs w:val="24"/>
        </w:rPr>
        <w:t>a man be</w:t>
      </w:r>
      <w:r w:rsidR="005E1C28">
        <w:rPr>
          <w:sz w:val="24"/>
          <w:szCs w:val="24"/>
        </w:rPr>
        <w:t xml:space="preserve"> in</w:t>
      </w:r>
      <w:r w:rsidRPr="00881970">
        <w:rPr>
          <w:sz w:val="24"/>
          <w:szCs w:val="24"/>
        </w:rPr>
        <w:t xml:space="preserve"> C</w:t>
      </w:r>
      <w:r w:rsidR="005E1C28">
        <w:rPr>
          <w:sz w:val="24"/>
          <w:szCs w:val="24"/>
        </w:rPr>
        <w:t>hrist</w:t>
      </w:r>
      <w:r w:rsidRPr="00881970">
        <w:rPr>
          <w:sz w:val="24"/>
          <w:szCs w:val="24"/>
        </w:rPr>
        <w:t xml:space="preserve"> he is a new creature, old things have passed away </w:t>
      </w:r>
      <w:r w:rsidR="005E1C28">
        <w:rPr>
          <w:sz w:val="24"/>
          <w:szCs w:val="24"/>
        </w:rPr>
        <w:t>*</w:t>
      </w:r>
      <w:r w:rsidRPr="00881970">
        <w:rPr>
          <w:sz w:val="24"/>
          <w:szCs w:val="24"/>
        </w:rPr>
        <w:t>BEHOLD all things become new.” (2</w:t>
      </w:r>
      <w:r w:rsidR="005E1C28">
        <w:rPr>
          <w:sz w:val="24"/>
          <w:szCs w:val="24"/>
        </w:rPr>
        <w:t xml:space="preserve"> </w:t>
      </w:r>
      <w:r w:rsidRPr="00881970">
        <w:rPr>
          <w:sz w:val="24"/>
          <w:szCs w:val="24"/>
        </w:rPr>
        <w:t>Corinthians 5:17)</w:t>
      </w:r>
      <w:r w:rsidR="005E1C28">
        <w:rPr>
          <w:sz w:val="24"/>
          <w:szCs w:val="24"/>
        </w:rPr>
        <w:t xml:space="preserve"> (* emphases mine)</w:t>
      </w:r>
      <w:r w:rsidRPr="00881970">
        <w:rPr>
          <w:sz w:val="24"/>
          <w:szCs w:val="24"/>
        </w:rPr>
        <w:t xml:space="preserve">  What was new? His words were new, from cursing, to words of belief in the King who was dying in </w:t>
      </w:r>
      <w:r w:rsidR="00C57C64">
        <w:rPr>
          <w:sz w:val="24"/>
          <w:szCs w:val="24"/>
        </w:rPr>
        <w:t>h</w:t>
      </w:r>
      <w:r w:rsidRPr="00881970">
        <w:rPr>
          <w:sz w:val="24"/>
          <w:szCs w:val="24"/>
        </w:rPr>
        <w:t xml:space="preserve">is place. </w:t>
      </w:r>
    </w:p>
    <w:p w14:paraId="7902237F" w14:textId="77777777" w:rsidR="00134CF9" w:rsidRPr="008643CF" w:rsidRDefault="00134CF9" w:rsidP="008643CF">
      <w:pPr>
        <w:jc w:val="center"/>
        <w:rPr>
          <w:rFonts w:cstheme="minorHAnsi"/>
          <w:b/>
          <w:i/>
          <w:sz w:val="24"/>
          <w:szCs w:val="24"/>
        </w:rPr>
      </w:pPr>
      <w:r w:rsidRPr="008643CF">
        <w:rPr>
          <w:rFonts w:cstheme="minorHAnsi"/>
          <w:b/>
          <w:i/>
          <w:sz w:val="24"/>
          <w:szCs w:val="24"/>
        </w:rPr>
        <w:t>1 Corinthians 2:15-19</w:t>
      </w:r>
      <w:r w:rsidR="008643CF" w:rsidRPr="008643CF">
        <w:rPr>
          <w:rFonts w:cstheme="minorHAnsi"/>
          <w:b/>
          <w:i/>
          <w:sz w:val="24"/>
          <w:szCs w:val="24"/>
        </w:rPr>
        <w:t xml:space="preserve"> (NIV)</w:t>
      </w:r>
    </w:p>
    <w:p w14:paraId="6218AF28" w14:textId="77777777" w:rsidR="00134CF9" w:rsidRPr="008643CF" w:rsidRDefault="00134CF9" w:rsidP="008643CF">
      <w:pPr>
        <w:spacing w:before="100" w:beforeAutospacing="1" w:after="100" w:afterAutospacing="1" w:line="240" w:lineRule="auto"/>
        <w:jc w:val="center"/>
        <w:rPr>
          <w:rFonts w:eastAsia="Times New Roman" w:cstheme="minorHAnsi"/>
          <w:b/>
          <w:i/>
          <w:sz w:val="24"/>
          <w:szCs w:val="24"/>
        </w:rPr>
      </w:pPr>
      <w:r w:rsidRPr="008643CF">
        <w:rPr>
          <w:rFonts w:eastAsia="Times New Roman" w:cstheme="minorHAnsi"/>
          <w:b/>
          <w:i/>
          <w:sz w:val="24"/>
          <w:szCs w:val="24"/>
          <w:vertAlign w:val="superscript"/>
        </w:rPr>
        <w:t>17 </w:t>
      </w:r>
      <w:r w:rsidRPr="008643CF">
        <w:rPr>
          <w:rFonts w:eastAsia="Times New Roman" w:cstheme="minorHAnsi"/>
          <w:b/>
          <w:i/>
          <w:sz w:val="24"/>
          <w:szCs w:val="24"/>
        </w:rPr>
        <w:t xml:space="preserve">Therefore, if anyone is in Christ, the new creation has come: The old has gone, the new is here! </w:t>
      </w:r>
      <w:r w:rsidRPr="008643CF">
        <w:rPr>
          <w:rFonts w:eastAsia="Times New Roman" w:cstheme="minorHAnsi"/>
          <w:b/>
          <w:i/>
          <w:sz w:val="24"/>
          <w:szCs w:val="24"/>
          <w:vertAlign w:val="superscript"/>
        </w:rPr>
        <w:t>18 </w:t>
      </w:r>
      <w:r w:rsidRPr="008643CF">
        <w:rPr>
          <w:rFonts w:eastAsia="Times New Roman" w:cstheme="minorHAnsi"/>
          <w:b/>
          <w:i/>
          <w:sz w:val="24"/>
          <w:szCs w:val="24"/>
        </w:rPr>
        <w:t xml:space="preserve">All this is from God, who reconciled us to himself through Christ and gave us the ministry of reconciliation: </w:t>
      </w:r>
      <w:r w:rsidRPr="008643CF">
        <w:rPr>
          <w:rFonts w:eastAsia="Times New Roman" w:cstheme="minorHAnsi"/>
          <w:b/>
          <w:i/>
          <w:sz w:val="24"/>
          <w:szCs w:val="24"/>
          <w:vertAlign w:val="superscript"/>
        </w:rPr>
        <w:t>19 </w:t>
      </w:r>
      <w:r w:rsidRPr="008643CF">
        <w:rPr>
          <w:rFonts w:eastAsia="Times New Roman" w:cstheme="minorHAnsi"/>
          <w:b/>
          <w:i/>
          <w:sz w:val="24"/>
          <w:szCs w:val="24"/>
        </w:rPr>
        <w:t>that God was reconciling the world to himself in Christ, not counting people’s sins against them. And he has committed to us the message of reconciliation.</w:t>
      </w:r>
    </w:p>
    <w:p w14:paraId="68047136" w14:textId="77777777" w:rsidR="00260218" w:rsidRDefault="00260218" w:rsidP="00260218">
      <w:pPr>
        <w:ind w:firstLine="720"/>
        <w:jc w:val="both"/>
        <w:rPr>
          <w:sz w:val="24"/>
          <w:szCs w:val="24"/>
        </w:rPr>
      </w:pPr>
      <w:r>
        <w:rPr>
          <w:sz w:val="24"/>
          <w:szCs w:val="24"/>
        </w:rPr>
        <w:t xml:space="preserve">I </w:t>
      </w:r>
      <w:r w:rsidR="00E2472E">
        <w:rPr>
          <w:sz w:val="24"/>
          <w:szCs w:val="24"/>
        </w:rPr>
        <w:t xml:space="preserve">hope you will not mind if I </w:t>
      </w:r>
      <w:r>
        <w:rPr>
          <w:sz w:val="24"/>
          <w:szCs w:val="24"/>
        </w:rPr>
        <w:t>stop right here and unpack some Greek words of great importance</w:t>
      </w:r>
      <w:r w:rsidR="00E2472E">
        <w:rPr>
          <w:sz w:val="24"/>
          <w:szCs w:val="24"/>
        </w:rPr>
        <w:t xml:space="preserve"> to this lesson</w:t>
      </w:r>
      <w:r>
        <w:rPr>
          <w:sz w:val="24"/>
          <w:szCs w:val="24"/>
        </w:rPr>
        <w:t xml:space="preserve">. </w:t>
      </w:r>
      <w:r w:rsidR="00121D0F">
        <w:rPr>
          <w:sz w:val="24"/>
          <w:szCs w:val="24"/>
        </w:rPr>
        <w:t>Let me be very, very, clear on this point</w:t>
      </w:r>
      <w:r w:rsidR="004F3E47">
        <w:rPr>
          <w:sz w:val="24"/>
          <w:szCs w:val="24"/>
        </w:rPr>
        <w:t xml:space="preserve">. </w:t>
      </w:r>
      <w:r w:rsidR="00121D0F">
        <w:rPr>
          <w:sz w:val="24"/>
          <w:szCs w:val="24"/>
        </w:rPr>
        <w:t>We do not come to God on our own terms. We must come to Him on His term</w:t>
      </w:r>
      <w:r w:rsidR="004F3E47">
        <w:rPr>
          <w:sz w:val="24"/>
          <w:szCs w:val="24"/>
        </w:rPr>
        <w:t xml:space="preserve">s; </w:t>
      </w:r>
      <w:r>
        <w:rPr>
          <w:sz w:val="24"/>
          <w:szCs w:val="24"/>
        </w:rPr>
        <w:t>we come in humility and true repentance!</w:t>
      </w:r>
      <w:r w:rsidR="00121D0F">
        <w:rPr>
          <w:sz w:val="24"/>
          <w:szCs w:val="24"/>
        </w:rPr>
        <w:t xml:space="preserve"> </w:t>
      </w:r>
      <w:r w:rsidR="00A037EA">
        <w:rPr>
          <w:sz w:val="24"/>
          <w:szCs w:val="24"/>
        </w:rPr>
        <w:t xml:space="preserve">His loving kindness leads us </w:t>
      </w:r>
      <w:r>
        <w:rPr>
          <w:sz w:val="24"/>
          <w:szCs w:val="24"/>
        </w:rPr>
        <w:t xml:space="preserve">will </w:t>
      </w:r>
      <w:r w:rsidRPr="004F3E47">
        <w:rPr>
          <w:sz w:val="24"/>
          <w:szCs w:val="24"/>
        </w:rPr>
        <w:t>lead us there, but</w:t>
      </w:r>
      <w:r w:rsidR="00A037EA" w:rsidRPr="004F3E47">
        <w:rPr>
          <w:sz w:val="24"/>
          <w:szCs w:val="24"/>
        </w:rPr>
        <w:t xml:space="preserve"> He will not force us to repent.</w:t>
      </w:r>
      <w:r w:rsidR="00A037EA">
        <w:rPr>
          <w:sz w:val="24"/>
          <w:szCs w:val="24"/>
        </w:rPr>
        <w:t xml:space="preserve"> </w:t>
      </w:r>
    </w:p>
    <w:p w14:paraId="0D782319" w14:textId="77777777" w:rsidR="00260218" w:rsidRDefault="00A037EA" w:rsidP="00260218">
      <w:pPr>
        <w:ind w:firstLine="720"/>
        <w:jc w:val="both"/>
        <w:rPr>
          <w:sz w:val="24"/>
          <w:szCs w:val="24"/>
        </w:rPr>
      </w:pPr>
      <w:r>
        <w:rPr>
          <w:sz w:val="24"/>
          <w:szCs w:val="24"/>
        </w:rPr>
        <w:t xml:space="preserve"> The two Greek words for repent and repentance are </w:t>
      </w:r>
      <w:r w:rsidRPr="004F3E47">
        <w:rPr>
          <w:i/>
          <w:sz w:val="24"/>
          <w:szCs w:val="24"/>
        </w:rPr>
        <w:t xml:space="preserve">Metanoeo </w:t>
      </w:r>
      <w:r>
        <w:rPr>
          <w:sz w:val="24"/>
          <w:szCs w:val="24"/>
        </w:rPr>
        <w:t xml:space="preserve">and </w:t>
      </w:r>
      <w:r w:rsidRPr="004F3E47">
        <w:rPr>
          <w:i/>
          <w:sz w:val="24"/>
          <w:szCs w:val="24"/>
        </w:rPr>
        <w:t>Meta</w:t>
      </w:r>
      <w:r w:rsidR="00260218" w:rsidRPr="004F3E47">
        <w:rPr>
          <w:i/>
          <w:sz w:val="24"/>
          <w:szCs w:val="24"/>
        </w:rPr>
        <w:t>noia.</w:t>
      </w:r>
      <w:r w:rsidR="00260218">
        <w:rPr>
          <w:sz w:val="24"/>
          <w:szCs w:val="24"/>
        </w:rPr>
        <w:t xml:space="preserve"> </w:t>
      </w:r>
      <w:r w:rsidR="00E2472E">
        <w:rPr>
          <w:sz w:val="24"/>
          <w:szCs w:val="24"/>
        </w:rPr>
        <w:t xml:space="preserve"> Meta- means </w:t>
      </w:r>
      <w:r w:rsidR="00E2472E" w:rsidRPr="004F3E47">
        <w:rPr>
          <w:i/>
          <w:sz w:val="24"/>
          <w:szCs w:val="24"/>
        </w:rPr>
        <w:t>to change</w:t>
      </w:r>
      <w:r w:rsidR="00E2472E">
        <w:rPr>
          <w:sz w:val="24"/>
          <w:szCs w:val="24"/>
        </w:rPr>
        <w:t xml:space="preserve"> and </w:t>
      </w:r>
      <w:r w:rsidR="00E2472E" w:rsidRPr="004F3E47">
        <w:rPr>
          <w:i/>
          <w:sz w:val="24"/>
          <w:szCs w:val="24"/>
        </w:rPr>
        <w:t>Noia</w:t>
      </w:r>
      <w:r w:rsidR="004F3E47">
        <w:rPr>
          <w:sz w:val="24"/>
          <w:szCs w:val="24"/>
        </w:rPr>
        <w:t xml:space="preserve"> mean:</w:t>
      </w:r>
      <w:r w:rsidR="00E2472E">
        <w:rPr>
          <w:sz w:val="24"/>
          <w:szCs w:val="24"/>
        </w:rPr>
        <w:t xml:space="preserve"> </w:t>
      </w:r>
      <w:r w:rsidR="00E2472E" w:rsidRPr="004F3E47">
        <w:rPr>
          <w:i/>
          <w:sz w:val="24"/>
          <w:szCs w:val="24"/>
        </w:rPr>
        <w:t>to think, exercise the mi</w:t>
      </w:r>
      <w:r w:rsidR="004F3E47">
        <w:rPr>
          <w:i/>
          <w:sz w:val="24"/>
          <w:szCs w:val="24"/>
        </w:rPr>
        <w:t>n</w:t>
      </w:r>
      <w:r w:rsidR="00E2472E" w:rsidRPr="004F3E47">
        <w:rPr>
          <w:i/>
          <w:sz w:val="24"/>
          <w:szCs w:val="24"/>
        </w:rPr>
        <w:t>d, consider or understand</w:t>
      </w:r>
      <w:r w:rsidR="00E2472E">
        <w:rPr>
          <w:sz w:val="24"/>
          <w:szCs w:val="24"/>
        </w:rPr>
        <w:t>. We must have a change of mind abou</w:t>
      </w:r>
      <w:r w:rsidR="004F3E47">
        <w:rPr>
          <w:sz w:val="24"/>
          <w:szCs w:val="24"/>
        </w:rPr>
        <w:t xml:space="preserve">t sin to the point that we turn </w:t>
      </w:r>
      <w:r w:rsidR="00E2472E">
        <w:rPr>
          <w:sz w:val="24"/>
          <w:szCs w:val="24"/>
        </w:rPr>
        <w:t>away f</w:t>
      </w:r>
      <w:r w:rsidR="004F3E47">
        <w:rPr>
          <w:sz w:val="24"/>
          <w:szCs w:val="24"/>
        </w:rPr>
        <w:t>rom</w:t>
      </w:r>
      <w:r w:rsidR="00E2472E">
        <w:rPr>
          <w:sz w:val="24"/>
          <w:szCs w:val="24"/>
        </w:rPr>
        <w:t xml:space="preserve"> it and run to the Savior! </w:t>
      </w:r>
      <w:r w:rsidR="00260218">
        <w:rPr>
          <w:sz w:val="24"/>
          <w:szCs w:val="24"/>
        </w:rPr>
        <w:t>We find these word</w:t>
      </w:r>
      <w:r w:rsidR="00E2472E">
        <w:rPr>
          <w:sz w:val="24"/>
          <w:szCs w:val="24"/>
        </w:rPr>
        <w:t>s</w:t>
      </w:r>
      <w:r>
        <w:rPr>
          <w:sz w:val="24"/>
          <w:szCs w:val="24"/>
        </w:rPr>
        <w:t xml:space="preserve"> in the Strong</w:t>
      </w:r>
      <w:r w:rsidR="00260218">
        <w:rPr>
          <w:sz w:val="24"/>
          <w:szCs w:val="24"/>
        </w:rPr>
        <w:t>’s</w:t>
      </w:r>
      <w:r>
        <w:rPr>
          <w:sz w:val="24"/>
          <w:szCs w:val="24"/>
        </w:rPr>
        <w:t xml:space="preserve"> </w:t>
      </w:r>
      <w:r w:rsidR="00260218">
        <w:rPr>
          <w:sz w:val="24"/>
          <w:szCs w:val="24"/>
        </w:rPr>
        <w:t>Concordance</w:t>
      </w:r>
      <w:r>
        <w:rPr>
          <w:sz w:val="24"/>
          <w:szCs w:val="24"/>
        </w:rPr>
        <w:t xml:space="preserve"> next to the word </w:t>
      </w:r>
      <w:r w:rsidR="00260218">
        <w:rPr>
          <w:sz w:val="24"/>
          <w:szCs w:val="24"/>
        </w:rPr>
        <w:t>Transformed</w:t>
      </w:r>
      <w:r>
        <w:rPr>
          <w:sz w:val="24"/>
          <w:szCs w:val="24"/>
        </w:rPr>
        <w:t xml:space="preserve">, the Greek word </w:t>
      </w:r>
      <w:r w:rsidRPr="004F3E47">
        <w:rPr>
          <w:i/>
          <w:sz w:val="24"/>
          <w:szCs w:val="24"/>
        </w:rPr>
        <w:t>Metamorphoo</w:t>
      </w:r>
      <w:r>
        <w:rPr>
          <w:sz w:val="24"/>
          <w:szCs w:val="24"/>
        </w:rPr>
        <w:t>. This is the very word for metamorphose</w:t>
      </w:r>
      <w:r w:rsidR="00260218">
        <w:rPr>
          <w:sz w:val="24"/>
          <w:szCs w:val="24"/>
        </w:rPr>
        <w:t xml:space="preserve">! </w:t>
      </w:r>
      <w:r w:rsidR="00260218" w:rsidRPr="004F3E47">
        <w:rPr>
          <w:i/>
          <w:sz w:val="24"/>
          <w:szCs w:val="24"/>
        </w:rPr>
        <w:t xml:space="preserve">Meta </w:t>
      </w:r>
      <w:r w:rsidR="00260218">
        <w:rPr>
          <w:sz w:val="24"/>
          <w:szCs w:val="24"/>
        </w:rPr>
        <w:t xml:space="preserve">means </w:t>
      </w:r>
      <w:r w:rsidR="00260218" w:rsidRPr="004F3E47">
        <w:rPr>
          <w:i/>
          <w:sz w:val="24"/>
          <w:szCs w:val="24"/>
        </w:rPr>
        <w:t xml:space="preserve">to </w:t>
      </w:r>
      <w:r w:rsidR="00E2472E" w:rsidRPr="004F3E47">
        <w:rPr>
          <w:i/>
          <w:sz w:val="24"/>
          <w:szCs w:val="24"/>
        </w:rPr>
        <w:t>change</w:t>
      </w:r>
      <w:r w:rsidR="00260218">
        <w:rPr>
          <w:sz w:val="24"/>
          <w:szCs w:val="24"/>
        </w:rPr>
        <w:t xml:space="preserve"> and </w:t>
      </w:r>
      <w:r w:rsidR="00E2472E" w:rsidRPr="004F3E47">
        <w:rPr>
          <w:i/>
          <w:sz w:val="24"/>
          <w:szCs w:val="24"/>
        </w:rPr>
        <w:t>Morphoo</w:t>
      </w:r>
      <w:r w:rsidR="00260218">
        <w:rPr>
          <w:sz w:val="24"/>
          <w:szCs w:val="24"/>
        </w:rPr>
        <w:t xml:space="preserve"> means </w:t>
      </w:r>
      <w:r w:rsidR="00260218" w:rsidRPr="004F3E47">
        <w:rPr>
          <w:i/>
          <w:sz w:val="24"/>
          <w:szCs w:val="24"/>
        </w:rPr>
        <w:t>form</w:t>
      </w:r>
      <w:r w:rsidR="00260218">
        <w:rPr>
          <w:sz w:val="24"/>
          <w:szCs w:val="24"/>
        </w:rPr>
        <w:t>! Without true godly sorrow that leads to repentance, there will be no salvation, and consequently, there will be no change or transformation.</w:t>
      </w:r>
    </w:p>
    <w:p w14:paraId="54E740EF" w14:textId="77777777" w:rsidR="00B27F6A" w:rsidRPr="00881970" w:rsidRDefault="00E2472E" w:rsidP="00E2472E">
      <w:pPr>
        <w:ind w:firstLine="720"/>
        <w:jc w:val="both"/>
        <w:rPr>
          <w:sz w:val="24"/>
          <w:szCs w:val="24"/>
        </w:rPr>
      </w:pPr>
      <w:r>
        <w:rPr>
          <w:sz w:val="24"/>
          <w:szCs w:val="24"/>
        </w:rPr>
        <w:t>Now</w:t>
      </w:r>
      <w:r w:rsidR="0040625B">
        <w:rPr>
          <w:sz w:val="24"/>
          <w:szCs w:val="24"/>
        </w:rPr>
        <w:t>,</w:t>
      </w:r>
      <w:r>
        <w:rPr>
          <w:sz w:val="24"/>
          <w:szCs w:val="24"/>
        </w:rPr>
        <w:t xml:space="preserve"> back </w:t>
      </w:r>
      <w:r w:rsidR="00F26658">
        <w:rPr>
          <w:sz w:val="24"/>
          <w:szCs w:val="24"/>
        </w:rPr>
        <w:t>to our story….</w:t>
      </w:r>
      <w:r>
        <w:rPr>
          <w:sz w:val="24"/>
          <w:szCs w:val="24"/>
        </w:rPr>
        <w:t xml:space="preserve"> </w:t>
      </w:r>
      <w:r w:rsidRPr="00881970">
        <w:rPr>
          <w:sz w:val="24"/>
          <w:szCs w:val="24"/>
        </w:rPr>
        <w:t>This man was led by the love and kin</w:t>
      </w:r>
      <w:r w:rsidR="00C24B2E">
        <w:rPr>
          <w:sz w:val="24"/>
          <w:szCs w:val="24"/>
        </w:rPr>
        <w:t>dness of God</w:t>
      </w:r>
      <w:r w:rsidRPr="00881970">
        <w:rPr>
          <w:sz w:val="24"/>
          <w:szCs w:val="24"/>
        </w:rPr>
        <w:t xml:space="preserve"> to godly sorrow and true repentance. </w:t>
      </w:r>
      <w:r w:rsidR="00B27F6A" w:rsidRPr="00881970">
        <w:rPr>
          <w:sz w:val="24"/>
          <w:szCs w:val="24"/>
        </w:rPr>
        <w:t>He first started with a sermon to the other thief. “Don’t you fear God?” He was trying to get the other one to look at the God on the cross in the middle. He was a new believer, and instantly became a messenger of reconciliation.  (2 Cor. 5:17-21)  He saw the holiness and perfection of the Lord Jesus, but he could not help but see his own sins</w:t>
      </w:r>
      <w:r w:rsidR="00C57C64">
        <w:rPr>
          <w:sz w:val="24"/>
          <w:szCs w:val="24"/>
        </w:rPr>
        <w:t>. (</w:t>
      </w:r>
      <w:r w:rsidR="00B27F6A" w:rsidRPr="00881970">
        <w:rPr>
          <w:sz w:val="24"/>
          <w:szCs w:val="24"/>
        </w:rPr>
        <w:t>1 John 1:7-10</w:t>
      </w:r>
      <w:r w:rsidR="00C57C64">
        <w:rPr>
          <w:sz w:val="24"/>
          <w:szCs w:val="24"/>
        </w:rPr>
        <w:t>)</w:t>
      </w:r>
      <w:r w:rsidR="00B27F6A" w:rsidRPr="00881970">
        <w:rPr>
          <w:sz w:val="24"/>
          <w:szCs w:val="24"/>
        </w:rPr>
        <w:t xml:space="preserve"> He confessed the truth of Christ’s holiness.  “God made HIM (Jesus) who knew no sin, to be sin for us that we might become the righteousness of God.” (1 Peter 2:24, 1 John 3:5) He confessed Jesus as LORD, and He believed in Jesus’ resurrection from the grave when he said, “Remember me </w:t>
      </w:r>
      <w:r w:rsidR="00B27F6A" w:rsidRPr="00C57C64">
        <w:rPr>
          <w:i/>
          <w:sz w:val="24"/>
          <w:szCs w:val="24"/>
        </w:rPr>
        <w:t xml:space="preserve">when </w:t>
      </w:r>
      <w:r w:rsidR="00B27F6A" w:rsidRPr="00881970">
        <w:rPr>
          <w:sz w:val="24"/>
          <w:szCs w:val="24"/>
        </w:rPr>
        <w:t xml:space="preserve">you enter your </w:t>
      </w:r>
      <w:r w:rsidR="00C24B2E">
        <w:rPr>
          <w:sz w:val="24"/>
          <w:szCs w:val="24"/>
        </w:rPr>
        <w:t>kingdom</w:t>
      </w:r>
      <w:r w:rsidR="00B27F6A" w:rsidRPr="00881970">
        <w:rPr>
          <w:sz w:val="24"/>
          <w:szCs w:val="24"/>
        </w:rPr>
        <w:t xml:space="preserve">!” </w:t>
      </w:r>
      <w:r w:rsidR="00C57C64">
        <w:rPr>
          <w:sz w:val="24"/>
          <w:szCs w:val="24"/>
        </w:rPr>
        <w:t>(</w:t>
      </w:r>
      <w:r w:rsidR="00B27F6A" w:rsidRPr="00881970">
        <w:rPr>
          <w:sz w:val="24"/>
          <w:szCs w:val="24"/>
        </w:rPr>
        <w:t>Romans 10:8-13</w:t>
      </w:r>
      <w:r w:rsidR="00C57C64">
        <w:rPr>
          <w:sz w:val="24"/>
          <w:szCs w:val="24"/>
        </w:rPr>
        <w:t>) A</w:t>
      </w:r>
      <w:r w:rsidR="00B27F6A" w:rsidRPr="00881970">
        <w:rPr>
          <w:sz w:val="24"/>
          <w:szCs w:val="24"/>
        </w:rPr>
        <w:t xml:space="preserve">nd lastly, he called on the only one who had the power to save him. “There is no other name under heaven whereby we must be saved but the name of Jesus.” </w:t>
      </w:r>
      <w:r w:rsidR="00C24B2E">
        <w:rPr>
          <w:sz w:val="24"/>
          <w:szCs w:val="24"/>
        </w:rPr>
        <w:t>(</w:t>
      </w:r>
      <w:r w:rsidR="00B27F6A" w:rsidRPr="00881970">
        <w:rPr>
          <w:sz w:val="24"/>
          <w:szCs w:val="24"/>
        </w:rPr>
        <w:t>Acts: 4:1</w:t>
      </w:r>
      <w:r w:rsidR="001A1AD4">
        <w:rPr>
          <w:sz w:val="24"/>
          <w:szCs w:val="24"/>
        </w:rPr>
        <w:t>2</w:t>
      </w:r>
      <w:r w:rsidR="00C24B2E">
        <w:rPr>
          <w:sz w:val="24"/>
          <w:szCs w:val="24"/>
        </w:rPr>
        <w:t>)</w:t>
      </w:r>
    </w:p>
    <w:p w14:paraId="46B2FC45" w14:textId="77777777" w:rsidR="00B27F6A" w:rsidRDefault="00B27F6A" w:rsidP="00B27F6A">
      <w:pPr>
        <w:ind w:firstLine="720"/>
        <w:jc w:val="both"/>
        <w:rPr>
          <w:sz w:val="24"/>
          <w:szCs w:val="24"/>
        </w:rPr>
      </w:pPr>
      <w:r w:rsidRPr="00881970">
        <w:rPr>
          <w:sz w:val="24"/>
          <w:szCs w:val="24"/>
        </w:rPr>
        <w:t xml:space="preserve">This man is eternally alive because the one in the middle is alive!  He had a second birth on the cross of </w:t>
      </w:r>
      <w:r w:rsidRPr="00881970">
        <w:rPr>
          <w:b/>
          <w:sz w:val="24"/>
          <w:szCs w:val="24"/>
        </w:rPr>
        <w:t>repentance</w:t>
      </w:r>
      <w:r w:rsidRPr="00881970">
        <w:rPr>
          <w:sz w:val="24"/>
          <w:szCs w:val="24"/>
        </w:rPr>
        <w:t>.  This man, by grace through faith, took hold of the outstretched hand of the One in the middle and rode a cross into heaven, the cross of Christ Jesus.  It just struck me afresh</w:t>
      </w:r>
      <w:r w:rsidR="00C24B2E">
        <w:rPr>
          <w:sz w:val="24"/>
          <w:szCs w:val="24"/>
        </w:rPr>
        <w:t xml:space="preserve"> that very day</w:t>
      </w:r>
      <w:r w:rsidRPr="00881970">
        <w:rPr>
          <w:sz w:val="24"/>
          <w:szCs w:val="24"/>
        </w:rPr>
        <w:t xml:space="preserve"> the Good Shepherd put his </w:t>
      </w:r>
      <w:r w:rsidRPr="00C24B2E">
        <w:rPr>
          <w:i/>
          <w:sz w:val="24"/>
          <w:szCs w:val="24"/>
        </w:rPr>
        <w:t>found sheep</w:t>
      </w:r>
      <w:r w:rsidRPr="00881970">
        <w:rPr>
          <w:sz w:val="24"/>
          <w:szCs w:val="24"/>
        </w:rPr>
        <w:t xml:space="preserve"> on his shoulders and carried him straight home to heaven and into a party!  In the parables of the lost sheep, lost coin, and lost son on</w:t>
      </w:r>
      <w:r w:rsidR="00AF35E8">
        <w:rPr>
          <w:sz w:val="24"/>
          <w:szCs w:val="24"/>
        </w:rPr>
        <w:t>ly</w:t>
      </w:r>
      <w:r w:rsidR="008F4144">
        <w:rPr>
          <w:sz w:val="24"/>
          <w:szCs w:val="24"/>
        </w:rPr>
        <w:t xml:space="preserve"> one</w:t>
      </w:r>
      <w:r w:rsidRPr="00881970">
        <w:rPr>
          <w:sz w:val="24"/>
          <w:szCs w:val="24"/>
        </w:rPr>
        <w:t xml:space="preserve"> thing makes all of heaven break into joyful celebration: one sinner who </w:t>
      </w:r>
      <w:r w:rsidRPr="00881970">
        <w:rPr>
          <w:b/>
          <w:sz w:val="24"/>
          <w:szCs w:val="24"/>
        </w:rPr>
        <w:t>repents</w:t>
      </w:r>
      <w:r w:rsidRPr="00881970">
        <w:rPr>
          <w:sz w:val="24"/>
          <w:szCs w:val="24"/>
        </w:rPr>
        <w:t>!  (Luke 15:4-7, Romans 6:23, Ephesians 1:7, 2:8-16) This man had true godly sorrow and repented. He is saved and home with the Good Shep</w:t>
      </w:r>
      <w:r w:rsidR="00C24B2E">
        <w:rPr>
          <w:sz w:val="24"/>
          <w:szCs w:val="24"/>
        </w:rPr>
        <w:t>he</w:t>
      </w:r>
      <w:r w:rsidRPr="00881970">
        <w:rPr>
          <w:sz w:val="24"/>
          <w:szCs w:val="24"/>
        </w:rPr>
        <w:t>rd. The other had worldly sorrow and is eternally dead and separated from God.</w:t>
      </w:r>
    </w:p>
    <w:p w14:paraId="5B84CF09" w14:textId="77777777" w:rsidR="008643CF" w:rsidRPr="00B47F07" w:rsidRDefault="008643CF" w:rsidP="008643CF">
      <w:pPr>
        <w:jc w:val="center"/>
        <w:rPr>
          <w:b/>
          <w:i/>
          <w:sz w:val="24"/>
          <w:szCs w:val="24"/>
        </w:rPr>
      </w:pPr>
      <w:r w:rsidRPr="00B47F07">
        <w:rPr>
          <w:b/>
          <w:i/>
          <w:sz w:val="24"/>
          <w:szCs w:val="24"/>
        </w:rPr>
        <w:t>John 10:11</w:t>
      </w:r>
    </w:p>
    <w:p w14:paraId="110782A9" w14:textId="77777777" w:rsidR="008643CF" w:rsidRPr="00B47F07" w:rsidRDefault="008643CF" w:rsidP="008643CF">
      <w:pPr>
        <w:jc w:val="center"/>
        <w:rPr>
          <w:b/>
          <w:i/>
          <w:sz w:val="24"/>
          <w:szCs w:val="24"/>
        </w:rPr>
      </w:pPr>
      <w:r w:rsidRPr="00B47F07">
        <w:rPr>
          <w:b/>
          <w:i/>
          <w:sz w:val="24"/>
          <w:szCs w:val="24"/>
        </w:rPr>
        <w:t>I am the Good Shep</w:t>
      </w:r>
      <w:r w:rsidR="00C24B2E">
        <w:rPr>
          <w:b/>
          <w:i/>
          <w:sz w:val="24"/>
          <w:szCs w:val="24"/>
        </w:rPr>
        <w:t>herd</w:t>
      </w:r>
      <w:r w:rsidRPr="00B47F07">
        <w:rPr>
          <w:b/>
          <w:i/>
          <w:sz w:val="24"/>
          <w:szCs w:val="24"/>
        </w:rPr>
        <w:t>; the Good Shep</w:t>
      </w:r>
      <w:r w:rsidR="00C24B2E">
        <w:rPr>
          <w:b/>
          <w:i/>
          <w:sz w:val="24"/>
          <w:szCs w:val="24"/>
        </w:rPr>
        <w:t>her</w:t>
      </w:r>
      <w:r w:rsidRPr="00B47F07">
        <w:rPr>
          <w:b/>
          <w:i/>
          <w:sz w:val="24"/>
          <w:szCs w:val="24"/>
        </w:rPr>
        <w:t>d lays down his life for his sheep.</w:t>
      </w:r>
    </w:p>
    <w:p w14:paraId="682C4092" w14:textId="77777777" w:rsidR="00B27F6A" w:rsidRDefault="00841645" w:rsidP="00841645">
      <w:pPr>
        <w:jc w:val="center"/>
        <w:rPr>
          <w:b/>
          <w:sz w:val="28"/>
          <w:szCs w:val="28"/>
        </w:rPr>
      </w:pPr>
      <w:r>
        <w:rPr>
          <w:b/>
          <w:sz w:val="28"/>
          <w:szCs w:val="28"/>
        </w:rPr>
        <w:t>The Center Cross of Redemption</w:t>
      </w:r>
    </w:p>
    <w:p w14:paraId="04B5FD34" w14:textId="77777777" w:rsidR="008643CF" w:rsidRPr="00B47F07" w:rsidRDefault="008643CF" w:rsidP="008643CF">
      <w:pPr>
        <w:jc w:val="center"/>
        <w:rPr>
          <w:b/>
          <w:i/>
          <w:sz w:val="24"/>
          <w:szCs w:val="24"/>
        </w:rPr>
      </w:pPr>
      <w:r w:rsidRPr="00B47F07">
        <w:rPr>
          <w:b/>
          <w:i/>
          <w:sz w:val="24"/>
          <w:szCs w:val="24"/>
        </w:rPr>
        <w:t>1 Peter 1:18-21</w:t>
      </w:r>
    </w:p>
    <w:p w14:paraId="54BF7766" w14:textId="77777777" w:rsidR="008643CF" w:rsidRDefault="008643CF" w:rsidP="008643CF">
      <w:pPr>
        <w:jc w:val="center"/>
        <w:rPr>
          <w:b/>
          <w:i/>
          <w:sz w:val="24"/>
          <w:szCs w:val="24"/>
        </w:rPr>
      </w:pPr>
      <w:r w:rsidRPr="00B47F07">
        <w:rPr>
          <w:b/>
          <w:i/>
          <w:sz w:val="24"/>
          <w:szCs w:val="24"/>
        </w:rPr>
        <w:t>For you were not redeemed from your empty way of life inherited from your fathers, not with perishable things, like silver or gold, but with the precious blood of Christ, like that of a lamb without defect or blemish. He was destined before the foundation of the world, but was revealed at the end of times for you, who through faith in Him believe in God, who raised Him from the dead and gave Him glory, that your faith and hope might be in God.</w:t>
      </w:r>
    </w:p>
    <w:p w14:paraId="50547725" w14:textId="77777777" w:rsidR="00B27F6A" w:rsidRDefault="00B27F6A" w:rsidP="00B27F6A">
      <w:pPr>
        <w:jc w:val="both"/>
        <w:rPr>
          <w:sz w:val="24"/>
          <w:szCs w:val="24"/>
        </w:rPr>
      </w:pPr>
      <w:r w:rsidRPr="00881970">
        <w:rPr>
          <w:sz w:val="24"/>
          <w:szCs w:val="24"/>
        </w:rPr>
        <w:tab/>
      </w:r>
      <w:r w:rsidR="00F26658">
        <w:rPr>
          <w:sz w:val="24"/>
          <w:szCs w:val="24"/>
        </w:rPr>
        <w:t>Now let’s turn the spotlight o</w:t>
      </w:r>
      <w:r w:rsidRPr="00881970">
        <w:rPr>
          <w:sz w:val="24"/>
          <w:szCs w:val="24"/>
        </w:rPr>
        <w:t>n the center cross</w:t>
      </w:r>
      <w:r w:rsidR="008F4144">
        <w:rPr>
          <w:sz w:val="24"/>
          <w:szCs w:val="24"/>
        </w:rPr>
        <w:t>. T</w:t>
      </w:r>
      <w:r w:rsidRPr="00881970">
        <w:rPr>
          <w:sz w:val="24"/>
          <w:szCs w:val="24"/>
        </w:rPr>
        <w:t xml:space="preserve">he </w:t>
      </w:r>
      <w:r w:rsidR="008F4144">
        <w:rPr>
          <w:sz w:val="24"/>
          <w:szCs w:val="24"/>
        </w:rPr>
        <w:t>Son of God was</w:t>
      </w:r>
      <w:r w:rsidRPr="00881970">
        <w:rPr>
          <w:sz w:val="24"/>
          <w:szCs w:val="24"/>
        </w:rPr>
        <w:t xml:space="preserve"> wearing all the shame, guilt, </w:t>
      </w:r>
      <w:r w:rsidR="00ED7C6D">
        <w:rPr>
          <w:sz w:val="24"/>
          <w:szCs w:val="24"/>
        </w:rPr>
        <w:t>and sin of the world</w:t>
      </w:r>
      <w:r w:rsidR="008F4144">
        <w:rPr>
          <w:sz w:val="24"/>
          <w:szCs w:val="24"/>
        </w:rPr>
        <w:t xml:space="preserve">. </w:t>
      </w:r>
      <w:r w:rsidRPr="00881970">
        <w:rPr>
          <w:sz w:val="24"/>
          <w:szCs w:val="24"/>
        </w:rPr>
        <w:t>He, who knew no sin, became our sin, and at that moment, His Father had to look away from His Son because His eyes are too holy to lo</w:t>
      </w:r>
      <w:r w:rsidR="008F4144">
        <w:rPr>
          <w:sz w:val="24"/>
          <w:szCs w:val="24"/>
        </w:rPr>
        <w:t>ok on sin. Jesus bore the undiluted</w:t>
      </w:r>
      <w:r w:rsidRPr="00881970">
        <w:rPr>
          <w:sz w:val="24"/>
          <w:szCs w:val="24"/>
        </w:rPr>
        <w:t xml:space="preserve"> wrath of God in my place, and in yours. Jesus had no sin in Him, but He had all sins on Him. As He hung suffering and separated from His Father who loved Him, He experienced the emptiness and loneliness that each of us are born into as sinners, far away from God.  (Ephesians 2:12-14, 2 Corinthians 2:21, 1 Peter 2:24, 1 John 1:5, 3:5, Galatians 3:13) The door to the kingdom of heaven was open to sinners by the One and Only God on the center cross. There are two keys to open the door of salvation: </w:t>
      </w:r>
      <w:r w:rsidRPr="00881970">
        <w:rPr>
          <w:b/>
          <w:sz w:val="24"/>
          <w:szCs w:val="24"/>
        </w:rPr>
        <w:t>Repentance</w:t>
      </w:r>
      <w:r w:rsidRPr="00881970">
        <w:rPr>
          <w:sz w:val="24"/>
          <w:szCs w:val="24"/>
        </w:rPr>
        <w:t xml:space="preserve"> and </w:t>
      </w:r>
      <w:r w:rsidRPr="00881970">
        <w:rPr>
          <w:b/>
          <w:sz w:val="24"/>
          <w:szCs w:val="24"/>
        </w:rPr>
        <w:t>Faith in THE ONE</w:t>
      </w:r>
      <w:r w:rsidRPr="00881970">
        <w:rPr>
          <w:sz w:val="24"/>
          <w:szCs w:val="24"/>
        </w:rPr>
        <w:t xml:space="preserve">. </w:t>
      </w:r>
    </w:p>
    <w:p w14:paraId="536BA048" w14:textId="77777777" w:rsidR="008643CF" w:rsidRPr="008643CF" w:rsidRDefault="008643CF" w:rsidP="008643CF">
      <w:pPr>
        <w:jc w:val="center"/>
        <w:rPr>
          <w:rFonts w:cstheme="minorHAnsi"/>
          <w:b/>
          <w:i/>
          <w:sz w:val="24"/>
          <w:szCs w:val="24"/>
        </w:rPr>
      </w:pPr>
      <w:r w:rsidRPr="008643CF">
        <w:rPr>
          <w:rFonts w:cstheme="minorHAnsi"/>
          <w:b/>
          <w:i/>
          <w:sz w:val="24"/>
          <w:szCs w:val="24"/>
        </w:rPr>
        <w:t>Acts 20:20-21</w:t>
      </w:r>
    </w:p>
    <w:p w14:paraId="62F0BBD4" w14:textId="77777777" w:rsidR="008643CF" w:rsidRPr="008643CF" w:rsidRDefault="008643CF" w:rsidP="008643CF">
      <w:pPr>
        <w:spacing w:before="100" w:beforeAutospacing="1" w:after="100" w:afterAutospacing="1" w:line="240" w:lineRule="auto"/>
        <w:jc w:val="center"/>
        <w:rPr>
          <w:rFonts w:eastAsia="Times New Roman" w:cstheme="minorHAnsi"/>
          <w:b/>
          <w:i/>
          <w:sz w:val="24"/>
          <w:szCs w:val="24"/>
        </w:rPr>
      </w:pPr>
      <w:r w:rsidRPr="008643CF">
        <w:rPr>
          <w:rFonts w:eastAsia="Times New Roman" w:cstheme="minorHAnsi"/>
          <w:b/>
          <w:i/>
          <w:sz w:val="24"/>
          <w:szCs w:val="24"/>
          <w:vertAlign w:val="superscript"/>
        </w:rPr>
        <w:t>20 </w:t>
      </w:r>
      <w:r w:rsidRPr="008643CF">
        <w:rPr>
          <w:rFonts w:eastAsia="Times New Roman" w:cstheme="minorHAnsi"/>
          <w:b/>
          <w:i/>
          <w:sz w:val="24"/>
          <w:szCs w:val="24"/>
        </w:rPr>
        <w:t xml:space="preserve">You know that I have not hesitated to preach anything that would be helpful to you but have taught you publicly and from house to house. </w:t>
      </w:r>
      <w:r w:rsidRPr="008643CF">
        <w:rPr>
          <w:rFonts w:eastAsia="Times New Roman" w:cstheme="minorHAnsi"/>
          <w:b/>
          <w:i/>
          <w:sz w:val="24"/>
          <w:szCs w:val="24"/>
          <w:vertAlign w:val="superscript"/>
        </w:rPr>
        <w:t>21 </w:t>
      </w:r>
      <w:r w:rsidRPr="008643CF">
        <w:rPr>
          <w:rFonts w:eastAsia="Times New Roman" w:cstheme="minorHAnsi"/>
          <w:b/>
          <w:i/>
          <w:sz w:val="24"/>
          <w:szCs w:val="24"/>
        </w:rPr>
        <w:t>I have declared to both Jews and Greeks that they must turn to God in repentance and have faith in our Lord Jesus.</w:t>
      </w:r>
    </w:p>
    <w:p w14:paraId="48628D68" w14:textId="77777777" w:rsidR="00B27F6A" w:rsidRDefault="00B27F6A" w:rsidP="00B27F6A">
      <w:pPr>
        <w:ind w:firstLine="720"/>
        <w:jc w:val="both"/>
        <w:rPr>
          <w:sz w:val="24"/>
          <w:szCs w:val="24"/>
        </w:rPr>
      </w:pPr>
      <w:r w:rsidRPr="00881970">
        <w:rPr>
          <w:sz w:val="24"/>
          <w:szCs w:val="24"/>
        </w:rPr>
        <w:t>This is the Gospel - the power of God to save any one who repent</w:t>
      </w:r>
      <w:r w:rsidR="008B5B1A">
        <w:rPr>
          <w:sz w:val="24"/>
          <w:szCs w:val="24"/>
        </w:rPr>
        <w:t>s</w:t>
      </w:r>
      <w:r w:rsidRPr="00881970">
        <w:rPr>
          <w:sz w:val="24"/>
          <w:szCs w:val="24"/>
        </w:rPr>
        <w:t xml:space="preserve"> of their sins, and put</w:t>
      </w:r>
      <w:r w:rsidR="008B5B1A">
        <w:rPr>
          <w:sz w:val="24"/>
          <w:szCs w:val="24"/>
        </w:rPr>
        <w:t>s</w:t>
      </w:r>
      <w:r w:rsidRPr="00881970">
        <w:rPr>
          <w:sz w:val="24"/>
          <w:szCs w:val="24"/>
        </w:rPr>
        <w:t xml:space="preserve"> their faith in the One on whom God put their sins, The LORD JESUS CHRIST! The cross of Redemption is the great</w:t>
      </w:r>
      <w:r w:rsidR="008B5B1A">
        <w:rPr>
          <w:sz w:val="24"/>
          <w:szCs w:val="24"/>
        </w:rPr>
        <w:t>est</w:t>
      </w:r>
      <w:r w:rsidRPr="00881970">
        <w:rPr>
          <w:sz w:val="24"/>
          <w:szCs w:val="24"/>
        </w:rPr>
        <w:t xml:space="preserve"> dividing force of all of history</w:t>
      </w:r>
      <w:r w:rsidR="008B5B1A">
        <w:rPr>
          <w:sz w:val="24"/>
          <w:szCs w:val="24"/>
        </w:rPr>
        <w:t>.</w:t>
      </w:r>
      <w:r w:rsidRPr="00881970">
        <w:rPr>
          <w:sz w:val="24"/>
          <w:szCs w:val="24"/>
        </w:rPr>
        <w:t xml:space="preserve"> </w:t>
      </w:r>
      <w:r w:rsidR="008B5B1A">
        <w:rPr>
          <w:sz w:val="24"/>
          <w:szCs w:val="24"/>
        </w:rPr>
        <w:t>It’s</w:t>
      </w:r>
      <w:r w:rsidRPr="00881970">
        <w:rPr>
          <w:sz w:val="24"/>
          <w:szCs w:val="24"/>
        </w:rPr>
        <w:t xml:space="preserve"> also the great</w:t>
      </w:r>
      <w:r w:rsidR="008B5B1A">
        <w:rPr>
          <w:sz w:val="24"/>
          <w:szCs w:val="24"/>
        </w:rPr>
        <w:t>est</w:t>
      </w:r>
      <w:r w:rsidRPr="00881970">
        <w:rPr>
          <w:sz w:val="24"/>
          <w:szCs w:val="24"/>
        </w:rPr>
        <w:t xml:space="preserve"> reconciling force for all who will believe in the God-man who was on the cross in the middle.</w:t>
      </w:r>
    </w:p>
    <w:p w14:paraId="07D79D03" w14:textId="77777777" w:rsidR="008643CF" w:rsidRPr="00B47F07" w:rsidRDefault="008643CF" w:rsidP="008643CF">
      <w:pPr>
        <w:jc w:val="center"/>
        <w:rPr>
          <w:b/>
          <w:i/>
          <w:sz w:val="24"/>
          <w:szCs w:val="24"/>
        </w:rPr>
      </w:pPr>
      <w:r w:rsidRPr="00B47F07">
        <w:rPr>
          <w:b/>
          <w:i/>
          <w:sz w:val="24"/>
          <w:szCs w:val="24"/>
        </w:rPr>
        <w:t>Galatians 3:13</w:t>
      </w:r>
    </w:p>
    <w:p w14:paraId="75AF217A" w14:textId="77777777" w:rsidR="008643CF" w:rsidRPr="00B47F07" w:rsidRDefault="008643CF" w:rsidP="008643CF">
      <w:pPr>
        <w:jc w:val="center"/>
        <w:rPr>
          <w:b/>
          <w:i/>
          <w:sz w:val="24"/>
          <w:szCs w:val="24"/>
        </w:rPr>
      </w:pPr>
      <w:r w:rsidRPr="00B47F07">
        <w:rPr>
          <w:b/>
          <w:i/>
          <w:sz w:val="24"/>
          <w:szCs w:val="24"/>
        </w:rPr>
        <w:t>Christ redeemed us from the curse of the law by becoming a curse for us, for cursed is everyone who is hung on a tree. He redeemed us in order that the blessing given to Abraham might come to the Gentiles through Christ Jesus, so that by faith we might receive the promise of the Spirit.</w:t>
      </w:r>
    </w:p>
    <w:p w14:paraId="5AA437A9" w14:textId="77777777" w:rsidR="00E031F1" w:rsidRPr="00881970" w:rsidRDefault="00E031F1" w:rsidP="00E031F1">
      <w:pPr>
        <w:ind w:firstLine="720"/>
        <w:jc w:val="both"/>
        <w:rPr>
          <w:sz w:val="24"/>
          <w:szCs w:val="24"/>
        </w:rPr>
      </w:pPr>
      <w:r w:rsidRPr="00881970">
        <w:rPr>
          <w:sz w:val="24"/>
          <w:szCs w:val="24"/>
        </w:rPr>
        <w:t>If you have never been to the cross of Christ, and seen your sins on the Holy Son of God, His nail scared hands are extended to you.  If you will surrender your life in repentance, and put your faith in the One on whom God put your sins, today is the day of salvation. I plead with you do not harden your heart. None of us know if today will be our last,</w:t>
      </w:r>
      <w:r w:rsidR="00DF15A4">
        <w:rPr>
          <w:sz w:val="24"/>
          <w:szCs w:val="24"/>
        </w:rPr>
        <w:t xml:space="preserve"> nor if</w:t>
      </w:r>
      <w:r w:rsidRPr="00881970">
        <w:rPr>
          <w:sz w:val="24"/>
          <w:szCs w:val="24"/>
        </w:rPr>
        <w:t xml:space="preserve"> His invitation </w:t>
      </w:r>
      <w:r w:rsidR="00DF15A4">
        <w:rPr>
          <w:sz w:val="24"/>
          <w:szCs w:val="24"/>
        </w:rPr>
        <w:t>will be</w:t>
      </w:r>
      <w:r w:rsidRPr="00881970">
        <w:rPr>
          <w:sz w:val="24"/>
          <w:szCs w:val="24"/>
        </w:rPr>
        <w:t xml:space="preserve"> extend</w:t>
      </w:r>
      <w:r w:rsidR="00DF15A4">
        <w:rPr>
          <w:sz w:val="24"/>
          <w:szCs w:val="24"/>
        </w:rPr>
        <w:t>ed</w:t>
      </w:r>
      <w:r w:rsidRPr="00881970">
        <w:rPr>
          <w:sz w:val="24"/>
          <w:szCs w:val="24"/>
        </w:rPr>
        <w:t xml:space="preserve"> to you</w:t>
      </w:r>
      <w:r w:rsidR="00DF15A4">
        <w:rPr>
          <w:sz w:val="24"/>
          <w:szCs w:val="24"/>
        </w:rPr>
        <w:t xml:space="preserve"> again</w:t>
      </w:r>
      <w:r w:rsidRPr="00881970">
        <w:rPr>
          <w:sz w:val="24"/>
          <w:szCs w:val="24"/>
        </w:rPr>
        <w:t>.</w:t>
      </w:r>
      <w:r w:rsidR="00DF15A4">
        <w:rPr>
          <w:sz w:val="24"/>
          <w:szCs w:val="24"/>
        </w:rPr>
        <w:t xml:space="preserve"> So while you still have today, come, r</w:t>
      </w:r>
      <w:r w:rsidRPr="00881970">
        <w:rPr>
          <w:sz w:val="24"/>
          <w:szCs w:val="24"/>
        </w:rPr>
        <w:t>epent and be reconciled to God</w:t>
      </w:r>
      <w:r w:rsidR="00DF15A4">
        <w:rPr>
          <w:sz w:val="24"/>
          <w:szCs w:val="24"/>
        </w:rPr>
        <w:t>.</w:t>
      </w:r>
      <w:r w:rsidRPr="00881970">
        <w:rPr>
          <w:sz w:val="24"/>
          <w:szCs w:val="24"/>
        </w:rPr>
        <w:t xml:space="preserve"> </w:t>
      </w:r>
      <w:r w:rsidR="00DF15A4">
        <w:rPr>
          <w:sz w:val="24"/>
          <w:szCs w:val="24"/>
        </w:rPr>
        <w:t>He will make you His bride!</w:t>
      </w:r>
    </w:p>
    <w:p w14:paraId="68F82F6D" w14:textId="77777777" w:rsidR="00500C8F" w:rsidRDefault="00500C8F" w:rsidP="00B27F6A">
      <w:pPr>
        <w:jc w:val="both"/>
        <w:rPr>
          <w:b/>
          <w:i/>
          <w:sz w:val="24"/>
          <w:szCs w:val="24"/>
        </w:rPr>
      </w:pPr>
    </w:p>
    <w:p w14:paraId="14404B0E" w14:textId="77777777" w:rsidR="00B27F6A" w:rsidRPr="006827AF" w:rsidRDefault="00B27F6A" w:rsidP="003C6B62">
      <w:pPr>
        <w:pStyle w:val="ListParagraph"/>
        <w:numPr>
          <w:ilvl w:val="0"/>
          <w:numId w:val="5"/>
        </w:numPr>
        <w:jc w:val="center"/>
        <w:rPr>
          <w:sz w:val="24"/>
          <w:szCs w:val="24"/>
        </w:rPr>
      </w:pPr>
    </w:p>
    <w:p w14:paraId="018C257E" w14:textId="77777777" w:rsidR="00B27F6A" w:rsidRDefault="00B27F6A" w:rsidP="00B27F6A">
      <w:pPr>
        <w:jc w:val="center"/>
        <w:rPr>
          <w:b/>
          <w:sz w:val="28"/>
          <w:szCs w:val="28"/>
        </w:rPr>
      </w:pPr>
      <w:r w:rsidRPr="00500C8F">
        <w:rPr>
          <w:b/>
          <w:sz w:val="28"/>
          <w:szCs w:val="28"/>
        </w:rPr>
        <w:t xml:space="preserve">Pearls of </w:t>
      </w:r>
      <w:r w:rsidR="00B7614A">
        <w:rPr>
          <w:b/>
          <w:sz w:val="28"/>
          <w:szCs w:val="28"/>
        </w:rPr>
        <w:t>W</w:t>
      </w:r>
      <w:r w:rsidRPr="00500C8F">
        <w:rPr>
          <w:b/>
          <w:sz w:val="28"/>
          <w:szCs w:val="28"/>
        </w:rPr>
        <w:t>isdom</w:t>
      </w:r>
    </w:p>
    <w:p w14:paraId="7886F83C" w14:textId="77777777" w:rsidR="00B7614A" w:rsidRPr="00B7614A" w:rsidRDefault="00B7614A" w:rsidP="00B27F6A">
      <w:pPr>
        <w:jc w:val="center"/>
        <w:rPr>
          <w:b/>
          <w:i/>
          <w:sz w:val="24"/>
          <w:szCs w:val="24"/>
        </w:rPr>
      </w:pPr>
      <w:r w:rsidRPr="00B7614A">
        <w:rPr>
          <w:b/>
          <w:i/>
          <w:sz w:val="24"/>
          <w:szCs w:val="24"/>
        </w:rPr>
        <w:t>1 Corinthians</w:t>
      </w:r>
      <w:r w:rsidR="002222FF">
        <w:rPr>
          <w:b/>
          <w:i/>
          <w:sz w:val="24"/>
          <w:szCs w:val="24"/>
        </w:rPr>
        <w:t xml:space="preserve"> 1:</w:t>
      </w:r>
      <w:r w:rsidRPr="00B7614A">
        <w:rPr>
          <w:b/>
          <w:i/>
          <w:sz w:val="24"/>
          <w:szCs w:val="24"/>
        </w:rPr>
        <w:t>21-24 (NASB)</w:t>
      </w:r>
    </w:p>
    <w:p w14:paraId="6CEE0F1B" w14:textId="77777777" w:rsidR="00500C8F" w:rsidRDefault="00B7614A" w:rsidP="0091343A">
      <w:pPr>
        <w:jc w:val="center"/>
        <w:rPr>
          <w:b/>
          <w:i/>
          <w:sz w:val="24"/>
          <w:szCs w:val="24"/>
        </w:rPr>
      </w:pPr>
      <w:r w:rsidRPr="00FA63FE">
        <w:rPr>
          <w:b/>
          <w:i/>
          <w:sz w:val="24"/>
          <w:szCs w:val="24"/>
        </w:rPr>
        <w:t>For since in the wisdom of God the world through its wisdom did not come to know God, God was well-pleased through the foolishness of the message preached to save those who believe. 22 For indeed Jews ask for signs and Greeks search for wisdom; but we preach Christ crucified, to Jews a stumbling block and to Gentiles foolishness, but to those called, both Jews and Greeks, Christ the power of God and the Wisdom of God.</w:t>
      </w:r>
    </w:p>
    <w:p w14:paraId="03C66730" w14:textId="77777777" w:rsidR="00F21C22" w:rsidRDefault="00071E34" w:rsidP="00F21C22">
      <w:pPr>
        <w:ind w:firstLine="720"/>
        <w:jc w:val="both"/>
        <w:rPr>
          <w:sz w:val="24"/>
          <w:szCs w:val="24"/>
        </w:rPr>
      </w:pPr>
      <w:r>
        <w:rPr>
          <w:sz w:val="24"/>
          <w:szCs w:val="24"/>
        </w:rPr>
        <w:t xml:space="preserve">Am I </w:t>
      </w:r>
      <w:r w:rsidR="00F21C22">
        <w:rPr>
          <w:sz w:val="24"/>
          <w:szCs w:val="24"/>
        </w:rPr>
        <w:t>ashamed</w:t>
      </w:r>
      <w:r>
        <w:rPr>
          <w:sz w:val="24"/>
          <w:szCs w:val="24"/>
        </w:rPr>
        <w:t xml:space="preserve"> of this gospel? Then why do I not open my mouth and share it more? </w:t>
      </w:r>
      <w:r w:rsidR="00F26658">
        <w:rPr>
          <w:sz w:val="24"/>
          <w:szCs w:val="24"/>
        </w:rPr>
        <w:t xml:space="preserve"> When I’m not walking in the power of the Holy Spirit, I have no desire or power to do so. </w:t>
      </w:r>
      <w:r w:rsidR="00DF15A4">
        <w:rPr>
          <w:sz w:val="24"/>
          <w:szCs w:val="24"/>
        </w:rPr>
        <w:t>“</w:t>
      </w:r>
      <w:r>
        <w:rPr>
          <w:sz w:val="24"/>
          <w:szCs w:val="24"/>
        </w:rPr>
        <w:t xml:space="preserve">And Jesus </w:t>
      </w:r>
      <w:r w:rsidR="00F21C22">
        <w:rPr>
          <w:sz w:val="24"/>
          <w:szCs w:val="24"/>
        </w:rPr>
        <w:t>replied</w:t>
      </w:r>
      <w:r w:rsidR="00DF15A4">
        <w:rPr>
          <w:sz w:val="24"/>
          <w:szCs w:val="24"/>
        </w:rPr>
        <w:t>, “</w:t>
      </w:r>
      <w:r w:rsidR="00F21C22">
        <w:rPr>
          <w:sz w:val="24"/>
          <w:szCs w:val="24"/>
        </w:rPr>
        <w:t xml:space="preserve">I came preaching the gospel of God and saying, “The time is fulfilled, and the kingdom of God is at hand; repent and believe the gospel.” (Mark 1:14-16) </w:t>
      </w:r>
      <w:r w:rsidR="00DF15A4">
        <w:rPr>
          <w:sz w:val="24"/>
          <w:szCs w:val="24"/>
        </w:rPr>
        <w:t>“</w:t>
      </w:r>
      <w:r w:rsidR="00F21C22">
        <w:rPr>
          <w:sz w:val="24"/>
          <w:szCs w:val="24"/>
        </w:rPr>
        <w:t xml:space="preserve">Follow </w:t>
      </w:r>
      <w:r>
        <w:rPr>
          <w:sz w:val="24"/>
          <w:szCs w:val="24"/>
        </w:rPr>
        <w:t>Me, and I will make you bec</w:t>
      </w:r>
      <w:r w:rsidR="00F26658">
        <w:rPr>
          <w:sz w:val="24"/>
          <w:szCs w:val="24"/>
        </w:rPr>
        <w:t xml:space="preserve">ome fishers of men </w:t>
      </w:r>
      <w:r w:rsidR="00DF15A4">
        <w:rPr>
          <w:sz w:val="24"/>
          <w:szCs w:val="24"/>
        </w:rPr>
        <w:t>(</w:t>
      </w:r>
      <w:r w:rsidR="00F26658">
        <w:rPr>
          <w:sz w:val="24"/>
          <w:szCs w:val="24"/>
        </w:rPr>
        <w:t>and women</w:t>
      </w:r>
      <w:r w:rsidR="00DF15A4">
        <w:rPr>
          <w:sz w:val="24"/>
          <w:szCs w:val="24"/>
        </w:rPr>
        <w:t>).</w:t>
      </w:r>
      <w:r w:rsidR="00F26658">
        <w:rPr>
          <w:sz w:val="24"/>
          <w:szCs w:val="24"/>
        </w:rPr>
        <w:t>” He</w:t>
      </w:r>
      <w:r>
        <w:rPr>
          <w:sz w:val="24"/>
          <w:szCs w:val="24"/>
        </w:rPr>
        <w:t xml:space="preserve"> did not say,</w:t>
      </w:r>
      <w:r w:rsidR="00F21C22">
        <w:rPr>
          <w:sz w:val="24"/>
          <w:szCs w:val="24"/>
        </w:rPr>
        <w:t xml:space="preserve"> how</w:t>
      </w:r>
      <w:r>
        <w:rPr>
          <w:sz w:val="24"/>
          <w:szCs w:val="24"/>
        </w:rPr>
        <w:t xml:space="preserve"> beautiful are the </w:t>
      </w:r>
      <w:r w:rsidR="00F21C22">
        <w:rPr>
          <w:sz w:val="24"/>
          <w:szCs w:val="24"/>
        </w:rPr>
        <w:t xml:space="preserve">seats, but how </w:t>
      </w:r>
      <w:r>
        <w:rPr>
          <w:sz w:val="24"/>
          <w:szCs w:val="24"/>
        </w:rPr>
        <w:t>beautiful are the feet</w:t>
      </w:r>
      <w:r w:rsidR="00F26658">
        <w:rPr>
          <w:sz w:val="24"/>
          <w:szCs w:val="24"/>
        </w:rPr>
        <w:t>,</w:t>
      </w:r>
      <w:r>
        <w:rPr>
          <w:sz w:val="24"/>
          <w:szCs w:val="24"/>
        </w:rPr>
        <w:t xml:space="preserve"> of those who bring the good news</w:t>
      </w:r>
      <w:r w:rsidR="00F21C22">
        <w:rPr>
          <w:sz w:val="24"/>
          <w:szCs w:val="24"/>
        </w:rPr>
        <w:t>! Therefore go into the entire world and preach the gospel to all creation!</w:t>
      </w:r>
      <w:r w:rsidR="00841645">
        <w:rPr>
          <w:sz w:val="24"/>
          <w:szCs w:val="24"/>
        </w:rPr>
        <w:t>”</w:t>
      </w:r>
    </w:p>
    <w:p w14:paraId="6D7150F6" w14:textId="77777777" w:rsidR="00F21C22" w:rsidRDefault="00F21C22" w:rsidP="00707A50">
      <w:pPr>
        <w:jc w:val="center"/>
        <w:rPr>
          <w:b/>
          <w:i/>
          <w:sz w:val="24"/>
          <w:szCs w:val="24"/>
        </w:rPr>
      </w:pPr>
    </w:p>
    <w:p w14:paraId="2F3BD3DF" w14:textId="77777777" w:rsidR="00F21C22" w:rsidRDefault="00F21C22" w:rsidP="00707A50">
      <w:pPr>
        <w:jc w:val="center"/>
        <w:rPr>
          <w:b/>
          <w:i/>
          <w:sz w:val="24"/>
          <w:szCs w:val="24"/>
        </w:rPr>
      </w:pPr>
    </w:p>
    <w:p w14:paraId="253BD812" w14:textId="77777777" w:rsidR="00F21C22" w:rsidRDefault="00F21C22" w:rsidP="00707A50">
      <w:pPr>
        <w:jc w:val="center"/>
        <w:rPr>
          <w:b/>
          <w:i/>
          <w:sz w:val="24"/>
          <w:szCs w:val="24"/>
        </w:rPr>
      </w:pPr>
    </w:p>
    <w:p w14:paraId="03DCFE03" w14:textId="77777777" w:rsidR="00012E63" w:rsidRPr="003B2E00" w:rsidRDefault="00012E63" w:rsidP="003B2E00">
      <w:pPr>
        <w:pStyle w:val="ListParagraph"/>
        <w:numPr>
          <w:ilvl w:val="0"/>
          <w:numId w:val="35"/>
        </w:numPr>
        <w:jc w:val="center"/>
        <w:rPr>
          <w:b/>
          <w:i/>
          <w:sz w:val="24"/>
          <w:szCs w:val="24"/>
        </w:rPr>
      </w:pPr>
    </w:p>
    <w:p w14:paraId="500979E7" w14:textId="77777777" w:rsidR="0091343A" w:rsidRPr="00121D0F" w:rsidRDefault="00072DDE" w:rsidP="00707A50">
      <w:pPr>
        <w:jc w:val="center"/>
        <w:rPr>
          <w:b/>
          <w:sz w:val="40"/>
          <w:szCs w:val="40"/>
        </w:rPr>
      </w:pPr>
      <w:r w:rsidRPr="00121D0F">
        <w:rPr>
          <w:b/>
          <w:sz w:val="40"/>
          <w:szCs w:val="40"/>
        </w:rPr>
        <w:t>Chapter #5</w:t>
      </w:r>
    </w:p>
    <w:p w14:paraId="16967155" w14:textId="77777777" w:rsidR="00634E2F" w:rsidRPr="00634E2F" w:rsidRDefault="00634E2F" w:rsidP="00707A50">
      <w:pPr>
        <w:jc w:val="center"/>
        <w:rPr>
          <w:b/>
          <w:sz w:val="40"/>
          <w:szCs w:val="40"/>
        </w:rPr>
      </w:pPr>
      <w:r w:rsidRPr="00634E2F">
        <w:rPr>
          <w:b/>
          <w:sz w:val="40"/>
          <w:szCs w:val="40"/>
        </w:rPr>
        <w:t xml:space="preserve">To See </w:t>
      </w:r>
      <w:r w:rsidR="005A7DEB">
        <w:rPr>
          <w:b/>
          <w:sz w:val="40"/>
          <w:szCs w:val="40"/>
        </w:rPr>
        <w:t>I</w:t>
      </w:r>
      <w:r w:rsidRPr="00634E2F">
        <w:rPr>
          <w:b/>
          <w:sz w:val="40"/>
          <w:szCs w:val="40"/>
        </w:rPr>
        <w:t>s To Know</w:t>
      </w:r>
    </w:p>
    <w:p w14:paraId="24867843" w14:textId="77777777" w:rsidR="00AD1B0C" w:rsidRPr="00AD1B0C" w:rsidRDefault="00AD1B0C" w:rsidP="00072DDE">
      <w:pPr>
        <w:jc w:val="center"/>
        <w:rPr>
          <w:b/>
          <w:i/>
          <w:sz w:val="24"/>
          <w:szCs w:val="24"/>
        </w:rPr>
      </w:pPr>
      <w:r w:rsidRPr="00AD1B0C">
        <w:rPr>
          <w:b/>
          <w:i/>
          <w:sz w:val="24"/>
          <w:szCs w:val="24"/>
        </w:rPr>
        <w:t>2 Corinthians 13:5-6 (NASB)</w:t>
      </w:r>
    </w:p>
    <w:p w14:paraId="55C06686" w14:textId="77777777" w:rsidR="00F158F4" w:rsidRDefault="00AD1B0C" w:rsidP="00937458">
      <w:pPr>
        <w:pBdr>
          <w:bottom w:val="dotted" w:sz="24" w:space="4" w:color="auto"/>
        </w:pBdr>
        <w:jc w:val="center"/>
        <w:rPr>
          <w:rStyle w:val="text"/>
          <w:b/>
          <w:i/>
          <w:sz w:val="24"/>
          <w:szCs w:val="24"/>
        </w:rPr>
      </w:pPr>
      <w:r w:rsidRPr="00AD1B0C">
        <w:rPr>
          <w:rStyle w:val="text"/>
          <w:b/>
          <w:i/>
          <w:sz w:val="24"/>
          <w:szCs w:val="24"/>
        </w:rPr>
        <w:t xml:space="preserve">Test yourselves </w:t>
      </w:r>
      <w:r w:rsidRPr="00AD1B0C">
        <w:rPr>
          <w:rStyle w:val="text"/>
          <w:b/>
          <w:i/>
          <w:iCs/>
          <w:sz w:val="24"/>
          <w:szCs w:val="24"/>
        </w:rPr>
        <w:t>to see</w:t>
      </w:r>
      <w:r w:rsidRPr="00AD1B0C">
        <w:rPr>
          <w:rStyle w:val="text"/>
          <w:b/>
          <w:i/>
          <w:sz w:val="24"/>
          <w:szCs w:val="24"/>
        </w:rPr>
        <w:t xml:space="preserve"> if you are in the faith; examine yourselves! Or do you not recognize this about yourselves</w:t>
      </w:r>
      <w:r w:rsidR="005B0A51" w:rsidRPr="00AD1B0C">
        <w:rPr>
          <w:rStyle w:val="text"/>
          <w:b/>
          <w:i/>
          <w:sz w:val="24"/>
          <w:szCs w:val="24"/>
        </w:rPr>
        <w:t>,</w:t>
      </w:r>
      <w:r w:rsidR="005B0A51">
        <w:rPr>
          <w:rStyle w:val="text"/>
          <w:b/>
          <w:i/>
          <w:sz w:val="24"/>
          <w:szCs w:val="24"/>
        </w:rPr>
        <w:t xml:space="preserve"> that</w:t>
      </w:r>
      <w:r w:rsidRPr="00AD1B0C">
        <w:rPr>
          <w:rStyle w:val="text"/>
          <w:b/>
          <w:i/>
          <w:sz w:val="24"/>
          <w:szCs w:val="24"/>
        </w:rPr>
        <w:t xml:space="preserve"> Jesus Christ is in you—unless indeed you fail the test?</w:t>
      </w:r>
      <w:r w:rsidRPr="00AD1B0C">
        <w:rPr>
          <w:b/>
          <w:i/>
          <w:sz w:val="24"/>
          <w:szCs w:val="24"/>
        </w:rPr>
        <w:t xml:space="preserve"> </w:t>
      </w:r>
      <w:r w:rsidRPr="00AD1B0C">
        <w:rPr>
          <w:rStyle w:val="text"/>
          <w:b/>
          <w:i/>
          <w:sz w:val="24"/>
          <w:szCs w:val="24"/>
          <w:vertAlign w:val="superscript"/>
        </w:rPr>
        <w:t>6 </w:t>
      </w:r>
      <w:r w:rsidRPr="00AD1B0C">
        <w:rPr>
          <w:rStyle w:val="text"/>
          <w:b/>
          <w:i/>
          <w:sz w:val="24"/>
          <w:szCs w:val="24"/>
        </w:rPr>
        <w:t>But I trust that you will realize that we ourselves do not fail the test.</w:t>
      </w:r>
    </w:p>
    <w:p w14:paraId="512A07C2" w14:textId="77777777" w:rsidR="00E20E34" w:rsidRPr="00E20E34" w:rsidRDefault="00E20E34" w:rsidP="00E20E34">
      <w:pPr>
        <w:jc w:val="center"/>
        <w:rPr>
          <w:b/>
          <w:sz w:val="28"/>
          <w:szCs w:val="28"/>
        </w:rPr>
      </w:pPr>
      <w:r w:rsidRPr="00E20E34">
        <w:rPr>
          <w:b/>
          <w:sz w:val="28"/>
          <w:szCs w:val="28"/>
        </w:rPr>
        <w:t>Do You Know You Have Eternal Life?</w:t>
      </w:r>
    </w:p>
    <w:p w14:paraId="54787897" w14:textId="77777777" w:rsidR="00C57C64" w:rsidRDefault="004A6558" w:rsidP="00C57C64">
      <w:pPr>
        <w:ind w:firstLine="720"/>
        <w:jc w:val="both"/>
        <w:rPr>
          <w:sz w:val="24"/>
          <w:szCs w:val="24"/>
        </w:rPr>
      </w:pPr>
      <w:r>
        <w:rPr>
          <w:sz w:val="24"/>
          <w:szCs w:val="24"/>
        </w:rPr>
        <w:t>My youngest son Robbie’s favorite book</w:t>
      </w:r>
      <w:r w:rsidR="00841645">
        <w:rPr>
          <w:sz w:val="24"/>
          <w:szCs w:val="24"/>
        </w:rPr>
        <w:t>,</w:t>
      </w:r>
      <w:r>
        <w:rPr>
          <w:sz w:val="24"/>
          <w:szCs w:val="24"/>
        </w:rPr>
        <w:t xml:space="preserve"> when he was a little boy</w:t>
      </w:r>
      <w:r w:rsidR="00841645">
        <w:rPr>
          <w:sz w:val="24"/>
          <w:szCs w:val="24"/>
        </w:rPr>
        <w:t>,</w:t>
      </w:r>
      <w:r>
        <w:rPr>
          <w:sz w:val="24"/>
          <w:szCs w:val="24"/>
        </w:rPr>
        <w:t xml:space="preserve"> was a true story written by Cheryl Hicks Settle about her father’s journey of faith and obedience in fo</w:t>
      </w:r>
      <w:r w:rsidR="00DF15A4">
        <w:rPr>
          <w:sz w:val="24"/>
          <w:szCs w:val="24"/>
        </w:rPr>
        <w:t xml:space="preserve">llowing the Lord. The title is </w:t>
      </w:r>
      <w:r w:rsidRPr="00DF15A4">
        <w:rPr>
          <w:i/>
          <w:sz w:val="24"/>
          <w:szCs w:val="24"/>
          <w:u w:val="single"/>
        </w:rPr>
        <w:t>You’ve heard of Abraham Now meet Floyd</w:t>
      </w:r>
      <w:r>
        <w:rPr>
          <w:sz w:val="24"/>
          <w:szCs w:val="24"/>
        </w:rPr>
        <w:t>. Floyd was only five years old when His father divorced</w:t>
      </w:r>
      <w:r w:rsidR="00835CD5">
        <w:rPr>
          <w:sz w:val="24"/>
          <w:szCs w:val="24"/>
        </w:rPr>
        <w:t xml:space="preserve"> his mom. This left his family homeless so they went to live with his grandmother in Nunnelly</w:t>
      </w:r>
      <w:r w:rsidR="00EF11B3">
        <w:rPr>
          <w:sz w:val="24"/>
          <w:szCs w:val="24"/>
        </w:rPr>
        <w:t>,</w:t>
      </w:r>
      <w:r w:rsidR="00835CD5">
        <w:rPr>
          <w:sz w:val="24"/>
          <w:szCs w:val="24"/>
        </w:rPr>
        <w:t xml:space="preserve"> Tennessee. He began attending all three of the town’s churches. He alternated between the Methodist, the Church of Christ, and the Jehovah’s Witness.  When </w:t>
      </w:r>
      <w:r w:rsidR="00A92D21">
        <w:rPr>
          <w:sz w:val="24"/>
          <w:szCs w:val="24"/>
        </w:rPr>
        <w:t xml:space="preserve">his grandmother died, and then his pet chicken, </w:t>
      </w:r>
      <w:r w:rsidR="00DF15A4">
        <w:rPr>
          <w:sz w:val="24"/>
          <w:szCs w:val="24"/>
        </w:rPr>
        <w:t>Sleepy</w:t>
      </w:r>
      <w:r w:rsidR="00A92D21">
        <w:rPr>
          <w:sz w:val="24"/>
          <w:szCs w:val="24"/>
        </w:rPr>
        <w:t xml:space="preserve"> lost his life-to feed Floyd</w:t>
      </w:r>
      <w:r w:rsidR="00DF15A4">
        <w:rPr>
          <w:sz w:val="24"/>
          <w:szCs w:val="24"/>
        </w:rPr>
        <w:t>’</w:t>
      </w:r>
      <w:r w:rsidR="00A92D21">
        <w:rPr>
          <w:sz w:val="24"/>
          <w:szCs w:val="24"/>
        </w:rPr>
        <w:t>s starving family, he couldn</w:t>
      </w:r>
      <w:r w:rsidR="00AA645A">
        <w:rPr>
          <w:sz w:val="24"/>
          <w:szCs w:val="24"/>
        </w:rPr>
        <w:t>’</w:t>
      </w:r>
      <w:r w:rsidR="00A92D21">
        <w:rPr>
          <w:sz w:val="24"/>
          <w:szCs w:val="24"/>
        </w:rPr>
        <w:t xml:space="preserve">t understand why all the people he loved were taken from him, first his Dad, then </w:t>
      </w:r>
      <w:r w:rsidR="000302DB">
        <w:rPr>
          <w:sz w:val="24"/>
          <w:szCs w:val="24"/>
        </w:rPr>
        <w:t>g</w:t>
      </w:r>
      <w:r w:rsidR="00A92D21">
        <w:rPr>
          <w:sz w:val="24"/>
          <w:szCs w:val="24"/>
        </w:rPr>
        <w:t>randmother and his beloved pet</w:t>
      </w:r>
      <w:r w:rsidR="00DF15A4">
        <w:rPr>
          <w:sz w:val="24"/>
          <w:szCs w:val="24"/>
        </w:rPr>
        <w:t xml:space="preserve"> </w:t>
      </w:r>
      <w:r w:rsidR="00A92D21">
        <w:rPr>
          <w:sz w:val="24"/>
          <w:szCs w:val="24"/>
        </w:rPr>
        <w:t xml:space="preserve">Sleepy. </w:t>
      </w:r>
      <w:r w:rsidR="00AB208E">
        <w:rPr>
          <w:sz w:val="24"/>
          <w:szCs w:val="24"/>
        </w:rPr>
        <w:t xml:space="preserve">He was unsure </w:t>
      </w:r>
      <w:r w:rsidR="00D77F87">
        <w:rPr>
          <w:sz w:val="24"/>
          <w:szCs w:val="24"/>
        </w:rPr>
        <w:t>if God loved</w:t>
      </w:r>
      <w:r w:rsidR="00AB208E">
        <w:rPr>
          <w:sz w:val="24"/>
          <w:szCs w:val="24"/>
        </w:rPr>
        <w:t xml:space="preserve"> him</w:t>
      </w:r>
      <w:r w:rsidR="00D77F87">
        <w:rPr>
          <w:sz w:val="24"/>
          <w:szCs w:val="24"/>
        </w:rPr>
        <w:t>, as</w:t>
      </w:r>
      <w:r w:rsidR="00AB208E">
        <w:rPr>
          <w:sz w:val="24"/>
          <w:szCs w:val="24"/>
        </w:rPr>
        <w:t xml:space="preserve"> he had learned in vacation bible school. (John 3:16) The book tells of his adventures </w:t>
      </w:r>
      <w:r w:rsidR="00C57C64">
        <w:rPr>
          <w:sz w:val="24"/>
          <w:szCs w:val="24"/>
        </w:rPr>
        <w:t>traveling</w:t>
      </w:r>
      <w:r w:rsidR="00AB208E">
        <w:rPr>
          <w:sz w:val="24"/>
          <w:szCs w:val="24"/>
        </w:rPr>
        <w:t xml:space="preserve"> th</w:t>
      </w:r>
      <w:r w:rsidR="00C57C64">
        <w:rPr>
          <w:sz w:val="24"/>
          <w:szCs w:val="24"/>
        </w:rPr>
        <w:t>e</w:t>
      </w:r>
      <w:r w:rsidR="00AB208E">
        <w:rPr>
          <w:sz w:val="24"/>
          <w:szCs w:val="24"/>
        </w:rPr>
        <w:t xml:space="preserve"> world in search of what was missing in his life – the unfailing love of God. Then he met and married his wife Doreen in the Catholic Church. Even </w:t>
      </w:r>
      <w:r w:rsidR="00B41482">
        <w:rPr>
          <w:sz w:val="24"/>
          <w:szCs w:val="24"/>
        </w:rPr>
        <w:t>after they began their family He had still had an unexplainable emptiness in his life</w:t>
      </w:r>
      <w:r w:rsidR="00CB34D1">
        <w:rPr>
          <w:sz w:val="24"/>
          <w:szCs w:val="24"/>
        </w:rPr>
        <w:t>.</w:t>
      </w:r>
      <w:r w:rsidR="00B41482">
        <w:rPr>
          <w:sz w:val="24"/>
          <w:szCs w:val="24"/>
        </w:rPr>
        <w:t xml:space="preserve"> His wife began to attend a Baptist church and read the bible to him at night.  Soon he joined the church and became the Sunday school superintendent and chairman of the board of deacons. Everyone thought Floyd was a great Christian leader. Only God saw the true condition of his heart. When the new pastor of the church came to visit, he asked Floyd about his </w:t>
      </w:r>
      <w:r w:rsidR="00F03BF6">
        <w:rPr>
          <w:sz w:val="24"/>
          <w:szCs w:val="24"/>
        </w:rPr>
        <w:t>testimony</w:t>
      </w:r>
      <w:r w:rsidR="00B41482">
        <w:rPr>
          <w:sz w:val="24"/>
          <w:szCs w:val="24"/>
        </w:rPr>
        <w:t xml:space="preserve"> and how he met Jesus.  That is whe</w:t>
      </w:r>
      <w:r w:rsidR="00AA645A">
        <w:rPr>
          <w:sz w:val="24"/>
          <w:szCs w:val="24"/>
        </w:rPr>
        <w:t xml:space="preserve">n Floyd realized he did not really know Jesus, and this </w:t>
      </w:r>
      <w:r w:rsidR="00DF15A4">
        <w:rPr>
          <w:sz w:val="24"/>
          <w:szCs w:val="24"/>
        </w:rPr>
        <w:t>was</w:t>
      </w:r>
      <w:r w:rsidR="00AA645A">
        <w:rPr>
          <w:sz w:val="24"/>
          <w:szCs w:val="24"/>
        </w:rPr>
        <w:t xml:space="preserve"> why he was empty. His life search for unfailing love ended that day when he knelt down on h</w:t>
      </w:r>
      <w:r w:rsidR="00C57C64">
        <w:rPr>
          <w:sz w:val="24"/>
          <w:szCs w:val="24"/>
        </w:rPr>
        <w:t>is</w:t>
      </w:r>
      <w:r w:rsidR="00AA645A">
        <w:rPr>
          <w:sz w:val="24"/>
          <w:szCs w:val="24"/>
        </w:rPr>
        <w:t xml:space="preserve"> living room floor and asked Jesus to forgive him and</w:t>
      </w:r>
      <w:r w:rsidR="00DF15A4">
        <w:rPr>
          <w:sz w:val="24"/>
          <w:szCs w:val="24"/>
        </w:rPr>
        <w:t xml:space="preserve"> to</w:t>
      </w:r>
      <w:r w:rsidR="00AA645A">
        <w:rPr>
          <w:sz w:val="24"/>
          <w:szCs w:val="24"/>
        </w:rPr>
        <w:t xml:space="preserve"> come in his heart. Floyd began reading the Bible for himself. He read every spare moment, prayed and talked to his</w:t>
      </w:r>
      <w:r w:rsidR="00C57C64">
        <w:rPr>
          <w:sz w:val="24"/>
          <w:szCs w:val="24"/>
        </w:rPr>
        <w:t xml:space="preserve"> Heavenly</w:t>
      </w:r>
      <w:r w:rsidR="00AA645A">
        <w:rPr>
          <w:sz w:val="24"/>
          <w:szCs w:val="24"/>
        </w:rPr>
        <w:t xml:space="preserve"> Father day and night.  </w:t>
      </w:r>
      <w:r w:rsidR="00DF15A4">
        <w:rPr>
          <w:sz w:val="24"/>
          <w:szCs w:val="24"/>
        </w:rPr>
        <w:t>L</w:t>
      </w:r>
      <w:r w:rsidR="00AA645A">
        <w:rPr>
          <w:sz w:val="24"/>
          <w:szCs w:val="24"/>
        </w:rPr>
        <w:t>ike Abraham, God’s friend</w:t>
      </w:r>
      <w:r w:rsidR="00C57C64">
        <w:rPr>
          <w:sz w:val="24"/>
          <w:szCs w:val="24"/>
        </w:rPr>
        <w:t xml:space="preserve">, God began speaking to Floyd. </w:t>
      </w:r>
      <w:r w:rsidR="00AA645A">
        <w:rPr>
          <w:sz w:val="24"/>
          <w:szCs w:val="24"/>
        </w:rPr>
        <w:t xml:space="preserve">In so many ways I am </w:t>
      </w:r>
      <w:r w:rsidR="00F03BF6">
        <w:rPr>
          <w:sz w:val="24"/>
          <w:szCs w:val="24"/>
        </w:rPr>
        <w:t>inspired</w:t>
      </w:r>
      <w:r w:rsidR="00AA645A">
        <w:rPr>
          <w:sz w:val="24"/>
          <w:szCs w:val="24"/>
        </w:rPr>
        <w:t xml:space="preserve"> by this little book</w:t>
      </w:r>
      <w:r w:rsidR="00C57C64">
        <w:rPr>
          <w:sz w:val="24"/>
          <w:szCs w:val="24"/>
        </w:rPr>
        <w:t>.</w:t>
      </w:r>
      <w:r w:rsidR="00AA645A">
        <w:rPr>
          <w:sz w:val="24"/>
          <w:szCs w:val="24"/>
        </w:rPr>
        <w:t xml:space="preserve"> </w:t>
      </w:r>
      <w:r w:rsidR="00F03BF6">
        <w:rPr>
          <w:sz w:val="24"/>
          <w:szCs w:val="24"/>
        </w:rPr>
        <w:t>Floyd’s testimony mirrors ours</w:t>
      </w:r>
      <w:r w:rsidR="00C57C64">
        <w:rPr>
          <w:sz w:val="24"/>
          <w:szCs w:val="24"/>
        </w:rPr>
        <w:t xml:space="preserve"> as well</w:t>
      </w:r>
      <w:r w:rsidR="00F03BF6">
        <w:rPr>
          <w:sz w:val="24"/>
          <w:szCs w:val="24"/>
        </w:rPr>
        <w:t xml:space="preserve">. </w:t>
      </w:r>
    </w:p>
    <w:p w14:paraId="2CB70DE7" w14:textId="77777777" w:rsidR="008643CF" w:rsidRDefault="004D6009" w:rsidP="00C57C64">
      <w:pPr>
        <w:ind w:firstLine="720"/>
        <w:jc w:val="both"/>
        <w:rPr>
          <w:sz w:val="24"/>
          <w:szCs w:val="24"/>
        </w:rPr>
      </w:pPr>
      <w:r>
        <w:rPr>
          <w:sz w:val="24"/>
          <w:szCs w:val="24"/>
        </w:rPr>
        <w:t xml:space="preserve"> </w:t>
      </w:r>
      <w:r w:rsidR="00A727A7">
        <w:rPr>
          <w:sz w:val="24"/>
          <w:szCs w:val="24"/>
        </w:rPr>
        <w:t xml:space="preserve">As </w:t>
      </w:r>
      <w:r w:rsidR="009452D7">
        <w:rPr>
          <w:sz w:val="24"/>
          <w:szCs w:val="24"/>
        </w:rPr>
        <w:t>earlier noted</w:t>
      </w:r>
      <w:r w:rsidR="00A727A7">
        <w:rPr>
          <w:sz w:val="24"/>
          <w:szCs w:val="24"/>
        </w:rPr>
        <w:t xml:space="preserve">, my father, my husband and </w:t>
      </w:r>
      <w:r w:rsidR="00DF15A4">
        <w:rPr>
          <w:sz w:val="24"/>
          <w:szCs w:val="24"/>
        </w:rPr>
        <w:t>I</w:t>
      </w:r>
      <w:r w:rsidR="00A727A7">
        <w:rPr>
          <w:sz w:val="24"/>
          <w:szCs w:val="24"/>
        </w:rPr>
        <w:t xml:space="preserve"> w</w:t>
      </w:r>
      <w:r w:rsidR="00DA5845">
        <w:rPr>
          <w:sz w:val="24"/>
          <w:szCs w:val="24"/>
        </w:rPr>
        <w:t>h</w:t>
      </w:r>
      <w:r w:rsidR="00A727A7">
        <w:rPr>
          <w:sz w:val="24"/>
          <w:szCs w:val="24"/>
        </w:rPr>
        <w:t>ere all church members</w:t>
      </w:r>
      <w:r w:rsidR="00F03BF6">
        <w:rPr>
          <w:sz w:val="24"/>
          <w:szCs w:val="24"/>
        </w:rPr>
        <w:t>, and yet we were each,</w:t>
      </w:r>
      <w:r w:rsidR="00A727A7">
        <w:rPr>
          <w:sz w:val="24"/>
          <w:szCs w:val="24"/>
        </w:rPr>
        <w:t xml:space="preserve"> lost and</w:t>
      </w:r>
      <w:r w:rsidR="00F03BF6">
        <w:rPr>
          <w:sz w:val="24"/>
          <w:szCs w:val="24"/>
        </w:rPr>
        <w:t xml:space="preserve"> empty, just like Floyd</w:t>
      </w:r>
      <w:r w:rsidR="00833352">
        <w:rPr>
          <w:sz w:val="24"/>
          <w:szCs w:val="24"/>
        </w:rPr>
        <w:t xml:space="preserve">. </w:t>
      </w:r>
      <w:r w:rsidR="008643CF">
        <w:rPr>
          <w:sz w:val="24"/>
          <w:szCs w:val="24"/>
        </w:rPr>
        <w:t xml:space="preserve">As a matter of fact, it took me thirteen years to realize my second birth took place when I was </w:t>
      </w:r>
      <w:r w:rsidR="00172992">
        <w:rPr>
          <w:sz w:val="24"/>
          <w:szCs w:val="24"/>
        </w:rPr>
        <w:t>twenty-six</w:t>
      </w:r>
      <w:r w:rsidR="008643CF">
        <w:rPr>
          <w:sz w:val="24"/>
          <w:szCs w:val="24"/>
        </w:rPr>
        <w:t xml:space="preserve"> years old. It was out of ignorance</w:t>
      </w:r>
      <w:r w:rsidR="009452D7">
        <w:rPr>
          <w:sz w:val="24"/>
          <w:szCs w:val="24"/>
        </w:rPr>
        <w:t xml:space="preserve"> that</w:t>
      </w:r>
      <w:r w:rsidR="008643CF">
        <w:rPr>
          <w:sz w:val="24"/>
          <w:szCs w:val="24"/>
        </w:rPr>
        <w:t xml:space="preserve"> I called my tru</w:t>
      </w:r>
      <w:r w:rsidR="00833352">
        <w:rPr>
          <w:sz w:val="24"/>
          <w:szCs w:val="24"/>
        </w:rPr>
        <w:t xml:space="preserve">e conversion a “rededication”. </w:t>
      </w:r>
      <w:r w:rsidR="00A727A7">
        <w:rPr>
          <w:sz w:val="24"/>
          <w:szCs w:val="24"/>
        </w:rPr>
        <w:t xml:space="preserve"> </w:t>
      </w:r>
      <w:r w:rsidR="00707A50">
        <w:rPr>
          <w:sz w:val="24"/>
          <w:szCs w:val="24"/>
        </w:rPr>
        <w:t xml:space="preserve">We simply assume that people who attend church must be Christians. I tell </w:t>
      </w:r>
      <w:r w:rsidR="00F21D2B">
        <w:rPr>
          <w:sz w:val="24"/>
          <w:szCs w:val="24"/>
        </w:rPr>
        <w:t xml:space="preserve">Yuki, </w:t>
      </w:r>
      <w:r w:rsidR="00707A50">
        <w:rPr>
          <w:sz w:val="24"/>
          <w:szCs w:val="24"/>
        </w:rPr>
        <w:t xml:space="preserve">my </w:t>
      </w:r>
      <w:r w:rsidR="00DB0F39">
        <w:rPr>
          <w:sz w:val="24"/>
          <w:szCs w:val="24"/>
        </w:rPr>
        <w:t>Chinese</w:t>
      </w:r>
      <w:r w:rsidR="00707A50">
        <w:rPr>
          <w:sz w:val="24"/>
          <w:szCs w:val="24"/>
        </w:rPr>
        <w:t xml:space="preserve"> sister</w:t>
      </w:r>
      <w:r w:rsidR="00F21D2B">
        <w:rPr>
          <w:sz w:val="24"/>
          <w:szCs w:val="24"/>
        </w:rPr>
        <w:t xml:space="preserve"> in Christ</w:t>
      </w:r>
      <w:r w:rsidR="00707A50">
        <w:rPr>
          <w:sz w:val="24"/>
          <w:szCs w:val="24"/>
        </w:rPr>
        <w:t>,</w:t>
      </w:r>
      <w:r w:rsidR="00937458">
        <w:rPr>
          <w:sz w:val="24"/>
          <w:szCs w:val="24"/>
        </w:rPr>
        <w:t xml:space="preserve"> </w:t>
      </w:r>
      <w:r w:rsidR="00707A50">
        <w:rPr>
          <w:sz w:val="24"/>
          <w:szCs w:val="24"/>
        </w:rPr>
        <w:t xml:space="preserve">that </w:t>
      </w:r>
      <w:r w:rsidR="00F21D2B">
        <w:rPr>
          <w:sz w:val="24"/>
          <w:szCs w:val="24"/>
        </w:rPr>
        <w:t>just because we</w:t>
      </w:r>
      <w:r w:rsidR="00DB0F39">
        <w:rPr>
          <w:sz w:val="24"/>
          <w:szCs w:val="24"/>
        </w:rPr>
        <w:t xml:space="preserve"> eat at her family’s Chinese restaurant does not make </w:t>
      </w:r>
      <w:r w:rsidR="00F21D2B">
        <w:rPr>
          <w:sz w:val="24"/>
          <w:szCs w:val="24"/>
        </w:rPr>
        <w:t>us</w:t>
      </w:r>
      <w:r w:rsidR="00DB0F39">
        <w:rPr>
          <w:sz w:val="24"/>
          <w:szCs w:val="24"/>
        </w:rPr>
        <w:t xml:space="preserve"> Chinese and </w:t>
      </w:r>
      <w:r w:rsidR="00E81D84">
        <w:rPr>
          <w:sz w:val="24"/>
          <w:szCs w:val="24"/>
        </w:rPr>
        <w:t xml:space="preserve">so too </w:t>
      </w:r>
      <w:r w:rsidR="00DB0F39">
        <w:rPr>
          <w:sz w:val="24"/>
          <w:szCs w:val="24"/>
        </w:rPr>
        <w:t xml:space="preserve">going to a church building </w:t>
      </w:r>
      <w:r w:rsidR="00E81D84">
        <w:rPr>
          <w:sz w:val="24"/>
          <w:szCs w:val="24"/>
        </w:rPr>
        <w:t xml:space="preserve">where your </w:t>
      </w:r>
      <w:r w:rsidR="00DB0F39">
        <w:rPr>
          <w:sz w:val="24"/>
          <w:szCs w:val="24"/>
        </w:rPr>
        <w:t xml:space="preserve">name </w:t>
      </w:r>
      <w:r w:rsidR="00E81D84">
        <w:rPr>
          <w:sz w:val="24"/>
          <w:szCs w:val="24"/>
        </w:rPr>
        <w:t xml:space="preserve">is present </w:t>
      </w:r>
      <w:r w:rsidR="00DB0F39">
        <w:rPr>
          <w:sz w:val="24"/>
          <w:szCs w:val="24"/>
        </w:rPr>
        <w:t xml:space="preserve">on the roll does not make you a Christian! </w:t>
      </w:r>
      <w:r w:rsidR="00F03BF6">
        <w:rPr>
          <w:sz w:val="24"/>
          <w:szCs w:val="24"/>
        </w:rPr>
        <w:t>Religion is not what we were created for. We were created f</w:t>
      </w:r>
      <w:r w:rsidR="00F21D2B">
        <w:rPr>
          <w:sz w:val="24"/>
          <w:szCs w:val="24"/>
        </w:rPr>
        <w:t>or a love relationship with our</w:t>
      </w:r>
      <w:r w:rsidR="00F03BF6">
        <w:rPr>
          <w:sz w:val="24"/>
          <w:szCs w:val="24"/>
        </w:rPr>
        <w:t xml:space="preserve"> Creator- the </w:t>
      </w:r>
      <w:r w:rsidR="00F03BF6" w:rsidRPr="00F03BF6">
        <w:rPr>
          <w:b/>
          <w:i/>
          <w:sz w:val="24"/>
          <w:szCs w:val="24"/>
        </w:rPr>
        <w:t>LORD JESUS CHRIST</w:t>
      </w:r>
      <w:r w:rsidR="00F03BF6">
        <w:rPr>
          <w:sz w:val="24"/>
          <w:szCs w:val="24"/>
        </w:rPr>
        <w:t>.</w:t>
      </w:r>
    </w:p>
    <w:p w14:paraId="059D109E" w14:textId="77777777" w:rsidR="00A727A7" w:rsidRDefault="000E7A74" w:rsidP="00C57C64">
      <w:pPr>
        <w:ind w:firstLine="720"/>
        <w:jc w:val="both"/>
        <w:rPr>
          <w:sz w:val="24"/>
          <w:szCs w:val="24"/>
        </w:rPr>
      </w:pPr>
      <w:r>
        <w:rPr>
          <w:sz w:val="24"/>
          <w:szCs w:val="24"/>
        </w:rPr>
        <w:t>Do you</w:t>
      </w:r>
      <w:r w:rsidR="00F03BF6">
        <w:rPr>
          <w:sz w:val="24"/>
          <w:szCs w:val="24"/>
        </w:rPr>
        <w:t xml:space="preserve"> </w:t>
      </w:r>
      <w:r>
        <w:rPr>
          <w:sz w:val="24"/>
          <w:szCs w:val="24"/>
        </w:rPr>
        <w:t xml:space="preserve">know where you are spiritually? </w:t>
      </w:r>
      <w:r w:rsidR="00A727A7">
        <w:rPr>
          <w:sz w:val="24"/>
          <w:szCs w:val="24"/>
        </w:rPr>
        <w:t xml:space="preserve">Have you ever “examined yourself to </w:t>
      </w:r>
      <w:r w:rsidR="00A727A7" w:rsidRPr="00AD1B0C">
        <w:rPr>
          <w:b/>
          <w:i/>
          <w:sz w:val="24"/>
          <w:szCs w:val="24"/>
        </w:rPr>
        <w:t>see</w:t>
      </w:r>
      <w:r w:rsidR="00A727A7">
        <w:rPr>
          <w:sz w:val="24"/>
          <w:szCs w:val="24"/>
        </w:rPr>
        <w:t xml:space="preserve"> if you are in the faith”?  I wish someone would </w:t>
      </w:r>
      <w:r w:rsidR="00CB34D1">
        <w:rPr>
          <w:sz w:val="24"/>
          <w:szCs w:val="24"/>
        </w:rPr>
        <w:t>have come</w:t>
      </w:r>
      <w:r w:rsidR="00F03BF6">
        <w:rPr>
          <w:sz w:val="24"/>
          <w:szCs w:val="24"/>
        </w:rPr>
        <w:t xml:space="preserve"> into my life</w:t>
      </w:r>
      <w:r w:rsidR="00CB34D1">
        <w:rPr>
          <w:sz w:val="24"/>
          <w:szCs w:val="24"/>
        </w:rPr>
        <w:t>, like</w:t>
      </w:r>
      <w:r w:rsidR="00F03BF6">
        <w:rPr>
          <w:sz w:val="24"/>
          <w:szCs w:val="24"/>
        </w:rPr>
        <w:t xml:space="preserve"> the pastor in Floyd’s story, and </w:t>
      </w:r>
      <w:r w:rsidR="00A727A7">
        <w:rPr>
          <w:sz w:val="24"/>
          <w:szCs w:val="24"/>
        </w:rPr>
        <w:t xml:space="preserve">taken me by the hand and led me to examine what I was calling salvation. Would I have come to faith earlier? </w:t>
      </w:r>
      <w:r w:rsidR="008643CF">
        <w:rPr>
          <w:sz w:val="24"/>
          <w:szCs w:val="24"/>
        </w:rPr>
        <w:t>Only the Lord knows</w:t>
      </w:r>
      <w:r w:rsidR="00A727A7">
        <w:rPr>
          <w:sz w:val="24"/>
          <w:szCs w:val="24"/>
        </w:rPr>
        <w:t>, but I do know this is a real issue in peoples’ lives and the ramifications will have eternal consequences</w:t>
      </w:r>
      <w:r w:rsidR="00841A70">
        <w:rPr>
          <w:sz w:val="24"/>
          <w:szCs w:val="24"/>
        </w:rPr>
        <w:t>.</w:t>
      </w:r>
    </w:p>
    <w:p w14:paraId="75932BA0" w14:textId="77777777" w:rsidR="00B04EAA" w:rsidRDefault="00121D0F" w:rsidP="00121D0F">
      <w:pPr>
        <w:jc w:val="center"/>
        <w:rPr>
          <w:b/>
          <w:sz w:val="28"/>
          <w:szCs w:val="28"/>
        </w:rPr>
      </w:pPr>
      <w:r>
        <w:rPr>
          <w:b/>
          <w:sz w:val="28"/>
          <w:szCs w:val="28"/>
        </w:rPr>
        <w:t>Three S</w:t>
      </w:r>
      <w:r w:rsidR="007E3B7A">
        <w:rPr>
          <w:b/>
          <w:sz w:val="28"/>
          <w:szCs w:val="28"/>
        </w:rPr>
        <w:t>teps to S</w:t>
      </w:r>
      <w:r w:rsidR="00B04EAA">
        <w:rPr>
          <w:b/>
          <w:sz w:val="28"/>
          <w:szCs w:val="28"/>
        </w:rPr>
        <w:t>alvation</w:t>
      </w:r>
    </w:p>
    <w:p w14:paraId="29FD9C1A" w14:textId="77777777" w:rsidR="005018B6" w:rsidRPr="005018B6" w:rsidRDefault="005018B6" w:rsidP="005018B6">
      <w:pPr>
        <w:pStyle w:val="Heading1"/>
        <w:shd w:val="clear" w:color="auto" w:fill="FFFFFF"/>
        <w:spacing w:before="0"/>
        <w:jc w:val="center"/>
        <w:rPr>
          <w:rFonts w:asciiTheme="minorHAnsi" w:hAnsiTheme="minorHAnsi" w:cs="Helvetica"/>
          <w:bCs w:val="0"/>
          <w:i/>
          <w:color w:val="000000"/>
          <w:sz w:val="24"/>
          <w:szCs w:val="24"/>
        </w:rPr>
      </w:pPr>
      <w:r w:rsidRPr="005018B6">
        <w:rPr>
          <w:rStyle w:val="passage-display-bcv"/>
          <w:rFonts w:asciiTheme="minorHAnsi" w:hAnsiTheme="minorHAnsi" w:cs="Helvetica"/>
          <w:bCs w:val="0"/>
          <w:i/>
          <w:color w:val="000000"/>
          <w:sz w:val="24"/>
          <w:szCs w:val="24"/>
        </w:rPr>
        <w:t xml:space="preserve">Acts 4:10-12 </w:t>
      </w:r>
      <w:r w:rsidRPr="005018B6">
        <w:rPr>
          <w:rStyle w:val="passage-display-version"/>
          <w:rFonts w:asciiTheme="minorHAnsi" w:hAnsiTheme="minorHAnsi" w:cs="Helvetica"/>
          <w:bCs w:val="0"/>
          <w:i/>
          <w:color w:val="000000"/>
          <w:sz w:val="24"/>
          <w:szCs w:val="24"/>
        </w:rPr>
        <w:t>(NIV)</w:t>
      </w:r>
    </w:p>
    <w:p w14:paraId="015A5868" w14:textId="77777777" w:rsidR="005018B6" w:rsidRPr="005018B6" w:rsidRDefault="005018B6" w:rsidP="005018B6">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5018B6">
        <w:rPr>
          <w:rStyle w:val="text"/>
          <w:rFonts w:asciiTheme="minorHAnsi" w:hAnsiTheme="minorHAnsi" w:cs="Arial"/>
          <w:b/>
          <w:bCs/>
          <w:i/>
          <w:color w:val="000000"/>
          <w:vertAlign w:val="superscript"/>
        </w:rPr>
        <w:t>10 </w:t>
      </w:r>
      <w:r w:rsidRPr="005018B6">
        <w:rPr>
          <w:rStyle w:val="text"/>
          <w:rFonts w:asciiTheme="minorHAnsi" w:hAnsiTheme="minorHAnsi" w:cs="Helvetica"/>
          <w:b/>
          <w:i/>
          <w:color w:val="000000"/>
        </w:rPr>
        <w:t>then know this, you and all the people of Israel: It is by the name of Jesus Christ of Nazareth,</w:t>
      </w:r>
      <w:r w:rsidRPr="005018B6">
        <w:rPr>
          <w:rStyle w:val="apple-converted-space"/>
          <w:rFonts w:asciiTheme="minorHAnsi" w:hAnsiTheme="minorHAnsi" w:cs="Helvetica"/>
          <w:b/>
          <w:i/>
          <w:color w:val="000000"/>
        </w:rPr>
        <w:t> </w:t>
      </w:r>
      <w:r w:rsidRPr="005018B6">
        <w:rPr>
          <w:rStyle w:val="text"/>
          <w:rFonts w:asciiTheme="minorHAnsi" w:hAnsiTheme="minorHAnsi" w:cs="Helvetica"/>
          <w:b/>
          <w:i/>
          <w:color w:val="000000"/>
        </w:rPr>
        <w:t>whom you crucified but whom God raised from the dead,</w:t>
      </w:r>
      <w:r>
        <w:rPr>
          <w:rStyle w:val="text"/>
          <w:rFonts w:asciiTheme="minorHAnsi" w:hAnsiTheme="minorHAnsi" w:cs="Helvetica"/>
          <w:b/>
          <w:i/>
          <w:color w:val="000000"/>
        </w:rPr>
        <w:t xml:space="preserve"> </w:t>
      </w:r>
      <w:r w:rsidRPr="005018B6">
        <w:rPr>
          <w:rStyle w:val="text"/>
          <w:rFonts w:asciiTheme="minorHAnsi" w:hAnsiTheme="minorHAnsi" w:cs="Helvetica"/>
          <w:b/>
          <w:i/>
          <w:color w:val="000000"/>
        </w:rPr>
        <w:t>that this man stands before you healed.</w:t>
      </w:r>
      <w:r w:rsidRPr="005018B6">
        <w:rPr>
          <w:rStyle w:val="apple-converted-space"/>
          <w:rFonts w:asciiTheme="minorHAnsi" w:hAnsiTheme="minorHAnsi" w:cs="Helvetica"/>
          <w:b/>
          <w:i/>
          <w:color w:val="000000"/>
        </w:rPr>
        <w:t> </w:t>
      </w:r>
      <w:r w:rsidRPr="005018B6">
        <w:rPr>
          <w:rStyle w:val="text"/>
          <w:rFonts w:asciiTheme="minorHAnsi" w:hAnsiTheme="minorHAnsi" w:cs="Arial"/>
          <w:b/>
          <w:bCs/>
          <w:i/>
          <w:color w:val="000000"/>
          <w:vertAlign w:val="superscript"/>
        </w:rPr>
        <w:t>11 </w:t>
      </w:r>
      <w:r w:rsidRPr="005018B6">
        <w:rPr>
          <w:rStyle w:val="text"/>
          <w:rFonts w:asciiTheme="minorHAnsi" w:hAnsiTheme="minorHAnsi" w:cs="Helvetica"/>
          <w:b/>
          <w:i/>
          <w:color w:val="000000"/>
        </w:rPr>
        <w:t>Jesus is</w:t>
      </w:r>
      <w:r>
        <w:rPr>
          <w:rStyle w:val="text"/>
          <w:rFonts w:asciiTheme="minorHAnsi" w:hAnsiTheme="minorHAnsi" w:cs="Helvetica"/>
          <w:b/>
          <w:i/>
          <w:color w:val="000000"/>
        </w:rPr>
        <w:t xml:space="preserve"> </w:t>
      </w:r>
      <w:r w:rsidRPr="005018B6">
        <w:rPr>
          <w:rStyle w:val="text"/>
          <w:rFonts w:asciiTheme="minorHAnsi" w:hAnsiTheme="minorHAnsi" w:cs="Helvetica"/>
          <w:b/>
          <w:i/>
          <w:color w:val="000000"/>
        </w:rPr>
        <w:t>‘the stone you builders rejected,</w:t>
      </w:r>
      <w:r w:rsidRPr="005018B6">
        <w:rPr>
          <w:rStyle w:val="indent-1-breaks"/>
          <w:rFonts w:asciiTheme="minorHAnsi" w:hAnsiTheme="minorHAnsi" w:cs="Courier New"/>
          <w:b/>
          <w:i/>
          <w:color w:val="000000"/>
        </w:rPr>
        <w:t> </w:t>
      </w:r>
      <w:r w:rsidRPr="005018B6">
        <w:rPr>
          <w:rStyle w:val="text"/>
          <w:rFonts w:asciiTheme="minorHAnsi" w:hAnsiTheme="minorHAnsi" w:cs="Helvetica"/>
          <w:b/>
          <w:i/>
          <w:color w:val="000000"/>
        </w:rPr>
        <w:t>which has become the cornerstone.’</w:t>
      </w:r>
      <w:r>
        <w:rPr>
          <w:rStyle w:val="text"/>
          <w:rFonts w:asciiTheme="minorHAnsi" w:hAnsiTheme="minorHAnsi" w:cs="Helvetica"/>
          <w:b/>
          <w:i/>
          <w:color w:val="000000"/>
        </w:rPr>
        <w:t xml:space="preserve"> </w:t>
      </w:r>
      <w:r w:rsidRPr="005018B6">
        <w:rPr>
          <w:rStyle w:val="text"/>
          <w:rFonts w:asciiTheme="minorHAnsi" w:hAnsiTheme="minorHAnsi" w:cs="Arial"/>
          <w:b/>
          <w:bCs/>
          <w:i/>
          <w:color w:val="000000"/>
          <w:vertAlign w:val="superscript"/>
        </w:rPr>
        <w:t>12 </w:t>
      </w:r>
      <w:r w:rsidRPr="005018B6">
        <w:rPr>
          <w:rStyle w:val="text"/>
          <w:rFonts w:asciiTheme="minorHAnsi" w:hAnsiTheme="minorHAnsi" w:cs="Helvetica"/>
          <w:b/>
          <w:i/>
          <w:color w:val="000000"/>
        </w:rPr>
        <w:t>Salvation is found in no one else, for there is no other name under heaven given to mankind by which we must be saved.”</w:t>
      </w:r>
    </w:p>
    <w:p w14:paraId="01FE41C9" w14:textId="77777777" w:rsidR="00F158F4" w:rsidRDefault="00A727A7" w:rsidP="00072DDE">
      <w:pPr>
        <w:ind w:firstLine="720"/>
        <w:jc w:val="both"/>
        <w:rPr>
          <w:sz w:val="24"/>
          <w:szCs w:val="24"/>
        </w:rPr>
      </w:pPr>
      <w:r>
        <w:rPr>
          <w:sz w:val="24"/>
          <w:szCs w:val="24"/>
        </w:rPr>
        <w:t xml:space="preserve">When the Holy </w:t>
      </w:r>
      <w:r w:rsidR="00841A70">
        <w:rPr>
          <w:sz w:val="24"/>
          <w:szCs w:val="24"/>
        </w:rPr>
        <w:t>S</w:t>
      </w:r>
      <w:r>
        <w:rPr>
          <w:sz w:val="24"/>
          <w:szCs w:val="24"/>
        </w:rPr>
        <w:t xml:space="preserve">pirit began to convict Art </w:t>
      </w:r>
      <w:r w:rsidR="00550A1E">
        <w:rPr>
          <w:sz w:val="24"/>
          <w:szCs w:val="24"/>
        </w:rPr>
        <w:t>and show him the true condition of his heart</w:t>
      </w:r>
      <w:r w:rsidR="009452D7">
        <w:rPr>
          <w:sz w:val="24"/>
          <w:szCs w:val="24"/>
        </w:rPr>
        <w:t>,</w:t>
      </w:r>
      <w:r w:rsidR="00550A1E">
        <w:rPr>
          <w:sz w:val="24"/>
          <w:szCs w:val="24"/>
        </w:rPr>
        <w:t xml:space="preserve"> he became more and more miserable. One night shortly before he received Christ, He s</w:t>
      </w:r>
      <w:r w:rsidR="00D77F87">
        <w:rPr>
          <w:sz w:val="24"/>
          <w:szCs w:val="24"/>
        </w:rPr>
        <w:t>aid to me, “</w:t>
      </w:r>
      <w:r w:rsidR="00550A1E">
        <w:rPr>
          <w:sz w:val="24"/>
          <w:szCs w:val="24"/>
        </w:rPr>
        <w:t>I am having an identity crises, I don’t think I am saved.” I began to share with him how the Lord had just revealed to me</w:t>
      </w:r>
      <w:r w:rsidR="00D77F87">
        <w:rPr>
          <w:sz w:val="24"/>
          <w:szCs w:val="24"/>
        </w:rPr>
        <w:t xml:space="preserve"> that</w:t>
      </w:r>
      <w:r w:rsidR="00550A1E">
        <w:rPr>
          <w:sz w:val="24"/>
          <w:szCs w:val="24"/>
        </w:rPr>
        <w:t xml:space="preserve"> my</w:t>
      </w:r>
      <w:r w:rsidR="00D77F87">
        <w:rPr>
          <w:sz w:val="24"/>
          <w:szCs w:val="24"/>
        </w:rPr>
        <w:t xml:space="preserve"> baptism, at twelve years old, was not a true</w:t>
      </w:r>
      <w:r w:rsidR="00550A1E">
        <w:rPr>
          <w:sz w:val="24"/>
          <w:szCs w:val="24"/>
        </w:rPr>
        <w:t xml:space="preserve"> conversion</w:t>
      </w:r>
      <w:r w:rsidR="00D77F87">
        <w:rPr>
          <w:sz w:val="24"/>
          <w:szCs w:val="24"/>
        </w:rPr>
        <w:t>.</w:t>
      </w:r>
      <w:r w:rsidR="00550A1E">
        <w:rPr>
          <w:sz w:val="24"/>
          <w:szCs w:val="24"/>
        </w:rPr>
        <w:t xml:space="preserve"> I wanted to be baptized</w:t>
      </w:r>
      <w:r w:rsidR="00FB64FE">
        <w:rPr>
          <w:sz w:val="24"/>
          <w:szCs w:val="24"/>
        </w:rPr>
        <w:t xml:space="preserve"> again</w:t>
      </w:r>
      <w:r w:rsidR="00550A1E">
        <w:rPr>
          <w:sz w:val="24"/>
          <w:szCs w:val="24"/>
        </w:rPr>
        <w:t>–on</w:t>
      </w:r>
      <w:r w:rsidR="00D77F87">
        <w:rPr>
          <w:sz w:val="24"/>
          <w:szCs w:val="24"/>
        </w:rPr>
        <w:t xml:space="preserve"> the right side of my salvation.</w:t>
      </w:r>
      <w:r w:rsidR="00FB64FE">
        <w:rPr>
          <w:sz w:val="24"/>
          <w:szCs w:val="24"/>
        </w:rPr>
        <w:t xml:space="preserve"> </w:t>
      </w:r>
      <w:r w:rsidR="00EE70B5">
        <w:rPr>
          <w:sz w:val="24"/>
          <w:szCs w:val="24"/>
        </w:rPr>
        <w:t>I told him my testimony and I said to him “I know you have believed in Jesus all your life, just as I have, but have you every surrendered your life to Him?” He said no and I replied, “I do not believe we can be saved until we surrender</w:t>
      </w:r>
      <w:r w:rsidR="007F4D3D">
        <w:rPr>
          <w:sz w:val="24"/>
          <w:szCs w:val="24"/>
        </w:rPr>
        <w:t xml:space="preserve"> to the Lord Jesus. W</w:t>
      </w:r>
      <w:r w:rsidR="00EE70B5">
        <w:rPr>
          <w:sz w:val="24"/>
          <w:szCs w:val="24"/>
        </w:rPr>
        <w:t>hen He comes in He comes in to take over.”</w:t>
      </w:r>
      <w:r w:rsidR="00FB64FE">
        <w:rPr>
          <w:sz w:val="24"/>
          <w:szCs w:val="24"/>
        </w:rPr>
        <w:t xml:space="preserve"> The Lord did not send us a pastor to our </w:t>
      </w:r>
      <w:r w:rsidR="00CB34D1">
        <w:rPr>
          <w:sz w:val="24"/>
          <w:szCs w:val="24"/>
        </w:rPr>
        <w:t>house;</w:t>
      </w:r>
      <w:r w:rsidR="00FB64FE">
        <w:rPr>
          <w:sz w:val="24"/>
          <w:szCs w:val="24"/>
        </w:rPr>
        <w:t xml:space="preserve"> He sent a newsletter in our mail box. </w:t>
      </w:r>
      <w:r w:rsidR="00EE70B5">
        <w:rPr>
          <w:sz w:val="24"/>
          <w:szCs w:val="24"/>
        </w:rPr>
        <w:t xml:space="preserve"> The very next </w:t>
      </w:r>
      <w:r w:rsidR="00CB34D1">
        <w:rPr>
          <w:sz w:val="24"/>
          <w:szCs w:val="24"/>
        </w:rPr>
        <w:t>day we</w:t>
      </w:r>
      <w:r w:rsidR="00FB64FE">
        <w:rPr>
          <w:sz w:val="24"/>
          <w:szCs w:val="24"/>
        </w:rPr>
        <w:t xml:space="preserve"> received a </w:t>
      </w:r>
      <w:r w:rsidR="00DD5EBE">
        <w:rPr>
          <w:sz w:val="24"/>
          <w:szCs w:val="24"/>
        </w:rPr>
        <w:t>monthly</w:t>
      </w:r>
      <w:r w:rsidR="00FB64FE">
        <w:rPr>
          <w:sz w:val="24"/>
          <w:szCs w:val="24"/>
        </w:rPr>
        <w:t xml:space="preserve"> newsletter from our church. T</w:t>
      </w:r>
      <w:r w:rsidR="00EE70B5">
        <w:rPr>
          <w:sz w:val="24"/>
          <w:szCs w:val="24"/>
        </w:rPr>
        <w:t>he</w:t>
      </w:r>
      <w:r w:rsidR="00E81D84">
        <w:rPr>
          <w:sz w:val="24"/>
          <w:szCs w:val="24"/>
        </w:rPr>
        <w:t xml:space="preserve">re was an </w:t>
      </w:r>
      <w:r w:rsidR="00EE70B5">
        <w:rPr>
          <w:sz w:val="24"/>
          <w:szCs w:val="24"/>
        </w:rPr>
        <w:t xml:space="preserve">article </w:t>
      </w:r>
      <w:r w:rsidR="00E81D84">
        <w:rPr>
          <w:sz w:val="24"/>
          <w:szCs w:val="24"/>
        </w:rPr>
        <w:t xml:space="preserve">in it </w:t>
      </w:r>
      <w:r w:rsidR="0090098A" w:rsidRPr="00E81D84">
        <w:rPr>
          <w:i/>
          <w:sz w:val="24"/>
          <w:szCs w:val="24"/>
        </w:rPr>
        <w:t xml:space="preserve">Three Steps To Salvation </w:t>
      </w:r>
      <w:r w:rsidR="0090098A">
        <w:rPr>
          <w:sz w:val="24"/>
          <w:szCs w:val="24"/>
        </w:rPr>
        <w:t>by Ralph Woerner</w:t>
      </w:r>
      <w:r w:rsidR="00E81D84">
        <w:rPr>
          <w:sz w:val="24"/>
          <w:szCs w:val="24"/>
        </w:rPr>
        <w:t xml:space="preserve">, that </w:t>
      </w:r>
      <w:r w:rsidR="0090098A">
        <w:rPr>
          <w:sz w:val="24"/>
          <w:szCs w:val="24"/>
        </w:rPr>
        <w:t>helped me to understand my own testimony</w:t>
      </w:r>
      <w:r w:rsidR="00E81D84">
        <w:rPr>
          <w:sz w:val="24"/>
          <w:szCs w:val="24"/>
        </w:rPr>
        <w:t xml:space="preserve">. It also vividly </w:t>
      </w:r>
      <w:r w:rsidR="0090098A">
        <w:rPr>
          <w:sz w:val="24"/>
          <w:szCs w:val="24"/>
        </w:rPr>
        <w:t>described my very successful husband and our conversation the night before. I will not re-print the article in its entirety but you can clearly see God’s hand and timing in sending it</w:t>
      </w:r>
      <w:r w:rsidR="007F4D3D">
        <w:rPr>
          <w:sz w:val="24"/>
          <w:szCs w:val="24"/>
        </w:rPr>
        <w:t>.</w:t>
      </w:r>
      <w:r w:rsidR="0090098A">
        <w:rPr>
          <w:sz w:val="24"/>
          <w:szCs w:val="24"/>
        </w:rPr>
        <w:t xml:space="preserve"> </w:t>
      </w:r>
      <w:r w:rsidR="007F4D3D">
        <w:rPr>
          <w:sz w:val="24"/>
          <w:szCs w:val="24"/>
        </w:rPr>
        <w:t>A</w:t>
      </w:r>
      <w:r w:rsidR="0090098A">
        <w:rPr>
          <w:sz w:val="24"/>
          <w:szCs w:val="24"/>
        </w:rPr>
        <w:t>lso</w:t>
      </w:r>
      <w:r w:rsidR="007F4D3D">
        <w:rPr>
          <w:sz w:val="24"/>
          <w:szCs w:val="24"/>
        </w:rPr>
        <w:t xml:space="preserve"> note the wedding </w:t>
      </w:r>
      <w:r w:rsidR="0090098A">
        <w:rPr>
          <w:sz w:val="24"/>
          <w:szCs w:val="24"/>
        </w:rPr>
        <w:t xml:space="preserve">theme!  I know God used this truth to bring Art to godly sorrow, repentance and surrender, just a few days later. </w:t>
      </w:r>
      <w:r w:rsidR="004756F7">
        <w:rPr>
          <w:sz w:val="24"/>
          <w:szCs w:val="24"/>
        </w:rPr>
        <w:t xml:space="preserve">This is the </w:t>
      </w:r>
      <w:r w:rsidR="00AB208E">
        <w:rPr>
          <w:sz w:val="24"/>
          <w:szCs w:val="24"/>
        </w:rPr>
        <w:t>article,</w:t>
      </w:r>
      <w:r w:rsidR="004756F7">
        <w:rPr>
          <w:sz w:val="24"/>
          <w:szCs w:val="24"/>
        </w:rPr>
        <w:t xml:space="preserve"> in part:</w:t>
      </w:r>
    </w:p>
    <w:p w14:paraId="122E71BF" w14:textId="77777777" w:rsidR="004756F7" w:rsidRPr="00E81D84" w:rsidRDefault="004756F7" w:rsidP="00072DDE">
      <w:pPr>
        <w:ind w:firstLine="720"/>
        <w:jc w:val="both"/>
        <w:rPr>
          <w:i/>
          <w:sz w:val="24"/>
          <w:szCs w:val="24"/>
        </w:rPr>
      </w:pPr>
      <w:r w:rsidRPr="00E81D84">
        <w:rPr>
          <w:i/>
          <w:sz w:val="24"/>
          <w:szCs w:val="24"/>
        </w:rPr>
        <w:t xml:space="preserve">“A dynamic young businessman sat across the table. By almost every standard he was a real success. He was a highly –moral person and very active in his church. Yet, he said he </w:t>
      </w:r>
      <w:r w:rsidR="00AB208E" w:rsidRPr="00E81D84">
        <w:rPr>
          <w:i/>
          <w:sz w:val="24"/>
          <w:szCs w:val="24"/>
        </w:rPr>
        <w:t>wasn’t at</w:t>
      </w:r>
      <w:r w:rsidRPr="00E81D84">
        <w:rPr>
          <w:i/>
          <w:sz w:val="24"/>
          <w:szCs w:val="24"/>
        </w:rPr>
        <w:t xml:space="preserve"> all sure of his salvation. He desperately wanted, more than anything else, to be sure; but he </w:t>
      </w:r>
      <w:r w:rsidR="003D456E" w:rsidRPr="00E81D84">
        <w:rPr>
          <w:i/>
          <w:sz w:val="24"/>
          <w:szCs w:val="24"/>
        </w:rPr>
        <w:t>didn’t</w:t>
      </w:r>
      <w:r w:rsidRPr="00E81D84">
        <w:rPr>
          <w:i/>
          <w:sz w:val="24"/>
          <w:szCs w:val="24"/>
        </w:rPr>
        <w:t xml:space="preserve"> know how.</w:t>
      </w:r>
    </w:p>
    <w:p w14:paraId="1ACE746E" w14:textId="77777777" w:rsidR="004756F7" w:rsidRPr="00E81D84" w:rsidRDefault="004756F7" w:rsidP="00072DDE">
      <w:pPr>
        <w:ind w:firstLine="720"/>
        <w:jc w:val="both"/>
        <w:rPr>
          <w:i/>
          <w:sz w:val="24"/>
          <w:szCs w:val="24"/>
        </w:rPr>
      </w:pPr>
      <w:r w:rsidRPr="00E81D84">
        <w:rPr>
          <w:i/>
          <w:sz w:val="24"/>
          <w:szCs w:val="24"/>
        </w:rPr>
        <w:t xml:space="preserve">People everywhere seem to be plagued with this problem. If </w:t>
      </w:r>
      <w:r w:rsidR="003D456E" w:rsidRPr="00E81D84">
        <w:rPr>
          <w:i/>
          <w:sz w:val="24"/>
          <w:szCs w:val="24"/>
        </w:rPr>
        <w:t>you’re</w:t>
      </w:r>
      <w:r w:rsidRPr="00E81D84">
        <w:rPr>
          <w:i/>
          <w:sz w:val="24"/>
          <w:szCs w:val="24"/>
        </w:rPr>
        <w:t xml:space="preserve"> </w:t>
      </w:r>
      <w:r w:rsidR="003D456E" w:rsidRPr="00E81D84">
        <w:rPr>
          <w:i/>
          <w:sz w:val="24"/>
          <w:szCs w:val="24"/>
        </w:rPr>
        <w:t>among</w:t>
      </w:r>
      <w:r w:rsidRPr="00E81D84">
        <w:rPr>
          <w:i/>
          <w:sz w:val="24"/>
          <w:szCs w:val="24"/>
        </w:rPr>
        <w:t xml:space="preserve"> this group, the next few moments could be the most important of your life. Many of us have found the assurance of salvation. We know that Christ is in our lives and are confident of heaven when we die. And we’d like to share the reasons we have for this. </w:t>
      </w:r>
    </w:p>
    <w:p w14:paraId="7D556873" w14:textId="77777777" w:rsidR="004756F7" w:rsidRPr="00E81D84" w:rsidRDefault="004756F7" w:rsidP="00072DDE">
      <w:pPr>
        <w:ind w:firstLine="720"/>
        <w:jc w:val="both"/>
        <w:rPr>
          <w:i/>
          <w:sz w:val="24"/>
          <w:szCs w:val="24"/>
        </w:rPr>
      </w:pPr>
      <w:r w:rsidRPr="00E81D84">
        <w:rPr>
          <w:i/>
          <w:sz w:val="24"/>
          <w:szCs w:val="24"/>
        </w:rPr>
        <w:t xml:space="preserve">Becoming a Christian is a great deal like getting married. Marriage always involves three things---the intellect, the emotions and the will. </w:t>
      </w:r>
      <w:r w:rsidR="00AB208E" w:rsidRPr="00E81D84">
        <w:rPr>
          <w:i/>
          <w:sz w:val="24"/>
          <w:szCs w:val="24"/>
        </w:rPr>
        <w:t>First,</w:t>
      </w:r>
      <w:r w:rsidRPr="00E81D84">
        <w:rPr>
          <w:i/>
          <w:sz w:val="24"/>
          <w:szCs w:val="24"/>
        </w:rPr>
        <w:t xml:space="preserve"> a young man thinks nice things about a girl- that involves his </w:t>
      </w:r>
      <w:r w:rsidR="003D456E" w:rsidRPr="00E81D84">
        <w:rPr>
          <w:i/>
          <w:sz w:val="24"/>
          <w:szCs w:val="24"/>
        </w:rPr>
        <w:t>emotions</w:t>
      </w:r>
      <w:r w:rsidRPr="00E81D84">
        <w:rPr>
          <w:i/>
          <w:sz w:val="24"/>
          <w:szCs w:val="24"/>
        </w:rPr>
        <w:t xml:space="preserve">; </w:t>
      </w:r>
      <w:r w:rsidR="003D456E" w:rsidRPr="00E81D84">
        <w:rPr>
          <w:i/>
          <w:sz w:val="24"/>
          <w:szCs w:val="24"/>
        </w:rPr>
        <w:t xml:space="preserve">third, he decides certain things about </w:t>
      </w:r>
      <w:r w:rsidR="00AB208E" w:rsidRPr="00E81D84">
        <w:rPr>
          <w:i/>
          <w:sz w:val="24"/>
          <w:szCs w:val="24"/>
        </w:rPr>
        <w:t>her (</w:t>
      </w:r>
      <w:r w:rsidR="003D456E" w:rsidRPr="00E81D84">
        <w:rPr>
          <w:i/>
          <w:sz w:val="24"/>
          <w:szCs w:val="24"/>
        </w:rPr>
        <w:t>he decides to marry her)-that involves his will.</w:t>
      </w:r>
    </w:p>
    <w:p w14:paraId="50950D15" w14:textId="77777777" w:rsidR="003D456E" w:rsidRPr="00E81D84" w:rsidRDefault="003D456E" w:rsidP="00072DDE">
      <w:pPr>
        <w:ind w:firstLine="720"/>
        <w:jc w:val="both"/>
        <w:rPr>
          <w:i/>
          <w:sz w:val="24"/>
          <w:szCs w:val="24"/>
        </w:rPr>
      </w:pPr>
      <w:r w:rsidRPr="00E81D84">
        <w:rPr>
          <w:i/>
          <w:sz w:val="24"/>
          <w:szCs w:val="24"/>
        </w:rPr>
        <w:t>The young lady doesn’t become his wife because he thinks nice things about her. She doesn’t become his wife because he possesses romantic feelings for her. She becomes his wife only by an act of the will. Only when they go to the proper authorities and say “I do” to each other do they become husband and wife.</w:t>
      </w:r>
    </w:p>
    <w:p w14:paraId="0123C642" w14:textId="77777777" w:rsidR="003D456E" w:rsidRPr="00E81D84" w:rsidRDefault="003D456E" w:rsidP="00072DDE">
      <w:pPr>
        <w:ind w:firstLine="720"/>
        <w:jc w:val="both"/>
        <w:rPr>
          <w:i/>
          <w:sz w:val="24"/>
          <w:szCs w:val="24"/>
        </w:rPr>
      </w:pPr>
      <w:r w:rsidRPr="00E81D84">
        <w:rPr>
          <w:i/>
          <w:sz w:val="24"/>
          <w:szCs w:val="24"/>
        </w:rPr>
        <w:t>The same is true of becoming a Christian. It is not enough to think nice things about Christ or have warm feelings toward h</w:t>
      </w:r>
      <w:r w:rsidR="00012E63" w:rsidRPr="00E81D84">
        <w:rPr>
          <w:i/>
          <w:sz w:val="24"/>
          <w:szCs w:val="24"/>
        </w:rPr>
        <w:t>i</w:t>
      </w:r>
      <w:r w:rsidRPr="00E81D84">
        <w:rPr>
          <w:i/>
          <w:sz w:val="24"/>
          <w:szCs w:val="24"/>
        </w:rPr>
        <w:t>m. It takes more than this to be saved. Only through an act of the will –through a personal commitment to Jesus Christ—does one become a Christian.</w:t>
      </w:r>
    </w:p>
    <w:p w14:paraId="54798D78" w14:textId="77777777" w:rsidR="00696493" w:rsidRPr="00E81D84" w:rsidRDefault="00012E63" w:rsidP="00072DDE">
      <w:pPr>
        <w:ind w:firstLine="720"/>
        <w:jc w:val="both"/>
        <w:rPr>
          <w:i/>
          <w:sz w:val="24"/>
          <w:szCs w:val="24"/>
        </w:rPr>
      </w:pPr>
      <w:r w:rsidRPr="00E81D84">
        <w:rPr>
          <w:i/>
          <w:sz w:val="24"/>
          <w:szCs w:val="24"/>
        </w:rPr>
        <w:t xml:space="preserve">Intellect: </w:t>
      </w:r>
      <w:r w:rsidR="00D46A7F" w:rsidRPr="00E81D84">
        <w:rPr>
          <w:i/>
          <w:sz w:val="24"/>
          <w:szCs w:val="24"/>
        </w:rPr>
        <w:t>Before a person can gain the assurance of salvation, he must first have an understanding of wh</w:t>
      </w:r>
      <w:r w:rsidRPr="00E81D84">
        <w:rPr>
          <w:i/>
          <w:sz w:val="24"/>
          <w:szCs w:val="24"/>
        </w:rPr>
        <w:t>at the gospel teaches….Christ claimed</w:t>
      </w:r>
      <w:r w:rsidR="00D46A7F" w:rsidRPr="00E81D84">
        <w:rPr>
          <w:i/>
          <w:sz w:val="24"/>
          <w:szCs w:val="24"/>
        </w:rPr>
        <w:t xml:space="preserve"> that He came down from </w:t>
      </w:r>
      <w:r w:rsidR="00696493" w:rsidRPr="00E81D84">
        <w:rPr>
          <w:i/>
          <w:sz w:val="24"/>
          <w:szCs w:val="24"/>
        </w:rPr>
        <w:t>H</w:t>
      </w:r>
      <w:r w:rsidR="00D46A7F" w:rsidRPr="00E81D84">
        <w:rPr>
          <w:i/>
          <w:sz w:val="24"/>
          <w:szCs w:val="24"/>
        </w:rPr>
        <w:t>eaven</w:t>
      </w:r>
      <w:r w:rsidRPr="00E81D84">
        <w:rPr>
          <w:i/>
          <w:sz w:val="24"/>
          <w:szCs w:val="24"/>
        </w:rPr>
        <w:t>, and that He was the S</w:t>
      </w:r>
      <w:r w:rsidR="00696493" w:rsidRPr="00E81D84">
        <w:rPr>
          <w:i/>
          <w:sz w:val="24"/>
          <w:szCs w:val="24"/>
        </w:rPr>
        <w:t>on of God…The first thing a person has to do to become a Christian is weigh the evidence for Christ’s deity: Did Christ come down from Heaven? Was He conceived in the womb of Mary by the Holy Spirit? Did He heal the sick, open the eyes of the blind, cast out demons, cleanse lepers and raise the dead? And last but not least, after He was crucified and placed in Joseph’s tomb, did he raise himself from the dead? If these things are true, there can be no doubt that He was and is the Son of God. Once he becomes convinced that Christ was divine in deed and in truth, he is converted to Him “intellectually”. While this is not all there is to it, it is, nonetheless, a big step in the right direction. The second step occurs in the area of the emotions.</w:t>
      </w:r>
    </w:p>
    <w:p w14:paraId="563516FA" w14:textId="77777777" w:rsidR="003E24EA" w:rsidRPr="00E81D84" w:rsidRDefault="00696493" w:rsidP="00072DDE">
      <w:pPr>
        <w:ind w:firstLine="720"/>
        <w:jc w:val="both"/>
        <w:rPr>
          <w:i/>
          <w:sz w:val="24"/>
          <w:szCs w:val="24"/>
        </w:rPr>
      </w:pPr>
      <w:r w:rsidRPr="00E81D84">
        <w:rPr>
          <w:i/>
          <w:sz w:val="24"/>
          <w:szCs w:val="24"/>
        </w:rPr>
        <w:t xml:space="preserve"> Emotions</w:t>
      </w:r>
      <w:r w:rsidR="00012E63" w:rsidRPr="00E81D84">
        <w:rPr>
          <w:i/>
          <w:sz w:val="24"/>
          <w:szCs w:val="24"/>
        </w:rPr>
        <w:t xml:space="preserve">: </w:t>
      </w:r>
      <w:r w:rsidR="003E24EA" w:rsidRPr="00E81D84">
        <w:rPr>
          <w:i/>
          <w:sz w:val="24"/>
          <w:szCs w:val="24"/>
        </w:rPr>
        <w:t>Our emotions determine how we feel about Christ- whether we feel no need of Him, a little need of Him, or a great need of Him. Emotions play an important role. Our intellect (</w:t>
      </w:r>
      <w:r w:rsidR="00012E63" w:rsidRPr="00E81D84">
        <w:rPr>
          <w:i/>
          <w:sz w:val="24"/>
          <w:szCs w:val="24"/>
        </w:rPr>
        <w:t>b</w:t>
      </w:r>
      <w:r w:rsidR="003E24EA" w:rsidRPr="00E81D84">
        <w:rPr>
          <w:i/>
          <w:sz w:val="24"/>
          <w:szCs w:val="24"/>
        </w:rPr>
        <w:t xml:space="preserve">ased on solid evidence) says Christ had to be the Son of God; our </w:t>
      </w:r>
      <w:r w:rsidR="009C17C5" w:rsidRPr="00E81D84">
        <w:rPr>
          <w:i/>
          <w:sz w:val="24"/>
          <w:szCs w:val="24"/>
        </w:rPr>
        <w:t>emotions</w:t>
      </w:r>
      <w:r w:rsidR="003E24EA" w:rsidRPr="00E81D84">
        <w:rPr>
          <w:i/>
          <w:sz w:val="24"/>
          <w:szCs w:val="24"/>
        </w:rPr>
        <w:t xml:space="preserve"> say we need Him and the salvation He came to bring. Nicodemus must have felt this keenly when he came to Jesus by night and asked what a person needed to do to enter into the kingdom of God.  The deeper one feels his need of Christ the better. It’s an important step toward salvation. That brings us to step number three which occurs in the area of the will. </w:t>
      </w:r>
    </w:p>
    <w:p w14:paraId="4DBF46B7" w14:textId="77777777" w:rsidR="003D456E" w:rsidRPr="00E81D84" w:rsidRDefault="00012E63" w:rsidP="00072DDE">
      <w:pPr>
        <w:ind w:firstLine="720"/>
        <w:jc w:val="both"/>
        <w:rPr>
          <w:i/>
          <w:sz w:val="24"/>
          <w:szCs w:val="24"/>
        </w:rPr>
      </w:pPr>
      <w:r w:rsidRPr="00E81D84">
        <w:rPr>
          <w:i/>
          <w:sz w:val="24"/>
          <w:szCs w:val="24"/>
        </w:rPr>
        <w:t xml:space="preserve">Will: </w:t>
      </w:r>
      <w:r w:rsidR="003E24EA" w:rsidRPr="00E81D84">
        <w:rPr>
          <w:i/>
          <w:sz w:val="24"/>
          <w:szCs w:val="24"/>
        </w:rPr>
        <w:t xml:space="preserve"> Becoming a Christian usually follows this </w:t>
      </w:r>
      <w:r w:rsidR="009C17C5" w:rsidRPr="00E81D84">
        <w:rPr>
          <w:i/>
          <w:sz w:val="24"/>
          <w:szCs w:val="24"/>
        </w:rPr>
        <w:t>pattern</w:t>
      </w:r>
      <w:r w:rsidR="003E24EA" w:rsidRPr="00E81D84">
        <w:rPr>
          <w:i/>
          <w:sz w:val="24"/>
          <w:szCs w:val="24"/>
        </w:rPr>
        <w:t xml:space="preserve">: first a person believes on Christ intellectually. Second, he </w:t>
      </w:r>
      <w:r w:rsidR="009C17C5" w:rsidRPr="00E81D84">
        <w:rPr>
          <w:i/>
          <w:sz w:val="24"/>
          <w:szCs w:val="24"/>
        </w:rPr>
        <w:t>senses</w:t>
      </w:r>
      <w:r w:rsidR="003E24EA" w:rsidRPr="00E81D84">
        <w:rPr>
          <w:i/>
          <w:sz w:val="24"/>
          <w:szCs w:val="24"/>
        </w:rPr>
        <w:t xml:space="preserve"> a need of him emotionally. Third, he submits to him-to His authority and rule- willfully. </w:t>
      </w:r>
      <w:r w:rsidR="009C17C5" w:rsidRPr="00E81D84">
        <w:rPr>
          <w:i/>
          <w:sz w:val="24"/>
          <w:szCs w:val="24"/>
        </w:rPr>
        <w:t>First the intellect says “yes to Christ; second, the emotions say “yes” to Christ; third</w:t>
      </w:r>
      <w:r w:rsidR="006F4894" w:rsidRPr="00E81D84">
        <w:rPr>
          <w:i/>
          <w:sz w:val="24"/>
          <w:szCs w:val="24"/>
        </w:rPr>
        <w:t>, the will says “y</w:t>
      </w:r>
      <w:r w:rsidR="009C17C5" w:rsidRPr="00E81D84">
        <w:rPr>
          <w:i/>
          <w:sz w:val="24"/>
          <w:szCs w:val="24"/>
        </w:rPr>
        <w:t>es to Christ. Only when the third step is taken does salvation occur. A person is usually converted to Christ in the area of his intellect and in the area of his emotions long before he’s converted to Him in the area of His will. While the intellect and the emotions say</w:t>
      </w:r>
      <w:r w:rsidRPr="00E81D84">
        <w:rPr>
          <w:i/>
          <w:sz w:val="24"/>
          <w:szCs w:val="24"/>
        </w:rPr>
        <w:t xml:space="preserve"> yes</w:t>
      </w:r>
      <w:r w:rsidR="009C17C5" w:rsidRPr="00E81D84">
        <w:rPr>
          <w:i/>
          <w:sz w:val="24"/>
          <w:szCs w:val="24"/>
        </w:rPr>
        <w:t xml:space="preserve">, the will says no! When Christ approaches men, seeking to be their Savior and Lord, their swords go up. They’re unwilling to accept His authority and rule. He would interfere with their plans or alter their lifestyles. It is one thing to honor Christ with the intellect; it’s another thing to submit to him with the will. But it’s not until one surrenders to Him in the area of </w:t>
      </w:r>
      <w:r w:rsidR="005C4F16" w:rsidRPr="00E81D84">
        <w:rPr>
          <w:i/>
          <w:sz w:val="24"/>
          <w:szCs w:val="24"/>
        </w:rPr>
        <w:t>the will that salvation occurs.”</w:t>
      </w:r>
    </w:p>
    <w:p w14:paraId="3E08C8C6" w14:textId="77777777" w:rsidR="000B4F18" w:rsidRDefault="005C4F16" w:rsidP="00072DDE">
      <w:pPr>
        <w:ind w:firstLine="720"/>
        <w:jc w:val="both"/>
        <w:rPr>
          <w:sz w:val="24"/>
          <w:szCs w:val="24"/>
        </w:rPr>
      </w:pPr>
      <w:r>
        <w:rPr>
          <w:sz w:val="24"/>
          <w:szCs w:val="24"/>
        </w:rPr>
        <w:t>I had never heard salvation described this way before</w:t>
      </w:r>
      <w:r w:rsidR="007F4D3D">
        <w:rPr>
          <w:sz w:val="24"/>
          <w:szCs w:val="24"/>
        </w:rPr>
        <w:t xml:space="preserve">. </w:t>
      </w:r>
      <w:r>
        <w:rPr>
          <w:sz w:val="24"/>
          <w:szCs w:val="24"/>
        </w:rPr>
        <w:t xml:space="preserve"> I think many people think they</w:t>
      </w:r>
      <w:r w:rsidR="00315D3F">
        <w:rPr>
          <w:sz w:val="24"/>
          <w:szCs w:val="24"/>
        </w:rPr>
        <w:t xml:space="preserve"> are saved because they</w:t>
      </w:r>
      <w:r w:rsidR="007F4D3D">
        <w:rPr>
          <w:sz w:val="24"/>
          <w:szCs w:val="24"/>
        </w:rPr>
        <w:t xml:space="preserve"> </w:t>
      </w:r>
      <w:r w:rsidR="00315D3F">
        <w:rPr>
          <w:sz w:val="24"/>
          <w:szCs w:val="24"/>
        </w:rPr>
        <w:t>believed</w:t>
      </w:r>
      <w:r>
        <w:rPr>
          <w:sz w:val="24"/>
          <w:szCs w:val="24"/>
        </w:rPr>
        <w:t xml:space="preserve"> on Christ intellectua</w:t>
      </w:r>
      <w:r w:rsidR="00315D3F">
        <w:rPr>
          <w:sz w:val="24"/>
          <w:szCs w:val="24"/>
        </w:rPr>
        <w:t xml:space="preserve">lly </w:t>
      </w:r>
      <w:r>
        <w:rPr>
          <w:sz w:val="24"/>
          <w:szCs w:val="24"/>
        </w:rPr>
        <w:t>and emotional</w:t>
      </w:r>
      <w:r w:rsidR="00315D3F">
        <w:rPr>
          <w:sz w:val="24"/>
          <w:szCs w:val="24"/>
        </w:rPr>
        <w:t xml:space="preserve">ly. This was the case for Art and </w:t>
      </w:r>
      <w:r w:rsidR="00C83BF4">
        <w:rPr>
          <w:sz w:val="24"/>
          <w:szCs w:val="24"/>
        </w:rPr>
        <w:t>me</w:t>
      </w:r>
      <w:r w:rsidR="00315D3F">
        <w:rPr>
          <w:sz w:val="24"/>
          <w:szCs w:val="24"/>
        </w:rPr>
        <w:t>. H</w:t>
      </w:r>
      <w:r>
        <w:rPr>
          <w:sz w:val="24"/>
          <w:szCs w:val="24"/>
        </w:rPr>
        <w:t>ow incredibly tragic</w:t>
      </w:r>
      <w:r w:rsidR="00315D3F">
        <w:rPr>
          <w:sz w:val="24"/>
          <w:szCs w:val="24"/>
        </w:rPr>
        <w:t>! To think</w:t>
      </w:r>
      <w:r>
        <w:rPr>
          <w:sz w:val="24"/>
          <w:szCs w:val="24"/>
        </w:rPr>
        <w:t xml:space="preserve"> about the day when they meet Him and they hear Him say, “Depart from me. I never knew you”.  The </w:t>
      </w:r>
      <w:r w:rsidRPr="00937458">
        <w:rPr>
          <w:b/>
          <w:i/>
          <w:sz w:val="24"/>
          <w:szCs w:val="24"/>
        </w:rPr>
        <w:t>surrender of the will</w:t>
      </w:r>
      <w:r>
        <w:rPr>
          <w:sz w:val="24"/>
          <w:szCs w:val="24"/>
        </w:rPr>
        <w:t xml:space="preserve"> is</w:t>
      </w:r>
      <w:r w:rsidR="00315D3F">
        <w:rPr>
          <w:sz w:val="24"/>
          <w:szCs w:val="24"/>
        </w:rPr>
        <w:t xml:space="preserve"> the final step to salvation. </w:t>
      </w:r>
      <w:r w:rsidR="00937458">
        <w:rPr>
          <w:sz w:val="24"/>
          <w:szCs w:val="24"/>
        </w:rPr>
        <w:t xml:space="preserve">It can also be described as repentance. </w:t>
      </w:r>
      <w:r>
        <w:rPr>
          <w:sz w:val="24"/>
          <w:szCs w:val="24"/>
        </w:rPr>
        <w:t xml:space="preserve"> </w:t>
      </w:r>
      <w:r w:rsidR="00937458">
        <w:rPr>
          <w:sz w:val="24"/>
          <w:szCs w:val="24"/>
        </w:rPr>
        <w:t xml:space="preserve">Think about these statements: remorse is not repentance, conviction is not confession, and sorrow over sin is not surrender to Christ as Lord. </w:t>
      </w:r>
      <w:r w:rsidR="00315D3F">
        <w:rPr>
          <w:sz w:val="24"/>
          <w:szCs w:val="24"/>
        </w:rPr>
        <w:t xml:space="preserve"> </w:t>
      </w:r>
    </w:p>
    <w:p w14:paraId="720B3C27" w14:textId="77777777" w:rsidR="00B70157" w:rsidRDefault="00B70157" w:rsidP="00072DDE">
      <w:pPr>
        <w:ind w:firstLine="720"/>
        <w:jc w:val="both"/>
        <w:rPr>
          <w:sz w:val="24"/>
          <w:szCs w:val="24"/>
        </w:rPr>
      </w:pPr>
    </w:p>
    <w:p w14:paraId="340F9769" w14:textId="77777777" w:rsidR="000B4F18" w:rsidRPr="000B4F18" w:rsidRDefault="000B4F18" w:rsidP="000B4F18">
      <w:pPr>
        <w:jc w:val="center"/>
        <w:rPr>
          <w:b/>
          <w:i/>
          <w:sz w:val="24"/>
          <w:szCs w:val="24"/>
        </w:rPr>
      </w:pPr>
      <w:r w:rsidRPr="000B4F18">
        <w:rPr>
          <w:b/>
          <w:i/>
          <w:sz w:val="24"/>
          <w:szCs w:val="24"/>
        </w:rPr>
        <w:t>Revelation 3:17-20</w:t>
      </w:r>
    </w:p>
    <w:p w14:paraId="553058B5" w14:textId="77777777" w:rsidR="000B4F18" w:rsidRPr="000B4F18" w:rsidRDefault="000B4F18" w:rsidP="000B4F18">
      <w:pPr>
        <w:jc w:val="center"/>
        <w:rPr>
          <w:b/>
          <w:i/>
          <w:sz w:val="24"/>
          <w:szCs w:val="24"/>
        </w:rPr>
      </w:pPr>
      <w:r w:rsidRPr="000B4F18">
        <w:rPr>
          <w:b/>
          <w:i/>
          <w:sz w:val="24"/>
          <w:szCs w:val="24"/>
        </w:rPr>
        <w:t xml:space="preserve">You say, “I am rich; I have acquired wealth and do not need a thing.” But you do not realize that you are wretched, pitiful, poor, blind and naked, I counsel you to buy from me gold refined in the fire, so you can become rich; and white clothes to wear, so you can cover your shameful nakedness, and salve to put on your eyes, so you can see.”  “As many as I love, I rebuke and discipline. So be earnest and REPENT! Listen! I stand at the door and knock. If anyone hears my voice and opens the door, I will come </w:t>
      </w:r>
      <w:r w:rsidRPr="000B4F18">
        <w:rPr>
          <w:b/>
          <w:i/>
          <w:sz w:val="24"/>
          <w:szCs w:val="24"/>
          <w:u w:val="single"/>
        </w:rPr>
        <w:t>into</w:t>
      </w:r>
      <w:r w:rsidRPr="000B4F18">
        <w:rPr>
          <w:b/>
          <w:i/>
          <w:sz w:val="24"/>
          <w:szCs w:val="24"/>
        </w:rPr>
        <w:t xml:space="preserve"> </w:t>
      </w:r>
      <w:r w:rsidRPr="000B4F18">
        <w:rPr>
          <w:b/>
          <w:i/>
          <w:sz w:val="24"/>
          <w:szCs w:val="24"/>
          <w:u w:val="single"/>
        </w:rPr>
        <w:t>him</w:t>
      </w:r>
      <w:r w:rsidRPr="000B4F18">
        <w:rPr>
          <w:b/>
          <w:i/>
          <w:sz w:val="24"/>
          <w:szCs w:val="24"/>
        </w:rPr>
        <w:t xml:space="preserve">, and </w:t>
      </w:r>
      <w:r w:rsidRPr="000B4F18">
        <w:rPr>
          <w:b/>
          <w:i/>
          <w:sz w:val="24"/>
          <w:szCs w:val="24"/>
          <w:u w:val="single"/>
        </w:rPr>
        <w:t>have</w:t>
      </w:r>
      <w:r w:rsidRPr="000B4F18">
        <w:rPr>
          <w:b/>
          <w:i/>
          <w:sz w:val="24"/>
          <w:szCs w:val="24"/>
        </w:rPr>
        <w:t xml:space="preserve"> </w:t>
      </w:r>
      <w:r w:rsidRPr="000B4F18">
        <w:rPr>
          <w:b/>
          <w:i/>
          <w:sz w:val="24"/>
          <w:szCs w:val="24"/>
          <w:u w:val="single"/>
        </w:rPr>
        <w:t>dinner</w:t>
      </w:r>
      <w:r w:rsidRPr="000B4F18">
        <w:rPr>
          <w:b/>
          <w:i/>
          <w:sz w:val="24"/>
          <w:szCs w:val="24"/>
        </w:rPr>
        <w:t xml:space="preserve"> with him, and he with me.</w:t>
      </w:r>
    </w:p>
    <w:p w14:paraId="3AC7EF1F" w14:textId="77777777" w:rsidR="005A654D" w:rsidRPr="004A5F04" w:rsidRDefault="000B4F18" w:rsidP="004A5F04">
      <w:pPr>
        <w:ind w:firstLine="720"/>
        <w:jc w:val="both"/>
        <w:rPr>
          <w:sz w:val="24"/>
          <w:szCs w:val="24"/>
        </w:rPr>
      </w:pPr>
      <w:r>
        <w:rPr>
          <w:sz w:val="24"/>
          <w:szCs w:val="24"/>
        </w:rPr>
        <w:t xml:space="preserve"> Jesus</w:t>
      </w:r>
      <w:r w:rsidR="00A51F00">
        <w:rPr>
          <w:sz w:val="24"/>
          <w:szCs w:val="24"/>
        </w:rPr>
        <w:t xml:space="preserve"> knock</w:t>
      </w:r>
      <w:r>
        <w:rPr>
          <w:sz w:val="24"/>
          <w:szCs w:val="24"/>
        </w:rPr>
        <w:t>s</w:t>
      </w:r>
      <w:r w:rsidR="005C4F16">
        <w:rPr>
          <w:sz w:val="24"/>
          <w:szCs w:val="24"/>
        </w:rPr>
        <w:t xml:space="preserve"> at t</w:t>
      </w:r>
      <w:r w:rsidR="004A5F04">
        <w:rPr>
          <w:sz w:val="24"/>
          <w:szCs w:val="24"/>
        </w:rPr>
        <w:t xml:space="preserve">he door of a heart, yet </w:t>
      </w:r>
      <w:r w:rsidR="00001F13">
        <w:rPr>
          <w:sz w:val="24"/>
          <w:szCs w:val="24"/>
        </w:rPr>
        <w:t>He wi</w:t>
      </w:r>
      <w:r w:rsidR="004A5F04">
        <w:rPr>
          <w:sz w:val="24"/>
          <w:szCs w:val="24"/>
        </w:rPr>
        <w:t>ll not force Himself on anyone.</w:t>
      </w:r>
      <w:r w:rsidR="00001F13">
        <w:rPr>
          <w:sz w:val="24"/>
          <w:szCs w:val="24"/>
        </w:rPr>
        <w:t xml:space="preserve"> </w:t>
      </w:r>
      <w:r w:rsidR="004A5F04">
        <w:rPr>
          <w:sz w:val="24"/>
          <w:szCs w:val="24"/>
        </w:rPr>
        <w:t xml:space="preserve"> However, </w:t>
      </w:r>
      <w:r w:rsidR="00001F13">
        <w:rPr>
          <w:sz w:val="24"/>
          <w:szCs w:val="24"/>
        </w:rPr>
        <w:t xml:space="preserve">He will reason with sinners and wrestle with them as they struggle to surrender all. He did this for my husband and my father. (Genesis 33:1-32, Isaiah 1:15-20) </w:t>
      </w:r>
      <w:r w:rsidR="005C4F16">
        <w:rPr>
          <w:sz w:val="24"/>
          <w:szCs w:val="24"/>
        </w:rPr>
        <w:t>But</w:t>
      </w:r>
      <w:r w:rsidR="009452D7">
        <w:rPr>
          <w:sz w:val="24"/>
          <w:szCs w:val="24"/>
        </w:rPr>
        <w:t>,</w:t>
      </w:r>
      <w:r w:rsidR="005C4F16">
        <w:rPr>
          <w:sz w:val="24"/>
          <w:szCs w:val="24"/>
        </w:rPr>
        <w:t xml:space="preserve"> make no mistake, when He comes in</w:t>
      </w:r>
      <w:r w:rsidR="00E81D84">
        <w:rPr>
          <w:sz w:val="24"/>
          <w:szCs w:val="24"/>
        </w:rPr>
        <w:t>,</w:t>
      </w:r>
      <w:r w:rsidR="005C4F16">
        <w:rPr>
          <w:sz w:val="24"/>
          <w:szCs w:val="24"/>
        </w:rPr>
        <w:t xml:space="preserve"> He comes in to take over and make all things new! The </w:t>
      </w:r>
      <w:r w:rsidR="00E60EA5">
        <w:rPr>
          <w:sz w:val="24"/>
          <w:szCs w:val="24"/>
        </w:rPr>
        <w:t>kingdom</w:t>
      </w:r>
      <w:r w:rsidR="005C4F16">
        <w:rPr>
          <w:sz w:val="24"/>
          <w:szCs w:val="24"/>
        </w:rPr>
        <w:t xml:space="preserve"> of heaven is no more and no less tha</w:t>
      </w:r>
      <w:r w:rsidR="009452D7">
        <w:rPr>
          <w:sz w:val="24"/>
          <w:szCs w:val="24"/>
        </w:rPr>
        <w:t>n</w:t>
      </w:r>
      <w:r w:rsidR="005C4F16">
        <w:rPr>
          <w:sz w:val="24"/>
          <w:szCs w:val="24"/>
        </w:rPr>
        <w:t xml:space="preserve"> where the </w:t>
      </w:r>
      <w:r w:rsidR="005C4F16" w:rsidRPr="009452D7">
        <w:rPr>
          <w:b/>
          <w:i/>
          <w:sz w:val="24"/>
          <w:szCs w:val="24"/>
        </w:rPr>
        <w:t xml:space="preserve">King of Heaven is </w:t>
      </w:r>
      <w:r w:rsidR="00E60EA5" w:rsidRPr="009452D7">
        <w:rPr>
          <w:b/>
          <w:i/>
          <w:sz w:val="24"/>
          <w:szCs w:val="24"/>
        </w:rPr>
        <w:t>on the Throne</w:t>
      </w:r>
      <w:r w:rsidR="00E60EA5">
        <w:rPr>
          <w:sz w:val="24"/>
          <w:szCs w:val="24"/>
        </w:rPr>
        <w:t xml:space="preserve">! </w:t>
      </w:r>
      <w:r>
        <w:rPr>
          <w:sz w:val="24"/>
          <w:szCs w:val="24"/>
        </w:rPr>
        <w:t xml:space="preserve"> Could it be that He is knocking on your heart, even as you read this? </w:t>
      </w:r>
      <w:r w:rsidR="009D5354">
        <w:rPr>
          <w:rFonts w:cstheme="minorHAnsi"/>
          <w:color w:val="333333"/>
          <w:sz w:val="24"/>
          <w:szCs w:val="24"/>
          <w:lang w:val="en"/>
        </w:rPr>
        <w:t xml:space="preserve">What will you do with Jesus? As C.S. Lewis so </w:t>
      </w:r>
      <w:r w:rsidR="00567542">
        <w:rPr>
          <w:rFonts w:cstheme="minorHAnsi"/>
          <w:color w:val="333333"/>
          <w:sz w:val="24"/>
          <w:szCs w:val="24"/>
          <w:lang w:val="en"/>
        </w:rPr>
        <w:t>eloquently</w:t>
      </w:r>
      <w:r w:rsidR="009D5354">
        <w:rPr>
          <w:rFonts w:cstheme="minorHAnsi"/>
          <w:color w:val="333333"/>
          <w:sz w:val="24"/>
          <w:szCs w:val="24"/>
          <w:lang w:val="en"/>
        </w:rPr>
        <w:t xml:space="preserve"> put it,</w:t>
      </w:r>
      <w:r w:rsidR="004A5F04">
        <w:rPr>
          <w:rFonts w:cstheme="minorHAnsi"/>
          <w:color w:val="333333"/>
          <w:sz w:val="24"/>
          <w:szCs w:val="24"/>
          <w:lang w:val="en"/>
        </w:rPr>
        <w:t xml:space="preserve"> </w:t>
      </w:r>
      <w:r w:rsidR="009D5354">
        <w:rPr>
          <w:rFonts w:cstheme="minorHAnsi"/>
          <w:color w:val="333333"/>
          <w:sz w:val="24"/>
          <w:szCs w:val="24"/>
          <w:lang w:val="en"/>
        </w:rPr>
        <w:t>“</w:t>
      </w:r>
      <w:r w:rsidR="005A654D" w:rsidRPr="009D5354">
        <w:rPr>
          <w:rFonts w:cstheme="minorHAnsi"/>
          <w:color w:val="333333"/>
          <w:sz w:val="24"/>
          <w:szCs w:val="24"/>
          <w:lang w:val="en"/>
        </w:rPr>
        <w:t>There are only two kinds of people in the end: those who say to God, “Thy will be done,” and those to whom God says, in the end, “Thy will be done.” All that are in Hell chose it.</w:t>
      </w:r>
      <w:r w:rsidR="009D5354">
        <w:rPr>
          <w:rFonts w:cstheme="minorHAnsi"/>
          <w:color w:val="333333"/>
          <w:sz w:val="24"/>
          <w:szCs w:val="24"/>
          <w:lang w:val="en"/>
        </w:rPr>
        <w:t>”</w:t>
      </w:r>
    </w:p>
    <w:p w14:paraId="232D4A29" w14:textId="77777777" w:rsidR="00E60EA5" w:rsidRPr="00FA63FE" w:rsidRDefault="00E60EA5" w:rsidP="00B85175">
      <w:pPr>
        <w:jc w:val="center"/>
        <w:rPr>
          <w:b/>
          <w:i/>
          <w:sz w:val="24"/>
          <w:szCs w:val="24"/>
        </w:rPr>
      </w:pPr>
      <w:r w:rsidRPr="00FA63FE">
        <w:rPr>
          <w:b/>
          <w:i/>
          <w:sz w:val="24"/>
          <w:szCs w:val="24"/>
        </w:rPr>
        <w:t>2 Corinthians 5:17</w:t>
      </w:r>
    </w:p>
    <w:p w14:paraId="1B82CED4" w14:textId="77777777" w:rsidR="00E60EA5" w:rsidRDefault="00E60EA5" w:rsidP="00B85175">
      <w:pPr>
        <w:jc w:val="center"/>
        <w:rPr>
          <w:b/>
          <w:i/>
          <w:sz w:val="24"/>
          <w:szCs w:val="24"/>
        </w:rPr>
      </w:pPr>
      <w:r w:rsidRPr="00FA63FE">
        <w:rPr>
          <w:b/>
          <w:i/>
          <w:sz w:val="24"/>
          <w:szCs w:val="24"/>
        </w:rPr>
        <w:t>Therefore, if anyone is IN CHRIST, he is a new creature; the old things passed away;</w:t>
      </w:r>
      <w:r w:rsidR="00E81D84">
        <w:rPr>
          <w:b/>
          <w:i/>
          <w:sz w:val="24"/>
          <w:szCs w:val="24"/>
        </w:rPr>
        <w:t xml:space="preserve"> behold</w:t>
      </w:r>
      <w:r w:rsidRPr="00FA63FE">
        <w:rPr>
          <w:b/>
          <w:i/>
          <w:sz w:val="24"/>
          <w:szCs w:val="24"/>
        </w:rPr>
        <w:t>, new things have come.</w:t>
      </w:r>
    </w:p>
    <w:p w14:paraId="04455CE2" w14:textId="77777777" w:rsidR="00B04EAA" w:rsidRPr="00B04EAA" w:rsidRDefault="00121D0F" w:rsidP="00B04EAA">
      <w:pPr>
        <w:jc w:val="center"/>
        <w:rPr>
          <w:b/>
          <w:sz w:val="28"/>
          <w:szCs w:val="28"/>
        </w:rPr>
      </w:pPr>
      <w:r>
        <w:rPr>
          <w:b/>
          <w:sz w:val="28"/>
          <w:szCs w:val="28"/>
        </w:rPr>
        <w:t>Where A</w:t>
      </w:r>
      <w:r w:rsidR="00B04EAA">
        <w:rPr>
          <w:b/>
          <w:sz w:val="28"/>
          <w:szCs w:val="28"/>
        </w:rPr>
        <w:t xml:space="preserve">re </w:t>
      </w:r>
      <w:r w:rsidR="007E3B7A">
        <w:rPr>
          <w:b/>
          <w:sz w:val="28"/>
          <w:szCs w:val="28"/>
        </w:rPr>
        <w:t>Y</w:t>
      </w:r>
      <w:r w:rsidR="009D5354">
        <w:rPr>
          <w:b/>
          <w:sz w:val="28"/>
          <w:szCs w:val="28"/>
        </w:rPr>
        <w:t>ou</w:t>
      </w:r>
      <w:r w:rsidR="00B04EAA">
        <w:rPr>
          <w:b/>
          <w:sz w:val="28"/>
          <w:szCs w:val="28"/>
        </w:rPr>
        <w:t>?</w:t>
      </w:r>
    </w:p>
    <w:p w14:paraId="7408F09D" w14:textId="77777777" w:rsidR="00E32651" w:rsidRDefault="00072DDE" w:rsidP="00072DDE">
      <w:pPr>
        <w:ind w:firstLine="720"/>
        <w:jc w:val="both"/>
        <w:rPr>
          <w:sz w:val="24"/>
          <w:szCs w:val="24"/>
        </w:rPr>
      </w:pPr>
      <w:r w:rsidRPr="00072DDE">
        <w:rPr>
          <w:sz w:val="24"/>
          <w:szCs w:val="24"/>
        </w:rPr>
        <w:t>When we took our first trip to Corn Island Nicaragua, Eli and Alba a</w:t>
      </w:r>
      <w:r w:rsidR="00012E63">
        <w:rPr>
          <w:sz w:val="24"/>
          <w:szCs w:val="24"/>
        </w:rPr>
        <w:t>ssembled all the church leaders</w:t>
      </w:r>
      <w:r w:rsidRPr="00072DDE">
        <w:rPr>
          <w:sz w:val="24"/>
          <w:szCs w:val="24"/>
        </w:rPr>
        <w:t xml:space="preserve"> together </w:t>
      </w:r>
      <w:r w:rsidR="00E32651">
        <w:rPr>
          <w:sz w:val="24"/>
          <w:szCs w:val="24"/>
        </w:rPr>
        <w:t>to</w:t>
      </w:r>
      <w:r w:rsidRPr="00072DDE">
        <w:rPr>
          <w:sz w:val="24"/>
          <w:szCs w:val="24"/>
        </w:rPr>
        <w:t xml:space="preserve"> welcom</w:t>
      </w:r>
      <w:r w:rsidR="00E32651">
        <w:rPr>
          <w:sz w:val="24"/>
          <w:szCs w:val="24"/>
        </w:rPr>
        <w:t>e us</w:t>
      </w:r>
      <w:r w:rsidRPr="00072DDE">
        <w:rPr>
          <w:sz w:val="24"/>
          <w:szCs w:val="24"/>
        </w:rPr>
        <w:t>.  At the meeting one</w:t>
      </w:r>
      <w:r w:rsidR="00E32651">
        <w:rPr>
          <w:sz w:val="24"/>
          <w:szCs w:val="24"/>
        </w:rPr>
        <w:t xml:space="preserve"> </w:t>
      </w:r>
      <w:r w:rsidRPr="00072DDE">
        <w:rPr>
          <w:sz w:val="24"/>
          <w:szCs w:val="24"/>
        </w:rPr>
        <w:t>of the leader’s</w:t>
      </w:r>
      <w:r w:rsidR="00E32651">
        <w:rPr>
          <w:sz w:val="24"/>
          <w:szCs w:val="24"/>
        </w:rPr>
        <w:t>,</w:t>
      </w:r>
      <w:r w:rsidRPr="00072DDE">
        <w:rPr>
          <w:sz w:val="24"/>
          <w:szCs w:val="24"/>
        </w:rPr>
        <w:t xml:space="preserve"> Shirley Morgan</w:t>
      </w:r>
      <w:r w:rsidR="00E32651">
        <w:rPr>
          <w:sz w:val="24"/>
          <w:szCs w:val="24"/>
        </w:rPr>
        <w:t>,</w:t>
      </w:r>
      <w:r w:rsidRPr="00072DDE">
        <w:rPr>
          <w:sz w:val="24"/>
          <w:szCs w:val="24"/>
        </w:rPr>
        <w:t xml:space="preserve"> told us about an upcoming youth rally</w:t>
      </w:r>
      <w:r w:rsidR="00E32651">
        <w:rPr>
          <w:sz w:val="24"/>
          <w:szCs w:val="24"/>
        </w:rPr>
        <w:t xml:space="preserve">. </w:t>
      </w:r>
      <w:r w:rsidRPr="00072DDE">
        <w:rPr>
          <w:sz w:val="24"/>
          <w:szCs w:val="24"/>
        </w:rPr>
        <w:t>She had ask</w:t>
      </w:r>
      <w:r w:rsidR="00E81D84">
        <w:rPr>
          <w:sz w:val="24"/>
          <w:szCs w:val="24"/>
        </w:rPr>
        <w:t>ed</w:t>
      </w:r>
      <w:r w:rsidRPr="00072DDE">
        <w:rPr>
          <w:sz w:val="24"/>
          <w:szCs w:val="24"/>
        </w:rPr>
        <w:t xml:space="preserve"> the leaders</w:t>
      </w:r>
      <w:r w:rsidR="00ED1780">
        <w:rPr>
          <w:sz w:val="24"/>
          <w:szCs w:val="24"/>
        </w:rPr>
        <w:t xml:space="preserve"> </w:t>
      </w:r>
      <w:r w:rsidRPr="00072DDE">
        <w:rPr>
          <w:sz w:val="24"/>
          <w:szCs w:val="24"/>
        </w:rPr>
        <w:t xml:space="preserve">who </w:t>
      </w:r>
      <w:r w:rsidR="00ED1780">
        <w:rPr>
          <w:sz w:val="24"/>
          <w:szCs w:val="24"/>
        </w:rPr>
        <w:t>were preparing to share the gospel with the youth</w:t>
      </w:r>
      <w:r w:rsidRPr="00072DDE">
        <w:rPr>
          <w:sz w:val="24"/>
          <w:szCs w:val="24"/>
        </w:rPr>
        <w:t>,</w:t>
      </w:r>
      <w:r w:rsidR="00E32651">
        <w:rPr>
          <w:sz w:val="24"/>
          <w:szCs w:val="24"/>
        </w:rPr>
        <w:t xml:space="preserve"> “</w:t>
      </w:r>
      <w:r w:rsidRPr="00072DDE">
        <w:rPr>
          <w:sz w:val="24"/>
          <w:szCs w:val="24"/>
        </w:rPr>
        <w:t>How many of you hav</w:t>
      </w:r>
      <w:r w:rsidR="00E81D84">
        <w:rPr>
          <w:sz w:val="24"/>
          <w:szCs w:val="24"/>
        </w:rPr>
        <w:t>e assurance of your salvation?” S</w:t>
      </w:r>
      <w:r w:rsidRPr="00072DDE">
        <w:rPr>
          <w:sz w:val="24"/>
          <w:szCs w:val="24"/>
        </w:rPr>
        <w:t>he said more than half of them did not know for sure if they were saved</w:t>
      </w:r>
      <w:r w:rsidR="0031211E">
        <w:rPr>
          <w:sz w:val="24"/>
          <w:szCs w:val="24"/>
        </w:rPr>
        <w:t>,</w:t>
      </w:r>
      <w:r w:rsidRPr="00072DDE">
        <w:rPr>
          <w:sz w:val="24"/>
          <w:szCs w:val="24"/>
        </w:rPr>
        <w:t xml:space="preserve"> and these were the ones who would lead others to Christ! </w:t>
      </w:r>
    </w:p>
    <w:p w14:paraId="16039ED0" w14:textId="77777777" w:rsidR="00014E2B" w:rsidRDefault="00072DDE" w:rsidP="0031211E">
      <w:pPr>
        <w:ind w:firstLine="720"/>
        <w:jc w:val="both"/>
        <w:rPr>
          <w:sz w:val="24"/>
          <w:szCs w:val="24"/>
        </w:rPr>
      </w:pPr>
      <w:r w:rsidRPr="00072DDE">
        <w:rPr>
          <w:sz w:val="24"/>
          <w:szCs w:val="24"/>
        </w:rPr>
        <w:t xml:space="preserve"> Have you ever followed someone who really was not sure about where they were going? You sure can’t lead someone else if you are lost yourself!</w:t>
      </w:r>
      <w:r w:rsidR="0031211E" w:rsidRPr="00881970">
        <w:rPr>
          <w:sz w:val="24"/>
          <w:szCs w:val="24"/>
        </w:rPr>
        <w:t xml:space="preserve">  Many years ago we went to Missouri to attend a funeral. We were in a three car caravan, and our car was in the middle. The other two drivers had mapped out their routes. But when we came to the turn off, we followed the lead car, and the car in the back took another road.  Although w</w:t>
      </w:r>
      <w:r w:rsidR="0031211E">
        <w:rPr>
          <w:sz w:val="24"/>
          <w:szCs w:val="24"/>
        </w:rPr>
        <w:t>e did not know it, we were lost</w:t>
      </w:r>
      <w:r w:rsidR="0031211E" w:rsidRPr="00881970">
        <w:rPr>
          <w:sz w:val="24"/>
          <w:szCs w:val="24"/>
        </w:rPr>
        <w:t xml:space="preserve"> and we missed the funeral. What are the points to this story?  It is very important whom we follow because if we follow lost people</w:t>
      </w:r>
      <w:r w:rsidR="0031211E">
        <w:rPr>
          <w:sz w:val="24"/>
          <w:szCs w:val="24"/>
        </w:rPr>
        <w:t>,</w:t>
      </w:r>
      <w:r w:rsidR="0031211E" w:rsidRPr="00881970">
        <w:rPr>
          <w:sz w:val="24"/>
          <w:szCs w:val="24"/>
        </w:rPr>
        <w:t xml:space="preserve"> we will also be lost. We can be terribly lost and not know it. There is one funeral all of us will make</w:t>
      </w:r>
      <w:r w:rsidR="00014E2B">
        <w:rPr>
          <w:sz w:val="24"/>
          <w:szCs w:val="24"/>
        </w:rPr>
        <w:t>-</w:t>
      </w:r>
      <w:r w:rsidR="00AA4CC3">
        <w:rPr>
          <w:sz w:val="24"/>
          <w:szCs w:val="24"/>
        </w:rPr>
        <w:t xml:space="preserve"> </w:t>
      </w:r>
      <w:r w:rsidR="00014E2B">
        <w:rPr>
          <w:sz w:val="24"/>
          <w:szCs w:val="24"/>
        </w:rPr>
        <w:t>our own, and when that day comes it will be too late to change our eternal destination.</w:t>
      </w:r>
    </w:p>
    <w:p w14:paraId="23F05B12" w14:textId="77777777" w:rsidR="004A5F04" w:rsidRDefault="004A5F04" w:rsidP="004A5F04">
      <w:pPr>
        <w:ind w:firstLine="720"/>
        <w:jc w:val="both"/>
        <w:rPr>
          <w:sz w:val="24"/>
          <w:szCs w:val="24"/>
        </w:rPr>
      </w:pPr>
      <w:r>
        <w:rPr>
          <w:sz w:val="24"/>
          <w:szCs w:val="24"/>
        </w:rPr>
        <w:t>I don’t mean to insult your intelligence</w:t>
      </w:r>
      <w:r w:rsidR="00F609D1">
        <w:rPr>
          <w:sz w:val="24"/>
          <w:szCs w:val="24"/>
        </w:rPr>
        <w:t>,</w:t>
      </w:r>
      <w:r w:rsidR="0036342C">
        <w:rPr>
          <w:sz w:val="24"/>
          <w:szCs w:val="24"/>
        </w:rPr>
        <w:t xml:space="preserve"> but--</w:t>
      </w:r>
      <w:r>
        <w:rPr>
          <w:sz w:val="24"/>
          <w:szCs w:val="24"/>
        </w:rPr>
        <w:t xml:space="preserve"> do you know where you are? Have you ever been lost and you did not know it? For example: Have you ever been on a trip and you missed an important exit only to find out several miles later you were going the wrong way? </w:t>
      </w:r>
    </w:p>
    <w:p w14:paraId="56E27C48" w14:textId="77777777" w:rsidR="00072DDE" w:rsidRDefault="00072DDE" w:rsidP="0003124A">
      <w:pPr>
        <w:ind w:firstLine="720"/>
        <w:jc w:val="both"/>
        <w:rPr>
          <w:sz w:val="24"/>
          <w:szCs w:val="24"/>
        </w:rPr>
      </w:pPr>
      <w:r w:rsidRPr="00072DDE">
        <w:rPr>
          <w:sz w:val="24"/>
          <w:szCs w:val="24"/>
        </w:rPr>
        <w:t xml:space="preserve">When you are </w:t>
      </w:r>
      <w:r w:rsidR="00FF5CAA">
        <w:rPr>
          <w:sz w:val="24"/>
          <w:szCs w:val="24"/>
        </w:rPr>
        <w:t>not sure</w:t>
      </w:r>
      <w:r w:rsidR="004C0DF8">
        <w:rPr>
          <w:sz w:val="24"/>
          <w:szCs w:val="24"/>
        </w:rPr>
        <w:t xml:space="preserve"> that</w:t>
      </w:r>
      <w:r w:rsidR="00FF5CAA">
        <w:rPr>
          <w:sz w:val="24"/>
          <w:szCs w:val="24"/>
        </w:rPr>
        <w:t xml:space="preserve"> you are going in the right direction </w:t>
      </w:r>
      <w:r w:rsidRPr="00072DDE">
        <w:rPr>
          <w:sz w:val="24"/>
          <w:szCs w:val="24"/>
        </w:rPr>
        <w:t>the first thing</w:t>
      </w:r>
      <w:r w:rsidR="00FF5CAA">
        <w:rPr>
          <w:sz w:val="24"/>
          <w:szCs w:val="24"/>
        </w:rPr>
        <w:t xml:space="preserve"> you need to do</w:t>
      </w:r>
      <w:r w:rsidRPr="00072DDE">
        <w:rPr>
          <w:sz w:val="24"/>
          <w:szCs w:val="24"/>
        </w:rPr>
        <w:t xml:space="preserve"> is stop and find out where you are. A good question to start with is the question God ask</w:t>
      </w:r>
      <w:r w:rsidR="00AA4CC3">
        <w:rPr>
          <w:sz w:val="24"/>
          <w:szCs w:val="24"/>
        </w:rPr>
        <w:t>ed</w:t>
      </w:r>
      <w:r w:rsidRPr="00072DDE">
        <w:rPr>
          <w:sz w:val="24"/>
          <w:szCs w:val="24"/>
        </w:rPr>
        <w:t xml:space="preserve"> Adam in the garden after </w:t>
      </w:r>
      <w:r w:rsidR="00AA4CC3">
        <w:rPr>
          <w:sz w:val="24"/>
          <w:szCs w:val="24"/>
        </w:rPr>
        <w:t>he sinned -</w:t>
      </w:r>
      <w:r w:rsidRPr="00072DDE">
        <w:rPr>
          <w:sz w:val="24"/>
          <w:szCs w:val="24"/>
        </w:rPr>
        <w:t xml:space="preserve"> “Where are you”</w:t>
      </w:r>
      <w:r w:rsidR="00FF5CAA">
        <w:rPr>
          <w:sz w:val="24"/>
          <w:szCs w:val="24"/>
        </w:rPr>
        <w:t xml:space="preserve">. </w:t>
      </w:r>
      <w:r w:rsidRPr="00072DDE">
        <w:rPr>
          <w:sz w:val="24"/>
          <w:szCs w:val="24"/>
        </w:rPr>
        <w:t xml:space="preserve"> He did not ask this because He did not know where Adam was. God knew exactly where Adam was, just as He knows exactly where you are. He ask</w:t>
      </w:r>
      <w:r w:rsidR="00F21D2B">
        <w:rPr>
          <w:sz w:val="24"/>
          <w:szCs w:val="24"/>
        </w:rPr>
        <w:t>ed</w:t>
      </w:r>
      <w:r w:rsidRPr="00072DDE">
        <w:rPr>
          <w:sz w:val="24"/>
          <w:szCs w:val="24"/>
        </w:rPr>
        <w:t xml:space="preserve"> because God wanted Adam to </w:t>
      </w:r>
      <w:r w:rsidRPr="00FF5CAA">
        <w:rPr>
          <w:b/>
          <w:i/>
          <w:sz w:val="24"/>
          <w:szCs w:val="24"/>
        </w:rPr>
        <w:t xml:space="preserve">SEE </w:t>
      </w:r>
      <w:r w:rsidRPr="00072DDE">
        <w:rPr>
          <w:sz w:val="24"/>
          <w:szCs w:val="24"/>
        </w:rPr>
        <w:t>where he was</w:t>
      </w:r>
      <w:r w:rsidR="00BE2B61">
        <w:rPr>
          <w:sz w:val="24"/>
          <w:szCs w:val="24"/>
        </w:rPr>
        <w:t>. He was</w:t>
      </w:r>
      <w:r w:rsidR="00AA4CC3">
        <w:rPr>
          <w:sz w:val="24"/>
          <w:szCs w:val="24"/>
        </w:rPr>
        <w:t xml:space="preserve"> </w:t>
      </w:r>
      <w:r w:rsidRPr="00072DDE">
        <w:rPr>
          <w:sz w:val="24"/>
          <w:szCs w:val="24"/>
        </w:rPr>
        <w:t>separated from his creator-</w:t>
      </w:r>
      <w:r w:rsidR="00BE2B61">
        <w:rPr>
          <w:sz w:val="24"/>
          <w:szCs w:val="24"/>
        </w:rPr>
        <w:t xml:space="preserve"> </w:t>
      </w:r>
      <w:r w:rsidRPr="00072DDE">
        <w:rPr>
          <w:sz w:val="24"/>
          <w:szCs w:val="24"/>
        </w:rPr>
        <w:t xml:space="preserve">the one he had enjoyed intimacy with. </w:t>
      </w:r>
      <w:r w:rsidR="00466E31">
        <w:rPr>
          <w:sz w:val="24"/>
          <w:szCs w:val="24"/>
        </w:rPr>
        <w:t>From the first family to mine and yours</w:t>
      </w:r>
      <w:r w:rsidR="00BE2B61">
        <w:rPr>
          <w:sz w:val="24"/>
          <w:szCs w:val="24"/>
        </w:rPr>
        <w:t>, we are all lost and separated</w:t>
      </w:r>
      <w:r w:rsidR="00466E31">
        <w:rPr>
          <w:sz w:val="24"/>
          <w:szCs w:val="24"/>
        </w:rPr>
        <w:t xml:space="preserve"> from God who loves us.</w:t>
      </w:r>
      <w:r w:rsidRPr="00072DDE">
        <w:rPr>
          <w:sz w:val="24"/>
          <w:szCs w:val="24"/>
        </w:rPr>
        <w:t xml:space="preserve"> Before we can be saved we need to see where we are. </w:t>
      </w:r>
      <w:r w:rsidR="00605872">
        <w:rPr>
          <w:sz w:val="24"/>
          <w:szCs w:val="24"/>
        </w:rPr>
        <w:t>All of us were</w:t>
      </w:r>
      <w:r w:rsidRPr="00072DDE">
        <w:rPr>
          <w:sz w:val="24"/>
          <w:szCs w:val="24"/>
        </w:rPr>
        <w:t xml:space="preserve"> born spiritual</w:t>
      </w:r>
      <w:r w:rsidR="00605872">
        <w:rPr>
          <w:sz w:val="24"/>
          <w:szCs w:val="24"/>
        </w:rPr>
        <w:t>ly dead and separated from God; Me,</w:t>
      </w:r>
      <w:r w:rsidRPr="00072DDE">
        <w:rPr>
          <w:sz w:val="24"/>
          <w:szCs w:val="24"/>
        </w:rPr>
        <w:t xml:space="preserve"> Art, our three children, my granddaughter</w:t>
      </w:r>
      <w:r w:rsidR="00605872">
        <w:rPr>
          <w:sz w:val="24"/>
          <w:szCs w:val="24"/>
        </w:rPr>
        <w:t xml:space="preserve">, </w:t>
      </w:r>
      <w:r w:rsidR="00BE2B61">
        <w:rPr>
          <w:sz w:val="24"/>
          <w:szCs w:val="24"/>
        </w:rPr>
        <w:t>whom</w:t>
      </w:r>
      <w:r w:rsidR="00605872">
        <w:rPr>
          <w:sz w:val="24"/>
          <w:szCs w:val="24"/>
        </w:rPr>
        <w:t xml:space="preserve"> my husband calls </w:t>
      </w:r>
      <w:r w:rsidR="00BE2B61">
        <w:rPr>
          <w:sz w:val="24"/>
          <w:szCs w:val="24"/>
        </w:rPr>
        <w:t>an</w:t>
      </w:r>
      <w:r w:rsidR="00605872">
        <w:rPr>
          <w:sz w:val="24"/>
          <w:szCs w:val="24"/>
        </w:rPr>
        <w:t xml:space="preserve"> </w:t>
      </w:r>
      <w:r w:rsidR="00BE2B61">
        <w:rPr>
          <w:i/>
          <w:sz w:val="24"/>
          <w:szCs w:val="24"/>
        </w:rPr>
        <w:t xml:space="preserve">Angel- </w:t>
      </w:r>
      <w:r w:rsidR="00605872">
        <w:rPr>
          <w:i/>
          <w:sz w:val="24"/>
          <w:szCs w:val="24"/>
        </w:rPr>
        <w:t xml:space="preserve">and </w:t>
      </w:r>
      <w:r w:rsidR="00B85175">
        <w:rPr>
          <w:i/>
          <w:sz w:val="24"/>
          <w:szCs w:val="24"/>
        </w:rPr>
        <w:t>Ada</w:t>
      </w:r>
      <w:r w:rsidR="00605872">
        <w:rPr>
          <w:i/>
          <w:sz w:val="24"/>
          <w:szCs w:val="24"/>
        </w:rPr>
        <w:t xml:space="preserve"> baby angel</w:t>
      </w:r>
      <w:r w:rsidR="00605872">
        <w:rPr>
          <w:sz w:val="24"/>
          <w:szCs w:val="24"/>
        </w:rPr>
        <w:t xml:space="preserve"> </w:t>
      </w:r>
      <w:r w:rsidR="00B85175">
        <w:rPr>
          <w:sz w:val="24"/>
          <w:szCs w:val="24"/>
        </w:rPr>
        <w:t xml:space="preserve">number two. </w:t>
      </w:r>
      <w:r w:rsidR="00466E31">
        <w:rPr>
          <w:sz w:val="24"/>
          <w:szCs w:val="24"/>
        </w:rPr>
        <w:t>That is the bad news of the gospel</w:t>
      </w:r>
      <w:r w:rsidR="00BE2B61">
        <w:rPr>
          <w:sz w:val="24"/>
          <w:szCs w:val="24"/>
        </w:rPr>
        <w:t xml:space="preserve"> b</w:t>
      </w:r>
      <w:r w:rsidR="00466E31">
        <w:rPr>
          <w:sz w:val="24"/>
          <w:szCs w:val="24"/>
        </w:rPr>
        <w:t xml:space="preserve">ut the good news is so much better than the bad news. </w:t>
      </w:r>
      <w:r w:rsidRPr="00072DDE">
        <w:rPr>
          <w:sz w:val="24"/>
          <w:szCs w:val="24"/>
        </w:rPr>
        <w:t>The Lord</w:t>
      </w:r>
      <w:r w:rsidR="00F21D2B">
        <w:rPr>
          <w:sz w:val="24"/>
          <w:szCs w:val="24"/>
        </w:rPr>
        <w:t>,</w:t>
      </w:r>
      <w:r w:rsidRPr="00072DDE">
        <w:rPr>
          <w:sz w:val="24"/>
          <w:szCs w:val="24"/>
        </w:rPr>
        <w:t xml:space="preserve"> in His tender mercy</w:t>
      </w:r>
      <w:r w:rsidR="00BE2B61">
        <w:rPr>
          <w:sz w:val="24"/>
          <w:szCs w:val="24"/>
        </w:rPr>
        <w:t>,</w:t>
      </w:r>
      <w:r w:rsidRPr="00072DDE">
        <w:rPr>
          <w:sz w:val="24"/>
          <w:szCs w:val="24"/>
        </w:rPr>
        <w:t xml:space="preserve"> had a plan before he even created the earth or any of us to do something about our separation and death. (Isaiah 59:1-2, Ephesians 2:1-13, 1 John 5:10-13, 2 Corinthians 15:22</w:t>
      </w:r>
      <w:r w:rsidR="0003124A">
        <w:rPr>
          <w:sz w:val="24"/>
          <w:szCs w:val="24"/>
        </w:rPr>
        <w:t xml:space="preserve">, Revelation 13:8 KJV) </w:t>
      </w:r>
      <w:r w:rsidRPr="00072DDE">
        <w:rPr>
          <w:sz w:val="24"/>
          <w:szCs w:val="24"/>
        </w:rPr>
        <w:t>He has one motivation for this plan of redemption: the most incredible, unimaginable love! It is not</w:t>
      </w:r>
      <w:r w:rsidR="0003124A">
        <w:rPr>
          <w:sz w:val="24"/>
          <w:szCs w:val="24"/>
        </w:rPr>
        <w:t xml:space="preserve"> simply</w:t>
      </w:r>
      <w:r w:rsidRPr="00072DDE">
        <w:rPr>
          <w:sz w:val="24"/>
          <w:szCs w:val="24"/>
        </w:rPr>
        <w:t xml:space="preserve"> what he does</w:t>
      </w:r>
      <w:r w:rsidR="0003124A">
        <w:rPr>
          <w:sz w:val="24"/>
          <w:szCs w:val="24"/>
        </w:rPr>
        <w:t>-</w:t>
      </w:r>
      <w:r w:rsidR="00BE2B61">
        <w:rPr>
          <w:sz w:val="24"/>
          <w:szCs w:val="24"/>
        </w:rPr>
        <w:t xml:space="preserve"> </w:t>
      </w:r>
      <w:r w:rsidRPr="00072DDE">
        <w:rPr>
          <w:sz w:val="24"/>
          <w:szCs w:val="24"/>
        </w:rPr>
        <w:t xml:space="preserve">it is </w:t>
      </w:r>
      <w:r w:rsidRPr="0003124A">
        <w:rPr>
          <w:b/>
          <w:i/>
          <w:sz w:val="24"/>
          <w:szCs w:val="24"/>
        </w:rPr>
        <w:t>WHO HE IS</w:t>
      </w:r>
      <w:r w:rsidRPr="00072DDE">
        <w:rPr>
          <w:sz w:val="24"/>
          <w:szCs w:val="24"/>
        </w:rPr>
        <w:t xml:space="preserve">! </w:t>
      </w:r>
      <w:r w:rsidR="008B3C7E">
        <w:rPr>
          <w:sz w:val="24"/>
          <w:szCs w:val="24"/>
        </w:rPr>
        <w:t xml:space="preserve">He loved us when we hated Him and were His </w:t>
      </w:r>
      <w:r w:rsidR="006E5CB5">
        <w:rPr>
          <w:sz w:val="24"/>
          <w:szCs w:val="24"/>
        </w:rPr>
        <w:t>enemies</w:t>
      </w:r>
      <w:r w:rsidR="008B3C7E">
        <w:rPr>
          <w:sz w:val="24"/>
          <w:szCs w:val="24"/>
        </w:rPr>
        <w:t xml:space="preserve">! </w:t>
      </w:r>
      <w:r w:rsidRPr="00072DDE">
        <w:rPr>
          <w:sz w:val="24"/>
          <w:szCs w:val="24"/>
        </w:rPr>
        <w:t>His death on the cross was the</w:t>
      </w:r>
      <w:r w:rsidR="00841645">
        <w:rPr>
          <w:sz w:val="24"/>
          <w:szCs w:val="24"/>
        </w:rPr>
        <w:t xml:space="preserve"> purchase price of redemption. </w:t>
      </w:r>
    </w:p>
    <w:p w14:paraId="49C6BF95" w14:textId="77777777" w:rsidR="00BA4865" w:rsidRPr="00FA63FE" w:rsidRDefault="00BA4865" w:rsidP="00B85175">
      <w:pPr>
        <w:jc w:val="center"/>
        <w:rPr>
          <w:b/>
          <w:i/>
          <w:sz w:val="24"/>
          <w:szCs w:val="24"/>
        </w:rPr>
      </w:pPr>
      <w:r w:rsidRPr="00FA63FE">
        <w:rPr>
          <w:b/>
          <w:i/>
          <w:sz w:val="24"/>
          <w:szCs w:val="24"/>
        </w:rPr>
        <w:t>1 John 5:13</w:t>
      </w:r>
    </w:p>
    <w:p w14:paraId="68B08068" w14:textId="77777777" w:rsidR="00BA4865" w:rsidRDefault="00BA4865" w:rsidP="00B85175">
      <w:pPr>
        <w:jc w:val="center"/>
        <w:rPr>
          <w:b/>
          <w:i/>
          <w:sz w:val="24"/>
          <w:szCs w:val="24"/>
        </w:rPr>
      </w:pPr>
      <w:r w:rsidRPr="00FA63FE">
        <w:rPr>
          <w:b/>
          <w:i/>
          <w:sz w:val="24"/>
          <w:szCs w:val="24"/>
        </w:rPr>
        <w:t xml:space="preserve">I have written these things to you who believe in the name of the Son of God; so that you may </w:t>
      </w:r>
      <w:r w:rsidRPr="008D03F7">
        <w:rPr>
          <w:b/>
          <w:i/>
          <w:sz w:val="24"/>
          <w:szCs w:val="24"/>
          <w:u w:val="single"/>
        </w:rPr>
        <w:t>KNOW</w:t>
      </w:r>
      <w:r w:rsidRPr="00FA63FE">
        <w:rPr>
          <w:b/>
          <w:i/>
          <w:sz w:val="24"/>
          <w:szCs w:val="24"/>
        </w:rPr>
        <w:t xml:space="preserve"> that you have eternal life.</w:t>
      </w:r>
    </w:p>
    <w:p w14:paraId="563B0858" w14:textId="77777777" w:rsidR="00B04EAA" w:rsidRPr="00B04EAA" w:rsidRDefault="00AF75A3" w:rsidP="00B04EAA">
      <w:pPr>
        <w:jc w:val="center"/>
        <w:rPr>
          <w:b/>
          <w:sz w:val="28"/>
          <w:szCs w:val="28"/>
        </w:rPr>
      </w:pPr>
      <w:r>
        <w:rPr>
          <w:b/>
          <w:sz w:val="28"/>
          <w:szCs w:val="28"/>
        </w:rPr>
        <w:t>To</w:t>
      </w:r>
      <w:r w:rsidR="00486A27">
        <w:rPr>
          <w:b/>
          <w:sz w:val="28"/>
          <w:szCs w:val="28"/>
        </w:rPr>
        <w:t xml:space="preserve"> S</w:t>
      </w:r>
      <w:r w:rsidR="00B04EAA">
        <w:rPr>
          <w:b/>
          <w:sz w:val="28"/>
          <w:szCs w:val="28"/>
        </w:rPr>
        <w:t>ee</w:t>
      </w:r>
      <w:r>
        <w:rPr>
          <w:b/>
          <w:sz w:val="28"/>
          <w:szCs w:val="28"/>
        </w:rPr>
        <w:t xml:space="preserve"> is To Know</w:t>
      </w:r>
    </w:p>
    <w:p w14:paraId="31BC0DC2" w14:textId="77777777" w:rsidR="00D34131" w:rsidRDefault="00AF75A3" w:rsidP="00210866">
      <w:pPr>
        <w:ind w:firstLine="720"/>
        <w:jc w:val="both"/>
        <w:rPr>
          <w:sz w:val="24"/>
          <w:szCs w:val="24"/>
        </w:rPr>
      </w:pPr>
      <w:r>
        <w:rPr>
          <w:sz w:val="24"/>
          <w:szCs w:val="24"/>
        </w:rPr>
        <w:t>I know this statement is a little confusing.</w:t>
      </w:r>
      <w:r w:rsidR="00121D0F">
        <w:rPr>
          <w:sz w:val="24"/>
          <w:szCs w:val="24"/>
        </w:rPr>
        <w:t xml:space="preserve"> It doesn’t sound quite correct-</w:t>
      </w:r>
      <w:r>
        <w:rPr>
          <w:sz w:val="24"/>
          <w:szCs w:val="24"/>
        </w:rPr>
        <w:t xml:space="preserve"> </w:t>
      </w:r>
      <w:r w:rsidR="00305AFF">
        <w:rPr>
          <w:sz w:val="24"/>
          <w:szCs w:val="24"/>
        </w:rPr>
        <w:t>l</w:t>
      </w:r>
      <w:r>
        <w:rPr>
          <w:sz w:val="24"/>
          <w:szCs w:val="24"/>
        </w:rPr>
        <w:t>ike I’m not using proper English</w:t>
      </w:r>
      <w:r w:rsidR="00210866">
        <w:rPr>
          <w:sz w:val="24"/>
          <w:szCs w:val="24"/>
        </w:rPr>
        <w:t>, and in fact I am not. But,</w:t>
      </w:r>
      <w:r>
        <w:rPr>
          <w:sz w:val="24"/>
          <w:szCs w:val="24"/>
        </w:rPr>
        <w:t xml:space="preserve"> i</w:t>
      </w:r>
      <w:r w:rsidR="00210866">
        <w:rPr>
          <w:sz w:val="24"/>
          <w:szCs w:val="24"/>
        </w:rPr>
        <w:t xml:space="preserve">f you will bear with me, I think you will </w:t>
      </w:r>
      <w:r w:rsidR="00210866" w:rsidRPr="00210866">
        <w:rPr>
          <w:b/>
          <w:i/>
          <w:sz w:val="24"/>
          <w:szCs w:val="24"/>
        </w:rPr>
        <w:t>know</w:t>
      </w:r>
      <w:r w:rsidR="00210866">
        <w:rPr>
          <w:sz w:val="24"/>
          <w:szCs w:val="24"/>
        </w:rPr>
        <w:t xml:space="preserve"> what I mean when you </w:t>
      </w:r>
      <w:r w:rsidR="00210866" w:rsidRPr="00210866">
        <w:rPr>
          <w:b/>
          <w:i/>
          <w:sz w:val="24"/>
          <w:szCs w:val="24"/>
        </w:rPr>
        <w:t>see</w:t>
      </w:r>
      <w:r w:rsidR="00210866">
        <w:rPr>
          <w:sz w:val="24"/>
          <w:szCs w:val="24"/>
        </w:rPr>
        <w:t xml:space="preserve"> these words translated in Greek. The words are translated as </w:t>
      </w:r>
      <w:r w:rsidR="00D34131">
        <w:rPr>
          <w:sz w:val="24"/>
          <w:szCs w:val="24"/>
        </w:rPr>
        <w:t>“</w:t>
      </w:r>
      <w:r w:rsidR="00210866">
        <w:rPr>
          <w:sz w:val="24"/>
          <w:szCs w:val="24"/>
        </w:rPr>
        <w:t>k</w:t>
      </w:r>
      <w:r w:rsidR="00814BF9">
        <w:rPr>
          <w:sz w:val="24"/>
          <w:szCs w:val="24"/>
        </w:rPr>
        <w:t>now</w:t>
      </w:r>
      <w:r w:rsidR="00D34131">
        <w:rPr>
          <w:sz w:val="24"/>
          <w:szCs w:val="24"/>
        </w:rPr>
        <w:t>”</w:t>
      </w:r>
      <w:r w:rsidR="008D03F7">
        <w:rPr>
          <w:sz w:val="24"/>
          <w:szCs w:val="24"/>
        </w:rPr>
        <w:t xml:space="preserve"> and behold in the previous verses. The Greek </w:t>
      </w:r>
      <w:r w:rsidR="002222FF">
        <w:rPr>
          <w:sz w:val="24"/>
          <w:szCs w:val="24"/>
        </w:rPr>
        <w:t xml:space="preserve">word </w:t>
      </w:r>
      <w:r w:rsidR="00D34131">
        <w:rPr>
          <w:sz w:val="24"/>
          <w:szCs w:val="24"/>
        </w:rPr>
        <w:t>used in 1 John 5:13 as</w:t>
      </w:r>
      <w:r w:rsidR="00BE2B61">
        <w:rPr>
          <w:sz w:val="24"/>
          <w:szCs w:val="24"/>
        </w:rPr>
        <w:t xml:space="preserve"> know</w:t>
      </w:r>
      <w:r w:rsidR="008D03F7">
        <w:rPr>
          <w:sz w:val="24"/>
          <w:szCs w:val="24"/>
        </w:rPr>
        <w:t xml:space="preserve"> is </w:t>
      </w:r>
      <w:r w:rsidR="008D03F7" w:rsidRPr="00BE2B61">
        <w:rPr>
          <w:i/>
          <w:sz w:val="24"/>
          <w:szCs w:val="24"/>
        </w:rPr>
        <w:t>Eido</w:t>
      </w:r>
      <w:r w:rsidR="008D03F7">
        <w:rPr>
          <w:sz w:val="24"/>
          <w:szCs w:val="24"/>
        </w:rPr>
        <w:t>:</w:t>
      </w:r>
    </w:p>
    <w:p w14:paraId="166893A3" w14:textId="77777777" w:rsidR="00BA4865" w:rsidRPr="00D34131" w:rsidRDefault="008D03F7" w:rsidP="00D34131">
      <w:pPr>
        <w:ind w:left="720"/>
        <w:jc w:val="both"/>
        <w:rPr>
          <w:i/>
          <w:sz w:val="24"/>
          <w:szCs w:val="24"/>
        </w:rPr>
      </w:pPr>
      <w:r w:rsidRPr="00D34131">
        <w:rPr>
          <w:i/>
          <w:sz w:val="24"/>
          <w:szCs w:val="24"/>
        </w:rPr>
        <w:t>To see; to know</w:t>
      </w:r>
      <w:r w:rsidR="00814BF9" w:rsidRPr="00D34131">
        <w:rPr>
          <w:i/>
          <w:sz w:val="24"/>
          <w:szCs w:val="24"/>
        </w:rPr>
        <w:t>; be</w:t>
      </w:r>
      <w:r w:rsidRPr="00D34131">
        <w:rPr>
          <w:i/>
          <w:sz w:val="24"/>
          <w:szCs w:val="24"/>
        </w:rPr>
        <w:t xml:space="preserve"> aware</w:t>
      </w:r>
      <w:r w:rsidR="00814BF9" w:rsidRPr="00D34131">
        <w:rPr>
          <w:i/>
          <w:sz w:val="24"/>
          <w:szCs w:val="24"/>
        </w:rPr>
        <w:t>; behold</w:t>
      </w:r>
      <w:r w:rsidRPr="00D34131">
        <w:rPr>
          <w:i/>
          <w:sz w:val="24"/>
          <w:szCs w:val="24"/>
        </w:rPr>
        <w:t xml:space="preserve">; can tell; look on; perceive; be sure; understand. </w:t>
      </w:r>
      <w:r w:rsidRPr="00311C2E">
        <w:rPr>
          <w:sz w:val="24"/>
          <w:szCs w:val="24"/>
        </w:rPr>
        <w:t>This word is also translated in to the word</w:t>
      </w:r>
      <w:r w:rsidR="00311C2E" w:rsidRPr="00311C2E">
        <w:rPr>
          <w:sz w:val="24"/>
          <w:szCs w:val="24"/>
        </w:rPr>
        <w:t>s</w:t>
      </w:r>
      <w:r w:rsidRPr="00D34131">
        <w:rPr>
          <w:i/>
          <w:sz w:val="24"/>
          <w:szCs w:val="24"/>
        </w:rPr>
        <w:t xml:space="preserve"> </w:t>
      </w:r>
      <w:r w:rsidR="00311C2E">
        <w:rPr>
          <w:i/>
          <w:sz w:val="24"/>
          <w:szCs w:val="24"/>
        </w:rPr>
        <w:t>“</w:t>
      </w:r>
      <w:r w:rsidRPr="00D34131">
        <w:rPr>
          <w:i/>
          <w:sz w:val="24"/>
          <w:szCs w:val="24"/>
        </w:rPr>
        <w:t>see</w:t>
      </w:r>
      <w:r w:rsidR="00311C2E">
        <w:rPr>
          <w:i/>
          <w:sz w:val="24"/>
          <w:szCs w:val="24"/>
        </w:rPr>
        <w:t>”</w:t>
      </w:r>
      <w:r w:rsidRPr="00D34131">
        <w:rPr>
          <w:i/>
          <w:sz w:val="24"/>
          <w:szCs w:val="24"/>
        </w:rPr>
        <w:t xml:space="preserve"> or </w:t>
      </w:r>
      <w:r w:rsidR="00311C2E">
        <w:rPr>
          <w:i/>
          <w:sz w:val="24"/>
          <w:szCs w:val="24"/>
        </w:rPr>
        <w:t>“</w:t>
      </w:r>
      <w:r w:rsidRPr="00D34131">
        <w:rPr>
          <w:i/>
          <w:sz w:val="24"/>
          <w:szCs w:val="24"/>
        </w:rPr>
        <w:t>saw</w:t>
      </w:r>
      <w:r w:rsidR="00311C2E">
        <w:rPr>
          <w:i/>
          <w:sz w:val="24"/>
          <w:szCs w:val="24"/>
        </w:rPr>
        <w:t>”</w:t>
      </w:r>
      <w:r w:rsidRPr="00D34131">
        <w:rPr>
          <w:i/>
          <w:sz w:val="24"/>
          <w:szCs w:val="24"/>
        </w:rPr>
        <w:t xml:space="preserve">. </w:t>
      </w:r>
      <w:r w:rsidR="005D12B0" w:rsidRPr="00D34131">
        <w:rPr>
          <w:i/>
          <w:sz w:val="24"/>
          <w:szCs w:val="24"/>
        </w:rPr>
        <w:t xml:space="preserve"> (John 1:47-48, Matthew 13:17)  </w:t>
      </w:r>
      <w:r w:rsidR="00814BF9" w:rsidRPr="00311C2E">
        <w:rPr>
          <w:sz w:val="24"/>
          <w:szCs w:val="24"/>
        </w:rPr>
        <w:t>The Greek</w:t>
      </w:r>
      <w:r w:rsidRPr="00311C2E">
        <w:rPr>
          <w:sz w:val="24"/>
          <w:szCs w:val="24"/>
        </w:rPr>
        <w:t xml:space="preserve"> word</w:t>
      </w:r>
      <w:r w:rsidR="005D12B0" w:rsidRPr="00311C2E">
        <w:rPr>
          <w:sz w:val="24"/>
          <w:szCs w:val="24"/>
        </w:rPr>
        <w:t xml:space="preserve"> </w:t>
      </w:r>
      <w:r w:rsidR="00311C2E">
        <w:rPr>
          <w:sz w:val="24"/>
          <w:szCs w:val="24"/>
        </w:rPr>
        <w:t>“</w:t>
      </w:r>
      <w:r w:rsidR="00311C2E" w:rsidRPr="00311C2E">
        <w:rPr>
          <w:sz w:val="24"/>
          <w:szCs w:val="24"/>
        </w:rPr>
        <w:t>b</w:t>
      </w:r>
      <w:r w:rsidR="005D12B0" w:rsidRPr="00311C2E">
        <w:rPr>
          <w:sz w:val="24"/>
          <w:szCs w:val="24"/>
        </w:rPr>
        <w:t>ehold</w:t>
      </w:r>
      <w:r w:rsidR="00311C2E">
        <w:rPr>
          <w:sz w:val="24"/>
          <w:szCs w:val="24"/>
        </w:rPr>
        <w:t>”</w:t>
      </w:r>
      <w:r w:rsidR="005D12B0" w:rsidRPr="00311C2E">
        <w:rPr>
          <w:sz w:val="24"/>
          <w:szCs w:val="24"/>
        </w:rPr>
        <w:t xml:space="preserve"> is </w:t>
      </w:r>
      <w:r w:rsidR="005D12B0" w:rsidRPr="00311C2E">
        <w:rPr>
          <w:i/>
          <w:sz w:val="24"/>
          <w:szCs w:val="24"/>
        </w:rPr>
        <w:t>I</w:t>
      </w:r>
      <w:r w:rsidRPr="00311C2E">
        <w:rPr>
          <w:i/>
          <w:sz w:val="24"/>
          <w:szCs w:val="24"/>
        </w:rPr>
        <w:t>dou</w:t>
      </w:r>
      <w:r w:rsidR="00814BF9" w:rsidRPr="00311C2E">
        <w:rPr>
          <w:sz w:val="24"/>
          <w:szCs w:val="24"/>
        </w:rPr>
        <w:t>: -</w:t>
      </w:r>
      <w:r w:rsidRPr="00311C2E">
        <w:rPr>
          <w:sz w:val="24"/>
          <w:szCs w:val="24"/>
        </w:rPr>
        <w:t xml:space="preserve"> </w:t>
      </w:r>
      <w:r w:rsidR="00311C2E">
        <w:rPr>
          <w:sz w:val="24"/>
          <w:szCs w:val="24"/>
        </w:rPr>
        <w:t>b</w:t>
      </w:r>
      <w:r w:rsidRPr="00D34131">
        <w:rPr>
          <w:i/>
          <w:sz w:val="24"/>
          <w:szCs w:val="24"/>
        </w:rPr>
        <w:t>ehold</w:t>
      </w:r>
      <w:r w:rsidR="005D12B0" w:rsidRPr="00D34131">
        <w:rPr>
          <w:i/>
          <w:sz w:val="24"/>
          <w:szCs w:val="24"/>
        </w:rPr>
        <w:t>;</w:t>
      </w:r>
      <w:r w:rsidRPr="00D34131">
        <w:rPr>
          <w:i/>
          <w:sz w:val="24"/>
          <w:szCs w:val="24"/>
        </w:rPr>
        <w:t xml:space="preserve"> lo</w:t>
      </w:r>
      <w:r w:rsidR="005D12B0" w:rsidRPr="00D34131">
        <w:rPr>
          <w:i/>
          <w:sz w:val="24"/>
          <w:szCs w:val="24"/>
        </w:rPr>
        <w:t>;</w:t>
      </w:r>
      <w:r w:rsidRPr="00D34131">
        <w:rPr>
          <w:i/>
          <w:sz w:val="24"/>
          <w:szCs w:val="24"/>
        </w:rPr>
        <w:t xml:space="preserve"> see. </w:t>
      </w:r>
      <w:r w:rsidR="005D12B0" w:rsidRPr="00D34131">
        <w:rPr>
          <w:i/>
          <w:sz w:val="24"/>
          <w:szCs w:val="24"/>
        </w:rPr>
        <w:t xml:space="preserve"> </w:t>
      </w:r>
      <w:r w:rsidR="005D12B0" w:rsidRPr="00D34131">
        <w:rPr>
          <w:sz w:val="24"/>
          <w:szCs w:val="24"/>
        </w:rPr>
        <w:t xml:space="preserve">This word is derived from the above </w:t>
      </w:r>
      <w:r w:rsidR="00814BF9" w:rsidRPr="00D34131">
        <w:rPr>
          <w:sz w:val="24"/>
          <w:szCs w:val="24"/>
        </w:rPr>
        <w:t xml:space="preserve">word </w:t>
      </w:r>
      <w:r w:rsidR="00311C2E">
        <w:rPr>
          <w:sz w:val="24"/>
          <w:szCs w:val="24"/>
        </w:rPr>
        <w:t>“</w:t>
      </w:r>
      <w:r w:rsidR="00814BF9" w:rsidRPr="00D34131">
        <w:rPr>
          <w:sz w:val="24"/>
          <w:szCs w:val="24"/>
        </w:rPr>
        <w:t>know</w:t>
      </w:r>
      <w:r w:rsidR="00311C2E">
        <w:rPr>
          <w:sz w:val="24"/>
          <w:szCs w:val="24"/>
        </w:rPr>
        <w:t>”</w:t>
      </w:r>
      <w:r w:rsidR="005D12B0" w:rsidRPr="00D34131">
        <w:rPr>
          <w:sz w:val="24"/>
          <w:szCs w:val="24"/>
        </w:rPr>
        <w:t>.</w:t>
      </w:r>
    </w:p>
    <w:p w14:paraId="44F4849E" w14:textId="77777777" w:rsidR="005D12B0" w:rsidRPr="00072DDE" w:rsidRDefault="005D12B0" w:rsidP="005D12B0">
      <w:pPr>
        <w:ind w:firstLine="720"/>
        <w:jc w:val="both"/>
        <w:rPr>
          <w:sz w:val="24"/>
          <w:szCs w:val="24"/>
        </w:rPr>
      </w:pPr>
      <w:r w:rsidRPr="00072DDE">
        <w:rPr>
          <w:sz w:val="24"/>
          <w:szCs w:val="24"/>
        </w:rPr>
        <w:t xml:space="preserve">We cannot </w:t>
      </w:r>
      <w:r w:rsidR="00550A1E">
        <w:rPr>
          <w:sz w:val="24"/>
          <w:szCs w:val="24"/>
        </w:rPr>
        <w:t>know</w:t>
      </w:r>
      <w:r>
        <w:rPr>
          <w:sz w:val="24"/>
          <w:szCs w:val="24"/>
        </w:rPr>
        <w:t xml:space="preserve"> </w:t>
      </w:r>
      <w:r w:rsidRPr="00072DDE">
        <w:rPr>
          <w:sz w:val="24"/>
          <w:szCs w:val="24"/>
        </w:rPr>
        <w:t xml:space="preserve">for sure </w:t>
      </w:r>
      <w:r w:rsidR="004C0DF8">
        <w:rPr>
          <w:sz w:val="24"/>
          <w:szCs w:val="24"/>
        </w:rPr>
        <w:t xml:space="preserve">that </w:t>
      </w:r>
      <w:r w:rsidRPr="00072DDE">
        <w:rPr>
          <w:sz w:val="24"/>
          <w:szCs w:val="24"/>
        </w:rPr>
        <w:t xml:space="preserve">we have eternal life unless we can </w:t>
      </w:r>
      <w:r>
        <w:rPr>
          <w:sz w:val="24"/>
          <w:szCs w:val="24"/>
        </w:rPr>
        <w:t xml:space="preserve">see </w:t>
      </w:r>
      <w:r w:rsidRPr="00072DDE">
        <w:rPr>
          <w:sz w:val="24"/>
          <w:szCs w:val="24"/>
        </w:rPr>
        <w:t>the evidence. So in a very real s</w:t>
      </w:r>
      <w:r w:rsidR="00311C2E">
        <w:rPr>
          <w:sz w:val="24"/>
          <w:szCs w:val="24"/>
        </w:rPr>
        <w:t>ense,</w:t>
      </w:r>
      <w:r w:rsidRPr="00072DDE">
        <w:rPr>
          <w:sz w:val="24"/>
          <w:szCs w:val="24"/>
        </w:rPr>
        <w:t xml:space="preserve"> we must </w:t>
      </w:r>
      <w:r w:rsidR="00F21D2B">
        <w:rPr>
          <w:sz w:val="24"/>
          <w:szCs w:val="24"/>
        </w:rPr>
        <w:t>see</w:t>
      </w:r>
      <w:r w:rsidRPr="00072DDE">
        <w:rPr>
          <w:sz w:val="24"/>
          <w:szCs w:val="24"/>
        </w:rPr>
        <w:t xml:space="preserve"> the evidence</w:t>
      </w:r>
      <w:r w:rsidR="004C0DF8">
        <w:rPr>
          <w:sz w:val="24"/>
          <w:szCs w:val="24"/>
        </w:rPr>
        <w:t xml:space="preserve"> actively working </w:t>
      </w:r>
      <w:r w:rsidR="00F21D2B" w:rsidRPr="00F21D2B">
        <w:rPr>
          <w:i/>
          <w:sz w:val="24"/>
          <w:szCs w:val="24"/>
        </w:rPr>
        <w:t>i</w:t>
      </w:r>
      <w:r w:rsidRPr="00F21D2B">
        <w:rPr>
          <w:i/>
          <w:sz w:val="24"/>
          <w:szCs w:val="24"/>
        </w:rPr>
        <w:t xml:space="preserve">n </w:t>
      </w:r>
      <w:r w:rsidR="00F21D2B" w:rsidRPr="00F21D2B">
        <w:rPr>
          <w:i/>
          <w:sz w:val="24"/>
          <w:szCs w:val="24"/>
        </w:rPr>
        <w:t>us</w:t>
      </w:r>
      <w:r w:rsidRPr="00072DDE">
        <w:rPr>
          <w:sz w:val="24"/>
          <w:szCs w:val="24"/>
        </w:rPr>
        <w:t xml:space="preserve"> </w:t>
      </w:r>
      <w:r w:rsidR="004C0DF8">
        <w:rPr>
          <w:sz w:val="24"/>
          <w:szCs w:val="24"/>
        </w:rPr>
        <w:t xml:space="preserve">as we look </w:t>
      </w:r>
      <w:r w:rsidRPr="00072DDE">
        <w:rPr>
          <w:sz w:val="24"/>
          <w:szCs w:val="24"/>
        </w:rPr>
        <w:t xml:space="preserve">in the mirror of God’s </w:t>
      </w:r>
      <w:r w:rsidR="004C0DF8">
        <w:rPr>
          <w:sz w:val="24"/>
          <w:szCs w:val="24"/>
        </w:rPr>
        <w:t>W</w:t>
      </w:r>
      <w:r w:rsidRPr="00072DDE">
        <w:rPr>
          <w:sz w:val="24"/>
          <w:szCs w:val="24"/>
        </w:rPr>
        <w:t xml:space="preserve">ord to </w:t>
      </w:r>
      <w:r w:rsidR="00F21D2B">
        <w:rPr>
          <w:sz w:val="24"/>
          <w:szCs w:val="24"/>
        </w:rPr>
        <w:t xml:space="preserve">know </w:t>
      </w:r>
      <w:r w:rsidRPr="00072DDE">
        <w:rPr>
          <w:sz w:val="24"/>
          <w:szCs w:val="24"/>
        </w:rPr>
        <w:t xml:space="preserve">we are saved. There is no way you can remain the same when </w:t>
      </w:r>
      <w:r w:rsidRPr="00311C2E">
        <w:rPr>
          <w:i/>
          <w:sz w:val="24"/>
          <w:szCs w:val="24"/>
        </w:rPr>
        <w:t>God H</w:t>
      </w:r>
      <w:r w:rsidR="00311C2E" w:rsidRPr="00311C2E">
        <w:rPr>
          <w:i/>
          <w:sz w:val="24"/>
          <w:szCs w:val="24"/>
        </w:rPr>
        <w:t>imself,</w:t>
      </w:r>
      <w:r w:rsidRPr="00072DDE">
        <w:rPr>
          <w:sz w:val="24"/>
          <w:szCs w:val="24"/>
        </w:rPr>
        <w:t xml:space="preserve"> in the person of the H</w:t>
      </w:r>
      <w:r w:rsidR="00F21D2B">
        <w:rPr>
          <w:sz w:val="24"/>
          <w:szCs w:val="24"/>
        </w:rPr>
        <w:t>oly</w:t>
      </w:r>
      <w:r w:rsidRPr="00072DDE">
        <w:rPr>
          <w:sz w:val="24"/>
          <w:szCs w:val="24"/>
        </w:rPr>
        <w:t xml:space="preserve"> SPIRIT, moves in your very heart and life. There will be evidence </w:t>
      </w:r>
      <w:r w:rsidR="00311C2E">
        <w:rPr>
          <w:sz w:val="24"/>
          <w:szCs w:val="24"/>
        </w:rPr>
        <w:t>H</w:t>
      </w:r>
      <w:r>
        <w:rPr>
          <w:sz w:val="24"/>
          <w:szCs w:val="24"/>
        </w:rPr>
        <w:t xml:space="preserve">e is </w:t>
      </w:r>
      <w:r w:rsidR="00311C2E" w:rsidRPr="00311C2E">
        <w:rPr>
          <w:i/>
          <w:sz w:val="24"/>
          <w:szCs w:val="24"/>
        </w:rPr>
        <w:t>in you</w:t>
      </w:r>
      <w:r>
        <w:rPr>
          <w:sz w:val="24"/>
          <w:szCs w:val="24"/>
        </w:rPr>
        <w:t xml:space="preserve">, you will be new! </w:t>
      </w:r>
      <w:r w:rsidRPr="00072DDE">
        <w:rPr>
          <w:sz w:val="24"/>
          <w:szCs w:val="24"/>
        </w:rPr>
        <w:t>If the Spirit of God lives</w:t>
      </w:r>
      <w:r w:rsidR="00311C2E">
        <w:rPr>
          <w:sz w:val="24"/>
          <w:szCs w:val="24"/>
        </w:rPr>
        <w:t xml:space="preserve"> </w:t>
      </w:r>
      <w:r w:rsidR="00311C2E" w:rsidRPr="00311C2E">
        <w:rPr>
          <w:i/>
          <w:sz w:val="24"/>
          <w:szCs w:val="24"/>
        </w:rPr>
        <w:t>in you</w:t>
      </w:r>
      <w:r w:rsidRPr="00072DDE">
        <w:rPr>
          <w:sz w:val="24"/>
          <w:szCs w:val="24"/>
        </w:rPr>
        <w:t>, you can know by seeing some second birth marks. The Spirit Himself will testifies with our spirit that we are God’s children</w:t>
      </w:r>
      <w:r w:rsidR="00311C2E">
        <w:rPr>
          <w:sz w:val="24"/>
          <w:szCs w:val="24"/>
        </w:rPr>
        <w:t>;</w:t>
      </w:r>
      <w:r w:rsidRPr="00072DDE">
        <w:rPr>
          <w:sz w:val="24"/>
          <w:szCs w:val="24"/>
        </w:rPr>
        <w:t xml:space="preserve"> He stamps and marks us a</w:t>
      </w:r>
      <w:r w:rsidR="00311C2E">
        <w:rPr>
          <w:sz w:val="24"/>
          <w:szCs w:val="24"/>
        </w:rPr>
        <w:t>s</w:t>
      </w:r>
      <w:r w:rsidRPr="00072DDE">
        <w:rPr>
          <w:sz w:val="24"/>
          <w:szCs w:val="24"/>
        </w:rPr>
        <w:t xml:space="preserve"> genuine (Romans 8:9-16, Ephesians 1:13-15)</w:t>
      </w:r>
      <w:r w:rsidR="00311C2E">
        <w:rPr>
          <w:sz w:val="24"/>
          <w:szCs w:val="24"/>
        </w:rPr>
        <w:t>.</w:t>
      </w:r>
    </w:p>
    <w:p w14:paraId="73908846" w14:textId="77777777" w:rsidR="005D12B0" w:rsidRPr="00072DDE" w:rsidRDefault="005D12B0" w:rsidP="005D12B0">
      <w:pPr>
        <w:ind w:firstLine="720"/>
        <w:jc w:val="both"/>
        <w:rPr>
          <w:sz w:val="24"/>
          <w:szCs w:val="24"/>
        </w:rPr>
      </w:pPr>
      <w:r w:rsidRPr="00072DDE">
        <w:rPr>
          <w:sz w:val="24"/>
          <w:szCs w:val="24"/>
        </w:rPr>
        <w:t xml:space="preserve">Jesus </w:t>
      </w:r>
      <w:r w:rsidR="00311C2E">
        <w:rPr>
          <w:sz w:val="24"/>
          <w:szCs w:val="24"/>
        </w:rPr>
        <w:t>H</w:t>
      </w:r>
      <w:r w:rsidRPr="00072DDE">
        <w:rPr>
          <w:sz w:val="24"/>
          <w:szCs w:val="24"/>
        </w:rPr>
        <w:t>imself used the words “I in you and you in me” over and over. (John 14-15). Paul</w:t>
      </w:r>
      <w:r w:rsidR="00311C2E">
        <w:rPr>
          <w:sz w:val="24"/>
          <w:szCs w:val="24"/>
        </w:rPr>
        <w:t xml:space="preserve"> </w:t>
      </w:r>
      <w:r w:rsidRPr="00072DDE">
        <w:rPr>
          <w:sz w:val="24"/>
          <w:szCs w:val="24"/>
        </w:rPr>
        <w:t>used it at least 164 times</w:t>
      </w:r>
      <w:r w:rsidR="00083A30">
        <w:rPr>
          <w:sz w:val="24"/>
          <w:szCs w:val="24"/>
        </w:rPr>
        <w:t xml:space="preserve"> in his letters to the churches</w:t>
      </w:r>
      <w:r w:rsidRPr="00072DDE">
        <w:rPr>
          <w:sz w:val="24"/>
          <w:szCs w:val="24"/>
        </w:rPr>
        <w:t>. (1 Corinthians 1:31, 2Corinthians 15:17, 45-49, Colossians 1:27, Galatians 2:19-20)</w:t>
      </w:r>
    </w:p>
    <w:p w14:paraId="0AC8CE55" w14:textId="77777777" w:rsidR="00072DDE" w:rsidRPr="00072DDE" w:rsidRDefault="0003124A" w:rsidP="00605872">
      <w:pPr>
        <w:jc w:val="both"/>
        <w:rPr>
          <w:sz w:val="24"/>
          <w:szCs w:val="24"/>
        </w:rPr>
      </w:pPr>
      <w:r>
        <w:rPr>
          <w:sz w:val="24"/>
          <w:szCs w:val="24"/>
        </w:rPr>
        <w:t xml:space="preserve"> </w:t>
      </w:r>
      <w:r w:rsidR="00DC0867">
        <w:rPr>
          <w:sz w:val="24"/>
          <w:szCs w:val="24"/>
        </w:rPr>
        <w:tab/>
      </w:r>
      <w:r>
        <w:rPr>
          <w:sz w:val="24"/>
          <w:szCs w:val="24"/>
        </w:rPr>
        <w:t>W</w:t>
      </w:r>
      <w:r w:rsidR="00072DDE" w:rsidRPr="00072DDE">
        <w:rPr>
          <w:sz w:val="24"/>
          <w:szCs w:val="24"/>
        </w:rPr>
        <w:t>hen we are born again</w:t>
      </w:r>
      <w:r>
        <w:rPr>
          <w:sz w:val="24"/>
          <w:szCs w:val="24"/>
        </w:rPr>
        <w:t>,</w:t>
      </w:r>
      <w:r w:rsidR="00072DDE" w:rsidRPr="00072DDE">
        <w:rPr>
          <w:sz w:val="24"/>
          <w:szCs w:val="24"/>
        </w:rPr>
        <w:t xml:space="preserve"> we </w:t>
      </w:r>
      <w:r>
        <w:rPr>
          <w:sz w:val="24"/>
          <w:szCs w:val="24"/>
        </w:rPr>
        <w:t>pass</w:t>
      </w:r>
      <w:r w:rsidR="00072DDE" w:rsidRPr="00072DDE">
        <w:rPr>
          <w:sz w:val="24"/>
          <w:szCs w:val="24"/>
        </w:rPr>
        <w:t xml:space="preserve"> from death to life, separated from God, to being placed </w:t>
      </w:r>
      <w:r w:rsidR="000260C1">
        <w:rPr>
          <w:sz w:val="24"/>
          <w:szCs w:val="24"/>
        </w:rPr>
        <w:t>i</w:t>
      </w:r>
      <w:r w:rsidR="000260C1" w:rsidRPr="00072DDE">
        <w:rPr>
          <w:sz w:val="24"/>
          <w:szCs w:val="24"/>
        </w:rPr>
        <w:t>n</w:t>
      </w:r>
      <w:r w:rsidR="00072DDE" w:rsidRPr="00072DDE">
        <w:rPr>
          <w:sz w:val="24"/>
          <w:szCs w:val="24"/>
        </w:rPr>
        <w:t xml:space="preserve"> </w:t>
      </w:r>
      <w:r w:rsidR="00605872">
        <w:rPr>
          <w:sz w:val="24"/>
          <w:szCs w:val="24"/>
        </w:rPr>
        <w:t>Christ</w:t>
      </w:r>
      <w:r w:rsidR="00072DDE" w:rsidRPr="00072DDE">
        <w:rPr>
          <w:sz w:val="24"/>
          <w:szCs w:val="24"/>
        </w:rPr>
        <w:t xml:space="preserve">. If this miracle has happened there will be </w:t>
      </w:r>
      <w:r w:rsidR="00072DDE" w:rsidRPr="0003124A">
        <w:rPr>
          <w:b/>
          <w:i/>
          <w:sz w:val="24"/>
          <w:szCs w:val="24"/>
        </w:rPr>
        <w:t>signs of life</w:t>
      </w:r>
      <w:r w:rsidR="00072DDE" w:rsidRPr="00072DDE">
        <w:rPr>
          <w:sz w:val="24"/>
          <w:szCs w:val="24"/>
        </w:rPr>
        <w:t xml:space="preserve"> and evidence that you can </w:t>
      </w:r>
      <w:r w:rsidR="009D5354" w:rsidRPr="00D801C9">
        <w:rPr>
          <w:b/>
          <w:i/>
          <w:sz w:val="24"/>
          <w:szCs w:val="24"/>
        </w:rPr>
        <w:t>see</w:t>
      </w:r>
      <w:r w:rsidR="00072DDE" w:rsidRPr="00072DDE">
        <w:rPr>
          <w:sz w:val="24"/>
          <w:szCs w:val="24"/>
        </w:rPr>
        <w:t xml:space="preserve"> to </w:t>
      </w:r>
      <w:r w:rsidR="009D5354" w:rsidRPr="00D801C9">
        <w:rPr>
          <w:b/>
          <w:i/>
          <w:sz w:val="24"/>
          <w:szCs w:val="24"/>
        </w:rPr>
        <w:t>know</w:t>
      </w:r>
      <w:r w:rsidR="00072DDE" w:rsidRPr="00072DDE">
        <w:rPr>
          <w:sz w:val="24"/>
          <w:szCs w:val="24"/>
        </w:rPr>
        <w:t xml:space="preserve"> you have eternal life. Someone has said “if you were arrested for being a Christian would there be enough evidence to convict you?” W</w:t>
      </w:r>
      <w:r>
        <w:rPr>
          <w:sz w:val="24"/>
          <w:szCs w:val="24"/>
        </w:rPr>
        <w:t>e</w:t>
      </w:r>
      <w:r w:rsidR="00072DDE" w:rsidRPr="00072DDE">
        <w:rPr>
          <w:sz w:val="24"/>
          <w:szCs w:val="24"/>
        </w:rPr>
        <w:t xml:space="preserve"> need to do an examination of the evidence if we want to know</w:t>
      </w:r>
      <w:r>
        <w:rPr>
          <w:sz w:val="24"/>
          <w:szCs w:val="24"/>
        </w:rPr>
        <w:t xml:space="preserve"> for sure we have eternal life. </w:t>
      </w:r>
      <w:r w:rsidR="00072DDE" w:rsidRPr="00072DDE">
        <w:rPr>
          <w:sz w:val="24"/>
          <w:szCs w:val="24"/>
        </w:rPr>
        <w:t>As an illustration I would like to paint a mental picture.</w:t>
      </w:r>
    </w:p>
    <w:p w14:paraId="54A051BE" w14:textId="77777777" w:rsidR="00072DDE" w:rsidRDefault="00221788" w:rsidP="005D12B0">
      <w:pPr>
        <w:ind w:firstLine="720"/>
        <w:jc w:val="both"/>
        <w:rPr>
          <w:sz w:val="24"/>
          <w:szCs w:val="24"/>
        </w:rPr>
      </w:pPr>
      <w:r>
        <w:rPr>
          <w:sz w:val="24"/>
          <w:szCs w:val="24"/>
        </w:rPr>
        <w:t xml:space="preserve"> For the sake of illustration, suppose t</w:t>
      </w:r>
      <w:r w:rsidR="00072DDE" w:rsidRPr="00072DDE">
        <w:rPr>
          <w:sz w:val="24"/>
          <w:szCs w:val="24"/>
        </w:rPr>
        <w:t>hree friends are at a café having coffee</w:t>
      </w:r>
      <w:r w:rsidR="00083A30">
        <w:rPr>
          <w:sz w:val="24"/>
          <w:szCs w:val="24"/>
        </w:rPr>
        <w:t>.</w:t>
      </w:r>
      <w:r w:rsidR="00072DDE" w:rsidRPr="00072DDE">
        <w:rPr>
          <w:sz w:val="24"/>
          <w:szCs w:val="24"/>
        </w:rPr>
        <w:t xml:space="preserve">  All three are facing the road as they enjoy</w:t>
      </w:r>
      <w:r w:rsidR="00286E03">
        <w:rPr>
          <w:sz w:val="24"/>
          <w:szCs w:val="24"/>
        </w:rPr>
        <w:t>ed</w:t>
      </w:r>
      <w:r w:rsidR="00072DDE" w:rsidRPr="00072DDE">
        <w:rPr>
          <w:sz w:val="24"/>
          <w:szCs w:val="24"/>
        </w:rPr>
        <w:t xml:space="preserve"> the conversion</w:t>
      </w:r>
      <w:r w:rsidR="00286E03">
        <w:rPr>
          <w:sz w:val="24"/>
          <w:szCs w:val="24"/>
        </w:rPr>
        <w:t>,</w:t>
      </w:r>
      <w:r w:rsidR="00072DDE" w:rsidRPr="00072DDE">
        <w:rPr>
          <w:sz w:val="24"/>
          <w:szCs w:val="24"/>
        </w:rPr>
        <w:t xml:space="preserve"> when suddenly they are interrupted by screeching tires</w:t>
      </w:r>
      <w:r w:rsidR="00083A30">
        <w:rPr>
          <w:sz w:val="24"/>
          <w:szCs w:val="24"/>
        </w:rPr>
        <w:t>. T</w:t>
      </w:r>
      <w:r w:rsidR="00072DDE" w:rsidRPr="00072DDE">
        <w:rPr>
          <w:sz w:val="24"/>
          <w:szCs w:val="24"/>
        </w:rPr>
        <w:t xml:space="preserve">hey all look up to see a person being hit by a car and </w:t>
      </w:r>
      <w:r w:rsidR="004C0DF8">
        <w:rPr>
          <w:sz w:val="24"/>
          <w:szCs w:val="24"/>
        </w:rPr>
        <w:t>flung</w:t>
      </w:r>
      <w:r w:rsidR="00072DDE" w:rsidRPr="00072DDE">
        <w:rPr>
          <w:sz w:val="24"/>
          <w:szCs w:val="24"/>
        </w:rPr>
        <w:t xml:space="preserve"> through the air. The car that was involved keeps on going, as the three friends run to the aid of </w:t>
      </w:r>
      <w:r w:rsidR="004C0DF8">
        <w:rPr>
          <w:sz w:val="24"/>
          <w:szCs w:val="24"/>
        </w:rPr>
        <w:t xml:space="preserve">the </w:t>
      </w:r>
      <w:r w:rsidR="00833352">
        <w:rPr>
          <w:sz w:val="24"/>
          <w:szCs w:val="24"/>
        </w:rPr>
        <w:t>victim</w:t>
      </w:r>
      <w:r w:rsidR="00072DDE" w:rsidRPr="00072DDE">
        <w:rPr>
          <w:sz w:val="24"/>
          <w:szCs w:val="24"/>
        </w:rPr>
        <w:t xml:space="preserve">, they notice the person is not moving. What is the first thing they do when they get to the person? Whether you are in the medical field or not, most people know to look for </w:t>
      </w:r>
      <w:r w:rsidR="00072DDE" w:rsidRPr="00286E03">
        <w:rPr>
          <w:b/>
          <w:sz w:val="24"/>
          <w:szCs w:val="24"/>
        </w:rPr>
        <w:t>signs of life</w:t>
      </w:r>
      <w:r w:rsidR="00286E03">
        <w:rPr>
          <w:sz w:val="24"/>
          <w:szCs w:val="24"/>
        </w:rPr>
        <w:t>- verbal response, breath and pulse.</w:t>
      </w:r>
      <w:r w:rsidR="00072DDE" w:rsidRPr="00072DDE">
        <w:rPr>
          <w:sz w:val="24"/>
          <w:szCs w:val="24"/>
        </w:rPr>
        <w:t xml:space="preserve"> When they find none</w:t>
      </w:r>
      <w:r w:rsidR="00286E03">
        <w:rPr>
          <w:sz w:val="24"/>
          <w:szCs w:val="24"/>
        </w:rPr>
        <w:t>,</w:t>
      </w:r>
      <w:r w:rsidR="00072DDE" w:rsidRPr="00072DDE">
        <w:rPr>
          <w:sz w:val="24"/>
          <w:szCs w:val="24"/>
        </w:rPr>
        <w:t xml:space="preserve"> they understand they are eyewitnesses to what is called vehicular homicide. The police come to the scene and take each person’s account of what they saw. </w:t>
      </w:r>
      <w:r w:rsidR="00286E03">
        <w:rPr>
          <w:sz w:val="24"/>
          <w:szCs w:val="24"/>
        </w:rPr>
        <w:t>Because the eye-witnesses</w:t>
      </w:r>
      <w:r w:rsidR="00072DDE" w:rsidRPr="00072DDE">
        <w:rPr>
          <w:sz w:val="24"/>
          <w:szCs w:val="24"/>
        </w:rPr>
        <w:t xml:space="preserve"> </w:t>
      </w:r>
      <w:r w:rsidR="00286E03">
        <w:rPr>
          <w:sz w:val="24"/>
          <w:szCs w:val="24"/>
        </w:rPr>
        <w:t>gave</w:t>
      </w:r>
      <w:r w:rsidR="00072DDE" w:rsidRPr="00072DDE">
        <w:rPr>
          <w:sz w:val="24"/>
          <w:szCs w:val="24"/>
        </w:rPr>
        <w:t xml:space="preserve"> a good description of the car involved</w:t>
      </w:r>
      <w:r w:rsidR="00286E03">
        <w:rPr>
          <w:sz w:val="24"/>
          <w:szCs w:val="24"/>
        </w:rPr>
        <w:t>, the police</w:t>
      </w:r>
      <w:r w:rsidR="00072DDE" w:rsidRPr="00072DDE">
        <w:rPr>
          <w:sz w:val="24"/>
          <w:szCs w:val="24"/>
        </w:rPr>
        <w:t xml:space="preserve"> find the person responsible, arrest </w:t>
      </w:r>
      <w:r w:rsidR="004C0DF8">
        <w:rPr>
          <w:sz w:val="24"/>
          <w:szCs w:val="24"/>
        </w:rPr>
        <w:t>him</w:t>
      </w:r>
      <w:r w:rsidR="00072DDE" w:rsidRPr="00072DDE">
        <w:rPr>
          <w:sz w:val="24"/>
          <w:szCs w:val="24"/>
        </w:rPr>
        <w:t xml:space="preserve"> and </w:t>
      </w:r>
      <w:r w:rsidR="00286E03">
        <w:rPr>
          <w:sz w:val="24"/>
          <w:szCs w:val="24"/>
        </w:rPr>
        <w:t xml:space="preserve">then </w:t>
      </w:r>
      <w:r w:rsidR="00072DDE" w:rsidRPr="00072DDE">
        <w:rPr>
          <w:sz w:val="24"/>
          <w:szCs w:val="24"/>
        </w:rPr>
        <w:t xml:space="preserve">this person </w:t>
      </w:r>
      <w:r w:rsidR="00286E03">
        <w:rPr>
          <w:sz w:val="24"/>
          <w:szCs w:val="24"/>
        </w:rPr>
        <w:t>is put on</w:t>
      </w:r>
      <w:r w:rsidR="00072DDE" w:rsidRPr="00072DDE">
        <w:rPr>
          <w:sz w:val="24"/>
          <w:szCs w:val="24"/>
        </w:rPr>
        <w:t xml:space="preserve"> trial for murder. Th</w:t>
      </w:r>
      <w:r w:rsidR="004C0DF8">
        <w:rPr>
          <w:sz w:val="24"/>
          <w:szCs w:val="24"/>
        </w:rPr>
        <w:t>e</w:t>
      </w:r>
      <w:r w:rsidR="00072DDE" w:rsidRPr="00072DDE">
        <w:rPr>
          <w:sz w:val="24"/>
          <w:szCs w:val="24"/>
        </w:rPr>
        <w:t xml:space="preserve"> person’s guilt or innocence hangs on the testimony of the three eyewitnesses. The judge and jury will examine all the evidence and the </w:t>
      </w:r>
      <w:r w:rsidR="004C0DF8">
        <w:rPr>
          <w:sz w:val="24"/>
          <w:szCs w:val="24"/>
        </w:rPr>
        <w:t xml:space="preserve">testimony of the </w:t>
      </w:r>
      <w:r w:rsidR="00072DDE" w:rsidRPr="00072DDE">
        <w:rPr>
          <w:sz w:val="24"/>
          <w:szCs w:val="24"/>
        </w:rPr>
        <w:t xml:space="preserve">three </w:t>
      </w:r>
      <w:r w:rsidR="00C82B5C" w:rsidRPr="00072DDE">
        <w:rPr>
          <w:sz w:val="24"/>
          <w:szCs w:val="24"/>
        </w:rPr>
        <w:t>eyewitness</w:t>
      </w:r>
      <w:r w:rsidR="00C82B5C">
        <w:rPr>
          <w:sz w:val="24"/>
          <w:szCs w:val="24"/>
        </w:rPr>
        <w:t>es’</w:t>
      </w:r>
      <w:r w:rsidR="00072DDE" w:rsidRPr="00072DDE">
        <w:rPr>
          <w:sz w:val="24"/>
          <w:szCs w:val="24"/>
        </w:rPr>
        <w:t>, if th</w:t>
      </w:r>
      <w:r w:rsidR="00286E03">
        <w:rPr>
          <w:sz w:val="24"/>
          <w:szCs w:val="24"/>
        </w:rPr>
        <w:t>ey are all in agreement</w:t>
      </w:r>
      <w:r w:rsidR="00814BF9">
        <w:rPr>
          <w:sz w:val="24"/>
          <w:szCs w:val="24"/>
        </w:rPr>
        <w:t>, justice</w:t>
      </w:r>
      <w:r w:rsidR="00286E03">
        <w:rPr>
          <w:sz w:val="24"/>
          <w:szCs w:val="24"/>
        </w:rPr>
        <w:t xml:space="preserve"> will be served and this </w:t>
      </w:r>
      <w:r w:rsidR="00814BF9">
        <w:rPr>
          <w:sz w:val="24"/>
          <w:szCs w:val="24"/>
        </w:rPr>
        <w:t xml:space="preserve">person </w:t>
      </w:r>
      <w:r w:rsidR="00814BF9" w:rsidRPr="00072DDE">
        <w:rPr>
          <w:sz w:val="24"/>
          <w:szCs w:val="24"/>
        </w:rPr>
        <w:t xml:space="preserve">will </w:t>
      </w:r>
      <w:r w:rsidR="00814BF9">
        <w:rPr>
          <w:sz w:val="24"/>
          <w:szCs w:val="24"/>
        </w:rPr>
        <w:t>be</w:t>
      </w:r>
      <w:r w:rsidR="00286E03">
        <w:rPr>
          <w:sz w:val="24"/>
          <w:szCs w:val="24"/>
        </w:rPr>
        <w:t xml:space="preserve"> </w:t>
      </w:r>
      <w:r w:rsidR="00814BF9" w:rsidRPr="00072DDE">
        <w:rPr>
          <w:sz w:val="24"/>
          <w:szCs w:val="24"/>
        </w:rPr>
        <w:t>convict</w:t>
      </w:r>
      <w:r w:rsidR="00814BF9">
        <w:rPr>
          <w:sz w:val="24"/>
          <w:szCs w:val="24"/>
        </w:rPr>
        <w:t xml:space="preserve">ed </w:t>
      </w:r>
      <w:r w:rsidR="00814BF9" w:rsidRPr="00072DDE">
        <w:rPr>
          <w:sz w:val="24"/>
          <w:szCs w:val="24"/>
        </w:rPr>
        <w:t>of</w:t>
      </w:r>
      <w:r w:rsidR="00286E03">
        <w:rPr>
          <w:sz w:val="24"/>
          <w:szCs w:val="24"/>
        </w:rPr>
        <w:t xml:space="preserve"> </w:t>
      </w:r>
      <w:r w:rsidR="00072DDE" w:rsidRPr="00072DDE">
        <w:rPr>
          <w:sz w:val="24"/>
          <w:szCs w:val="24"/>
        </w:rPr>
        <w:t>murderer.</w:t>
      </w:r>
    </w:p>
    <w:p w14:paraId="256CCF13" w14:textId="77777777" w:rsidR="009470D9" w:rsidRDefault="009470D9" w:rsidP="00BA4865">
      <w:pPr>
        <w:ind w:firstLine="720"/>
        <w:jc w:val="both"/>
        <w:rPr>
          <w:sz w:val="24"/>
          <w:szCs w:val="24"/>
        </w:rPr>
      </w:pPr>
      <w:r>
        <w:rPr>
          <w:sz w:val="24"/>
          <w:szCs w:val="24"/>
        </w:rPr>
        <w:t xml:space="preserve">Some of the women </w:t>
      </w:r>
      <w:r w:rsidR="00814BF9">
        <w:rPr>
          <w:sz w:val="24"/>
          <w:szCs w:val="24"/>
        </w:rPr>
        <w:t>in I</w:t>
      </w:r>
      <w:r w:rsidR="00F21D2B">
        <w:rPr>
          <w:sz w:val="24"/>
          <w:szCs w:val="24"/>
        </w:rPr>
        <w:t xml:space="preserve"> disciple, </w:t>
      </w:r>
      <w:r>
        <w:rPr>
          <w:sz w:val="24"/>
          <w:szCs w:val="24"/>
        </w:rPr>
        <w:t>directly or indirectly</w:t>
      </w:r>
      <w:r w:rsidR="00F21D2B">
        <w:rPr>
          <w:sz w:val="24"/>
          <w:szCs w:val="24"/>
        </w:rPr>
        <w:t>,</w:t>
      </w:r>
      <w:r>
        <w:rPr>
          <w:sz w:val="24"/>
          <w:szCs w:val="24"/>
        </w:rPr>
        <w:t xml:space="preserve"> are in </w:t>
      </w:r>
      <w:r w:rsidR="00814BF9">
        <w:rPr>
          <w:sz w:val="24"/>
          <w:szCs w:val="24"/>
        </w:rPr>
        <w:t>prison in</w:t>
      </w:r>
      <w:r>
        <w:rPr>
          <w:sz w:val="24"/>
          <w:szCs w:val="24"/>
        </w:rPr>
        <w:t xml:space="preserve"> Memphis</w:t>
      </w:r>
      <w:r w:rsidR="009F7560">
        <w:rPr>
          <w:sz w:val="24"/>
          <w:szCs w:val="24"/>
        </w:rPr>
        <w:t>,</w:t>
      </w:r>
      <w:r>
        <w:rPr>
          <w:sz w:val="24"/>
          <w:szCs w:val="24"/>
        </w:rPr>
        <w:t xml:space="preserve"> Tennessee.</w:t>
      </w:r>
      <w:r w:rsidR="000D56F2">
        <w:rPr>
          <w:sz w:val="24"/>
          <w:szCs w:val="24"/>
        </w:rPr>
        <w:t xml:space="preserve"> My analogy is fictional but it may very well mirror some of their situations.</w:t>
      </w:r>
      <w:r>
        <w:rPr>
          <w:sz w:val="24"/>
          <w:szCs w:val="24"/>
        </w:rPr>
        <w:t xml:space="preserve"> </w:t>
      </w:r>
      <w:r w:rsidR="005C60D5">
        <w:rPr>
          <w:sz w:val="24"/>
          <w:szCs w:val="24"/>
        </w:rPr>
        <w:t xml:space="preserve">The more I get to know these women and hear their stories of chaos and lives wrecked by </w:t>
      </w:r>
      <w:r w:rsidR="000D56F2">
        <w:rPr>
          <w:sz w:val="24"/>
          <w:szCs w:val="24"/>
        </w:rPr>
        <w:t>sin</w:t>
      </w:r>
      <w:r w:rsidR="00083A30">
        <w:rPr>
          <w:sz w:val="24"/>
          <w:szCs w:val="24"/>
        </w:rPr>
        <w:t>,</w:t>
      </w:r>
      <w:r w:rsidR="000D56F2">
        <w:rPr>
          <w:sz w:val="24"/>
          <w:szCs w:val="24"/>
        </w:rPr>
        <w:t xml:space="preserve"> </w:t>
      </w:r>
      <w:r w:rsidR="005C60D5">
        <w:rPr>
          <w:sz w:val="24"/>
          <w:szCs w:val="24"/>
        </w:rPr>
        <w:t xml:space="preserve">I am </w:t>
      </w:r>
      <w:r w:rsidR="000D56F2">
        <w:rPr>
          <w:sz w:val="24"/>
          <w:szCs w:val="24"/>
        </w:rPr>
        <w:t>amazed</w:t>
      </w:r>
      <w:r w:rsidR="005C60D5">
        <w:rPr>
          <w:sz w:val="24"/>
          <w:szCs w:val="24"/>
        </w:rPr>
        <w:t xml:space="preserve"> that they even </w:t>
      </w:r>
      <w:r w:rsidR="000D56F2">
        <w:rPr>
          <w:sz w:val="24"/>
          <w:szCs w:val="24"/>
        </w:rPr>
        <w:t>survived</w:t>
      </w:r>
      <w:r w:rsidR="005C60D5">
        <w:rPr>
          <w:sz w:val="24"/>
          <w:szCs w:val="24"/>
        </w:rPr>
        <w:t xml:space="preserve">. </w:t>
      </w:r>
      <w:r>
        <w:rPr>
          <w:sz w:val="24"/>
          <w:szCs w:val="24"/>
        </w:rPr>
        <w:t xml:space="preserve">Every time I have the honor and </w:t>
      </w:r>
      <w:r w:rsidR="00C23DB4">
        <w:rPr>
          <w:sz w:val="24"/>
          <w:szCs w:val="24"/>
        </w:rPr>
        <w:t>privilege</w:t>
      </w:r>
      <w:r>
        <w:rPr>
          <w:sz w:val="24"/>
          <w:szCs w:val="24"/>
        </w:rPr>
        <w:t xml:space="preserve"> of going </w:t>
      </w:r>
      <w:r w:rsidR="00C23DB4">
        <w:rPr>
          <w:sz w:val="24"/>
          <w:szCs w:val="24"/>
        </w:rPr>
        <w:t>behind those locked gates to share the good news of God’s great love with them I am reminded</w:t>
      </w:r>
      <w:r w:rsidR="004C0DF8">
        <w:rPr>
          <w:sz w:val="24"/>
          <w:szCs w:val="24"/>
        </w:rPr>
        <w:t xml:space="preserve"> that</w:t>
      </w:r>
      <w:r w:rsidR="00C23DB4">
        <w:rPr>
          <w:sz w:val="24"/>
          <w:szCs w:val="24"/>
        </w:rPr>
        <w:t xml:space="preserve">, </w:t>
      </w:r>
      <w:r w:rsidR="004C0DF8">
        <w:rPr>
          <w:sz w:val="24"/>
          <w:szCs w:val="24"/>
        </w:rPr>
        <w:t>“</w:t>
      </w:r>
      <w:r w:rsidR="00C23DB4">
        <w:rPr>
          <w:sz w:val="24"/>
          <w:szCs w:val="24"/>
        </w:rPr>
        <w:t>but for the grace of God there go I!</w:t>
      </w:r>
      <w:r w:rsidR="004C0DF8">
        <w:rPr>
          <w:sz w:val="24"/>
          <w:szCs w:val="24"/>
        </w:rPr>
        <w:t>”</w:t>
      </w:r>
      <w:r w:rsidR="00C23DB4">
        <w:rPr>
          <w:sz w:val="24"/>
          <w:szCs w:val="24"/>
        </w:rPr>
        <w:t xml:space="preserve">  (Isaiah 61:1-5; Romans 6:1-23)  </w:t>
      </w:r>
      <w:r w:rsidR="00283BF6">
        <w:rPr>
          <w:sz w:val="24"/>
          <w:szCs w:val="24"/>
        </w:rPr>
        <w:t xml:space="preserve">The following is a poem handed </w:t>
      </w:r>
      <w:r w:rsidR="00A43189">
        <w:rPr>
          <w:sz w:val="24"/>
          <w:szCs w:val="24"/>
        </w:rPr>
        <w:t xml:space="preserve">to </w:t>
      </w:r>
      <w:r w:rsidR="00283BF6">
        <w:rPr>
          <w:sz w:val="24"/>
          <w:szCs w:val="24"/>
        </w:rPr>
        <w:t>me by Crystal</w:t>
      </w:r>
      <w:r w:rsidR="00D45596">
        <w:rPr>
          <w:sz w:val="24"/>
          <w:szCs w:val="24"/>
        </w:rPr>
        <w:t>,</w:t>
      </w:r>
      <w:r w:rsidR="00283BF6">
        <w:rPr>
          <w:sz w:val="24"/>
          <w:szCs w:val="24"/>
        </w:rPr>
        <w:t xml:space="preserve"> who is one of th</w:t>
      </w:r>
      <w:r w:rsidR="004C0DF8">
        <w:rPr>
          <w:sz w:val="24"/>
          <w:szCs w:val="24"/>
        </w:rPr>
        <w:t>ose</w:t>
      </w:r>
      <w:r w:rsidR="00283BF6">
        <w:rPr>
          <w:sz w:val="24"/>
          <w:szCs w:val="24"/>
        </w:rPr>
        <w:t xml:space="preserve"> precious women</w:t>
      </w:r>
      <w:r w:rsidR="00D45596">
        <w:rPr>
          <w:sz w:val="24"/>
          <w:szCs w:val="24"/>
        </w:rPr>
        <w:t>. Her</w:t>
      </w:r>
      <w:r w:rsidR="005C60D5">
        <w:rPr>
          <w:sz w:val="24"/>
          <w:szCs w:val="24"/>
        </w:rPr>
        <w:t xml:space="preserve"> heart</w:t>
      </w:r>
      <w:r w:rsidR="00121D0F">
        <w:rPr>
          <w:sz w:val="24"/>
          <w:szCs w:val="24"/>
        </w:rPr>
        <w:t>-</w:t>
      </w:r>
      <w:r w:rsidR="005C60D5">
        <w:rPr>
          <w:sz w:val="24"/>
          <w:szCs w:val="24"/>
        </w:rPr>
        <w:t>felt</w:t>
      </w:r>
      <w:r w:rsidR="00D45596">
        <w:rPr>
          <w:sz w:val="24"/>
          <w:szCs w:val="24"/>
        </w:rPr>
        <w:t xml:space="preserve"> poetic wisdom</w:t>
      </w:r>
      <w:r w:rsidR="009024BA">
        <w:rPr>
          <w:sz w:val="24"/>
          <w:szCs w:val="24"/>
        </w:rPr>
        <w:t xml:space="preserve"> </w:t>
      </w:r>
      <w:r w:rsidR="005C60D5">
        <w:rPr>
          <w:sz w:val="24"/>
          <w:szCs w:val="24"/>
        </w:rPr>
        <w:t>provides a glimpse</w:t>
      </w:r>
      <w:r w:rsidR="00B24C83">
        <w:rPr>
          <w:sz w:val="24"/>
          <w:szCs w:val="24"/>
        </w:rPr>
        <w:t xml:space="preserve"> into her soul. I have her permission to reprint.</w:t>
      </w:r>
    </w:p>
    <w:p w14:paraId="5A50D8B4" w14:textId="77777777" w:rsidR="00B24C83" w:rsidRPr="00083A30" w:rsidRDefault="00B24C83" w:rsidP="00D45596">
      <w:pPr>
        <w:jc w:val="center"/>
        <w:rPr>
          <w:b/>
          <w:i/>
          <w:sz w:val="24"/>
          <w:szCs w:val="24"/>
        </w:rPr>
      </w:pPr>
      <w:r w:rsidRPr="00083A30">
        <w:rPr>
          <w:b/>
          <w:i/>
          <w:sz w:val="24"/>
          <w:szCs w:val="24"/>
        </w:rPr>
        <w:t>Can’t Cope</w:t>
      </w:r>
    </w:p>
    <w:p w14:paraId="6A965232" w14:textId="77777777" w:rsidR="00B24C83" w:rsidRPr="00083A30" w:rsidRDefault="00B24C83" w:rsidP="00D45596">
      <w:pPr>
        <w:jc w:val="center"/>
        <w:rPr>
          <w:i/>
          <w:sz w:val="24"/>
          <w:szCs w:val="24"/>
        </w:rPr>
      </w:pPr>
      <w:r w:rsidRPr="00083A30">
        <w:rPr>
          <w:i/>
          <w:sz w:val="24"/>
          <w:szCs w:val="24"/>
        </w:rPr>
        <w:t>Some folks say that I can’t cope, just because I messed with that dope!</w:t>
      </w:r>
    </w:p>
    <w:p w14:paraId="23DC3C15" w14:textId="77777777" w:rsidR="00B24C83" w:rsidRPr="00083A30" w:rsidRDefault="00B24C83" w:rsidP="00D45596">
      <w:pPr>
        <w:jc w:val="center"/>
        <w:rPr>
          <w:i/>
          <w:sz w:val="24"/>
          <w:szCs w:val="24"/>
        </w:rPr>
      </w:pPr>
      <w:r w:rsidRPr="00083A30">
        <w:rPr>
          <w:i/>
          <w:sz w:val="24"/>
          <w:szCs w:val="24"/>
        </w:rPr>
        <w:t>I guess in some ways that much is true no one knows all the stuff</w:t>
      </w:r>
      <w:r>
        <w:rPr>
          <w:sz w:val="24"/>
          <w:szCs w:val="24"/>
        </w:rPr>
        <w:t xml:space="preserve"> (not her first choice of words) </w:t>
      </w:r>
      <w:r w:rsidRPr="00083A30">
        <w:rPr>
          <w:i/>
          <w:sz w:val="24"/>
          <w:szCs w:val="24"/>
        </w:rPr>
        <w:t>I’ve been through.</w:t>
      </w:r>
    </w:p>
    <w:p w14:paraId="52F9A507" w14:textId="77777777" w:rsidR="00B24C83" w:rsidRPr="00083A30" w:rsidRDefault="00B24C83" w:rsidP="00D45596">
      <w:pPr>
        <w:jc w:val="center"/>
        <w:rPr>
          <w:i/>
          <w:sz w:val="24"/>
          <w:szCs w:val="24"/>
        </w:rPr>
      </w:pPr>
      <w:r w:rsidRPr="00083A30">
        <w:rPr>
          <w:i/>
          <w:sz w:val="24"/>
          <w:szCs w:val="24"/>
        </w:rPr>
        <w:t>Girls hoppin</w:t>
      </w:r>
      <w:r w:rsidR="00D45596" w:rsidRPr="00083A30">
        <w:rPr>
          <w:i/>
          <w:sz w:val="24"/>
          <w:szCs w:val="24"/>
        </w:rPr>
        <w:t>- in cars on every block- sellin their souls-</w:t>
      </w:r>
      <w:r w:rsidRPr="00083A30">
        <w:rPr>
          <w:i/>
          <w:sz w:val="24"/>
          <w:szCs w:val="24"/>
        </w:rPr>
        <w:t xml:space="preserve"> to smoke some rock.</w:t>
      </w:r>
    </w:p>
    <w:p w14:paraId="4E3CEE9C" w14:textId="77777777" w:rsidR="00D45596" w:rsidRPr="00083A30" w:rsidRDefault="00B24C83" w:rsidP="00D45596">
      <w:pPr>
        <w:jc w:val="center"/>
        <w:rPr>
          <w:i/>
          <w:sz w:val="24"/>
          <w:szCs w:val="24"/>
        </w:rPr>
      </w:pPr>
      <w:r w:rsidRPr="00083A30">
        <w:rPr>
          <w:i/>
          <w:sz w:val="24"/>
          <w:szCs w:val="24"/>
        </w:rPr>
        <w:t>Children, just babies killin each other, blamin all their problems on their fathers and mothers.</w:t>
      </w:r>
    </w:p>
    <w:p w14:paraId="129AB42F" w14:textId="77777777" w:rsidR="00B24C83" w:rsidRPr="00083A30" w:rsidRDefault="00B24C83" w:rsidP="00D45596">
      <w:pPr>
        <w:jc w:val="center"/>
        <w:rPr>
          <w:i/>
          <w:sz w:val="24"/>
          <w:szCs w:val="24"/>
        </w:rPr>
      </w:pPr>
      <w:r w:rsidRPr="00083A30">
        <w:rPr>
          <w:i/>
          <w:sz w:val="24"/>
          <w:szCs w:val="24"/>
        </w:rPr>
        <w:t>No one takes responsibility for their own decision. That’s why a lot of folks wind up in prison.</w:t>
      </w:r>
    </w:p>
    <w:p w14:paraId="53FF3CEC" w14:textId="77777777" w:rsidR="00B24C83" w:rsidRPr="00083A30" w:rsidRDefault="00B24C83" w:rsidP="00D45596">
      <w:pPr>
        <w:jc w:val="center"/>
        <w:rPr>
          <w:i/>
          <w:sz w:val="24"/>
          <w:szCs w:val="24"/>
        </w:rPr>
      </w:pPr>
      <w:r w:rsidRPr="00083A30">
        <w:rPr>
          <w:i/>
          <w:sz w:val="24"/>
          <w:szCs w:val="24"/>
        </w:rPr>
        <w:t xml:space="preserve">God gave us free will that much is true. There’s </w:t>
      </w:r>
      <w:r w:rsidR="00D45596" w:rsidRPr="00083A30">
        <w:rPr>
          <w:i/>
          <w:sz w:val="24"/>
          <w:szCs w:val="24"/>
        </w:rPr>
        <w:t>a right choice and wrong in all that we do.</w:t>
      </w:r>
    </w:p>
    <w:p w14:paraId="01D11F60" w14:textId="77777777" w:rsidR="00D45596" w:rsidRPr="00083A30" w:rsidRDefault="00D45596" w:rsidP="00D45596">
      <w:pPr>
        <w:jc w:val="center"/>
        <w:rPr>
          <w:i/>
          <w:sz w:val="24"/>
          <w:szCs w:val="24"/>
        </w:rPr>
      </w:pPr>
      <w:r w:rsidRPr="00083A30">
        <w:rPr>
          <w:i/>
          <w:sz w:val="24"/>
          <w:szCs w:val="24"/>
        </w:rPr>
        <w:t>So change your life, and you better act fast cause this day your now living just might be your last.</w:t>
      </w:r>
    </w:p>
    <w:p w14:paraId="4EAD6018" w14:textId="77777777" w:rsidR="000D56F2" w:rsidRPr="00221788" w:rsidRDefault="000D56F2" w:rsidP="000D56F2">
      <w:pPr>
        <w:jc w:val="center"/>
        <w:rPr>
          <w:b/>
          <w:sz w:val="28"/>
          <w:szCs w:val="28"/>
        </w:rPr>
      </w:pPr>
      <w:r>
        <w:rPr>
          <w:b/>
          <w:sz w:val="28"/>
          <w:szCs w:val="28"/>
        </w:rPr>
        <w:t>Three Witnesses to Our Second-Birth</w:t>
      </w:r>
    </w:p>
    <w:p w14:paraId="6C4C57BA" w14:textId="77777777" w:rsidR="00FF38DA" w:rsidRDefault="00FF38DA" w:rsidP="00FF38DA">
      <w:pPr>
        <w:ind w:firstLine="720"/>
        <w:jc w:val="both"/>
        <w:rPr>
          <w:sz w:val="24"/>
          <w:szCs w:val="24"/>
        </w:rPr>
      </w:pPr>
      <w:r>
        <w:rPr>
          <w:sz w:val="24"/>
          <w:szCs w:val="24"/>
        </w:rPr>
        <w:t>In the process of making disciples</w:t>
      </w:r>
      <w:r w:rsidRPr="00072DDE">
        <w:rPr>
          <w:sz w:val="24"/>
          <w:szCs w:val="24"/>
        </w:rPr>
        <w:t xml:space="preserve"> I have learned that even people who are saved can struggle with doubt.</w:t>
      </w:r>
      <w:r w:rsidR="00833352">
        <w:rPr>
          <w:sz w:val="24"/>
          <w:szCs w:val="24"/>
        </w:rPr>
        <w:t xml:space="preserve"> Several years before my Daddy was saved, I ask</w:t>
      </w:r>
      <w:r w:rsidR="00083A30">
        <w:rPr>
          <w:sz w:val="24"/>
          <w:szCs w:val="24"/>
        </w:rPr>
        <w:t>ed</w:t>
      </w:r>
      <w:r w:rsidR="00833352">
        <w:rPr>
          <w:sz w:val="24"/>
          <w:szCs w:val="24"/>
        </w:rPr>
        <w:t xml:space="preserve"> Him to tell me his testimony. He told me he had been baptized three times, but he never had any assurance that he was truly saved. </w:t>
      </w:r>
      <w:r>
        <w:rPr>
          <w:sz w:val="24"/>
          <w:szCs w:val="24"/>
        </w:rPr>
        <w:t xml:space="preserve"> M</w:t>
      </w:r>
      <w:r w:rsidRPr="00072DDE">
        <w:rPr>
          <w:sz w:val="24"/>
          <w:szCs w:val="24"/>
        </w:rPr>
        <w:t>any are lost and don’t know it,</w:t>
      </w:r>
      <w:r>
        <w:rPr>
          <w:sz w:val="24"/>
          <w:szCs w:val="24"/>
        </w:rPr>
        <w:t xml:space="preserve"> and just as sad is that</w:t>
      </w:r>
      <w:r w:rsidR="00083A30">
        <w:rPr>
          <w:sz w:val="24"/>
          <w:szCs w:val="24"/>
        </w:rPr>
        <w:t xml:space="preserve"> many who are saved</w:t>
      </w:r>
      <w:r w:rsidRPr="00072DDE">
        <w:rPr>
          <w:sz w:val="24"/>
          <w:szCs w:val="24"/>
        </w:rPr>
        <w:t xml:space="preserve"> do</w:t>
      </w:r>
      <w:r w:rsidR="00083A30">
        <w:rPr>
          <w:sz w:val="24"/>
          <w:szCs w:val="24"/>
        </w:rPr>
        <w:t xml:space="preserve"> not</w:t>
      </w:r>
      <w:r w:rsidRPr="00072DDE">
        <w:rPr>
          <w:sz w:val="24"/>
          <w:szCs w:val="24"/>
        </w:rPr>
        <w:t xml:space="preserve"> have security about their salvation</w:t>
      </w:r>
      <w:r>
        <w:rPr>
          <w:sz w:val="24"/>
          <w:szCs w:val="24"/>
        </w:rPr>
        <w:t>.</w:t>
      </w:r>
      <w:r w:rsidRPr="00072DDE">
        <w:rPr>
          <w:sz w:val="24"/>
          <w:szCs w:val="24"/>
        </w:rPr>
        <w:t xml:space="preserve"> </w:t>
      </w:r>
      <w:r w:rsidR="00814BF9">
        <w:rPr>
          <w:sz w:val="24"/>
          <w:szCs w:val="24"/>
        </w:rPr>
        <w:t xml:space="preserve">People who are </w:t>
      </w:r>
      <w:r w:rsidR="00083A30">
        <w:rPr>
          <w:sz w:val="24"/>
          <w:szCs w:val="24"/>
        </w:rPr>
        <w:t>not secure</w:t>
      </w:r>
      <w:r w:rsidR="00814BF9">
        <w:rPr>
          <w:sz w:val="24"/>
          <w:szCs w:val="24"/>
        </w:rPr>
        <w:t xml:space="preserve"> in their faith will never live up to their full potential</w:t>
      </w:r>
      <w:r w:rsidR="00083A30">
        <w:rPr>
          <w:sz w:val="24"/>
          <w:szCs w:val="24"/>
        </w:rPr>
        <w:t>, nor</w:t>
      </w:r>
      <w:r w:rsidR="00814BF9">
        <w:rPr>
          <w:sz w:val="24"/>
          <w:szCs w:val="24"/>
        </w:rPr>
        <w:t xml:space="preserve"> live in the fullness of</w:t>
      </w:r>
      <w:r w:rsidR="00A43189">
        <w:rPr>
          <w:sz w:val="24"/>
          <w:szCs w:val="24"/>
        </w:rPr>
        <w:t xml:space="preserve"> the</w:t>
      </w:r>
      <w:r w:rsidR="00814BF9">
        <w:rPr>
          <w:sz w:val="24"/>
          <w:szCs w:val="24"/>
        </w:rPr>
        <w:t xml:space="preserve"> life Christ has purchased for them. </w:t>
      </w:r>
      <w:r w:rsidRPr="00072DDE">
        <w:rPr>
          <w:sz w:val="24"/>
          <w:szCs w:val="24"/>
        </w:rPr>
        <w:t xml:space="preserve">God wants us to </w:t>
      </w:r>
      <w:r w:rsidRPr="00466E31">
        <w:rPr>
          <w:b/>
          <w:i/>
          <w:sz w:val="24"/>
          <w:szCs w:val="24"/>
        </w:rPr>
        <w:t>know</w:t>
      </w:r>
      <w:r w:rsidRPr="00072DDE">
        <w:rPr>
          <w:sz w:val="24"/>
          <w:szCs w:val="24"/>
        </w:rPr>
        <w:t xml:space="preserve">, not just </w:t>
      </w:r>
      <w:r w:rsidRPr="00083A30">
        <w:rPr>
          <w:b/>
          <w:i/>
          <w:sz w:val="24"/>
          <w:szCs w:val="24"/>
        </w:rPr>
        <w:t>hope</w:t>
      </w:r>
      <w:r w:rsidRPr="00072DDE">
        <w:rPr>
          <w:sz w:val="24"/>
          <w:szCs w:val="24"/>
        </w:rPr>
        <w:t xml:space="preserve"> we are saved</w:t>
      </w:r>
      <w:r>
        <w:rPr>
          <w:sz w:val="24"/>
          <w:szCs w:val="24"/>
        </w:rPr>
        <w:t>.</w:t>
      </w:r>
      <w:r w:rsidRPr="00072DDE">
        <w:rPr>
          <w:sz w:val="24"/>
          <w:szCs w:val="24"/>
        </w:rPr>
        <w:t xml:space="preserve"> So how can we be sure?</w:t>
      </w:r>
      <w:r w:rsidR="006B712E">
        <w:rPr>
          <w:sz w:val="24"/>
          <w:szCs w:val="24"/>
        </w:rPr>
        <w:t xml:space="preserve"> Crystal hit the nail on the head with the words, “Change your Life”, because if you have been</w:t>
      </w:r>
      <w:r w:rsidR="00083A30">
        <w:rPr>
          <w:sz w:val="24"/>
          <w:szCs w:val="24"/>
        </w:rPr>
        <w:t xml:space="preserve"> </w:t>
      </w:r>
      <w:r w:rsidR="006B712E" w:rsidRPr="002A21E0">
        <w:rPr>
          <w:b/>
          <w:i/>
          <w:sz w:val="24"/>
          <w:szCs w:val="24"/>
        </w:rPr>
        <w:t>born</w:t>
      </w:r>
      <w:r w:rsidR="00083A30" w:rsidRPr="002A21E0">
        <w:rPr>
          <w:b/>
          <w:i/>
          <w:sz w:val="24"/>
          <w:szCs w:val="24"/>
        </w:rPr>
        <w:t xml:space="preserve"> </w:t>
      </w:r>
      <w:r w:rsidR="006B712E" w:rsidRPr="002A21E0">
        <w:rPr>
          <w:b/>
          <w:i/>
          <w:sz w:val="24"/>
          <w:szCs w:val="24"/>
        </w:rPr>
        <w:t>again</w:t>
      </w:r>
      <w:r w:rsidR="006B712E">
        <w:rPr>
          <w:sz w:val="24"/>
          <w:szCs w:val="24"/>
        </w:rPr>
        <w:t>, you will be changed from the inside out!  God’s</w:t>
      </w:r>
      <w:r w:rsidRPr="00072DDE">
        <w:rPr>
          <w:sz w:val="24"/>
          <w:szCs w:val="24"/>
        </w:rPr>
        <w:t xml:space="preserve"> </w:t>
      </w:r>
      <w:r w:rsidR="00F21D2B">
        <w:rPr>
          <w:sz w:val="24"/>
          <w:szCs w:val="24"/>
        </w:rPr>
        <w:t>W</w:t>
      </w:r>
      <w:r w:rsidRPr="00072DDE">
        <w:rPr>
          <w:sz w:val="24"/>
          <w:szCs w:val="24"/>
        </w:rPr>
        <w:t xml:space="preserve">ord says we can </w:t>
      </w:r>
      <w:r w:rsidR="002A21E0">
        <w:rPr>
          <w:sz w:val="24"/>
          <w:szCs w:val="24"/>
        </w:rPr>
        <w:t>know</w:t>
      </w:r>
      <w:r w:rsidRPr="00072DDE">
        <w:rPr>
          <w:sz w:val="24"/>
          <w:szCs w:val="24"/>
        </w:rPr>
        <w:t xml:space="preserve"> we have eternal life if we </w:t>
      </w:r>
      <w:r w:rsidR="002A21E0">
        <w:rPr>
          <w:sz w:val="24"/>
          <w:szCs w:val="24"/>
        </w:rPr>
        <w:t>see</w:t>
      </w:r>
      <w:r w:rsidRPr="00FF5CAA">
        <w:rPr>
          <w:b/>
          <w:i/>
          <w:sz w:val="24"/>
          <w:szCs w:val="24"/>
        </w:rPr>
        <w:t xml:space="preserve"> </w:t>
      </w:r>
      <w:r w:rsidR="00634E2F">
        <w:rPr>
          <w:sz w:val="24"/>
          <w:szCs w:val="24"/>
        </w:rPr>
        <w:t>the evidence of life- hence the title of the lesson!</w:t>
      </w:r>
    </w:p>
    <w:p w14:paraId="47CE77B3" w14:textId="77777777" w:rsidR="00BA4865" w:rsidRDefault="0018336D" w:rsidP="00BA4865">
      <w:pPr>
        <w:ind w:firstLine="720"/>
        <w:jc w:val="both"/>
        <w:rPr>
          <w:sz w:val="24"/>
          <w:szCs w:val="24"/>
        </w:rPr>
      </w:pPr>
      <w:r>
        <w:rPr>
          <w:sz w:val="24"/>
          <w:szCs w:val="24"/>
        </w:rPr>
        <w:t xml:space="preserve">Recently, </w:t>
      </w:r>
      <w:r w:rsidR="00833352">
        <w:rPr>
          <w:sz w:val="24"/>
          <w:szCs w:val="24"/>
        </w:rPr>
        <w:t>my friend Cath</w:t>
      </w:r>
      <w:r>
        <w:rPr>
          <w:sz w:val="24"/>
          <w:szCs w:val="24"/>
        </w:rPr>
        <w:t>y asked me to</w:t>
      </w:r>
      <w:r w:rsidR="002A21E0">
        <w:rPr>
          <w:sz w:val="24"/>
          <w:szCs w:val="24"/>
        </w:rPr>
        <w:t xml:space="preserve"> come to the hospital to be </w:t>
      </w:r>
      <w:r>
        <w:rPr>
          <w:sz w:val="24"/>
          <w:szCs w:val="24"/>
        </w:rPr>
        <w:t xml:space="preserve">one of </w:t>
      </w:r>
      <w:r w:rsidR="002A21E0">
        <w:rPr>
          <w:sz w:val="24"/>
          <w:szCs w:val="24"/>
        </w:rPr>
        <w:t xml:space="preserve">the </w:t>
      </w:r>
      <w:r>
        <w:rPr>
          <w:sz w:val="24"/>
          <w:szCs w:val="24"/>
        </w:rPr>
        <w:t xml:space="preserve">three witnesses as her husband signed his last will and </w:t>
      </w:r>
      <w:r w:rsidR="00C82B5C">
        <w:rPr>
          <w:sz w:val="24"/>
          <w:szCs w:val="24"/>
        </w:rPr>
        <w:t>testament</w:t>
      </w:r>
      <w:r>
        <w:rPr>
          <w:sz w:val="24"/>
          <w:szCs w:val="24"/>
        </w:rPr>
        <w:t>.</w:t>
      </w:r>
      <w:r w:rsidR="00C82B5C">
        <w:rPr>
          <w:sz w:val="24"/>
          <w:szCs w:val="24"/>
        </w:rPr>
        <w:t xml:space="preserve"> Along with the lawyer, all three of us singed our names to the documents.</w:t>
      </w:r>
      <w:r>
        <w:rPr>
          <w:sz w:val="24"/>
          <w:szCs w:val="24"/>
        </w:rPr>
        <w:t xml:space="preserve"> (</w:t>
      </w:r>
      <w:r w:rsidR="00833352" w:rsidRPr="00072DDE">
        <w:rPr>
          <w:sz w:val="24"/>
          <w:szCs w:val="24"/>
        </w:rPr>
        <w:t xml:space="preserve">The </w:t>
      </w:r>
      <w:r w:rsidR="00833352">
        <w:rPr>
          <w:sz w:val="24"/>
          <w:szCs w:val="24"/>
        </w:rPr>
        <w:t>B</w:t>
      </w:r>
      <w:r w:rsidR="00833352" w:rsidRPr="00072DDE">
        <w:rPr>
          <w:sz w:val="24"/>
          <w:szCs w:val="24"/>
        </w:rPr>
        <w:t>ible speaks of the val</w:t>
      </w:r>
      <w:r w:rsidR="002A21E0">
        <w:rPr>
          <w:sz w:val="24"/>
          <w:szCs w:val="24"/>
        </w:rPr>
        <w:t xml:space="preserve">idity of two or three witnesses </w:t>
      </w:r>
      <w:r w:rsidR="00833352">
        <w:rPr>
          <w:sz w:val="24"/>
          <w:szCs w:val="24"/>
        </w:rPr>
        <w:t>1 John 5:1-20</w:t>
      </w:r>
      <w:r w:rsidR="002A21E0">
        <w:rPr>
          <w:sz w:val="24"/>
          <w:szCs w:val="24"/>
        </w:rPr>
        <w:t>.</w:t>
      </w:r>
      <w:r w:rsidR="00833352">
        <w:rPr>
          <w:sz w:val="24"/>
          <w:szCs w:val="24"/>
        </w:rPr>
        <w:t xml:space="preserve">) </w:t>
      </w:r>
      <w:r>
        <w:rPr>
          <w:sz w:val="24"/>
          <w:szCs w:val="24"/>
        </w:rPr>
        <w:t>Likewise there are</w:t>
      </w:r>
      <w:r w:rsidR="00072DDE" w:rsidRPr="00072DDE">
        <w:rPr>
          <w:sz w:val="24"/>
          <w:szCs w:val="24"/>
        </w:rPr>
        <w:t xml:space="preserve"> </w:t>
      </w:r>
      <w:r w:rsidR="00072DDE" w:rsidRPr="00FF38DA">
        <w:rPr>
          <w:b/>
          <w:i/>
          <w:sz w:val="24"/>
          <w:szCs w:val="24"/>
        </w:rPr>
        <w:t>three witnesses</w:t>
      </w:r>
      <w:r w:rsidR="00072DDE" w:rsidRPr="00072DDE">
        <w:rPr>
          <w:sz w:val="24"/>
          <w:szCs w:val="24"/>
        </w:rPr>
        <w:t xml:space="preserve"> who testify to our second birth</w:t>
      </w:r>
      <w:r>
        <w:rPr>
          <w:sz w:val="24"/>
          <w:szCs w:val="24"/>
        </w:rPr>
        <w:t>,</w:t>
      </w:r>
      <w:r w:rsidR="00072DDE" w:rsidRPr="00072DDE">
        <w:rPr>
          <w:sz w:val="24"/>
          <w:szCs w:val="24"/>
        </w:rPr>
        <w:t xml:space="preserve"> or what I have already called the miracle of resurrection from the dead.  All three</w:t>
      </w:r>
      <w:r w:rsidR="002A21E0">
        <w:rPr>
          <w:sz w:val="24"/>
          <w:szCs w:val="24"/>
        </w:rPr>
        <w:t xml:space="preserve"> witnesses will be in agreement, and i</w:t>
      </w:r>
      <w:r w:rsidR="00072DDE" w:rsidRPr="00072DDE">
        <w:rPr>
          <w:sz w:val="24"/>
          <w:szCs w:val="24"/>
        </w:rPr>
        <w:t xml:space="preserve">n addition to the three witnesses, you will </w:t>
      </w:r>
      <w:r w:rsidR="00072DDE" w:rsidRPr="00FF38DA">
        <w:rPr>
          <w:b/>
          <w:i/>
          <w:sz w:val="24"/>
          <w:szCs w:val="24"/>
        </w:rPr>
        <w:t>see</w:t>
      </w:r>
      <w:r w:rsidR="00072DDE" w:rsidRPr="00072DDE">
        <w:rPr>
          <w:sz w:val="24"/>
          <w:szCs w:val="24"/>
        </w:rPr>
        <w:t xml:space="preserve"> </w:t>
      </w:r>
      <w:r w:rsidR="00072DDE" w:rsidRPr="00FF38DA">
        <w:rPr>
          <w:b/>
          <w:i/>
          <w:sz w:val="24"/>
          <w:szCs w:val="24"/>
        </w:rPr>
        <w:t>signs of life</w:t>
      </w:r>
      <w:r w:rsidR="00FF38DA">
        <w:rPr>
          <w:sz w:val="24"/>
          <w:szCs w:val="24"/>
        </w:rPr>
        <w:t xml:space="preserve">! </w:t>
      </w:r>
      <w:r w:rsidR="00072DDE" w:rsidRPr="00072DDE">
        <w:rPr>
          <w:sz w:val="24"/>
          <w:szCs w:val="24"/>
        </w:rPr>
        <w:t xml:space="preserve">The first witness is a day in your past that you call your </w:t>
      </w:r>
      <w:r w:rsidR="00072DDE" w:rsidRPr="00FF38DA">
        <w:rPr>
          <w:b/>
          <w:i/>
          <w:sz w:val="24"/>
          <w:szCs w:val="24"/>
        </w:rPr>
        <w:t>spiritual birthday</w:t>
      </w:r>
      <w:r w:rsidR="00072DDE" w:rsidRPr="00072DDE">
        <w:rPr>
          <w:sz w:val="24"/>
          <w:szCs w:val="24"/>
        </w:rPr>
        <w:t xml:space="preserve">, your personal salvation experience. This would be the moment you turned in repentance and put your faith in Christ. (John 3:3-18, 1 John 2:29, James 1:18-25, 1 Peter 1:22-25) The second witness is the </w:t>
      </w:r>
      <w:r w:rsidR="00FF38DA" w:rsidRPr="00FF38DA">
        <w:rPr>
          <w:i/>
          <w:sz w:val="24"/>
          <w:szCs w:val="24"/>
        </w:rPr>
        <w:t>W</w:t>
      </w:r>
      <w:r w:rsidR="00072DDE" w:rsidRPr="00FF38DA">
        <w:rPr>
          <w:b/>
          <w:i/>
          <w:sz w:val="24"/>
          <w:szCs w:val="24"/>
        </w:rPr>
        <w:t>ord of God; it is the mirror and judge of our hearts</w:t>
      </w:r>
      <w:r w:rsidR="00072DDE" w:rsidRPr="00072DDE">
        <w:rPr>
          <w:sz w:val="24"/>
          <w:szCs w:val="24"/>
        </w:rPr>
        <w:t xml:space="preserve">. (Hebrews 4:12-13) This witness is the glue that holds the first and last together. If what you are calling salvation does not agree with what the </w:t>
      </w:r>
      <w:r w:rsidR="00FF38DA">
        <w:rPr>
          <w:sz w:val="24"/>
          <w:szCs w:val="24"/>
        </w:rPr>
        <w:t>Bible</w:t>
      </w:r>
      <w:r w:rsidR="00072DDE" w:rsidRPr="00072DDE">
        <w:rPr>
          <w:sz w:val="24"/>
          <w:szCs w:val="24"/>
        </w:rPr>
        <w:t xml:space="preserve"> says salvation</w:t>
      </w:r>
      <w:r w:rsidR="00305AFF">
        <w:rPr>
          <w:sz w:val="24"/>
          <w:szCs w:val="24"/>
        </w:rPr>
        <w:t xml:space="preserve"> is-</w:t>
      </w:r>
      <w:r w:rsidR="00072DDE" w:rsidRPr="00072DDE">
        <w:rPr>
          <w:sz w:val="24"/>
          <w:szCs w:val="24"/>
        </w:rPr>
        <w:t xml:space="preserve"> you may be deceived. The last witness is a </w:t>
      </w:r>
      <w:r w:rsidR="00072DDE" w:rsidRPr="00FF38DA">
        <w:rPr>
          <w:b/>
          <w:i/>
          <w:sz w:val="24"/>
          <w:szCs w:val="24"/>
        </w:rPr>
        <w:t>changed life</w:t>
      </w:r>
      <w:r w:rsidR="00072DDE" w:rsidRPr="00072DDE">
        <w:rPr>
          <w:sz w:val="24"/>
          <w:szCs w:val="24"/>
        </w:rPr>
        <w:t xml:space="preserve"> </w:t>
      </w:r>
      <w:r w:rsidR="00FF38DA">
        <w:rPr>
          <w:sz w:val="24"/>
          <w:szCs w:val="24"/>
        </w:rPr>
        <w:t>or the fruit</w:t>
      </w:r>
      <w:r w:rsidR="00072DDE" w:rsidRPr="00072DDE">
        <w:rPr>
          <w:sz w:val="24"/>
          <w:szCs w:val="24"/>
        </w:rPr>
        <w:t xml:space="preserve"> produce</w:t>
      </w:r>
      <w:r w:rsidR="00FF38DA">
        <w:rPr>
          <w:sz w:val="24"/>
          <w:szCs w:val="24"/>
        </w:rPr>
        <w:t>d by</w:t>
      </w:r>
      <w:r w:rsidR="00072DDE" w:rsidRPr="00072DDE">
        <w:rPr>
          <w:sz w:val="24"/>
          <w:szCs w:val="24"/>
        </w:rPr>
        <w:t xml:space="preserve"> the Spirit</w:t>
      </w:r>
      <w:r w:rsidR="00FF38DA">
        <w:rPr>
          <w:sz w:val="24"/>
          <w:szCs w:val="24"/>
        </w:rPr>
        <w:t xml:space="preserve"> who resides in a believer</w:t>
      </w:r>
      <w:r w:rsidR="00072DDE" w:rsidRPr="00072DDE">
        <w:rPr>
          <w:sz w:val="24"/>
          <w:szCs w:val="24"/>
        </w:rPr>
        <w:t xml:space="preserve">. When all three witnesses agree you can </w:t>
      </w:r>
      <w:r w:rsidR="00BA4865">
        <w:rPr>
          <w:sz w:val="24"/>
          <w:szCs w:val="24"/>
        </w:rPr>
        <w:t>know you have eternal life</w:t>
      </w:r>
      <w:r w:rsidR="002A21E0">
        <w:rPr>
          <w:sz w:val="24"/>
          <w:szCs w:val="24"/>
        </w:rPr>
        <w:t>. You see the</w:t>
      </w:r>
      <w:r w:rsidR="00072DDE" w:rsidRPr="00072DDE">
        <w:rPr>
          <w:sz w:val="24"/>
          <w:szCs w:val="24"/>
        </w:rPr>
        <w:t xml:space="preserve"> evidence.</w:t>
      </w:r>
      <w:r w:rsidR="0057417C">
        <w:rPr>
          <w:sz w:val="24"/>
          <w:szCs w:val="24"/>
        </w:rPr>
        <w:t xml:space="preserve"> With all of these concepts in mind, let’s look at the Biblical evidence.</w:t>
      </w:r>
    </w:p>
    <w:p w14:paraId="56D2F50D" w14:textId="77777777" w:rsidR="00BA4865" w:rsidRDefault="00FF38DA" w:rsidP="006F4894">
      <w:pPr>
        <w:jc w:val="both"/>
        <w:rPr>
          <w:sz w:val="24"/>
          <w:szCs w:val="24"/>
        </w:rPr>
      </w:pPr>
      <w:r>
        <w:rPr>
          <w:sz w:val="24"/>
          <w:szCs w:val="24"/>
        </w:rPr>
        <w:t xml:space="preserve"> </w:t>
      </w:r>
      <w:r w:rsidR="00BA4865">
        <w:rPr>
          <w:sz w:val="24"/>
          <w:szCs w:val="24"/>
        </w:rPr>
        <w:tab/>
      </w:r>
      <w:r>
        <w:rPr>
          <w:sz w:val="24"/>
          <w:szCs w:val="24"/>
        </w:rPr>
        <w:t>T</w:t>
      </w:r>
      <w:r w:rsidR="00072DDE" w:rsidRPr="00072DDE">
        <w:rPr>
          <w:sz w:val="24"/>
          <w:szCs w:val="24"/>
        </w:rPr>
        <w:t xml:space="preserve">he test of your salvation is </w:t>
      </w:r>
      <w:r w:rsidRPr="00FF38DA">
        <w:rPr>
          <w:b/>
          <w:i/>
          <w:sz w:val="24"/>
          <w:szCs w:val="24"/>
        </w:rPr>
        <w:t>not</w:t>
      </w:r>
      <w:r>
        <w:rPr>
          <w:sz w:val="24"/>
          <w:szCs w:val="24"/>
        </w:rPr>
        <w:t xml:space="preserve"> </w:t>
      </w:r>
      <w:r w:rsidR="00072DDE" w:rsidRPr="00072DDE">
        <w:rPr>
          <w:sz w:val="24"/>
          <w:szCs w:val="24"/>
        </w:rPr>
        <w:t>someone else’s experience compared to yours</w:t>
      </w:r>
      <w:r w:rsidR="002A21E0">
        <w:rPr>
          <w:sz w:val="24"/>
          <w:szCs w:val="24"/>
        </w:rPr>
        <w:t>.</w:t>
      </w:r>
      <w:r w:rsidR="00072DDE" w:rsidRPr="00072DDE">
        <w:rPr>
          <w:sz w:val="24"/>
          <w:szCs w:val="24"/>
        </w:rPr>
        <w:t xml:space="preserve"> God’s work in each of our hearts is as unique as our </w:t>
      </w:r>
      <w:r w:rsidR="00814BF9" w:rsidRPr="00072DDE">
        <w:rPr>
          <w:sz w:val="24"/>
          <w:szCs w:val="24"/>
        </w:rPr>
        <w:t>DNA</w:t>
      </w:r>
      <w:r w:rsidR="00A43189">
        <w:rPr>
          <w:sz w:val="24"/>
          <w:szCs w:val="24"/>
        </w:rPr>
        <w:t>.</w:t>
      </w:r>
      <w:r w:rsidR="00814BF9" w:rsidRPr="00072DDE">
        <w:rPr>
          <w:sz w:val="24"/>
          <w:szCs w:val="24"/>
        </w:rPr>
        <w:t xml:space="preserve"> </w:t>
      </w:r>
      <w:r w:rsidR="00072DDE" w:rsidRPr="00072DDE">
        <w:rPr>
          <w:sz w:val="24"/>
          <w:szCs w:val="24"/>
        </w:rPr>
        <w:t>Secondly, you cannot look at a onetime experience in your life, good or bad</w:t>
      </w:r>
      <w:r>
        <w:rPr>
          <w:sz w:val="24"/>
          <w:szCs w:val="24"/>
        </w:rPr>
        <w:t>,</w:t>
      </w:r>
      <w:r w:rsidR="00072DDE" w:rsidRPr="00072DDE">
        <w:rPr>
          <w:sz w:val="24"/>
          <w:szCs w:val="24"/>
        </w:rPr>
        <w:t xml:space="preserve"> as the proof that you are saved or lost</w:t>
      </w:r>
      <w:r w:rsidR="002A21E0">
        <w:rPr>
          <w:sz w:val="24"/>
          <w:szCs w:val="24"/>
        </w:rPr>
        <w:t>- look at</w:t>
      </w:r>
      <w:r w:rsidR="00072DDE" w:rsidRPr="00072DDE">
        <w:rPr>
          <w:sz w:val="24"/>
          <w:szCs w:val="24"/>
        </w:rPr>
        <w:t xml:space="preserve"> King David</w:t>
      </w:r>
      <w:r w:rsidR="002A21E0">
        <w:rPr>
          <w:sz w:val="24"/>
          <w:szCs w:val="24"/>
        </w:rPr>
        <w:t>.</w:t>
      </w:r>
      <w:r w:rsidR="00072DDE" w:rsidRPr="00072DDE">
        <w:rPr>
          <w:sz w:val="24"/>
          <w:szCs w:val="24"/>
        </w:rPr>
        <w:t xml:space="preserve"> </w:t>
      </w:r>
      <w:r w:rsidR="002A21E0">
        <w:rPr>
          <w:sz w:val="24"/>
          <w:szCs w:val="24"/>
        </w:rPr>
        <w:t xml:space="preserve">He </w:t>
      </w:r>
      <w:r w:rsidR="00072DDE" w:rsidRPr="00072DDE">
        <w:rPr>
          <w:sz w:val="24"/>
          <w:szCs w:val="24"/>
        </w:rPr>
        <w:t>is a great example of a man of God who had a great fall into sin</w:t>
      </w:r>
      <w:r w:rsidR="000D7086">
        <w:rPr>
          <w:sz w:val="24"/>
          <w:szCs w:val="24"/>
        </w:rPr>
        <w:t>. T</w:t>
      </w:r>
      <w:r w:rsidR="00072DDE" w:rsidRPr="00072DDE">
        <w:rPr>
          <w:sz w:val="24"/>
          <w:szCs w:val="24"/>
        </w:rPr>
        <w:t>he proof is that when you sin</w:t>
      </w:r>
      <w:r w:rsidR="000D7086">
        <w:rPr>
          <w:sz w:val="24"/>
          <w:szCs w:val="24"/>
        </w:rPr>
        <w:t xml:space="preserve">, you will not be able to remain in that sin because you, the temple of God, are disciplined by the Father. (Hebrew 12:4-11, </w:t>
      </w:r>
      <w:r w:rsidR="00BA4865" w:rsidRPr="00072DDE">
        <w:rPr>
          <w:sz w:val="24"/>
          <w:szCs w:val="24"/>
        </w:rPr>
        <w:t>John 16:8-9</w:t>
      </w:r>
      <w:r w:rsidR="00BA4865">
        <w:rPr>
          <w:sz w:val="24"/>
          <w:szCs w:val="24"/>
        </w:rPr>
        <w:t xml:space="preserve">) </w:t>
      </w:r>
      <w:r w:rsidR="00BA4865" w:rsidRPr="00072DDE">
        <w:rPr>
          <w:sz w:val="24"/>
          <w:szCs w:val="24"/>
        </w:rPr>
        <w:t xml:space="preserve"> “God had One Son without sin, but not a</w:t>
      </w:r>
      <w:r w:rsidR="00BA4865">
        <w:rPr>
          <w:sz w:val="24"/>
          <w:szCs w:val="24"/>
        </w:rPr>
        <w:t xml:space="preserve"> single child without the rod.”--</w:t>
      </w:r>
      <w:r w:rsidR="00BA4865" w:rsidRPr="00BA4865">
        <w:rPr>
          <w:sz w:val="24"/>
          <w:szCs w:val="24"/>
        </w:rPr>
        <w:t xml:space="preserve"> </w:t>
      </w:r>
      <w:r w:rsidR="00BA4865" w:rsidRPr="00072DDE">
        <w:rPr>
          <w:sz w:val="24"/>
          <w:szCs w:val="24"/>
        </w:rPr>
        <w:t>C.H.</w:t>
      </w:r>
      <w:r w:rsidR="00BA4865">
        <w:rPr>
          <w:sz w:val="24"/>
          <w:szCs w:val="24"/>
        </w:rPr>
        <w:t xml:space="preserve"> </w:t>
      </w:r>
      <w:r w:rsidR="00BA4865" w:rsidRPr="00072DDE">
        <w:rPr>
          <w:sz w:val="24"/>
          <w:szCs w:val="24"/>
        </w:rPr>
        <w:t>Spurgeon</w:t>
      </w:r>
    </w:p>
    <w:p w14:paraId="760FEA8E" w14:textId="77777777" w:rsidR="00092D5A" w:rsidRPr="00092D5A" w:rsidRDefault="00092D5A" w:rsidP="00092D5A">
      <w:pPr>
        <w:pStyle w:val="Heading1"/>
        <w:shd w:val="clear" w:color="auto" w:fill="FFFFFF"/>
        <w:spacing w:before="0"/>
        <w:jc w:val="center"/>
        <w:rPr>
          <w:rFonts w:asciiTheme="minorHAnsi" w:hAnsiTheme="minorHAnsi" w:cstheme="minorHAnsi"/>
          <w:bCs w:val="0"/>
          <w:i/>
          <w:color w:val="000000"/>
          <w:sz w:val="24"/>
          <w:szCs w:val="24"/>
        </w:rPr>
      </w:pPr>
      <w:r w:rsidRPr="00092D5A">
        <w:rPr>
          <w:rStyle w:val="passage-display-bcv"/>
          <w:rFonts w:asciiTheme="minorHAnsi" w:hAnsiTheme="minorHAnsi" w:cstheme="minorHAnsi"/>
          <w:bCs w:val="0"/>
          <w:i/>
          <w:color w:val="000000"/>
          <w:sz w:val="24"/>
          <w:szCs w:val="24"/>
        </w:rPr>
        <w:t>Hebrews 12:5-11</w:t>
      </w:r>
      <w:r w:rsidRPr="00092D5A">
        <w:rPr>
          <w:rStyle w:val="passage-display-version"/>
          <w:rFonts w:asciiTheme="minorHAnsi" w:hAnsiTheme="minorHAnsi" w:cstheme="minorHAnsi"/>
          <w:bCs w:val="0"/>
          <w:i/>
          <w:color w:val="000000"/>
          <w:sz w:val="24"/>
          <w:szCs w:val="24"/>
        </w:rPr>
        <w:t>(NIV)</w:t>
      </w:r>
    </w:p>
    <w:p w14:paraId="5BA64CEF" w14:textId="77777777" w:rsidR="00092D5A" w:rsidRPr="00092D5A" w:rsidRDefault="00092D5A" w:rsidP="00092D5A">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092D5A">
        <w:rPr>
          <w:rStyle w:val="text"/>
          <w:rFonts w:asciiTheme="minorHAnsi" w:hAnsiTheme="minorHAnsi" w:cstheme="minorHAnsi"/>
          <w:b/>
          <w:bCs/>
          <w:i/>
          <w:color w:val="000000"/>
          <w:vertAlign w:val="superscript"/>
        </w:rPr>
        <w:t>5 </w:t>
      </w:r>
      <w:r w:rsidRPr="00092D5A">
        <w:rPr>
          <w:rStyle w:val="text"/>
          <w:rFonts w:asciiTheme="minorHAnsi" w:hAnsiTheme="minorHAnsi" w:cstheme="minorHAnsi"/>
          <w:b/>
          <w:i/>
          <w:color w:val="000000"/>
        </w:rPr>
        <w:t>And have you completely forgotten this word of encouragement that addresses you as a father addresses his son? It says,</w:t>
      </w:r>
      <w:r>
        <w:rPr>
          <w:rStyle w:val="text"/>
          <w:rFonts w:asciiTheme="minorHAnsi" w:hAnsiTheme="minorHAnsi" w:cstheme="minorHAnsi"/>
          <w:b/>
          <w:i/>
          <w:color w:val="000000"/>
        </w:rPr>
        <w:t xml:space="preserve"> </w:t>
      </w:r>
      <w:r w:rsidRPr="00092D5A">
        <w:rPr>
          <w:rStyle w:val="text"/>
          <w:rFonts w:asciiTheme="minorHAnsi" w:hAnsiTheme="minorHAnsi" w:cstheme="minorHAnsi"/>
          <w:b/>
          <w:i/>
          <w:color w:val="000000"/>
        </w:rPr>
        <w:t>“My son, do not make light of the Lord’s discipline,</w:t>
      </w:r>
      <w:r w:rsidRPr="00092D5A">
        <w:rPr>
          <w:rFonts w:asciiTheme="minorHAnsi" w:hAnsiTheme="minorHAnsi" w:cstheme="minorHAnsi"/>
          <w:b/>
          <w:i/>
          <w:color w:val="000000"/>
        </w:rPr>
        <w:br/>
      </w:r>
      <w:r w:rsidRPr="00092D5A">
        <w:rPr>
          <w:rStyle w:val="indent-1-breaks"/>
          <w:rFonts w:asciiTheme="minorHAnsi" w:hAnsiTheme="minorHAnsi" w:cstheme="minorHAnsi"/>
          <w:b/>
          <w:i/>
          <w:color w:val="000000"/>
        </w:rPr>
        <w:t>    </w:t>
      </w:r>
      <w:r w:rsidRPr="00092D5A">
        <w:rPr>
          <w:rStyle w:val="text"/>
          <w:rFonts w:asciiTheme="minorHAnsi" w:hAnsiTheme="minorHAnsi" w:cstheme="minorHAnsi"/>
          <w:b/>
          <w:i/>
          <w:color w:val="000000"/>
        </w:rPr>
        <w:t>and do not lose heart</w:t>
      </w:r>
      <w:r w:rsidRPr="00092D5A">
        <w:rPr>
          <w:rStyle w:val="apple-converted-space"/>
          <w:rFonts w:asciiTheme="minorHAnsi" w:hAnsiTheme="minorHAnsi" w:cstheme="minorHAnsi"/>
          <w:b/>
          <w:i/>
          <w:color w:val="000000"/>
        </w:rPr>
        <w:t> </w:t>
      </w:r>
      <w:r w:rsidRPr="00092D5A">
        <w:rPr>
          <w:rStyle w:val="text"/>
          <w:rFonts w:asciiTheme="minorHAnsi" w:hAnsiTheme="minorHAnsi" w:cstheme="minorHAnsi"/>
          <w:b/>
          <w:i/>
          <w:color w:val="000000"/>
        </w:rPr>
        <w:t>when he rebukes you,</w:t>
      </w:r>
      <w:r w:rsidRPr="00092D5A">
        <w:rPr>
          <w:rStyle w:val="text"/>
          <w:rFonts w:asciiTheme="minorHAnsi" w:hAnsiTheme="minorHAnsi" w:cstheme="minorHAnsi"/>
          <w:b/>
          <w:bCs/>
          <w:i/>
          <w:color w:val="000000"/>
          <w:vertAlign w:val="superscript"/>
        </w:rPr>
        <w:t>6 </w:t>
      </w:r>
      <w:r w:rsidRPr="00092D5A">
        <w:rPr>
          <w:rStyle w:val="text"/>
          <w:rFonts w:asciiTheme="minorHAnsi" w:hAnsiTheme="minorHAnsi" w:cstheme="minorHAnsi"/>
          <w:b/>
          <w:i/>
          <w:color w:val="000000"/>
        </w:rPr>
        <w:t>because the Lord disciplines the one he loves,</w:t>
      </w:r>
      <w:r w:rsidRPr="00092D5A">
        <w:rPr>
          <w:rFonts w:asciiTheme="minorHAnsi" w:hAnsiTheme="minorHAnsi" w:cstheme="minorHAnsi"/>
          <w:b/>
          <w:i/>
          <w:color w:val="000000"/>
        </w:rPr>
        <w:br/>
      </w:r>
      <w:r w:rsidRPr="00092D5A">
        <w:rPr>
          <w:rStyle w:val="indent-1-breaks"/>
          <w:rFonts w:asciiTheme="minorHAnsi" w:hAnsiTheme="minorHAnsi" w:cstheme="minorHAnsi"/>
          <w:b/>
          <w:i/>
          <w:color w:val="000000"/>
        </w:rPr>
        <w:t>    </w:t>
      </w:r>
      <w:r w:rsidRPr="00092D5A">
        <w:rPr>
          <w:rStyle w:val="text"/>
          <w:rFonts w:asciiTheme="minorHAnsi" w:hAnsiTheme="minorHAnsi" w:cstheme="minorHAnsi"/>
          <w:b/>
          <w:i/>
          <w:color w:val="000000"/>
        </w:rPr>
        <w:t>and he chastens everyone he accepts as his son.”</w:t>
      </w:r>
      <w:r w:rsidRPr="00092D5A">
        <w:rPr>
          <w:rStyle w:val="text"/>
          <w:rFonts w:asciiTheme="minorHAnsi" w:hAnsiTheme="minorHAnsi" w:cstheme="minorHAnsi"/>
          <w:b/>
          <w:bCs/>
          <w:i/>
          <w:color w:val="000000"/>
          <w:vertAlign w:val="superscript"/>
        </w:rPr>
        <w:t>7 </w:t>
      </w:r>
      <w:r w:rsidRPr="00092D5A">
        <w:rPr>
          <w:rStyle w:val="text"/>
          <w:rFonts w:asciiTheme="minorHAnsi" w:hAnsiTheme="minorHAnsi" w:cstheme="minorHAnsi"/>
          <w:b/>
          <w:i/>
          <w:color w:val="000000"/>
        </w:rPr>
        <w:t>Endure hardship as discipline; God is treating you as his children.</w:t>
      </w:r>
      <w:r w:rsidRPr="00092D5A">
        <w:rPr>
          <w:rStyle w:val="apple-converted-space"/>
          <w:rFonts w:asciiTheme="minorHAnsi" w:hAnsiTheme="minorHAnsi" w:cstheme="minorHAnsi"/>
          <w:b/>
          <w:i/>
          <w:color w:val="000000"/>
        </w:rPr>
        <w:t> </w:t>
      </w:r>
      <w:r w:rsidRPr="00092D5A">
        <w:rPr>
          <w:rStyle w:val="text"/>
          <w:rFonts w:asciiTheme="minorHAnsi" w:hAnsiTheme="minorHAnsi" w:cstheme="minorHAnsi"/>
          <w:b/>
          <w:i/>
          <w:color w:val="000000"/>
        </w:rPr>
        <w:t>For what children are not disciplined by their father?</w:t>
      </w:r>
      <w:r w:rsidRPr="00092D5A">
        <w:rPr>
          <w:rStyle w:val="apple-converted-space"/>
          <w:rFonts w:asciiTheme="minorHAnsi" w:hAnsiTheme="minorHAnsi" w:cstheme="minorHAnsi"/>
          <w:b/>
          <w:i/>
          <w:color w:val="000000"/>
        </w:rPr>
        <w:t> </w:t>
      </w:r>
      <w:r w:rsidRPr="00092D5A">
        <w:rPr>
          <w:rStyle w:val="text"/>
          <w:rFonts w:asciiTheme="minorHAnsi" w:hAnsiTheme="minorHAnsi" w:cstheme="minorHAnsi"/>
          <w:b/>
          <w:bCs/>
          <w:i/>
          <w:color w:val="000000"/>
          <w:vertAlign w:val="superscript"/>
        </w:rPr>
        <w:t>8 </w:t>
      </w:r>
      <w:r w:rsidRPr="00092D5A">
        <w:rPr>
          <w:rStyle w:val="text"/>
          <w:rFonts w:asciiTheme="minorHAnsi" w:hAnsiTheme="minorHAnsi" w:cstheme="minorHAnsi"/>
          <w:b/>
          <w:i/>
          <w:color w:val="000000"/>
        </w:rPr>
        <w:t>If you are not disciplined—and everyone undergoes discipline—then you are not legitimate, not true sons and daughters at all.</w:t>
      </w:r>
    </w:p>
    <w:p w14:paraId="15E256B3" w14:textId="77777777" w:rsidR="00072DDE" w:rsidRPr="00B04EAA" w:rsidRDefault="00072DDE" w:rsidP="00B04EAA">
      <w:pPr>
        <w:jc w:val="center"/>
        <w:rPr>
          <w:b/>
          <w:sz w:val="28"/>
          <w:szCs w:val="28"/>
        </w:rPr>
      </w:pPr>
      <w:r w:rsidRPr="00B04EAA">
        <w:rPr>
          <w:b/>
          <w:sz w:val="28"/>
          <w:szCs w:val="28"/>
        </w:rPr>
        <w:t xml:space="preserve">What is </w:t>
      </w:r>
      <w:r w:rsidR="00486A27">
        <w:rPr>
          <w:b/>
          <w:sz w:val="28"/>
          <w:szCs w:val="28"/>
        </w:rPr>
        <w:t>The E</w:t>
      </w:r>
      <w:r w:rsidRPr="00B04EAA">
        <w:rPr>
          <w:b/>
          <w:sz w:val="28"/>
          <w:szCs w:val="28"/>
        </w:rPr>
        <w:t xml:space="preserve">vidence </w:t>
      </w:r>
      <w:r w:rsidR="00486A27">
        <w:rPr>
          <w:b/>
          <w:sz w:val="28"/>
          <w:szCs w:val="28"/>
        </w:rPr>
        <w:t>We C</w:t>
      </w:r>
      <w:r w:rsidRPr="00B04EAA">
        <w:rPr>
          <w:b/>
          <w:sz w:val="28"/>
          <w:szCs w:val="28"/>
        </w:rPr>
        <w:t>an</w:t>
      </w:r>
      <w:r w:rsidR="00486A27">
        <w:rPr>
          <w:b/>
          <w:sz w:val="28"/>
          <w:szCs w:val="28"/>
        </w:rPr>
        <w:t xml:space="preserve"> S</w:t>
      </w:r>
      <w:r w:rsidR="005E7C41">
        <w:rPr>
          <w:b/>
          <w:sz w:val="28"/>
          <w:szCs w:val="28"/>
        </w:rPr>
        <w:t xml:space="preserve">ee in </w:t>
      </w:r>
      <w:r w:rsidR="00486A27">
        <w:rPr>
          <w:b/>
          <w:sz w:val="28"/>
          <w:szCs w:val="28"/>
        </w:rPr>
        <w:t>O</w:t>
      </w:r>
      <w:r w:rsidR="005E7C41">
        <w:rPr>
          <w:b/>
          <w:sz w:val="28"/>
          <w:szCs w:val="28"/>
        </w:rPr>
        <w:t xml:space="preserve">rder to </w:t>
      </w:r>
      <w:r w:rsidR="00486A27">
        <w:rPr>
          <w:b/>
          <w:sz w:val="28"/>
          <w:szCs w:val="28"/>
        </w:rPr>
        <w:t>K</w:t>
      </w:r>
      <w:r w:rsidR="005E7C41">
        <w:rPr>
          <w:b/>
          <w:sz w:val="28"/>
          <w:szCs w:val="28"/>
        </w:rPr>
        <w:t>now</w:t>
      </w:r>
      <w:r w:rsidRPr="00B04EAA">
        <w:rPr>
          <w:b/>
          <w:sz w:val="28"/>
          <w:szCs w:val="28"/>
        </w:rPr>
        <w:t>?</w:t>
      </w:r>
    </w:p>
    <w:p w14:paraId="2724DDC1" w14:textId="77777777" w:rsidR="00835C58" w:rsidRDefault="00072DDE" w:rsidP="00062648">
      <w:pPr>
        <w:pStyle w:val="ListParagraph"/>
        <w:ind w:left="0" w:firstLine="720"/>
        <w:jc w:val="both"/>
        <w:rPr>
          <w:sz w:val="24"/>
          <w:szCs w:val="24"/>
        </w:rPr>
      </w:pPr>
      <w:r w:rsidRPr="00062648">
        <w:rPr>
          <w:sz w:val="24"/>
          <w:szCs w:val="24"/>
        </w:rPr>
        <w:t>You have a new appetite for the Word of God, you can hear His voice</w:t>
      </w:r>
      <w:r w:rsidR="005D12B0" w:rsidRPr="00062648">
        <w:rPr>
          <w:sz w:val="24"/>
          <w:szCs w:val="24"/>
        </w:rPr>
        <w:t xml:space="preserve">- the Greek word </w:t>
      </w:r>
      <w:r w:rsidR="005D12B0" w:rsidRPr="00062648">
        <w:rPr>
          <w:b/>
          <w:i/>
          <w:sz w:val="24"/>
          <w:szCs w:val="24"/>
        </w:rPr>
        <w:t>phone</w:t>
      </w:r>
      <w:r w:rsidR="005D12B0" w:rsidRPr="00062648">
        <w:rPr>
          <w:sz w:val="24"/>
          <w:szCs w:val="24"/>
        </w:rPr>
        <w:t>!</w:t>
      </w:r>
      <w:r w:rsidRPr="00062648">
        <w:rPr>
          <w:sz w:val="24"/>
          <w:szCs w:val="24"/>
        </w:rPr>
        <w:t xml:space="preserve"> </w:t>
      </w:r>
      <w:r w:rsidR="005D12B0" w:rsidRPr="00062648">
        <w:rPr>
          <w:sz w:val="24"/>
          <w:szCs w:val="24"/>
        </w:rPr>
        <w:t xml:space="preserve"> His phone no longer rings as </w:t>
      </w:r>
      <w:r w:rsidR="009452D7">
        <w:rPr>
          <w:sz w:val="24"/>
          <w:szCs w:val="24"/>
        </w:rPr>
        <w:t>“</w:t>
      </w:r>
      <w:r w:rsidR="005D12B0" w:rsidRPr="00062648">
        <w:rPr>
          <w:sz w:val="24"/>
          <w:szCs w:val="24"/>
        </w:rPr>
        <w:t xml:space="preserve">the </w:t>
      </w:r>
      <w:r w:rsidR="009452D7">
        <w:rPr>
          <w:sz w:val="24"/>
          <w:szCs w:val="24"/>
        </w:rPr>
        <w:t>L</w:t>
      </w:r>
      <w:r w:rsidR="005D12B0" w:rsidRPr="00062648">
        <w:rPr>
          <w:sz w:val="24"/>
          <w:szCs w:val="24"/>
        </w:rPr>
        <w:t>aw</w:t>
      </w:r>
      <w:r w:rsidR="009452D7">
        <w:rPr>
          <w:sz w:val="24"/>
          <w:szCs w:val="24"/>
        </w:rPr>
        <w:t>”</w:t>
      </w:r>
      <w:r w:rsidR="005D12B0" w:rsidRPr="00062648">
        <w:rPr>
          <w:sz w:val="24"/>
          <w:szCs w:val="24"/>
        </w:rPr>
        <w:t xml:space="preserve"> on the outside of you</w:t>
      </w:r>
      <w:r w:rsidR="000D7086">
        <w:rPr>
          <w:sz w:val="24"/>
          <w:szCs w:val="24"/>
        </w:rPr>
        <w:t>, b</w:t>
      </w:r>
      <w:r w:rsidR="005D12B0" w:rsidRPr="00062648">
        <w:rPr>
          <w:sz w:val="24"/>
          <w:szCs w:val="24"/>
        </w:rPr>
        <w:t>ut</w:t>
      </w:r>
      <w:r w:rsidR="003A149B">
        <w:rPr>
          <w:sz w:val="24"/>
          <w:szCs w:val="24"/>
        </w:rPr>
        <w:t>,</w:t>
      </w:r>
      <w:r w:rsidR="005D12B0" w:rsidRPr="00062648">
        <w:rPr>
          <w:sz w:val="24"/>
          <w:szCs w:val="24"/>
        </w:rPr>
        <w:t xml:space="preserve"> the Spirit of God will </w:t>
      </w:r>
      <w:r w:rsidR="00814BF9" w:rsidRPr="00062648">
        <w:rPr>
          <w:sz w:val="24"/>
          <w:szCs w:val="24"/>
        </w:rPr>
        <w:t>vibrate</w:t>
      </w:r>
      <w:r w:rsidR="005D12B0" w:rsidRPr="00062648">
        <w:rPr>
          <w:sz w:val="24"/>
          <w:szCs w:val="24"/>
        </w:rPr>
        <w:t xml:space="preserve"> within when you hear God’s </w:t>
      </w:r>
      <w:r w:rsidR="00092D5A">
        <w:rPr>
          <w:sz w:val="24"/>
          <w:szCs w:val="24"/>
        </w:rPr>
        <w:t>W</w:t>
      </w:r>
      <w:r w:rsidR="005D12B0" w:rsidRPr="00062648">
        <w:rPr>
          <w:sz w:val="24"/>
          <w:szCs w:val="24"/>
        </w:rPr>
        <w:t xml:space="preserve">ord. </w:t>
      </w:r>
      <w:r w:rsidRPr="00062648">
        <w:rPr>
          <w:sz w:val="24"/>
          <w:szCs w:val="24"/>
        </w:rPr>
        <w:t>(1 Peter 2:2, 8:43-47, 10:27-28)</w:t>
      </w:r>
      <w:r w:rsidR="00062648">
        <w:rPr>
          <w:sz w:val="24"/>
          <w:szCs w:val="24"/>
        </w:rPr>
        <w:t xml:space="preserve"> Not only do you hear but you follow Him willingly in obedience. The only </w:t>
      </w:r>
      <w:r w:rsidR="00550A1E">
        <w:rPr>
          <w:sz w:val="24"/>
          <w:szCs w:val="24"/>
        </w:rPr>
        <w:t>pure motive</w:t>
      </w:r>
      <w:r w:rsidR="00062648">
        <w:rPr>
          <w:sz w:val="24"/>
          <w:szCs w:val="24"/>
        </w:rPr>
        <w:t xml:space="preserve"> </w:t>
      </w:r>
      <w:r w:rsidR="00835C58">
        <w:rPr>
          <w:sz w:val="24"/>
          <w:szCs w:val="24"/>
        </w:rPr>
        <w:t>for obedience is</w:t>
      </w:r>
      <w:r w:rsidR="00062648">
        <w:rPr>
          <w:sz w:val="24"/>
          <w:szCs w:val="24"/>
        </w:rPr>
        <w:t xml:space="preserve"> </w:t>
      </w:r>
      <w:r w:rsidR="000D7086">
        <w:rPr>
          <w:sz w:val="24"/>
          <w:szCs w:val="24"/>
        </w:rPr>
        <w:t>l</w:t>
      </w:r>
      <w:r w:rsidR="00062648">
        <w:rPr>
          <w:sz w:val="24"/>
          <w:szCs w:val="24"/>
        </w:rPr>
        <w:t>ove. If I don’t love Him I will not do what He says.</w:t>
      </w:r>
      <w:r w:rsidR="005F6908">
        <w:rPr>
          <w:sz w:val="24"/>
          <w:szCs w:val="24"/>
        </w:rPr>
        <w:t xml:space="preserve"> </w:t>
      </w:r>
    </w:p>
    <w:p w14:paraId="4C5C0EF4" w14:textId="77777777" w:rsidR="00062648" w:rsidRDefault="00A43189" w:rsidP="00A43189">
      <w:pPr>
        <w:pStyle w:val="ListParagraph"/>
        <w:ind w:left="0" w:firstLine="720"/>
        <w:jc w:val="both"/>
        <w:rPr>
          <w:sz w:val="24"/>
          <w:szCs w:val="24"/>
        </w:rPr>
      </w:pPr>
      <w:r>
        <w:rPr>
          <w:sz w:val="24"/>
          <w:szCs w:val="24"/>
        </w:rPr>
        <w:t>T</w:t>
      </w:r>
      <w:r w:rsidR="00835C58">
        <w:rPr>
          <w:sz w:val="24"/>
          <w:szCs w:val="24"/>
        </w:rPr>
        <w:t>he</w:t>
      </w:r>
      <w:r w:rsidR="00062648">
        <w:rPr>
          <w:sz w:val="24"/>
          <w:szCs w:val="24"/>
        </w:rPr>
        <w:t xml:space="preserve"> words hear</w:t>
      </w:r>
      <w:r w:rsidR="00835C58">
        <w:rPr>
          <w:sz w:val="24"/>
          <w:szCs w:val="24"/>
        </w:rPr>
        <w:t xml:space="preserve">, follow </w:t>
      </w:r>
      <w:r w:rsidR="00062648">
        <w:rPr>
          <w:sz w:val="24"/>
          <w:szCs w:val="24"/>
        </w:rPr>
        <w:t>and</w:t>
      </w:r>
      <w:r w:rsidR="00835C58">
        <w:rPr>
          <w:sz w:val="24"/>
          <w:szCs w:val="24"/>
        </w:rPr>
        <w:t xml:space="preserve"> obey</w:t>
      </w:r>
      <w:r>
        <w:rPr>
          <w:sz w:val="24"/>
          <w:szCs w:val="24"/>
        </w:rPr>
        <w:t xml:space="preserve"> are all connected.</w:t>
      </w:r>
      <w:r w:rsidR="00072DDE" w:rsidRPr="00062648">
        <w:rPr>
          <w:sz w:val="24"/>
          <w:szCs w:val="24"/>
        </w:rPr>
        <w:t xml:space="preserve"> </w:t>
      </w:r>
      <w:r w:rsidR="00835C58">
        <w:rPr>
          <w:sz w:val="24"/>
          <w:szCs w:val="24"/>
        </w:rPr>
        <w:t>The Greek word obey comes from the Greek word hear.</w:t>
      </w:r>
      <w:r w:rsidR="000D7086">
        <w:rPr>
          <w:sz w:val="24"/>
          <w:szCs w:val="24"/>
        </w:rPr>
        <w:t xml:space="preserve"> </w:t>
      </w:r>
      <w:r w:rsidR="000E667B">
        <w:rPr>
          <w:sz w:val="24"/>
          <w:szCs w:val="24"/>
        </w:rPr>
        <w:t>Interestingly</w:t>
      </w:r>
      <w:r w:rsidR="000D7086">
        <w:rPr>
          <w:sz w:val="24"/>
          <w:szCs w:val="24"/>
        </w:rPr>
        <w:t xml:space="preserve"> </w:t>
      </w:r>
      <w:r w:rsidR="000E667B">
        <w:rPr>
          <w:sz w:val="24"/>
          <w:szCs w:val="24"/>
        </w:rPr>
        <w:t>enough</w:t>
      </w:r>
      <w:r w:rsidR="000D7086">
        <w:rPr>
          <w:sz w:val="24"/>
          <w:szCs w:val="24"/>
        </w:rPr>
        <w:t xml:space="preserve">, you’ll see </w:t>
      </w:r>
      <w:r w:rsidR="000E667B">
        <w:rPr>
          <w:sz w:val="24"/>
          <w:szCs w:val="24"/>
        </w:rPr>
        <w:t>that</w:t>
      </w:r>
      <w:r w:rsidR="000D7086">
        <w:rPr>
          <w:sz w:val="24"/>
          <w:szCs w:val="24"/>
        </w:rPr>
        <w:t xml:space="preserve"> one word applies to both</w:t>
      </w:r>
      <w:r w:rsidR="000E667B">
        <w:rPr>
          <w:sz w:val="24"/>
          <w:szCs w:val="24"/>
        </w:rPr>
        <w:t xml:space="preserve"> words obey and listen.</w:t>
      </w:r>
      <w:r w:rsidR="00835C58">
        <w:rPr>
          <w:sz w:val="24"/>
          <w:szCs w:val="24"/>
        </w:rPr>
        <w:t xml:space="preserve"> </w:t>
      </w:r>
      <w:r w:rsidR="00062648" w:rsidRPr="00072DDE">
        <w:rPr>
          <w:sz w:val="24"/>
          <w:szCs w:val="24"/>
        </w:rPr>
        <w:t>You have a new obedience to the word of God (Titus 3:3-7</w:t>
      </w:r>
      <w:r w:rsidR="00835C58">
        <w:rPr>
          <w:sz w:val="24"/>
          <w:szCs w:val="24"/>
        </w:rPr>
        <w:t xml:space="preserve">; </w:t>
      </w:r>
      <w:r w:rsidR="00062648" w:rsidRPr="00072DDE">
        <w:rPr>
          <w:sz w:val="24"/>
          <w:szCs w:val="24"/>
        </w:rPr>
        <w:t>John 3:36</w:t>
      </w:r>
      <w:r w:rsidR="00835C58">
        <w:rPr>
          <w:sz w:val="24"/>
          <w:szCs w:val="24"/>
        </w:rPr>
        <w:t xml:space="preserve">; </w:t>
      </w:r>
      <w:r w:rsidR="00062648" w:rsidRPr="00072DDE">
        <w:rPr>
          <w:sz w:val="24"/>
          <w:szCs w:val="24"/>
        </w:rPr>
        <w:t>14:15-26</w:t>
      </w:r>
      <w:r w:rsidR="00835C58">
        <w:rPr>
          <w:sz w:val="24"/>
          <w:szCs w:val="24"/>
        </w:rPr>
        <w:t>;</w:t>
      </w:r>
      <w:r w:rsidR="00062648" w:rsidRPr="00072DDE">
        <w:rPr>
          <w:sz w:val="24"/>
          <w:szCs w:val="24"/>
        </w:rPr>
        <w:t xml:space="preserve"> 15:9-14</w:t>
      </w:r>
      <w:r w:rsidR="00835C58">
        <w:rPr>
          <w:sz w:val="24"/>
          <w:szCs w:val="24"/>
        </w:rPr>
        <w:t xml:space="preserve">; </w:t>
      </w:r>
      <w:r w:rsidR="00062648" w:rsidRPr="00072DDE">
        <w:rPr>
          <w:sz w:val="24"/>
          <w:szCs w:val="24"/>
        </w:rPr>
        <w:t>16:8</w:t>
      </w:r>
      <w:r w:rsidR="00835C58">
        <w:rPr>
          <w:sz w:val="24"/>
          <w:szCs w:val="24"/>
        </w:rPr>
        <w:t>;</w:t>
      </w:r>
      <w:r w:rsidR="00062648" w:rsidRPr="00072DDE">
        <w:rPr>
          <w:sz w:val="24"/>
          <w:szCs w:val="24"/>
        </w:rPr>
        <w:t xml:space="preserve"> Romans 8:7)</w:t>
      </w:r>
      <w:r w:rsidR="00092D5A">
        <w:rPr>
          <w:sz w:val="24"/>
          <w:szCs w:val="24"/>
        </w:rPr>
        <w:t xml:space="preserve"> (We’ll revisit </w:t>
      </w:r>
      <w:r>
        <w:rPr>
          <w:sz w:val="24"/>
          <w:szCs w:val="24"/>
        </w:rPr>
        <w:t>this</w:t>
      </w:r>
      <w:r w:rsidR="003A149B">
        <w:rPr>
          <w:sz w:val="24"/>
          <w:szCs w:val="24"/>
        </w:rPr>
        <w:t xml:space="preserve"> topic </w:t>
      </w:r>
      <w:r>
        <w:rPr>
          <w:sz w:val="24"/>
          <w:szCs w:val="24"/>
        </w:rPr>
        <w:t>and</w:t>
      </w:r>
      <w:r w:rsidR="003A149B">
        <w:rPr>
          <w:sz w:val="24"/>
          <w:szCs w:val="24"/>
        </w:rPr>
        <w:t xml:space="preserve"> cover</w:t>
      </w:r>
      <w:r>
        <w:rPr>
          <w:sz w:val="24"/>
          <w:szCs w:val="24"/>
        </w:rPr>
        <w:t xml:space="preserve"> it</w:t>
      </w:r>
      <w:r w:rsidR="003A149B">
        <w:rPr>
          <w:sz w:val="24"/>
          <w:szCs w:val="24"/>
        </w:rPr>
        <w:t xml:space="preserve"> in greate</w:t>
      </w:r>
      <w:r w:rsidR="00092D5A">
        <w:rPr>
          <w:sz w:val="24"/>
          <w:szCs w:val="24"/>
        </w:rPr>
        <w:t>r</w:t>
      </w:r>
      <w:r w:rsidR="003A149B">
        <w:rPr>
          <w:sz w:val="24"/>
          <w:szCs w:val="24"/>
        </w:rPr>
        <w:t xml:space="preserve"> detail in a later chapter.</w:t>
      </w:r>
      <w:r w:rsidR="00092D5A">
        <w:rPr>
          <w:sz w:val="24"/>
          <w:szCs w:val="24"/>
        </w:rPr>
        <w:t>)</w:t>
      </w:r>
      <w:r w:rsidR="003A149B">
        <w:rPr>
          <w:sz w:val="24"/>
          <w:szCs w:val="24"/>
        </w:rPr>
        <w:t xml:space="preserve"> Nevertheless, </w:t>
      </w:r>
      <w:r w:rsidR="00092D5A">
        <w:rPr>
          <w:sz w:val="24"/>
          <w:szCs w:val="24"/>
        </w:rPr>
        <w:t>the Bible is clear that obedience is a major mark of salvation.</w:t>
      </w:r>
    </w:p>
    <w:p w14:paraId="02B67851" w14:textId="77777777" w:rsidR="003A149B" w:rsidRPr="003A149B" w:rsidRDefault="003A149B" w:rsidP="003A149B">
      <w:pPr>
        <w:pStyle w:val="Heading1"/>
        <w:shd w:val="clear" w:color="auto" w:fill="FFFFFF"/>
        <w:spacing w:before="0"/>
        <w:jc w:val="center"/>
        <w:rPr>
          <w:rFonts w:asciiTheme="minorHAnsi" w:hAnsiTheme="minorHAnsi" w:cstheme="minorHAnsi"/>
          <w:bCs w:val="0"/>
          <w:i/>
          <w:color w:val="000000"/>
          <w:sz w:val="24"/>
          <w:szCs w:val="24"/>
        </w:rPr>
      </w:pPr>
      <w:r w:rsidRPr="003A149B">
        <w:rPr>
          <w:rStyle w:val="passage-display-bcv"/>
          <w:rFonts w:asciiTheme="minorHAnsi" w:hAnsiTheme="minorHAnsi" w:cstheme="minorHAnsi"/>
          <w:bCs w:val="0"/>
          <w:i/>
          <w:color w:val="000000"/>
          <w:sz w:val="24"/>
          <w:szCs w:val="24"/>
        </w:rPr>
        <w:t>Romans 8:6-10</w:t>
      </w:r>
      <w:r w:rsidRPr="003A149B">
        <w:rPr>
          <w:rStyle w:val="passage-display-version"/>
          <w:rFonts w:asciiTheme="minorHAnsi" w:hAnsiTheme="minorHAnsi" w:cstheme="minorHAnsi"/>
          <w:bCs w:val="0"/>
          <w:i/>
          <w:color w:val="000000"/>
          <w:sz w:val="24"/>
          <w:szCs w:val="24"/>
        </w:rPr>
        <w:t xml:space="preserve"> (NIV)</w:t>
      </w:r>
    </w:p>
    <w:p w14:paraId="2D326E74" w14:textId="77777777" w:rsidR="003A149B" w:rsidRPr="003A149B" w:rsidRDefault="003A149B" w:rsidP="003A149B">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3A149B">
        <w:rPr>
          <w:rStyle w:val="text"/>
          <w:rFonts w:asciiTheme="minorHAnsi" w:hAnsiTheme="minorHAnsi" w:cstheme="minorHAnsi"/>
          <w:b/>
          <w:bCs/>
          <w:i/>
          <w:color w:val="000000"/>
          <w:vertAlign w:val="superscript"/>
        </w:rPr>
        <w:t>6 </w:t>
      </w:r>
      <w:r w:rsidRPr="003A149B">
        <w:rPr>
          <w:rStyle w:val="text"/>
          <w:rFonts w:asciiTheme="minorHAnsi" w:hAnsiTheme="minorHAnsi" w:cstheme="minorHAnsi"/>
          <w:b/>
          <w:i/>
          <w:color w:val="000000"/>
        </w:rPr>
        <w:t>The mind governed by the flesh is death,</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but the mind governed by the Spirit is life</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and peace.</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bCs/>
          <w:i/>
          <w:color w:val="000000"/>
          <w:vertAlign w:val="superscript"/>
        </w:rPr>
        <w:t>7 </w:t>
      </w:r>
      <w:r w:rsidRPr="003A149B">
        <w:rPr>
          <w:rStyle w:val="text"/>
          <w:rFonts w:asciiTheme="minorHAnsi" w:hAnsiTheme="minorHAnsi" w:cstheme="minorHAnsi"/>
          <w:b/>
          <w:i/>
          <w:color w:val="000000"/>
        </w:rPr>
        <w:t>The mind governed by the flesh is hostile to God;</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it does not submit to God’s law, nor can it do so.</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bCs/>
          <w:i/>
          <w:color w:val="000000"/>
          <w:vertAlign w:val="superscript"/>
        </w:rPr>
        <w:t>8 </w:t>
      </w:r>
      <w:r w:rsidRPr="003A149B">
        <w:rPr>
          <w:rStyle w:val="text"/>
          <w:rFonts w:asciiTheme="minorHAnsi" w:hAnsiTheme="minorHAnsi" w:cstheme="minorHAnsi"/>
          <w:b/>
          <w:i/>
          <w:color w:val="000000"/>
        </w:rPr>
        <w:t>Those who are in the realm of the flesh</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cannot please God.</w:t>
      </w:r>
    </w:p>
    <w:p w14:paraId="02C4265F" w14:textId="77777777" w:rsidR="003A149B" w:rsidRPr="003A149B" w:rsidRDefault="003A149B" w:rsidP="003A149B">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3A149B">
        <w:rPr>
          <w:rStyle w:val="text"/>
          <w:rFonts w:asciiTheme="minorHAnsi" w:hAnsiTheme="minorHAnsi" w:cstheme="minorHAnsi"/>
          <w:b/>
          <w:bCs/>
          <w:i/>
          <w:color w:val="000000"/>
          <w:vertAlign w:val="superscript"/>
        </w:rPr>
        <w:t>9 </w:t>
      </w:r>
      <w:r w:rsidRPr="003A149B">
        <w:rPr>
          <w:rStyle w:val="text"/>
          <w:rFonts w:asciiTheme="minorHAnsi" w:hAnsiTheme="minorHAnsi" w:cstheme="minorHAnsi"/>
          <w:b/>
          <w:i/>
          <w:color w:val="000000"/>
        </w:rPr>
        <w:t>You, however, are not in the realm of the flesh</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but are in the realm of the Spirit, if indeed the Spirit of God lives in you.</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And if anyone does not have the Spirit of Christ,</w:t>
      </w:r>
      <w:r w:rsidR="00092D5A">
        <w:rPr>
          <w:rStyle w:val="text"/>
          <w:rFonts w:asciiTheme="minorHAnsi" w:hAnsiTheme="minorHAnsi" w:cstheme="minorHAnsi"/>
          <w:b/>
          <w:i/>
          <w:color w:val="000000"/>
        </w:rPr>
        <w:t xml:space="preserve"> </w:t>
      </w:r>
      <w:r w:rsidRPr="003A149B">
        <w:rPr>
          <w:rStyle w:val="text"/>
          <w:rFonts w:asciiTheme="minorHAnsi" w:hAnsiTheme="minorHAnsi" w:cstheme="minorHAnsi"/>
          <w:b/>
          <w:i/>
          <w:color w:val="000000"/>
        </w:rPr>
        <w:t>they do not belong to Christ.</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bCs/>
          <w:i/>
          <w:color w:val="000000"/>
          <w:vertAlign w:val="superscript"/>
        </w:rPr>
        <w:t>10 </w:t>
      </w:r>
      <w:r w:rsidRPr="003A149B">
        <w:rPr>
          <w:rStyle w:val="text"/>
          <w:rFonts w:asciiTheme="minorHAnsi" w:hAnsiTheme="minorHAnsi" w:cstheme="minorHAnsi"/>
          <w:b/>
          <w:i/>
          <w:color w:val="000000"/>
        </w:rPr>
        <w:t>But if Christ is in you,</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then even though your body is subject to death because of sin, the Spirit gives life</w:t>
      </w:r>
      <w:r w:rsidRPr="003A149B">
        <w:rPr>
          <w:rStyle w:val="apple-converted-space"/>
          <w:rFonts w:asciiTheme="minorHAnsi" w:hAnsiTheme="minorHAnsi" w:cstheme="minorHAnsi"/>
          <w:b/>
          <w:i/>
          <w:color w:val="000000"/>
        </w:rPr>
        <w:t> </w:t>
      </w:r>
      <w:r w:rsidRPr="003A149B">
        <w:rPr>
          <w:rStyle w:val="text"/>
          <w:rFonts w:asciiTheme="minorHAnsi" w:hAnsiTheme="minorHAnsi" w:cstheme="minorHAnsi"/>
          <w:b/>
          <w:i/>
          <w:color w:val="000000"/>
        </w:rPr>
        <w:t>because of righteousness.</w:t>
      </w:r>
    </w:p>
    <w:p w14:paraId="3A00C6E8" w14:textId="77777777" w:rsidR="00BF3D67" w:rsidRPr="0012004B" w:rsidRDefault="00DA5D52" w:rsidP="00BF3D67">
      <w:pPr>
        <w:ind w:firstLine="720"/>
        <w:jc w:val="both"/>
        <w:rPr>
          <w:sz w:val="24"/>
          <w:szCs w:val="24"/>
        </w:rPr>
      </w:pPr>
      <w:r>
        <w:rPr>
          <w:sz w:val="24"/>
          <w:szCs w:val="24"/>
        </w:rPr>
        <w:t xml:space="preserve"> </w:t>
      </w:r>
      <w:r w:rsidR="008B3C7E" w:rsidRPr="008B3C7E">
        <w:rPr>
          <w:sz w:val="24"/>
          <w:szCs w:val="24"/>
        </w:rPr>
        <w:t xml:space="preserve">The cost of being a disciple of Jesus Christ requires death, death to sin, and self-rule. The Bible sums this concept up in the word </w:t>
      </w:r>
      <w:r w:rsidR="008B3C7E" w:rsidRPr="000E667B">
        <w:rPr>
          <w:i/>
          <w:sz w:val="24"/>
          <w:szCs w:val="24"/>
        </w:rPr>
        <w:t>repentance</w:t>
      </w:r>
      <w:r w:rsidR="008B3C7E" w:rsidRPr="008B3C7E">
        <w:rPr>
          <w:sz w:val="24"/>
          <w:szCs w:val="24"/>
        </w:rPr>
        <w:t>, mean</w:t>
      </w:r>
      <w:r w:rsidR="000E667B">
        <w:rPr>
          <w:sz w:val="24"/>
          <w:szCs w:val="24"/>
        </w:rPr>
        <w:t>ing to</w:t>
      </w:r>
      <w:r w:rsidR="008B3C7E" w:rsidRPr="008B3C7E">
        <w:rPr>
          <w:sz w:val="24"/>
          <w:szCs w:val="24"/>
        </w:rPr>
        <w:t xml:space="preserve"> turn from sin. Faith is trusting on Christ and His finished work on the cross. Have you surrender</w:t>
      </w:r>
      <w:r w:rsidR="005540BF">
        <w:rPr>
          <w:sz w:val="24"/>
          <w:szCs w:val="24"/>
        </w:rPr>
        <w:t>ed</w:t>
      </w:r>
      <w:r w:rsidR="008B3C7E" w:rsidRPr="008B3C7E">
        <w:rPr>
          <w:sz w:val="24"/>
          <w:szCs w:val="24"/>
        </w:rPr>
        <w:t xml:space="preserve"> to Christ</w:t>
      </w:r>
      <w:r w:rsidR="005540BF">
        <w:rPr>
          <w:sz w:val="24"/>
          <w:szCs w:val="24"/>
        </w:rPr>
        <w:t>’s</w:t>
      </w:r>
      <w:r w:rsidR="008B3C7E" w:rsidRPr="008B3C7E">
        <w:rPr>
          <w:sz w:val="24"/>
          <w:szCs w:val="24"/>
        </w:rPr>
        <w:t xml:space="preserve"> rule?  When He comes in</w:t>
      </w:r>
      <w:r w:rsidR="000E667B">
        <w:rPr>
          <w:sz w:val="24"/>
          <w:szCs w:val="24"/>
        </w:rPr>
        <w:t>,</w:t>
      </w:r>
      <w:r w:rsidR="008B3C7E" w:rsidRPr="008B3C7E">
        <w:rPr>
          <w:sz w:val="24"/>
          <w:szCs w:val="24"/>
        </w:rPr>
        <w:t xml:space="preserve"> He come</w:t>
      </w:r>
      <w:r w:rsidR="005540BF">
        <w:rPr>
          <w:sz w:val="24"/>
          <w:szCs w:val="24"/>
        </w:rPr>
        <w:t>s</w:t>
      </w:r>
      <w:r w:rsidR="008B3C7E" w:rsidRPr="008B3C7E">
        <w:rPr>
          <w:sz w:val="24"/>
          <w:szCs w:val="24"/>
        </w:rPr>
        <w:t xml:space="preserve"> to take over</w:t>
      </w:r>
      <w:r w:rsidR="000E667B">
        <w:rPr>
          <w:sz w:val="24"/>
          <w:szCs w:val="24"/>
        </w:rPr>
        <w:t>. Anywhere that Christ rules as King- is the Kingdom of Heaven.</w:t>
      </w:r>
      <w:r w:rsidR="008B3C7E" w:rsidRPr="008B3C7E">
        <w:rPr>
          <w:sz w:val="24"/>
          <w:szCs w:val="24"/>
        </w:rPr>
        <w:t xml:space="preserve"> This is why the road is </w:t>
      </w:r>
      <w:r w:rsidR="008B3C7E" w:rsidRPr="008B3C7E">
        <w:rPr>
          <w:i/>
          <w:sz w:val="24"/>
          <w:szCs w:val="24"/>
        </w:rPr>
        <w:t>narrow</w:t>
      </w:r>
      <w:r w:rsidR="008B3C7E" w:rsidRPr="008B3C7E">
        <w:rPr>
          <w:sz w:val="24"/>
          <w:szCs w:val="24"/>
        </w:rPr>
        <w:t xml:space="preserve"> and </w:t>
      </w:r>
      <w:r w:rsidR="008B3C7E" w:rsidRPr="008B3C7E">
        <w:rPr>
          <w:i/>
          <w:sz w:val="24"/>
          <w:szCs w:val="24"/>
        </w:rPr>
        <w:t>few</w:t>
      </w:r>
      <w:r w:rsidR="008B3C7E" w:rsidRPr="008B3C7E">
        <w:rPr>
          <w:sz w:val="24"/>
          <w:szCs w:val="24"/>
        </w:rPr>
        <w:t xml:space="preserve"> follow him.</w:t>
      </w:r>
      <w:r w:rsidR="008B3C7E">
        <w:rPr>
          <w:sz w:val="24"/>
          <w:szCs w:val="24"/>
        </w:rPr>
        <w:t xml:space="preserve"> The</w:t>
      </w:r>
      <w:r w:rsidR="008B3C7E" w:rsidRPr="008B3C7E">
        <w:rPr>
          <w:sz w:val="24"/>
          <w:szCs w:val="24"/>
        </w:rPr>
        <w:t xml:space="preserve"> definition of the Greek word </w:t>
      </w:r>
      <w:r w:rsidR="000E667B">
        <w:rPr>
          <w:sz w:val="24"/>
          <w:szCs w:val="24"/>
        </w:rPr>
        <w:t>“</w:t>
      </w:r>
      <w:r w:rsidR="008B3C7E" w:rsidRPr="008B3C7E">
        <w:rPr>
          <w:sz w:val="24"/>
          <w:szCs w:val="24"/>
        </w:rPr>
        <w:t>Christian</w:t>
      </w:r>
      <w:r w:rsidR="000E667B">
        <w:rPr>
          <w:sz w:val="24"/>
          <w:szCs w:val="24"/>
        </w:rPr>
        <w:t>”</w:t>
      </w:r>
      <w:r w:rsidR="008B3C7E" w:rsidRPr="008B3C7E">
        <w:rPr>
          <w:sz w:val="24"/>
          <w:szCs w:val="24"/>
        </w:rPr>
        <w:t xml:space="preserve"> is</w:t>
      </w:r>
      <w:r>
        <w:rPr>
          <w:sz w:val="24"/>
          <w:szCs w:val="24"/>
        </w:rPr>
        <w:t xml:space="preserve"> a</w:t>
      </w:r>
      <w:r w:rsidR="008B3C7E" w:rsidRPr="008B3C7E">
        <w:rPr>
          <w:sz w:val="24"/>
          <w:szCs w:val="24"/>
        </w:rPr>
        <w:t xml:space="preserve"> </w:t>
      </w:r>
      <w:r w:rsidR="008B3C7E" w:rsidRPr="00DA5D52">
        <w:rPr>
          <w:b/>
          <w:i/>
          <w:sz w:val="24"/>
          <w:szCs w:val="24"/>
        </w:rPr>
        <w:t>follower of Christ</w:t>
      </w:r>
      <w:r w:rsidR="008B3C7E" w:rsidRPr="008B3C7E">
        <w:rPr>
          <w:sz w:val="24"/>
          <w:szCs w:val="24"/>
        </w:rPr>
        <w:t>.  (Mat. 7:13-24; Luke 9:22-23)</w:t>
      </w:r>
      <w:r>
        <w:rPr>
          <w:sz w:val="24"/>
          <w:szCs w:val="24"/>
        </w:rPr>
        <w:t xml:space="preserve"> Jesus turn</w:t>
      </w:r>
      <w:r w:rsidR="005540BF">
        <w:rPr>
          <w:sz w:val="24"/>
          <w:szCs w:val="24"/>
        </w:rPr>
        <w:t>ed</w:t>
      </w:r>
      <w:r>
        <w:rPr>
          <w:sz w:val="24"/>
          <w:szCs w:val="24"/>
        </w:rPr>
        <w:t xml:space="preserve"> to the large crowds of people who were following Him and clearly told them where He was going –to suffer many </w:t>
      </w:r>
      <w:r w:rsidR="00AC3A83">
        <w:rPr>
          <w:sz w:val="24"/>
          <w:szCs w:val="24"/>
        </w:rPr>
        <w:t xml:space="preserve">things and be rejected, killed and raised on the third day. Then He </w:t>
      </w:r>
      <w:r w:rsidR="00C51E57">
        <w:rPr>
          <w:sz w:val="24"/>
          <w:szCs w:val="24"/>
        </w:rPr>
        <w:t>asked who would come with Him.</w:t>
      </w:r>
      <w:r w:rsidR="00AC3A83">
        <w:rPr>
          <w:sz w:val="24"/>
          <w:szCs w:val="24"/>
        </w:rPr>
        <w:t xml:space="preserve"> At another time he weeded His followers down to just a few with hard teachings and the majority walked away. (John 6:60-69)</w:t>
      </w:r>
      <w:r>
        <w:rPr>
          <w:sz w:val="24"/>
          <w:szCs w:val="24"/>
        </w:rPr>
        <w:t xml:space="preserve"> </w:t>
      </w:r>
      <w:r w:rsidR="008B3C7E" w:rsidRPr="008B3C7E">
        <w:rPr>
          <w:sz w:val="24"/>
          <w:szCs w:val="24"/>
        </w:rPr>
        <w:t xml:space="preserve"> Most count the cost too high and choose comfort instead of a cross.  (Galatians 2:20) We must die to self to come to </w:t>
      </w:r>
      <w:r w:rsidR="00C51E57">
        <w:rPr>
          <w:sz w:val="24"/>
          <w:szCs w:val="24"/>
        </w:rPr>
        <w:t xml:space="preserve">Life- </w:t>
      </w:r>
      <w:r w:rsidR="00C51E57" w:rsidRPr="00C51E57">
        <w:rPr>
          <w:b/>
          <w:i/>
          <w:sz w:val="24"/>
          <w:szCs w:val="24"/>
        </w:rPr>
        <w:t>in Christ</w:t>
      </w:r>
      <w:r w:rsidR="008B3C7E" w:rsidRPr="00C51E57">
        <w:rPr>
          <w:b/>
          <w:i/>
          <w:sz w:val="24"/>
          <w:szCs w:val="24"/>
        </w:rPr>
        <w:t xml:space="preserve">. </w:t>
      </w:r>
      <w:r w:rsidR="00AC3A83">
        <w:rPr>
          <w:sz w:val="24"/>
          <w:szCs w:val="24"/>
        </w:rPr>
        <w:t>There</w:t>
      </w:r>
      <w:r w:rsidR="008B3C7E" w:rsidRPr="008B3C7E">
        <w:rPr>
          <w:sz w:val="24"/>
          <w:szCs w:val="24"/>
        </w:rPr>
        <w:t xml:space="preserve"> is </w:t>
      </w:r>
      <w:r w:rsidR="00AC3A83">
        <w:rPr>
          <w:sz w:val="24"/>
          <w:szCs w:val="24"/>
        </w:rPr>
        <w:t>a</w:t>
      </w:r>
      <w:r w:rsidR="008B3C7E" w:rsidRPr="008B3C7E">
        <w:rPr>
          <w:sz w:val="24"/>
          <w:szCs w:val="24"/>
        </w:rPr>
        <w:t xml:space="preserve"> cost </w:t>
      </w:r>
      <w:r w:rsidR="00AC3A83">
        <w:rPr>
          <w:sz w:val="24"/>
          <w:szCs w:val="24"/>
        </w:rPr>
        <w:t>to truly follow Christ</w:t>
      </w:r>
      <w:r w:rsidR="008B3C7E" w:rsidRPr="008B3C7E">
        <w:rPr>
          <w:sz w:val="24"/>
          <w:szCs w:val="24"/>
        </w:rPr>
        <w:t>.</w:t>
      </w:r>
      <w:r w:rsidR="00AC3A83">
        <w:rPr>
          <w:sz w:val="24"/>
          <w:szCs w:val="24"/>
        </w:rPr>
        <w:t xml:space="preserve"> I have heard many messages and invitations over the years</w:t>
      </w:r>
      <w:r w:rsidR="00C51E57">
        <w:rPr>
          <w:sz w:val="24"/>
          <w:szCs w:val="24"/>
        </w:rPr>
        <w:t>,</w:t>
      </w:r>
      <w:r w:rsidR="00AC3A83">
        <w:rPr>
          <w:sz w:val="24"/>
          <w:szCs w:val="24"/>
        </w:rPr>
        <w:t xml:space="preserve"> but very few paint a true portrait of Jesus</w:t>
      </w:r>
      <w:r w:rsidR="00C51E57">
        <w:rPr>
          <w:sz w:val="24"/>
          <w:szCs w:val="24"/>
        </w:rPr>
        <w:t>’ call</w:t>
      </w:r>
      <w:r w:rsidR="00AC3A83">
        <w:rPr>
          <w:sz w:val="24"/>
          <w:szCs w:val="24"/>
        </w:rPr>
        <w:t xml:space="preserve"> to come and die</w:t>
      </w:r>
      <w:r w:rsidR="00A01D29">
        <w:rPr>
          <w:sz w:val="24"/>
          <w:szCs w:val="24"/>
        </w:rPr>
        <w:t xml:space="preserve"> to self so</w:t>
      </w:r>
      <w:r w:rsidR="00C51E57">
        <w:rPr>
          <w:sz w:val="24"/>
          <w:szCs w:val="24"/>
        </w:rPr>
        <w:t xml:space="preserve"> that</w:t>
      </w:r>
      <w:r w:rsidR="00A01D29">
        <w:rPr>
          <w:sz w:val="24"/>
          <w:szCs w:val="24"/>
        </w:rPr>
        <w:t xml:space="preserve"> you can truly live! </w:t>
      </w:r>
      <w:r w:rsidR="00991842">
        <w:rPr>
          <w:sz w:val="24"/>
          <w:szCs w:val="24"/>
        </w:rPr>
        <w:t xml:space="preserve">(Luke 9:21-26)  </w:t>
      </w:r>
      <w:r w:rsidR="00A01D29">
        <w:rPr>
          <w:sz w:val="24"/>
          <w:szCs w:val="24"/>
        </w:rPr>
        <w:t>Many people think they are following Christ when in fact they are just deceived</w:t>
      </w:r>
      <w:r w:rsidR="00C51E57">
        <w:rPr>
          <w:sz w:val="24"/>
          <w:szCs w:val="24"/>
        </w:rPr>
        <w:t>,</w:t>
      </w:r>
      <w:r w:rsidR="003A149B">
        <w:rPr>
          <w:sz w:val="24"/>
          <w:szCs w:val="24"/>
        </w:rPr>
        <w:t xml:space="preserve"> just as </w:t>
      </w:r>
      <w:r w:rsidR="00A01D29">
        <w:rPr>
          <w:sz w:val="24"/>
          <w:szCs w:val="24"/>
        </w:rPr>
        <w:t>my father, my husband and I</w:t>
      </w:r>
      <w:r w:rsidR="005540BF">
        <w:rPr>
          <w:sz w:val="24"/>
          <w:szCs w:val="24"/>
        </w:rPr>
        <w:t xml:space="preserve"> w</w:t>
      </w:r>
      <w:r w:rsidR="00C51E57">
        <w:rPr>
          <w:sz w:val="24"/>
          <w:szCs w:val="24"/>
        </w:rPr>
        <w:t>e</w:t>
      </w:r>
      <w:r w:rsidR="005540BF">
        <w:rPr>
          <w:sz w:val="24"/>
          <w:szCs w:val="24"/>
        </w:rPr>
        <w:t>re</w:t>
      </w:r>
      <w:r w:rsidR="00A01D29">
        <w:rPr>
          <w:sz w:val="24"/>
          <w:szCs w:val="24"/>
        </w:rPr>
        <w:t xml:space="preserve">. </w:t>
      </w:r>
      <w:r w:rsidR="00BF3D67">
        <w:rPr>
          <w:sz w:val="24"/>
          <w:szCs w:val="24"/>
        </w:rPr>
        <w:t>I never had anyone hold this mirror up to my heart or challenge me to do a self</w:t>
      </w:r>
      <w:r w:rsidR="00C51E57">
        <w:rPr>
          <w:sz w:val="24"/>
          <w:szCs w:val="24"/>
        </w:rPr>
        <w:t xml:space="preserve">- </w:t>
      </w:r>
      <w:r w:rsidR="00BF3D67">
        <w:rPr>
          <w:sz w:val="24"/>
          <w:szCs w:val="24"/>
        </w:rPr>
        <w:t xml:space="preserve">examination to see if I was truly in Christ. Would I have come to faith sooner? Only the </w:t>
      </w:r>
      <w:r w:rsidR="002E6520">
        <w:rPr>
          <w:sz w:val="24"/>
          <w:szCs w:val="24"/>
        </w:rPr>
        <w:t>L</w:t>
      </w:r>
      <w:r w:rsidR="00BF3D67">
        <w:rPr>
          <w:sz w:val="24"/>
          <w:szCs w:val="24"/>
        </w:rPr>
        <w:t>ord knows. It is written</w:t>
      </w:r>
      <w:r w:rsidR="00C51E57">
        <w:rPr>
          <w:sz w:val="24"/>
          <w:szCs w:val="24"/>
        </w:rPr>
        <w:t>, “T</w:t>
      </w:r>
      <w:r w:rsidR="00BF3D67">
        <w:rPr>
          <w:sz w:val="24"/>
          <w:szCs w:val="24"/>
        </w:rPr>
        <w:t xml:space="preserve">his is how we can know the truth </w:t>
      </w:r>
      <w:r w:rsidR="00C51E57">
        <w:rPr>
          <w:sz w:val="24"/>
          <w:szCs w:val="24"/>
        </w:rPr>
        <w:t>that</w:t>
      </w:r>
      <w:r w:rsidR="00BF3D67">
        <w:rPr>
          <w:sz w:val="24"/>
          <w:szCs w:val="24"/>
        </w:rPr>
        <w:t xml:space="preserve"> set</w:t>
      </w:r>
      <w:r w:rsidR="00C51E57">
        <w:rPr>
          <w:sz w:val="24"/>
          <w:szCs w:val="24"/>
        </w:rPr>
        <w:t>s</w:t>
      </w:r>
      <w:r w:rsidR="00BF3D67">
        <w:rPr>
          <w:sz w:val="24"/>
          <w:szCs w:val="24"/>
        </w:rPr>
        <w:t xml:space="preserve"> you free!</w:t>
      </w:r>
      <w:r w:rsidR="00C51E57">
        <w:rPr>
          <w:sz w:val="24"/>
          <w:szCs w:val="24"/>
        </w:rPr>
        <w:t xml:space="preserve"> (John 8:31-36)</w:t>
      </w:r>
    </w:p>
    <w:p w14:paraId="4ADB7532" w14:textId="77777777" w:rsidR="00186EFB" w:rsidRDefault="005540BF" w:rsidP="00186EFB">
      <w:pPr>
        <w:ind w:firstLine="720"/>
        <w:jc w:val="both"/>
        <w:rPr>
          <w:sz w:val="24"/>
          <w:szCs w:val="24"/>
        </w:rPr>
      </w:pPr>
      <w:r>
        <w:rPr>
          <w:sz w:val="24"/>
          <w:szCs w:val="24"/>
        </w:rPr>
        <w:t>Finally, you will not be</w:t>
      </w:r>
      <w:r w:rsidR="00072DDE" w:rsidRPr="00072DDE">
        <w:rPr>
          <w:sz w:val="24"/>
          <w:szCs w:val="24"/>
        </w:rPr>
        <w:t xml:space="preserve"> ashamed to tell others about Jesus.</w:t>
      </w:r>
      <w:r w:rsidR="00835C58">
        <w:rPr>
          <w:sz w:val="24"/>
          <w:szCs w:val="24"/>
        </w:rPr>
        <w:t xml:space="preserve"> </w:t>
      </w:r>
      <w:r w:rsidR="00072DDE" w:rsidRPr="00072DDE">
        <w:rPr>
          <w:sz w:val="24"/>
          <w:szCs w:val="24"/>
        </w:rPr>
        <w:t>(</w:t>
      </w:r>
      <w:r w:rsidR="00835C58">
        <w:rPr>
          <w:sz w:val="24"/>
          <w:szCs w:val="24"/>
        </w:rPr>
        <w:t>Luke 9:23-26;</w:t>
      </w:r>
      <w:r w:rsidR="00072DDE" w:rsidRPr="00072DDE">
        <w:rPr>
          <w:sz w:val="24"/>
          <w:szCs w:val="24"/>
        </w:rPr>
        <w:t xml:space="preserve"> </w:t>
      </w:r>
      <w:r w:rsidR="00835C58">
        <w:rPr>
          <w:sz w:val="24"/>
          <w:szCs w:val="24"/>
        </w:rPr>
        <w:t>A</w:t>
      </w:r>
      <w:r w:rsidR="00072DDE" w:rsidRPr="00072DDE">
        <w:rPr>
          <w:sz w:val="24"/>
          <w:szCs w:val="24"/>
        </w:rPr>
        <w:t>cts 1:8, John 15:26-27, 2 Corinthians 5:11-20) “If you no wish for others to be saved</w:t>
      </w:r>
      <w:r w:rsidR="00835C58">
        <w:rPr>
          <w:sz w:val="24"/>
          <w:szCs w:val="24"/>
        </w:rPr>
        <w:t>,</w:t>
      </w:r>
      <w:r w:rsidR="00072DDE" w:rsidRPr="00072DDE">
        <w:rPr>
          <w:sz w:val="24"/>
          <w:szCs w:val="24"/>
        </w:rPr>
        <w:t xml:space="preserve"> you are not saved yourself, be sure of that.”</w:t>
      </w:r>
      <w:r w:rsidR="00186EFB">
        <w:rPr>
          <w:sz w:val="24"/>
          <w:szCs w:val="24"/>
        </w:rPr>
        <w:t xml:space="preserve">-- </w:t>
      </w:r>
      <w:r w:rsidR="00186EFB" w:rsidRPr="00072DDE">
        <w:rPr>
          <w:sz w:val="24"/>
          <w:szCs w:val="24"/>
        </w:rPr>
        <w:t>C.H.</w:t>
      </w:r>
      <w:r w:rsidR="00186EFB">
        <w:rPr>
          <w:sz w:val="24"/>
          <w:szCs w:val="24"/>
        </w:rPr>
        <w:t xml:space="preserve"> </w:t>
      </w:r>
      <w:r w:rsidR="00186EFB" w:rsidRPr="00072DDE">
        <w:rPr>
          <w:sz w:val="24"/>
          <w:szCs w:val="24"/>
        </w:rPr>
        <w:t xml:space="preserve">Spurgeon </w:t>
      </w:r>
    </w:p>
    <w:p w14:paraId="602BD182" w14:textId="77777777" w:rsidR="003A149B" w:rsidRPr="003A149B" w:rsidRDefault="003A149B" w:rsidP="003A149B">
      <w:pPr>
        <w:pStyle w:val="Heading1"/>
        <w:shd w:val="clear" w:color="auto" w:fill="FFFFFF"/>
        <w:spacing w:before="0"/>
        <w:jc w:val="center"/>
        <w:rPr>
          <w:rFonts w:asciiTheme="minorHAnsi" w:hAnsiTheme="minorHAnsi" w:cstheme="minorHAnsi"/>
          <w:bCs w:val="0"/>
          <w:i/>
          <w:color w:val="000000"/>
          <w:sz w:val="24"/>
          <w:szCs w:val="24"/>
        </w:rPr>
      </w:pPr>
      <w:r w:rsidRPr="003A149B">
        <w:rPr>
          <w:rStyle w:val="passage-display-bcv"/>
          <w:rFonts w:asciiTheme="minorHAnsi" w:hAnsiTheme="minorHAnsi" w:cstheme="minorHAnsi"/>
          <w:bCs w:val="0"/>
          <w:i/>
          <w:color w:val="000000"/>
          <w:sz w:val="24"/>
          <w:szCs w:val="24"/>
        </w:rPr>
        <w:t>John 13:34-35</w:t>
      </w:r>
      <w:r w:rsidRPr="003A149B">
        <w:rPr>
          <w:rStyle w:val="passage-display-version"/>
          <w:rFonts w:asciiTheme="minorHAnsi" w:hAnsiTheme="minorHAnsi" w:cstheme="minorHAnsi"/>
          <w:bCs w:val="0"/>
          <w:i/>
          <w:color w:val="000000"/>
          <w:sz w:val="24"/>
          <w:szCs w:val="24"/>
        </w:rPr>
        <w:t xml:space="preserve"> (NIV)</w:t>
      </w:r>
    </w:p>
    <w:p w14:paraId="0C1159F9" w14:textId="77777777" w:rsidR="003A149B" w:rsidRPr="003A149B" w:rsidRDefault="003A149B" w:rsidP="003A149B">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3A149B">
        <w:rPr>
          <w:rStyle w:val="woj"/>
          <w:rFonts w:asciiTheme="minorHAnsi" w:hAnsiTheme="minorHAnsi" w:cstheme="minorHAnsi"/>
          <w:b/>
          <w:bCs/>
          <w:i/>
          <w:color w:val="000000"/>
          <w:vertAlign w:val="superscript"/>
        </w:rPr>
        <w:t>34 </w:t>
      </w:r>
      <w:r w:rsidRPr="003A149B">
        <w:rPr>
          <w:rStyle w:val="woj"/>
          <w:rFonts w:asciiTheme="minorHAnsi" w:hAnsiTheme="minorHAnsi" w:cstheme="minorHAnsi"/>
          <w:b/>
          <w:i/>
          <w:color w:val="000000"/>
        </w:rPr>
        <w:t>“A new command</w:t>
      </w:r>
      <w:r w:rsidRPr="003A149B">
        <w:rPr>
          <w:rStyle w:val="apple-converted-space"/>
          <w:rFonts w:asciiTheme="minorHAnsi" w:hAnsiTheme="minorHAnsi" w:cstheme="minorHAnsi"/>
          <w:b/>
          <w:i/>
          <w:color w:val="000000"/>
        </w:rPr>
        <w:t> </w:t>
      </w:r>
      <w:r w:rsidRPr="003A149B">
        <w:rPr>
          <w:rStyle w:val="woj"/>
          <w:rFonts w:asciiTheme="minorHAnsi" w:hAnsiTheme="minorHAnsi" w:cstheme="minorHAnsi"/>
          <w:b/>
          <w:i/>
          <w:color w:val="000000"/>
        </w:rPr>
        <w:t>I give you: Love one another.</w:t>
      </w:r>
      <w:r w:rsidRPr="003A149B">
        <w:rPr>
          <w:rStyle w:val="apple-converted-space"/>
          <w:rFonts w:asciiTheme="minorHAnsi" w:hAnsiTheme="minorHAnsi" w:cstheme="minorHAnsi"/>
          <w:b/>
          <w:i/>
          <w:color w:val="000000"/>
        </w:rPr>
        <w:t> </w:t>
      </w:r>
      <w:r w:rsidRPr="003A149B">
        <w:rPr>
          <w:rStyle w:val="woj"/>
          <w:rFonts w:asciiTheme="minorHAnsi" w:hAnsiTheme="minorHAnsi" w:cstheme="minorHAnsi"/>
          <w:b/>
          <w:i/>
          <w:color w:val="000000"/>
        </w:rPr>
        <w:t>As I have loved you, so you must love one another.</w:t>
      </w:r>
      <w:r w:rsidRPr="003A149B">
        <w:rPr>
          <w:rStyle w:val="apple-converted-space"/>
          <w:rFonts w:asciiTheme="minorHAnsi" w:hAnsiTheme="minorHAnsi" w:cstheme="minorHAnsi"/>
          <w:b/>
          <w:i/>
          <w:color w:val="000000"/>
        </w:rPr>
        <w:t> </w:t>
      </w:r>
      <w:r w:rsidRPr="003A149B">
        <w:rPr>
          <w:rStyle w:val="woj"/>
          <w:rFonts w:asciiTheme="minorHAnsi" w:hAnsiTheme="minorHAnsi" w:cstheme="minorHAnsi"/>
          <w:b/>
          <w:bCs/>
          <w:i/>
          <w:color w:val="000000"/>
          <w:vertAlign w:val="superscript"/>
        </w:rPr>
        <w:t>35 </w:t>
      </w:r>
      <w:r w:rsidRPr="003A149B">
        <w:rPr>
          <w:rStyle w:val="woj"/>
          <w:rFonts w:asciiTheme="minorHAnsi" w:hAnsiTheme="minorHAnsi" w:cstheme="minorHAnsi"/>
          <w:b/>
          <w:i/>
          <w:color w:val="000000"/>
        </w:rPr>
        <w:t>By this everyone will know that you are my disciples, if you love one another.”</w:t>
      </w:r>
    </w:p>
    <w:p w14:paraId="10B54E99" w14:textId="77777777" w:rsidR="00014E2B" w:rsidRDefault="00186EFB" w:rsidP="00186EFB">
      <w:pPr>
        <w:ind w:firstLine="720"/>
        <w:jc w:val="both"/>
        <w:rPr>
          <w:sz w:val="24"/>
          <w:szCs w:val="24"/>
        </w:rPr>
      </w:pPr>
      <w:r w:rsidRPr="00072DDE">
        <w:rPr>
          <w:sz w:val="24"/>
          <w:szCs w:val="24"/>
        </w:rPr>
        <w:t xml:space="preserve"> </w:t>
      </w:r>
      <w:r w:rsidR="00072DDE" w:rsidRPr="00072DDE">
        <w:rPr>
          <w:sz w:val="24"/>
          <w:szCs w:val="24"/>
        </w:rPr>
        <w:t xml:space="preserve">In weighing all the evidence as you examine your life against the </w:t>
      </w:r>
      <w:r>
        <w:rPr>
          <w:sz w:val="24"/>
          <w:szCs w:val="24"/>
        </w:rPr>
        <w:t>W</w:t>
      </w:r>
      <w:r w:rsidR="00072DDE" w:rsidRPr="00072DDE">
        <w:rPr>
          <w:sz w:val="24"/>
          <w:szCs w:val="24"/>
        </w:rPr>
        <w:t>ord of God</w:t>
      </w:r>
      <w:r w:rsidR="00C51E57">
        <w:rPr>
          <w:sz w:val="24"/>
          <w:szCs w:val="24"/>
        </w:rPr>
        <w:t xml:space="preserve"> </w:t>
      </w:r>
      <w:r w:rsidR="00072DDE" w:rsidRPr="00072DDE">
        <w:rPr>
          <w:sz w:val="24"/>
          <w:szCs w:val="24"/>
        </w:rPr>
        <w:t>there is one piece of evidence that outweighs them all</w:t>
      </w:r>
      <w:r w:rsidR="00014E2B" w:rsidRPr="00C51E57">
        <w:rPr>
          <w:i/>
          <w:sz w:val="24"/>
          <w:szCs w:val="24"/>
        </w:rPr>
        <w:t>-</w:t>
      </w:r>
      <w:r w:rsidR="00072DDE" w:rsidRPr="00C51E57">
        <w:rPr>
          <w:i/>
          <w:sz w:val="24"/>
          <w:szCs w:val="24"/>
        </w:rPr>
        <w:t xml:space="preserve"> </w:t>
      </w:r>
      <w:r w:rsidR="00C51E57" w:rsidRPr="00C51E57">
        <w:rPr>
          <w:i/>
          <w:sz w:val="24"/>
          <w:szCs w:val="24"/>
        </w:rPr>
        <w:t>love</w:t>
      </w:r>
      <w:r w:rsidR="00072DDE" w:rsidRPr="00072DDE">
        <w:rPr>
          <w:sz w:val="24"/>
          <w:szCs w:val="24"/>
        </w:rPr>
        <w:t xml:space="preserve">! It is the one most recognizable birth mark </w:t>
      </w:r>
      <w:r w:rsidR="00C51E57">
        <w:rPr>
          <w:sz w:val="24"/>
          <w:szCs w:val="24"/>
        </w:rPr>
        <w:t>identifying</w:t>
      </w:r>
      <w:r w:rsidR="00072DDE" w:rsidRPr="00072DDE">
        <w:rPr>
          <w:sz w:val="24"/>
          <w:szCs w:val="24"/>
        </w:rPr>
        <w:t xml:space="preserve"> us as God’s Bride. By this all men will </w:t>
      </w:r>
      <w:r w:rsidR="00072DDE" w:rsidRPr="003A149B">
        <w:rPr>
          <w:b/>
          <w:i/>
          <w:sz w:val="24"/>
          <w:szCs w:val="24"/>
        </w:rPr>
        <w:t xml:space="preserve">know </w:t>
      </w:r>
      <w:r w:rsidR="006F4894">
        <w:rPr>
          <w:sz w:val="24"/>
          <w:szCs w:val="24"/>
        </w:rPr>
        <w:t>we</w:t>
      </w:r>
      <w:r w:rsidR="00072DDE" w:rsidRPr="00072DDE">
        <w:rPr>
          <w:sz w:val="24"/>
          <w:szCs w:val="24"/>
        </w:rPr>
        <w:t xml:space="preserve"> are disciple</w:t>
      </w:r>
      <w:r w:rsidR="005540BF">
        <w:rPr>
          <w:sz w:val="24"/>
          <w:szCs w:val="24"/>
        </w:rPr>
        <w:t>s</w:t>
      </w:r>
      <w:r w:rsidR="00072DDE" w:rsidRPr="00072DDE">
        <w:rPr>
          <w:sz w:val="24"/>
          <w:szCs w:val="24"/>
        </w:rPr>
        <w:t xml:space="preserve"> of Jesus Christ.</w:t>
      </w:r>
      <w:r w:rsidR="00014E2B">
        <w:rPr>
          <w:sz w:val="24"/>
          <w:szCs w:val="24"/>
        </w:rPr>
        <w:t xml:space="preserve"> (John 13:34-35)</w:t>
      </w:r>
      <w:r w:rsidR="00072DDE" w:rsidRPr="00072DDE">
        <w:rPr>
          <w:sz w:val="24"/>
          <w:szCs w:val="24"/>
        </w:rPr>
        <w:t xml:space="preserve"> Remember we cannot give away what we have not first received! There is just one source of real love</w:t>
      </w:r>
      <w:r>
        <w:rPr>
          <w:sz w:val="24"/>
          <w:szCs w:val="24"/>
        </w:rPr>
        <w:t>-</w:t>
      </w:r>
      <w:r w:rsidR="00955F1C">
        <w:rPr>
          <w:sz w:val="24"/>
          <w:szCs w:val="24"/>
        </w:rPr>
        <w:t xml:space="preserve"> </w:t>
      </w:r>
      <w:r w:rsidR="00072DDE" w:rsidRPr="00072DDE">
        <w:rPr>
          <w:sz w:val="24"/>
          <w:szCs w:val="24"/>
        </w:rPr>
        <w:t>the L</w:t>
      </w:r>
      <w:r>
        <w:rPr>
          <w:sz w:val="24"/>
          <w:szCs w:val="24"/>
        </w:rPr>
        <w:t>ord Jesus Christ</w:t>
      </w:r>
      <w:r w:rsidR="00072DDE" w:rsidRPr="00072DDE">
        <w:rPr>
          <w:sz w:val="24"/>
          <w:szCs w:val="24"/>
        </w:rPr>
        <w:t>.</w:t>
      </w:r>
    </w:p>
    <w:p w14:paraId="1694EC59" w14:textId="77777777" w:rsidR="00072DDE" w:rsidRPr="00E031F1" w:rsidRDefault="00072DDE" w:rsidP="00072DDE">
      <w:pPr>
        <w:jc w:val="center"/>
        <w:rPr>
          <w:b/>
          <w:i/>
          <w:sz w:val="24"/>
          <w:szCs w:val="24"/>
        </w:rPr>
      </w:pPr>
      <w:r w:rsidRPr="00E031F1">
        <w:rPr>
          <w:b/>
          <w:i/>
          <w:sz w:val="24"/>
          <w:szCs w:val="24"/>
        </w:rPr>
        <w:t>1 John 3:14</w:t>
      </w:r>
    </w:p>
    <w:p w14:paraId="6A3BBE9D" w14:textId="77777777" w:rsidR="00072DDE" w:rsidRDefault="00072DDE" w:rsidP="00072DDE">
      <w:pPr>
        <w:jc w:val="center"/>
        <w:rPr>
          <w:b/>
          <w:i/>
          <w:sz w:val="24"/>
          <w:szCs w:val="24"/>
        </w:rPr>
      </w:pPr>
      <w:r w:rsidRPr="00E031F1">
        <w:rPr>
          <w:b/>
          <w:i/>
          <w:sz w:val="24"/>
          <w:szCs w:val="24"/>
        </w:rPr>
        <w:t xml:space="preserve">We </w:t>
      </w:r>
      <w:r w:rsidRPr="00955F1C">
        <w:rPr>
          <w:b/>
          <w:i/>
          <w:sz w:val="24"/>
          <w:szCs w:val="24"/>
        </w:rPr>
        <w:t>know</w:t>
      </w:r>
      <w:r w:rsidRPr="00E031F1">
        <w:rPr>
          <w:b/>
          <w:i/>
          <w:sz w:val="24"/>
          <w:szCs w:val="24"/>
        </w:rPr>
        <w:t xml:space="preserve"> that we have passed from death to life, because we love our brothers. Anyone who does not </w:t>
      </w:r>
      <w:r w:rsidR="00955F1C">
        <w:rPr>
          <w:b/>
          <w:i/>
          <w:sz w:val="24"/>
          <w:szCs w:val="24"/>
        </w:rPr>
        <w:t>love</w:t>
      </w:r>
      <w:r w:rsidRPr="00E031F1">
        <w:rPr>
          <w:b/>
          <w:i/>
          <w:sz w:val="24"/>
          <w:szCs w:val="24"/>
        </w:rPr>
        <w:t xml:space="preserve"> remains in death.</w:t>
      </w:r>
    </w:p>
    <w:p w14:paraId="110C744A" w14:textId="77777777" w:rsidR="003B30D9" w:rsidRPr="003B30D9" w:rsidRDefault="003B30D9" w:rsidP="003C6B62">
      <w:pPr>
        <w:pStyle w:val="ListParagraph"/>
        <w:numPr>
          <w:ilvl w:val="0"/>
          <w:numId w:val="5"/>
        </w:numPr>
        <w:jc w:val="center"/>
        <w:rPr>
          <w:sz w:val="24"/>
          <w:szCs w:val="24"/>
        </w:rPr>
      </w:pPr>
    </w:p>
    <w:p w14:paraId="25D5F9E6" w14:textId="77777777" w:rsidR="00072DDE" w:rsidRDefault="00072DDE" w:rsidP="003B30D9">
      <w:pPr>
        <w:jc w:val="center"/>
        <w:rPr>
          <w:b/>
          <w:sz w:val="28"/>
          <w:szCs w:val="28"/>
        </w:rPr>
      </w:pPr>
      <w:r w:rsidRPr="00D06C81">
        <w:rPr>
          <w:b/>
          <w:sz w:val="28"/>
          <w:szCs w:val="28"/>
        </w:rPr>
        <w:t xml:space="preserve">Pearls of </w:t>
      </w:r>
      <w:r w:rsidR="0012004B">
        <w:rPr>
          <w:b/>
          <w:sz w:val="28"/>
          <w:szCs w:val="28"/>
        </w:rPr>
        <w:t>W</w:t>
      </w:r>
      <w:r w:rsidRPr="00D06C81">
        <w:rPr>
          <w:b/>
          <w:sz w:val="28"/>
          <w:szCs w:val="28"/>
        </w:rPr>
        <w:t>isdom</w:t>
      </w:r>
    </w:p>
    <w:p w14:paraId="1CE0BD2E" w14:textId="77777777" w:rsidR="00AD1B0C" w:rsidRPr="003F7C6C" w:rsidRDefault="00AD1B0C" w:rsidP="00AD1B0C">
      <w:pPr>
        <w:jc w:val="center"/>
        <w:rPr>
          <w:b/>
          <w:i/>
          <w:sz w:val="24"/>
          <w:szCs w:val="24"/>
        </w:rPr>
      </w:pPr>
      <w:r w:rsidRPr="003F7C6C">
        <w:rPr>
          <w:b/>
          <w:i/>
          <w:sz w:val="24"/>
          <w:szCs w:val="24"/>
        </w:rPr>
        <w:t>1 John</w:t>
      </w:r>
      <w:r w:rsidR="00634E2F" w:rsidRPr="003F7C6C">
        <w:rPr>
          <w:b/>
          <w:i/>
          <w:sz w:val="24"/>
          <w:szCs w:val="24"/>
        </w:rPr>
        <w:t xml:space="preserve"> </w:t>
      </w:r>
      <w:r w:rsidRPr="003F7C6C">
        <w:rPr>
          <w:b/>
          <w:i/>
          <w:sz w:val="24"/>
          <w:szCs w:val="24"/>
        </w:rPr>
        <w:t>5:10-14</w:t>
      </w:r>
      <w:r w:rsidR="00BD2FDB">
        <w:rPr>
          <w:b/>
          <w:i/>
          <w:sz w:val="24"/>
          <w:szCs w:val="24"/>
        </w:rPr>
        <w:t xml:space="preserve"> (NASB)</w:t>
      </w:r>
    </w:p>
    <w:p w14:paraId="74C65244" w14:textId="77777777" w:rsidR="003B2E00" w:rsidRDefault="00AD1B0C" w:rsidP="00CA55CF">
      <w:pPr>
        <w:jc w:val="center"/>
        <w:rPr>
          <w:b/>
          <w:i/>
          <w:sz w:val="24"/>
          <w:szCs w:val="24"/>
        </w:rPr>
      </w:pPr>
      <w:r w:rsidRPr="003F7C6C">
        <w:rPr>
          <w:b/>
          <w:i/>
          <w:sz w:val="24"/>
          <w:szCs w:val="24"/>
        </w:rPr>
        <w:t>The one who believes in the Son of God has this testimony in himself; the one who does not believe God has made Him a liar</w:t>
      </w:r>
      <w:r w:rsidR="00BD2FDB">
        <w:rPr>
          <w:b/>
          <w:i/>
          <w:sz w:val="24"/>
          <w:szCs w:val="24"/>
        </w:rPr>
        <w:t>,</w:t>
      </w:r>
      <w:r w:rsidRPr="003F7C6C">
        <w:rPr>
          <w:b/>
          <w:i/>
          <w:sz w:val="24"/>
          <w:szCs w:val="24"/>
        </w:rPr>
        <w:t xml:space="preserve"> because he has not believed in the testimony that God has given concerning His Son. And the testimony is this that God has given us eternal life, and this life is in His Son. He who </w:t>
      </w:r>
      <w:r w:rsidRPr="00DA3589">
        <w:rPr>
          <w:b/>
          <w:i/>
          <w:sz w:val="24"/>
          <w:szCs w:val="24"/>
        </w:rPr>
        <w:t>has the Son has life;</w:t>
      </w:r>
      <w:r w:rsidRPr="003F7C6C">
        <w:rPr>
          <w:b/>
          <w:i/>
          <w:sz w:val="24"/>
          <w:szCs w:val="24"/>
        </w:rPr>
        <w:t xml:space="preserve"> he who does not have the Son of God does not have the life. These things I have written to you who believe in the name of the Son of God, so that you may </w:t>
      </w:r>
      <w:r w:rsidR="00DA3589">
        <w:rPr>
          <w:b/>
          <w:i/>
          <w:sz w:val="24"/>
          <w:szCs w:val="24"/>
        </w:rPr>
        <w:t>know</w:t>
      </w:r>
      <w:r w:rsidRPr="00DA3589">
        <w:rPr>
          <w:b/>
          <w:i/>
          <w:sz w:val="24"/>
          <w:szCs w:val="24"/>
        </w:rPr>
        <w:t xml:space="preserve"> </w:t>
      </w:r>
      <w:r w:rsidRPr="003F7C6C">
        <w:rPr>
          <w:b/>
          <w:i/>
          <w:sz w:val="24"/>
          <w:szCs w:val="24"/>
        </w:rPr>
        <w:t>that you have eternal life. This is the confidence which we have before Him, if we ask anything according to His will He hears us.</w:t>
      </w:r>
    </w:p>
    <w:p w14:paraId="774F029F" w14:textId="77777777" w:rsidR="003B2E00" w:rsidRDefault="003B2E00" w:rsidP="00AD1B0C">
      <w:pPr>
        <w:jc w:val="center"/>
        <w:rPr>
          <w:b/>
          <w:i/>
          <w:sz w:val="24"/>
          <w:szCs w:val="24"/>
        </w:rPr>
      </w:pPr>
    </w:p>
    <w:p w14:paraId="2D247AC9" w14:textId="77777777" w:rsidR="003B2E00" w:rsidRPr="003F7C6C" w:rsidRDefault="003B2E00" w:rsidP="00AD1B0C">
      <w:pPr>
        <w:jc w:val="center"/>
        <w:rPr>
          <w:b/>
          <w:i/>
          <w:sz w:val="24"/>
          <w:szCs w:val="24"/>
        </w:rPr>
      </w:pPr>
    </w:p>
    <w:p w14:paraId="6B872F95" w14:textId="77777777" w:rsidR="009024BA" w:rsidRPr="003B2E00" w:rsidRDefault="009024BA" w:rsidP="003B2E00">
      <w:pPr>
        <w:pStyle w:val="ListParagraph"/>
        <w:numPr>
          <w:ilvl w:val="0"/>
          <w:numId w:val="35"/>
        </w:numPr>
        <w:jc w:val="center"/>
        <w:rPr>
          <w:i/>
          <w:sz w:val="24"/>
          <w:szCs w:val="24"/>
        </w:rPr>
      </w:pPr>
    </w:p>
    <w:p w14:paraId="3C395AAB" w14:textId="77777777" w:rsidR="00EA6B87" w:rsidRPr="009C6AC5" w:rsidRDefault="00EA6B87" w:rsidP="00EA6B87">
      <w:pPr>
        <w:jc w:val="center"/>
        <w:rPr>
          <w:b/>
          <w:sz w:val="40"/>
          <w:szCs w:val="40"/>
        </w:rPr>
      </w:pPr>
      <w:r w:rsidRPr="009C6AC5">
        <w:rPr>
          <w:b/>
          <w:sz w:val="40"/>
          <w:szCs w:val="40"/>
        </w:rPr>
        <w:t>Chapter #</w:t>
      </w:r>
      <w:r w:rsidR="00500C8F" w:rsidRPr="009C6AC5">
        <w:rPr>
          <w:b/>
          <w:sz w:val="40"/>
          <w:szCs w:val="40"/>
        </w:rPr>
        <w:t>6</w:t>
      </w:r>
    </w:p>
    <w:p w14:paraId="7F582F8E" w14:textId="77777777" w:rsidR="00EA6B87" w:rsidRPr="00472EDD" w:rsidRDefault="00EA6B87" w:rsidP="00EA6B87">
      <w:pPr>
        <w:jc w:val="center"/>
        <w:rPr>
          <w:b/>
          <w:sz w:val="40"/>
          <w:szCs w:val="40"/>
        </w:rPr>
      </w:pPr>
      <w:r w:rsidRPr="00472EDD">
        <w:rPr>
          <w:b/>
          <w:sz w:val="40"/>
          <w:szCs w:val="40"/>
        </w:rPr>
        <w:t xml:space="preserve">Pearls Perfected </w:t>
      </w:r>
      <w:r w:rsidR="00C90B2B">
        <w:rPr>
          <w:b/>
          <w:sz w:val="40"/>
          <w:szCs w:val="40"/>
        </w:rPr>
        <w:t>T</w:t>
      </w:r>
      <w:r w:rsidRPr="00472EDD">
        <w:rPr>
          <w:b/>
          <w:sz w:val="40"/>
          <w:szCs w:val="40"/>
        </w:rPr>
        <w:t>hrough Suffering</w:t>
      </w:r>
    </w:p>
    <w:p w14:paraId="752547D4" w14:textId="77777777" w:rsidR="00EA6B87" w:rsidRPr="00EA6B87" w:rsidRDefault="00EA6B87" w:rsidP="00EA6B87">
      <w:pPr>
        <w:jc w:val="center"/>
        <w:rPr>
          <w:b/>
          <w:i/>
          <w:sz w:val="24"/>
          <w:szCs w:val="24"/>
        </w:rPr>
      </w:pPr>
      <w:r w:rsidRPr="00EA6B87">
        <w:rPr>
          <w:b/>
          <w:i/>
          <w:sz w:val="24"/>
          <w:szCs w:val="24"/>
        </w:rPr>
        <w:t>Hebrews 2:10</w:t>
      </w:r>
      <w:r w:rsidR="009A27B1">
        <w:rPr>
          <w:b/>
          <w:i/>
          <w:sz w:val="24"/>
          <w:szCs w:val="24"/>
        </w:rPr>
        <w:t xml:space="preserve"> (HCSB)</w:t>
      </w:r>
    </w:p>
    <w:p w14:paraId="324189ED" w14:textId="77777777" w:rsidR="00EA6B87" w:rsidRDefault="009A27B1" w:rsidP="00EA6B87">
      <w:pPr>
        <w:jc w:val="center"/>
        <w:rPr>
          <w:b/>
          <w:i/>
          <w:sz w:val="24"/>
          <w:szCs w:val="24"/>
        </w:rPr>
      </w:pPr>
      <w:r>
        <w:rPr>
          <w:b/>
          <w:i/>
          <w:sz w:val="24"/>
          <w:szCs w:val="24"/>
        </w:rPr>
        <w:t>For it was fitting, in bringing many sons to glory,</w:t>
      </w:r>
      <w:r w:rsidR="00EA6B87" w:rsidRPr="00EA6B87">
        <w:rPr>
          <w:b/>
          <w:i/>
          <w:sz w:val="24"/>
          <w:szCs w:val="24"/>
        </w:rPr>
        <w:t xml:space="preserve"> that </w:t>
      </w:r>
      <w:r>
        <w:rPr>
          <w:b/>
          <w:i/>
          <w:sz w:val="24"/>
          <w:szCs w:val="24"/>
        </w:rPr>
        <w:t>He</w:t>
      </w:r>
      <w:r w:rsidR="00EA6B87" w:rsidRPr="00EA6B87">
        <w:rPr>
          <w:b/>
          <w:i/>
          <w:sz w:val="24"/>
          <w:szCs w:val="24"/>
        </w:rPr>
        <w:t>, for</w:t>
      </w:r>
      <w:r>
        <w:rPr>
          <w:b/>
          <w:i/>
          <w:sz w:val="24"/>
          <w:szCs w:val="24"/>
        </w:rPr>
        <w:t xml:space="preserve"> whom and through whom all things</w:t>
      </w:r>
      <w:r w:rsidR="00EA6B87" w:rsidRPr="00EA6B87">
        <w:rPr>
          <w:b/>
          <w:i/>
          <w:sz w:val="24"/>
          <w:szCs w:val="24"/>
        </w:rPr>
        <w:t xml:space="preserve"> exist, should make the </w:t>
      </w:r>
      <w:r>
        <w:rPr>
          <w:b/>
          <w:i/>
          <w:sz w:val="24"/>
          <w:szCs w:val="24"/>
        </w:rPr>
        <w:t>source</w:t>
      </w:r>
      <w:r w:rsidR="00EA6B87" w:rsidRPr="00EA6B87">
        <w:rPr>
          <w:b/>
          <w:i/>
          <w:sz w:val="24"/>
          <w:szCs w:val="24"/>
        </w:rPr>
        <w:t xml:space="preserve"> of their salvation perfect through suffering</w:t>
      </w:r>
      <w:r>
        <w:rPr>
          <w:b/>
          <w:i/>
          <w:sz w:val="24"/>
          <w:szCs w:val="24"/>
        </w:rPr>
        <w:t>s</w:t>
      </w:r>
      <w:r w:rsidR="00EA6B87" w:rsidRPr="00EA6B87">
        <w:rPr>
          <w:b/>
          <w:i/>
          <w:sz w:val="24"/>
          <w:szCs w:val="24"/>
        </w:rPr>
        <w:t xml:space="preserve">. </w:t>
      </w:r>
    </w:p>
    <w:p w14:paraId="175510F5" w14:textId="77777777" w:rsidR="00EA6B87" w:rsidRDefault="00EA6B87" w:rsidP="00EA6B87">
      <w:pPr>
        <w:ind w:firstLine="720"/>
        <w:jc w:val="both"/>
        <w:rPr>
          <w:sz w:val="24"/>
          <w:szCs w:val="24"/>
        </w:rPr>
      </w:pPr>
      <w:r w:rsidRPr="00EA6B87">
        <w:rPr>
          <w:sz w:val="24"/>
          <w:szCs w:val="24"/>
        </w:rPr>
        <w:t xml:space="preserve">If you look up the word </w:t>
      </w:r>
      <w:r w:rsidRPr="00EA6B87">
        <w:rPr>
          <w:i/>
          <w:sz w:val="24"/>
          <w:szCs w:val="24"/>
        </w:rPr>
        <w:t>passion</w:t>
      </w:r>
      <w:r w:rsidRPr="00EA6B87">
        <w:rPr>
          <w:sz w:val="24"/>
          <w:szCs w:val="24"/>
        </w:rPr>
        <w:t xml:space="preserve"> in the Webster’s dictionary you will find one definition as:  “</w:t>
      </w:r>
      <w:r w:rsidR="00596558">
        <w:rPr>
          <w:sz w:val="24"/>
          <w:szCs w:val="24"/>
        </w:rPr>
        <w:t>T</w:t>
      </w:r>
      <w:r w:rsidRPr="00EA6B87">
        <w:rPr>
          <w:sz w:val="24"/>
          <w:szCs w:val="24"/>
        </w:rPr>
        <w:t xml:space="preserve">he suffering of Christ on the cross.”  This is why Isaiah calls him the </w:t>
      </w:r>
      <w:r w:rsidR="00596558">
        <w:rPr>
          <w:sz w:val="24"/>
          <w:szCs w:val="24"/>
        </w:rPr>
        <w:t>S</w:t>
      </w:r>
      <w:r w:rsidRPr="00EA6B87">
        <w:rPr>
          <w:sz w:val="24"/>
          <w:szCs w:val="24"/>
        </w:rPr>
        <w:t xml:space="preserve">uffering </w:t>
      </w:r>
      <w:r w:rsidR="00596558">
        <w:rPr>
          <w:sz w:val="24"/>
          <w:szCs w:val="24"/>
        </w:rPr>
        <w:t>S</w:t>
      </w:r>
      <w:r w:rsidRPr="00EA6B87">
        <w:rPr>
          <w:sz w:val="24"/>
          <w:szCs w:val="24"/>
        </w:rPr>
        <w:t>ervant. When He</w:t>
      </w:r>
      <w:r w:rsidR="009A27B1">
        <w:rPr>
          <w:sz w:val="24"/>
          <w:szCs w:val="24"/>
        </w:rPr>
        <w:t xml:space="preserve"> who knew no sin</w:t>
      </w:r>
      <w:r w:rsidRPr="00EA6B87">
        <w:rPr>
          <w:sz w:val="24"/>
          <w:szCs w:val="24"/>
        </w:rPr>
        <w:t xml:space="preserve"> became sin for us, our suffering became His.</w:t>
      </w:r>
      <w:r w:rsidR="00DB0F39">
        <w:rPr>
          <w:sz w:val="24"/>
          <w:szCs w:val="24"/>
        </w:rPr>
        <w:t xml:space="preserve"> </w:t>
      </w:r>
      <w:r w:rsidR="008E6B02">
        <w:rPr>
          <w:sz w:val="24"/>
          <w:szCs w:val="24"/>
        </w:rPr>
        <w:t xml:space="preserve">This is why Isaiah </w:t>
      </w:r>
      <w:r w:rsidR="009A27B1">
        <w:rPr>
          <w:sz w:val="24"/>
          <w:szCs w:val="24"/>
        </w:rPr>
        <w:t xml:space="preserve">also </w:t>
      </w:r>
      <w:r w:rsidR="008E6B02">
        <w:rPr>
          <w:sz w:val="24"/>
          <w:szCs w:val="24"/>
        </w:rPr>
        <w:t xml:space="preserve">described Him as a Man of Sorrows. </w:t>
      </w:r>
    </w:p>
    <w:p w14:paraId="357841E6" w14:textId="77777777" w:rsidR="008E6B02" w:rsidRPr="008E6B02" w:rsidRDefault="008E6B02" w:rsidP="008E6B02">
      <w:pPr>
        <w:jc w:val="center"/>
        <w:rPr>
          <w:rFonts w:cstheme="minorHAnsi"/>
          <w:b/>
          <w:i/>
          <w:sz w:val="24"/>
          <w:szCs w:val="24"/>
        </w:rPr>
      </w:pPr>
      <w:r w:rsidRPr="008E6B02">
        <w:rPr>
          <w:rFonts w:cstheme="minorHAnsi"/>
          <w:b/>
          <w:i/>
          <w:sz w:val="24"/>
          <w:szCs w:val="24"/>
        </w:rPr>
        <w:t>Isaiah 53:1-6</w:t>
      </w:r>
      <w:r w:rsidR="007C1EE2">
        <w:rPr>
          <w:rFonts w:cstheme="minorHAnsi"/>
          <w:b/>
          <w:i/>
          <w:sz w:val="24"/>
          <w:szCs w:val="24"/>
        </w:rPr>
        <w:t xml:space="preserve"> (NIV)</w:t>
      </w:r>
    </w:p>
    <w:p w14:paraId="6184E58D" w14:textId="77777777" w:rsidR="008E6B02" w:rsidRDefault="008E6B02" w:rsidP="008E6B02">
      <w:pPr>
        <w:spacing w:before="100" w:beforeAutospacing="1" w:after="100" w:afterAutospacing="1" w:line="240" w:lineRule="auto"/>
        <w:jc w:val="center"/>
        <w:rPr>
          <w:rFonts w:eastAsia="Times New Roman" w:cstheme="minorHAnsi"/>
          <w:b/>
          <w:i/>
          <w:sz w:val="24"/>
          <w:szCs w:val="24"/>
        </w:rPr>
      </w:pPr>
      <w:r w:rsidRPr="008E6B02">
        <w:rPr>
          <w:rFonts w:eastAsia="Times New Roman" w:cstheme="minorHAnsi"/>
          <w:b/>
          <w:i/>
          <w:sz w:val="24"/>
          <w:szCs w:val="24"/>
        </w:rPr>
        <w:t xml:space="preserve">Who has believed our message and to whom has the arm of the </w:t>
      </w:r>
      <w:r w:rsidRPr="008E6B02">
        <w:rPr>
          <w:rFonts w:eastAsia="Times New Roman" w:cstheme="minorHAnsi"/>
          <w:b/>
          <w:i/>
          <w:smallCaps/>
          <w:sz w:val="24"/>
          <w:szCs w:val="24"/>
        </w:rPr>
        <w:t>Lord</w:t>
      </w:r>
      <w:r w:rsidRPr="008E6B02">
        <w:rPr>
          <w:rFonts w:eastAsia="Times New Roman" w:cstheme="minorHAnsi"/>
          <w:b/>
          <w:i/>
          <w:sz w:val="24"/>
          <w:szCs w:val="24"/>
        </w:rPr>
        <w:t xml:space="preserve"> been revealed? </w:t>
      </w:r>
      <w:r w:rsidRPr="008E6B02">
        <w:rPr>
          <w:rFonts w:eastAsia="Times New Roman" w:cstheme="minorHAnsi"/>
          <w:b/>
          <w:i/>
          <w:sz w:val="24"/>
          <w:szCs w:val="24"/>
          <w:vertAlign w:val="superscript"/>
        </w:rPr>
        <w:t>2 </w:t>
      </w:r>
      <w:r w:rsidRPr="008E6B02">
        <w:rPr>
          <w:rFonts w:eastAsia="Times New Roman" w:cstheme="minorHAnsi"/>
          <w:b/>
          <w:i/>
          <w:sz w:val="24"/>
          <w:szCs w:val="24"/>
        </w:rPr>
        <w:t xml:space="preserve">He grew up before him like a tender shoot, and like a root out of dry ground. He had no beauty or majesty to attract us to him, nothing in his appearance that we should desire him. </w:t>
      </w:r>
      <w:r w:rsidRPr="008E6B02">
        <w:rPr>
          <w:rFonts w:eastAsia="Times New Roman" w:cstheme="minorHAnsi"/>
          <w:b/>
          <w:i/>
          <w:sz w:val="24"/>
          <w:szCs w:val="24"/>
          <w:vertAlign w:val="superscript"/>
        </w:rPr>
        <w:t>3 </w:t>
      </w:r>
      <w:r w:rsidRPr="008E6B02">
        <w:rPr>
          <w:rFonts w:eastAsia="Times New Roman" w:cstheme="minorHAnsi"/>
          <w:b/>
          <w:i/>
          <w:sz w:val="24"/>
          <w:szCs w:val="24"/>
        </w:rPr>
        <w:t xml:space="preserve">He was despised and rejected by mankind, a man of suffering, and familiar with pain. Like one from whom people hide their faces he was despised, and we held him in low esteem. </w:t>
      </w:r>
      <w:r w:rsidRPr="008E6B02">
        <w:rPr>
          <w:rFonts w:eastAsia="Times New Roman" w:cstheme="minorHAnsi"/>
          <w:b/>
          <w:i/>
          <w:sz w:val="24"/>
          <w:szCs w:val="24"/>
          <w:vertAlign w:val="superscript"/>
        </w:rPr>
        <w:t>4 </w:t>
      </w:r>
      <w:r w:rsidRPr="008E6B02">
        <w:rPr>
          <w:rFonts w:eastAsia="Times New Roman" w:cstheme="minorHAnsi"/>
          <w:b/>
          <w:i/>
          <w:sz w:val="24"/>
          <w:szCs w:val="24"/>
        </w:rPr>
        <w:t>Surely he took up our pain</w:t>
      </w:r>
      <w:r w:rsidRPr="008E6B02">
        <w:rPr>
          <w:rFonts w:eastAsia="Times New Roman" w:cstheme="minorHAnsi"/>
          <w:b/>
          <w:i/>
          <w:sz w:val="24"/>
          <w:szCs w:val="24"/>
        </w:rPr>
        <w:br/>
        <w:t>    and bore our suffering, yet we considered him punished by God, stricken by him, and afflicted.</w:t>
      </w:r>
      <w:r w:rsidRPr="008E6B02">
        <w:rPr>
          <w:rFonts w:eastAsia="Times New Roman" w:cstheme="minorHAnsi"/>
          <w:b/>
          <w:i/>
          <w:sz w:val="24"/>
          <w:szCs w:val="24"/>
          <w:vertAlign w:val="superscript"/>
        </w:rPr>
        <w:t>5 </w:t>
      </w:r>
      <w:r w:rsidRPr="008E6B02">
        <w:rPr>
          <w:rFonts w:eastAsia="Times New Roman" w:cstheme="minorHAnsi"/>
          <w:b/>
          <w:i/>
          <w:sz w:val="24"/>
          <w:szCs w:val="24"/>
        </w:rPr>
        <w:t>But he was pierced for our transgressions, he was crushed for our iniquities; the punishment that brought us peace was on him, and by his wounds we are healed.</w:t>
      </w:r>
      <w:r w:rsidRPr="008E6B02">
        <w:rPr>
          <w:rFonts w:eastAsia="Times New Roman" w:cstheme="minorHAnsi"/>
          <w:b/>
          <w:i/>
          <w:sz w:val="24"/>
          <w:szCs w:val="24"/>
          <w:vertAlign w:val="superscript"/>
        </w:rPr>
        <w:t>6 </w:t>
      </w:r>
      <w:r w:rsidRPr="008E6B02">
        <w:rPr>
          <w:rFonts w:eastAsia="Times New Roman" w:cstheme="minorHAnsi"/>
          <w:b/>
          <w:i/>
          <w:sz w:val="24"/>
          <w:szCs w:val="24"/>
        </w:rPr>
        <w:t xml:space="preserve">We all, like sheep, have gone astray, each of us has turned to our own way; and the </w:t>
      </w:r>
      <w:r w:rsidRPr="008E6B02">
        <w:rPr>
          <w:rFonts w:eastAsia="Times New Roman" w:cstheme="minorHAnsi"/>
          <w:b/>
          <w:i/>
          <w:smallCaps/>
          <w:sz w:val="24"/>
          <w:szCs w:val="24"/>
        </w:rPr>
        <w:t>Lord</w:t>
      </w:r>
      <w:r w:rsidRPr="008E6B02">
        <w:rPr>
          <w:rFonts w:eastAsia="Times New Roman" w:cstheme="minorHAnsi"/>
          <w:b/>
          <w:i/>
          <w:sz w:val="24"/>
          <w:szCs w:val="24"/>
        </w:rPr>
        <w:t xml:space="preserve"> has laid on him</w:t>
      </w:r>
      <w:r w:rsidRPr="008E6B02">
        <w:rPr>
          <w:rFonts w:eastAsia="Times New Roman" w:cstheme="minorHAnsi"/>
          <w:b/>
          <w:i/>
          <w:sz w:val="24"/>
          <w:szCs w:val="24"/>
        </w:rPr>
        <w:br/>
        <w:t>    the iniquity of us all.</w:t>
      </w:r>
    </w:p>
    <w:p w14:paraId="426739A0" w14:textId="77777777" w:rsidR="008E6B02" w:rsidRPr="009E4208" w:rsidRDefault="008E6B02" w:rsidP="008E6B02">
      <w:pPr>
        <w:jc w:val="center"/>
        <w:rPr>
          <w:b/>
          <w:sz w:val="28"/>
          <w:szCs w:val="28"/>
        </w:rPr>
      </w:pPr>
      <w:r>
        <w:rPr>
          <w:b/>
          <w:sz w:val="28"/>
          <w:szCs w:val="28"/>
        </w:rPr>
        <w:t xml:space="preserve">The Rude Awakening </w:t>
      </w:r>
    </w:p>
    <w:p w14:paraId="0D1A7C14" w14:textId="77777777" w:rsidR="00634E2F" w:rsidRDefault="00642738" w:rsidP="006F4894">
      <w:pPr>
        <w:ind w:firstLine="720"/>
        <w:jc w:val="both"/>
        <w:rPr>
          <w:sz w:val="24"/>
          <w:szCs w:val="24"/>
        </w:rPr>
      </w:pPr>
      <w:r>
        <w:rPr>
          <w:sz w:val="24"/>
          <w:szCs w:val="24"/>
        </w:rPr>
        <w:t>As an infant in Christ</w:t>
      </w:r>
      <w:r w:rsidR="0036342C">
        <w:rPr>
          <w:sz w:val="24"/>
          <w:szCs w:val="24"/>
        </w:rPr>
        <w:t>, who was not discipled, I could</w:t>
      </w:r>
      <w:r w:rsidR="00DB0F39">
        <w:rPr>
          <w:sz w:val="24"/>
          <w:szCs w:val="24"/>
        </w:rPr>
        <w:t xml:space="preserve"> not </w:t>
      </w:r>
      <w:r w:rsidR="0036342C">
        <w:rPr>
          <w:sz w:val="24"/>
          <w:szCs w:val="24"/>
        </w:rPr>
        <w:t xml:space="preserve">possibly </w:t>
      </w:r>
      <w:r w:rsidR="00DB0F39">
        <w:rPr>
          <w:sz w:val="24"/>
          <w:szCs w:val="24"/>
        </w:rPr>
        <w:t xml:space="preserve">understand that Christ’s suffering would overflow into my life. </w:t>
      </w:r>
      <w:r>
        <w:rPr>
          <w:sz w:val="24"/>
          <w:szCs w:val="24"/>
        </w:rPr>
        <w:t>In my naivety, my</w:t>
      </w:r>
      <w:r w:rsidR="00486A27">
        <w:rPr>
          <w:sz w:val="24"/>
          <w:szCs w:val="24"/>
        </w:rPr>
        <w:t xml:space="preserve"> impression was that</w:t>
      </w:r>
      <w:r w:rsidR="00DB0F39">
        <w:rPr>
          <w:sz w:val="24"/>
          <w:szCs w:val="24"/>
        </w:rPr>
        <w:t xml:space="preserve"> Jesus came into my life to make me happy; I did not know His ultimate goal for my</w:t>
      </w:r>
      <w:r w:rsidR="00DF47A8">
        <w:rPr>
          <w:sz w:val="24"/>
          <w:szCs w:val="24"/>
        </w:rPr>
        <w:t xml:space="preserve"> life was not just happiness but holiness</w:t>
      </w:r>
      <w:r w:rsidR="00800E0D">
        <w:rPr>
          <w:sz w:val="24"/>
          <w:szCs w:val="24"/>
        </w:rPr>
        <w:t xml:space="preserve"> and perfection. I</w:t>
      </w:r>
      <w:r>
        <w:rPr>
          <w:sz w:val="24"/>
          <w:szCs w:val="24"/>
        </w:rPr>
        <w:t>n</w:t>
      </w:r>
      <w:r w:rsidR="009A213C">
        <w:rPr>
          <w:sz w:val="24"/>
          <w:szCs w:val="24"/>
        </w:rPr>
        <w:t xml:space="preserve"> summary, to make me just like Jesus</w:t>
      </w:r>
      <w:r w:rsidR="00DF47A8">
        <w:rPr>
          <w:sz w:val="24"/>
          <w:szCs w:val="24"/>
        </w:rPr>
        <w:t>! No one ever pointed out to me that</w:t>
      </w:r>
      <w:r w:rsidR="00E60EA5">
        <w:rPr>
          <w:sz w:val="24"/>
          <w:szCs w:val="24"/>
        </w:rPr>
        <w:t xml:space="preserve"> I</w:t>
      </w:r>
      <w:r w:rsidR="00DF47A8">
        <w:rPr>
          <w:sz w:val="24"/>
          <w:szCs w:val="24"/>
        </w:rPr>
        <w:t xml:space="preserve"> was appointed not only to believe on Him</w:t>
      </w:r>
      <w:r w:rsidR="00E60EA5">
        <w:rPr>
          <w:sz w:val="24"/>
          <w:szCs w:val="24"/>
        </w:rPr>
        <w:t>,</w:t>
      </w:r>
      <w:r w:rsidR="00DF47A8">
        <w:rPr>
          <w:sz w:val="24"/>
          <w:szCs w:val="24"/>
        </w:rPr>
        <w:t xml:space="preserve"> but also to share in His suffering.</w:t>
      </w:r>
      <w:r w:rsidR="00E60EA5" w:rsidRPr="00E60EA5">
        <w:rPr>
          <w:sz w:val="24"/>
          <w:szCs w:val="24"/>
        </w:rPr>
        <w:t xml:space="preserve"> </w:t>
      </w:r>
      <w:r w:rsidR="00A43A9F">
        <w:rPr>
          <w:sz w:val="24"/>
          <w:szCs w:val="24"/>
        </w:rPr>
        <w:t>For the child of God, suffering always has purpose and one such purpose is the refining influence it has on our life. With that being said, I know this is true: we all want to avoid suffering like the plague!</w:t>
      </w:r>
      <w:r w:rsidR="00E60EA5">
        <w:rPr>
          <w:sz w:val="24"/>
          <w:szCs w:val="24"/>
        </w:rPr>
        <w:t xml:space="preserve"> </w:t>
      </w:r>
      <w:r w:rsidR="009F0FAC">
        <w:rPr>
          <w:sz w:val="24"/>
          <w:szCs w:val="24"/>
        </w:rPr>
        <w:t>As a matter of fact, is this not our main goal?</w:t>
      </w:r>
    </w:p>
    <w:p w14:paraId="4C16D3A5" w14:textId="77777777" w:rsidR="0004448F" w:rsidRDefault="009F0FAC" w:rsidP="006F4894">
      <w:pPr>
        <w:ind w:firstLine="720"/>
        <w:jc w:val="both"/>
        <w:rPr>
          <w:sz w:val="24"/>
          <w:szCs w:val="24"/>
        </w:rPr>
      </w:pPr>
      <w:r>
        <w:rPr>
          <w:sz w:val="24"/>
          <w:szCs w:val="24"/>
        </w:rPr>
        <w:t>To follow the Lord Jesus is never monotonous. My walk of faith</w:t>
      </w:r>
      <w:r w:rsidR="00E60EA5">
        <w:rPr>
          <w:sz w:val="24"/>
          <w:szCs w:val="24"/>
        </w:rPr>
        <w:t xml:space="preserve"> has been a wild, exciting, joyful ride</w:t>
      </w:r>
      <w:r>
        <w:rPr>
          <w:sz w:val="24"/>
          <w:szCs w:val="24"/>
        </w:rPr>
        <w:t xml:space="preserve">. </w:t>
      </w:r>
      <w:r w:rsidR="009758E3">
        <w:rPr>
          <w:sz w:val="24"/>
          <w:szCs w:val="24"/>
        </w:rPr>
        <w:t>To be</w:t>
      </w:r>
      <w:r>
        <w:rPr>
          <w:sz w:val="24"/>
          <w:szCs w:val="24"/>
        </w:rPr>
        <w:t xml:space="preserve"> honest,</w:t>
      </w:r>
      <w:r w:rsidR="00E60EA5">
        <w:rPr>
          <w:sz w:val="24"/>
          <w:szCs w:val="24"/>
        </w:rPr>
        <w:t xml:space="preserve"> I would not tr</w:t>
      </w:r>
      <w:r w:rsidR="00634E2F">
        <w:rPr>
          <w:sz w:val="24"/>
          <w:szCs w:val="24"/>
        </w:rPr>
        <w:t xml:space="preserve">ade even the </w:t>
      </w:r>
      <w:r w:rsidR="00634E2F" w:rsidRPr="009F0FAC">
        <w:rPr>
          <w:b/>
          <w:i/>
          <w:sz w:val="24"/>
          <w:szCs w:val="24"/>
        </w:rPr>
        <w:t>worst</w:t>
      </w:r>
      <w:r w:rsidR="00634E2F">
        <w:rPr>
          <w:sz w:val="24"/>
          <w:szCs w:val="24"/>
        </w:rPr>
        <w:t xml:space="preserve"> </w:t>
      </w:r>
      <w:r w:rsidR="00634E2F" w:rsidRPr="009F0FAC">
        <w:rPr>
          <w:b/>
          <w:i/>
          <w:sz w:val="24"/>
          <w:szCs w:val="24"/>
        </w:rPr>
        <w:t>days</w:t>
      </w:r>
      <w:r w:rsidR="00634E2F">
        <w:rPr>
          <w:sz w:val="24"/>
          <w:szCs w:val="24"/>
        </w:rPr>
        <w:t xml:space="preserve"> </w:t>
      </w:r>
      <w:r w:rsidR="00634E2F" w:rsidRPr="009F0FAC">
        <w:rPr>
          <w:b/>
          <w:i/>
          <w:sz w:val="24"/>
          <w:szCs w:val="24"/>
        </w:rPr>
        <w:t>with</w:t>
      </w:r>
      <w:r w:rsidR="00634E2F">
        <w:rPr>
          <w:sz w:val="24"/>
          <w:szCs w:val="24"/>
        </w:rPr>
        <w:t xml:space="preserve"> </w:t>
      </w:r>
      <w:r w:rsidR="00634E2F" w:rsidRPr="009F0FAC">
        <w:rPr>
          <w:b/>
          <w:i/>
          <w:sz w:val="24"/>
          <w:szCs w:val="24"/>
        </w:rPr>
        <w:t>Jesus</w:t>
      </w:r>
      <w:r w:rsidR="00E60EA5">
        <w:rPr>
          <w:sz w:val="24"/>
          <w:szCs w:val="24"/>
        </w:rPr>
        <w:t xml:space="preserve"> for a thousand </w:t>
      </w:r>
      <w:r w:rsidR="00634E2F">
        <w:rPr>
          <w:sz w:val="24"/>
          <w:szCs w:val="24"/>
        </w:rPr>
        <w:t>problem free</w:t>
      </w:r>
      <w:r w:rsidR="00E60EA5">
        <w:rPr>
          <w:sz w:val="24"/>
          <w:szCs w:val="24"/>
        </w:rPr>
        <w:t xml:space="preserve"> days without Him</w:t>
      </w:r>
      <w:r w:rsidR="0088791E">
        <w:rPr>
          <w:sz w:val="24"/>
          <w:szCs w:val="24"/>
        </w:rPr>
        <w:t>.</w:t>
      </w:r>
      <w:r w:rsidR="00DF47A8">
        <w:rPr>
          <w:sz w:val="24"/>
          <w:szCs w:val="24"/>
        </w:rPr>
        <w:t xml:space="preserve"> (Romans 8:17-22; Philppians1:29; 3:10; 1 Peter 4:13) I am committed to </w:t>
      </w:r>
      <w:r w:rsidR="0004448F">
        <w:rPr>
          <w:sz w:val="24"/>
          <w:szCs w:val="24"/>
        </w:rPr>
        <w:t>preparing</w:t>
      </w:r>
      <w:r w:rsidR="00DF47A8">
        <w:rPr>
          <w:sz w:val="24"/>
          <w:szCs w:val="24"/>
        </w:rPr>
        <w:t xml:space="preserve"> the people I am in a discipling relationship with for </w:t>
      </w:r>
      <w:r w:rsidR="0004448F">
        <w:rPr>
          <w:sz w:val="24"/>
          <w:szCs w:val="24"/>
        </w:rPr>
        <w:t>suffering</w:t>
      </w:r>
      <w:r w:rsidR="00A43A9F">
        <w:rPr>
          <w:sz w:val="24"/>
          <w:szCs w:val="24"/>
        </w:rPr>
        <w:t>,</w:t>
      </w:r>
      <w:r w:rsidR="0004448F">
        <w:rPr>
          <w:sz w:val="24"/>
          <w:szCs w:val="24"/>
        </w:rPr>
        <w:t xml:space="preserve"> and insuring they know how to walk through the dark days of suffering with </w:t>
      </w:r>
      <w:r w:rsidR="0063328B">
        <w:rPr>
          <w:sz w:val="24"/>
          <w:szCs w:val="24"/>
        </w:rPr>
        <w:t>the light of His Word</w:t>
      </w:r>
      <w:r w:rsidR="0004448F">
        <w:rPr>
          <w:sz w:val="24"/>
          <w:szCs w:val="24"/>
        </w:rPr>
        <w:t xml:space="preserve">. </w:t>
      </w:r>
      <w:r w:rsidR="00DF47A8">
        <w:rPr>
          <w:sz w:val="24"/>
          <w:szCs w:val="24"/>
        </w:rPr>
        <w:t xml:space="preserve"> </w:t>
      </w:r>
      <w:r w:rsidR="0004448F">
        <w:rPr>
          <w:sz w:val="24"/>
          <w:szCs w:val="24"/>
        </w:rPr>
        <w:t xml:space="preserve">In the darkest days of suffering, the Lord has placed in my hands some rich treasures or plunders snatched from the assaults of the enemy of my soul. These are my </w:t>
      </w:r>
      <w:r w:rsidR="0004448F" w:rsidRPr="0004448F">
        <w:rPr>
          <w:b/>
          <w:sz w:val="24"/>
          <w:szCs w:val="24"/>
        </w:rPr>
        <w:t>Pearls of Wisdom.</w:t>
      </w:r>
    </w:p>
    <w:p w14:paraId="22C24C9E" w14:textId="77777777" w:rsidR="0004448F" w:rsidRPr="0004448F" w:rsidRDefault="0004448F" w:rsidP="009A213C">
      <w:pPr>
        <w:pStyle w:val="txt-sm"/>
        <w:jc w:val="center"/>
        <w:rPr>
          <w:rStyle w:val="text"/>
          <w:rFonts w:asciiTheme="minorHAnsi" w:hAnsiTheme="minorHAnsi" w:cstheme="minorHAnsi"/>
          <w:b/>
          <w:i/>
          <w:vertAlign w:val="superscript"/>
        </w:rPr>
      </w:pPr>
      <w:r w:rsidRPr="0004448F">
        <w:rPr>
          <w:rFonts w:asciiTheme="minorHAnsi" w:hAnsiTheme="minorHAnsi" w:cstheme="minorHAnsi"/>
          <w:b/>
          <w:i/>
        </w:rPr>
        <w:t>Isaiah 45:3 (NASB)</w:t>
      </w:r>
    </w:p>
    <w:p w14:paraId="1301FD8D" w14:textId="77777777" w:rsidR="0004448F" w:rsidRPr="0004448F" w:rsidRDefault="0004448F" w:rsidP="009A213C">
      <w:pPr>
        <w:pStyle w:val="txt-sm"/>
        <w:jc w:val="center"/>
        <w:rPr>
          <w:rFonts w:asciiTheme="minorHAnsi" w:hAnsiTheme="minorHAnsi" w:cstheme="minorHAnsi"/>
          <w:b/>
          <w:i/>
        </w:rPr>
      </w:pPr>
      <w:r w:rsidRPr="0004448F">
        <w:rPr>
          <w:rStyle w:val="text"/>
          <w:rFonts w:asciiTheme="minorHAnsi" w:hAnsiTheme="minorHAnsi" w:cstheme="minorHAnsi"/>
          <w:b/>
          <w:i/>
        </w:rPr>
        <w:t>I will give you the treasures of darkness And hidden wealth of secret places, So that you may know that it is I,</w:t>
      </w:r>
      <w:r w:rsidRPr="0004448F">
        <w:rPr>
          <w:rFonts w:asciiTheme="minorHAnsi" w:hAnsiTheme="minorHAnsi" w:cstheme="minorHAnsi"/>
          <w:b/>
          <w:i/>
        </w:rPr>
        <w:t xml:space="preserve"> </w:t>
      </w:r>
      <w:r w:rsidRPr="0004448F">
        <w:rPr>
          <w:rStyle w:val="text"/>
          <w:rFonts w:asciiTheme="minorHAnsi" w:hAnsiTheme="minorHAnsi" w:cstheme="minorHAnsi"/>
          <w:b/>
          <w:i/>
        </w:rPr>
        <w:t xml:space="preserve">The </w:t>
      </w:r>
      <w:r w:rsidRPr="0004448F">
        <w:rPr>
          <w:rStyle w:val="small-caps"/>
          <w:rFonts w:asciiTheme="minorHAnsi" w:hAnsiTheme="minorHAnsi" w:cstheme="minorHAnsi"/>
          <w:b/>
          <w:i/>
          <w:smallCaps/>
        </w:rPr>
        <w:t>Lord</w:t>
      </w:r>
      <w:r w:rsidRPr="0004448F">
        <w:rPr>
          <w:rStyle w:val="text"/>
          <w:rFonts w:asciiTheme="minorHAnsi" w:hAnsiTheme="minorHAnsi" w:cstheme="minorHAnsi"/>
          <w:b/>
          <w:i/>
        </w:rPr>
        <w:t>, the God of Israel, who calls you by your name.</w:t>
      </w:r>
    </w:p>
    <w:p w14:paraId="4E68CDE2" w14:textId="77777777" w:rsidR="00CF3214" w:rsidRDefault="00EA6B87" w:rsidP="00EA6B87">
      <w:pPr>
        <w:ind w:firstLine="720"/>
        <w:jc w:val="both"/>
        <w:rPr>
          <w:sz w:val="24"/>
          <w:szCs w:val="24"/>
        </w:rPr>
      </w:pPr>
      <w:r w:rsidRPr="00EA6B87">
        <w:rPr>
          <w:sz w:val="24"/>
          <w:szCs w:val="24"/>
        </w:rPr>
        <w:t xml:space="preserve"> </w:t>
      </w:r>
      <w:r w:rsidR="0066120A">
        <w:rPr>
          <w:sz w:val="24"/>
          <w:szCs w:val="24"/>
        </w:rPr>
        <w:t>Mingled i</w:t>
      </w:r>
      <w:r w:rsidR="00CD051D">
        <w:rPr>
          <w:sz w:val="24"/>
          <w:szCs w:val="24"/>
        </w:rPr>
        <w:t>n the mosaic</w:t>
      </w:r>
      <w:r w:rsidR="001D7EE2">
        <w:rPr>
          <w:sz w:val="24"/>
          <w:szCs w:val="24"/>
        </w:rPr>
        <w:t xml:space="preserve"> of our </w:t>
      </w:r>
      <w:r w:rsidRPr="00EA6B87">
        <w:rPr>
          <w:sz w:val="24"/>
          <w:szCs w:val="24"/>
        </w:rPr>
        <w:t xml:space="preserve">lives </w:t>
      </w:r>
      <w:r w:rsidR="0066120A">
        <w:rPr>
          <w:sz w:val="24"/>
          <w:szCs w:val="24"/>
        </w:rPr>
        <w:t>are</w:t>
      </w:r>
      <w:r w:rsidRPr="00EA6B87">
        <w:rPr>
          <w:sz w:val="24"/>
          <w:szCs w:val="24"/>
        </w:rPr>
        <w:t xml:space="preserve"> joy and pain, births and deaths, blessings and trials. King Solomon described this in the book of Ecclesiastes. Even though we know this in our head</w:t>
      </w:r>
      <w:r w:rsidR="002C261C">
        <w:rPr>
          <w:sz w:val="24"/>
          <w:szCs w:val="24"/>
        </w:rPr>
        <w:t>,</w:t>
      </w:r>
      <w:r w:rsidRPr="00EA6B87">
        <w:rPr>
          <w:sz w:val="24"/>
          <w:szCs w:val="24"/>
        </w:rPr>
        <w:t xml:space="preserve"> we resist the trials when they come</w:t>
      </w:r>
      <w:r w:rsidR="002C261C">
        <w:rPr>
          <w:sz w:val="24"/>
          <w:szCs w:val="24"/>
        </w:rPr>
        <w:t>.</w:t>
      </w:r>
      <w:r w:rsidRPr="00EA6B87">
        <w:rPr>
          <w:sz w:val="24"/>
          <w:szCs w:val="24"/>
        </w:rPr>
        <w:t xml:space="preserve"> </w:t>
      </w:r>
      <w:r w:rsidR="002C261C">
        <w:rPr>
          <w:sz w:val="24"/>
          <w:szCs w:val="24"/>
        </w:rPr>
        <w:t>B</w:t>
      </w:r>
      <w:r w:rsidRPr="00EA6B87">
        <w:rPr>
          <w:sz w:val="24"/>
          <w:szCs w:val="24"/>
        </w:rPr>
        <w:t>ut</w:t>
      </w:r>
      <w:r w:rsidR="002C261C">
        <w:rPr>
          <w:sz w:val="24"/>
          <w:szCs w:val="24"/>
        </w:rPr>
        <w:t>,</w:t>
      </w:r>
      <w:r w:rsidRPr="00EA6B87">
        <w:rPr>
          <w:sz w:val="24"/>
          <w:szCs w:val="24"/>
        </w:rPr>
        <w:t xml:space="preserve"> come they will, because suffering is part of life. The rain falls on the just and the unjust. No one gets a pass from </w:t>
      </w:r>
      <w:r w:rsidR="0059117B" w:rsidRPr="00EA6B87">
        <w:rPr>
          <w:sz w:val="24"/>
          <w:szCs w:val="24"/>
        </w:rPr>
        <w:t>pain;</w:t>
      </w:r>
      <w:r w:rsidRPr="00EA6B87">
        <w:rPr>
          <w:sz w:val="24"/>
          <w:szCs w:val="24"/>
        </w:rPr>
        <w:t xml:space="preserve"> it is the effect of the fall.</w:t>
      </w:r>
      <w:r w:rsidR="00F21D2B">
        <w:rPr>
          <w:sz w:val="24"/>
          <w:szCs w:val="24"/>
        </w:rPr>
        <w:t xml:space="preserve"> </w:t>
      </w:r>
      <w:r w:rsidR="009A213C">
        <w:rPr>
          <w:sz w:val="24"/>
          <w:szCs w:val="24"/>
        </w:rPr>
        <w:t>He does not insulate His children from problems and pain. On the contrary!</w:t>
      </w:r>
      <w:r w:rsidR="006B57D8">
        <w:rPr>
          <w:sz w:val="24"/>
          <w:szCs w:val="24"/>
        </w:rPr>
        <w:t xml:space="preserve"> Human history bears witness to the fact that</w:t>
      </w:r>
      <w:r w:rsidR="009F0FAC">
        <w:rPr>
          <w:sz w:val="24"/>
          <w:szCs w:val="24"/>
        </w:rPr>
        <w:t>,</w:t>
      </w:r>
      <w:r w:rsidR="006B57D8">
        <w:rPr>
          <w:sz w:val="24"/>
          <w:szCs w:val="24"/>
        </w:rPr>
        <w:t xml:space="preserve"> “All God’s children got troubles.” Before I went into surgery I got a little black book and wrote </w:t>
      </w:r>
      <w:r w:rsidR="009758E3">
        <w:rPr>
          <w:sz w:val="24"/>
          <w:szCs w:val="24"/>
        </w:rPr>
        <w:t>a</w:t>
      </w:r>
      <w:r w:rsidR="006B57D8">
        <w:rPr>
          <w:sz w:val="24"/>
          <w:szCs w:val="24"/>
        </w:rPr>
        <w:t xml:space="preserve"> list passages to meditate on</w:t>
      </w:r>
      <w:r w:rsidR="008327DF">
        <w:rPr>
          <w:sz w:val="24"/>
          <w:szCs w:val="24"/>
        </w:rPr>
        <w:t xml:space="preserve"> right up to the moment of</w:t>
      </w:r>
      <w:r w:rsidR="006B57D8">
        <w:rPr>
          <w:sz w:val="24"/>
          <w:szCs w:val="24"/>
        </w:rPr>
        <w:t xml:space="preserve"> going under </w:t>
      </w:r>
      <w:r w:rsidR="00CF3214">
        <w:rPr>
          <w:sz w:val="24"/>
          <w:szCs w:val="24"/>
        </w:rPr>
        <w:t>anesthesia</w:t>
      </w:r>
      <w:r w:rsidR="006B57D8">
        <w:rPr>
          <w:sz w:val="24"/>
          <w:szCs w:val="24"/>
        </w:rPr>
        <w:t>.</w:t>
      </w:r>
      <w:r w:rsidR="008327DF">
        <w:rPr>
          <w:sz w:val="24"/>
          <w:szCs w:val="24"/>
        </w:rPr>
        <w:t xml:space="preserve"> I find these verses subdued my fears and fortified my faith.</w:t>
      </w:r>
      <w:r w:rsidR="006B57D8">
        <w:rPr>
          <w:sz w:val="24"/>
          <w:szCs w:val="24"/>
        </w:rPr>
        <w:t xml:space="preserve"> God will not revoke a s</w:t>
      </w:r>
      <w:r w:rsidR="00CF3214">
        <w:rPr>
          <w:sz w:val="24"/>
          <w:szCs w:val="24"/>
        </w:rPr>
        <w:t>ingle promise He has made, and He has given three hundred</w:t>
      </w:r>
      <w:r w:rsidR="009F0FAC">
        <w:rPr>
          <w:sz w:val="24"/>
          <w:szCs w:val="24"/>
        </w:rPr>
        <w:t xml:space="preserve"> and sixty-five</w:t>
      </w:r>
      <w:r w:rsidR="00CF3214">
        <w:rPr>
          <w:sz w:val="24"/>
          <w:szCs w:val="24"/>
        </w:rPr>
        <w:t>, “</w:t>
      </w:r>
      <w:r w:rsidR="009758E3">
        <w:rPr>
          <w:sz w:val="24"/>
          <w:szCs w:val="24"/>
        </w:rPr>
        <w:t>f</w:t>
      </w:r>
      <w:r w:rsidR="00CF3214" w:rsidRPr="009758E3">
        <w:rPr>
          <w:sz w:val="24"/>
          <w:szCs w:val="24"/>
        </w:rPr>
        <w:t>ear</w:t>
      </w:r>
      <w:r w:rsidR="00CF3214" w:rsidRPr="00CF3214">
        <w:rPr>
          <w:b/>
          <w:i/>
          <w:sz w:val="24"/>
          <w:szCs w:val="24"/>
        </w:rPr>
        <w:t xml:space="preserve"> </w:t>
      </w:r>
      <w:r w:rsidR="009758E3" w:rsidRPr="009758E3">
        <w:rPr>
          <w:sz w:val="24"/>
          <w:szCs w:val="24"/>
        </w:rPr>
        <w:t>not</w:t>
      </w:r>
      <w:r w:rsidR="00CF3214" w:rsidRPr="009758E3">
        <w:rPr>
          <w:sz w:val="24"/>
          <w:szCs w:val="24"/>
        </w:rPr>
        <w:t>”</w:t>
      </w:r>
      <w:r w:rsidR="00CF3214">
        <w:rPr>
          <w:sz w:val="24"/>
          <w:szCs w:val="24"/>
        </w:rPr>
        <w:t xml:space="preserve"> passages </w:t>
      </w:r>
      <w:r w:rsidR="009F0FAC">
        <w:rPr>
          <w:sz w:val="24"/>
          <w:szCs w:val="24"/>
        </w:rPr>
        <w:t>(one for every day of the year)</w:t>
      </w:r>
      <w:r w:rsidR="009758E3">
        <w:rPr>
          <w:sz w:val="24"/>
          <w:szCs w:val="24"/>
        </w:rPr>
        <w:t>, a</w:t>
      </w:r>
      <w:r w:rsidR="009F0FAC">
        <w:rPr>
          <w:sz w:val="24"/>
          <w:szCs w:val="24"/>
        </w:rPr>
        <w:t>nd</w:t>
      </w:r>
      <w:r w:rsidR="00CF3214">
        <w:rPr>
          <w:sz w:val="24"/>
          <w:szCs w:val="24"/>
        </w:rPr>
        <w:t xml:space="preserve"> most of them are followed by these words</w:t>
      </w:r>
      <w:r w:rsidR="009758E3">
        <w:rPr>
          <w:sz w:val="24"/>
          <w:szCs w:val="24"/>
        </w:rPr>
        <w:t xml:space="preserve">- </w:t>
      </w:r>
      <w:r w:rsidR="00CF3214">
        <w:rPr>
          <w:sz w:val="24"/>
          <w:szCs w:val="24"/>
        </w:rPr>
        <w:t>“</w:t>
      </w:r>
      <w:r w:rsidR="00CF3214" w:rsidRPr="00CF3214">
        <w:rPr>
          <w:b/>
          <w:i/>
          <w:sz w:val="24"/>
          <w:szCs w:val="24"/>
        </w:rPr>
        <w:t>I am with you.</w:t>
      </w:r>
      <w:r w:rsidR="00CF3214">
        <w:rPr>
          <w:sz w:val="24"/>
          <w:szCs w:val="24"/>
        </w:rPr>
        <w:t>” This is one of my favorite</w:t>
      </w:r>
      <w:r w:rsidR="00F17C68">
        <w:rPr>
          <w:sz w:val="24"/>
          <w:szCs w:val="24"/>
        </w:rPr>
        <w:t xml:space="preserve">s from the little black book: </w:t>
      </w:r>
    </w:p>
    <w:p w14:paraId="25AF31C4" w14:textId="77777777" w:rsidR="00F17C68" w:rsidRPr="00F17C68" w:rsidRDefault="00F17C68" w:rsidP="00F17C68">
      <w:pPr>
        <w:jc w:val="center"/>
        <w:rPr>
          <w:b/>
          <w:i/>
          <w:sz w:val="24"/>
          <w:szCs w:val="24"/>
        </w:rPr>
      </w:pPr>
      <w:r w:rsidRPr="00F17C68">
        <w:rPr>
          <w:b/>
          <w:i/>
          <w:sz w:val="24"/>
          <w:szCs w:val="24"/>
        </w:rPr>
        <w:t>Isaiah 43:1-5</w:t>
      </w:r>
    </w:p>
    <w:p w14:paraId="4D14FDCD" w14:textId="77777777" w:rsidR="00CF3214" w:rsidRPr="00CF3214" w:rsidRDefault="00CF3214" w:rsidP="00F17C68">
      <w:pPr>
        <w:spacing w:before="100" w:beforeAutospacing="1" w:after="100" w:afterAutospacing="1" w:line="240" w:lineRule="auto"/>
        <w:jc w:val="center"/>
        <w:rPr>
          <w:rFonts w:eastAsia="Times New Roman" w:cstheme="minorHAnsi"/>
          <w:b/>
          <w:i/>
          <w:sz w:val="24"/>
          <w:szCs w:val="24"/>
        </w:rPr>
      </w:pPr>
      <w:r w:rsidRPr="00F17C68">
        <w:rPr>
          <w:rFonts w:eastAsia="Times New Roman" w:cstheme="minorHAnsi"/>
          <w:b/>
          <w:i/>
          <w:sz w:val="24"/>
          <w:szCs w:val="24"/>
        </w:rPr>
        <w:t xml:space="preserve">But now, this is what the </w:t>
      </w:r>
      <w:r w:rsidRPr="00F17C68">
        <w:rPr>
          <w:rFonts w:eastAsia="Times New Roman" w:cstheme="minorHAnsi"/>
          <w:b/>
          <w:i/>
          <w:smallCaps/>
          <w:sz w:val="24"/>
          <w:szCs w:val="24"/>
        </w:rPr>
        <w:t>Lord</w:t>
      </w:r>
      <w:r w:rsidRPr="00F17C68">
        <w:rPr>
          <w:rFonts w:eastAsia="Times New Roman" w:cstheme="minorHAnsi"/>
          <w:b/>
          <w:i/>
          <w:sz w:val="24"/>
          <w:szCs w:val="24"/>
        </w:rPr>
        <w:t xml:space="preserve"> says--he who created you, Jacob,    he who formed you, Israel:</w:t>
      </w:r>
      <w:r w:rsidRPr="00CF3214">
        <w:rPr>
          <w:rFonts w:eastAsia="Times New Roman" w:cstheme="minorHAnsi"/>
          <w:b/>
          <w:i/>
          <w:sz w:val="24"/>
          <w:szCs w:val="24"/>
        </w:rPr>
        <w:br/>
      </w:r>
      <w:r w:rsidRPr="00F17C68">
        <w:rPr>
          <w:rFonts w:eastAsia="Times New Roman" w:cstheme="minorHAnsi"/>
          <w:b/>
          <w:i/>
          <w:sz w:val="24"/>
          <w:szCs w:val="24"/>
        </w:rPr>
        <w:t>“Do not fear, for I have redeemed you;   I have summoned you by name; you are mine.</w:t>
      </w:r>
      <w:r w:rsidRPr="00F17C68">
        <w:rPr>
          <w:rFonts w:eastAsia="Times New Roman" w:cstheme="minorHAnsi"/>
          <w:b/>
          <w:i/>
          <w:sz w:val="24"/>
          <w:szCs w:val="24"/>
          <w:vertAlign w:val="superscript"/>
        </w:rPr>
        <w:t>2 </w:t>
      </w:r>
      <w:r w:rsidRPr="00F17C68">
        <w:rPr>
          <w:rFonts w:eastAsia="Times New Roman" w:cstheme="minorHAnsi"/>
          <w:b/>
          <w:i/>
          <w:sz w:val="24"/>
          <w:szCs w:val="24"/>
        </w:rPr>
        <w:t xml:space="preserve">When you pass through the waters,   I will be with you; and when you pass through the rivers,  they will not sweep over you. When you walk through the fire,   you will not be burned; the flames will not set you ablaze. </w:t>
      </w:r>
      <w:r w:rsidRPr="00F17C68">
        <w:rPr>
          <w:rFonts w:eastAsia="Times New Roman" w:cstheme="minorHAnsi"/>
          <w:b/>
          <w:i/>
          <w:sz w:val="24"/>
          <w:szCs w:val="24"/>
          <w:vertAlign w:val="superscript"/>
        </w:rPr>
        <w:t>3 </w:t>
      </w:r>
      <w:r w:rsidRPr="00F17C68">
        <w:rPr>
          <w:rFonts w:eastAsia="Times New Roman" w:cstheme="minorHAnsi"/>
          <w:b/>
          <w:i/>
          <w:sz w:val="24"/>
          <w:szCs w:val="24"/>
        </w:rPr>
        <w:t xml:space="preserve">For I am the </w:t>
      </w:r>
      <w:r w:rsidRPr="00F17C68">
        <w:rPr>
          <w:rFonts w:eastAsia="Times New Roman" w:cstheme="minorHAnsi"/>
          <w:b/>
          <w:i/>
          <w:smallCaps/>
          <w:sz w:val="24"/>
          <w:szCs w:val="24"/>
        </w:rPr>
        <w:t>Lord</w:t>
      </w:r>
      <w:r w:rsidRPr="00F17C68">
        <w:rPr>
          <w:rFonts w:eastAsia="Times New Roman" w:cstheme="minorHAnsi"/>
          <w:b/>
          <w:i/>
          <w:sz w:val="24"/>
          <w:szCs w:val="24"/>
        </w:rPr>
        <w:t xml:space="preserve"> your God,   the Holy One of Israel, your Savior;</w:t>
      </w:r>
      <w:r w:rsidRPr="00CF3214">
        <w:rPr>
          <w:rFonts w:eastAsia="Times New Roman" w:cstheme="minorHAnsi"/>
          <w:b/>
          <w:i/>
          <w:sz w:val="24"/>
          <w:szCs w:val="24"/>
        </w:rPr>
        <w:br/>
      </w:r>
      <w:r w:rsidRPr="00F17C68">
        <w:rPr>
          <w:rFonts w:eastAsia="Times New Roman" w:cstheme="minorHAnsi"/>
          <w:b/>
          <w:i/>
          <w:sz w:val="24"/>
          <w:szCs w:val="24"/>
        </w:rPr>
        <w:t xml:space="preserve">I give Egypt for your ransom,  Cush and Seba in your stead. </w:t>
      </w:r>
      <w:r w:rsidRPr="00F17C68">
        <w:rPr>
          <w:rFonts w:eastAsia="Times New Roman" w:cstheme="minorHAnsi"/>
          <w:b/>
          <w:i/>
          <w:sz w:val="24"/>
          <w:szCs w:val="24"/>
          <w:vertAlign w:val="superscript"/>
        </w:rPr>
        <w:t>4 </w:t>
      </w:r>
      <w:r w:rsidRPr="00F17C68">
        <w:rPr>
          <w:rFonts w:eastAsia="Times New Roman" w:cstheme="minorHAnsi"/>
          <w:b/>
          <w:i/>
          <w:sz w:val="24"/>
          <w:szCs w:val="24"/>
        </w:rPr>
        <w:t>Since you are precious</w:t>
      </w:r>
      <w:r w:rsidR="00F17C68" w:rsidRPr="00F17C68">
        <w:rPr>
          <w:rFonts w:eastAsia="Times New Roman" w:cstheme="minorHAnsi"/>
          <w:b/>
          <w:i/>
          <w:sz w:val="24"/>
          <w:szCs w:val="24"/>
        </w:rPr>
        <w:t>,</w:t>
      </w:r>
      <w:r w:rsidRPr="00F17C68">
        <w:rPr>
          <w:rFonts w:eastAsia="Times New Roman" w:cstheme="minorHAnsi"/>
          <w:b/>
          <w:i/>
          <w:sz w:val="24"/>
          <w:szCs w:val="24"/>
        </w:rPr>
        <w:t xml:space="preserve"> </w:t>
      </w:r>
      <w:r w:rsidR="00F17C68" w:rsidRPr="00F17C68">
        <w:rPr>
          <w:rFonts w:eastAsia="Times New Roman" w:cstheme="minorHAnsi"/>
          <w:b/>
          <w:i/>
          <w:sz w:val="24"/>
          <w:szCs w:val="24"/>
        </w:rPr>
        <w:t>and honored</w:t>
      </w:r>
      <w:r w:rsidRPr="00F17C68">
        <w:rPr>
          <w:rFonts w:eastAsia="Times New Roman" w:cstheme="minorHAnsi"/>
          <w:b/>
          <w:i/>
          <w:sz w:val="24"/>
          <w:szCs w:val="24"/>
        </w:rPr>
        <w:t xml:space="preserve"> in my sight</w:t>
      </w:r>
      <w:r w:rsidR="00F17C68" w:rsidRPr="00F17C68">
        <w:rPr>
          <w:rFonts w:eastAsia="Times New Roman" w:cstheme="minorHAnsi"/>
          <w:b/>
          <w:i/>
          <w:sz w:val="24"/>
          <w:szCs w:val="24"/>
        </w:rPr>
        <w:t>, and</w:t>
      </w:r>
      <w:r w:rsidRPr="00F17C68">
        <w:rPr>
          <w:rFonts w:eastAsia="Times New Roman" w:cstheme="minorHAnsi"/>
          <w:b/>
          <w:i/>
          <w:sz w:val="24"/>
          <w:szCs w:val="24"/>
        </w:rPr>
        <w:t xml:space="preserve"> because I love you,</w:t>
      </w:r>
      <w:r w:rsidR="00F17C68" w:rsidRPr="00F17C68">
        <w:rPr>
          <w:rFonts w:eastAsia="Times New Roman" w:cstheme="minorHAnsi"/>
          <w:b/>
          <w:i/>
          <w:sz w:val="24"/>
          <w:szCs w:val="24"/>
        </w:rPr>
        <w:t xml:space="preserve"> </w:t>
      </w:r>
      <w:r w:rsidRPr="00F17C68">
        <w:rPr>
          <w:rFonts w:eastAsia="Times New Roman" w:cstheme="minorHAnsi"/>
          <w:b/>
          <w:i/>
          <w:sz w:val="24"/>
          <w:szCs w:val="24"/>
        </w:rPr>
        <w:t>I will give people in exchange for you,</w:t>
      </w:r>
      <w:r w:rsidR="00F17C68" w:rsidRPr="00F17C68">
        <w:rPr>
          <w:rFonts w:eastAsia="Times New Roman" w:cstheme="minorHAnsi"/>
          <w:b/>
          <w:i/>
          <w:sz w:val="24"/>
          <w:szCs w:val="24"/>
        </w:rPr>
        <w:t> nations</w:t>
      </w:r>
      <w:r w:rsidRPr="00F17C68">
        <w:rPr>
          <w:rFonts w:eastAsia="Times New Roman" w:cstheme="minorHAnsi"/>
          <w:b/>
          <w:i/>
          <w:sz w:val="24"/>
          <w:szCs w:val="24"/>
        </w:rPr>
        <w:t xml:space="preserve"> in exchange for your life.</w:t>
      </w:r>
      <w:r w:rsidR="00F17C68" w:rsidRPr="00F17C68">
        <w:rPr>
          <w:rFonts w:eastAsia="Times New Roman" w:cstheme="minorHAnsi"/>
          <w:b/>
          <w:i/>
          <w:sz w:val="24"/>
          <w:szCs w:val="24"/>
        </w:rPr>
        <w:t xml:space="preserve"> </w:t>
      </w:r>
      <w:r w:rsidRPr="00F17C68">
        <w:rPr>
          <w:rFonts w:eastAsia="Times New Roman" w:cstheme="minorHAnsi"/>
          <w:b/>
          <w:i/>
          <w:sz w:val="24"/>
          <w:szCs w:val="24"/>
          <w:vertAlign w:val="superscript"/>
        </w:rPr>
        <w:t>5 </w:t>
      </w:r>
      <w:r w:rsidRPr="00F17C68">
        <w:rPr>
          <w:rFonts w:eastAsia="Times New Roman" w:cstheme="minorHAnsi"/>
          <w:b/>
          <w:i/>
          <w:sz w:val="24"/>
          <w:szCs w:val="24"/>
        </w:rPr>
        <w:t>Do not be afraid, for I am with you;</w:t>
      </w:r>
      <w:r w:rsidR="00F17C68" w:rsidRPr="00F17C68">
        <w:rPr>
          <w:rFonts w:eastAsia="Times New Roman" w:cstheme="minorHAnsi"/>
          <w:b/>
          <w:i/>
          <w:sz w:val="24"/>
          <w:szCs w:val="24"/>
        </w:rPr>
        <w:t xml:space="preserve"> </w:t>
      </w:r>
      <w:r w:rsidRPr="00F17C68">
        <w:rPr>
          <w:rFonts w:eastAsia="Times New Roman" w:cstheme="minorHAnsi"/>
          <w:b/>
          <w:i/>
          <w:sz w:val="24"/>
          <w:szCs w:val="24"/>
        </w:rPr>
        <w:t>  I will bring your children from the east</w:t>
      </w:r>
      <w:r w:rsidR="00F17C68" w:rsidRPr="00F17C68">
        <w:rPr>
          <w:rFonts w:eastAsia="Times New Roman" w:cstheme="minorHAnsi"/>
          <w:b/>
          <w:i/>
          <w:sz w:val="24"/>
          <w:szCs w:val="24"/>
        </w:rPr>
        <w:t>,</w:t>
      </w:r>
      <w:r w:rsidRPr="00F17C68">
        <w:rPr>
          <w:rFonts w:eastAsia="Times New Roman" w:cstheme="minorHAnsi"/>
          <w:b/>
          <w:i/>
          <w:sz w:val="24"/>
          <w:szCs w:val="24"/>
        </w:rPr>
        <w:t> and gather you from the west.</w:t>
      </w:r>
    </w:p>
    <w:p w14:paraId="395973E5" w14:textId="77777777" w:rsidR="0054687F" w:rsidRDefault="006B57D8" w:rsidP="00EA6B87">
      <w:pPr>
        <w:ind w:firstLine="720"/>
        <w:jc w:val="both"/>
        <w:rPr>
          <w:sz w:val="24"/>
          <w:szCs w:val="24"/>
        </w:rPr>
      </w:pPr>
      <w:r>
        <w:rPr>
          <w:sz w:val="24"/>
          <w:szCs w:val="24"/>
        </w:rPr>
        <w:t xml:space="preserve"> </w:t>
      </w:r>
      <w:r w:rsidR="00CF3214">
        <w:rPr>
          <w:sz w:val="24"/>
          <w:szCs w:val="24"/>
        </w:rPr>
        <w:t>So the question you might ask is, “Where is God when we are suffering?” He is</w:t>
      </w:r>
      <w:r w:rsidR="009A213C">
        <w:rPr>
          <w:sz w:val="24"/>
          <w:szCs w:val="24"/>
        </w:rPr>
        <w:t xml:space="preserve"> very near, </w:t>
      </w:r>
      <w:r w:rsidR="002C56DC">
        <w:rPr>
          <w:sz w:val="24"/>
          <w:szCs w:val="24"/>
        </w:rPr>
        <w:t>and</w:t>
      </w:r>
      <w:r w:rsidR="009A213C">
        <w:rPr>
          <w:sz w:val="24"/>
          <w:szCs w:val="24"/>
        </w:rPr>
        <w:t xml:space="preserve"> at work.</w:t>
      </w:r>
      <w:r w:rsidR="00F17C68">
        <w:rPr>
          <w:sz w:val="24"/>
          <w:szCs w:val="24"/>
        </w:rPr>
        <w:t xml:space="preserve"> In the midst of trouble where </w:t>
      </w:r>
      <w:r w:rsidR="002C56DC">
        <w:rPr>
          <w:sz w:val="24"/>
          <w:szCs w:val="24"/>
        </w:rPr>
        <w:t xml:space="preserve">is the Child of God?  We are </w:t>
      </w:r>
      <w:r w:rsidR="00F17C68">
        <w:rPr>
          <w:sz w:val="24"/>
          <w:szCs w:val="24"/>
        </w:rPr>
        <w:t>hidden in Him</w:t>
      </w:r>
      <w:r w:rsidR="002C56DC">
        <w:rPr>
          <w:sz w:val="24"/>
          <w:szCs w:val="24"/>
        </w:rPr>
        <w:t xml:space="preserve">, </w:t>
      </w:r>
      <w:r w:rsidR="00F17C68">
        <w:rPr>
          <w:sz w:val="24"/>
          <w:szCs w:val="24"/>
        </w:rPr>
        <w:t>our Stronghold!</w:t>
      </w:r>
    </w:p>
    <w:p w14:paraId="37BFEA8A" w14:textId="77777777" w:rsidR="00F17C68" w:rsidRPr="00F17C68" w:rsidRDefault="00F17C68" w:rsidP="00F17C68">
      <w:pPr>
        <w:spacing w:before="100" w:beforeAutospacing="1" w:after="100" w:afterAutospacing="1" w:line="240" w:lineRule="auto"/>
        <w:jc w:val="center"/>
        <w:rPr>
          <w:rFonts w:eastAsia="Times New Roman" w:cstheme="minorHAnsi"/>
          <w:b/>
          <w:i/>
          <w:sz w:val="24"/>
          <w:szCs w:val="24"/>
        </w:rPr>
      </w:pPr>
      <w:r w:rsidRPr="00F17C68">
        <w:rPr>
          <w:rFonts w:eastAsia="Times New Roman" w:cstheme="minorHAnsi"/>
          <w:b/>
          <w:i/>
          <w:sz w:val="24"/>
          <w:szCs w:val="24"/>
        </w:rPr>
        <w:t>Psalm 37:39</w:t>
      </w:r>
      <w:r w:rsidR="002C56DC">
        <w:rPr>
          <w:rFonts w:eastAsia="Times New Roman" w:cstheme="minorHAnsi"/>
          <w:b/>
          <w:i/>
          <w:sz w:val="24"/>
          <w:szCs w:val="24"/>
        </w:rPr>
        <w:t xml:space="preserve"> (NIV)</w:t>
      </w:r>
    </w:p>
    <w:p w14:paraId="58957B82" w14:textId="77777777" w:rsidR="00F17C68" w:rsidRDefault="00F17C68" w:rsidP="00F17C68">
      <w:pPr>
        <w:spacing w:before="100" w:beforeAutospacing="1" w:after="100" w:afterAutospacing="1" w:line="240" w:lineRule="auto"/>
        <w:rPr>
          <w:rFonts w:eastAsia="Times New Roman" w:cstheme="minorHAnsi"/>
          <w:b/>
          <w:i/>
          <w:sz w:val="24"/>
          <w:szCs w:val="24"/>
        </w:rPr>
      </w:pPr>
      <w:r w:rsidRPr="00F17C68">
        <w:rPr>
          <w:rFonts w:eastAsia="Times New Roman" w:cstheme="minorHAnsi"/>
          <w:b/>
          <w:i/>
          <w:sz w:val="24"/>
          <w:szCs w:val="24"/>
        </w:rPr>
        <w:t xml:space="preserve">The salvation of the righteous comes from the </w:t>
      </w:r>
      <w:r w:rsidRPr="00F17C68">
        <w:rPr>
          <w:rFonts w:eastAsia="Times New Roman" w:cstheme="minorHAnsi"/>
          <w:b/>
          <w:i/>
          <w:smallCaps/>
          <w:sz w:val="24"/>
          <w:szCs w:val="24"/>
        </w:rPr>
        <w:t>Lord</w:t>
      </w:r>
      <w:r w:rsidRPr="00F17C68">
        <w:rPr>
          <w:rFonts w:eastAsia="Times New Roman" w:cstheme="minorHAnsi"/>
          <w:b/>
          <w:i/>
          <w:sz w:val="24"/>
          <w:szCs w:val="24"/>
        </w:rPr>
        <w:t>; he is their stronghold in time of trouble.</w:t>
      </w:r>
    </w:p>
    <w:p w14:paraId="79B02016" w14:textId="77777777" w:rsidR="00956982" w:rsidRPr="00F17C68" w:rsidRDefault="00956982" w:rsidP="00956982">
      <w:pPr>
        <w:spacing w:before="100" w:beforeAutospacing="1" w:after="100" w:afterAutospacing="1" w:line="240" w:lineRule="auto"/>
        <w:jc w:val="center"/>
        <w:rPr>
          <w:rFonts w:eastAsia="Times New Roman" w:cstheme="minorHAnsi"/>
          <w:b/>
          <w:sz w:val="28"/>
          <w:szCs w:val="28"/>
        </w:rPr>
      </w:pPr>
      <w:r w:rsidRPr="00956982">
        <w:rPr>
          <w:rFonts w:eastAsia="Times New Roman" w:cstheme="minorHAnsi"/>
          <w:b/>
          <w:sz w:val="28"/>
          <w:szCs w:val="28"/>
        </w:rPr>
        <w:t>From the Mountain</w:t>
      </w:r>
      <w:r>
        <w:rPr>
          <w:rFonts w:eastAsia="Times New Roman" w:cstheme="minorHAnsi"/>
          <w:b/>
          <w:sz w:val="28"/>
          <w:szCs w:val="28"/>
        </w:rPr>
        <w:t xml:space="preserve"> </w:t>
      </w:r>
      <w:r w:rsidR="000D56F2">
        <w:rPr>
          <w:rFonts w:eastAsia="Times New Roman" w:cstheme="minorHAnsi"/>
          <w:b/>
          <w:sz w:val="28"/>
          <w:szCs w:val="28"/>
        </w:rPr>
        <w:t>T</w:t>
      </w:r>
      <w:r w:rsidR="00A23143">
        <w:rPr>
          <w:rFonts w:eastAsia="Times New Roman" w:cstheme="minorHAnsi"/>
          <w:b/>
          <w:sz w:val="28"/>
          <w:szCs w:val="28"/>
        </w:rPr>
        <w:t>op</w:t>
      </w:r>
      <w:r w:rsidRPr="00956982">
        <w:rPr>
          <w:rFonts w:eastAsia="Times New Roman" w:cstheme="minorHAnsi"/>
          <w:b/>
          <w:sz w:val="28"/>
          <w:szCs w:val="28"/>
        </w:rPr>
        <w:t xml:space="preserve"> </w:t>
      </w:r>
      <w:r w:rsidR="009C6AC5">
        <w:rPr>
          <w:rFonts w:eastAsia="Times New Roman" w:cstheme="minorHAnsi"/>
          <w:b/>
          <w:sz w:val="28"/>
          <w:szCs w:val="28"/>
        </w:rPr>
        <w:t>i</w:t>
      </w:r>
      <w:r w:rsidRPr="00956982">
        <w:rPr>
          <w:rFonts w:eastAsia="Times New Roman" w:cstheme="minorHAnsi"/>
          <w:b/>
          <w:sz w:val="28"/>
          <w:szCs w:val="28"/>
        </w:rPr>
        <w:t>nto a Deep Pit</w:t>
      </w:r>
    </w:p>
    <w:p w14:paraId="74CBE17A" w14:textId="77777777" w:rsidR="00EA6B87" w:rsidRPr="00EA6B87" w:rsidRDefault="00EA6B87" w:rsidP="00EA6B87">
      <w:pPr>
        <w:ind w:firstLine="720"/>
        <w:jc w:val="both"/>
        <w:rPr>
          <w:sz w:val="24"/>
          <w:szCs w:val="24"/>
        </w:rPr>
      </w:pPr>
      <w:r w:rsidRPr="00EA6B87">
        <w:rPr>
          <w:sz w:val="24"/>
          <w:szCs w:val="24"/>
        </w:rPr>
        <w:t xml:space="preserve">  When God answered my prayer to save </w:t>
      </w:r>
      <w:r w:rsidR="00893DC0" w:rsidRPr="00EA6B87">
        <w:rPr>
          <w:sz w:val="24"/>
          <w:szCs w:val="24"/>
        </w:rPr>
        <w:t xml:space="preserve">my </w:t>
      </w:r>
      <w:r w:rsidR="00893DC0">
        <w:rPr>
          <w:sz w:val="24"/>
          <w:szCs w:val="24"/>
        </w:rPr>
        <w:t>husband</w:t>
      </w:r>
      <w:r w:rsidR="002C261C">
        <w:rPr>
          <w:sz w:val="24"/>
          <w:szCs w:val="24"/>
        </w:rPr>
        <w:t>,</w:t>
      </w:r>
      <w:r w:rsidRPr="00EA6B87">
        <w:rPr>
          <w:sz w:val="24"/>
          <w:szCs w:val="24"/>
        </w:rPr>
        <w:t xml:space="preserve"> I was on the mountain top</w:t>
      </w:r>
      <w:r w:rsidR="0066120A">
        <w:rPr>
          <w:sz w:val="24"/>
          <w:szCs w:val="24"/>
        </w:rPr>
        <w:t>.</w:t>
      </w:r>
      <w:r w:rsidRPr="00EA6B87">
        <w:rPr>
          <w:sz w:val="24"/>
          <w:szCs w:val="24"/>
        </w:rPr>
        <w:t xml:space="preserve"> I stood in my church and prayed</w:t>
      </w:r>
      <w:r w:rsidR="002C56DC">
        <w:rPr>
          <w:sz w:val="24"/>
          <w:szCs w:val="24"/>
        </w:rPr>
        <w:t xml:space="preserve"> </w:t>
      </w:r>
      <w:r w:rsidRPr="00EA6B87">
        <w:rPr>
          <w:sz w:val="24"/>
          <w:szCs w:val="24"/>
        </w:rPr>
        <w:t>Philippians 3:7-11</w:t>
      </w:r>
      <w:r w:rsidR="002C56DC">
        <w:rPr>
          <w:sz w:val="24"/>
          <w:szCs w:val="24"/>
        </w:rPr>
        <w:t xml:space="preserve">- </w:t>
      </w:r>
      <w:r w:rsidRPr="00EA6B87">
        <w:rPr>
          <w:sz w:val="24"/>
          <w:szCs w:val="24"/>
        </w:rPr>
        <w:t xml:space="preserve"> </w:t>
      </w:r>
      <w:r w:rsidRPr="00EA6B87">
        <w:rPr>
          <w:b/>
          <w:i/>
          <w:sz w:val="24"/>
          <w:szCs w:val="24"/>
        </w:rPr>
        <w:t>But whatever was to my profit I now consider loss for the sake of Christ. What is more, I consider everything a loss compared to the surpassing greatness of knowing Christ Jesus my Lord, for whose sake I have lost all things. I consider them rubbish, that I may gain Christ and be found in Him, not having a righteousness of my own that comes from the law, but that which is through faith in Christ-</w:t>
      </w:r>
      <w:r w:rsidR="002C56DC">
        <w:rPr>
          <w:b/>
          <w:i/>
          <w:sz w:val="24"/>
          <w:szCs w:val="24"/>
        </w:rPr>
        <w:t xml:space="preserve"> </w:t>
      </w:r>
      <w:r w:rsidRPr="00EA6B87">
        <w:rPr>
          <w:b/>
          <w:i/>
          <w:sz w:val="24"/>
          <w:szCs w:val="24"/>
        </w:rPr>
        <w:t>the righteousness that comes from God and is by faith. I want to know Christ and the power of His resurrection and the fellowship of sharing in his sufferings, becoming like him in his death, and so somehow, to attain to the resurrection from the dead.</w:t>
      </w:r>
    </w:p>
    <w:p w14:paraId="4C95FE54" w14:textId="77777777" w:rsidR="00EA6B87" w:rsidRPr="00EA6B87" w:rsidRDefault="00EA6B87" w:rsidP="00EA6B87">
      <w:pPr>
        <w:ind w:firstLine="720"/>
        <w:jc w:val="both"/>
        <w:rPr>
          <w:sz w:val="24"/>
          <w:szCs w:val="24"/>
        </w:rPr>
      </w:pPr>
      <w:r w:rsidRPr="00EA6B87">
        <w:rPr>
          <w:sz w:val="24"/>
          <w:szCs w:val="24"/>
        </w:rPr>
        <w:t>This prayer was a prelude to the worst year of my life. I know if it were not for God’s abundant grace and tender mercy I would have perished in my afflictions. The year 2001 was a very sad year for our country and many lives were forever changed by the events of September 11. That horrible day seemed to be a blip on my Richter scale with all that was shaking the world around me. When you are in the mi</w:t>
      </w:r>
      <w:r w:rsidR="00C845E7">
        <w:rPr>
          <w:sz w:val="24"/>
          <w:szCs w:val="24"/>
        </w:rPr>
        <w:t>d</w:t>
      </w:r>
      <w:r w:rsidRPr="00EA6B87">
        <w:rPr>
          <w:sz w:val="24"/>
          <w:szCs w:val="24"/>
        </w:rPr>
        <w:t>st of your own storm is difficult to see beyond your own pain to others. You s</w:t>
      </w:r>
      <w:r w:rsidR="0066120A">
        <w:rPr>
          <w:sz w:val="24"/>
          <w:szCs w:val="24"/>
        </w:rPr>
        <w:t>ort of go into a survival mode.</w:t>
      </w:r>
    </w:p>
    <w:p w14:paraId="314AC3D8" w14:textId="77777777" w:rsidR="00EA6B87" w:rsidRPr="00EA6B87" w:rsidRDefault="00A23143" w:rsidP="00EA6B87">
      <w:pPr>
        <w:ind w:firstLine="720"/>
        <w:jc w:val="both"/>
        <w:rPr>
          <w:sz w:val="24"/>
          <w:szCs w:val="24"/>
        </w:rPr>
      </w:pPr>
      <w:r>
        <w:rPr>
          <w:sz w:val="24"/>
          <w:szCs w:val="24"/>
        </w:rPr>
        <w:t xml:space="preserve">On Saturday </w:t>
      </w:r>
      <w:r w:rsidR="00EA6B87" w:rsidRPr="00EA6B87">
        <w:rPr>
          <w:sz w:val="24"/>
          <w:szCs w:val="24"/>
        </w:rPr>
        <w:t>I prayed this prayer</w:t>
      </w:r>
      <w:r>
        <w:rPr>
          <w:sz w:val="24"/>
          <w:szCs w:val="24"/>
        </w:rPr>
        <w:t xml:space="preserve"> in earnest; </w:t>
      </w:r>
      <w:r w:rsidR="00EA6B87" w:rsidRPr="00EA6B87">
        <w:rPr>
          <w:sz w:val="24"/>
          <w:szCs w:val="24"/>
        </w:rPr>
        <w:t>the next day Art and I were baptized together. Little did I know we had another baptism to endure, a baptism by fire. I went from the top of the mountain to plummet into the deepest darkest valley of my life, and honestly, I despaired even of life.</w:t>
      </w:r>
      <w:r w:rsidR="0066120A">
        <w:rPr>
          <w:sz w:val="24"/>
          <w:szCs w:val="24"/>
        </w:rPr>
        <w:t xml:space="preserve"> </w:t>
      </w:r>
      <w:r w:rsidR="00835C58">
        <w:rPr>
          <w:sz w:val="24"/>
          <w:szCs w:val="24"/>
        </w:rPr>
        <w:t xml:space="preserve">May I be brutally honest? </w:t>
      </w:r>
      <w:r w:rsidR="006E5CB5">
        <w:rPr>
          <w:sz w:val="24"/>
          <w:szCs w:val="24"/>
        </w:rPr>
        <w:t>I have had bouts o</w:t>
      </w:r>
      <w:r w:rsidR="00956982">
        <w:rPr>
          <w:sz w:val="24"/>
          <w:szCs w:val="24"/>
        </w:rPr>
        <w:t>f depression throughout my life</w:t>
      </w:r>
      <w:r w:rsidR="002C56DC">
        <w:rPr>
          <w:sz w:val="24"/>
          <w:szCs w:val="24"/>
        </w:rPr>
        <w:t xml:space="preserve"> </w:t>
      </w:r>
      <w:r w:rsidR="00956982">
        <w:rPr>
          <w:sz w:val="24"/>
          <w:szCs w:val="24"/>
        </w:rPr>
        <w:t>(I will elaborate on this in another chapter)</w:t>
      </w:r>
      <w:r w:rsidR="002C56DC">
        <w:rPr>
          <w:sz w:val="24"/>
          <w:szCs w:val="24"/>
        </w:rPr>
        <w:t xml:space="preserve">. </w:t>
      </w:r>
      <w:r w:rsidR="006E5CB5">
        <w:rPr>
          <w:sz w:val="24"/>
          <w:szCs w:val="24"/>
        </w:rPr>
        <w:t xml:space="preserve">I have </w:t>
      </w:r>
      <w:r w:rsidR="00C90B2B">
        <w:rPr>
          <w:sz w:val="24"/>
          <w:szCs w:val="24"/>
        </w:rPr>
        <w:t xml:space="preserve">a family history of depression. </w:t>
      </w:r>
      <w:r w:rsidR="002C56DC">
        <w:rPr>
          <w:sz w:val="24"/>
          <w:szCs w:val="24"/>
        </w:rPr>
        <w:t>T</w:t>
      </w:r>
      <w:r w:rsidR="006E5CB5">
        <w:rPr>
          <w:sz w:val="24"/>
          <w:szCs w:val="24"/>
        </w:rPr>
        <w:t>his season of my life</w:t>
      </w:r>
      <w:r w:rsidR="002C56DC">
        <w:rPr>
          <w:sz w:val="24"/>
          <w:szCs w:val="24"/>
        </w:rPr>
        <w:t>, however,</w:t>
      </w:r>
      <w:r w:rsidR="006E5CB5">
        <w:rPr>
          <w:sz w:val="24"/>
          <w:szCs w:val="24"/>
        </w:rPr>
        <w:t xml:space="preserve"> was </w:t>
      </w:r>
      <w:r w:rsidR="00C90B2B">
        <w:rPr>
          <w:sz w:val="24"/>
          <w:szCs w:val="24"/>
        </w:rPr>
        <w:t>unparalleled</w:t>
      </w:r>
      <w:r w:rsidR="00956982">
        <w:rPr>
          <w:sz w:val="24"/>
          <w:szCs w:val="24"/>
        </w:rPr>
        <w:t xml:space="preserve"> to anything I had ever faced before and</w:t>
      </w:r>
      <w:r w:rsidR="002C56DC">
        <w:rPr>
          <w:sz w:val="24"/>
          <w:szCs w:val="24"/>
        </w:rPr>
        <w:t xml:space="preserve"> was</w:t>
      </w:r>
      <w:r w:rsidR="00956982">
        <w:rPr>
          <w:sz w:val="24"/>
          <w:szCs w:val="24"/>
        </w:rPr>
        <w:t xml:space="preserve"> </w:t>
      </w:r>
      <w:r w:rsidR="006E5CB5">
        <w:rPr>
          <w:sz w:val="24"/>
          <w:szCs w:val="24"/>
        </w:rPr>
        <w:t>the greatest testing of my faith. Every lie the enemy had ever told me</w:t>
      </w:r>
      <w:r w:rsidR="002C56DC">
        <w:rPr>
          <w:sz w:val="24"/>
          <w:szCs w:val="24"/>
        </w:rPr>
        <w:t xml:space="preserve">- </w:t>
      </w:r>
      <w:r w:rsidR="006E5CB5">
        <w:rPr>
          <w:sz w:val="24"/>
          <w:szCs w:val="24"/>
        </w:rPr>
        <w:t>You</w:t>
      </w:r>
      <w:r w:rsidR="00E81AF8">
        <w:rPr>
          <w:sz w:val="24"/>
          <w:szCs w:val="24"/>
        </w:rPr>
        <w:t xml:space="preserve">’re </w:t>
      </w:r>
      <w:r w:rsidR="006E5CB5">
        <w:rPr>
          <w:sz w:val="24"/>
          <w:szCs w:val="24"/>
        </w:rPr>
        <w:t>ugly, unlovable, unloved, your life is usele</w:t>
      </w:r>
      <w:r w:rsidR="00E81AF8">
        <w:rPr>
          <w:sz w:val="24"/>
          <w:szCs w:val="24"/>
        </w:rPr>
        <w:t xml:space="preserve">ss. Why don’t you just end it?”- </w:t>
      </w:r>
      <w:r w:rsidR="00BA41E6">
        <w:rPr>
          <w:sz w:val="24"/>
          <w:szCs w:val="24"/>
        </w:rPr>
        <w:t xml:space="preserve">was presented </w:t>
      </w:r>
      <w:r w:rsidR="00E81AF8">
        <w:rPr>
          <w:sz w:val="24"/>
          <w:szCs w:val="24"/>
        </w:rPr>
        <w:t xml:space="preserve">to me </w:t>
      </w:r>
      <w:r w:rsidR="00BA41E6">
        <w:rPr>
          <w:sz w:val="24"/>
          <w:szCs w:val="24"/>
        </w:rPr>
        <w:t>with enough evidence</w:t>
      </w:r>
      <w:r w:rsidR="00E81AF8">
        <w:rPr>
          <w:sz w:val="24"/>
          <w:szCs w:val="24"/>
        </w:rPr>
        <w:t xml:space="preserve"> (to my mind) that I</w:t>
      </w:r>
      <w:r w:rsidR="00BA41E6">
        <w:rPr>
          <w:sz w:val="24"/>
          <w:szCs w:val="24"/>
        </w:rPr>
        <w:t xml:space="preserve"> believe</w:t>
      </w:r>
      <w:r w:rsidR="00E81AF8">
        <w:rPr>
          <w:sz w:val="24"/>
          <w:szCs w:val="24"/>
        </w:rPr>
        <w:t>d</w:t>
      </w:r>
      <w:r w:rsidR="00BA41E6">
        <w:rPr>
          <w:sz w:val="24"/>
          <w:szCs w:val="24"/>
        </w:rPr>
        <w:t xml:space="preserve"> his lies. If Satan can tempt Jesus-</w:t>
      </w:r>
      <w:r w:rsidR="00E81AF8">
        <w:rPr>
          <w:sz w:val="24"/>
          <w:szCs w:val="24"/>
        </w:rPr>
        <w:t xml:space="preserve"> </w:t>
      </w:r>
      <w:r w:rsidR="00BA41E6">
        <w:rPr>
          <w:sz w:val="24"/>
          <w:szCs w:val="24"/>
        </w:rPr>
        <w:t xml:space="preserve">who is God- to kill Himself, never believe he won’t use the same tactic on you in </w:t>
      </w:r>
      <w:r w:rsidR="00E81AF8">
        <w:rPr>
          <w:sz w:val="24"/>
          <w:szCs w:val="24"/>
        </w:rPr>
        <w:t>those</w:t>
      </w:r>
      <w:r w:rsidR="00BA41E6">
        <w:rPr>
          <w:sz w:val="24"/>
          <w:szCs w:val="24"/>
        </w:rPr>
        <w:t xml:space="preserve"> darkest moments.</w:t>
      </w:r>
    </w:p>
    <w:p w14:paraId="1C47FB74" w14:textId="77777777" w:rsidR="00EA6B87" w:rsidRDefault="00EA6B87" w:rsidP="00EA6B87">
      <w:pPr>
        <w:ind w:firstLine="720"/>
        <w:jc w:val="both"/>
        <w:rPr>
          <w:sz w:val="24"/>
          <w:szCs w:val="24"/>
        </w:rPr>
      </w:pPr>
      <w:r w:rsidRPr="00EA6B87">
        <w:rPr>
          <w:sz w:val="24"/>
          <w:szCs w:val="24"/>
        </w:rPr>
        <w:t xml:space="preserve">In my </w:t>
      </w:r>
      <w:r w:rsidRPr="00B10D9B">
        <w:rPr>
          <w:i/>
          <w:sz w:val="24"/>
          <w:szCs w:val="24"/>
          <w:u w:val="single"/>
        </w:rPr>
        <w:t>Daily Light Journal</w:t>
      </w:r>
      <w:r w:rsidRPr="00EA6B87">
        <w:rPr>
          <w:sz w:val="24"/>
          <w:szCs w:val="24"/>
        </w:rPr>
        <w:t xml:space="preserve"> by Anne Graham Lotz</w:t>
      </w:r>
      <w:r w:rsidR="002C261C">
        <w:rPr>
          <w:sz w:val="24"/>
          <w:szCs w:val="24"/>
        </w:rPr>
        <w:t>,</w:t>
      </w:r>
      <w:r w:rsidRPr="00EA6B87">
        <w:rPr>
          <w:sz w:val="24"/>
          <w:szCs w:val="24"/>
        </w:rPr>
        <w:t xml:space="preserve"> </w:t>
      </w:r>
      <w:r w:rsidR="00E81AF8">
        <w:rPr>
          <w:sz w:val="24"/>
          <w:szCs w:val="24"/>
        </w:rPr>
        <w:t>on the passage for</w:t>
      </w:r>
      <w:r w:rsidRPr="00EA6B87">
        <w:rPr>
          <w:sz w:val="24"/>
          <w:szCs w:val="24"/>
        </w:rPr>
        <w:t xml:space="preserve"> March </w:t>
      </w:r>
      <w:r w:rsidR="00432582" w:rsidRPr="00EA6B87">
        <w:rPr>
          <w:sz w:val="24"/>
          <w:szCs w:val="24"/>
        </w:rPr>
        <w:t>15</w:t>
      </w:r>
      <w:r w:rsidR="00432582">
        <w:rPr>
          <w:sz w:val="24"/>
          <w:szCs w:val="24"/>
        </w:rPr>
        <w:t>;</w:t>
      </w:r>
      <w:r w:rsidRPr="00EA6B87">
        <w:rPr>
          <w:sz w:val="24"/>
          <w:szCs w:val="24"/>
        </w:rPr>
        <w:t xml:space="preserve"> I found a vivid description of my soul. The day’s title</w:t>
      </w:r>
      <w:r w:rsidR="00E81AF8">
        <w:rPr>
          <w:sz w:val="24"/>
          <w:szCs w:val="24"/>
        </w:rPr>
        <w:t xml:space="preserve"> was </w:t>
      </w:r>
      <w:r w:rsidRPr="00EA6B87">
        <w:rPr>
          <w:sz w:val="24"/>
          <w:szCs w:val="24"/>
        </w:rPr>
        <w:t xml:space="preserve">“Perfect through Suffering.”  </w:t>
      </w:r>
      <w:r w:rsidRPr="00EA6B87">
        <w:rPr>
          <w:b/>
          <w:i/>
          <w:sz w:val="24"/>
          <w:szCs w:val="24"/>
        </w:rPr>
        <w:t xml:space="preserve">“My soul is exceedingly </w:t>
      </w:r>
      <w:r w:rsidRPr="009E4208">
        <w:rPr>
          <w:b/>
          <w:sz w:val="24"/>
          <w:szCs w:val="24"/>
        </w:rPr>
        <w:t>sorrowful, even to death. Stay here and watch with me.” “He went a little farther and fell on</w:t>
      </w:r>
      <w:r w:rsidRPr="00EA6B87">
        <w:rPr>
          <w:b/>
          <w:i/>
          <w:sz w:val="24"/>
          <w:szCs w:val="24"/>
        </w:rPr>
        <w:t xml:space="preserve"> His face, and prayed, saying” O MY Father, if it is possible, let this cup pass from me; nevertheless, not as I will, but as you will. And being in agony, He prayed more earnestly. Then His swe</w:t>
      </w:r>
      <w:r w:rsidR="00C845E7">
        <w:rPr>
          <w:b/>
          <w:i/>
          <w:sz w:val="24"/>
          <w:szCs w:val="24"/>
        </w:rPr>
        <w:t>a</w:t>
      </w:r>
      <w:r w:rsidRPr="00EA6B87">
        <w:rPr>
          <w:b/>
          <w:i/>
          <w:sz w:val="24"/>
          <w:szCs w:val="24"/>
        </w:rPr>
        <w:t xml:space="preserve">t became like great drops of blood on the ground. The pains of death surrounded me, and the pangs of Sheol laid hold of me; I found trouble and sorrow. Reproach has broken my heart, and I am full of heaviness; I looked for someone- to take pity, but there was none; and comforters, but I found none. Look on my right hand and see, for there is no one who acknowledges me; refuge has failed me; no one cares for my soul. He is despised and rejected by men, a Man of sorrows and acquainted with grief. And we hid, as it were, our faces from Him; He was despised, and we did not esteem Him. </w:t>
      </w:r>
      <w:r w:rsidRPr="00E81AF8">
        <w:rPr>
          <w:sz w:val="24"/>
          <w:szCs w:val="24"/>
        </w:rPr>
        <w:t>(Heb</w:t>
      </w:r>
      <w:r w:rsidR="00E81AF8">
        <w:rPr>
          <w:sz w:val="24"/>
          <w:szCs w:val="24"/>
        </w:rPr>
        <w:t>rews</w:t>
      </w:r>
      <w:r w:rsidRPr="00E81AF8">
        <w:rPr>
          <w:sz w:val="24"/>
          <w:szCs w:val="24"/>
        </w:rPr>
        <w:t xml:space="preserve"> 2:10, Matthew26:38-39, Luke 22:44, Ps</w:t>
      </w:r>
      <w:r w:rsidR="00E81AF8">
        <w:rPr>
          <w:sz w:val="24"/>
          <w:szCs w:val="24"/>
        </w:rPr>
        <w:t>alm</w:t>
      </w:r>
      <w:r w:rsidRPr="00E81AF8">
        <w:rPr>
          <w:sz w:val="24"/>
          <w:szCs w:val="24"/>
        </w:rPr>
        <w:t xml:space="preserve"> 116:3, Psalm 69:20; Psalm 142:4, Isa</w:t>
      </w:r>
      <w:r w:rsidR="00E81AF8">
        <w:rPr>
          <w:sz w:val="24"/>
          <w:szCs w:val="24"/>
        </w:rPr>
        <w:t>iah</w:t>
      </w:r>
      <w:r w:rsidRPr="00E81AF8">
        <w:rPr>
          <w:sz w:val="24"/>
          <w:szCs w:val="24"/>
        </w:rPr>
        <w:t xml:space="preserve"> 53:3) </w:t>
      </w:r>
      <w:r w:rsidRPr="00EA6B87">
        <w:rPr>
          <w:sz w:val="24"/>
          <w:szCs w:val="24"/>
        </w:rPr>
        <w:t>The question she ask</w:t>
      </w:r>
      <w:r w:rsidR="00C845E7">
        <w:rPr>
          <w:sz w:val="24"/>
          <w:szCs w:val="24"/>
        </w:rPr>
        <w:t>s</w:t>
      </w:r>
      <w:r w:rsidRPr="00EA6B87">
        <w:rPr>
          <w:sz w:val="24"/>
          <w:szCs w:val="24"/>
        </w:rPr>
        <w:t xml:space="preserve"> is this: “How are you suffering today? How did God in Christ suffer in a similar way?” I had prayed to know him in his </w:t>
      </w:r>
      <w:r w:rsidRPr="00EA6B87">
        <w:rPr>
          <w:i/>
          <w:sz w:val="24"/>
          <w:szCs w:val="24"/>
        </w:rPr>
        <w:t>sufferings</w:t>
      </w:r>
      <w:r w:rsidRPr="00EA6B87">
        <w:rPr>
          <w:sz w:val="24"/>
          <w:szCs w:val="24"/>
        </w:rPr>
        <w:t xml:space="preserve"> –I am now sure I did not really understand what I was asking of him just 3 days earlier. At the bottom of the journal</w:t>
      </w:r>
      <w:r w:rsidR="002C261C">
        <w:rPr>
          <w:sz w:val="24"/>
          <w:szCs w:val="24"/>
        </w:rPr>
        <w:t>,</w:t>
      </w:r>
      <w:r w:rsidRPr="00EA6B87">
        <w:rPr>
          <w:sz w:val="24"/>
          <w:szCs w:val="24"/>
        </w:rPr>
        <w:t xml:space="preserve"> she says</w:t>
      </w:r>
      <w:r w:rsidR="002C261C">
        <w:rPr>
          <w:sz w:val="24"/>
          <w:szCs w:val="24"/>
        </w:rPr>
        <w:t>,</w:t>
      </w:r>
      <w:r w:rsidRPr="00EA6B87">
        <w:rPr>
          <w:sz w:val="24"/>
          <w:szCs w:val="24"/>
        </w:rPr>
        <w:t xml:space="preserve"> “God understands –in the flesh-what it feels like to suffer physically, emotionally, mentally, and spiritually.”</w:t>
      </w:r>
    </w:p>
    <w:p w14:paraId="10865DA5" w14:textId="77777777" w:rsidR="009E4208" w:rsidRPr="009E4208" w:rsidRDefault="009E4208" w:rsidP="00121D0F">
      <w:pPr>
        <w:jc w:val="center"/>
        <w:rPr>
          <w:b/>
          <w:sz w:val="28"/>
          <w:szCs w:val="28"/>
        </w:rPr>
      </w:pPr>
      <w:r>
        <w:rPr>
          <w:b/>
          <w:sz w:val="28"/>
          <w:szCs w:val="28"/>
        </w:rPr>
        <w:t>Where are you Lord?</w:t>
      </w:r>
    </w:p>
    <w:p w14:paraId="0DC347E1" w14:textId="77777777" w:rsidR="00893DC0" w:rsidRDefault="00EA6B87" w:rsidP="00E37FA6">
      <w:pPr>
        <w:ind w:firstLine="720"/>
        <w:jc w:val="both"/>
        <w:rPr>
          <w:sz w:val="24"/>
          <w:szCs w:val="24"/>
        </w:rPr>
      </w:pPr>
      <w:r w:rsidRPr="00EA6B87">
        <w:rPr>
          <w:sz w:val="24"/>
          <w:szCs w:val="24"/>
        </w:rPr>
        <w:t xml:space="preserve">I will spare you the details of my suffering. If you have </w:t>
      </w:r>
      <w:r w:rsidR="0059117B" w:rsidRPr="00EA6B87">
        <w:rPr>
          <w:sz w:val="24"/>
          <w:szCs w:val="24"/>
        </w:rPr>
        <w:t>suffered the</w:t>
      </w:r>
      <w:r w:rsidRPr="00EA6B87">
        <w:rPr>
          <w:sz w:val="24"/>
          <w:szCs w:val="24"/>
        </w:rPr>
        <w:t xml:space="preserve"> deep sorrow of the soul, and if you live long enough</w:t>
      </w:r>
      <w:r w:rsidR="002C261C">
        <w:rPr>
          <w:sz w:val="24"/>
          <w:szCs w:val="24"/>
        </w:rPr>
        <w:t>,</w:t>
      </w:r>
      <w:r w:rsidRPr="00EA6B87">
        <w:rPr>
          <w:sz w:val="24"/>
          <w:szCs w:val="24"/>
        </w:rPr>
        <w:t xml:space="preserve"> you surly will, then you know what I am talking about.   A few months later</w:t>
      </w:r>
      <w:r w:rsidR="002C261C">
        <w:rPr>
          <w:sz w:val="24"/>
          <w:szCs w:val="24"/>
        </w:rPr>
        <w:t>, I went to camp with our youth.</w:t>
      </w:r>
      <w:r w:rsidRPr="00EA6B87">
        <w:rPr>
          <w:sz w:val="24"/>
          <w:szCs w:val="24"/>
        </w:rPr>
        <w:t xml:space="preserve"> </w:t>
      </w:r>
      <w:r w:rsidR="002C261C">
        <w:rPr>
          <w:sz w:val="24"/>
          <w:szCs w:val="24"/>
        </w:rPr>
        <w:t>A</w:t>
      </w:r>
      <w:r w:rsidRPr="00EA6B87">
        <w:rPr>
          <w:sz w:val="24"/>
          <w:szCs w:val="24"/>
        </w:rPr>
        <w:t>s I got on the church van I was in tears. On the first day of camp</w:t>
      </w:r>
      <w:r w:rsidR="002C261C">
        <w:rPr>
          <w:sz w:val="24"/>
          <w:szCs w:val="24"/>
        </w:rPr>
        <w:t>,</w:t>
      </w:r>
      <w:r w:rsidRPr="00EA6B87">
        <w:rPr>
          <w:sz w:val="24"/>
          <w:szCs w:val="24"/>
        </w:rPr>
        <w:t xml:space="preserve"> I wrote in my prayer journal</w:t>
      </w:r>
      <w:r w:rsidR="00E81AF8">
        <w:rPr>
          <w:sz w:val="24"/>
          <w:szCs w:val="24"/>
        </w:rPr>
        <w:t>,</w:t>
      </w:r>
      <w:r w:rsidRPr="00EA6B87">
        <w:rPr>
          <w:sz w:val="24"/>
          <w:szCs w:val="24"/>
        </w:rPr>
        <w:t xml:space="preserve"> </w:t>
      </w:r>
      <w:r w:rsidRPr="002233BC">
        <w:rPr>
          <w:i/>
          <w:sz w:val="24"/>
          <w:szCs w:val="24"/>
        </w:rPr>
        <w:t>Where are you Lord? Have you forsaken me?</w:t>
      </w:r>
      <w:r w:rsidRPr="00EA6B87">
        <w:rPr>
          <w:sz w:val="24"/>
          <w:szCs w:val="24"/>
        </w:rPr>
        <w:t xml:space="preserve">  I was alone in my pain.  No one else around</w:t>
      </w:r>
      <w:r w:rsidR="0066120A">
        <w:rPr>
          <w:sz w:val="24"/>
          <w:szCs w:val="24"/>
        </w:rPr>
        <w:t xml:space="preserve"> knew the deep sorr</w:t>
      </w:r>
      <w:r w:rsidR="00C845E7">
        <w:rPr>
          <w:sz w:val="24"/>
          <w:szCs w:val="24"/>
        </w:rPr>
        <w:t>ow</w:t>
      </w:r>
      <w:r w:rsidR="0066120A">
        <w:rPr>
          <w:sz w:val="24"/>
          <w:szCs w:val="24"/>
        </w:rPr>
        <w:t xml:space="preserve"> of my heart</w:t>
      </w:r>
      <w:r w:rsidRPr="00EA6B87">
        <w:rPr>
          <w:sz w:val="24"/>
          <w:szCs w:val="24"/>
        </w:rPr>
        <w:t>–</w:t>
      </w:r>
      <w:r w:rsidR="002233BC">
        <w:rPr>
          <w:sz w:val="24"/>
          <w:szCs w:val="24"/>
        </w:rPr>
        <w:t xml:space="preserve"> </w:t>
      </w:r>
      <w:r w:rsidRPr="00EA6B87">
        <w:rPr>
          <w:sz w:val="24"/>
          <w:szCs w:val="24"/>
        </w:rPr>
        <w:t>but God knew. The last night of camp we were in an open air pavilion when a man walked up out of the darkness and ask</w:t>
      </w:r>
      <w:r w:rsidR="002C261C">
        <w:rPr>
          <w:sz w:val="24"/>
          <w:szCs w:val="24"/>
        </w:rPr>
        <w:t>ed</w:t>
      </w:r>
      <w:r w:rsidRPr="00EA6B87">
        <w:rPr>
          <w:sz w:val="24"/>
          <w:szCs w:val="24"/>
        </w:rPr>
        <w:t xml:space="preserve"> our youth pastor, R</w:t>
      </w:r>
      <w:r w:rsidR="002C261C">
        <w:rPr>
          <w:sz w:val="24"/>
          <w:szCs w:val="24"/>
        </w:rPr>
        <w:t>on</w:t>
      </w:r>
      <w:r w:rsidRPr="00EA6B87">
        <w:rPr>
          <w:sz w:val="24"/>
          <w:szCs w:val="24"/>
        </w:rPr>
        <w:t>, to pray for him and his son. His wife had abandoned them. Ron prayed for him and as he stepped out to leave</w:t>
      </w:r>
      <w:r w:rsidR="002233BC">
        <w:rPr>
          <w:sz w:val="24"/>
          <w:szCs w:val="24"/>
        </w:rPr>
        <w:t>,</w:t>
      </w:r>
      <w:r w:rsidRPr="00EA6B87">
        <w:rPr>
          <w:sz w:val="24"/>
          <w:szCs w:val="24"/>
        </w:rPr>
        <w:t xml:space="preserve"> I felt dr</w:t>
      </w:r>
      <w:r w:rsidR="00F42288">
        <w:rPr>
          <w:sz w:val="24"/>
          <w:szCs w:val="24"/>
        </w:rPr>
        <w:t>a</w:t>
      </w:r>
      <w:r w:rsidRPr="00EA6B87">
        <w:rPr>
          <w:sz w:val="24"/>
          <w:szCs w:val="24"/>
        </w:rPr>
        <w:t>wn to him like a moth to a flam</w:t>
      </w:r>
      <w:r w:rsidR="002C261C">
        <w:rPr>
          <w:sz w:val="24"/>
          <w:szCs w:val="24"/>
        </w:rPr>
        <w:t>e</w:t>
      </w:r>
      <w:r w:rsidR="002233BC">
        <w:rPr>
          <w:sz w:val="24"/>
          <w:szCs w:val="24"/>
        </w:rPr>
        <w:t>. A</w:t>
      </w:r>
      <w:r w:rsidRPr="00EA6B87">
        <w:rPr>
          <w:sz w:val="24"/>
          <w:szCs w:val="24"/>
        </w:rPr>
        <w:t xml:space="preserve">s I approached </w:t>
      </w:r>
      <w:r w:rsidR="002233BC">
        <w:rPr>
          <w:sz w:val="24"/>
          <w:szCs w:val="24"/>
        </w:rPr>
        <w:t xml:space="preserve">him to </w:t>
      </w:r>
      <w:r w:rsidRPr="00EA6B87">
        <w:rPr>
          <w:sz w:val="24"/>
          <w:szCs w:val="24"/>
        </w:rPr>
        <w:t>speak</w:t>
      </w:r>
      <w:r w:rsidR="002233BC">
        <w:rPr>
          <w:sz w:val="24"/>
          <w:szCs w:val="24"/>
        </w:rPr>
        <w:t>,</w:t>
      </w:r>
      <w:r w:rsidRPr="00EA6B87">
        <w:rPr>
          <w:sz w:val="24"/>
          <w:szCs w:val="24"/>
        </w:rPr>
        <w:t xml:space="preserve"> the youth gathered around him. I stood listening as he spoke to them. Then he stopped and locked eyes with mine and said to me: “You know what I am taking about don’t you?” I did not say a word to the man I just nodded my head. He began to speak as if the Lord Himself had walked up into the darkness to answer my question “Where are you?” Then he said these very words: “God wants you to know that when you are broken</w:t>
      </w:r>
      <w:r w:rsidR="009549C7">
        <w:rPr>
          <w:sz w:val="24"/>
          <w:szCs w:val="24"/>
        </w:rPr>
        <w:t>,</w:t>
      </w:r>
      <w:r w:rsidRPr="00EA6B87">
        <w:rPr>
          <w:sz w:val="24"/>
          <w:szCs w:val="24"/>
        </w:rPr>
        <w:t xml:space="preserve"> the way you are broken now</w:t>
      </w:r>
      <w:r w:rsidR="009549C7">
        <w:rPr>
          <w:sz w:val="24"/>
          <w:szCs w:val="24"/>
        </w:rPr>
        <w:t>,</w:t>
      </w:r>
      <w:r w:rsidRPr="00EA6B87">
        <w:rPr>
          <w:sz w:val="24"/>
          <w:szCs w:val="24"/>
        </w:rPr>
        <w:t xml:space="preserve"> he has never been closer to you”.  I took off running to get as far away from everyone as I could because I wanted to o</w:t>
      </w:r>
      <w:r w:rsidR="00F42288">
        <w:rPr>
          <w:sz w:val="24"/>
          <w:szCs w:val="24"/>
        </w:rPr>
        <w:t>pen my mouth and let go of the pent</w:t>
      </w:r>
      <w:r w:rsidRPr="00EA6B87">
        <w:rPr>
          <w:sz w:val="24"/>
          <w:szCs w:val="24"/>
        </w:rPr>
        <w:t xml:space="preserve"> up flood of emotions of my broken heart. As I ran I began to weep. Sometimes, what we really need is to get alone in the presence of Jesus and cry our eyes out. </w:t>
      </w:r>
      <w:r w:rsidR="00893DC0">
        <w:rPr>
          <w:sz w:val="24"/>
          <w:szCs w:val="24"/>
        </w:rPr>
        <w:t>The Psalmist told us that the Lord has kept our tears in His vile and recorded them on a scroll. He has numbered the days of our lives, the hairs on our head, and the tears that have fallen from our eyes. He is intimately acquainted with every detail of our lives</w:t>
      </w:r>
      <w:r w:rsidR="00DC0C8F">
        <w:rPr>
          <w:sz w:val="24"/>
          <w:szCs w:val="24"/>
        </w:rPr>
        <w:t>.</w:t>
      </w:r>
      <w:r w:rsidR="00E37FA6">
        <w:rPr>
          <w:sz w:val="24"/>
          <w:szCs w:val="24"/>
        </w:rPr>
        <w:t xml:space="preserve"> So where is God when we are suffering? He is near, very near and present! </w:t>
      </w:r>
      <w:r w:rsidR="00DC0C8F">
        <w:rPr>
          <w:sz w:val="24"/>
          <w:szCs w:val="24"/>
        </w:rPr>
        <w:t>W</w:t>
      </w:r>
      <w:r w:rsidR="00893DC0">
        <w:rPr>
          <w:sz w:val="24"/>
          <w:szCs w:val="24"/>
        </w:rPr>
        <w:t>hen this night</w:t>
      </w:r>
      <w:r w:rsidR="00A51F00">
        <w:rPr>
          <w:sz w:val="24"/>
          <w:szCs w:val="24"/>
        </w:rPr>
        <w:t xml:space="preserve"> of weeping is over,</w:t>
      </w:r>
      <w:r w:rsidR="005E401C">
        <w:rPr>
          <w:sz w:val="24"/>
          <w:szCs w:val="24"/>
        </w:rPr>
        <w:t xml:space="preserve"> </w:t>
      </w:r>
      <w:r w:rsidR="00893DC0">
        <w:rPr>
          <w:sz w:val="24"/>
          <w:szCs w:val="24"/>
        </w:rPr>
        <w:t>eclipsed in ever-lasting light,</w:t>
      </w:r>
      <w:r w:rsidR="00DC0C8F">
        <w:rPr>
          <w:sz w:val="24"/>
          <w:szCs w:val="24"/>
        </w:rPr>
        <w:t xml:space="preserve"> the nail-scared hands of Jesus</w:t>
      </w:r>
      <w:r w:rsidR="00893DC0" w:rsidRPr="00EA6B87">
        <w:rPr>
          <w:sz w:val="24"/>
          <w:szCs w:val="24"/>
        </w:rPr>
        <w:t xml:space="preserve"> will wipe away every tear!</w:t>
      </w:r>
    </w:p>
    <w:p w14:paraId="17A93A6A" w14:textId="77777777" w:rsidR="000904BE" w:rsidRPr="00EA6B87" w:rsidRDefault="000904BE" w:rsidP="000904BE">
      <w:pPr>
        <w:jc w:val="center"/>
        <w:rPr>
          <w:b/>
          <w:i/>
          <w:sz w:val="24"/>
          <w:szCs w:val="24"/>
        </w:rPr>
      </w:pPr>
      <w:r w:rsidRPr="00EA6B87">
        <w:rPr>
          <w:b/>
          <w:i/>
          <w:sz w:val="24"/>
          <w:szCs w:val="24"/>
        </w:rPr>
        <w:t>Psalm 30:11</w:t>
      </w:r>
      <w:r w:rsidR="002233BC">
        <w:rPr>
          <w:b/>
          <w:i/>
          <w:sz w:val="24"/>
          <w:szCs w:val="24"/>
        </w:rPr>
        <w:t xml:space="preserve"> (NIV)</w:t>
      </w:r>
    </w:p>
    <w:p w14:paraId="5232A669" w14:textId="77777777" w:rsidR="00EA6B87" w:rsidRPr="00EA6B87" w:rsidRDefault="00EA6B87" w:rsidP="00EA6B87">
      <w:pPr>
        <w:jc w:val="center"/>
        <w:rPr>
          <w:b/>
          <w:i/>
          <w:sz w:val="24"/>
          <w:szCs w:val="24"/>
        </w:rPr>
      </w:pPr>
      <w:r w:rsidRPr="00EA6B87">
        <w:rPr>
          <w:b/>
          <w:i/>
          <w:sz w:val="24"/>
          <w:szCs w:val="24"/>
        </w:rPr>
        <w:t xml:space="preserve">You turned my wailing into dancing; you removed my sackcloth and clothed me with joy. </w:t>
      </w:r>
    </w:p>
    <w:p w14:paraId="7C26E2EE" w14:textId="77777777" w:rsidR="00EA6B87" w:rsidRPr="009B773A" w:rsidRDefault="00EA6B87" w:rsidP="00813315">
      <w:pPr>
        <w:jc w:val="both"/>
        <w:rPr>
          <w:rFonts w:cstheme="minorHAnsi"/>
          <w:b/>
          <w:i/>
          <w:sz w:val="24"/>
          <w:szCs w:val="24"/>
        </w:rPr>
      </w:pPr>
      <w:r w:rsidRPr="00EA6B87">
        <w:rPr>
          <w:sz w:val="24"/>
          <w:szCs w:val="24"/>
        </w:rPr>
        <w:t xml:space="preserve"> </w:t>
      </w:r>
      <w:r w:rsidR="009572D4">
        <w:rPr>
          <w:sz w:val="24"/>
          <w:szCs w:val="24"/>
        </w:rPr>
        <w:tab/>
      </w:r>
      <w:r w:rsidRPr="002233BC">
        <w:rPr>
          <w:rFonts w:cstheme="minorHAnsi"/>
          <w:sz w:val="24"/>
          <w:szCs w:val="24"/>
        </w:rPr>
        <w:t>You may question the ability of God to speak personally to us through others, but, If God can speak through a donkey, th</w:t>
      </w:r>
      <w:r w:rsidR="009549C7" w:rsidRPr="002233BC">
        <w:rPr>
          <w:rFonts w:cstheme="minorHAnsi"/>
          <w:sz w:val="24"/>
          <w:szCs w:val="24"/>
        </w:rPr>
        <w:t>e</w:t>
      </w:r>
      <w:r w:rsidRPr="002233BC">
        <w:rPr>
          <w:rFonts w:cstheme="minorHAnsi"/>
          <w:sz w:val="24"/>
          <w:szCs w:val="24"/>
        </w:rPr>
        <w:t>n He can speak through a broken man or broken woman.  God’s voice to me is like a balm to my soul.  The Lord Jesus said</w:t>
      </w:r>
      <w:r w:rsidR="009549C7" w:rsidRPr="002233BC">
        <w:rPr>
          <w:rFonts w:cstheme="minorHAnsi"/>
          <w:sz w:val="24"/>
          <w:szCs w:val="24"/>
        </w:rPr>
        <w:t>,</w:t>
      </w:r>
      <w:r w:rsidRPr="002233BC">
        <w:rPr>
          <w:rFonts w:cstheme="minorHAnsi"/>
          <w:sz w:val="24"/>
          <w:szCs w:val="24"/>
        </w:rPr>
        <w:t xml:space="preserve"> “My sheep hear </w:t>
      </w:r>
      <w:r w:rsidR="0017318A" w:rsidRPr="002233BC">
        <w:rPr>
          <w:rFonts w:cstheme="minorHAnsi"/>
          <w:sz w:val="24"/>
          <w:szCs w:val="24"/>
        </w:rPr>
        <w:t xml:space="preserve">My voice”.  The Greek word for </w:t>
      </w:r>
      <w:r w:rsidR="0017318A" w:rsidRPr="002233BC">
        <w:rPr>
          <w:rFonts w:cstheme="minorHAnsi"/>
          <w:b/>
          <w:i/>
          <w:sz w:val="24"/>
          <w:szCs w:val="24"/>
        </w:rPr>
        <w:t>v</w:t>
      </w:r>
      <w:r w:rsidRPr="002233BC">
        <w:rPr>
          <w:rFonts w:cstheme="minorHAnsi"/>
          <w:b/>
          <w:i/>
          <w:sz w:val="24"/>
          <w:szCs w:val="24"/>
        </w:rPr>
        <w:t>oice</w:t>
      </w:r>
      <w:r w:rsidRPr="002233BC">
        <w:rPr>
          <w:rFonts w:cstheme="minorHAnsi"/>
          <w:sz w:val="24"/>
          <w:szCs w:val="24"/>
        </w:rPr>
        <w:t xml:space="preserve"> is </w:t>
      </w:r>
      <w:r w:rsidR="002233BC" w:rsidRPr="002233BC">
        <w:rPr>
          <w:rFonts w:cstheme="minorHAnsi"/>
          <w:b/>
          <w:i/>
          <w:sz w:val="24"/>
          <w:szCs w:val="24"/>
        </w:rPr>
        <w:t>p</w:t>
      </w:r>
      <w:r w:rsidRPr="002233BC">
        <w:rPr>
          <w:rFonts w:cstheme="minorHAnsi"/>
          <w:b/>
          <w:i/>
          <w:sz w:val="24"/>
          <w:szCs w:val="24"/>
        </w:rPr>
        <w:t>hone</w:t>
      </w:r>
      <w:r w:rsidRPr="002233BC">
        <w:rPr>
          <w:rFonts w:cstheme="minorHAnsi"/>
          <w:sz w:val="24"/>
          <w:szCs w:val="24"/>
        </w:rPr>
        <w:t>.  When we hear the Word of God</w:t>
      </w:r>
      <w:r w:rsidR="009549C7" w:rsidRPr="002233BC">
        <w:rPr>
          <w:rFonts w:cstheme="minorHAnsi"/>
          <w:sz w:val="24"/>
          <w:szCs w:val="24"/>
        </w:rPr>
        <w:t>,</w:t>
      </w:r>
      <w:r w:rsidRPr="002233BC">
        <w:rPr>
          <w:rFonts w:cstheme="minorHAnsi"/>
          <w:sz w:val="24"/>
          <w:szCs w:val="24"/>
        </w:rPr>
        <w:t xml:space="preserve"> we can always know it is God speaking</w:t>
      </w:r>
      <w:r w:rsidR="009549C7" w:rsidRPr="002233BC">
        <w:rPr>
          <w:rFonts w:cstheme="minorHAnsi"/>
          <w:sz w:val="24"/>
          <w:szCs w:val="24"/>
        </w:rPr>
        <w:t>.</w:t>
      </w:r>
      <w:r w:rsidRPr="002233BC">
        <w:rPr>
          <w:rFonts w:cstheme="minorHAnsi"/>
          <w:sz w:val="24"/>
          <w:szCs w:val="24"/>
        </w:rPr>
        <w:t xml:space="preserve"> </w:t>
      </w:r>
      <w:r w:rsidR="009549C7" w:rsidRPr="002233BC">
        <w:rPr>
          <w:rFonts w:cstheme="minorHAnsi"/>
          <w:sz w:val="24"/>
          <w:szCs w:val="24"/>
        </w:rPr>
        <w:t>S</w:t>
      </w:r>
      <w:r w:rsidRPr="002233BC">
        <w:rPr>
          <w:rFonts w:cstheme="minorHAnsi"/>
          <w:sz w:val="24"/>
          <w:szCs w:val="24"/>
        </w:rPr>
        <w:t xml:space="preserve">o I try to test my experiences with the written Word of God to make sure it is God’s </w:t>
      </w:r>
      <w:r w:rsidRPr="002233BC">
        <w:rPr>
          <w:rFonts w:cstheme="minorHAnsi"/>
          <w:b/>
          <w:i/>
          <w:sz w:val="24"/>
          <w:szCs w:val="24"/>
        </w:rPr>
        <w:t>phone</w:t>
      </w:r>
      <w:r w:rsidRPr="002233BC">
        <w:rPr>
          <w:rFonts w:cstheme="minorHAnsi"/>
          <w:sz w:val="24"/>
          <w:szCs w:val="24"/>
        </w:rPr>
        <w:t xml:space="preserve"> I hear and</w:t>
      </w:r>
      <w:r w:rsidR="008E6B02" w:rsidRPr="002233BC">
        <w:rPr>
          <w:rFonts w:cstheme="minorHAnsi"/>
          <w:sz w:val="24"/>
          <w:szCs w:val="24"/>
        </w:rPr>
        <w:t xml:space="preserve"> not just my vain imagination. Passages such as</w:t>
      </w:r>
      <w:r w:rsidR="002233BC">
        <w:rPr>
          <w:rFonts w:cstheme="minorHAnsi"/>
          <w:sz w:val="24"/>
          <w:szCs w:val="24"/>
        </w:rPr>
        <w:t>-</w:t>
      </w:r>
      <w:r w:rsidR="008E6B02" w:rsidRPr="002233BC">
        <w:rPr>
          <w:rFonts w:cstheme="minorHAnsi"/>
          <w:sz w:val="24"/>
          <w:szCs w:val="24"/>
        </w:rPr>
        <w:t xml:space="preserve"> Psalms 34:18-19</w:t>
      </w:r>
      <w:r w:rsidR="009B773A">
        <w:rPr>
          <w:rFonts w:cstheme="minorHAnsi"/>
          <w:sz w:val="24"/>
          <w:szCs w:val="24"/>
        </w:rPr>
        <w:t xml:space="preserve"> </w:t>
      </w:r>
      <w:r w:rsidRPr="002233BC">
        <w:rPr>
          <w:rFonts w:cstheme="minorHAnsi"/>
          <w:b/>
          <w:i/>
          <w:sz w:val="24"/>
          <w:szCs w:val="24"/>
        </w:rPr>
        <w:t>The LORD is near to the broken hearted and saves those who are crushed in spirit. 19 Many are the afflictions of the righteous, but the LOR</w:t>
      </w:r>
      <w:r w:rsidR="008E6B02" w:rsidRPr="002233BC">
        <w:rPr>
          <w:rFonts w:cstheme="minorHAnsi"/>
          <w:b/>
          <w:i/>
          <w:sz w:val="24"/>
          <w:szCs w:val="24"/>
        </w:rPr>
        <w:t>D delivers him out of them all.</w:t>
      </w:r>
      <w:r w:rsidRPr="002233BC">
        <w:rPr>
          <w:rFonts w:cstheme="minorHAnsi"/>
          <w:b/>
          <w:sz w:val="24"/>
          <w:szCs w:val="24"/>
        </w:rPr>
        <w:t xml:space="preserve"> </w:t>
      </w:r>
      <w:r w:rsidRPr="002233BC">
        <w:rPr>
          <w:rFonts w:cstheme="minorHAnsi"/>
          <w:b/>
          <w:i/>
          <w:sz w:val="24"/>
          <w:szCs w:val="24"/>
        </w:rPr>
        <w:t>He heals the broken hearted and bi</w:t>
      </w:r>
      <w:r w:rsidR="00813315" w:rsidRPr="002233BC">
        <w:rPr>
          <w:rFonts w:cstheme="minorHAnsi"/>
          <w:b/>
          <w:i/>
          <w:sz w:val="24"/>
          <w:szCs w:val="24"/>
        </w:rPr>
        <w:t>nds up their wounds.</w:t>
      </w:r>
      <w:r w:rsidR="002233BC">
        <w:rPr>
          <w:rFonts w:cstheme="minorHAnsi"/>
          <w:b/>
          <w:i/>
          <w:sz w:val="24"/>
          <w:szCs w:val="24"/>
        </w:rPr>
        <w:t>-</w:t>
      </w:r>
      <w:r w:rsidR="00813315" w:rsidRPr="002233BC">
        <w:rPr>
          <w:rFonts w:cstheme="minorHAnsi"/>
          <w:b/>
          <w:i/>
          <w:sz w:val="24"/>
          <w:szCs w:val="24"/>
        </w:rPr>
        <w:t xml:space="preserve"> </w:t>
      </w:r>
      <w:r w:rsidR="00813315" w:rsidRPr="002233BC">
        <w:rPr>
          <w:rFonts w:cstheme="minorHAnsi"/>
          <w:sz w:val="24"/>
          <w:szCs w:val="24"/>
        </w:rPr>
        <w:t>Isaiah 61:1</w:t>
      </w:r>
      <w:r w:rsidR="00813315" w:rsidRPr="002233BC">
        <w:rPr>
          <w:rFonts w:cstheme="minorHAnsi"/>
          <w:i/>
          <w:sz w:val="24"/>
          <w:szCs w:val="24"/>
        </w:rPr>
        <w:t xml:space="preserve"> </w:t>
      </w:r>
      <w:r w:rsidR="002233BC" w:rsidRPr="002233BC">
        <w:rPr>
          <w:rFonts w:cstheme="minorHAnsi"/>
          <w:sz w:val="24"/>
          <w:szCs w:val="24"/>
        </w:rPr>
        <w:t xml:space="preserve">and </w:t>
      </w:r>
      <w:r w:rsidR="00813315" w:rsidRPr="002233BC">
        <w:rPr>
          <w:rFonts w:cstheme="minorHAnsi"/>
          <w:sz w:val="24"/>
          <w:szCs w:val="24"/>
        </w:rPr>
        <w:t>2 Timothy 2:13</w:t>
      </w:r>
      <w:r w:rsidRPr="002233BC">
        <w:rPr>
          <w:rFonts w:cstheme="minorHAnsi"/>
          <w:sz w:val="24"/>
          <w:szCs w:val="24"/>
        </w:rPr>
        <w:t xml:space="preserve"> </w:t>
      </w:r>
      <w:r w:rsidRPr="009B773A">
        <w:rPr>
          <w:rFonts w:cstheme="minorHAnsi"/>
          <w:b/>
          <w:i/>
          <w:sz w:val="24"/>
          <w:szCs w:val="24"/>
        </w:rPr>
        <w:t xml:space="preserve">If we are faithless, He remains faithful, for He cannot deny Himself. </w:t>
      </w:r>
    </w:p>
    <w:p w14:paraId="7ADCCE07" w14:textId="77777777" w:rsidR="00813315" w:rsidRPr="00813315" w:rsidRDefault="00813315" w:rsidP="00813315">
      <w:pPr>
        <w:jc w:val="center"/>
        <w:rPr>
          <w:b/>
          <w:sz w:val="28"/>
          <w:szCs w:val="28"/>
        </w:rPr>
      </w:pPr>
      <w:r w:rsidRPr="00813315">
        <w:rPr>
          <w:b/>
          <w:sz w:val="28"/>
          <w:szCs w:val="28"/>
        </w:rPr>
        <w:t>A Note to Those Who are Suffering</w:t>
      </w:r>
    </w:p>
    <w:p w14:paraId="03D8CF45" w14:textId="77777777" w:rsidR="00A41B58" w:rsidRDefault="003D4E88" w:rsidP="00A41B58">
      <w:pPr>
        <w:ind w:firstLine="720"/>
        <w:jc w:val="both"/>
        <w:rPr>
          <w:sz w:val="24"/>
          <w:szCs w:val="24"/>
        </w:rPr>
      </w:pPr>
      <w:r w:rsidRPr="00EA6B87">
        <w:rPr>
          <w:sz w:val="24"/>
          <w:szCs w:val="24"/>
        </w:rPr>
        <w:t>All faith will be tested</w:t>
      </w:r>
      <w:r>
        <w:rPr>
          <w:sz w:val="24"/>
          <w:szCs w:val="24"/>
        </w:rPr>
        <w:t>,</w:t>
      </w:r>
      <w:r w:rsidRPr="00EA6B87">
        <w:rPr>
          <w:sz w:val="24"/>
          <w:szCs w:val="24"/>
        </w:rPr>
        <w:t xml:space="preserve"> and true faith will withstand the fire of suffering.</w:t>
      </w:r>
      <w:r w:rsidR="007B70B2">
        <w:rPr>
          <w:sz w:val="24"/>
          <w:szCs w:val="24"/>
        </w:rPr>
        <w:t xml:space="preserve"> </w:t>
      </w:r>
      <w:r w:rsidR="00100EDB">
        <w:rPr>
          <w:sz w:val="24"/>
          <w:szCs w:val="24"/>
        </w:rPr>
        <w:t xml:space="preserve"> </w:t>
      </w:r>
      <w:r w:rsidR="008327DF">
        <w:rPr>
          <w:sz w:val="24"/>
          <w:szCs w:val="24"/>
        </w:rPr>
        <w:t>As you read those words, I wonder if you</w:t>
      </w:r>
      <w:r w:rsidR="009826FC">
        <w:rPr>
          <w:sz w:val="24"/>
          <w:szCs w:val="24"/>
        </w:rPr>
        <w:t xml:space="preserve"> find yourself in</w:t>
      </w:r>
      <w:r w:rsidR="00642738">
        <w:rPr>
          <w:sz w:val="24"/>
          <w:szCs w:val="24"/>
        </w:rPr>
        <w:t xml:space="preserve"> </w:t>
      </w:r>
      <w:r w:rsidR="008327DF">
        <w:rPr>
          <w:sz w:val="24"/>
          <w:szCs w:val="24"/>
        </w:rPr>
        <w:t>the place I</w:t>
      </w:r>
      <w:r w:rsidR="00642738">
        <w:rPr>
          <w:sz w:val="24"/>
          <w:szCs w:val="24"/>
        </w:rPr>
        <w:t xml:space="preserve"> have described. Perhaps the fire has consumed your hopes and dreams and then you </w:t>
      </w:r>
      <w:r w:rsidR="009B773A">
        <w:rPr>
          <w:sz w:val="24"/>
          <w:szCs w:val="24"/>
        </w:rPr>
        <w:t xml:space="preserve">have </w:t>
      </w:r>
      <w:r w:rsidR="00642738">
        <w:rPr>
          <w:sz w:val="24"/>
          <w:szCs w:val="24"/>
        </w:rPr>
        <w:t xml:space="preserve">realized that you did not have </w:t>
      </w:r>
      <w:r w:rsidR="009826FC">
        <w:rPr>
          <w:sz w:val="24"/>
          <w:szCs w:val="24"/>
        </w:rPr>
        <w:t xml:space="preserve">a leg of faith upon which you </w:t>
      </w:r>
      <w:r w:rsidR="009B773A">
        <w:rPr>
          <w:sz w:val="24"/>
          <w:szCs w:val="24"/>
        </w:rPr>
        <w:t>could</w:t>
      </w:r>
      <w:r w:rsidR="009826FC">
        <w:rPr>
          <w:sz w:val="24"/>
          <w:szCs w:val="24"/>
        </w:rPr>
        <w:t xml:space="preserve"> stand. </w:t>
      </w:r>
      <w:r w:rsidR="00A41B58">
        <w:rPr>
          <w:sz w:val="24"/>
          <w:szCs w:val="24"/>
        </w:rPr>
        <w:t>As you sit among the ashes of what was your life, wondering</w:t>
      </w:r>
      <w:r w:rsidR="001131B3">
        <w:rPr>
          <w:sz w:val="24"/>
          <w:szCs w:val="24"/>
        </w:rPr>
        <w:t xml:space="preserve"> if God exist</w:t>
      </w:r>
      <w:r w:rsidR="009B773A">
        <w:rPr>
          <w:sz w:val="24"/>
          <w:szCs w:val="24"/>
        </w:rPr>
        <w:t>s</w:t>
      </w:r>
      <w:r w:rsidR="001131B3">
        <w:rPr>
          <w:sz w:val="24"/>
          <w:szCs w:val="24"/>
        </w:rPr>
        <w:t xml:space="preserve"> and if he</w:t>
      </w:r>
      <w:r w:rsidR="00A41B58">
        <w:rPr>
          <w:sz w:val="24"/>
          <w:szCs w:val="24"/>
        </w:rPr>
        <w:t xml:space="preserve"> loves you,</w:t>
      </w:r>
      <w:r w:rsidR="001131B3">
        <w:rPr>
          <w:sz w:val="24"/>
          <w:szCs w:val="24"/>
        </w:rPr>
        <w:t xml:space="preserve"> then why</w:t>
      </w:r>
      <w:r w:rsidR="00A41B58">
        <w:rPr>
          <w:sz w:val="24"/>
          <w:szCs w:val="24"/>
        </w:rPr>
        <w:t xml:space="preserve"> would He let this happen</w:t>
      </w:r>
      <w:r w:rsidR="001131B3">
        <w:rPr>
          <w:sz w:val="24"/>
          <w:szCs w:val="24"/>
        </w:rPr>
        <w:t xml:space="preserve">? </w:t>
      </w:r>
      <w:r w:rsidR="00A41B58">
        <w:rPr>
          <w:sz w:val="24"/>
          <w:szCs w:val="24"/>
        </w:rPr>
        <w:t xml:space="preserve"> </w:t>
      </w:r>
      <w:r w:rsidR="00100EDB">
        <w:rPr>
          <w:sz w:val="24"/>
          <w:szCs w:val="24"/>
        </w:rPr>
        <w:t>You are not alo</w:t>
      </w:r>
      <w:r w:rsidR="00956EDA">
        <w:rPr>
          <w:sz w:val="24"/>
          <w:szCs w:val="24"/>
        </w:rPr>
        <w:t>ne in these deep contemplations and believe me when I tell you</w:t>
      </w:r>
      <w:r w:rsidR="00813315">
        <w:rPr>
          <w:sz w:val="24"/>
          <w:szCs w:val="24"/>
        </w:rPr>
        <w:t>,</w:t>
      </w:r>
      <w:r w:rsidR="00956EDA">
        <w:rPr>
          <w:sz w:val="24"/>
          <w:szCs w:val="24"/>
        </w:rPr>
        <w:t xml:space="preserve"> I also had these questions. Furthermore, so did a righteous man named Job. See </w:t>
      </w:r>
      <w:r w:rsidR="00813315">
        <w:rPr>
          <w:sz w:val="24"/>
          <w:szCs w:val="24"/>
        </w:rPr>
        <w:t>if his words ring true with you;</w:t>
      </w:r>
      <w:r w:rsidR="00956EDA">
        <w:rPr>
          <w:sz w:val="24"/>
          <w:szCs w:val="24"/>
        </w:rPr>
        <w:t xml:space="preserve"> I know they did for me.</w:t>
      </w:r>
    </w:p>
    <w:p w14:paraId="2F942CC2" w14:textId="77777777" w:rsidR="00956EDA" w:rsidRPr="00956EDA" w:rsidRDefault="00956EDA" w:rsidP="00956EDA">
      <w:pPr>
        <w:jc w:val="center"/>
        <w:rPr>
          <w:rFonts w:cstheme="minorHAnsi"/>
          <w:b/>
          <w:i/>
          <w:sz w:val="24"/>
          <w:szCs w:val="24"/>
        </w:rPr>
      </w:pPr>
      <w:r w:rsidRPr="00956EDA">
        <w:rPr>
          <w:rFonts w:cstheme="minorHAnsi"/>
          <w:b/>
          <w:i/>
          <w:sz w:val="24"/>
          <w:szCs w:val="24"/>
        </w:rPr>
        <w:t>Job 10:</w:t>
      </w:r>
      <w:r w:rsidR="00813315">
        <w:rPr>
          <w:rFonts w:cstheme="minorHAnsi"/>
          <w:b/>
          <w:i/>
          <w:sz w:val="24"/>
          <w:szCs w:val="24"/>
        </w:rPr>
        <w:t>1-</w:t>
      </w:r>
      <w:r w:rsidRPr="00956EDA">
        <w:rPr>
          <w:rFonts w:cstheme="minorHAnsi"/>
          <w:b/>
          <w:i/>
          <w:sz w:val="24"/>
          <w:szCs w:val="24"/>
        </w:rPr>
        <w:t>9</w:t>
      </w:r>
      <w:r w:rsidR="009B773A">
        <w:rPr>
          <w:rFonts w:cstheme="minorHAnsi"/>
          <w:b/>
          <w:i/>
          <w:sz w:val="24"/>
          <w:szCs w:val="24"/>
        </w:rPr>
        <w:t xml:space="preserve"> (NIV)</w:t>
      </w:r>
    </w:p>
    <w:p w14:paraId="6285EC23" w14:textId="77777777" w:rsidR="00956EDA" w:rsidRPr="00956EDA" w:rsidRDefault="00956EDA" w:rsidP="00956EDA">
      <w:pPr>
        <w:spacing w:before="100" w:beforeAutospacing="1" w:after="100" w:afterAutospacing="1" w:line="240" w:lineRule="auto"/>
        <w:jc w:val="center"/>
        <w:rPr>
          <w:rFonts w:eastAsia="Times New Roman" w:cstheme="minorHAnsi"/>
          <w:b/>
          <w:i/>
          <w:sz w:val="24"/>
          <w:szCs w:val="24"/>
        </w:rPr>
      </w:pPr>
      <w:r w:rsidRPr="00956EDA">
        <w:rPr>
          <w:rFonts w:eastAsia="Times New Roman" w:cstheme="minorHAnsi"/>
          <w:b/>
          <w:i/>
          <w:sz w:val="24"/>
          <w:szCs w:val="24"/>
        </w:rPr>
        <w:t>“I loathe my very life; therefore I will give free rein to my complaint and speak out in the bitterness of my soul.</w:t>
      </w:r>
      <w:r w:rsidRPr="00956EDA">
        <w:rPr>
          <w:rFonts w:eastAsia="Times New Roman" w:cstheme="minorHAnsi"/>
          <w:b/>
          <w:i/>
          <w:sz w:val="24"/>
          <w:szCs w:val="24"/>
          <w:vertAlign w:val="superscript"/>
        </w:rPr>
        <w:t>2 </w:t>
      </w:r>
      <w:r w:rsidRPr="00956EDA">
        <w:rPr>
          <w:rFonts w:eastAsia="Times New Roman" w:cstheme="minorHAnsi"/>
          <w:b/>
          <w:i/>
          <w:sz w:val="24"/>
          <w:szCs w:val="24"/>
        </w:rPr>
        <w:t>I say to God: Do not declare me guilty, but tell me what charges you have against me.</w:t>
      </w:r>
      <w:r w:rsidRPr="00956EDA">
        <w:rPr>
          <w:rFonts w:eastAsia="Times New Roman" w:cstheme="minorHAnsi"/>
          <w:b/>
          <w:i/>
          <w:sz w:val="24"/>
          <w:szCs w:val="24"/>
          <w:vertAlign w:val="superscript"/>
        </w:rPr>
        <w:t>3 </w:t>
      </w:r>
      <w:r w:rsidRPr="00956EDA">
        <w:rPr>
          <w:rFonts w:eastAsia="Times New Roman" w:cstheme="minorHAnsi"/>
          <w:b/>
          <w:i/>
          <w:sz w:val="24"/>
          <w:szCs w:val="24"/>
        </w:rPr>
        <w:t>Does it please you to oppress me, to spurn the work of your hands, while you smile on the plans of the wicked?</w:t>
      </w:r>
      <w:r w:rsidR="00092D5A">
        <w:rPr>
          <w:rFonts w:eastAsia="Times New Roman" w:cstheme="minorHAnsi"/>
          <w:b/>
          <w:i/>
          <w:sz w:val="24"/>
          <w:szCs w:val="24"/>
        </w:rPr>
        <w:t xml:space="preserve"> </w:t>
      </w:r>
      <w:r w:rsidRPr="00956EDA">
        <w:rPr>
          <w:rFonts w:eastAsia="Times New Roman" w:cstheme="minorHAnsi"/>
          <w:b/>
          <w:i/>
          <w:sz w:val="24"/>
          <w:szCs w:val="24"/>
          <w:vertAlign w:val="superscript"/>
        </w:rPr>
        <w:t>4</w:t>
      </w:r>
      <w:r>
        <w:rPr>
          <w:rFonts w:eastAsia="Times New Roman" w:cstheme="minorHAnsi"/>
          <w:b/>
          <w:i/>
          <w:sz w:val="24"/>
          <w:szCs w:val="24"/>
          <w:vertAlign w:val="superscript"/>
        </w:rPr>
        <w:t xml:space="preserve">  </w:t>
      </w:r>
      <w:r w:rsidRPr="00956EDA">
        <w:rPr>
          <w:rFonts w:eastAsia="Times New Roman" w:cstheme="minorHAnsi"/>
          <w:b/>
          <w:i/>
          <w:sz w:val="24"/>
          <w:szCs w:val="24"/>
          <w:vertAlign w:val="superscript"/>
        </w:rPr>
        <w:t> </w:t>
      </w:r>
      <w:r w:rsidRPr="00956EDA">
        <w:rPr>
          <w:rFonts w:eastAsia="Times New Roman" w:cstheme="minorHAnsi"/>
          <w:b/>
          <w:i/>
          <w:sz w:val="24"/>
          <w:szCs w:val="24"/>
        </w:rPr>
        <w:t xml:space="preserve">Do you have eyes of flesh?  Do you see as a mortal sees? </w:t>
      </w:r>
      <w:r w:rsidRPr="00956EDA">
        <w:rPr>
          <w:rFonts w:eastAsia="Times New Roman" w:cstheme="minorHAnsi"/>
          <w:b/>
          <w:i/>
          <w:sz w:val="24"/>
          <w:szCs w:val="24"/>
          <w:vertAlign w:val="superscript"/>
        </w:rPr>
        <w:t>5 </w:t>
      </w:r>
      <w:r w:rsidRPr="00956EDA">
        <w:rPr>
          <w:rFonts w:eastAsia="Times New Roman" w:cstheme="minorHAnsi"/>
          <w:b/>
          <w:i/>
          <w:sz w:val="24"/>
          <w:szCs w:val="24"/>
        </w:rPr>
        <w:t xml:space="preserve">Are your days like those of a mortal or your years like those of a strong man, </w:t>
      </w:r>
      <w:r w:rsidRPr="00956EDA">
        <w:rPr>
          <w:rFonts w:eastAsia="Times New Roman" w:cstheme="minorHAnsi"/>
          <w:b/>
          <w:i/>
          <w:sz w:val="24"/>
          <w:szCs w:val="24"/>
          <w:vertAlign w:val="superscript"/>
        </w:rPr>
        <w:t>6 </w:t>
      </w:r>
      <w:r w:rsidRPr="00956EDA">
        <w:rPr>
          <w:rFonts w:eastAsia="Times New Roman" w:cstheme="minorHAnsi"/>
          <w:b/>
          <w:i/>
          <w:sz w:val="24"/>
          <w:szCs w:val="24"/>
        </w:rPr>
        <w:t xml:space="preserve">that you must search out my faults and probe after my sin—though you know that I am not guilty and that no one can rescue me from your hand? </w:t>
      </w:r>
      <w:r w:rsidRPr="00956EDA">
        <w:rPr>
          <w:rFonts w:eastAsia="Times New Roman" w:cstheme="minorHAnsi"/>
          <w:b/>
          <w:i/>
          <w:sz w:val="24"/>
          <w:szCs w:val="24"/>
          <w:vertAlign w:val="superscript"/>
        </w:rPr>
        <w:t>8 </w:t>
      </w:r>
      <w:r w:rsidRPr="00956EDA">
        <w:rPr>
          <w:rFonts w:eastAsia="Times New Roman" w:cstheme="minorHAnsi"/>
          <w:b/>
          <w:i/>
          <w:sz w:val="24"/>
          <w:szCs w:val="24"/>
        </w:rPr>
        <w:t>“Your hands shaped me and made me. Will you now turn and destroy me?</w:t>
      </w:r>
      <w:r w:rsidR="00092D5A">
        <w:rPr>
          <w:rFonts w:eastAsia="Times New Roman" w:cstheme="minorHAnsi"/>
          <w:b/>
          <w:i/>
          <w:sz w:val="24"/>
          <w:szCs w:val="24"/>
        </w:rPr>
        <w:t xml:space="preserve"> </w:t>
      </w:r>
      <w:r w:rsidRPr="00956EDA">
        <w:rPr>
          <w:rFonts w:eastAsia="Times New Roman" w:cstheme="minorHAnsi"/>
          <w:b/>
          <w:i/>
          <w:sz w:val="24"/>
          <w:szCs w:val="24"/>
          <w:vertAlign w:val="superscript"/>
        </w:rPr>
        <w:t>9</w:t>
      </w:r>
      <w:r>
        <w:rPr>
          <w:rFonts w:eastAsia="Times New Roman" w:cstheme="minorHAnsi"/>
          <w:b/>
          <w:i/>
          <w:sz w:val="24"/>
          <w:szCs w:val="24"/>
          <w:vertAlign w:val="superscript"/>
        </w:rPr>
        <w:t xml:space="preserve"> </w:t>
      </w:r>
      <w:r w:rsidR="00813315">
        <w:rPr>
          <w:rFonts w:eastAsia="Times New Roman" w:cstheme="minorHAnsi"/>
          <w:b/>
          <w:i/>
          <w:sz w:val="24"/>
          <w:szCs w:val="24"/>
          <w:vertAlign w:val="superscript"/>
        </w:rPr>
        <w:t xml:space="preserve"> </w:t>
      </w:r>
      <w:r w:rsidRPr="00956EDA">
        <w:rPr>
          <w:rFonts w:eastAsia="Times New Roman" w:cstheme="minorHAnsi"/>
          <w:b/>
          <w:i/>
          <w:sz w:val="24"/>
          <w:szCs w:val="24"/>
          <w:vertAlign w:val="superscript"/>
        </w:rPr>
        <w:t> </w:t>
      </w:r>
      <w:r w:rsidRPr="00956EDA">
        <w:rPr>
          <w:rFonts w:eastAsia="Times New Roman" w:cstheme="minorHAnsi"/>
          <w:b/>
          <w:i/>
          <w:sz w:val="24"/>
          <w:szCs w:val="24"/>
        </w:rPr>
        <w:t>Remember that you molded me like clay. Will you now turn me to dust again?</w:t>
      </w:r>
    </w:p>
    <w:p w14:paraId="46C0D680" w14:textId="77777777" w:rsidR="007323C9" w:rsidRDefault="009826FC" w:rsidP="001131B3">
      <w:pPr>
        <w:ind w:firstLine="720"/>
        <w:jc w:val="both"/>
        <w:rPr>
          <w:sz w:val="24"/>
          <w:szCs w:val="24"/>
        </w:rPr>
      </w:pPr>
      <w:r>
        <w:rPr>
          <w:sz w:val="24"/>
          <w:szCs w:val="24"/>
        </w:rPr>
        <w:t>My friend, while I may be a stranger to you</w:t>
      </w:r>
      <w:r w:rsidR="00B25C47">
        <w:rPr>
          <w:sz w:val="24"/>
          <w:szCs w:val="24"/>
        </w:rPr>
        <w:t>,</w:t>
      </w:r>
      <w:r>
        <w:rPr>
          <w:sz w:val="24"/>
          <w:szCs w:val="24"/>
        </w:rPr>
        <w:t xml:space="preserve"> as that man was to me</w:t>
      </w:r>
      <w:r w:rsidR="009B773A">
        <w:rPr>
          <w:sz w:val="24"/>
          <w:szCs w:val="24"/>
        </w:rPr>
        <w:t>,</w:t>
      </w:r>
      <w:r w:rsidR="001131B3">
        <w:rPr>
          <w:sz w:val="24"/>
          <w:szCs w:val="24"/>
        </w:rPr>
        <w:t xml:space="preserve"> I want to be the voice of truth that you need to hear today! I only wish I could look into your tear-filled eyes and speak these word</w:t>
      </w:r>
      <w:r w:rsidR="00100EDB">
        <w:rPr>
          <w:sz w:val="24"/>
          <w:szCs w:val="24"/>
        </w:rPr>
        <w:t>s</w:t>
      </w:r>
      <w:r w:rsidR="001131B3">
        <w:rPr>
          <w:sz w:val="24"/>
          <w:szCs w:val="24"/>
        </w:rPr>
        <w:t xml:space="preserve"> to you</w:t>
      </w:r>
      <w:r w:rsidR="00B25C47">
        <w:rPr>
          <w:sz w:val="24"/>
          <w:szCs w:val="24"/>
        </w:rPr>
        <w:t xml:space="preserve"> personally</w:t>
      </w:r>
      <w:r w:rsidR="001131B3">
        <w:rPr>
          <w:sz w:val="24"/>
          <w:szCs w:val="24"/>
        </w:rPr>
        <w:t xml:space="preserve">. </w:t>
      </w:r>
      <w:r w:rsidR="009B773A">
        <w:rPr>
          <w:sz w:val="24"/>
          <w:szCs w:val="24"/>
        </w:rPr>
        <w:t>God does not stand</w:t>
      </w:r>
      <w:r w:rsidR="007B70B2">
        <w:rPr>
          <w:sz w:val="24"/>
          <w:szCs w:val="24"/>
        </w:rPr>
        <w:t xml:space="preserve"> aloof, untouc</w:t>
      </w:r>
      <w:r w:rsidR="009572D4">
        <w:rPr>
          <w:sz w:val="24"/>
          <w:szCs w:val="24"/>
        </w:rPr>
        <w:t>hed, or unmoved when we suffer. (Matthew 9:35-38; John 11:1-44)</w:t>
      </w:r>
      <w:r w:rsidR="00AE4F74">
        <w:rPr>
          <w:sz w:val="24"/>
          <w:szCs w:val="24"/>
        </w:rPr>
        <w:t xml:space="preserve"> I know how the enemy </w:t>
      </w:r>
      <w:r w:rsidR="00A17DD1">
        <w:rPr>
          <w:sz w:val="24"/>
          <w:szCs w:val="24"/>
        </w:rPr>
        <w:t>is trying to</w:t>
      </w:r>
      <w:r w:rsidR="00AE4F74">
        <w:rPr>
          <w:sz w:val="24"/>
          <w:szCs w:val="24"/>
        </w:rPr>
        <w:t xml:space="preserve"> isolate you from God and others</w:t>
      </w:r>
      <w:r w:rsidR="009B773A">
        <w:rPr>
          <w:sz w:val="24"/>
          <w:szCs w:val="24"/>
        </w:rPr>
        <w:t>; t</w:t>
      </w:r>
      <w:r w:rsidR="00AE4F74">
        <w:rPr>
          <w:sz w:val="24"/>
          <w:szCs w:val="24"/>
        </w:rPr>
        <w:t xml:space="preserve">hen he will </w:t>
      </w:r>
      <w:r w:rsidR="009572D4">
        <w:rPr>
          <w:sz w:val="24"/>
          <w:szCs w:val="24"/>
        </w:rPr>
        <w:t>tell you that no one cares for your soul</w:t>
      </w:r>
      <w:r w:rsidR="00AE4F74">
        <w:rPr>
          <w:sz w:val="24"/>
          <w:szCs w:val="24"/>
        </w:rPr>
        <w:t xml:space="preserve">. He did this to me! </w:t>
      </w:r>
    </w:p>
    <w:p w14:paraId="6EF1D9E5" w14:textId="77777777" w:rsidR="00642738" w:rsidRDefault="009826FC" w:rsidP="001131B3">
      <w:pPr>
        <w:ind w:firstLine="720"/>
        <w:jc w:val="both"/>
        <w:rPr>
          <w:sz w:val="24"/>
          <w:szCs w:val="24"/>
        </w:rPr>
      </w:pPr>
      <w:r>
        <w:rPr>
          <w:sz w:val="24"/>
          <w:szCs w:val="24"/>
        </w:rPr>
        <w:t>God wants you to know a few things</w:t>
      </w:r>
      <w:r w:rsidR="001131B3">
        <w:rPr>
          <w:sz w:val="24"/>
          <w:szCs w:val="24"/>
        </w:rPr>
        <w:t>. He was there with you when it hap</w:t>
      </w:r>
      <w:r w:rsidR="00100EDB">
        <w:rPr>
          <w:sz w:val="24"/>
          <w:szCs w:val="24"/>
        </w:rPr>
        <w:t>p</w:t>
      </w:r>
      <w:r w:rsidR="001131B3">
        <w:rPr>
          <w:sz w:val="24"/>
          <w:szCs w:val="24"/>
        </w:rPr>
        <w:t>ened</w:t>
      </w:r>
      <w:r w:rsidR="00C81F6D">
        <w:rPr>
          <w:sz w:val="24"/>
          <w:szCs w:val="24"/>
        </w:rPr>
        <w:t>. A</w:t>
      </w:r>
      <w:r w:rsidR="001131B3">
        <w:rPr>
          <w:sz w:val="24"/>
          <w:szCs w:val="24"/>
        </w:rPr>
        <w:t xml:space="preserve">s a matter of fact He </w:t>
      </w:r>
      <w:r w:rsidR="00100EDB">
        <w:rPr>
          <w:sz w:val="24"/>
          <w:szCs w:val="24"/>
        </w:rPr>
        <w:t>felt</w:t>
      </w:r>
      <w:r w:rsidR="001131B3">
        <w:rPr>
          <w:sz w:val="24"/>
          <w:szCs w:val="24"/>
        </w:rPr>
        <w:t xml:space="preserve"> your pain and kept your tears in a bottle.</w:t>
      </w:r>
      <w:r>
        <w:rPr>
          <w:sz w:val="24"/>
          <w:szCs w:val="24"/>
        </w:rPr>
        <w:t xml:space="preserve"> </w:t>
      </w:r>
      <w:r w:rsidR="00100EDB">
        <w:rPr>
          <w:sz w:val="24"/>
          <w:szCs w:val="24"/>
        </w:rPr>
        <w:t>And while you don’t know Him and His matchless love, He does know you intimately.</w:t>
      </w:r>
      <w:r w:rsidR="00C81F6D" w:rsidRPr="00C81F6D">
        <w:rPr>
          <w:sz w:val="24"/>
          <w:szCs w:val="24"/>
        </w:rPr>
        <w:t xml:space="preserve"> </w:t>
      </w:r>
      <w:r w:rsidR="00C81F6D">
        <w:rPr>
          <w:sz w:val="24"/>
          <w:szCs w:val="24"/>
        </w:rPr>
        <w:t>(Psalms 139:1-16)</w:t>
      </w:r>
      <w:r w:rsidR="00813315">
        <w:rPr>
          <w:sz w:val="24"/>
          <w:szCs w:val="24"/>
        </w:rPr>
        <w:t xml:space="preserve"> </w:t>
      </w:r>
      <w:r w:rsidR="00A17DD1">
        <w:rPr>
          <w:sz w:val="24"/>
          <w:szCs w:val="24"/>
        </w:rPr>
        <w:t>Even now,</w:t>
      </w:r>
      <w:r w:rsidR="00813315">
        <w:rPr>
          <w:sz w:val="24"/>
          <w:szCs w:val="24"/>
        </w:rPr>
        <w:t xml:space="preserve"> in the midst of this rude awakening, the Lord</w:t>
      </w:r>
      <w:r w:rsidR="00FE4BD3">
        <w:rPr>
          <w:sz w:val="24"/>
          <w:szCs w:val="24"/>
        </w:rPr>
        <w:t>,</w:t>
      </w:r>
      <w:r w:rsidR="00813315">
        <w:rPr>
          <w:sz w:val="24"/>
          <w:szCs w:val="24"/>
        </w:rPr>
        <w:t xml:space="preserve"> in His tender mercy, is calling </w:t>
      </w:r>
      <w:r w:rsidR="00A17DD1">
        <w:rPr>
          <w:sz w:val="24"/>
          <w:szCs w:val="24"/>
        </w:rPr>
        <w:t>out to you. I</w:t>
      </w:r>
      <w:r w:rsidR="00AA52DE">
        <w:rPr>
          <w:sz w:val="24"/>
          <w:szCs w:val="24"/>
        </w:rPr>
        <w:t xml:space="preserve">n your brokenness and sorrow </w:t>
      </w:r>
      <w:r w:rsidR="00FE4BD3">
        <w:rPr>
          <w:sz w:val="24"/>
          <w:szCs w:val="24"/>
        </w:rPr>
        <w:t xml:space="preserve">the Lord Jesus reaches out to you </w:t>
      </w:r>
      <w:r w:rsidR="00AA52DE">
        <w:rPr>
          <w:sz w:val="24"/>
          <w:szCs w:val="24"/>
        </w:rPr>
        <w:t xml:space="preserve">declaring: “I </w:t>
      </w:r>
      <w:r w:rsidR="00FE4BD3">
        <w:rPr>
          <w:sz w:val="24"/>
          <w:szCs w:val="24"/>
        </w:rPr>
        <w:t>AM</w:t>
      </w:r>
      <w:r w:rsidR="00AA52DE">
        <w:rPr>
          <w:sz w:val="24"/>
          <w:szCs w:val="24"/>
        </w:rPr>
        <w:t xml:space="preserve"> </w:t>
      </w:r>
      <w:r w:rsidR="00FE4BD3">
        <w:rPr>
          <w:sz w:val="24"/>
          <w:szCs w:val="24"/>
        </w:rPr>
        <w:t>HERE…</w:t>
      </w:r>
      <w:r w:rsidR="00AA52DE">
        <w:rPr>
          <w:sz w:val="24"/>
          <w:szCs w:val="24"/>
        </w:rPr>
        <w:t xml:space="preserve"> I LOVE YOU</w:t>
      </w:r>
      <w:r w:rsidR="00FE4BD3">
        <w:rPr>
          <w:sz w:val="24"/>
          <w:szCs w:val="24"/>
        </w:rPr>
        <w:t>… I SUFFERED AND DIED TO SAVE YOU…I AM ALIVE… I OFFER YOU LIFE AND HOPE AND A FUTURE!</w:t>
      </w:r>
      <w:r w:rsidR="006B712E">
        <w:rPr>
          <w:sz w:val="24"/>
          <w:szCs w:val="24"/>
        </w:rPr>
        <w:t>”</w:t>
      </w:r>
      <w:r w:rsidR="00FE4BD3">
        <w:rPr>
          <w:sz w:val="24"/>
          <w:szCs w:val="24"/>
        </w:rPr>
        <w:t xml:space="preserve"> If  you will take hold of the nail</w:t>
      </w:r>
      <w:r w:rsidR="009B773A">
        <w:rPr>
          <w:sz w:val="24"/>
          <w:szCs w:val="24"/>
        </w:rPr>
        <w:t xml:space="preserve"> </w:t>
      </w:r>
      <w:r w:rsidR="00571CA9">
        <w:rPr>
          <w:sz w:val="24"/>
          <w:szCs w:val="24"/>
        </w:rPr>
        <w:t>scarred</w:t>
      </w:r>
      <w:r w:rsidR="00FE4BD3">
        <w:rPr>
          <w:sz w:val="24"/>
          <w:szCs w:val="24"/>
        </w:rPr>
        <w:t xml:space="preserve"> hands extended to you,</w:t>
      </w:r>
      <w:r w:rsidR="00571CA9">
        <w:rPr>
          <w:sz w:val="24"/>
          <w:szCs w:val="24"/>
        </w:rPr>
        <w:t xml:space="preserve"> this very moment, your life could be eternally changed</w:t>
      </w:r>
      <w:r w:rsidR="009B773A">
        <w:rPr>
          <w:sz w:val="24"/>
          <w:szCs w:val="24"/>
        </w:rPr>
        <w:t>, a</w:t>
      </w:r>
      <w:r w:rsidR="00571CA9">
        <w:rPr>
          <w:sz w:val="24"/>
          <w:szCs w:val="24"/>
        </w:rPr>
        <w:t>nd</w:t>
      </w:r>
      <w:r w:rsidR="00813315">
        <w:rPr>
          <w:sz w:val="24"/>
          <w:szCs w:val="24"/>
        </w:rPr>
        <w:t xml:space="preserve"> you</w:t>
      </w:r>
      <w:r w:rsidR="00571CA9">
        <w:rPr>
          <w:sz w:val="24"/>
          <w:szCs w:val="24"/>
        </w:rPr>
        <w:t xml:space="preserve"> will</w:t>
      </w:r>
      <w:r w:rsidR="00813315">
        <w:rPr>
          <w:sz w:val="24"/>
          <w:szCs w:val="24"/>
        </w:rPr>
        <w:t xml:space="preserve"> </w:t>
      </w:r>
      <w:r w:rsidR="00571CA9">
        <w:rPr>
          <w:sz w:val="24"/>
          <w:szCs w:val="24"/>
        </w:rPr>
        <w:t>find</w:t>
      </w:r>
      <w:r w:rsidR="00813315">
        <w:rPr>
          <w:sz w:val="24"/>
          <w:szCs w:val="24"/>
        </w:rPr>
        <w:t xml:space="preserve"> real </w:t>
      </w:r>
      <w:r w:rsidR="00C81F6D">
        <w:rPr>
          <w:sz w:val="24"/>
          <w:szCs w:val="24"/>
        </w:rPr>
        <w:t>love, joy</w:t>
      </w:r>
      <w:r w:rsidR="00571CA9">
        <w:rPr>
          <w:sz w:val="24"/>
          <w:szCs w:val="24"/>
        </w:rPr>
        <w:t>,</w:t>
      </w:r>
      <w:r w:rsidR="00C81F6D">
        <w:rPr>
          <w:sz w:val="24"/>
          <w:szCs w:val="24"/>
        </w:rPr>
        <w:t xml:space="preserve"> peace</w:t>
      </w:r>
      <w:r w:rsidR="00571CA9">
        <w:rPr>
          <w:sz w:val="24"/>
          <w:szCs w:val="24"/>
        </w:rPr>
        <w:t>,</w:t>
      </w:r>
      <w:r w:rsidR="00C81F6D">
        <w:rPr>
          <w:sz w:val="24"/>
          <w:szCs w:val="24"/>
        </w:rPr>
        <w:t xml:space="preserve"> even in sorrow, </w:t>
      </w:r>
      <w:r w:rsidR="00571CA9">
        <w:rPr>
          <w:sz w:val="24"/>
          <w:szCs w:val="24"/>
        </w:rPr>
        <w:t>because all</w:t>
      </w:r>
      <w:r w:rsidR="00C81F6D">
        <w:rPr>
          <w:sz w:val="24"/>
          <w:szCs w:val="24"/>
        </w:rPr>
        <w:t xml:space="preserve"> of this is found</w:t>
      </w:r>
      <w:r w:rsidR="006B712E">
        <w:rPr>
          <w:sz w:val="24"/>
          <w:szCs w:val="24"/>
        </w:rPr>
        <w:t xml:space="preserve"> only</w:t>
      </w:r>
      <w:r w:rsidR="00C81F6D">
        <w:rPr>
          <w:sz w:val="24"/>
          <w:szCs w:val="24"/>
        </w:rPr>
        <w:t xml:space="preserve"> in Christ Jesus. </w:t>
      </w:r>
      <w:r w:rsidR="00100EDB">
        <w:rPr>
          <w:sz w:val="24"/>
          <w:szCs w:val="24"/>
        </w:rPr>
        <w:t xml:space="preserve"> </w:t>
      </w:r>
      <w:r w:rsidR="003720AF">
        <w:rPr>
          <w:sz w:val="24"/>
          <w:szCs w:val="24"/>
        </w:rPr>
        <w:t xml:space="preserve">If you, by grace through faith have received Christ, then these very great and precious promises have been deposited into your account and every time you need them you can make a withdrawal.  </w:t>
      </w:r>
    </w:p>
    <w:p w14:paraId="4F410786" w14:textId="77777777" w:rsidR="000904BE" w:rsidRDefault="00B10D9B" w:rsidP="000904BE">
      <w:pPr>
        <w:ind w:firstLine="720"/>
        <w:jc w:val="both"/>
        <w:rPr>
          <w:b/>
          <w:i/>
          <w:sz w:val="24"/>
          <w:szCs w:val="24"/>
        </w:rPr>
      </w:pPr>
      <w:r>
        <w:rPr>
          <w:b/>
          <w:i/>
          <w:sz w:val="24"/>
          <w:szCs w:val="24"/>
        </w:rPr>
        <w:t xml:space="preserve"> </w:t>
      </w:r>
      <w:r w:rsidRPr="00B10D9B">
        <w:rPr>
          <w:sz w:val="24"/>
          <w:szCs w:val="24"/>
        </w:rPr>
        <w:t>1 Peter 1:3-9</w:t>
      </w:r>
      <w:r>
        <w:rPr>
          <w:sz w:val="24"/>
          <w:szCs w:val="24"/>
        </w:rPr>
        <w:t xml:space="preserve"> (NASB)</w:t>
      </w:r>
      <w:r>
        <w:rPr>
          <w:b/>
          <w:i/>
          <w:sz w:val="24"/>
          <w:szCs w:val="24"/>
        </w:rPr>
        <w:t xml:space="preserve"> </w:t>
      </w:r>
      <w:r w:rsidR="003D4E88" w:rsidRPr="00EA6B87">
        <w:rPr>
          <w:b/>
          <w:i/>
          <w:sz w:val="24"/>
          <w:szCs w:val="24"/>
        </w:rPr>
        <w:t>Blessed be the God and Father of our Lord Jesus Christ, who according to His great mercy has caused us to be born again to a living hope through the resurrection from the dead, to obtain an inheritance which is imperishable and undefiled and will not fade away, reserved in heaven for you, who are protected by the power of God through faith for a salvation ready to be revealed in the last time. In this you greatly rejoice, even though now for a little while, if necessary, you have been distressed by various trials, so that the proof of your faith, being more precious that gold which is perishable,</w:t>
      </w:r>
      <w:r w:rsidR="003D4E88">
        <w:rPr>
          <w:b/>
          <w:i/>
          <w:sz w:val="24"/>
          <w:szCs w:val="24"/>
        </w:rPr>
        <w:t xml:space="preserve"> </w:t>
      </w:r>
      <w:r w:rsidR="003D4E88" w:rsidRPr="00EA6B87">
        <w:rPr>
          <w:b/>
          <w:i/>
          <w:sz w:val="24"/>
          <w:szCs w:val="24"/>
        </w:rPr>
        <w:t>even though tested by fire, may be found to result in praise and glory and honor at the revelation of Jesus Christ, and though you have not seen him, you love him, and though you do not see him now, you believe in him, you greatly rejoice with joy inexpressible and full of glory, obtaining as the outcome of your faith the salv</w:t>
      </w:r>
      <w:r w:rsidR="009B773A">
        <w:rPr>
          <w:b/>
          <w:i/>
          <w:sz w:val="24"/>
          <w:szCs w:val="24"/>
        </w:rPr>
        <w:t xml:space="preserve">ation of your souls. </w:t>
      </w:r>
      <w:r w:rsidRPr="00B10D9B">
        <w:rPr>
          <w:sz w:val="24"/>
          <w:szCs w:val="24"/>
        </w:rPr>
        <w:t>Romans 8:15-18 (HCSB)</w:t>
      </w:r>
      <w:r w:rsidR="003D4E88" w:rsidRPr="00EA6B87">
        <w:rPr>
          <w:b/>
          <w:i/>
          <w:sz w:val="24"/>
          <w:szCs w:val="24"/>
        </w:rPr>
        <w:t xml:space="preserve"> For you did not receive a spirit of slavery to fall back into fear, but you received the Spirit of adoption, by whom we cry out Abba, Father! The Spirit Himself testifies together with our spirit that we are God’s children, and if children, also heirs-heirs with and co-heirs with Christ- seeing that </w:t>
      </w:r>
      <w:r w:rsidR="003D4E88" w:rsidRPr="000904BE">
        <w:rPr>
          <w:b/>
          <w:i/>
          <w:sz w:val="24"/>
          <w:szCs w:val="24"/>
        </w:rPr>
        <w:t>we suffer with Him so that we may also be glorified with him. For I consider that the sufferings of this present time are not worth</w:t>
      </w:r>
      <w:r w:rsidR="003D4E88" w:rsidRPr="00EA6B87">
        <w:rPr>
          <w:b/>
          <w:i/>
          <w:sz w:val="24"/>
          <w:szCs w:val="24"/>
        </w:rPr>
        <w:t xml:space="preserve"> comparing with the glory that is going to be revealed in us. </w:t>
      </w:r>
    </w:p>
    <w:p w14:paraId="0CCA77B9" w14:textId="77777777" w:rsidR="00010F73" w:rsidRDefault="009572D4" w:rsidP="00010F73">
      <w:pPr>
        <w:jc w:val="center"/>
        <w:rPr>
          <w:b/>
          <w:sz w:val="28"/>
          <w:szCs w:val="28"/>
        </w:rPr>
      </w:pPr>
      <w:r>
        <w:rPr>
          <w:b/>
          <w:sz w:val="28"/>
          <w:szCs w:val="28"/>
        </w:rPr>
        <w:t>A Few</w:t>
      </w:r>
      <w:r w:rsidR="00010F73">
        <w:rPr>
          <w:b/>
          <w:sz w:val="28"/>
          <w:szCs w:val="28"/>
        </w:rPr>
        <w:t xml:space="preserve"> Reasons the Lord Allows Suffering</w:t>
      </w:r>
    </w:p>
    <w:p w14:paraId="4E5FB817" w14:textId="77777777" w:rsidR="00D70790" w:rsidRDefault="00AB1791" w:rsidP="00AB1791">
      <w:pPr>
        <w:ind w:firstLine="720"/>
        <w:jc w:val="both"/>
        <w:rPr>
          <w:sz w:val="24"/>
          <w:szCs w:val="24"/>
        </w:rPr>
      </w:pPr>
      <w:r>
        <w:rPr>
          <w:sz w:val="24"/>
          <w:szCs w:val="24"/>
        </w:rPr>
        <w:t>First</w:t>
      </w:r>
      <w:r w:rsidR="00B70CC6">
        <w:rPr>
          <w:sz w:val="24"/>
          <w:szCs w:val="24"/>
        </w:rPr>
        <w:t>,</w:t>
      </w:r>
      <w:r>
        <w:rPr>
          <w:sz w:val="24"/>
          <w:szCs w:val="24"/>
        </w:rPr>
        <w:t xml:space="preserve"> I don’t want to mislead you</w:t>
      </w:r>
      <w:r w:rsidR="00B70CC6">
        <w:rPr>
          <w:sz w:val="24"/>
          <w:szCs w:val="24"/>
        </w:rPr>
        <w:t>. I don’t</w:t>
      </w:r>
      <w:r>
        <w:rPr>
          <w:sz w:val="24"/>
          <w:szCs w:val="24"/>
        </w:rPr>
        <w:t xml:space="preserve"> fully understand the ways of the Lord</w:t>
      </w:r>
      <w:r w:rsidR="00B03DD2">
        <w:rPr>
          <w:sz w:val="24"/>
          <w:szCs w:val="24"/>
        </w:rPr>
        <w:t>,</w:t>
      </w:r>
      <w:r>
        <w:rPr>
          <w:sz w:val="24"/>
          <w:szCs w:val="24"/>
        </w:rPr>
        <w:t xml:space="preserve"> nor can I give you the answer</w:t>
      </w:r>
      <w:r w:rsidR="00B03DD2">
        <w:rPr>
          <w:sz w:val="24"/>
          <w:szCs w:val="24"/>
        </w:rPr>
        <w:t xml:space="preserve"> to </w:t>
      </w:r>
      <w:r w:rsidR="00410A0B">
        <w:rPr>
          <w:sz w:val="24"/>
          <w:szCs w:val="24"/>
        </w:rPr>
        <w:t>the</w:t>
      </w:r>
      <w:r>
        <w:rPr>
          <w:sz w:val="24"/>
          <w:szCs w:val="24"/>
        </w:rPr>
        <w:t xml:space="preserve"> why</w:t>
      </w:r>
      <w:r w:rsidR="00410A0B">
        <w:rPr>
          <w:sz w:val="24"/>
          <w:szCs w:val="24"/>
        </w:rPr>
        <w:t xml:space="preserve"> of your suffering</w:t>
      </w:r>
      <w:r w:rsidR="00B70CC6">
        <w:rPr>
          <w:sz w:val="24"/>
          <w:szCs w:val="24"/>
        </w:rPr>
        <w:t>,</w:t>
      </w:r>
      <w:r w:rsidR="00410A0B">
        <w:rPr>
          <w:sz w:val="24"/>
          <w:szCs w:val="24"/>
        </w:rPr>
        <w:t xml:space="preserve"> or mine. </w:t>
      </w:r>
      <w:r>
        <w:rPr>
          <w:sz w:val="24"/>
          <w:szCs w:val="24"/>
        </w:rPr>
        <w:t xml:space="preserve"> </w:t>
      </w:r>
      <w:r w:rsidR="00410A0B">
        <w:rPr>
          <w:sz w:val="24"/>
          <w:szCs w:val="24"/>
        </w:rPr>
        <w:t>His ways are</w:t>
      </w:r>
      <w:r>
        <w:rPr>
          <w:sz w:val="24"/>
          <w:szCs w:val="24"/>
        </w:rPr>
        <w:t xml:space="preserve"> beyond discovery! I just want to humbly submit what we can know biblically.</w:t>
      </w:r>
      <w:r w:rsidR="00410A0B">
        <w:rPr>
          <w:sz w:val="24"/>
          <w:szCs w:val="24"/>
        </w:rPr>
        <w:t xml:space="preserve"> At the end of Job</w:t>
      </w:r>
      <w:r w:rsidR="00BB7B39">
        <w:rPr>
          <w:sz w:val="24"/>
          <w:szCs w:val="24"/>
        </w:rPr>
        <w:t>’</w:t>
      </w:r>
      <w:r w:rsidR="00410A0B">
        <w:rPr>
          <w:sz w:val="24"/>
          <w:szCs w:val="24"/>
        </w:rPr>
        <w:t xml:space="preserve">s suffering he proclaimed in Job 42:5 (NIV) “My ears had heard of you but now my eyes have seen you.”  Could it be that tears open our eyes to see </w:t>
      </w:r>
      <w:r w:rsidR="00D70790">
        <w:rPr>
          <w:sz w:val="24"/>
          <w:szCs w:val="24"/>
        </w:rPr>
        <w:t>the reality of God as He truly is?</w:t>
      </w:r>
      <w:r w:rsidR="009572D4">
        <w:rPr>
          <w:sz w:val="24"/>
          <w:szCs w:val="24"/>
        </w:rPr>
        <w:t xml:space="preserve">  He is the God of All Comfort!</w:t>
      </w:r>
    </w:p>
    <w:p w14:paraId="492639EC" w14:textId="77777777" w:rsidR="00010F73" w:rsidRDefault="00410A0B" w:rsidP="00AB1791">
      <w:pPr>
        <w:ind w:firstLine="720"/>
        <w:jc w:val="both"/>
        <w:rPr>
          <w:sz w:val="24"/>
          <w:szCs w:val="24"/>
        </w:rPr>
      </w:pPr>
      <w:r>
        <w:rPr>
          <w:sz w:val="24"/>
          <w:szCs w:val="24"/>
        </w:rPr>
        <w:t xml:space="preserve"> </w:t>
      </w:r>
      <w:r w:rsidR="00AB1791">
        <w:rPr>
          <w:sz w:val="24"/>
          <w:szCs w:val="24"/>
        </w:rPr>
        <w:t xml:space="preserve"> </w:t>
      </w:r>
      <w:r w:rsidR="00010F73">
        <w:rPr>
          <w:sz w:val="24"/>
          <w:szCs w:val="24"/>
        </w:rPr>
        <w:t>The apost</w:t>
      </w:r>
      <w:r w:rsidR="00AB1791">
        <w:rPr>
          <w:sz w:val="24"/>
          <w:szCs w:val="24"/>
        </w:rPr>
        <w:t>le</w:t>
      </w:r>
      <w:r w:rsidR="00010F73">
        <w:rPr>
          <w:sz w:val="24"/>
          <w:szCs w:val="24"/>
        </w:rPr>
        <w:t xml:space="preserve"> Paul shares with us a time in His life that he, and his disciple</w:t>
      </w:r>
      <w:r w:rsidR="00B03DD2">
        <w:rPr>
          <w:sz w:val="24"/>
          <w:szCs w:val="24"/>
        </w:rPr>
        <w:t xml:space="preserve"> Timothy</w:t>
      </w:r>
      <w:r w:rsidR="00010F73">
        <w:rPr>
          <w:sz w:val="24"/>
          <w:szCs w:val="24"/>
        </w:rPr>
        <w:t>, despaired even of life.</w:t>
      </w:r>
      <w:r w:rsidR="00B03DD2">
        <w:rPr>
          <w:sz w:val="24"/>
          <w:szCs w:val="24"/>
        </w:rPr>
        <w:t xml:space="preserve"> I have too! I remember saying, “Lord Jesus, please just take me home! I’m done with this place.” </w:t>
      </w:r>
      <w:r w:rsidR="00A17DD1">
        <w:rPr>
          <w:sz w:val="24"/>
          <w:szCs w:val="24"/>
        </w:rPr>
        <w:t>Y</w:t>
      </w:r>
      <w:r w:rsidR="00B03DD2">
        <w:rPr>
          <w:sz w:val="24"/>
          <w:szCs w:val="24"/>
        </w:rPr>
        <w:t>et I’m still here. Why? S</w:t>
      </w:r>
      <w:r w:rsidR="00010F73">
        <w:rPr>
          <w:sz w:val="24"/>
          <w:szCs w:val="24"/>
        </w:rPr>
        <w:t>o that God</w:t>
      </w:r>
      <w:r w:rsidR="00B03DD2">
        <w:rPr>
          <w:sz w:val="24"/>
          <w:szCs w:val="24"/>
        </w:rPr>
        <w:t>’</w:t>
      </w:r>
      <w:r w:rsidR="00010F73">
        <w:rPr>
          <w:sz w:val="24"/>
          <w:szCs w:val="24"/>
        </w:rPr>
        <w:t>s comfort can flow into other hurting people</w:t>
      </w:r>
      <w:r w:rsidR="00B03DD2">
        <w:rPr>
          <w:sz w:val="24"/>
          <w:szCs w:val="24"/>
        </w:rPr>
        <w:t xml:space="preserve"> through me</w:t>
      </w:r>
      <w:r w:rsidR="00010F73">
        <w:rPr>
          <w:sz w:val="24"/>
          <w:szCs w:val="24"/>
        </w:rPr>
        <w:t xml:space="preserve">. </w:t>
      </w:r>
      <w:r w:rsidR="00B03DD2">
        <w:rPr>
          <w:sz w:val="24"/>
          <w:szCs w:val="24"/>
        </w:rPr>
        <w:t xml:space="preserve">And when this happens, I feel the God of all comfort breathing </w:t>
      </w:r>
      <w:r w:rsidR="00BB7B39">
        <w:rPr>
          <w:sz w:val="24"/>
          <w:szCs w:val="24"/>
        </w:rPr>
        <w:t xml:space="preserve">His </w:t>
      </w:r>
      <w:r w:rsidR="00B03DD2">
        <w:rPr>
          <w:sz w:val="24"/>
          <w:szCs w:val="24"/>
        </w:rPr>
        <w:t xml:space="preserve">life into me. </w:t>
      </w:r>
    </w:p>
    <w:p w14:paraId="5A88FE55" w14:textId="77777777" w:rsidR="00010F73" w:rsidRPr="00AB1791" w:rsidRDefault="00AB1791" w:rsidP="00AB1791">
      <w:pPr>
        <w:jc w:val="center"/>
        <w:rPr>
          <w:rFonts w:cstheme="minorHAnsi"/>
          <w:b/>
          <w:i/>
          <w:sz w:val="24"/>
          <w:szCs w:val="24"/>
        </w:rPr>
      </w:pPr>
      <w:r w:rsidRPr="00AB1791">
        <w:rPr>
          <w:rFonts w:cstheme="minorHAnsi"/>
          <w:b/>
          <w:i/>
          <w:sz w:val="24"/>
          <w:szCs w:val="24"/>
        </w:rPr>
        <w:t>2</w:t>
      </w:r>
      <w:r w:rsidR="00410A0B">
        <w:rPr>
          <w:rFonts w:cstheme="minorHAnsi"/>
          <w:b/>
          <w:i/>
          <w:sz w:val="24"/>
          <w:szCs w:val="24"/>
        </w:rPr>
        <w:t xml:space="preserve"> </w:t>
      </w:r>
      <w:r w:rsidRPr="00AB1791">
        <w:rPr>
          <w:rFonts w:cstheme="minorHAnsi"/>
          <w:b/>
          <w:i/>
          <w:sz w:val="24"/>
          <w:szCs w:val="24"/>
        </w:rPr>
        <w:t>Corinthians 1:3-10 (NIV)</w:t>
      </w:r>
    </w:p>
    <w:p w14:paraId="5491D66C" w14:textId="77777777" w:rsidR="00010F73" w:rsidRPr="00010F73" w:rsidRDefault="00010F73" w:rsidP="00AB1791">
      <w:pPr>
        <w:spacing w:before="100" w:beforeAutospacing="1" w:after="100" w:afterAutospacing="1" w:line="240" w:lineRule="auto"/>
        <w:jc w:val="center"/>
        <w:rPr>
          <w:rFonts w:eastAsia="Times New Roman" w:cstheme="minorHAnsi"/>
          <w:b/>
          <w:i/>
          <w:sz w:val="24"/>
          <w:szCs w:val="24"/>
        </w:rPr>
      </w:pPr>
      <w:r w:rsidRPr="00AB1791">
        <w:rPr>
          <w:rFonts w:eastAsia="Times New Roman" w:cstheme="minorHAnsi"/>
          <w:b/>
          <w:i/>
          <w:sz w:val="24"/>
          <w:szCs w:val="24"/>
        </w:rPr>
        <w:t>Praise be to the God and Father of our Lord Jesus Christ, the Father of compassion and the God of all comfort,</w:t>
      </w:r>
      <w:r w:rsidRPr="00010F73">
        <w:rPr>
          <w:rFonts w:eastAsia="Times New Roman" w:cstheme="minorHAnsi"/>
          <w:b/>
          <w:i/>
          <w:sz w:val="24"/>
          <w:szCs w:val="24"/>
        </w:rPr>
        <w:t xml:space="preserve"> </w:t>
      </w:r>
      <w:r w:rsidRPr="00AB1791">
        <w:rPr>
          <w:rFonts w:eastAsia="Times New Roman" w:cstheme="minorHAnsi"/>
          <w:b/>
          <w:i/>
          <w:sz w:val="24"/>
          <w:szCs w:val="24"/>
          <w:vertAlign w:val="superscript"/>
        </w:rPr>
        <w:t>4 </w:t>
      </w:r>
      <w:r w:rsidRPr="00AB1791">
        <w:rPr>
          <w:rFonts w:eastAsia="Times New Roman" w:cstheme="minorHAnsi"/>
          <w:b/>
          <w:i/>
          <w:sz w:val="24"/>
          <w:szCs w:val="24"/>
        </w:rPr>
        <w:t>who comforts us in all our troubles, so that we can comfort those in any trouble with the comfort we ourselves receive from God.</w:t>
      </w:r>
      <w:r w:rsidRPr="00010F73">
        <w:rPr>
          <w:rFonts w:eastAsia="Times New Roman" w:cstheme="minorHAnsi"/>
          <w:b/>
          <w:i/>
          <w:sz w:val="24"/>
          <w:szCs w:val="24"/>
        </w:rPr>
        <w:t xml:space="preserve"> </w:t>
      </w:r>
      <w:r w:rsidRPr="00AB1791">
        <w:rPr>
          <w:rFonts w:eastAsia="Times New Roman" w:cstheme="minorHAnsi"/>
          <w:b/>
          <w:i/>
          <w:sz w:val="24"/>
          <w:szCs w:val="24"/>
          <w:vertAlign w:val="superscript"/>
        </w:rPr>
        <w:t>5 </w:t>
      </w:r>
      <w:r w:rsidRPr="00AB1791">
        <w:rPr>
          <w:rFonts w:eastAsia="Times New Roman" w:cstheme="minorHAnsi"/>
          <w:b/>
          <w:i/>
          <w:sz w:val="24"/>
          <w:szCs w:val="24"/>
        </w:rPr>
        <w:t>For just as we share abundantly in the sufferings of Christ, so also our comfort abounds through Christ.</w:t>
      </w:r>
      <w:r w:rsidRPr="00010F73">
        <w:rPr>
          <w:rFonts w:eastAsia="Times New Roman" w:cstheme="minorHAnsi"/>
          <w:b/>
          <w:i/>
          <w:sz w:val="24"/>
          <w:szCs w:val="24"/>
        </w:rPr>
        <w:t xml:space="preserve"> </w:t>
      </w:r>
      <w:r w:rsidRPr="00AB1791">
        <w:rPr>
          <w:rFonts w:eastAsia="Times New Roman" w:cstheme="minorHAnsi"/>
          <w:b/>
          <w:i/>
          <w:sz w:val="24"/>
          <w:szCs w:val="24"/>
          <w:vertAlign w:val="superscript"/>
        </w:rPr>
        <w:t>6 </w:t>
      </w:r>
      <w:r w:rsidRPr="00AB1791">
        <w:rPr>
          <w:rFonts w:eastAsia="Times New Roman" w:cstheme="minorHAnsi"/>
          <w:b/>
          <w:i/>
          <w:sz w:val="24"/>
          <w:szCs w:val="24"/>
        </w:rPr>
        <w:t>If we are distressed, it is for your comfort and salvation; if we are comforted, it is for your comfort, which produces in you patient endurance of the same sufferings we suffer.</w:t>
      </w:r>
      <w:r w:rsidRPr="00010F73">
        <w:rPr>
          <w:rFonts w:eastAsia="Times New Roman" w:cstheme="minorHAnsi"/>
          <w:b/>
          <w:i/>
          <w:sz w:val="24"/>
          <w:szCs w:val="24"/>
        </w:rPr>
        <w:t xml:space="preserve"> </w:t>
      </w:r>
      <w:r w:rsidRPr="00AB1791">
        <w:rPr>
          <w:rFonts w:eastAsia="Times New Roman" w:cstheme="minorHAnsi"/>
          <w:b/>
          <w:i/>
          <w:sz w:val="24"/>
          <w:szCs w:val="24"/>
          <w:vertAlign w:val="superscript"/>
        </w:rPr>
        <w:t>7 </w:t>
      </w:r>
      <w:r w:rsidRPr="00AB1791">
        <w:rPr>
          <w:rFonts w:eastAsia="Times New Roman" w:cstheme="minorHAnsi"/>
          <w:b/>
          <w:i/>
          <w:sz w:val="24"/>
          <w:szCs w:val="24"/>
        </w:rPr>
        <w:t>And our hope for you is firm, because we know that just as you share in our sufferings, so also you share in our comfort.</w:t>
      </w:r>
    </w:p>
    <w:p w14:paraId="79DBDB60" w14:textId="77777777" w:rsidR="00010F73" w:rsidRPr="00010F73" w:rsidRDefault="00010F73" w:rsidP="00AB1791">
      <w:pPr>
        <w:spacing w:before="100" w:beforeAutospacing="1" w:after="100" w:afterAutospacing="1" w:line="240" w:lineRule="auto"/>
        <w:jc w:val="center"/>
        <w:rPr>
          <w:rFonts w:eastAsia="Times New Roman" w:cstheme="minorHAnsi"/>
          <w:b/>
          <w:i/>
          <w:sz w:val="24"/>
          <w:szCs w:val="24"/>
        </w:rPr>
      </w:pPr>
      <w:r w:rsidRPr="00AB1791">
        <w:rPr>
          <w:rFonts w:eastAsia="Times New Roman" w:cstheme="minorHAnsi"/>
          <w:b/>
          <w:i/>
          <w:sz w:val="24"/>
          <w:szCs w:val="24"/>
          <w:vertAlign w:val="superscript"/>
        </w:rPr>
        <w:t>8 </w:t>
      </w:r>
      <w:r w:rsidRPr="00AB1791">
        <w:rPr>
          <w:rFonts w:eastAsia="Times New Roman" w:cstheme="minorHAnsi"/>
          <w:b/>
          <w:i/>
          <w:sz w:val="24"/>
          <w:szCs w:val="24"/>
        </w:rPr>
        <w:t>We do not want you to be uninformed, brothers and sisters, about the troubles we experienced in the province of Asia. We were under great pressure, far beyond our ability to endure, so that we despaired of life itself.</w:t>
      </w:r>
      <w:r w:rsidRPr="00010F73">
        <w:rPr>
          <w:rFonts w:eastAsia="Times New Roman" w:cstheme="minorHAnsi"/>
          <w:b/>
          <w:i/>
          <w:sz w:val="24"/>
          <w:szCs w:val="24"/>
        </w:rPr>
        <w:t xml:space="preserve"> </w:t>
      </w:r>
      <w:r w:rsidRPr="00AB1791">
        <w:rPr>
          <w:rFonts w:eastAsia="Times New Roman" w:cstheme="minorHAnsi"/>
          <w:b/>
          <w:i/>
          <w:sz w:val="24"/>
          <w:szCs w:val="24"/>
          <w:vertAlign w:val="superscript"/>
        </w:rPr>
        <w:t>9 </w:t>
      </w:r>
      <w:r w:rsidRPr="00AB1791">
        <w:rPr>
          <w:rFonts w:eastAsia="Times New Roman" w:cstheme="minorHAnsi"/>
          <w:b/>
          <w:i/>
          <w:sz w:val="24"/>
          <w:szCs w:val="24"/>
        </w:rPr>
        <w:t>Indeed, we felt we had received the sentence of death. But this happened that we might not rely on ourselves but on God, who raises the dead.</w:t>
      </w:r>
      <w:r w:rsidRPr="00010F73">
        <w:rPr>
          <w:rFonts w:eastAsia="Times New Roman" w:cstheme="minorHAnsi"/>
          <w:b/>
          <w:i/>
          <w:sz w:val="24"/>
          <w:szCs w:val="24"/>
        </w:rPr>
        <w:t xml:space="preserve"> </w:t>
      </w:r>
      <w:r w:rsidRPr="00AB1791">
        <w:rPr>
          <w:rFonts w:eastAsia="Times New Roman" w:cstheme="minorHAnsi"/>
          <w:b/>
          <w:i/>
          <w:sz w:val="24"/>
          <w:szCs w:val="24"/>
          <w:vertAlign w:val="superscript"/>
        </w:rPr>
        <w:t>10 </w:t>
      </w:r>
      <w:r w:rsidRPr="00AB1791">
        <w:rPr>
          <w:rFonts w:eastAsia="Times New Roman" w:cstheme="minorHAnsi"/>
          <w:b/>
          <w:i/>
          <w:sz w:val="24"/>
          <w:szCs w:val="24"/>
        </w:rPr>
        <w:t>He has delivered us from such a deadly peril, and he will deliver us again. On him we have set our hope that he will continue to deliver us,</w:t>
      </w:r>
    </w:p>
    <w:p w14:paraId="027BF288" w14:textId="77777777" w:rsidR="00250DF2" w:rsidRDefault="004E5B8E" w:rsidP="00250DF2">
      <w:pPr>
        <w:ind w:firstLine="720"/>
        <w:jc w:val="both"/>
        <w:rPr>
          <w:sz w:val="24"/>
          <w:szCs w:val="24"/>
        </w:rPr>
      </w:pPr>
      <w:r>
        <w:rPr>
          <w:sz w:val="24"/>
          <w:szCs w:val="24"/>
        </w:rPr>
        <w:t xml:space="preserve">I found this quote </w:t>
      </w:r>
      <w:r w:rsidR="005E7C41">
        <w:rPr>
          <w:sz w:val="24"/>
          <w:szCs w:val="24"/>
        </w:rPr>
        <w:t>in Cynthia Heald’s book, “</w:t>
      </w:r>
      <w:r w:rsidR="005E7C41" w:rsidRPr="00B10D9B">
        <w:rPr>
          <w:sz w:val="24"/>
          <w:szCs w:val="24"/>
          <w:u w:val="single"/>
        </w:rPr>
        <w:t>In the Secret Place of the Most High</w:t>
      </w:r>
      <w:r w:rsidR="005E7C41">
        <w:rPr>
          <w:sz w:val="24"/>
          <w:szCs w:val="24"/>
        </w:rPr>
        <w:t>”</w:t>
      </w:r>
      <w:r w:rsidR="002312AA">
        <w:rPr>
          <w:sz w:val="24"/>
          <w:szCs w:val="24"/>
        </w:rPr>
        <w:t xml:space="preserve">. </w:t>
      </w:r>
      <w:r w:rsidR="005E7C41">
        <w:rPr>
          <w:sz w:val="24"/>
          <w:szCs w:val="24"/>
        </w:rPr>
        <w:t xml:space="preserve"> </w:t>
      </w:r>
      <w:r w:rsidR="002312AA">
        <w:rPr>
          <w:sz w:val="24"/>
          <w:szCs w:val="24"/>
        </w:rPr>
        <w:t xml:space="preserve"> It describes</w:t>
      </w:r>
      <w:r>
        <w:rPr>
          <w:sz w:val="24"/>
          <w:szCs w:val="24"/>
        </w:rPr>
        <w:t xml:space="preserve"> </w:t>
      </w:r>
      <w:r w:rsidR="002312AA">
        <w:rPr>
          <w:sz w:val="24"/>
          <w:szCs w:val="24"/>
        </w:rPr>
        <w:t>the soul cleansing work in the Lord’s discipline and correction</w:t>
      </w:r>
      <w:r>
        <w:rPr>
          <w:sz w:val="24"/>
          <w:szCs w:val="24"/>
        </w:rPr>
        <w:t>. W</w:t>
      </w:r>
      <w:r w:rsidR="002312AA">
        <w:rPr>
          <w:sz w:val="24"/>
          <w:szCs w:val="24"/>
        </w:rPr>
        <w:t>h</w:t>
      </w:r>
      <w:r>
        <w:rPr>
          <w:sz w:val="24"/>
          <w:szCs w:val="24"/>
        </w:rPr>
        <w:t>e</w:t>
      </w:r>
      <w:r w:rsidR="002312AA">
        <w:rPr>
          <w:sz w:val="24"/>
          <w:szCs w:val="24"/>
        </w:rPr>
        <w:t xml:space="preserve">n the Lord allows suffering into the lives of His children, we must not be hasty, like </w:t>
      </w:r>
      <w:r>
        <w:rPr>
          <w:sz w:val="24"/>
          <w:szCs w:val="24"/>
        </w:rPr>
        <w:t>the friends of Job, to jump to the conclusion that all our sorrows are the discipline of the Lord. Some</w:t>
      </w:r>
      <w:r w:rsidR="002312AA">
        <w:rPr>
          <w:sz w:val="24"/>
          <w:szCs w:val="24"/>
        </w:rPr>
        <w:t xml:space="preserve">times they </w:t>
      </w:r>
      <w:r>
        <w:rPr>
          <w:sz w:val="24"/>
          <w:szCs w:val="24"/>
        </w:rPr>
        <w:t xml:space="preserve">are.  God disciplines those who are His. </w:t>
      </w:r>
      <w:r w:rsidR="00250DF2">
        <w:rPr>
          <w:sz w:val="24"/>
          <w:szCs w:val="24"/>
        </w:rPr>
        <w:t>(</w:t>
      </w:r>
      <w:r w:rsidR="002312AA">
        <w:rPr>
          <w:sz w:val="24"/>
          <w:szCs w:val="24"/>
        </w:rPr>
        <w:t>Hebrew 12:1-11) So, this</w:t>
      </w:r>
      <w:r w:rsidR="00250DF2">
        <w:rPr>
          <w:sz w:val="24"/>
          <w:szCs w:val="24"/>
        </w:rPr>
        <w:t xml:space="preserve"> quote is</w:t>
      </w:r>
      <w:r w:rsidR="002312AA">
        <w:rPr>
          <w:sz w:val="24"/>
          <w:szCs w:val="24"/>
        </w:rPr>
        <w:t xml:space="preserve"> not a perfect fit to illustrate my point</w:t>
      </w:r>
      <w:r w:rsidR="00250DF2">
        <w:rPr>
          <w:sz w:val="24"/>
          <w:szCs w:val="24"/>
        </w:rPr>
        <w:t>; b</w:t>
      </w:r>
      <w:r w:rsidR="002312AA">
        <w:rPr>
          <w:sz w:val="24"/>
          <w:szCs w:val="24"/>
        </w:rPr>
        <w:t>ut, never-the-less</w:t>
      </w:r>
      <w:r w:rsidR="00325ACF">
        <w:rPr>
          <w:sz w:val="24"/>
          <w:szCs w:val="24"/>
        </w:rPr>
        <w:t>,</w:t>
      </w:r>
      <w:r w:rsidR="002312AA">
        <w:rPr>
          <w:sz w:val="24"/>
          <w:szCs w:val="24"/>
        </w:rPr>
        <w:t xml:space="preserve"> the</w:t>
      </w:r>
      <w:r w:rsidR="00250DF2">
        <w:rPr>
          <w:sz w:val="24"/>
          <w:szCs w:val="24"/>
        </w:rPr>
        <w:t xml:space="preserve"> insight</w:t>
      </w:r>
      <w:r w:rsidR="002312AA">
        <w:rPr>
          <w:sz w:val="24"/>
          <w:szCs w:val="24"/>
        </w:rPr>
        <w:t xml:space="preserve"> found in </w:t>
      </w:r>
      <w:r w:rsidR="00325ACF">
        <w:rPr>
          <w:sz w:val="24"/>
          <w:szCs w:val="24"/>
        </w:rPr>
        <w:t>this quote about the end result</w:t>
      </w:r>
      <w:r w:rsidR="00250DF2">
        <w:rPr>
          <w:sz w:val="24"/>
          <w:szCs w:val="24"/>
        </w:rPr>
        <w:t xml:space="preserve"> of suffering</w:t>
      </w:r>
      <w:r w:rsidR="00325ACF">
        <w:rPr>
          <w:sz w:val="24"/>
          <w:szCs w:val="24"/>
        </w:rPr>
        <w:t>,</w:t>
      </w:r>
      <w:r w:rsidR="00250DF2">
        <w:rPr>
          <w:sz w:val="24"/>
          <w:szCs w:val="24"/>
        </w:rPr>
        <w:t xml:space="preserve"> </w:t>
      </w:r>
      <w:r w:rsidR="009D5354">
        <w:rPr>
          <w:sz w:val="24"/>
          <w:szCs w:val="24"/>
        </w:rPr>
        <w:t>is</w:t>
      </w:r>
      <w:r w:rsidR="00250DF2">
        <w:rPr>
          <w:sz w:val="24"/>
          <w:szCs w:val="24"/>
        </w:rPr>
        <w:t xml:space="preserve"> spot-on. </w:t>
      </w:r>
      <w:r w:rsidR="00B10D9B">
        <w:rPr>
          <w:sz w:val="24"/>
          <w:szCs w:val="24"/>
        </w:rPr>
        <w:t xml:space="preserve"> Cynthia Heald quotes C. Jerdan. </w:t>
      </w:r>
      <w:r w:rsidR="00250DF2">
        <w:rPr>
          <w:sz w:val="24"/>
          <w:szCs w:val="24"/>
        </w:rPr>
        <w:t xml:space="preserve">He said, “Sorrow accepted as Divine chastisement refines and sanctifies the soul. It stirs its </w:t>
      </w:r>
      <w:r w:rsidR="0017318A">
        <w:rPr>
          <w:sz w:val="24"/>
          <w:szCs w:val="24"/>
        </w:rPr>
        <w:t>tenderest emotions</w:t>
      </w:r>
      <w:r w:rsidR="00250DF2">
        <w:rPr>
          <w:sz w:val="24"/>
          <w:szCs w:val="24"/>
        </w:rPr>
        <w:t>, and touches its richest cords. It draws the heart towards God</w:t>
      </w:r>
      <w:r w:rsidR="00797863">
        <w:rPr>
          <w:sz w:val="24"/>
          <w:szCs w:val="24"/>
        </w:rPr>
        <w:t xml:space="preserve"> himself, as its only Rest and S</w:t>
      </w:r>
      <w:r w:rsidR="00250DF2">
        <w:rPr>
          <w:sz w:val="24"/>
          <w:szCs w:val="24"/>
        </w:rPr>
        <w:t xml:space="preserve">trength and Joy. The most beautiful human faces are not those which show merely the most regular features and the </w:t>
      </w:r>
      <w:r w:rsidR="0017318A">
        <w:rPr>
          <w:sz w:val="24"/>
          <w:szCs w:val="24"/>
        </w:rPr>
        <w:t>purest complexion</w:t>
      </w:r>
      <w:r w:rsidR="00250DF2">
        <w:rPr>
          <w:sz w:val="24"/>
          <w:szCs w:val="24"/>
        </w:rPr>
        <w:t>; they are those</w:t>
      </w:r>
      <w:r w:rsidR="0017318A">
        <w:rPr>
          <w:sz w:val="24"/>
          <w:szCs w:val="24"/>
        </w:rPr>
        <w:t xml:space="preserve"> saintly faces which have been beautified by chastisement-“made p</w:t>
      </w:r>
      <w:r w:rsidR="00FD00A7">
        <w:rPr>
          <w:sz w:val="24"/>
          <w:szCs w:val="24"/>
        </w:rPr>
        <w:t>erfect through sufferings.”</w:t>
      </w:r>
      <w:r w:rsidR="005E7C41">
        <w:rPr>
          <w:sz w:val="24"/>
          <w:szCs w:val="24"/>
        </w:rPr>
        <w:t xml:space="preserve">  </w:t>
      </w:r>
    </w:p>
    <w:p w14:paraId="6813FA3C" w14:textId="77777777" w:rsidR="003D4E88" w:rsidRDefault="003D4E88" w:rsidP="003D4E88">
      <w:pPr>
        <w:ind w:firstLine="720"/>
        <w:jc w:val="both"/>
        <w:rPr>
          <w:sz w:val="24"/>
          <w:szCs w:val="24"/>
        </w:rPr>
      </w:pPr>
      <w:r w:rsidRPr="00EA6B87">
        <w:rPr>
          <w:b/>
          <w:i/>
          <w:sz w:val="24"/>
          <w:szCs w:val="24"/>
        </w:rPr>
        <w:t xml:space="preserve"> </w:t>
      </w:r>
      <w:r w:rsidRPr="00EA6B87">
        <w:rPr>
          <w:sz w:val="24"/>
          <w:szCs w:val="24"/>
        </w:rPr>
        <w:t>The King is worthy of a Bride who is prepared for her wedding day. Sufferin</w:t>
      </w:r>
      <w:r w:rsidR="00AB39F5">
        <w:rPr>
          <w:sz w:val="24"/>
          <w:szCs w:val="24"/>
        </w:rPr>
        <w:t xml:space="preserve">g is one way he prepares us. </w:t>
      </w:r>
      <w:r w:rsidRPr="00EA6B87">
        <w:rPr>
          <w:sz w:val="24"/>
          <w:szCs w:val="24"/>
        </w:rPr>
        <w:t xml:space="preserve"> I believe there is a pearl for our wedding gown to be found in the ashes of every fiery trial he takes his Bride through.  Suffering pr</w:t>
      </w:r>
      <w:r w:rsidR="00F42288">
        <w:rPr>
          <w:sz w:val="24"/>
          <w:szCs w:val="24"/>
        </w:rPr>
        <w:t>e</w:t>
      </w:r>
      <w:r w:rsidRPr="00EA6B87">
        <w:rPr>
          <w:sz w:val="24"/>
          <w:szCs w:val="24"/>
        </w:rPr>
        <w:t>ced</w:t>
      </w:r>
      <w:r w:rsidR="00F42288">
        <w:rPr>
          <w:sz w:val="24"/>
          <w:szCs w:val="24"/>
        </w:rPr>
        <w:t>e</w:t>
      </w:r>
      <w:r w:rsidRPr="00EA6B87">
        <w:rPr>
          <w:sz w:val="24"/>
          <w:szCs w:val="24"/>
        </w:rPr>
        <w:t>s glory!</w:t>
      </w:r>
    </w:p>
    <w:p w14:paraId="6173BDCB" w14:textId="77777777" w:rsidR="00121D0F" w:rsidRPr="00121D0F" w:rsidRDefault="00121D0F" w:rsidP="00121D0F">
      <w:pPr>
        <w:pStyle w:val="ListParagraph"/>
        <w:numPr>
          <w:ilvl w:val="0"/>
          <w:numId w:val="5"/>
        </w:numPr>
        <w:jc w:val="center"/>
        <w:rPr>
          <w:sz w:val="24"/>
          <w:szCs w:val="24"/>
        </w:rPr>
      </w:pPr>
    </w:p>
    <w:p w14:paraId="3044F81A" w14:textId="77777777" w:rsidR="00EA6B87" w:rsidRDefault="00EA6B87" w:rsidP="00EA6B87">
      <w:pPr>
        <w:jc w:val="center"/>
        <w:rPr>
          <w:b/>
          <w:sz w:val="28"/>
          <w:szCs w:val="28"/>
        </w:rPr>
      </w:pPr>
      <w:r w:rsidRPr="003D4E88">
        <w:rPr>
          <w:b/>
          <w:sz w:val="28"/>
          <w:szCs w:val="28"/>
        </w:rPr>
        <w:t xml:space="preserve">Pearls of </w:t>
      </w:r>
      <w:r w:rsidR="003D4E88" w:rsidRPr="003D4E88">
        <w:rPr>
          <w:b/>
          <w:sz w:val="28"/>
          <w:szCs w:val="28"/>
        </w:rPr>
        <w:t>W</w:t>
      </w:r>
      <w:r w:rsidRPr="003D4E88">
        <w:rPr>
          <w:b/>
          <w:sz w:val="28"/>
          <w:szCs w:val="28"/>
        </w:rPr>
        <w:t>isdom</w:t>
      </w:r>
    </w:p>
    <w:p w14:paraId="60EED1BD" w14:textId="77777777" w:rsidR="00D50673" w:rsidRPr="000904BE" w:rsidRDefault="00D50673" w:rsidP="00D50673">
      <w:pPr>
        <w:pStyle w:val="txt-sm"/>
        <w:jc w:val="center"/>
        <w:rPr>
          <w:rFonts w:asciiTheme="minorHAnsi" w:hAnsiTheme="minorHAnsi" w:cstheme="minorHAnsi"/>
          <w:b/>
          <w:i/>
        </w:rPr>
      </w:pPr>
      <w:r w:rsidRPr="000904BE">
        <w:rPr>
          <w:rFonts w:asciiTheme="minorHAnsi" w:hAnsiTheme="minorHAnsi" w:cstheme="minorHAnsi"/>
          <w:b/>
          <w:i/>
        </w:rPr>
        <w:t>Romans 8:34-39 (NASB)</w:t>
      </w:r>
    </w:p>
    <w:p w14:paraId="44F126C3" w14:textId="77777777" w:rsidR="0046276F" w:rsidRDefault="00D50673" w:rsidP="00197D5F">
      <w:pPr>
        <w:pStyle w:val="NormalWeb"/>
        <w:jc w:val="both"/>
        <w:rPr>
          <w:rStyle w:val="text"/>
          <w:rFonts w:asciiTheme="minorHAnsi" w:hAnsiTheme="minorHAnsi" w:cstheme="minorHAnsi"/>
          <w:b/>
          <w:i/>
        </w:rPr>
      </w:pPr>
      <w:r w:rsidRPr="000904BE">
        <w:rPr>
          <w:rStyle w:val="text"/>
          <w:rFonts w:asciiTheme="minorHAnsi" w:hAnsiTheme="minorHAnsi" w:cstheme="minorHAnsi"/>
          <w:b/>
          <w:i/>
          <w:vertAlign w:val="superscript"/>
        </w:rPr>
        <w:t> </w:t>
      </w:r>
      <w:r w:rsidRPr="000904BE">
        <w:rPr>
          <w:rStyle w:val="text"/>
          <w:rFonts w:asciiTheme="minorHAnsi" w:hAnsiTheme="minorHAnsi" w:cstheme="minorHAnsi"/>
          <w:b/>
          <w:i/>
        </w:rPr>
        <w:t>who is the one who condemns? Christ Jesus is He who died, yes, rather who was raised, who is at the right hand of God, who also intercedes for us.</w:t>
      </w:r>
      <w:r w:rsidRPr="000904BE">
        <w:rPr>
          <w:rFonts w:asciiTheme="minorHAnsi" w:hAnsiTheme="minorHAnsi" w:cstheme="minorHAnsi"/>
          <w:b/>
          <w:i/>
        </w:rPr>
        <w:t xml:space="preserve"> </w:t>
      </w:r>
      <w:r w:rsidRPr="000904BE">
        <w:rPr>
          <w:rStyle w:val="text"/>
          <w:rFonts w:asciiTheme="minorHAnsi" w:hAnsiTheme="minorHAnsi" w:cstheme="minorHAnsi"/>
          <w:b/>
          <w:i/>
          <w:vertAlign w:val="superscript"/>
        </w:rPr>
        <w:t>35 </w:t>
      </w:r>
      <w:r w:rsidRPr="000904BE">
        <w:rPr>
          <w:rStyle w:val="text"/>
          <w:rFonts w:asciiTheme="minorHAnsi" w:hAnsiTheme="minorHAnsi" w:cstheme="minorHAnsi"/>
          <w:b/>
          <w:i/>
        </w:rPr>
        <w:t>Who will separate us from the love of Christ? Will tribulation, or distress, or persecution, or famine, or nakedness, or peril, or sword?</w:t>
      </w:r>
      <w:r w:rsidRPr="000904BE">
        <w:rPr>
          <w:rFonts w:asciiTheme="minorHAnsi" w:hAnsiTheme="minorHAnsi" w:cstheme="minorHAnsi"/>
          <w:b/>
          <w:i/>
        </w:rPr>
        <w:t xml:space="preserve"> </w:t>
      </w:r>
      <w:r w:rsidRPr="000904BE">
        <w:rPr>
          <w:rStyle w:val="text"/>
          <w:rFonts w:asciiTheme="minorHAnsi" w:hAnsiTheme="minorHAnsi" w:cstheme="minorHAnsi"/>
          <w:b/>
          <w:i/>
          <w:vertAlign w:val="superscript"/>
        </w:rPr>
        <w:t>36 </w:t>
      </w:r>
      <w:r w:rsidRPr="000904BE">
        <w:rPr>
          <w:rStyle w:val="text"/>
          <w:rFonts w:asciiTheme="minorHAnsi" w:hAnsiTheme="minorHAnsi" w:cstheme="minorHAnsi"/>
          <w:b/>
          <w:i/>
        </w:rPr>
        <w:t>Just as it is written, “</w:t>
      </w:r>
      <w:r w:rsidRPr="000904BE">
        <w:rPr>
          <w:rStyle w:val="small-caps"/>
          <w:rFonts w:asciiTheme="minorHAnsi" w:hAnsiTheme="minorHAnsi" w:cstheme="minorHAnsi"/>
          <w:b/>
          <w:i/>
          <w:smallCaps/>
        </w:rPr>
        <w:t>For Your sake we are being put to death all day long</w:t>
      </w:r>
      <w:r w:rsidR="00DF5C68" w:rsidRPr="000904BE">
        <w:rPr>
          <w:rStyle w:val="text"/>
          <w:rFonts w:asciiTheme="minorHAnsi" w:hAnsiTheme="minorHAnsi" w:cstheme="minorHAnsi"/>
          <w:b/>
          <w:i/>
        </w:rPr>
        <w:t xml:space="preserve">; </w:t>
      </w:r>
      <w:r w:rsidRPr="000904BE">
        <w:rPr>
          <w:rFonts w:asciiTheme="minorHAnsi" w:hAnsiTheme="minorHAnsi" w:cstheme="minorHAnsi"/>
          <w:b/>
          <w:i/>
        </w:rPr>
        <w:br/>
      </w:r>
      <w:r w:rsidRPr="000904BE">
        <w:rPr>
          <w:rStyle w:val="small-caps"/>
          <w:rFonts w:asciiTheme="minorHAnsi" w:hAnsiTheme="minorHAnsi" w:cstheme="minorHAnsi"/>
          <w:b/>
          <w:i/>
          <w:smallCaps/>
        </w:rPr>
        <w:t>We were considered as sheep to be slaughtered</w:t>
      </w:r>
      <w:r w:rsidRPr="000904BE">
        <w:rPr>
          <w:rStyle w:val="text"/>
          <w:rFonts w:asciiTheme="minorHAnsi" w:hAnsiTheme="minorHAnsi" w:cstheme="minorHAnsi"/>
          <w:b/>
          <w:i/>
        </w:rPr>
        <w:t>.”</w:t>
      </w:r>
      <w:r w:rsidRPr="000904BE">
        <w:rPr>
          <w:rStyle w:val="text"/>
          <w:rFonts w:asciiTheme="minorHAnsi" w:hAnsiTheme="minorHAnsi" w:cstheme="minorHAnsi"/>
          <w:b/>
          <w:i/>
          <w:vertAlign w:val="superscript"/>
        </w:rPr>
        <w:t>37 </w:t>
      </w:r>
      <w:r w:rsidRPr="000904BE">
        <w:rPr>
          <w:rStyle w:val="text"/>
          <w:rFonts w:asciiTheme="minorHAnsi" w:hAnsiTheme="minorHAnsi" w:cstheme="minorHAnsi"/>
          <w:b/>
          <w:i/>
        </w:rPr>
        <w:t>But in all these things we overwhelmingly conquer through Him who loved us.</w:t>
      </w:r>
      <w:r w:rsidRPr="000904BE">
        <w:rPr>
          <w:rFonts w:asciiTheme="minorHAnsi" w:hAnsiTheme="minorHAnsi" w:cstheme="minorHAnsi"/>
          <w:b/>
          <w:i/>
        </w:rPr>
        <w:t xml:space="preserve"> </w:t>
      </w:r>
      <w:r w:rsidRPr="000904BE">
        <w:rPr>
          <w:rStyle w:val="text"/>
          <w:rFonts w:asciiTheme="minorHAnsi" w:hAnsiTheme="minorHAnsi" w:cstheme="minorHAnsi"/>
          <w:b/>
          <w:i/>
          <w:vertAlign w:val="superscript"/>
        </w:rPr>
        <w:t>38 </w:t>
      </w:r>
      <w:r w:rsidRPr="000904BE">
        <w:rPr>
          <w:rStyle w:val="text"/>
          <w:rFonts w:asciiTheme="minorHAnsi" w:hAnsiTheme="minorHAnsi" w:cstheme="minorHAnsi"/>
          <w:b/>
          <w:i/>
        </w:rPr>
        <w:t>For I am convinced that neither death, nor life, nor angels, nor principalities, nor things present, nor things to come, nor powers,</w:t>
      </w:r>
      <w:r w:rsidRPr="000904BE">
        <w:rPr>
          <w:rFonts w:asciiTheme="minorHAnsi" w:hAnsiTheme="minorHAnsi" w:cstheme="minorHAnsi"/>
          <w:b/>
          <w:i/>
        </w:rPr>
        <w:t xml:space="preserve"> </w:t>
      </w:r>
      <w:r w:rsidRPr="000904BE">
        <w:rPr>
          <w:rStyle w:val="text"/>
          <w:rFonts w:asciiTheme="minorHAnsi" w:hAnsiTheme="minorHAnsi" w:cstheme="minorHAnsi"/>
          <w:b/>
          <w:i/>
          <w:vertAlign w:val="superscript"/>
        </w:rPr>
        <w:t>39 </w:t>
      </w:r>
      <w:r w:rsidRPr="000904BE">
        <w:rPr>
          <w:rStyle w:val="text"/>
          <w:rFonts w:asciiTheme="minorHAnsi" w:hAnsiTheme="minorHAnsi" w:cstheme="minorHAnsi"/>
          <w:b/>
          <w:i/>
        </w:rPr>
        <w:t>nor height, nor depth, nor any other created thing, will be able to separate us from the love of God, which is in Christ Jesus our Lord.</w:t>
      </w:r>
    </w:p>
    <w:p w14:paraId="7268DE47" w14:textId="77777777" w:rsidR="00D50673" w:rsidRPr="00197D5F" w:rsidRDefault="0046276F" w:rsidP="00121D0F">
      <w:pPr>
        <w:pStyle w:val="NormalWeb"/>
        <w:ind w:firstLine="360"/>
        <w:jc w:val="both"/>
        <w:rPr>
          <w:rFonts w:asciiTheme="minorHAnsi" w:hAnsiTheme="minorHAnsi" w:cstheme="minorHAnsi"/>
          <w:b/>
          <w:i/>
        </w:rPr>
      </w:pPr>
      <w:r>
        <w:rPr>
          <w:rStyle w:val="text"/>
          <w:rFonts w:asciiTheme="minorHAnsi" w:hAnsiTheme="minorHAnsi" w:cstheme="minorHAnsi"/>
        </w:rPr>
        <w:t>In the dark days of my soul, when circumstances tell me that I am alone and my God has forsaken me, the voice of Truth speaks much louder than the liar. He says</w:t>
      </w:r>
      <w:r w:rsidR="00FD00A7">
        <w:rPr>
          <w:rStyle w:val="text"/>
          <w:rFonts w:asciiTheme="minorHAnsi" w:hAnsiTheme="minorHAnsi" w:cstheme="minorHAnsi"/>
        </w:rPr>
        <w:t>,</w:t>
      </w:r>
      <w:r>
        <w:rPr>
          <w:rStyle w:val="text"/>
          <w:rFonts w:asciiTheme="minorHAnsi" w:hAnsiTheme="minorHAnsi" w:cstheme="minorHAnsi"/>
        </w:rPr>
        <w:t xml:space="preserve"> “I am Emanuel</w:t>
      </w:r>
      <w:r w:rsidR="00FD00A7">
        <w:rPr>
          <w:rStyle w:val="text"/>
          <w:rFonts w:asciiTheme="minorHAnsi" w:hAnsiTheme="minorHAnsi" w:cstheme="minorHAnsi"/>
        </w:rPr>
        <w:t xml:space="preserve">- </w:t>
      </w:r>
      <w:r>
        <w:rPr>
          <w:rStyle w:val="text"/>
          <w:rFonts w:asciiTheme="minorHAnsi" w:hAnsiTheme="minorHAnsi" w:cstheme="minorHAnsi"/>
        </w:rPr>
        <w:t>God with you, in you, near you! I have not left you. I will not forsake you</w:t>
      </w:r>
      <w:r w:rsidR="00C308CE">
        <w:rPr>
          <w:rStyle w:val="text"/>
          <w:rFonts w:asciiTheme="minorHAnsi" w:hAnsiTheme="minorHAnsi" w:cstheme="minorHAnsi"/>
        </w:rPr>
        <w:t>. A</w:t>
      </w:r>
      <w:r>
        <w:rPr>
          <w:rStyle w:val="text"/>
          <w:rFonts w:asciiTheme="minorHAnsi" w:hAnsiTheme="minorHAnsi" w:cstheme="minorHAnsi"/>
        </w:rPr>
        <w:t>nd nothing in all of creation can or will ever separate you from my unfailing love</w:t>
      </w:r>
      <w:r w:rsidR="00B70CC6">
        <w:rPr>
          <w:rStyle w:val="text"/>
          <w:rFonts w:asciiTheme="minorHAnsi" w:hAnsiTheme="minorHAnsi" w:cstheme="minorHAnsi"/>
        </w:rPr>
        <w:t>-</w:t>
      </w:r>
      <w:r w:rsidR="00FD00A7">
        <w:rPr>
          <w:rStyle w:val="text"/>
          <w:rFonts w:asciiTheme="minorHAnsi" w:hAnsiTheme="minorHAnsi" w:cstheme="minorHAnsi"/>
        </w:rPr>
        <w:t xml:space="preserve"> </w:t>
      </w:r>
      <w:r w:rsidR="00B70CC6">
        <w:rPr>
          <w:rStyle w:val="text"/>
          <w:rFonts w:asciiTheme="minorHAnsi" w:hAnsiTheme="minorHAnsi" w:cstheme="minorHAnsi"/>
        </w:rPr>
        <w:t>not even these trials</w:t>
      </w:r>
      <w:r>
        <w:rPr>
          <w:rStyle w:val="text"/>
          <w:rFonts w:asciiTheme="minorHAnsi" w:hAnsiTheme="minorHAnsi" w:cstheme="minorHAnsi"/>
        </w:rPr>
        <w:t>!</w:t>
      </w:r>
      <w:r w:rsidR="00B70CC6">
        <w:rPr>
          <w:rStyle w:val="text"/>
          <w:rFonts w:asciiTheme="minorHAnsi" w:hAnsiTheme="minorHAnsi" w:cstheme="minorHAnsi"/>
        </w:rPr>
        <w:t>”</w:t>
      </w:r>
      <w:r>
        <w:rPr>
          <w:rStyle w:val="text"/>
          <w:rFonts w:asciiTheme="minorHAnsi" w:hAnsiTheme="minorHAnsi" w:cstheme="minorHAnsi"/>
        </w:rPr>
        <w:t xml:space="preserve"> </w:t>
      </w:r>
      <w:r w:rsidR="00D50673" w:rsidRPr="000904BE">
        <w:rPr>
          <w:rFonts w:asciiTheme="minorHAnsi" w:hAnsiTheme="minorHAnsi" w:cstheme="minorHAnsi"/>
          <w:vanish/>
        </w:rPr>
        <w:t>Footnotes:</w:t>
      </w:r>
    </w:p>
    <w:p w14:paraId="3C244906" w14:textId="77777777" w:rsidR="00F609D1" w:rsidRPr="00F609D1" w:rsidRDefault="00F609D1" w:rsidP="00AD6CD0">
      <w:pPr>
        <w:numPr>
          <w:ilvl w:val="0"/>
          <w:numId w:val="21"/>
        </w:numPr>
        <w:tabs>
          <w:tab w:val="clear" w:pos="720"/>
          <w:tab w:val="num" w:pos="2880"/>
        </w:tabs>
        <w:spacing w:before="100" w:beforeAutospacing="1" w:after="100" w:afterAutospacing="1" w:line="240" w:lineRule="auto"/>
        <w:rPr>
          <w:rFonts w:cstheme="minorHAnsi"/>
          <w:vanish/>
        </w:rPr>
      </w:pPr>
    </w:p>
    <w:p w14:paraId="57122F23" w14:textId="77777777" w:rsidR="00136155" w:rsidRPr="00136155" w:rsidRDefault="00136155" w:rsidP="00AD6CD0">
      <w:pPr>
        <w:numPr>
          <w:ilvl w:val="0"/>
          <w:numId w:val="21"/>
        </w:numPr>
        <w:tabs>
          <w:tab w:val="clear" w:pos="720"/>
          <w:tab w:val="num" w:pos="2880"/>
        </w:tabs>
        <w:spacing w:before="100" w:beforeAutospacing="1" w:after="100" w:afterAutospacing="1" w:line="240" w:lineRule="auto"/>
        <w:rPr>
          <w:rFonts w:cstheme="minorHAnsi"/>
          <w:vanish/>
        </w:rPr>
      </w:pPr>
    </w:p>
    <w:p w14:paraId="6FA74840" w14:textId="77777777" w:rsidR="00D50673" w:rsidRPr="000904BE" w:rsidRDefault="00F5691E" w:rsidP="00AD6CD0">
      <w:pPr>
        <w:numPr>
          <w:ilvl w:val="0"/>
          <w:numId w:val="21"/>
        </w:numPr>
        <w:tabs>
          <w:tab w:val="clear" w:pos="720"/>
          <w:tab w:val="num" w:pos="2880"/>
        </w:tabs>
        <w:spacing w:before="100" w:beforeAutospacing="1" w:after="100" w:afterAutospacing="1" w:line="240" w:lineRule="auto"/>
        <w:rPr>
          <w:rFonts w:cstheme="minorHAnsi"/>
          <w:vanish/>
        </w:rPr>
      </w:pPr>
      <w:hyperlink r:id="rId63" w:anchor="en-NASB-28151" w:tooltip="Go to Romans 8:34" w:history="1">
        <w:r w:rsidR="00D50673" w:rsidRPr="000904BE">
          <w:rPr>
            <w:rStyle w:val="Hyperlink"/>
            <w:rFonts w:cstheme="minorHAnsi"/>
            <w:vanish/>
          </w:rPr>
          <w:t>Romans 8:34</w:t>
        </w:r>
      </w:hyperlink>
      <w:r w:rsidR="00D50673" w:rsidRPr="000904BE">
        <w:rPr>
          <w:rFonts w:cstheme="minorHAnsi"/>
          <w:vanish/>
        </w:rPr>
        <w:t xml:space="preserve"> One early ms reads </w:t>
      </w:r>
      <w:r w:rsidR="00D50673" w:rsidRPr="000904BE">
        <w:rPr>
          <w:rFonts w:cstheme="minorHAnsi"/>
          <w:i/>
          <w:iCs/>
          <w:vanish/>
        </w:rPr>
        <w:t>raised from the dead</w:t>
      </w:r>
    </w:p>
    <w:p w14:paraId="7F8BA6B9" w14:textId="77777777" w:rsidR="00D50673" w:rsidRPr="000904BE" w:rsidRDefault="00F5691E" w:rsidP="00AD6CD0">
      <w:pPr>
        <w:numPr>
          <w:ilvl w:val="0"/>
          <w:numId w:val="21"/>
        </w:numPr>
        <w:tabs>
          <w:tab w:val="clear" w:pos="720"/>
          <w:tab w:val="num" w:pos="2880"/>
        </w:tabs>
        <w:spacing w:before="100" w:beforeAutospacing="1" w:after="100" w:afterAutospacing="1" w:line="240" w:lineRule="auto"/>
        <w:rPr>
          <w:rFonts w:cstheme="minorHAnsi"/>
          <w:vanish/>
        </w:rPr>
      </w:pPr>
      <w:hyperlink r:id="rId64"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Two early mss read </w:t>
      </w:r>
      <w:r w:rsidR="00D50673" w:rsidRPr="000904BE">
        <w:rPr>
          <w:rFonts w:cstheme="minorHAnsi"/>
          <w:i/>
          <w:iCs/>
          <w:vanish/>
        </w:rPr>
        <w:t>God</w:t>
      </w:r>
    </w:p>
    <w:p w14:paraId="2B880191" w14:textId="77777777" w:rsidR="00D50673" w:rsidRPr="000904BE" w:rsidRDefault="00D50673" w:rsidP="00D50673">
      <w:pPr>
        <w:pStyle w:val="Heading4"/>
        <w:rPr>
          <w:rFonts w:asciiTheme="minorHAnsi" w:hAnsiTheme="minorHAnsi" w:cstheme="minorHAnsi"/>
          <w:vanish/>
        </w:rPr>
      </w:pPr>
      <w:r w:rsidRPr="000904BE">
        <w:rPr>
          <w:rFonts w:asciiTheme="minorHAnsi" w:hAnsiTheme="minorHAnsi" w:cstheme="minorHAnsi"/>
          <w:vanish/>
        </w:rPr>
        <w:t>Cross references:</w:t>
      </w:r>
    </w:p>
    <w:p w14:paraId="1BB0E2FB"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65" w:anchor="en-NASB-28151" w:tooltip="Go to Romans 8:34" w:history="1">
        <w:r w:rsidR="00D50673" w:rsidRPr="000904BE">
          <w:rPr>
            <w:rStyle w:val="Hyperlink"/>
            <w:rFonts w:cstheme="minorHAnsi"/>
            <w:vanish/>
          </w:rPr>
          <w:t>Romans 8:34</w:t>
        </w:r>
      </w:hyperlink>
      <w:r w:rsidR="00D50673" w:rsidRPr="000904BE">
        <w:rPr>
          <w:rFonts w:cstheme="minorHAnsi"/>
          <w:vanish/>
        </w:rPr>
        <w:t xml:space="preserve"> : </w:t>
      </w:r>
      <w:hyperlink r:id="rId66" w:history="1">
        <w:r w:rsidR="00D50673" w:rsidRPr="000904BE">
          <w:rPr>
            <w:rStyle w:val="Hyperlink"/>
            <w:rFonts w:cstheme="minorHAnsi"/>
            <w:vanish/>
          </w:rPr>
          <w:t>Rom 8:1</w:t>
        </w:r>
      </w:hyperlink>
    </w:p>
    <w:p w14:paraId="6C007FB6"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67" w:anchor="en-NASB-28151" w:tooltip="Go to Romans 8:34" w:history="1">
        <w:r w:rsidR="00D50673" w:rsidRPr="000904BE">
          <w:rPr>
            <w:rStyle w:val="Hyperlink"/>
            <w:rFonts w:cstheme="minorHAnsi"/>
            <w:vanish/>
          </w:rPr>
          <w:t>Romans 8:34</w:t>
        </w:r>
      </w:hyperlink>
      <w:r w:rsidR="00D50673" w:rsidRPr="000904BE">
        <w:rPr>
          <w:rFonts w:cstheme="minorHAnsi"/>
          <w:vanish/>
        </w:rPr>
        <w:t xml:space="preserve"> : </w:t>
      </w:r>
      <w:hyperlink r:id="rId68" w:history="1">
        <w:r w:rsidR="00D50673" w:rsidRPr="000904BE">
          <w:rPr>
            <w:rStyle w:val="Hyperlink"/>
            <w:rFonts w:cstheme="minorHAnsi"/>
            <w:vanish/>
          </w:rPr>
          <w:t>Rom 5:6f</w:t>
        </w:r>
      </w:hyperlink>
    </w:p>
    <w:p w14:paraId="6A3062B9"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69" w:anchor="en-NASB-28151" w:tooltip="Go to Romans 8:34" w:history="1">
        <w:r w:rsidR="00D50673" w:rsidRPr="000904BE">
          <w:rPr>
            <w:rStyle w:val="Hyperlink"/>
            <w:rFonts w:cstheme="minorHAnsi"/>
            <w:vanish/>
          </w:rPr>
          <w:t>Romans 8:34</w:t>
        </w:r>
      </w:hyperlink>
      <w:r w:rsidR="00D50673" w:rsidRPr="000904BE">
        <w:rPr>
          <w:rFonts w:cstheme="minorHAnsi"/>
          <w:vanish/>
        </w:rPr>
        <w:t xml:space="preserve"> : </w:t>
      </w:r>
      <w:hyperlink r:id="rId70" w:history="1">
        <w:r w:rsidR="00D50673" w:rsidRPr="000904BE">
          <w:rPr>
            <w:rStyle w:val="Hyperlink"/>
            <w:rFonts w:cstheme="minorHAnsi"/>
            <w:vanish/>
          </w:rPr>
          <w:t>Acts 2:24</w:t>
        </w:r>
      </w:hyperlink>
    </w:p>
    <w:p w14:paraId="5D484BEA"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71" w:anchor="en-NASB-28151" w:tooltip="Go to Romans 8:34" w:history="1">
        <w:r w:rsidR="00D50673" w:rsidRPr="000904BE">
          <w:rPr>
            <w:rStyle w:val="Hyperlink"/>
            <w:rFonts w:cstheme="minorHAnsi"/>
            <w:vanish/>
          </w:rPr>
          <w:t>Romans 8:34</w:t>
        </w:r>
      </w:hyperlink>
      <w:r w:rsidR="00D50673" w:rsidRPr="000904BE">
        <w:rPr>
          <w:rFonts w:cstheme="minorHAnsi"/>
          <w:vanish/>
        </w:rPr>
        <w:t xml:space="preserve"> : </w:t>
      </w:r>
      <w:hyperlink r:id="rId72" w:history="1">
        <w:r w:rsidR="00D50673" w:rsidRPr="000904BE">
          <w:rPr>
            <w:rStyle w:val="Hyperlink"/>
            <w:rFonts w:cstheme="minorHAnsi"/>
            <w:vanish/>
          </w:rPr>
          <w:t>Mark 16:19</w:t>
        </w:r>
      </w:hyperlink>
    </w:p>
    <w:p w14:paraId="399541C0"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73" w:anchor="en-NASB-28151" w:tooltip="Go to Romans 8:34" w:history="1">
        <w:r w:rsidR="00D50673" w:rsidRPr="000904BE">
          <w:rPr>
            <w:rStyle w:val="Hyperlink"/>
            <w:rFonts w:cstheme="minorHAnsi"/>
            <w:vanish/>
          </w:rPr>
          <w:t>Romans 8:34</w:t>
        </w:r>
      </w:hyperlink>
      <w:r w:rsidR="00D50673" w:rsidRPr="000904BE">
        <w:rPr>
          <w:rFonts w:cstheme="minorHAnsi"/>
          <w:vanish/>
        </w:rPr>
        <w:t xml:space="preserve"> : </w:t>
      </w:r>
      <w:hyperlink r:id="rId74" w:history="1">
        <w:r w:rsidR="00D50673" w:rsidRPr="000904BE">
          <w:rPr>
            <w:rStyle w:val="Hyperlink"/>
            <w:rFonts w:cstheme="minorHAnsi"/>
            <w:vanish/>
          </w:rPr>
          <w:t>Rom 8:27; Heb 7:25</w:t>
        </w:r>
      </w:hyperlink>
    </w:p>
    <w:p w14:paraId="2E083240"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75"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 </w:t>
      </w:r>
      <w:hyperlink r:id="rId76" w:history="1">
        <w:r w:rsidR="00D50673" w:rsidRPr="000904BE">
          <w:rPr>
            <w:rStyle w:val="Hyperlink"/>
            <w:rFonts w:cstheme="minorHAnsi"/>
            <w:vanish/>
          </w:rPr>
          <w:t>Rom 8:37f</w:t>
        </w:r>
      </w:hyperlink>
    </w:p>
    <w:p w14:paraId="0B7C9061"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77"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 </w:t>
      </w:r>
      <w:hyperlink r:id="rId78" w:history="1">
        <w:r w:rsidR="00D50673" w:rsidRPr="000904BE">
          <w:rPr>
            <w:rStyle w:val="Hyperlink"/>
            <w:rFonts w:cstheme="minorHAnsi"/>
            <w:vanish/>
          </w:rPr>
          <w:t>Rom 2:9; 2 Cor 4:8</w:t>
        </w:r>
      </w:hyperlink>
    </w:p>
    <w:p w14:paraId="44BB8585"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79"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 </w:t>
      </w:r>
      <w:hyperlink r:id="rId80" w:history="1">
        <w:r w:rsidR="00D50673" w:rsidRPr="000904BE">
          <w:rPr>
            <w:rStyle w:val="Hyperlink"/>
            <w:rFonts w:cstheme="minorHAnsi"/>
            <w:vanish/>
          </w:rPr>
          <w:t>1 Cor 4:11; 2 Cor 11:26f</w:t>
        </w:r>
      </w:hyperlink>
    </w:p>
    <w:p w14:paraId="68FE2691"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81"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 </w:t>
      </w:r>
      <w:hyperlink r:id="rId82" w:history="1">
        <w:r w:rsidR="00D50673" w:rsidRPr="000904BE">
          <w:rPr>
            <w:rStyle w:val="Hyperlink"/>
            <w:rFonts w:cstheme="minorHAnsi"/>
            <w:vanish/>
          </w:rPr>
          <w:t>1 Cor 4:11; 2 Cor 11:26f</w:t>
        </w:r>
      </w:hyperlink>
    </w:p>
    <w:p w14:paraId="791A6E0D"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83"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 </w:t>
      </w:r>
      <w:hyperlink r:id="rId84" w:history="1">
        <w:r w:rsidR="00D50673" w:rsidRPr="000904BE">
          <w:rPr>
            <w:rStyle w:val="Hyperlink"/>
            <w:rFonts w:cstheme="minorHAnsi"/>
            <w:vanish/>
          </w:rPr>
          <w:t>1 Cor 4:11; 2 Cor 11:26f</w:t>
        </w:r>
      </w:hyperlink>
    </w:p>
    <w:p w14:paraId="05FCDFB6"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85" w:anchor="en-NASB-28152" w:tooltip="Go to Romans 8:35" w:history="1">
        <w:r w:rsidR="00D50673" w:rsidRPr="000904BE">
          <w:rPr>
            <w:rStyle w:val="Hyperlink"/>
            <w:rFonts w:cstheme="minorHAnsi"/>
            <w:vanish/>
          </w:rPr>
          <w:t>Romans 8:35</w:t>
        </w:r>
      </w:hyperlink>
      <w:r w:rsidR="00D50673" w:rsidRPr="000904BE">
        <w:rPr>
          <w:rFonts w:cstheme="minorHAnsi"/>
          <w:vanish/>
        </w:rPr>
        <w:t xml:space="preserve"> : </w:t>
      </w:r>
      <w:hyperlink r:id="rId86" w:history="1">
        <w:r w:rsidR="00D50673" w:rsidRPr="000904BE">
          <w:rPr>
            <w:rStyle w:val="Hyperlink"/>
            <w:rFonts w:cstheme="minorHAnsi"/>
            <w:vanish/>
          </w:rPr>
          <w:t>1 Cor 4:11; 2 Cor 11:26f</w:t>
        </w:r>
      </w:hyperlink>
    </w:p>
    <w:p w14:paraId="511F0DAD"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87" w:anchor="en-NASB-28153" w:tooltip="Go to Romans 8:36" w:history="1">
        <w:r w:rsidR="00D50673" w:rsidRPr="000904BE">
          <w:rPr>
            <w:rStyle w:val="Hyperlink"/>
            <w:rFonts w:cstheme="minorHAnsi"/>
            <w:vanish/>
          </w:rPr>
          <w:t>Romans 8:36</w:t>
        </w:r>
      </w:hyperlink>
      <w:r w:rsidR="00D50673" w:rsidRPr="000904BE">
        <w:rPr>
          <w:rFonts w:cstheme="minorHAnsi"/>
          <w:vanish/>
        </w:rPr>
        <w:t xml:space="preserve"> : </w:t>
      </w:r>
      <w:hyperlink r:id="rId88" w:history="1">
        <w:r w:rsidR="00D50673" w:rsidRPr="000904BE">
          <w:rPr>
            <w:rStyle w:val="Hyperlink"/>
            <w:rFonts w:cstheme="minorHAnsi"/>
            <w:vanish/>
          </w:rPr>
          <w:t>Ps 44:22; Acts 20:24; 1 Cor 4:9; 15:30f; 2 Cor 1:9; 4:10f; 6:9; 11:23</w:t>
        </w:r>
      </w:hyperlink>
    </w:p>
    <w:p w14:paraId="2F5C8768"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89" w:anchor="en-NASB-28154" w:tooltip="Go to Romans 8:37" w:history="1">
        <w:r w:rsidR="00D50673" w:rsidRPr="000904BE">
          <w:rPr>
            <w:rStyle w:val="Hyperlink"/>
            <w:rFonts w:cstheme="minorHAnsi"/>
            <w:vanish/>
          </w:rPr>
          <w:t>Romans 8:37</w:t>
        </w:r>
      </w:hyperlink>
      <w:r w:rsidR="00D50673" w:rsidRPr="000904BE">
        <w:rPr>
          <w:rFonts w:cstheme="minorHAnsi"/>
          <w:vanish/>
        </w:rPr>
        <w:t xml:space="preserve"> : </w:t>
      </w:r>
      <w:hyperlink r:id="rId90" w:history="1">
        <w:r w:rsidR="00D50673" w:rsidRPr="000904BE">
          <w:rPr>
            <w:rStyle w:val="Hyperlink"/>
            <w:rFonts w:cstheme="minorHAnsi"/>
            <w:vanish/>
          </w:rPr>
          <w:t>John 16:33; 1 Cor 15:57</w:t>
        </w:r>
      </w:hyperlink>
    </w:p>
    <w:p w14:paraId="0BC3674B"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91" w:anchor="en-NASB-28154" w:tooltip="Go to Romans 8:37" w:history="1">
        <w:r w:rsidR="00D50673" w:rsidRPr="000904BE">
          <w:rPr>
            <w:rStyle w:val="Hyperlink"/>
            <w:rFonts w:cstheme="minorHAnsi"/>
            <w:vanish/>
          </w:rPr>
          <w:t>Romans 8:37</w:t>
        </w:r>
      </w:hyperlink>
      <w:r w:rsidR="00D50673" w:rsidRPr="000904BE">
        <w:rPr>
          <w:rFonts w:cstheme="minorHAnsi"/>
          <w:vanish/>
        </w:rPr>
        <w:t xml:space="preserve"> : </w:t>
      </w:r>
      <w:hyperlink r:id="rId92" w:history="1">
        <w:r w:rsidR="00D50673" w:rsidRPr="000904BE">
          <w:rPr>
            <w:rStyle w:val="Hyperlink"/>
            <w:rFonts w:cstheme="minorHAnsi"/>
            <w:vanish/>
          </w:rPr>
          <w:t>Gal 2:20; Eph 5:2; Rev 1:5</w:t>
        </w:r>
      </w:hyperlink>
    </w:p>
    <w:p w14:paraId="625E58CC"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93" w:anchor="en-NASB-28155" w:tooltip="Go to Romans 8:38" w:history="1">
        <w:r w:rsidR="00D50673" w:rsidRPr="000904BE">
          <w:rPr>
            <w:rStyle w:val="Hyperlink"/>
            <w:rFonts w:cstheme="minorHAnsi"/>
            <w:vanish/>
          </w:rPr>
          <w:t>Romans 8:38</w:t>
        </w:r>
      </w:hyperlink>
      <w:r w:rsidR="00D50673" w:rsidRPr="000904BE">
        <w:rPr>
          <w:rFonts w:cstheme="minorHAnsi"/>
          <w:vanish/>
        </w:rPr>
        <w:t xml:space="preserve"> : </w:t>
      </w:r>
      <w:hyperlink r:id="rId94" w:history="1">
        <w:r w:rsidR="00D50673" w:rsidRPr="000904BE">
          <w:rPr>
            <w:rStyle w:val="Hyperlink"/>
            <w:rFonts w:cstheme="minorHAnsi"/>
            <w:vanish/>
          </w:rPr>
          <w:t>1 Cor 3:22</w:t>
        </w:r>
      </w:hyperlink>
    </w:p>
    <w:p w14:paraId="58817EEC"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95" w:anchor="en-NASB-28155" w:tooltip="Go to Romans 8:38" w:history="1">
        <w:r w:rsidR="00D50673" w:rsidRPr="000904BE">
          <w:rPr>
            <w:rStyle w:val="Hyperlink"/>
            <w:rFonts w:cstheme="minorHAnsi"/>
            <w:vanish/>
          </w:rPr>
          <w:t>Romans 8:38</w:t>
        </w:r>
      </w:hyperlink>
      <w:r w:rsidR="00D50673" w:rsidRPr="000904BE">
        <w:rPr>
          <w:rFonts w:cstheme="minorHAnsi"/>
          <w:vanish/>
        </w:rPr>
        <w:t xml:space="preserve"> : </w:t>
      </w:r>
      <w:hyperlink r:id="rId96" w:history="1">
        <w:r w:rsidR="00D50673" w:rsidRPr="000904BE">
          <w:rPr>
            <w:rStyle w:val="Hyperlink"/>
            <w:rFonts w:cstheme="minorHAnsi"/>
            <w:vanish/>
          </w:rPr>
          <w:t>1 Cor 15:24; Eph 1:21; 1 Pet 3:22</w:t>
        </w:r>
      </w:hyperlink>
    </w:p>
    <w:p w14:paraId="7AEF0463"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97" w:anchor="en-NASB-28155" w:tooltip="Go to Romans 8:38" w:history="1">
        <w:r w:rsidR="00D50673" w:rsidRPr="000904BE">
          <w:rPr>
            <w:rStyle w:val="Hyperlink"/>
            <w:rFonts w:cstheme="minorHAnsi"/>
            <w:vanish/>
          </w:rPr>
          <w:t>Romans 8:38</w:t>
        </w:r>
      </w:hyperlink>
      <w:r w:rsidR="00D50673" w:rsidRPr="000904BE">
        <w:rPr>
          <w:rFonts w:cstheme="minorHAnsi"/>
          <w:vanish/>
        </w:rPr>
        <w:t xml:space="preserve"> : </w:t>
      </w:r>
      <w:hyperlink r:id="rId98" w:history="1">
        <w:r w:rsidR="00D50673" w:rsidRPr="000904BE">
          <w:rPr>
            <w:rStyle w:val="Hyperlink"/>
            <w:rFonts w:cstheme="minorHAnsi"/>
            <w:vanish/>
          </w:rPr>
          <w:t>1 Cor 3:22</w:t>
        </w:r>
      </w:hyperlink>
    </w:p>
    <w:p w14:paraId="3E88564E"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99" w:anchor="en-NASB-28156" w:tooltip="Go to Romans 8:39" w:history="1">
        <w:r w:rsidR="00D50673" w:rsidRPr="000904BE">
          <w:rPr>
            <w:rStyle w:val="Hyperlink"/>
            <w:rFonts w:cstheme="minorHAnsi"/>
            <w:vanish/>
          </w:rPr>
          <w:t>Romans 8:39</w:t>
        </w:r>
      </w:hyperlink>
      <w:r w:rsidR="00D50673" w:rsidRPr="000904BE">
        <w:rPr>
          <w:rFonts w:cstheme="minorHAnsi"/>
          <w:vanish/>
        </w:rPr>
        <w:t xml:space="preserve"> : </w:t>
      </w:r>
      <w:hyperlink r:id="rId100" w:history="1">
        <w:r w:rsidR="00D50673" w:rsidRPr="000904BE">
          <w:rPr>
            <w:rStyle w:val="Hyperlink"/>
            <w:rFonts w:cstheme="minorHAnsi"/>
            <w:vanish/>
          </w:rPr>
          <w:t>Rom 5:8</w:t>
        </w:r>
      </w:hyperlink>
    </w:p>
    <w:p w14:paraId="0F63D06C" w14:textId="77777777" w:rsidR="00D50673" w:rsidRPr="000904BE" w:rsidRDefault="00F5691E" w:rsidP="00AD6CD0">
      <w:pPr>
        <w:numPr>
          <w:ilvl w:val="0"/>
          <w:numId w:val="22"/>
        </w:numPr>
        <w:tabs>
          <w:tab w:val="clear" w:pos="720"/>
          <w:tab w:val="num" w:pos="2880"/>
        </w:tabs>
        <w:spacing w:before="100" w:beforeAutospacing="1" w:after="100" w:afterAutospacing="1" w:line="240" w:lineRule="auto"/>
        <w:rPr>
          <w:rFonts w:cstheme="minorHAnsi"/>
          <w:vanish/>
        </w:rPr>
      </w:pPr>
      <w:hyperlink r:id="rId101" w:anchor="en-NASB-28156" w:tooltip="Go to Romans 8:39" w:history="1">
        <w:r w:rsidR="00D50673" w:rsidRPr="000904BE">
          <w:rPr>
            <w:rStyle w:val="Hyperlink"/>
            <w:rFonts w:cstheme="minorHAnsi"/>
            <w:vanish/>
          </w:rPr>
          <w:t>Romans 8:39</w:t>
        </w:r>
      </w:hyperlink>
      <w:r w:rsidR="00D50673" w:rsidRPr="000904BE">
        <w:rPr>
          <w:rFonts w:cstheme="minorHAnsi"/>
          <w:vanish/>
        </w:rPr>
        <w:t xml:space="preserve"> : </w:t>
      </w:r>
      <w:hyperlink r:id="rId102" w:history="1">
        <w:r w:rsidR="00D50673" w:rsidRPr="000904BE">
          <w:rPr>
            <w:rStyle w:val="Hyperlink"/>
            <w:rFonts w:cstheme="minorHAnsi"/>
            <w:vanish/>
          </w:rPr>
          <w:t>Rom 8:1</w:t>
        </w:r>
      </w:hyperlink>
    </w:p>
    <w:p w14:paraId="033F69CC" w14:textId="77777777" w:rsidR="003B2E00" w:rsidRDefault="003B2E00" w:rsidP="00977823">
      <w:pPr>
        <w:jc w:val="center"/>
      </w:pPr>
    </w:p>
    <w:p w14:paraId="32CA712E" w14:textId="77777777" w:rsidR="003B2E00" w:rsidRDefault="003B2E00" w:rsidP="00977823">
      <w:pPr>
        <w:jc w:val="center"/>
      </w:pPr>
    </w:p>
    <w:p w14:paraId="1B64C2CA" w14:textId="77777777" w:rsidR="003B2E00" w:rsidRDefault="003B2E00" w:rsidP="003B2E00">
      <w:pPr>
        <w:pStyle w:val="ListParagraph"/>
        <w:numPr>
          <w:ilvl w:val="0"/>
          <w:numId w:val="35"/>
        </w:numPr>
        <w:jc w:val="center"/>
      </w:pPr>
    </w:p>
    <w:p w14:paraId="03917808" w14:textId="77777777" w:rsidR="00977823" w:rsidRPr="006B73C2" w:rsidRDefault="00977823" w:rsidP="00977823">
      <w:pPr>
        <w:jc w:val="center"/>
        <w:rPr>
          <w:rFonts w:cstheme="minorHAnsi"/>
          <w:b/>
          <w:sz w:val="40"/>
          <w:szCs w:val="40"/>
        </w:rPr>
      </w:pPr>
      <w:r w:rsidRPr="006B73C2">
        <w:rPr>
          <w:rFonts w:cstheme="minorHAnsi"/>
          <w:b/>
          <w:sz w:val="40"/>
          <w:szCs w:val="40"/>
        </w:rPr>
        <w:t>Chapter # 7</w:t>
      </w:r>
    </w:p>
    <w:p w14:paraId="7EB68AAB" w14:textId="77777777" w:rsidR="009464D5" w:rsidRDefault="009464D5" w:rsidP="009464D5">
      <w:pPr>
        <w:jc w:val="center"/>
        <w:rPr>
          <w:b/>
          <w:sz w:val="40"/>
          <w:szCs w:val="40"/>
        </w:rPr>
      </w:pPr>
      <w:r>
        <w:rPr>
          <w:b/>
          <w:sz w:val="40"/>
          <w:szCs w:val="40"/>
        </w:rPr>
        <w:t>The B</w:t>
      </w:r>
      <w:r w:rsidRPr="00107AD3">
        <w:rPr>
          <w:b/>
          <w:sz w:val="40"/>
          <w:szCs w:val="40"/>
        </w:rPr>
        <w:t>ea</w:t>
      </w:r>
      <w:r>
        <w:rPr>
          <w:b/>
          <w:sz w:val="40"/>
          <w:szCs w:val="40"/>
        </w:rPr>
        <w:t xml:space="preserve">uty of the Lord </w:t>
      </w:r>
    </w:p>
    <w:p w14:paraId="3BF2B211" w14:textId="77777777" w:rsidR="009464D5" w:rsidRPr="008C06AB" w:rsidRDefault="009464D5" w:rsidP="009464D5">
      <w:pPr>
        <w:jc w:val="center"/>
        <w:rPr>
          <w:b/>
          <w:i/>
          <w:sz w:val="24"/>
          <w:szCs w:val="24"/>
        </w:rPr>
      </w:pPr>
      <w:r>
        <w:rPr>
          <w:b/>
          <w:i/>
          <w:sz w:val="24"/>
          <w:szCs w:val="24"/>
        </w:rPr>
        <w:t>Ecclesiastes 3:11a (NIV)</w:t>
      </w:r>
    </w:p>
    <w:p w14:paraId="68A5F809" w14:textId="77777777" w:rsidR="009464D5" w:rsidRDefault="009464D5" w:rsidP="009464D5">
      <w:pPr>
        <w:jc w:val="center"/>
        <w:rPr>
          <w:sz w:val="24"/>
          <w:szCs w:val="24"/>
        </w:rPr>
      </w:pPr>
      <w:r w:rsidRPr="00EA6B87">
        <w:rPr>
          <w:b/>
          <w:i/>
          <w:sz w:val="24"/>
          <w:szCs w:val="24"/>
        </w:rPr>
        <w:t>He has made everything beautiful in its time.</w:t>
      </w:r>
      <w:r>
        <w:rPr>
          <w:sz w:val="24"/>
          <w:szCs w:val="24"/>
        </w:rPr>
        <w:t xml:space="preserve"> </w:t>
      </w:r>
    </w:p>
    <w:p w14:paraId="42296482" w14:textId="77777777" w:rsidR="009464D5" w:rsidRDefault="009464D5" w:rsidP="009464D5">
      <w:pPr>
        <w:jc w:val="center"/>
        <w:rPr>
          <w:b/>
          <w:sz w:val="28"/>
          <w:szCs w:val="28"/>
        </w:rPr>
      </w:pPr>
      <w:r w:rsidRPr="001B04A1">
        <w:rPr>
          <w:b/>
          <w:sz w:val="28"/>
          <w:szCs w:val="28"/>
        </w:rPr>
        <w:t xml:space="preserve"> Dealing with </w:t>
      </w:r>
      <w:r>
        <w:rPr>
          <w:b/>
          <w:sz w:val="28"/>
          <w:szCs w:val="28"/>
        </w:rPr>
        <w:t>I</w:t>
      </w:r>
      <w:r w:rsidRPr="001B04A1">
        <w:rPr>
          <w:b/>
          <w:sz w:val="28"/>
          <w:szCs w:val="28"/>
        </w:rPr>
        <w:t>nsecurities</w:t>
      </w:r>
    </w:p>
    <w:p w14:paraId="4901B701" w14:textId="77777777" w:rsidR="009464D5" w:rsidRDefault="009464D5" w:rsidP="009464D5">
      <w:pPr>
        <w:ind w:firstLine="720"/>
        <w:jc w:val="both"/>
        <w:rPr>
          <w:sz w:val="24"/>
          <w:szCs w:val="24"/>
        </w:rPr>
      </w:pPr>
      <w:r>
        <w:rPr>
          <w:sz w:val="24"/>
          <w:szCs w:val="24"/>
        </w:rPr>
        <w:t>Last summer, on vacation at the beach, some of us stayed up most the night to have a front</w:t>
      </w:r>
      <w:r w:rsidR="00FD00A7">
        <w:rPr>
          <w:sz w:val="24"/>
          <w:szCs w:val="24"/>
        </w:rPr>
        <w:t xml:space="preserve"> row </w:t>
      </w:r>
      <w:r>
        <w:rPr>
          <w:sz w:val="24"/>
          <w:szCs w:val="24"/>
        </w:rPr>
        <w:t>seat as the heavens declared the glory of the Lord</w:t>
      </w:r>
      <w:r w:rsidR="00FD00A7">
        <w:rPr>
          <w:sz w:val="24"/>
          <w:szCs w:val="24"/>
        </w:rPr>
        <w:t>,</w:t>
      </w:r>
      <w:r w:rsidR="00A17325">
        <w:rPr>
          <w:sz w:val="24"/>
          <w:szCs w:val="24"/>
        </w:rPr>
        <w:t xml:space="preserve"> </w:t>
      </w:r>
      <w:r>
        <w:rPr>
          <w:sz w:val="24"/>
          <w:szCs w:val="24"/>
        </w:rPr>
        <w:t>beautifully displayed through a rare meteor shower. (Psalm 19:1-6) My son Ethan, who is an artist like his daddy, taught us that e</w:t>
      </w:r>
      <w:r w:rsidRPr="00DF5ED4">
        <w:rPr>
          <w:sz w:val="24"/>
          <w:szCs w:val="24"/>
        </w:rPr>
        <w:t>very artist puts a piece of himself in his work.</w:t>
      </w:r>
      <w:r>
        <w:rPr>
          <w:sz w:val="24"/>
          <w:szCs w:val="24"/>
        </w:rPr>
        <w:t xml:space="preserve">  The Bible is filled with verses that confirm the truth that </w:t>
      </w:r>
      <w:r w:rsidRPr="00DF5ED4">
        <w:rPr>
          <w:sz w:val="24"/>
          <w:szCs w:val="24"/>
        </w:rPr>
        <w:t>God</w:t>
      </w:r>
      <w:r>
        <w:rPr>
          <w:sz w:val="24"/>
          <w:szCs w:val="24"/>
        </w:rPr>
        <w:t xml:space="preserve"> has </w:t>
      </w:r>
      <w:r w:rsidRPr="00DF5ED4">
        <w:rPr>
          <w:sz w:val="24"/>
          <w:szCs w:val="24"/>
        </w:rPr>
        <w:t xml:space="preserve">put a piece of Himself into </w:t>
      </w:r>
      <w:r>
        <w:rPr>
          <w:sz w:val="24"/>
          <w:szCs w:val="24"/>
        </w:rPr>
        <w:t xml:space="preserve">all His creation.  </w:t>
      </w:r>
    </w:p>
    <w:p w14:paraId="61D66ACB" w14:textId="77777777" w:rsidR="009464D5" w:rsidRPr="00D95F81" w:rsidRDefault="009464D5" w:rsidP="009464D5">
      <w:pPr>
        <w:jc w:val="center"/>
        <w:rPr>
          <w:rFonts w:cstheme="minorHAnsi"/>
          <w:b/>
          <w:i/>
          <w:sz w:val="24"/>
          <w:szCs w:val="24"/>
        </w:rPr>
      </w:pPr>
      <w:r w:rsidRPr="00D95F81">
        <w:rPr>
          <w:rFonts w:cstheme="minorHAnsi"/>
          <w:b/>
          <w:i/>
          <w:sz w:val="24"/>
          <w:szCs w:val="24"/>
        </w:rPr>
        <w:t>Psalms 19:1-5</w:t>
      </w:r>
      <w:r w:rsidR="00FD00A7">
        <w:rPr>
          <w:rFonts w:cstheme="minorHAnsi"/>
          <w:b/>
          <w:i/>
          <w:sz w:val="24"/>
          <w:szCs w:val="24"/>
        </w:rPr>
        <w:t xml:space="preserve"> (NIV)</w:t>
      </w:r>
    </w:p>
    <w:p w14:paraId="79CBC7E2" w14:textId="77777777" w:rsidR="009464D5" w:rsidRPr="00D95F81" w:rsidRDefault="009464D5" w:rsidP="009464D5">
      <w:pPr>
        <w:spacing w:before="100" w:beforeAutospacing="1" w:after="100" w:afterAutospacing="1" w:line="240" w:lineRule="auto"/>
        <w:jc w:val="center"/>
        <w:rPr>
          <w:rFonts w:eastAsia="Times New Roman" w:cstheme="minorHAnsi"/>
          <w:b/>
          <w:i/>
          <w:sz w:val="24"/>
          <w:szCs w:val="24"/>
        </w:rPr>
      </w:pPr>
      <w:r w:rsidRPr="00D95F81">
        <w:rPr>
          <w:rFonts w:eastAsia="Times New Roman" w:cstheme="minorHAnsi"/>
          <w:b/>
          <w:i/>
          <w:sz w:val="24"/>
          <w:szCs w:val="24"/>
        </w:rPr>
        <w:t>The heavens declare the glory of God;</w:t>
      </w:r>
      <w:r>
        <w:rPr>
          <w:rFonts w:eastAsia="Times New Roman" w:cstheme="minorHAnsi"/>
          <w:b/>
          <w:i/>
          <w:sz w:val="24"/>
          <w:szCs w:val="24"/>
        </w:rPr>
        <w:t xml:space="preserve"> </w:t>
      </w:r>
      <w:r w:rsidRPr="00D95F81">
        <w:rPr>
          <w:rFonts w:eastAsia="Times New Roman" w:cstheme="minorHAnsi"/>
          <w:b/>
          <w:i/>
          <w:sz w:val="24"/>
          <w:szCs w:val="24"/>
        </w:rPr>
        <w:t xml:space="preserve">  the skies </w:t>
      </w:r>
      <w:r w:rsidR="00FD00A7">
        <w:rPr>
          <w:rFonts w:eastAsia="Times New Roman" w:cstheme="minorHAnsi"/>
          <w:b/>
          <w:i/>
          <w:sz w:val="24"/>
          <w:szCs w:val="24"/>
        </w:rPr>
        <w:t>proclaim the work of his hands.</w:t>
      </w:r>
      <w:r w:rsidRPr="00D95F81">
        <w:rPr>
          <w:rFonts w:eastAsia="Times New Roman" w:cstheme="minorHAnsi"/>
          <w:b/>
          <w:i/>
          <w:sz w:val="24"/>
          <w:szCs w:val="24"/>
          <w:vertAlign w:val="superscript"/>
        </w:rPr>
        <w:t> </w:t>
      </w:r>
      <w:r w:rsidRPr="00D95F81">
        <w:rPr>
          <w:rFonts w:eastAsia="Times New Roman" w:cstheme="minorHAnsi"/>
          <w:b/>
          <w:i/>
          <w:sz w:val="24"/>
          <w:szCs w:val="24"/>
        </w:rPr>
        <w:t>Day after day they pour forth speech;</w:t>
      </w:r>
      <w:r>
        <w:rPr>
          <w:rFonts w:eastAsia="Times New Roman" w:cstheme="minorHAnsi"/>
          <w:b/>
          <w:i/>
          <w:sz w:val="24"/>
          <w:szCs w:val="24"/>
        </w:rPr>
        <w:t xml:space="preserve"> </w:t>
      </w:r>
      <w:r w:rsidRPr="00D95F81">
        <w:rPr>
          <w:rFonts w:eastAsia="Times New Roman" w:cstheme="minorHAnsi"/>
          <w:b/>
          <w:i/>
          <w:sz w:val="24"/>
          <w:szCs w:val="24"/>
        </w:rPr>
        <w:t>night after night they reveal knowledge.</w:t>
      </w:r>
      <w:r w:rsidRPr="00D95F81">
        <w:rPr>
          <w:rFonts w:eastAsia="Times New Roman" w:cstheme="minorHAnsi"/>
          <w:b/>
          <w:i/>
          <w:sz w:val="24"/>
          <w:szCs w:val="24"/>
        </w:rPr>
        <w:br/>
      </w:r>
      <w:r w:rsidRPr="00D95F81">
        <w:rPr>
          <w:rFonts w:eastAsia="Times New Roman" w:cstheme="minorHAnsi"/>
          <w:b/>
          <w:i/>
          <w:sz w:val="24"/>
          <w:szCs w:val="24"/>
          <w:vertAlign w:val="superscript"/>
        </w:rPr>
        <w:t> </w:t>
      </w:r>
      <w:r w:rsidRPr="00D95F81">
        <w:rPr>
          <w:rFonts w:eastAsia="Times New Roman" w:cstheme="minorHAnsi"/>
          <w:b/>
          <w:i/>
          <w:sz w:val="24"/>
          <w:szCs w:val="24"/>
        </w:rPr>
        <w:t>They have no speech, they use no words; no sound is heard from them.</w:t>
      </w:r>
      <w:r w:rsidRPr="00D95F81">
        <w:rPr>
          <w:rFonts w:eastAsia="Times New Roman" w:cstheme="minorHAnsi"/>
          <w:b/>
          <w:i/>
          <w:sz w:val="24"/>
          <w:szCs w:val="24"/>
        </w:rPr>
        <w:br/>
      </w:r>
      <w:r w:rsidRPr="00D95F81">
        <w:rPr>
          <w:rFonts w:eastAsia="Times New Roman" w:cstheme="minorHAnsi"/>
          <w:b/>
          <w:i/>
          <w:sz w:val="24"/>
          <w:szCs w:val="24"/>
          <w:vertAlign w:val="superscript"/>
        </w:rPr>
        <w:t> </w:t>
      </w:r>
      <w:r w:rsidRPr="00D95F81">
        <w:rPr>
          <w:rFonts w:eastAsia="Times New Roman" w:cstheme="minorHAnsi"/>
          <w:b/>
          <w:i/>
          <w:sz w:val="24"/>
          <w:szCs w:val="24"/>
        </w:rPr>
        <w:t>Yet their voice goes out into all the earth, their words to the ends of the world.</w:t>
      </w:r>
      <w:r w:rsidRPr="00D95F81">
        <w:rPr>
          <w:rFonts w:eastAsia="Times New Roman" w:cstheme="minorHAnsi"/>
          <w:b/>
          <w:i/>
          <w:sz w:val="24"/>
          <w:szCs w:val="24"/>
        </w:rPr>
        <w:br/>
        <w:t>In the heavens God has pitched a tent for the sun.    It is like a bridegroom coming out of his chamber, like a champion rejoicing to run his course.</w:t>
      </w:r>
    </w:p>
    <w:p w14:paraId="19C016A6" w14:textId="77777777" w:rsidR="009464D5" w:rsidRPr="005822DB" w:rsidRDefault="009464D5" w:rsidP="009464D5">
      <w:pPr>
        <w:ind w:firstLine="720"/>
        <w:jc w:val="both"/>
        <w:rPr>
          <w:sz w:val="24"/>
          <w:szCs w:val="24"/>
        </w:rPr>
      </w:pPr>
      <w:r>
        <w:rPr>
          <w:sz w:val="24"/>
          <w:szCs w:val="24"/>
        </w:rPr>
        <w:t>I had the great privilege of witnessing the birth of my second grandchild this week.</w:t>
      </w:r>
      <w:r w:rsidRPr="00DF5ED4">
        <w:rPr>
          <w:sz w:val="24"/>
          <w:szCs w:val="24"/>
        </w:rPr>
        <w:t xml:space="preserve"> </w:t>
      </w:r>
      <w:r>
        <w:rPr>
          <w:sz w:val="24"/>
          <w:szCs w:val="24"/>
        </w:rPr>
        <w:t xml:space="preserve">I wept with joy as she took her first breath of air, and marveled at her tiny body knit together by the Lord Jesus-- in the womb of my firstborn.  How miraculous, majestic and wonderful is God’s workmanship. To put it another way, stamped into the DNA of each one of us is the beauty of the Lord. The apostle Paul described this in </w:t>
      </w:r>
      <w:r w:rsidRPr="00FD00A7">
        <w:rPr>
          <w:sz w:val="24"/>
          <w:szCs w:val="24"/>
        </w:rPr>
        <w:t>Ephesians 2:10 (NASB)</w:t>
      </w:r>
      <w:r>
        <w:rPr>
          <w:b/>
          <w:i/>
          <w:sz w:val="24"/>
          <w:szCs w:val="24"/>
        </w:rPr>
        <w:t xml:space="preserve"> </w:t>
      </w:r>
      <w:r>
        <w:rPr>
          <w:sz w:val="24"/>
          <w:szCs w:val="24"/>
        </w:rPr>
        <w:t>“</w:t>
      </w:r>
      <w:r w:rsidRPr="00AA1C85">
        <w:rPr>
          <w:b/>
          <w:i/>
          <w:sz w:val="24"/>
          <w:szCs w:val="24"/>
        </w:rPr>
        <w:t>For we are His workmanship, created in Christ Jesus for good works, which God prepared beforehand so that we would walk in them.</w:t>
      </w:r>
      <w:r>
        <w:rPr>
          <w:b/>
          <w:i/>
          <w:sz w:val="24"/>
          <w:szCs w:val="24"/>
        </w:rPr>
        <w:t>”</w:t>
      </w:r>
    </w:p>
    <w:p w14:paraId="7931A75B" w14:textId="77777777" w:rsidR="009464D5" w:rsidRDefault="009464D5" w:rsidP="009464D5">
      <w:pPr>
        <w:ind w:firstLine="720"/>
        <w:jc w:val="both"/>
        <w:rPr>
          <w:sz w:val="24"/>
          <w:szCs w:val="24"/>
        </w:rPr>
      </w:pPr>
      <w:r>
        <w:rPr>
          <w:sz w:val="24"/>
          <w:szCs w:val="24"/>
        </w:rPr>
        <w:t xml:space="preserve"> There is </w:t>
      </w:r>
      <w:r w:rsidRPr="0077235F">
        <w:rPr>
          <w:sz w:val="24"/>
          <w:szCs w:val="24"/>
        </w:rPr>
        <w:t xml:space="preserve">a treasure to unpack in </w:t>
      </w:r>
      <w:r w:rsidR="00A17325">
        <w:rPr>
          <w:sz w:val="24"/>
          <w:szCs w:val="24"/>
        </w:rPr>
        <w:t>that verse, a masterpiece</w:t>
      </w:r>
      <w:r w:rsidRPr="0077235F">
        <w:rPr>
          <w:sz w:val="24"/>
          <w:szCs w:val="24"/>
        </w:rPr>
        <w:t xml:space="preserve"> to be exact</w:t>
      </w:r>
      <w:r>
        <w:rPr>
          <w:sz w:val="24"/>
          <w:szCs w:val="24"/>
        </w:rPr>
        <w:t>,</w:t>
      </w:r>
      <w:r w:rsidRPr="0077235F">
        <w:rPr>
          <w:sz w:val="24"/>
          <w:szCs w:val="24"/>
        </w:rPr>
        <w:t xml:space="preserve"> begin</w:t>
      </w:r>
      <w:r>
        <w:rPr>
          <w:sz w:val="24"/>
          <w:szCs w:val="24"/>
        </w:rPr>
        <w:t>ning</w:t>
      </w:r>
      <w:r w:rsidRPr="0077235F">
        <w:rPr>
          <w:sz w:val="24"/>
          <w:szCs w:val="24"/>
        </w:rPr>
        <w:t xml:space="preserve"> with the words “</w:t>
      </w:r>
      <w:r w:rsidR="00FD00A7">
        <w:rPr>
          <w:sz w:val="24"/>
          <w:szCs w:val="24"/>
        </w:rPr>
        <w:t>His workmanship</w:t>
      </w:r>
      <w:r w:rsidRPr="0077235F">
        <w:rPr>
          <w:sz w:val="24"/>
          <w:szCs w:val="24"/>
        </w:rPr>
        <w:t xml:space="preserve">”. </w:t>
      </w:r>
      <w:r>
        <w:rPr>
          <w:sz w:val="24"/>
          <w:szCs w:val="24"/>
        </w:rPr>
        <w:t xml:space="preserve"> The word </w:t>
      </w:r>
      <w:r w:rsidR="00FD00A7">
        <w:rPr>
          <w:sz w:val="24"/>
          <w:szCs w:val="24"/>
        </w:rPr>
        <w:t>“</w:t>
      </w:r>
      <w:r>
        <w:rPr>
          <w:sz w:val="24"/>
          <w:szCs w:val="24"/>
        </w:rPr>
        <w:t>workmanship</w:t>
      </w:r>
      <w:r w:rsidR="00FD00A7">
        <w:rPr>
          <w:sz w:val="24"/>
          <w:szCs w:val="24"/>
        </w:rPr>
        <w:t>”</w:t>
      </w:r>
      <w:r>
        <w:rPr>
          <w:sz w:val="24"/>
          <w:szCs w:val="24"/>
        </w:rPr>
        <w:t xml:space="preserve"> in Greek is </w:t>
      </w:r>
      <w:r w:rsidR="00FD00A7" w:rsidRPr="00FD00A7">
        <w:rPr>
          <w:i/>
          <w:sz w:val="24"/>
          <w:szCs w:val="24"/>
        </w:rPr>
        <w:t>p</w:t>
      </w:r>
      <w:r w:rsidRPr="00FD00A7">
        <w:rPr>
          <w:i/>
          <w:sz w:val="24"/>
          <w:szCs w:val="24"/>
        </w:rPr>
        <w:t>oiema</w:t>
      </w:r>
      <w:r>
        <w:rPr>
          <w:sz w:val="24"/>
          <w:szCs w:val="24"/>
        </w:rPr>
        <w:t>. We get our English word poem from this word; therefore we could paraphrase this verse as</w:t>
      </w:r>
      <w:r w:rsidR="00FD00A7">
        <w:rPr>
          <w:sz w:val="24"/>
          <w:szCs w:val="24"/>
        </w:rPr>
        <w:t>,</w:t>
      </w:r>
      <w:r>
        <w:rPr>
          <w:sz w:val="24"/>
          <w:szCs w:val="24"/>
        </w:rPr>
        <w:t xml:space="preserve"> We are God’s poem.</w:t>
      </w:r>
      <w:r w:rsidRPr="0077235F">
        <w:rPr>
          <w:sz w:val="24"/>
          <w:szCs w:val="24"/>
        </w:rPr>
        <w:t xml:space="preserve"> The first time we find the word “work” in the Bible is in </w:t>
      </w:r>
      <w:r w:rsidR="009C5C6F">
        <w:rPr>
          <w:sz w:val="24"/>
          <w:szCs w:val="24"/>
        </w:rPr>
        <w:t>Genesis.</w:t>
      </w:r>
      <w:r w:rsidRPr="0077235F">
        <w:rPr>
          <w:sz w:val="24"/>
          <w:szCs w:val="24"/>
        </w:rPr>
        <w:t xml:space="preserve"> </w:t>
      </w:r>
      <w:r w:rsidR="009C5C6F">
        <w:rPr>
          <w:sz w:val="24"/>
          <w:szCs w:val="24"/>
        </w:rPr>
        <w:t xml:space="preserve"> After each creation He declared</w:t>
      </w:r>
      <w:r w:rsidR="00D85295">
        <w:rPr>
          <w:sz w:val="24"/>
          <w:szCs w:val="24"/>
        </w:rPr>
        <w:t>,</w:t>
      </w:r>
      <w:r w:rsidR="009C5C6F">
        <w:rPr>
          <w:sz w:val="24"/>
          <w:szCs w:val="24"/>
        </w:rPr>
        <w:t xml:space="preserve"> “It is </w:t>
      </w:r>
      <w:r w:rsidR="005540BF">
        <w:rPr>
          <w:sz w:val="24"/>
          <w:szCs w:val="24"/>
        </w:rPr>
        <w:t>g</w:t>
      </w:r>
      <w:r w:rsidR="009C5C6F">
        <w:rPr>
          <w:sz w:val="24"/>
          <w:szCs w:val="24"/>
        </w:rPr>
        <w:t xml:space="preserve">ood.” The word of God is full of passages that tell us of His tender care and concern for all His creatures. </w:t>
      </w:r>
      <w:r w:rsidRPr="0077235F">
        <w:rPr>
          <w:sz w:val="24"/>
          <w:szCs w:val="24"/>
        </w:rPr>
        <w:t xml:space="preserve"> </w:t>
      </w:r>
      <w:r w:rsidR="00FD00A7">
        <w:rPr>
          <w:sz w:val="24"/>
          <w:szCs w:val="24"/>
        </w:rPr>
        <w:t>W</w:t>
      </w:r>
      <w:r w:rsidRPr="0077235F">
        <w:rPr>
          <w:sz w:val="24"/>
          <w:szCs w:val="24"/>
        </w:rPr>
        <w:t>hen He created Adam</w:t>
      </w:r>
      <w:r>
        <w:rPr>
          <w:sz w:val="24"/>
          <w:szCs w:val="24"/>
        </w:rPr>
        <w:t xml:space="preserve"> and Eve, in </w:t>
      </w:r>
      <w:r w:rsidRPr="009C5C6F">
        <w:rPr>
          <w:b/>
          <w:i/>
          <w:sz w:val="24"/>
          <w:szCs w:val="24"/>
        </w:rPr>
        <w:t>His image</w:t>
      </w:r>
      <w:r>
        <w:rPr>
          <w:sz w:val="24"/>
          <w:szCs w:val="24"/>
        </w:rPr>
        <w:t>, He said, “I</w:t>
      </w:r>
      <w:r w:rsidRPr="0077235F">
        <w:rPr>
          <w:sz w:val="24"/>
          <w:szCs w:val="24"/>
        </w:rPr>
        <w:t>t is</w:t>
      </w:r>
      <w:r w:rsidR="00FD00A7">
        <w:rPr>
          <w:sz w:val="24"/>
          <w:szCs w:val="24"/>
        </w:rPr>
        <w:t xml:space="preserve"> </w:t>
      </w:r>
      <w:r w:rsidR="00FD00A7" w:rsidRPr="00FD00A7">
        <w:rPr>
          <w:i/>
          <w:sz w:val="24"/>
          <w:szCs w:val="24"/>
        </w:rPr>
        <w:t>very good</w:t>
      </w:r>
      <w:r w:rsidRPr="0077235F">
        <w:rPr>
          <w:sz w:val="24"/>
          <w:szCs w:val="24"/>
        </w:rPr>
        <w:t>.</w:t>
      </w:r>
      <w:r w:rsidR="009C5C6F">
        <w:rPr>
          <w:sz w:val="24"/>
          <w:szCs w:val="24"/>
        </w:rPr>
        <w:t xml:space="preserve"> (Genesis 1:25)</w:t>
      </w:r>
      <w:r w:rsidRPr="0077235F">
        <w:rPr>
          <w:sz w:val="24"/>
          <w:szCs w:val="24"/>
        </w:rPr>
        <w:t xml:space="preserve"> </w:t>
      </w:r>
      <w:r>
        <w:rPr>
          <w:sz w:val="24"/>
          <w:szCs w:val="24"/>
        </w:rPr>
        <w:t xml:space="preserve"> God doesn’t make mistakes! </w:t>
      </w:r>
      <w:r w:rsidRPr="0077235F">
        <w:rPr>
          <w:sz w:val="24"/>
          <w:szCs w:val="24"/>
        </w:rPr>
        <w:t xml:space="preserve"> </w:t>
      </w:r>
      <w:r>
        <w:rPr>
          <w:sz w:val="24"/>
          <w:szCs w:val="24"/>
        </w:rPr>
        <w:t>W</w:t>
      </w:r>
      <w:r w:rsidRPr="00DF5ED4">
        <w:rPr>
          <w:sz w:val="24"/>
          <w:szCs w:val="24"/>
        </w:rPr>
        <w:t>e are</w:t>
      </w:r>
      <w:r>
        <w:rPr>
          <w:sz w:val="24"/>
          <w:szCs w:val="24"/>
        </w:rPr>
        <w:t xml:space="preserve"> stamped with His image, and it is</w:t>
      </w:r>
      <w:r w:rsidRPr="00DF5ED4">
        <w:rPr>
          <w:sz w:val="24"/>
          <w:szCs w:val="24"/>
        </w:rPr>
        <w:t xml:space="preserve"> His image in us where we find our </w:t>
      </w:r>
      <w:r>
        <w:rPr>
          <w:sz w:val="24"/>
          <w:szCs w:val="24"/>
        </w:rPr>
        <w:t xml:space="preserve">true beauty and worth. </w:t>
      </w:r>
      <w:r w:rsidRPr="00345EB7">
        <w:rPr>
          <w:sz w:val="24"/>
          <w:szCs w:val="24"/>
        </w:rPr>
        <w:t>What we think about God will affect every aspect of life including our identity and self-worth.  Sin has so marred us</w:t>
      </w:r>
      <w:r>
        <w:rPr>
          <w:sz w:val="24"/>
          <w:szCs w:val="24"/>
        </w:rPr>
        <w:t xml:space="preserve"> that we can no longer see our God or comprehend who we were made to be. The more I see myself through the loving eyes of my </w:t>
      </w:r>
      <w:r w:rsidR="009C5C6F">
        <w:rPr>
          <w:sz w:val="24"/>
          <w:szCs w:val="24"/>
        </w:rPr>
        <w:t>C</w:t>
      </w:r>
      <w:r>
        <w:rPr>
          <w:sz w:val="24"/>
          <w:szCs w:val="24"/>
        </w:rPr>
        <w:t>reator and King</w:t>
      </w:r>
      <w:r w:rsidR="009C5C6F">
        <w:rPr>
          <w:sz w:val="24"/>
          <w:szCs w:val="24"/>
        </w:rPr>
        <w:t>, the more</w:t>
      </w:r>
      <w:r>
        <w:rPr>
          <w:sz w:val="24"/>
          <w:szCs w:val="24"/>
        </w:rPr>
        <w:t xml:space="preserve"> I find real emotional healing. Nevertheless, I am still struggling under the loving hands of the Potter as He deals with my wounds and turn</w:t>
      </w:r>
      <w:r w:rsidR="009C5C6F">
        <w:rPr>
          <w:sz w:val="24"/>
          <w:szCs w:val="24"/>
        </w:rPr>
        <w:t>s</w:t>
      </w:r>
      <w:r>
        <w:rPr>
          <w:sz w:val="24"/>
          <w:szCs w:val="24"/>
        </w:rPr>
        <w:t xml:space="preserve"> them into beauty marks. </w:t>
      </w:r>
      <w:r w:rsidRPr="00345EB7">
        <w:rPr>
          <w:sz w:val="24"/>
          <w:szCs w:val="24"/>
        </w:rPr>
        <w:t xml:space="preserve"> </w:t>
      </w:r>
    </w:p>
    <w:p w14:paraId="00EE5216" w14:textId="77777777" w:rsidR="009464D5" w:rsidRPr="001B04A1" w:rsidRDefault="009464D5" w:rsidP="009464D5">
      <w:pPr>
        <w:ind w:firstLine="720"/>
        <w:jc w:val="center"/>
        <w:rPr>
          <w:b/>
          <w:sz w:val="28"/>
          <w:szCs w:val="28"/>
        </w:rPr>
      </w:pPr>
      <w:r>
        <w:rPr>
          <w:b/>
          <w:sz w:val="28"/>
          <w:szCs w:val="28"/>
        </w:rPr>
        <w:t xml:space="preserve">The King is Enthralled </w:t>
      </w:r>
      <w:r w:rsidR="007668CC">
        <w:rPr>
          <w:b/>
          <w:sz w:val="28"/>
          <w:szCs w:val="28"/>
        </w:rPr>
        <w:t>w</w:t>
      </w:r>
      <w:r>
        <w:rPr>
          <w:b/>
          <w:sz w:val="28"/>
          <w:szCs w:val="28"/>
        </w:rPr>
        <w:t>ith Your Beauty</w:t>
      </w:r>
    </w:p>
    <w:p w14:paraId="51CFCB91" w14:textId="77777777" w:rsidR="009464D5" w:rsidRDefault="009464D5" w:rsidP="009464D5">
      <w:pPr>
        <w:jc w:val="both"/>
        <w:rPr>
          <w:sz w:val="24"/>
          <w:szCs w:val="24"/>
        </w:rPr>
      </w:pPr>
      <w:r w:rsidRPr="00EA6B87">
        <w:rPr>
          <w:sz w:val="24"/>
          <w:szCs w:val="24"/>
        </w:rPr>
        <w:t xml:space="preserve">  </w:t>
      </w:r>
      <w:r w:rsidRPr="00EA6B87">
        <w:rPr>
          <w:sz w:val="24"/>
          <w:szCs w:val="24"/>
        </w:rPr>
        <w:tab/>
        <w:t xml:space="preserve"> For thirteen years of </w:t>
      </w:r>
      <w:r w:rsidR="009C5C6F">
        <w:rPr>
          <w:sz w:val="24"/>
          <w:szCs w:val="24"/>
        </w:rPr>
        <w:t xml:space="preserve">my </w:t>
      </w:r>
      <w:r w:rsidRPr="00EA6B87">
        <w:rPr>
          <w:sz w:val="24"/>
          <w:szCs w:val="24"/>
        </w:rPr>
        <w:t>married life</w:t>
      </w:r>
      <w:r>
        <w:rPr>
          <w:sz w:val="24"/>
          <w:szCs w:val="24"/>
        </w:rPr>
        <w:t>,</w:t>
      </w:r>
      <w:r w:rsidRPr="00EA6B87">
        <w:rPr>
          <w:sz w:val="24"/>
          <w:szCs w:val="24"/>
        </w:rPr>
        <w:t xml:space="preserve"> I was alone in my faith, and </w:t>
      </w:r>
      <w:r w:rsidR="009C5C6F">
        <w:rPr>
          <w:sz w:val="24"/>
          <w:szCs w:val="24"/>
        </w:rPr>
        <w:t xml:space="preserve">I was </w:t>
      </w:r>
      <w:r w:rsidRPr="00EA6B87">
        <w:rPr>
          <w:sz w:val="24"/>
          <w:szCs w:val="24"/>
        </w:rPr>
        <w:t>also</w:t>
      </w:r>
      <w:r>
        <w:rPr>
          <w:sz w:val="24"/>
          <w:szCs w:val="24"/>
        </w:rPr>
        <w:t xml:space="preserve"> often</w:t>
      </w:r>
      <w:r w:rsidRPr="00EA6B87">
        <w:rPr>
          <w:sz w:val="24"/>
          <w:szCs w:val="24"/>
        </w:rPr>
        <w:t xml:space="preserve"> home alone with our children because my husband traveled for his work.  This is how Art provided for our family</w:t>
      </w:r>
      <w:r w:rsidR="00F210E1">
        <w:rPr>
          <w:sz w:val="24"/>
          <w:szCs w:val="24"/>
        </w:rPr>
        <w:t>.</w:t>
      </w:r>
      <w:r w:rsidRPr="00EA6B87">
        <w:rPr>
          <w:sz w:val="24"/>
          <w:szCs w:val="24"/>
        </w:rPr>
        <w:t xml:space="preserve"> In those years</w:t>
      </w:r>
      <w:r>
        <w:rPr>
          <w:sz w:val="24"/>
          <w:szCs w:val="24"/>
        </w:rPr>
        <w:t>,</w:t>
      </w:r>
      <w:r w:rsidRPr="00EA6B87">
        <w:rPr>
          <w:sz w:val="24"/>
          <w:szCs w:val="24"/>
        </w:rPr>
        <w:t xml:space="preserve"> I was lonely, but never alone. During this time</w:t>
      </w:r>
      <w:r>
        <w:rPr>
          <w:sz w:val="24"/>
          <w:szCs w:val="24"/>
        </w:rPr>
        <w:t>,</w:t>
      </w:r>
      <w:r w:rsidRPr="00EA6B87">
        <w:rPr>
          <w:sz w:val="24"/>
          <w:szCs w:val="24"/>
        </w:rPr>
        <w:t xml:space="preserve"> there were several occasions when the Lord revealed Himself to me as my Husband. (Isaiah 54:5-13) It amazes me that the Lord God Almighty would care for me at all, much less make Himself known to me personally. Salvation is a personal intimate relationship with God. He has walked the recesses of our hearts and our minds. He sees us and He k</w:t>
      </w:r>
      <w:r>
        <w:rPr>
          <w:sz w:val="24"/>
          <w:szCs w:val="24"/>
        </w:rPr>
        <w:t>nows us better than we know ourselves</w:t>
      </w:r>
      <w:r w:rsidRPr="00EA6B87">
        <w:rPr>
          <w:sz w:val="24"/>
          <w:szCs w:val="24"/>
        </w:rPr>
        <w:t xml:space="preserve">. </w:t>
      </w:r>
      <w:r>
        <w:rPr>
          <w:sz w:val="24"/>
          <w:szCs w:val="24"/>
        </w:rPr>
        <w:t>(Hebrew 4:12-14, Psalms 139:1-16</w:t>
      </w:r>
      <w:r w:rsidRPr="00EA6B87">
        <w:rPr>
          <w:sz w:val="24"/>
          <w:szCs w:val="24"/>
        </w:rPr>
        <w:t xml:space="preserve">) </w:t>
      </w:r>
    </w:p>
    <w:p w14:paraId="2BC14EA6" w14:textId="77777777" w:rsidR="009464D5" w:rsidRDefault="009464D5" w:rsidP="009464D5">
      <w:pPr>
        <w:ind w:firstLine="720"/>
        <w:jc w:val="both"/>
        <w:rPr>
          <w:sz w:val="24"/>
          <w:szCs w:val="24"/>
        </w:rPr>
      </w:pPr>
      <w:r w:rsidRPr="00EA6B87">
        <w:rPr>
          <w:sz w:val="24"/>
          <w:szCs w:val="24"/>
        </w:rPr>
        <w:t>One night</w:t>
      </w:r>
      <w:r w:rsidR="007668CC">
        <w:rPr>
          <w:sz w:val="24"/>
          <w:szCs w:val="24"/>
        </w:rPr>
        <w:t>,</w:t>
      </w:r>
      <w:r w:rsidRPr="00EA6B87">
        <w:rPr>
          <w:sz w:val="24"/>
          <w:szCs w:val="24"/>
        </w:rPr>
        <w:t xml:space="preserve"> when Art was gone, I ask</w:t>
      </w:r>
      <w:r>
        <w:rPr>
          <w:sz w:val="24"/>
          <w:szCs w:val="24"/>
        </w:rPr>
        <w:t>ed</w:t>
      </w:r>
      <w:r w:rsidRPr="00EA6B87">
        <w:rPr>
          <w:sz w:val="24"/>
          <w:szCs w:val="24"/>
        </w:rPr>
        <w:t xml:space="preserve"> the Lord to speak to me through His Word</w:t>
      </w:r>
      <w:r w:rsidR="007668CC">
        <w:rPr>
          <w:sz w:val="24"/>
          <w:szCs w:val="24"/>
        </w:rPr>
        <w:t>;</w:t>
      </w:r>
      <w:r w:rsidRPr="00EA6B87">
        <w:rPr>
          <w:sz w:val="24"/>
          <w:szCs w:val="24"/>
        </w:rPr>
        <w:t xml:space="preserve"> even if it </w:t>
      </w:r>
      <w:r>
        <w:rPr>
          <w:sz w:val="24"/>
          <w:szCs w:val="24"/>
        </w:rPr>
        <w:t xml:space="preserve">was </w:t>
      </w:r>
      <w:r w:rsidRPr="00EA6B87">
        <w:rPr>
          <w:sz w:val="24"/>
          <w:szCs w:val="24"/>
        </w:rPr>
        <w:t>a rebuke</w:t>
      </w:r>
      <w:r w:rsidR="00A605AE">
        <w:rPr>
          <w:sz w:val="24"/>
          <w:szCs w:val="24"/>
        </w:rPr>
        <w:t>,</w:t>
      </w:r>
      <w:r w:rsidRPr="00EA6B87">
        <w:rPr>
          <w:sz w:val="24"/>
          <w:szCs w:val="24"/>
        </w:rPr>
        <w:t xml:space="preserve"> I just wanted to hear His voice. I got into bed and opened my Bible to where ever He would lead me</w:t>
      </w:r>
      <w:r w:rsidR="008C63A7">
        <w:rPr>
          <w:sz w:val="24"/>
          <w:szCs w:val="24"/>
        </w:rPr>
        <w:t xml:space="preserve"> (</w:t>
      </w:r>
      <w:r w:rsidRPr="00EA6B87">
        <w:rPr>
          <w:sz w:val="24"/>
          <w:szCs w:val="24"/>
        </w:rPr>
        <w:t>not my normal practice</w:t>
      </w:r>
      <w:r w:rsidR="008C63A7">
        <w:rPr>
          <w:sz w:val="24"/>
          <w:szCs w:val="24"/>
        </w:rPr>
        <w:t>)</w:t>
      </w:r>
      <w:r w:rsidRPr="00EA6B87">
        <w:rPr>
          <w:sz w:val="24"/>
          <w:szCs w:val="24"/>
        </w:rPr>
        <w:t>, and my eyes fel</w:t>
      </w:r>
      <w:r>
        <w:rPr>
          <w:sz w:val="24"/>
          <w:szCs w:val="24"/>
        </w:rPr>
        <w:t>l on the words of Psalms 45:10</w:t>
      </w:r>
      <w:r w:rsidR="008C63A7">
        <w:rPr>
          <w:sz w:val="24"/>
          <w:szCs w:val="24"/>
        </w:rPr>
        <w:t>. This was a passage I had never seen</w:t>
      </w:r>
      <w:r>
        <w:rPr>
          <w:sz w:val="24"/>
          <w:szCs w:val="24"/>
        </w:rPr>
        <w:t xml:space="preserve"> before. </w:t>
      </w:r>
      <w:r w:rsidRPr="00EA6B87">
        <w:rPr>
          <w:sz w:val="24"/>
          <w:szCs w:val="24"/>
        </w:rPr>
        <w:t xml:space="preserve"> I was so surprised to hear Him say</w:t>
      </w:r>
      <w:r>
        <w:rPr>
          <w:sz w:val="24"/>
          <w:szCs w:val="24"/>
        </w:rPr>
        <w:t xml:space="preserve">, </w:t>
      </w:r>
      <w:r w:rsidRPr="00EA6B87">
        <w:rPr>
          <w:sz w:val="24"/>
          <w:szCs w:val="24"/>
        </w:rPr>
        <w:t>“</w:t>
      </w:r>
      <w:r w:rsidRPr="00C35E93">
        <w:rPr>
          <w:b/>
          <w:i/>
          <w:sz w:val="24"/>
          <w:szCs w:val="24"/>
        </w:rPr>
        <w:t>Listen</w:t>
      </w:r>
      <w:r>
        <w:rPr>
          <w:b/>
          <w:i/>
          <w:sz w:val="24"/>
          <w:szCs w:val="24"/>
        </w:rPr>
        <w:t>,</w:t>
      </w:r>
      <w:r w:rsidRPr="00EA6B87">
        <w:rPr>
          <w:b/>
          <w:i/>
          <w:sz w:val="24"/>
          <w:szCs w:val="24"/>
        </w:rPr>
        <w:t xml:space="preserve"> O daughter, consider and give ear: Forget your people and your father’s house.”  </w:t>
      </w:r>
      <w:r w:rsidRPr="00EA6B87">
        <w:rPr>
          <w:sz w:val="24"/>
          <w:szCs w:val="24"/>
        </w:rPr>
        <w:t>I</w:t>
      </w:r>
      <w:r w:rsidRPr="00EA6B87">
        <w:rPr>
          <w:b/>
          <w:i/>
          <w:sz w:val="24"/>
          <w:szCs w:val="24"/>
        </w:rPr>
        <w:t xml:space="preserve"> </w:t>
      </w:r>
      <w:r w:rsidRPr="00753A9A">
        <w:rPr>
          <w:sz w:val="24"/>
          <w:szCs w:val="24"/>
        </w:rPr>
        <w:t>was</w:t>
      </w:r>
      <w:r w:rsidRPr="00EA6B87">
        <w:rPr>
          <w:b/>
          <w:i/>
          <w:sz w:val="24"/>
          <w:szCs w:val="24"/>
        </w:rPr>
        <w:t xml:space="preserve"> </w:t>
      </w:r>
      <w:r w:rsidRPr="00EA6B87">
        <w:rPr>
          <w:sz w:val="24"/>
          <w:szCs w:val="24"/>
        </w:rPr>
        <w:t>all</w:t>
      </w:r>
      <w:r w:rsidRPr="00EA6B87">
        <w:rPr>
          <w:b/>
          <w:i/>
          <w:sz w:val="24"/>
          <w:szCs w:val="24"/>
        </w:rPr>
        <w:t xml:space="preserve"> </w:t>
      </w:r>
      <w:r w:rsidRPr="00EA6B87">
        <w:rPr>
          <w:sz w:val="24"/>
          <w:szCs w:val="24"/>
        </w:rPr>
        <w:t>ears</w:t>
      </w:r>
      <w:r w:rsidRPr="00EA6B87">
        <w:rPr>
          <w:b/>
          <w:i/>
          <w:sz w:val="24"/>
          <w:szCs w:val="24"/>
        </w:rPr>
        <w:t xml:space="preserve"> </w:t>
      </w:r>
      <w:r w:rsidRPr="00EA6B87">
        <w:rPr>
          <w:sz w:val="24"/>
          <w:szCs w:val="24"/>
        </w:rPr>
        <w:t>until</w:t>
      </w:r>
      <w:r w:rsidRPr="00EA6B87">
        <w:rPr>
          <w:b/>
          <w:i/>
          <w:sz w:val="24"/>
          <w:szCs w:val="24"/>
        </w:rPr>
        <w:t xml:space="preserve"> </w:t>
      </w:r>
      <w:r w:rsidRPr="00EA6B87">
        <w:rPr>
          <w:sz w:val="24"/>
          <w:szCs w:val="24"/>
        </w:rPr>
        <w:t>I</w:t>
      </w:r>
      <w:r w:rsidRPr="00EA6B87">
        <w:rPr>
          <w:b/>
          <w:i/>
          <w:sz w:val="24"/>
          <w:szCs w:val="24"/>
        </w:rPr>
        <w:t xml:space="preserve"> </w:t>
      </w:r>
      <w:r w:rsidRPr="00EA6B87">
        <w:rPr>
          <w:sz w:val="24"/>
          <w:szCs w:val="24"/>
        </w:rPr>
        <w:t>read</w:t>
      </w:r>
      <w:r w:rsidRPr="00EA6B87">
        <w:rPr>
          <w:b/>
          <w:i/>
          <w:sz w:val="24"/>
          <w:szCs w:val="24"/>
        </w:rPr>
        <w:t xml:space="preserve"> </w:t>
      </w:r>
      <w:r w:rsidRPr="00EA6B87">
        <w:rPr>
          <w:sz w:val="24"/>
          <w:szCs w:val="24"/>
        </w:rPr>
        <w:t>the</w:t>
      </w:r>
      <w:r w:rsidRPr="00EA6B87">
        <w:rPr>
          <w:b/>
          <w:i/>
          <w:sz w:val="24"/>
          <w:szCs w:val="24"/>
        </w:rPr>
        <w:t xml:space="preserve"> </w:t>
      </w:r>
      <w:r w:rsidRPr="00EA6B87">
        <w:rPr>
          <w:sz w:val="24"/>
          <w:szCs w:val="24"/>
        </w:rPr>
        <w:t>next</w:t>
      </w:r>
      <w:r w:rsidRPr="00EA6B87">
        <w:rPr>
          <w:b/>
          <w:i/>
          <w:sz w:val="24"/>
          <w:szCs w:val="24"/>
        </w:rPr>
        <w:t xml:space="preserve"> </w:t>
      </w:r>
      <w:r w:rsidRPr="00EA6B87">
        <w:rPr>
          <w:sz w:val="24"/>
          <w:szCs w:val="24"/>
        </w:rPr>
        <w:t>words</w:t>
      </w:r>
      <w:r w:rsidRPr="00EA6B87">
        <w:rPr>
          <w:b/>
          <w:i/>
          <w:sz w:val="24"/>
          <w:szCs w:val="24"/>
        </w:rPr>
        <w:t xml:space="preserve"> </w:t>
      </w:r>
      <w:r w:rsidRPr="00EA6B87">
        <w:rPr>
          <w:sz w:val="24"/>
          <w:szCs w:val="24"/>
        </w:rPr>
        <w:t>in</w:t>
      </w:r>
      <w:r w:rsidRPr="00EA6B87">
        <w:rPr>
          <w:b/>
          <w:i/>
          <w:sz w:val="24"/>
          <w:szCs w:val="24"/>
        </w:rPr>
        <w:t xml:space="preserve"> </w:t>
      </w:r>
      <w:r w:rsidRPr="00EA6B87">
        <w:rPr>
          <w:sz w:val="24"/>
          <w:szCs w:val="24"/>
        </w:rPr>
        <w:t>my</w:t>
      </w:r>
      <w:r w:rsidRPr="00EA6B87">
        <w:rPr>
          <w:b/>
          <w:i/>
          <w:sz w:val="24"/>
          <w:szCs w:val="24"/>
        </w:rPr>
        <w:t xml:space="preserve"> </w:t>
      </w:r>
      <w:r w:rsidRPr="00EA6B87">
        <w:rPr>
          <w:sz w:val="24"/>
          <w:szCs w:val="24"/>
        </w:rPr>
        <w:t>NIV</w:t>
      </w:r>
      <w:r w:rsidRPr="00EA6B87">
        <w:rPr>
          <w:b/>
          <w:i/>
          <w:sz w:val="24"/>
          <w:szCs w:val="24"/>
        </w:rPr>
        <w:t xml:space="preserve"> </w:t>
      </w:r>
      <w:r w:rsidRPr="00EA6B87">
        <w:rPr>
          <w:sz w:val="24"/>
          <w:szCs w:val="24"/>
        </w:rPr>
        <w:t>Bible</w:t>
      </w:r>
      <w:r w:rsidRPr="00EA6B87">
        <w:rPr>
          <w:b/>
          <w:i/>
          <w:sz w:val="24"/>
          <w:szCs w:val="24"/>
        </w:rPr>
        <w:t>, “The Kin</w:t>
      </w:r>
      <w:r>
        <w:rPr>
          <w:b/>
          <w:i/>
          <w:sz w:val="24"/>
          <w:szCs w:val="24"/>
        </w:rPr>
        <w:t>g is enthralled with your beauty; honor him, for he is your Lord</w:t>
      </w:r>
      <w:r w:rsidRPr="00EA6B87">
        <w:rPr>
          <w:sz w:val="24"/>
          <w:szCs w:val="24"/>
        </w:rPr>
        <w:t>.” I looked around and said: “Lord</w:t>
      </w:r>
      <w:r>
        <w:rPr>
          <w:sz w:val="24"/>
          <w:szCs w:val="24"/>
        </w:rPr>
        <w:t>,</w:t>
      </w:r>
      <w:r w:rsidRPr="00EA6B87">
        <w:rPr>
          <w:sz w:val="24"/>
          <w:szCs w:val="24"/>
        </w:rPr>
        <w:t xml:space="preserve"> I ask</w:t>
      </w:r>
      <w:r>
        <w:rPr>
          <w:sz w:val="24"/>
          <w:szCs w:val="24"/>
        </w:rPr>
        <w:t>ed</w:t>
      </w:r>
      <w:r w:rsidRPr="00EA6B87">
        <w:rPr>
          <w:sz w:val="24"/>
          <w:szCs w:val="24"/>
        </w:rPr>
        <w:t xml:space="preserve"> you to speak to me</w:t>
      </w:r>
      <w:r>
        <w:rPr>
          <w:sz w:val="24"/>
          <w:szCs w:val="24"/>
        </w:rPr>
        <w:t>,</w:t>
      </w:r>
      <w:r w:rsidRPr="00EA6B87">
        <w:rPr>
          <w:sz w:val="24"/>
          <w:szCs w:val="24"/>
        </w:rPr>
        <w:t xml:space="preserve"> but who ar</w:t>
      </w:r>
      <w:r>
        <w:rPr>
          <w:sz w:val="24"/>
          <w:szCs w:val="24"/>
        </w:rPr>
        <w:t>e you talking to about beauty?”</w:t>
      </w:r>
      <w:r w:rsidRPr="00EA6B87">
        <w:rPr>
          <w:sz w:val="24"/>
          <w:szCs w:val="24"/>
        </w:rPr>
        <w:t xml:space="preserve"> How could He possibly be enthra</w:t>
      </w:r>
      <w:r>
        <w:rPr>
          <w:sz w:val="24"/>
          <w:szCs w:val="24"/>
        </w:rPr>
        <w:t xml:space="preserve">lled with my beauty? </w:t>
      </w:r>
    </w:p>
    <w:p w14:paraId="31F2F47F" w14:textId="77777777" w:rsidR="009464D5" w:rsidRDefault="009464D5" w:rsidP="009464D5">
      <w:pPr>
        <w:ind w:firstLine="720"/>
        <w:jc w:val="both"/>
        <w:rPr>
          <w:sz w:val="24"/>
          <w:szCs w:val="24"/>
        </w:rPr>
      </w:pPr>
      <w:r>
        <w:rPr>
          <w:sz w:val="24"/>
          <w:szCs w:val="24"/>
        </w:rPr>
        <w:t xml:space="preserve"> Jesus knows me intimately; He is well acquainted with the loathsome thoughts that run through my mind when I look into the mirror. I know this is nothing but the ugly sin of vanity, and yet I</w:t>
      </w:r>
      <w:r w:rsidRPr="00345EB7">
        <w:rPr>
          <w:sz w:val="24"/>
          <w:szCs w:val="24"/>
        </w:rPr>
        <w:t xml:space="preserve"> have struggled my whole li</w:t>
      </w:r>
      <w:r>
        <w:rPr>
          <w:sz w:val="24"/>
          <w:szCs w:val="24"/>
        </w:rPr>
        <w:t>fe these issues.</w:t>
      </w:r>
      <w:r w:rsidRPr="00EA6B87">
        <w:rPr>
          <w:sz w:val="24"/>
          <w:szCs w:val="24"/>
        </w:rPr>
        <w:t xml:space="preserve"> When I start to replay the record of my carnal mind titled “self–loathing”, I return to His Word</w:t>
      </w:r>
      <w:r>
        <w:rPr>
          <w:sz w:val="24"/>
          <w:szCs w:val="24"/>
        </w:rPr>
        <w:t>s</w:t>
      </w:r>
      <w:r w:rsidRPr="00EA6B87">
        <w:rPr>
          <w:sz w:val="24"/>
          <w:szCs w:val="24"/>
        </w:rPr>
        <w:t xml:space="preserve"> of life and I am reminded that I am fully known and completely loved and accepted by God</w:t>
      </w:r>
      <w:r>
        <w:rPr>
          <w:sz w:val="24"/>
          <w:szCs w:val="24"/>
        </w:rPr>
        <w:t>, just as I am.</w:t>
      </w:r>
    </w:p>
    <w:p w14:paraId="509A7CD5" w14:textId="77777777" w:rsidR="009464D5" w:rsidRDefault="009464D5" w:rsidP="009464D5">
      <w:pPr>
        <w:jc w:val="center"/>
        <w:rPr>
          <w:b/>
          <w:sz w:val="28"/>
          <w:szCs w:val="28"/>
        </w:rPr>
      </w:pPr>
      <w:r w:rsidRPr="001B07D5">
        <w:rPr>
          <w:b/>
          <w:sz w:val="28"/>
          <w:szCs w:val="28"/>
        </w:rPr>
        <w:t>Beauty is in the Eyes of the Beholder</w:t>
      </w:r>
    </w:p>
    <w:p w14:paraId="51B3E945" w14:textId="77777777" w:rsidR="007E2D5A" w:rsidRPr="007E2D5A" w:rsidRDefault="007E2D5A" w:rsidP="007E2D5A">
      <w:pPr>
        <w:pStyle w:val="Heading1"/>
        <w:shd w:val="clear" w:color="auto" w:fill="FFFFFF"/>
        <w:spacing w:before="0"/>
        <w:jc w:val="center"/>
        <w:rPr>
          <w:rFonts w:asciiTheme="minorHAnsi" w:hAnsiTheme="minorHAnsi" w:cstheme="minorHAnsi"/>
          <w:bCs w:val="0"/>
          <w:i/>
          <w:color w:val="000000"/>
          <w:sz w:val="24"/>
          <w:szCs w:val="24"/>
        </w:rPr>
      </w:pPr>
      <w:r w:rsidRPr="007E2D5A">
        <w:rPr>
          <w:rStyle w:val="passage-display-bcv"/>
          <w:rFonts w:asciiTheme="minorHAnsi" w:hAnsiTheme="minorHAnsi" w:cstheme="minorHAnsi"/>
          <w:bCs w:val="0"/>
          <w:i/>
          <w:color w:val="000000"/>
          <w:sz w:val="24"/>
          <w:szCs w:val="24"/>
        </w:rPr>
        <w:t>Psalm 139:14-16</w:t>
      </w:r>
      <w:r w:rsidRPr="007E2D5A">
        <w:rPr>
          <w:rStyle w:val="passage-display-version"/>
          <w:rFonts w:asciiTheme="minorHAnsi" w:hAnsiTheme="minorHAnsi" w:cstheme="minorHAnsi"/>
          <w:bCs w:val="0"/>
          <w:i/>
          <w:color w:val="000000"/>
          <w:sz w:val="24"/>
          <w:szCs w:val="24"/>
        </w:rPr>
        <w:t xml:space="preserve"> (NIV)</w:t>
      </w:r>
    </w:p>
    <w:p w14:paraId="7E08D980" w14:textId="77777777" w:rsidR="007E2D5A" w:rsidRPr="007E2D5A" w:rsidRDefault="007E2D5A" w:rsidP="007E2D5A">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7E2D5A">
        <w:rPr>
          <w:rStyle w:val="text"/>
          <w:rFonts w:asciiTheme="minorHAnsi" w:hAnsiTheme="minorHAnsi" w:cstheme="minorHAnsi"/>
          <w:b/>
          <w:bCs/>
          <w:i/>
          <w:color w:val="000000"/>
          <w:vertAlign w:val="superscript"/>
        </w:rPr>
        <w:t>14 </w:t>
      </w:r>
      <w:r w:rsidRPr="007E2D5A">
        <w:rPr>
          <w:rStyle w:val="text"/>
          <w:rFonts w:asciiTheme="minorHAnsi" w:hAnsiTheme="minorHAnsi" w:cstheme="minorHAnsi"/>
          <w:b/>
          <w:i/>
          <w:color w:val="000000"/>
        </w:rPr>
        <w:t>I praise you</w:t>
      </w:r>
      <w:r w:rsidRPr="007E2D5A">
        <w:rPr>
          <w:rStyle w:val="apple-converted-space"/>
          <w:rFonts w:asciiTheme="minorHAnsi" w:hAnsiTheme="minorHAnsi" w:cstheme="minorHAnsi"/>
          <w:b/>
          <w:i/>
          <w:color w:val="000000"/>
        </w:rPr>
        <w:t> </w:t>
      </w:r>
      <w:r w:rsidRPr="007E2D5A">
        <w:rPr>
          <w:rStyle w:val="text"/>
          <w:rFonts w:asciiTheme="minorHAnsi" w:hAnsiTheme="minorHAnsi" w:cstheme="minorHAnsi"/>
          <w:b/>
          <w:i/>
          <w:color w:val="000000"/>
        </w:rPr>
        <w:t>because I am fearfully and wonderfully made;</w:t>
      </w:r>
      <w:r w:rsidRPr="007E2D5A">
        <w:rPr>
          <w:rStyle w:val="indent-1-breaks"/>
          <w:rFonts w:asciiTheme="minorHAnsi" w:hAnsiTheme="minorHAnsi" w:cstheme="minorHAnsi"/>
          <w:b/>
          <w:i/>
          <w:color w:val="000000"/>
        </w:rPr>
        <w:t> </w:t>
      </w:r>
      <w:r w:rsidRPr="007E2D5A">
        <w:rPr>
          <w:rStyle w:val="text"/>
          <w:rFonts w:asciiTheme="minorHAnsi" w:hAnsiTheme="minorHAnsi" w:cstheme="minorHAnsi"/>
          <w:b/>
          <w:i/>
          <w:color w:val="000000"/>
        </w:rPr>
        <w:t>your works are wonderful,</w:t>
      </w:r>
      <w:r w:rsidRPr="007E2D5A">
        <w:rPr>
          <w:rFonts w:asciiTheme="minorHAnsi" w:hAnsiTheme="minorHAnsi" w:cstheme="minorHAnsi"/>
          <w:b/>
          <w:i/>
          <w:color w:val="000000"/>
        </w:rPr>
        <w:br/>
      </w:r>
      <w:r w:rsidRPr="007E2D5A">
        <w:rPr>
          <w:rStyle w:val="indent-1-breaks"/>
          <w:rFonts w:asciiTheme="minorHAnsi" w:hAnsiTheme="minorHAnsi" w:cstheme="minorHAnsi"/>
          <w:b/>
          <w:i/>
          <w:color w:val="000000"/>
        </w:rPr>
        <w:t>    </w:t>
      </w:r>
      <w:r w:rsidRPr="007E2D5A">
        <w:rPr>
          <w:rStyle w:val="text"/>
          <w:rFonts w:asciiTheme="minorHAnsi" w:hAnsiTheme="minorHAnsi" w:cstheme="minorHAnsi"/>
          <w:b/>
          <w:i/>
          <w:color w:val="000000"/>
        </w:rPr>
        <w:t>I know that full well.</w:t>
      </w:r>
      <w:r>
        <w:rPr>
          <w:rStyle w:val="text"/>
          <w:rFonts w:asciiTheme="minorHAnsi" w:hAnsiTheme="minorHAnsi" w:cstheme="minorHAnsi"/>
          <w:b/>
          <w:i/>
          <w:color w:val="000000"/>
        </w:rPr>
        <w:t xml:space="preserve"> </w:t>
      </w:r>
      <w:r w:rsidRPr="007E2D5A">
        <w:rPr>
          <w:rStyle w:val="text"/>
          <w:rFonts w:asciiTheme="minorHAnsi" w:hAnsiTheme="minorHAnsi" w:cstheme="minorHAnsi"/>
          <w:b/>
          <w:bCs/>
          <w:i/>
          <w:color w:val="000000"/>
          <w:vertAlign w:val="superscript"/>
        </w:rPr>
        <w:t> </w:t>
      </w:r>
      <w:r w:rsidRPr="007E2D5A">
        <w:rPr>
          <w:rStyle w:val="text"/>
          <w:rFonts w:asciiTheme="minorHAnsi" w:hAnsiTheme="minorHAnsi" w:cstheme="minorHAnsi"/>
          <w:b/>
          <w:i/>
          <w:color w:val="000000"/>
        </w:rPr>
        <w:t>My frame was not hidden from you</w:t>
      </w:r>
      <w:r w:rsidRPr="007E2D5A">
        <w:rPr>
          <w:rStyle w:val="indent-1-breaks"/>
          <w:rFonts w:asciiTheme="minorHAnsi" w:hAnsiTheme="minorHAnsi" w:cstheme="minorHAnsi"/>
          <w:b/>
          <w:i/>
          <w:color w:val="000000"/>
        </w:rPr>
        <w:t> </w:t>
      </w:r>
      <w:r w:rsidRPr="007E2D5A">
        <w:rPr>
          <w:rStyle w:val="text"/>
          <w:rFonts w:asciiTheme="minorHAnsi" w:hAnsiTheme="minorHAnsi" w:cstheme="minorHAnsi"/>
          <w:b/>
          <w:i/>
          <w:color w:val="000000"/>
        </w:rPr>
        <w:t>when I was made</w:t>
      </w:r>
      <w:r w:rsidRPr="007E2D5A">
        <w:rPr>
          <w:rStyle w:val="apple-converted-space"/>
          <w:rFonts w:asciiTheme="minorHAnsi" w:hAnsiTheme="minorHAnsi" w:cstheme="minorHAnsi"/>
          <w:b/>
          <w:i/>
          <w:color w:val="000000"/>
        </w:rPr>
        <w:t> </w:t>
      </w:r>
      <w:r w:rsidRPr="007E2D5A">
        <w:rPr>
          <w:rStyle w:val="text"/>
          <w:rFonts w:asciiTheme="minorHAnsi" w:hAnsiTheme="minorHAnsi" w:cstheme="minorHAnsi"/>
          <w:b/>
          <w:i/>
          <w:color w:val="000000"/>
        </w:rPr>
        <w:t>in the secret place,</w:t>
      </w:r>
      <w:r w:rsidRPr="007E2D5A">
        <w:rPr>
          <w:rStyle w:val="indent-1-breaks"/>
          <w:rFonts w:asciiTheme="minorHAnsi" w:hAnsiTheme="minorHAnsi" w:cstheme="minorHAnsi"/>
          <w:b/>
          <w:i/>
          <w:color w:val="000000"/>
        </w:rPr>
        <w:t> </w:t>
      </w:r>
      <w:r w:rsidRPr="007E2D5A">
        <w:rPr>
          <w:rStyle w:val="text"/>
          <w:rFonts w:asciiTheme="minorHAnsi" w:hAnsiTheme="minorHAnsi" w:cstheme="minorHAnsi"/>
          <w:b/>
          <w:i/>
          <w:color w:val="000000"/>
        </w:rPr>
        <w:t>when I was woven together</w:t>
      </w:r>
      <w:r w:rsidRPr="007E2D5A">
        <w:rPr>
          <w:rStyle w:val="apple-converted-space"/>
          <w:rFonts w:asciiTheme="minorHAnsi" w:hAnsiTheme="minorHAnsi" w:cstheme="minorHAnsi"/>
          <w:b/>
          <w:i/>
          <w:color w:val="000000"/>
        </w:rPr>
        <w:t> </w:t>
      </w:r>
      <w:r w:rsidRPr="007E2D5A">
        <w:rPr>
          <w:rStyle w:val="text"/>
          <w:rFonts w:asciiTheme="minorHAnsi" w:hAnsiTheme="minorHAnsi" w:cstheme="minorHAnsi"/>
          <w:b/>
          <w:i/>
          <w:color w:val="000000"/>
        </w:rPr>
        <w:t>in the depths of the earth.</w:t>
      </w:r>
      <w:r>
        <w:rPr>
          <w:rStyle w:val="text"/>
          <w:rFonts w:asciiTheme="minorHAnsi" w:hAnsiTheme="minorHAnsi" w:cstheme="minorHAnsi"/>
          <w:b/>
          <w:i/>
          <w:color w:val="000000"/>
        </w:rPr>
        <w:t xml:space="preserve"> </w:t>
      </w:r>
      <w:r w:rsidRPr="007E2D5A">
        <w:rPr>
          <w:rStyle w:val="text"/>
          <w:rFonts w:asciiTheme="minorHAnsi" w:hAnsiTheme="minorHAnsi" w:cstheme="minorHAnsi"/>
          <w:b/>
          <w:bCs/>
          <w:i/>
          <w:color w:val="000000"/>
          <w:vertAlign w:val="superscript"/>
        </w:rPr>
        <w:t> </w:t>
      </w:r>
      <w:r w:rsidRPr="007E2D5A">
        <w:rPr>
          <w:rStyle w:val="text"/>
          <w:rFonts w:asciiTheme="minorHAnsi" w:hAnsiTheme="minorHAnsi" w:cstheme="minorHAnsi"/>
          <w:b/>
          <w:i/>
          <w:color w:val="000000"/>
        </w:rPr>
        <w:t>Your eyes saw my unformed body;</w:t>
      </w:r>
      <w:r w:rsidRPr="007E2D5A">
        <w:rPr>
          <w:rStyle w:val="indent-1-breaks"/>
          <w:rFonts w:asciiTheme="minorHAnsi" w:hAnsiTheme="minorHAnsi" w:cstheme="minorHAnsi"/>
          <w:b/>
          <w:i/>
          <w:color w:val="000000"/>
        </w:rPr>
        <w:t> </w:t>
      </w:r>
      <w:r w:rsidRPr="007E2D5A">
        <w:rPr>
          <w:rStyle w:val="text"/>
          <w:rFonts w:asciiTheme="minorHAnsi" w:hAnsiTheme="minorHAnsi" w:cstheme="minorHAnsi"/>
          <w:b/>
          <w:i/>
          <w:color w:val="000000"/>
        </w:rPr>
        <w:t>all the days ordained</w:t>
      </w:r>
      <w:r w:rsidRPr="007E2D5A">
        <w:rPr>
          <w:rStyle w:val="apple-converted-space"/>
          <w:rFonts w:asciiTheme="minorHAnsi" w:hAnsiTheme="minorHAnsi" w:cstheme="minorHAnsi"/>
          <w:b/>
          <w:i/>
          <w:color w:val="000000"/>
        </w:rPr>
        <w:t> </w:t>
      </w:r>
      <w:r w:rsidRPr="007E2D5A">
        <w:rPr>
          <w:rStyle w:val="text"/>
          <w:rFonts w:asciiTheme="minorHAnsi" w:hAnsiTheme="minorHAnsi" w:cstheme="minorHAnsi"/>
          <w:b/>
          <w:i/>
          <w:color w:val="000000"/>
        </w:rPr>
        <w:t>for me were written in your book</w:t>
      </w:r>
      <w:r w:rsidRPr="007E2D5A">
        <w:rPr>
          <w:rStyle w:val="indent-1-breaks"/>
          <w:rFonts w:asciiTheme="minorHAnsi" w:hAnsiTheme="minorHAnsi" w:cstheme="minorHAnsi"/>
          <w:b/>
          <w:i/>
          <w:color w:val="000000"/>
        </w:rPr>
        <w:t> </w:t>
      </w:r>
      <w:r w:rsidRPr="007E2D5A">
        <w:rPr>
          <w:rStyle w:val="text"/>
          <w:rFonts w:asciiTheme="minorHAnsi" w:hAnsiTheme="minorHAnsi" w:cstheme="minorHAnsi"/>
          <w:b/>
          <w:i/>
          <w:color w:val="000000"/>
        </w:rPr>
        <w:t>before one of them came to be.</w:t>
      </w:r>
    </w:p>
    <w:p w14:paraId="348CF0BF" w14:textId="77777777" w:rsidR="007E2D5A" w:rsidRPr="00EA6B87" w:rsidRDefault="007E2D5A" w:rsidP="007E2D5A">
      <w:pPr>
        <w:jc w:val="both"/>
        <w:rPr>
          <w:sz w:val="24"/>
          <w:szCs w:val="24"/>
        </w:rPr>
      </w:pPr>
    </w:p>
    <w:p w14:paraId="1DFCA2EF" w14:textId="77777777" w:rsidR="009464D5" w:rsidRDefault="009464D5" w:rsidP="009464D5">
      <w:pPr>
        <w:ind w:firstLine="720"/>
        <w:jc w:val="both"/>
        <w:rPr>
          <w:sz w:val="24"/>
          <w:szCs w:val="24"/>
        </w:rPr>
      </w:pPr>
      <w:r w:rsidRPr="00EA6B87">
        <w:rPr>
          <w:sz w:val="24"/>
          <w:szCs w:val="24"/>
        </w:rPr>
        <w:t>The Psalmist said “</w:t>
      </w:r>
      <w:r w:rsidRPr="00EA6B87">
        <w:rPr>
          <w:b/>
          <w:i/>
          <w:sz w:val="24"/>
          <w:szCs w:val="24"/>
        </w:rPr>
        <w:t>You</w:t>
      </w:r>
      <w:r w:rsidRPr="00EA6B87">
        <w:rPr>
          <w:sz w:val="24"/>
          <w:szCs w:val="24"/>
        </w:rPr>
        <w:t xml:space="preserve"> </w:t>
      </w:r>
      <w:r w:rsidRPr="00EA6B87">
        <w:rPr>
          <w:b/>
          <w:i/>
          <w:sz w:val="24"/>
          <w:szCs w:val="24"/>
        </w:rPr>
        <w:t>have</w:t>
      </w:r>
      <w:r w:rsidRPr="00EA6B87">
        <w:rPr>
          <w:sz w:val="24"/>
          <w:szCs w:val="24"/>
        </w:rPr>
        <w:t xml:space="preserve"> </w:t>
      </w:r>
      <w:r w:rsidRPr="00EA6B87">
        <w:rPr>
          <w:b/>
          <w:i/>
          <w:sz w:val="24"/>
          <w:szCs w:val="24"/>
        </w:rPr>
        <w:t>searched</w:t>
      </w:r>
      <w:r w:rsidRPr="00EA6B87">
        <w:rPr>
          <w:sz w:val="24"/>
          <w:szCs w:val="24"/>
        </w:rPr>
        <w:t xml:space="preserve"> </w:t>
      </w:r>
      <w:r w:rsidRPr="00EA6B87">
        <w:rPr>
          <w:b/>
          <w:i/>
          <w:sz w:val="24"/>
          <w:szCs w:val="24"/>
        </w:rPr>
        <w:t>me</w:t>
      </w:r>
      <w:r w:rsidRPr="00EA6B87">
        <w:rPr>
          <w:sz w:val="24"/>
          <w:szCs w:val="24"/>
        </w:rPr>
        <w:t xml:space="preserve"> </w:t>
      </w:r>
      <w:r w:rsidRPr="00EA6B87">
        <w:rPr>
          <w:b/>
          <w:i/>
          <w:sz w:val="24"/>
          <w:szCs w:val="24"/>
        </w:rPr>
        <w:t>and</w:t>
      </w:r>
      <w:r w:rsidRPr="00EA6B87">
        <w:rPr>
          <w:sz w:val="24"/>
          <w:szCs w:val="24"/>
        </w:rPr>
        <w:t xml:space="preserve"> </w:t>
      </w:r>
      <w:r w:rsidRPr="00EA6B87">
        <w:rPr>
          <w:b/>
          <w:i/>
          <w:sz w:val="24"/>
          <w:szCs w:val="24"/>
        </w:rPr>
        <w:t>you</w:t>
      </w:r>
      <w:r w:rsidRPr="00EA6B87">
        <w:rPr>
          <w:sz w:val="24"/>
          <w:szCs w:val="24"/>
        </w:rPr>
        <w:t xml:space="preserve"> </w:t>
      </w:r>
      <w:r w:rsidRPr="00A605AE">
        <w:rPr>
          <w:b/>
          <w:i/>
          <w:sz w:val="24"/>
          <w:szCs w:val="24"/>
        </w:rPr>
        <w:t>know</w:t>
      </w:r>
      <w:r w:rsidRPr="00A605AE">
        <w:rPr>
          <w:sz w:val="24"/>
          <w:szCs w:val="24"/>
        </w:rPr>
        <w:t xml:space="preserve"> </w:t>
      </w:r>
      <w:r w:rsidRPr="00EA6B87">
        <w:rPr>
          <w:b/>
          <w:i/>
          <w:sz w:val="24"/>
          <w:szCs w:val="24"/>
        </w:rPr>
        <w:t>me</w:t>
      </w:r>
      <w:r w:rsidRPr="00EA6B87">
        <w:rPr>
          <w:sz w:val="24"/>
          <w:szCs w:val="24"/>
        </w:rPr>
        <w:t xml:space="preserve">”.  (Psalms 139:1-17) How do you think David knew that God </w:t>
      </w:r>
      <w:r w:rsidR="00A605AE" w:rsidRPr="00A605AE">
        <w:rPr>
          <w:i/>
          <w:sz w:val="24"/>
          <w:szCs w:val="24"/>
        </w:rPr>
        <w:t>k</w:t>
      </w:r>
      <w:r w:rsidRPr="00A605AE">
        <w:rPr>
          <w:i/>
          <w:sz w:val="24"/>
          <w:szCs w:val="24"/>
        </w:rPr>
        <w:t xml:space="preserve">new </w:t>
      </w:r>
      <w:r w:rsidRPr="00EA6B87">
        <w:rPr>
          <w:sz w:val="24"/>
          <w:szCs w:val="24"/>
        </w:rPr>
        <w:t xml:space="preserve">Him? </w:t>
      </w:r>
      <w:r>
        <w:rPr>
          <w:sz w:val="24"/>
          <w:szCs w:val="24"/>
        </w:rPr>
        <w:t xml:space="preserve">The word </w:t>
      </w:r>
      <w:r w:rsidRPr="00A605AE">
        <w:rPr>
          <w:i/>
          <w:sz w:val="24"/>
          <w:szCs w:val="24"/>
        </w:rPr>
        <w:t>know</w:t>
      </w:r>
      <w:r w:rsidRPr="00A605AE">
        <w:rPr>
          <w:sz w:val="24"/>
          <w:szCs w:val="24"/>
        </w:rPr>
        <w:t xml:space="preserve"> </w:t>
      </w:r>
      <w:r>
        <w:rPr>
          <w:sz w:val="24"/>
          <w:szCs w:val="24"/>
        </w:rPr>
        <w:t xml:space="preserve">in Hebrew is </w:t>
      </w:r>
      <w:r w:rsidR="00A605AE">
        <w:rPr>
          <w:sz w:val="24"/>
          <w:szCs w:val="24"/>
        </w:rPr>
        <w:t>y</w:t>
      </w:r>
      <w:r w:rsidRPr="00A605AE">
        <w:rPr>
          <w:i/>
          <w:sz w:val="24"/>
          <w:szCs w:val="24"/>
        </w:rPr>
        <w:t>ada.</w:t>
      </w:r>
      <w:r>
        <w:rPr>
          <w:i/>
          <w:sz w:val="24"/>
          <w:szCs w:val="24"/>
        </w:rPr>
        <w:t xml:space="preserve"> </w:t>
      </w:r>
      <w:r w:rsidRPr="00F973FE">
        <w:rPr>
          <w:sz w:val="24"/>
          <w:szCs w:val="24"/>
        </w:rPr>
        <w:t>It</w:t>
      </w:r>
      <w:r>
        <w:rPr>
          <w:i/>
          <w:sz w:val="24"/>
          <w:szCs w:val="24"/>
        </w:rPr>
        <w:t xml:space="preserve"> </w:t>
      </w:r>
      <w:r w:rsidRPr="00F973FE">
        <w:rPr>
          <w:sz w:val="24"/>
          <w:szCs w:val="24"/>
        </w:rPr>
        <w:t>is</w:t>
      </w:r>
      <w:r>
        <w:rPr>
          <w:i/>
          <w:sz w:val="24"/>
          <w:szCs w:val="24"/>
        </w:rPr>
        <w:t xml:space="preserve"> </w:t>
      </w:r>
      <w:r w:rsidRPr="00F973FE">
        <w:rPr>
          <w:sz w:val="24"/>
          <w:szCs w:val="24"/>
        </w:rPr>
        <w:t>the</w:t>
      </w:r>
      <w:r>
        <w:rPr>
          <w:i/>
          <w:sz w:val="24"/>
          <w:szCs w:val="24"/>
        </w:rPr>
        <w:t xml:space="preserve"> v</w:t>
      </w:r>
      <w:r w:rsidRPr="00EA6B87">
        <w:rPr>
          <w:sz w:val="24"/>
          <w:szCs w:val="24"/>
        </w:rPr>
        <w:t xml:space="preserve">ery same word used in the dialog between Moses and God in </w:t>
      </w:r>
      <w:r>
        <w:rPr>
          <w:sz w:val="24"/>
          <w:szCs w:val="24"/>
        </w:rPr>
        <w:t>Exodus</w:t>
      </w:r>
      <w:r w:rsidRPr="00EA6B87">
        <w:rPr>
          <w:sz w:val="24"/>
          <w:szCs w:val="24"/>
        </w:rPr>
        <w:t xml:space="preserve"> 33:5-17. It is translated as </w:t>
      </w:r>
      <w:r w:rsidRPr="00EA6B87">
        <w:rPr>
          <w:i/>
          <w:sz w:val="24"/>
          <w:szCs w:val="24"/>
        </w:rPr>
        <w:t>Know</w:t>
      </w:r>
      <w:r w:rsidRPr="00EA6B87">
        <w:rPr>
          <w:sz w:val="24"/>
          <w:szCs w:val="24"/>
        </w:rPr>
        <w:t xml:space="preserve"> or </w:t>
      </w:r>
      <w:r w:rsidRPr="00EA6B87">
        <w:rPr>
          <w:i/>
          <w:sz w:val="24"/>
          <w:szCs w:val="24"/>
        </w:rPr>
        <w:t>show</w:t>
      </w:r>
      <w:r w:rsidRPr="00EA6B87">
        <w:rPr>
          <w:sz w:val="24"/>
          <w:szCs w:val="24"/>
        </w:rPr>
        <w:t xml:space="preserve">. It means to </w:t>
      </w:r>
      <w:r w:rsidRPr="00A605AE">
        <w:rPr>
          <w:i/>
          <w:sz w:val="24"/>
          <w:szCs w:val="24"/>
        </w:rPr>
        <w:t xml:space="preserve">ascertain by seeing or to discover a familiar friend or to make ones-self known. </w:t>
      </w:r>
      <w:r w:rsidRPr="00EA6B87">
        <w:rPr>
          <w:sz w:val="24"/>
          <w:szCs w:val="24"/>
        </w:rPr>
        <w:t xml:space="preserve"> God spoke persona</w:t>
      </w:r>
      <w:r>
        <w:rPr>
          <w:sz w:val="24"/>
          <w:szCs w:val="24"/>
        </w:rPr>
        <w:t>lly to Moses and David. W</w:t>
      </w:r>
      <w:r w:rsidRPr="00EA6B87">
        <w:rPr>
          <w:sz w:val="24"/>
          <w:szCs w:val="24"/>
        </w:rPr>
        <w:t>hen we walk in intimacy with God He is personal</w:t>
      </w:r>
      <w:r>
        <w:rPr>
          <w:sz w:val="24"/>
          <w:szCs w:val="24"/>
        </w:rPr>
        <w:t xml:space="preserve"> with</w:t>
      </w:r>
      <w:r w:rsidRPr="00EA6B87">
        <w:rPr>
          <w:sz w:val="24"/>
          <w:szCs w:val="24"/>
        </w:rPr>
        <w:t xml:space="preserve"> us also. We worship the same God, He has not changed.</w:t>
      </w:r>
      <w:r>
        <w:rPr>
          <w:sz w:val="24"/>
          <w:szCs w:val="24"/>
        </w:rPr>
        <w:t xml:space="preserve"> Has the Lord   revealed Himself personally to </w:t>
      </w:r>
      <w:r w:rsidR="00A605AE">
        <w:rPr>
          <w:sz w:val="24"/>
          <w:szCs w:val="24"/>
        </w:rPr>
        <w:t xml:space="preserve">you as, “The God who sees me” or </w:t>
      </w:r>
      <w:r>
        <w:rPr>
          <w:sz w:val="24"/>
          <w:szCs w:val="24"/>
        </w:rPr>
        <w:t>put a</w:t>
      </w:r>
      <w:r w:rsidR="00A605AE">
        <w:rPr>
          <w:sz w:val="24"/>
          <w:szCs w:val="24"/>
        </w:rPr>
        <w:t>nother way, Jesus</w:t>
      </w:r>
      <w:r w:rsidR="00763982">
        <w:rPr>
          <w:sz w:val="24"/>
          <w:szCs w:val="24"/>
        </w:rPr>
        <w:t xml:space="preserve"> your creator</w:t>
      </w:r>
      <w:r w:rsidR="00A605AE">
        <w:rPr>
          <w:sz w:val="24"/>
          <w:szCs w:val="24"/>
        </w:rPr>
        <w:t>?</w:t>
      </w:r>
      <w:r w:rsidR="00763982">
        <w:rPr>
          <w:sz w:val="24"/>
          <w:szCs w:val="24"/>
        </w:rPr>
        <w:t xml:space="preserve"> </w:t>
      </w:r>
      <w:r w:rsidR="00A605AE">
        <w:rPr>
          <w:sz w:val="24"/>
          <w:szCs w:val="24"/>
        </w:rPr>
        <w:t xml:space="preserve">(Genesis 16:7-13, John 1:1-10, Colossians 1:15-19) </w:t>
      </w:r>
      <w:r w:rsidR="00D85295">
        <w:rPr>
          <w:sz w:val="24"/>
          <w:szCs w:val="24"/>
        </w:rPr>
        <w:t>T</w:t>
      </w:r>
      <w:r w:rsidR="007668CC">
        <w:rPr>
          <w:sz w:val="24"/>
          <w:szCs w:val="24"/>
        </w:rPr>
        <w:t>he first time Jesus laid His eyes on you,</w:t>
      </w:r>
      <w:r w:rsidR="00D85295">
        <w:rPr>
          <w:sz w:val="24"/>
          <w:szCs w:val="24"/>
        </w:rPr>
        <w:t xml:space="preserve"> </w:t>
      </w:r>
      <w:r w:rsidR="007668CC">
        <w:rPr>
          <w:sz w:val="24"/>
          <w:szCs w:val="24"/>
        </w:rPr>
        <w:t>you were in your mother's womb</w:t>
      </w:r>
      <w:r w:rsidR="00D85295">
        <w:rPr>
          <w:sz w:val="24"/>
          <w:szCs w:val="24"/>
        </w:rPr>
        <w:t xml:space="preserve">. </w:t>
      </w:r>
      <w:r w:rsidR="007668CC">
        <w:rPr>
          <w:sz w:val="24"/>
          <w:szCs w:val="24"/>
        </w:rPr>
        <w:t>He saw your unformed body and all the days of your life</w:t>
      </w:r>
      <w:r w:rsidR="00AE36A0">
        <w:rPr>
          <w:sz w:val="24"/>
          <w:szCs w:val="24"/>
        </w:rPr>
        <w:t xml:space="preserve"> according to Psalms 139:14-16. What exactly does it mean that God knows you? It means this:</w:t>
      </w:r>
      <w:r w:rsidR="007668CC">
        <w:rPr>
          <w:sz w:val="24"/>
          <w:szCs w:val="24"/>
        </w:rPr>
        <w:t xml:space="preserve"> He</w:t>
      </w:r>
      <w:r>
        <w:rPr>
          <w:sz w:val="24"/>
          <w:szCs w:val="24"/>
        </w:rPr>
        <w:t xml:space="preserve"> </w:t>
      </w:r>
      <w:r w:rsidR="00AE36A0">
        <w:rPr>
          <w:sz w:val="24"/>
          <w:szCs w:val="24"/>
        </w:rPr>
        <w:t>understands</w:t>
      </w:r>
      <w:r>
        <w:rPr>
          <w:sz w:val="24"/>
          <w:szCs w:val="24"/>
        </w:rPr>
        <w:t xml:space="preserve"> you</w:t>
      </w:r>
      <w:r w:rsidR="00A605AE">
        <w:rPr>
          <w:sz w:val="24"/>
          <w:szCs w:val="24"/>
        </w:rPr>
        <w:t>.</w:t>
      </w:r>
      <w:r>
        <w:rPr>
          <w:sz w:val="24"/>
          <w:szCs w:val="24"/>
        </w:rPr>
        <w:t xml:space="preserve"> He </w:t>
      </w:r>
      <w:r w:rsidRPr="00D80B87">
        <w:rPr>
          <w:b/>
          <w:i/>
          <w:sz w:val="24"/>
          <w:szCs w:val="24"/>
        </w:rPr>
        <w:t>gets</w:t>
      </w:r>
      <w:r>
        <w:rPr>
          <w:sz w:val="24"/>
          <w:szCs w:val="24"/>
        </w:rPr>
        <w:t xml:space="preserve"> you</w:t>
      </w:r>
      <w:r w:rsidR="001B2A84">
        <w:rPr>
          <w:sz w:val="24"/>
          <w:szCs w:val="24"/>
        </w:rPr>
        <w:t xml:space="preserve">. </w:t>
      </w:r>
      <w:r>
        <w:rPr>
          <w:sz w:val="24"/>
          <w:szCs w:val="24"/>
        </w:rPr>
        <w:t xml:space="preserve">He sees </w:t>
      </w:r>
      <w:r w:rsidR="00D85295">
        <w:rPr>
          <w:sz w:val="24"/>
          <w:szCs w:val="24"/>
        </w:rPr>
        <w:t>the person</w:t>
      </w:r>
      <w:r>
        <w:rPr>
          <w:sz w:val="24"/>
          <w:szCs w:val="24"/>
        </w:rPr>
        <w:t xml:space="preserve"> you will become</w:t>
      </w:r>
      <w:r w:rsidR="001B2A84">
        <w:rPr>
          <w:sz w:val="24"/>
          <w:szCs w:val="24"/>
        </w:rPr>
        <w:t>.</w:t>
      </w:r>
      <w:r>
        <w:rPr>
          <w:sz w:val="24"/>
          <w:szCs w:val="24"/>
        </w:rPr>
        <w:t xml:space="preserve"> He is the Beholder, and in His eyes, you are beautiful!  Has He applied, like a balm, His living active Word to some deep wounds that you did not even realize were there? </w:t>
      </w:r>
    </w:p>
    <w:p w14:paraId="0003729C" w14:textId="77777777" w:rsidR="009464D5" w:rsidRDefault="009464D5" w:rsidP="009464D5">
      <w:pPr>
        <w:ind w:firstLine="720"/>
        <w:jc w:val="both"/>
        <w:rPr>
          <w:sz w:val="24"/>
          <w:szCs w:val="24"/>
        </w:rPr>
      </w:pPr>
      <w:r>
        <w:rPr>
          <w:sz w:val="24"/>
          <w:szCs w:val="24"/>
        </w:rPr>
        <w:t>In this memorable encounter with my creator I learned what C.S. Lewis, a former agnostic, came to believe as a fact, “</w:t>
      </w:r>
      <w:r w:rsidRPr="00AE36A0">
        <w:rPr>
          <w:b/>
          <w:i/>
          <w:sz w:val="24"/>
          <w:szCs w:val="24"/>
        </w:rPr>
        <w:t>That the Lord Jesus Christ is both tangible and radiant in</w:t>
      </w:r>
      <w:r>
        <w:rPr>
          <w:sz w:val="24"/>
          <w:szCs w:val="24"/>
        </w:rPr>
        <w:t xml:space="preserve"> </w:t>
      </w:r>
      <w:r w:rsidRPr="00AE36A0">
        <w:rPr>
          <w:b/>
          <w:i/>
          <w:sz w:val="24"/>
          <w:szCs w:val="24"/>
        </w:rPr>
        <w:t>beauty.</w:t>
      </w:r>
      <w:r>
        <w:rPr>
          <w:sz w:val="24"/>
          <w:szCs w:val="24"/>
        </w:rPr>
        <w:t>” When He did this for me, I fell on my face before Him in awe and worship! What other response would be fitting when you have an encounter with your King?</w:t>
      </w:r>
    </w:p>
    <w:p w14:paraId="1F507E99" w14:textId="77777777" w:rsidR="009464D5" w:rsidRPr="00753A9A" w:rsidRDefault="009464D5" w:rsidP="00763982">
      <w:pPr>
        <w:jc w:val="center"/>
        <w:rPr>
          <w:b/>
          <w:sz w:val="28"/>
          <w:szCs w:val="28"/>
        </w:rPr>
      </w:pPr>
      <w:r w:rsidRPr="00753A9A">
        <w:rPr>
          <w:b/>
          <w:sz w:val="28"/>
          <w:szCs w:val="28"/>
        </w:rPr>
        <w:t xml:space="preserve">Physical </w:t>
      </w:r>
      <w:r>
        <w:rPr>
          <w:b/>
          <w:sz w:val="28"/>
          <w:szCs w:val="28"/>
        </w:rPr>
        <w:t>B</w:t>
      </w:r>
      <w:r w:rsidRPr="00753A9A">
        <w:rPr>
          <w:b/>
          <w:sz w:val="28"/>
          <w:szCs w:val="28"/>
        </w:rPr>
        <w:t xml:space="preserve">eauty is </w:t>
      </w:r>
      <w:r>
        <w:rPr>
          <w:b/>
          <w:sz w:val="28"/>
          <w:szCs w:val="28"/>
        </w:rPr>
        <w:t>Skin Deep</w:t>
      </w:r>
    </w:p>
    <w:p w14:paraId="6E1588B3" w14:textId="77777777" w:rsidR="009464D5" w:rsidRDefault="009464D5" w:rsidP="009464D5">
      <w:pPr>
        <w:ind w:firstLine="720"/>
        <w:jc w:val="both"/>
        <w:rPr>
          <w:sz w:val="24"/>
          <w:szCs w:val="24"/>
        </w:rPr>
      </w:pPr>
      <w:r>
        <w:rPr>
          <w:sz w:val="24"/>
          <w:szCs w:val="24"/>
        </w:rPr>
        <w:t>Have you ever known someone who was very attractive, yet their actions made them down-right ugly? Pardon me for using an overused cliché, but</w:t>
      </w:r>
      <w:r w:rsidR="001B2A84">
        <w:rPr>
          <w:sz w:val="24"/>
          <w:szCs w:val="24"/>
        </w:rPr>
        <w:t xml:space="preserve"> </w:t>
      </w:r>
      <w:r>
        <w:rPr>
          <w:sz w:val="24"/>
          <w:szCs w:val="24"/>
        </w:rPr>
        <w:t>“Beauty is skin deep, but ugly goes all the way to the bone.” Now, I’m not saying that I completely agree with that statement</w:t>
      </w:r>
      <w:r w:rsidR="001B2A84">
        <w:rPr>
          <w:sz w:val="24"/>
          <w:szCs w:val="24"/>
        </w:rPr>
        <w:t>, b</w:t>
      </w:r>
      <w:r>
        <w:rPr>
          <w:sz w:val="24"/>
          <w:szCs w:val="24"/>
        </w:rPr>
        <w:t>ut I know all to-well that I have spent much time and money trying to hide the “ugly” in me that I felt went clear to the bone!   Do you know what I am talking about? M</w:t>
      </w:r>
      <w:r w:rsidRPr="00EA6B87">
        <w:rPr>
          <w:sz w:val="24"/>
          <w:szCs w:val="24"/>
        </w:rPr>
        <w:t>any women spend their lives trying to be beautiful by the standard of this world.</w:t>
      </w:r>
      <w:r>
        <w:rPr>
          <w:sz w:val="24"/>
          <w:szCs w:val="24"/>
        </w:rPr>
        <w:t xml:space="preserve"> We are pressured to conform into its mold. </w:t>
      </w:r>
      <w:r w:rsidRPr="00EA6B87">
        <w:rPr>
          <w:sz w:val="24"/>
          <w:szCs w:val="24"/>
        </w:rPr>
        <w:t xml:space="preserve"> </w:t>
      </w:r>
      <w:r>
        <w:rPr>
          <w:sz w:val="24"/>
          <w:szCs w:val="24"/>
        </w:rPr>
        <w:t>In discipling relationships it is important to address all the issues of that we women deal with in order to bring light and truth into the places tha</w:t>
      </w:r>
      <w:r w:rsidR="00123D60">
        <w:rPr>
          <w:sz w:val="24"/>
          <w:szCs w:val="24"/>
        </w:rPr>
        <w:t>t need to be healed.</w:t>
      </w:r>
      <w:r w:rsidR="001B2A84">
        <w:rPr>
          <w:sz w:val="24"/>
          <w:szCs w:val="24"/>
        </w:rPr>
        <w:t xml:space="preserve"> Even as young girls, t</w:t>
      </w:r>
      <w:r w:rsidR="00123D60">
        <w:rPr>
          <w:sz w:val="24"/>
          <w:szCs w:val="24"/>
        </w:rPr>
        <w:t>hi</w:t>
      </w:r>
      <w:r w:rsidR="001B2A84">
        <w:rPr>
          <w:sz w:val="24"/>
          <w:szCs w:val="24"/>
        </w:rPr>
        <w:t>s is a big issue for most of us.</w:t>
      </w:r>
    </w:p>
    <w:p w14:paraId="4B2A2FE1" w14:textId="77777777" w:rsidR="00993930" w:rsidRDefault="009464D5" w:rsidP="00607D93">
      <w:pPr>
        <w:ind w:firstLine="720"/>
        <w:jc w:val="both"/>
        <w:rPr>
          <w:sz w:val="24"/>
          <w:szCs w:val="24"/>
        </w:rPr>
      </w:pPr>
      <w:r w:rsidRPr="00EA6B87">
        <w:rPr>
          <w:sz w:val="24"/>
          <w:szCs w:val="24"/>
        </w:rPr>
        <w:t xml:space="preserve">One of my first jobs was working in a trendy clothing store where I spent all my paychecks on clothes. </w:t>
      </w:r>
      <w:r w:rsidR="001B2A84">
        <w:rPr>
          <w:sz w:val="24"/>
          <w:szCs w:val="24"/>
        </w:rPr>
        <w:t>T</w:t>
      </w:r>
      <w:r w:rsidRPr="00EA6B87">
        <w:rPr>
          <w:sz w:val="24"/>
          <w:szCs w:val="24"/>
        </w:rPr>
        <w:t xml:space="preserve">hen I worked at a makeup counter, so I understand the high price women will pay to “feel” beautiful and hide behind a mask of makeup. </w:t>
      </w:r>
      <w:r>
        <w:rPr>
          <w:sz w:val="24"/>
          <w:szCs w:val="24"/>
        </w:rPr>
        <w:t>(By the way, you might be surprised to know that even “manly-men” also buy expensive skin-care and make-up too!)  When I was a little girl I was a toe headed blond. As I grew into my teenage years, I began to cover my dish-water blond with hair with hair lighteners. I’m now a middle aged woman</w:t>
      </w:r>
      <w:r w:rsidR="001B2A84">
        <w:rPr>
          <w:sz w:val="24"/>
          <w:szCs w:val="24"/>
        </w:rPr>
        <w:t xml:space="preserve">; </w:t>
      </w:r>
      <w:r>
        <w:rPr>
          <w:sz w:val="24"/>
          <w:szCs w:val="24"/>
        </w:rPr>
        <w:t xml:space="preserve">I don’t spend hundreds of dollars at the beauty shops to stay blond. Oh, I’m much too cheap for that! I go to </w:t>
      </w:r>
      <w:r w:rsidR="00AE36A0">
        <w:rPr>
          <w:sz w:val="24"/>
          <w:szCs w:val="24"/>
        </w:rPr>
        <w:t>Wal-Mart</w:t>
      </w:r>
      <w:r>
        <w:rPr>
          <w:sz w:val="24"/>
          <w:szCs w:val="24"/>
        </w:rPr>
        <w:t xml:space="preserve"> and buy a five </w:t>
      </w:r>
      <w:r w:rsidR="00607D93">
        <w:rPr>
          <w:sz w:val="24"/>
          <w:szCs w:val="24"/>
        </w:rPr>
        <w:t>dollar box to keep my once toe-</w:t>
      </w:r>
      <w:r>
        <w:rPr>
          <w:sz w:val="24"/>
          <w:szCs w:val="24"/>
        </w:rPr>
        <w:t xml:space="preserve">head from becoming a gray head! I’m still hiding, aren’t I? </w:t>
      </w:r>
    </w:p>
    <w:p w14:paraId="2C7B9BBD" w14:textId="77777777" w:rsidR="00607D93" w:rsidRDefault="00B114A9" w:rsidP="00993930">
      <w:pPr>
        <w:ind w:firstLine="720"/>
        <w:jc w:val="both"/>
        <w:rPr>
          <w:sz w:val="24"/>
          <w:szCs w:val="24"/>
        </w:rPr>
      </w:pPr>
      <w:r>
        <w:rPr>
          <w:sz w:val="24"/>
          <w:szCs w:val="24"/>
        </w:rPr>
        <w:t xml:space="preserve"> I knew a woman who once told me</w:t>
      </w:r>
      <w:r w:rsidR="001B2A84">
        <w:rPr>
          <w:sz w:val="24"/>
          <w:szCs w:val="24"/>
        </w:rPr>
        <w:t xml:space="preserve"> that</w:t>
      </w:r>
      <w:r>
        <w:rPr>
          <w:sz w:val="24"/>
          <w:szCs w:val="24"/>
        </w:rPr>
        <w:t xml:space="preserve"> she never let her fiancée see her without make-up until the day after they married</w:t>
      </w:r>
      <w:r w:rsidR="001B2A84">
        <w:rPr>
          <w:sz w:val="24"/>
          <w:szCs w:val="24"/>
        </w:rPr>
        <w:t xml:space="preserve">- </w:t>
      </w:r>
      <w:r>
        <w:rPr>
          <w:sz w:val="24"/>
          <w:szCs w:val="24"/>
        </w:rPr>
        <w:t>and he was shocked! Is it any wonder the marriage did not last</w:t>
      </w:r>
      <w:r w:rsidR="00C52CD8">
        <w:rPr>
          <w:sz w:val="24"/>
          <w:szCs w:val="24"/>
        </w:rPr>
        <w:t>? Someone has said:</w:t>
      </w:r>
      <w:r>
        <w:rPr>
          <w:sz w:val="24"/>
          <w:szCs w:val="24"/>
        </w:rPr>
        <w:t xml:space="preserve"> “What you catch them with, you’ll have to keep them with.”</w:t>
      </w:r>
      <w:r w:rsidR="00C52CD8">
        <w:rPr>
          <w:sz w:val="24"/>
          <w:szCs w:val="24"/>
        </w:rPr>
        <w:t xml:space="preserve"> </w:t>
      </w:r>
      <w:r w:rsidR="00607D93">
        <w:rPr>
          <w:sz w:val="24"/>
          <w:szCs w:val="24"/>
        </w:rPr>
        <w:t>By the world’s standard,</w:t>
      </w:r>
      <w:r w:rsidR="00546839">
        <w:rPr>
          <w:sz w:val="24"/>
          <w:szCs w:val="24"/>
        </w:rPr>
        <w:t xml:space="preserve"> beauty</w:t>
      </w:r>
      <w:r w:rsidR="009464D5" w:rsidRPr="00EA6B87">
        <w:rPr>
          <w:sz w:val="24"/>
          <w:szCs w:val="24"/>
        </w:rPr>
        <w:t xml:space="preserve"> is not just fashionable clothes and </w:t>
      </w:r>
      <w:r w:rsidR="00546839">
        <w:rPr>
          <w:sz w:val="24"/>
          <w:szCs w:val="24"/>
        </w:rPr>
        <w:t>expensive make-up</w:t>
      </w:r>
      <w:r w:rsidR="00607D93">
        <w:rPr>
          <w:sz w:val="24"/>
          <w:szCs w:val="24"/>
        </w:rPr>
        <w:t>.</w:t>
      </w:r>
      <w:r w:rsidR="00546839">
        <w:rPr>
          <w:sz w:val="24"/>
          <w:szCs w:val="24"/>
        </w:rPr>
        <w:t xml:space="preserve"> </w:t>
      </w:r>
      <w:r w:rsidR="00607D93">
        <w:rPr>
          <w:sz w:val="24"/>
          <w:szCs w:val="24"/>
        </w:rPr>
        <w:t>To be beautifu</w:t>
      </w:r>
      <w:r w:rsidR="00EE2E6E">
        <w:rPr>
          <w:sz w:val="24"/>
          <w:szCs w:val="24"/>
        </w:rPr>
        <w:t>l,</w:t>
      </w:r>
      <w:r>
        <w:rPr>
          <w:sz w:val="24"/>
          <w:szCs w:val="24"/>
        </w:rPr>
        <w:t xml:space="preserve"> you </w:t>
      </w:r>
      <w:r w:rsidR="00546839">
        <w:rPr>
          <w:sz w:val="24"/>
          <w:szCs w:val="24"/>
        </w:rPr>
        <w:t xml:space="preserve">must be young, tall and </w:t>
      </w:r>
      <w:r w:rsidR="00607D93">
        <w:rPr>
          <w:sz w:val="24"/>
          <w:szCs w:val="24"/>
        </w:rPr>
        <w:t>bone-thin</w:t>
      </w:r>
      <w:r>
        <w:rPr>
          <w:sz w:val="24"/>
          <w:szCs w:val="24"/>
        </w:rPr>
        <w:t>. T</w:t>
      </w:r>
      <w:r w:rsidR="00607D93">
        <w:rPr>
          <w:sz w:val="24"/>
          <w:szCs w:val="24"/>
        </w:rPr>
        <w:t>his</w:t>
      </w:r>
      <w:r>
        <w:rPr>
          <w:sz w:val="24"/>
          <w:szCs w:val="24"/>
        </w:rPr>
        <w:t xml:space="preserve"> mind-set</w:t>
      </w:r>
      <w:r w:rsidR="00607D93">
        <w:rPr>
          <w:sz w:val="24"/>
          <w:szCs w:val="24"/>
        </w:rPr>
        <w:t xml:space="preserve"> leads</w:t>
      </w:r>
      <w:r w:rsidR="00607D93" w:rsidRPr="00EA6B87">
        <w:rPr>
          <w:sz w:val="24"/>
          <w:szCs w:val="24"/>
        </w:rPr>
        <w:t xml:space="preserve"> many young women into the bondage of anorexia or bulimia. </w:t>
      </w:r>
      <w:r w:rsidR="00607D93">
        <w:rPr>
          <w:sz w:val="24"/>
          <w:szCs w:val="24"/>
        </w:rPr>
        <w:t>Can you identify?</w:t>
      </w:r>
    </w:p>
    <w:p w14:paraId="1D1262B3" w14:textId="77777777" w:rsidR="00993930" w:rsidRDefault="00546839" w:rsidP="00C52CD8">
      <w:pPr>
        <w:ind w:firstLine="720"/>
        <w:jc w:val="both"/>
        <w:rPr>
          <w:sz w:val="24"/>
          <w:szCs w:val="24"/>
        </w:rPr>
      </w:pPr>
      <w:r w:rsidRPr="00EA6B87">
        <w:rPr>
          <w:sz w:val="24"/>
          <w:szCs w:val="24"/>
        </w:rPr>
        <w:t xml:space="preserve">I think deep down all women want to </w:t>
      </w:r>
      <w:r w:rsidR="00993930">
        <w:rPr>
          <w:sz w:val="24"/>
          <w:szCs w:val="24"/>
        </w:rPr>
        <w:t>feel</w:t>
      </w:r>
      <w:r w:rsidRPr="00EA6B87">
        <w:rPr>
          <w:sz w:val="24"/>
          <w:szCs w:val="24"/>
        </w:rPr>
        <w:t xml:space="preserve"> beautiful, especially on the day of their wedding. </w:t>
      </w:r>
      <w:r w:rsidR="00993930" w:rsidRPr="00EA6B87">
        <w:rPr>
          <w:sz w:val="24"/>
          <w:szCs w:val="24"/>
        </w:rPr>
        <w:t>I observed an example of this while I was at the gym recently. A woman in my exercise class was wearing a tee-shirt that rea</w:t>
      </w:r>
      <w:r w:rsidR="00993930">
        <w:rPr>
          <w:sz w:val="24"/>
          <w:szCs w:val="24"/>
        </w:rPr>
        <w:t>d: “Sweating for the Wedding”. I can relate</w:t>
      </w:r>
      <w:r w:rsidR="00EE2E6E">
        <w:rPr>
          <w:sz w:val="24"/>
          <w:szCs w:val="24"/>
        </w:rPr>
        <w:t xml:space="preserve">. </w:t>
      </w:r>
      <w:r w:rsidR="00993930">
        <w:rPr>
          <w:sz w:val="24"/>
          <w:szCs w:val="24"/>
        </w:rPr>
        <w:t>O</w:t>
      </w:r>
      <w:r w:rsidR="00607D93" w:rsidRPr="00EA6B87">
        <w:rPr>
          <w:sz w:val="24"/>
          <w:szCs w:val="24"/>
        </w:rPr>
        <w:t>n my wedding day</w:t>
      </w:r>
      <w:r w:rsidR="00EE2E6E">
        <w:rPr>
          <w:sz w:val="24"/>
          <w:szCs w:val="24"/>
        </w:rPr>
        <w:t>,</w:t>
      </w:r>
      <w:r w:rsidR="00607D93" w:rsidRPr="00EA6B87">
        <w:rPr>
          <w:sz w:val="24"/>
          <w:szCs w:val="24"/>
        </w:rPr>
        <w:t xml:space="preserve"> I was at the spa working out. </w:t>
      </w:r>
      <w:r w:rsidR="00993930">
        <w:rPr>
          <w:sz w:val="24"/>
          <w:szCs w:val="24"/>
        </w:rPr>
        <w:t>The irony is</w:t>
      </w:r>
      <w:r w:rsidR="00EE2E6E">
        <w:rPr>
          <w:sz w:val="24"/>
          <w:szCs w:val="24"/>
        </w:rPr>
        <w:t xml:space="preserve">, </w:t>
      </w:r>
      <w:r w:rsidR="00993930">
        <w:rPr>
          <w:sz w:val="24"/>
          <w:szCs w:val="24"/>
        </w:rPr>
        <w:t>I felt</w:t>
      </w:r>
      <w:r w:rsidR="00993930" w:rsidRPr="00EA6B87">
        <w:rPr>
          <w:sz w:val="24"/>
          <w:szCs w:val="24"/>
        </w:rPr>
        <w:t xml:space="preserve"> </w:t>
      </w:r>
      <w:r w:rsidR="00993930" w:rsidRPr="00EE2E6E">
        <w:rPr>
          <w:sz w:val="24"/>
          <w:szCs w:val="24"/>
        </w:rPr>
        <w:t>fat i</w:t>
      </w:r>
      <w:r w:rsidR="00993930" w:rsidRPr="00EA6B87">
        <w:rPr>
          <w:sz w:val="24"/>
          <w:szCs w:val="24"/>
        </w:rPr>
        <w:t xml:space="preserve">n my size six wedding gown! </w:t>
      </w:r>
      <w:r w:rsidR="00C52CD8" w:rsidRPr="00EA6B87">
        <w:rPr>
          <w:sz w:val="24"/>
          <w:szCs w:val="24"/>
        </w:rPr>
        <w:t>I have never been happy with an ever</w:t>
      </w:r>
      <w:r w:rsidR="00C52CD8">
        <w:rPr>
          <w:sz w:val="24"/>
          <w:szCs w:val="24"/>
        </w:rPr>
        <w:t>-</w:t>
      </w:r>
      <w:r w:rsidR="00C52CD8" w:rsidRPr="00EA6B87">
        <w:rPr>
          <w:sz w:val="24"/>
          <w:szCs w:val="24"/>
        </w:rPr>
        <w:t xml:space="preserve">increasing number on the scales. </w:t>
      </w:r>
      <w:r w:rsidR="00C52CD8">
        <w:rPr>
          <w:sz w:val="24"/>
          <w:szCs w:val="24"/>
        </w:rPr>
        <w:t>So what’s</w:t>
      </w:r>
      <w:r w:rsidR="00C52CD8" w:rsidRPr="00EA6B87">
        <w:rPr>
          <w:sz w:val="24"/>
          <w:szCs w:val="24"/>
        </w:rPr>
        <w:t xml:space="preserve"> a five</w:t>
      </w:r>
      <w:r w:rsidR="00C52CD8">
        <w:rPr>
          <w:sz w:val="24"/>
          <w:szCs w:val="24"/>
        </w:rPr>
        <w:t>-</w:t>
      </w:r>
      <w:r w:rsidR="00C52CD8" w:rsidRPr="00EA6B87">
        <w:rPr>
          <w:sz w:val="24"/>
          <w:szCs w:val="24"/>
        </w:rPr>
        <w:t xml:space="preserve"> foot</w:t>
      </w:r>
      <w:r w:rsidR="00C52CD8">
        <w:rPr>
          <w:sz w:val="24"/>
          <w:szCs w:val="24"/>
        </w:rPr>
        <w:t xml:space="preserve"> four-</w:t>
      </w:r>
      <w:r w:rsidR="00C52CD8" w:rsidRPr="00EA6B87">
        <w:rPr>
          <w:sz w:val="24"/>
          <w:szCs w:val="24"/>
        </w:rPr>
        <w:t>inch, 51 year old</w:t>
      </w:r>
      <w:r w:rsidR="00C52CD8">
        <w:rPr>
          <w:sz w:val="24"/>
          <w:szCs w:val="24"/>
        </w:rPr>
        <w:t xml:space="preserve"> woman to do? </w:t>
      </w:r>
      <w:r w:rsidR="00993930" w:rsidRPr="00EA6B87">
        <w:rPr>
          <w:sz w:val="24"/>
          <w:szCs w:val="24"/>
        </w:rPr>
        <w:t xml:space="preserve"> </w:t>
      </w:r>
      <w:r w:rsidR="00993930">
        <w:rPr>
          <w:sz w:val="24"/>
          <w:szCs w:val="24"/>
        </w:rPr>
        <w:t>It seems my</w:t>
      </w:r>
      <w:r w:rsidR="00993930" w:rsidRPr="00EA6B87">
        <w:rPr>
          <w:sz w:val="24"/>
          <w:szCs w:val="24"/>
        </w:rPr>
        <w:t xml:space="preserve"> whole life has been a perpetual diet that </w:t>
      </w:r>
      <w:r w:rsidR="00C52CD8">
        <w:rPr>
          <w:sz w:val="24"/>
          <w:szCs w:val="24"/>
        </w:rPr>
        <w:t xml:space="preserve">I </w:t>
      </w:r>
      <w:r w:rsidR="00993930" w:rsidRPr="00EA6B87">
        <w:rPr>
          <w:sz w:val="24"/>
          <w:szCs w:val="24"/>
        </w:rPr>
        <w:t>w</w:t>
      </w:r>
      <w:r w:rsidR="00C52CD8">
        <w:rPr>
          <w:sz w:val="24"/>
          <w:szCs w:val="24"/>
        </w:rPr>
        <w:t>ill start tomorrow!</w:t>
      </w:r>
      <w:r w:rsidR="00993930" w:rsidRPr="00EA6B87">
        <w:rPr>
          <w:sz w:val="24"/>
          <w:szCs w:val="24"/>
        </w:rPr>
        <w:t xml:space="preserve"> </w:t>
      </w:r>
      <w:r w:rsidR="00993930">
        <w:rPr>
          <w:sz w:val="24"/>
          <w:szCs w:val="24"/>
        </w:rPr>
        <w:t>This is difficult</w:t>
      </w:r>
      <w:r w:rsidR="00C52CD8">
        <w:rPr>
          <w:sz w:val="24"/>
          <w:szCs w:val="24"/>
        </w:rPr>
        <w:t>, b</w:t>
      </w:r>
      <w:r w:rsidR="00993930">
        <w:rPr>
          <w:sz w:val="24"/>
          <w:szCs w:val="24"/>
        </w:rPr>
        <w:t>ecause</w:t>
      </w:r>
      <w:r w:rsidR="00A723F8">
        <w:rPr>
          <w:sz w:val="24"/>
          <w:szCs w:val="24"/>
        </w:rPr>
        <w:t xml:space="preserve">, like most women, an amazing </w:t>
      </w:r>
      <w:r w:rsidR="00993930">
        <w:rPr>
          <w:sz w:val="24"/>
          <w:szCs w:val="24"/>
        </w:rPr>
        <w:t>amount of</w:t>
      </w:r>
      <w:r w:rsidR="00A723F8">
        <w:rPr>
          <w:sz w:val="24"/>
          <w:szCs w:val="24"/>
        </w:rPr>
        <w:t xml:space="preserve"> my</w:t>
      </w:r>
      <w:r w:rsidR="00993930">
        <w:rPr>
          <w:sz w:val="24"/>
          <w:szCs w:val="24"/>
        </w:rPr>
        <w:t xml:space="preserve"> time</w:t>
      </w:r>
      <w:r w:rsidR="00431A9B">
        <w:rPr>
          <w:sz w:val="24"/>
          <w:szCs w:val="24"/>
        </w:rPr>
        <w:t xml:space="preserve"> </w:t>
      </w:r>
      <w:r w:rsidR="00C52CD8">
        <w:rPr>
          <w:sz w:val="24"/>
          <w:szCs w:val="24"/>
        </w:rPr>
        <w:t xml:space="preserve">is </w:t>
      </w:r>
      <w:r w:rsidR="00431A9B">
        <w:rPr>
          <w:sz w:val="24"/>
          <w:szCs w:val="24"/>
        </w:rPr>
        <w:t xml:space="preserve">spent thinking about </w:t>
      </w:r>
      <w:r w:rsidR="00993930">
        <w:rPr>
          <w:sz w:val="24"/>
          <w:szCs w:val="24"/>
        </w:rPr>
        <w:t>food! My job, for the last twenty-eight</w:t>
      </w:r>
      <w:r w:rsidR="00993930" w:rsidRPr="00EA6B87">
        <w:rPr>
          <w:sz w:val="24"/>
          <w:szCs w:val="24"/>
        </w:rPr>
        <w:t xml:space="preserve"> years, has been to plan, shop, and prepare two or three meals a day for my family. </w:t>
      </w:r>
      <w:r w:rsidR="00993930">
        <w:rPr>
          <w:sz w:val="24"/>
          <w:szCs w:val="24"/>
        </w:rPr>
        <w:t>At this moment I am</w:t>
      </w:r>
      <w:r w:rsidR="00993930" w:rsidRPr="00EA6B87">
        <w:rPr>
          <w:sz w:val="24"/>
          <w:szCs w:val="24"/>
        </w:rPr>
        <w:t xml:space="preserve"> baking a cake to welcome my husband home from a week of traveling and to celebrate my son’s completion another semester of coll</w:t>
      </w:r>
      <w:r w:rsidR="00993930">
        <w:rPr>
          <w:sz w:val="24"/>
          <w:szCs w:val="24"/>
        </w:rPr>
        <w:t>e</w:t>
      </w:r>
      <w:r w:rsidR="00993930" w:rsidRPr="00EA6B87">
        <w:rPr>
          <w:sz w:val="24"/>
          <w:szCs w:val="24"/>
        </w:rPr>
        <w:t>ge. Isn’t a way to a man’s heart through his stomach?</w:t>
      </w:r>
    </w:p>
    <w:p w14:paraId="656139FA" w14:textId="77777777" w:rsidR="00123D60" w:rsidRDefault="00123D60" w:rsidP="00123D60">
      <w:pPr>
        <w:ind w:firstLine="720"/>
        <w:jc w:val="both"/>
        <w:rPr>
          <w:sz w:val="24"/>
          <w:szCs w:val="24"/>
        </w:rPr>
      </w:pPr>
      <w:r>
        <w:rPr>
          <w:sz w:val="24"/>
          <w:szCs w:val="24"/>
        </w:rPr>
        <w:t>Here’s the problem. If we try to find our beauty in makeup, a box of h</w:t>
      </w:r>
      <w:r w:rsidR="00D71E43">
        <w:rPr>
          <w:sz w:val="24"/>
          <w:szCs w:val="24"/>
        </w:rPr>
        <w:t>air color, what  size</w:t>
      </w:r>
      <w:r>
        <w:rPr>
          <w:sz w:val="24"/>
          <w:szCs w:val="24"/>
        </w:rPr>
        <w:t xml:space="preserve"> clothes</w:t>
      </w:r>
      <w:r w:rsidR="00D71E43">
        <w:rPr>
          <w:sz w:val="24"/>
          <w:szCs w:val="24"/>
        </w:rPr>
        <w:t xml:space="preserve"> we wear, </w:t>
      </w:r>
      <w:r>
        <w:rPr>
          <w:sz w:val="24"/>
          <w:szCs w:val="24"/>
        </w:rPr>
        <w:t>then what are we going to do about making ourse</w:t>
      </w:r>
      <w:r w:rsidR="00EE2E6E">
        <w:rPr>
          <w:sz w:val="24"/>
          <w:szCs w:val="24"/>
        </w:rPr>
        <w:t>lves</w:t>
      </w:r>
      <w:r>
        <w:rPr>
          <w:sz w:val="24"/>
          <w:szCs w:val="24"/>
        </w:rPr>
        <w:t xml:space="preserve"> beautiful when these things no longer work? </w:t>
      </w:r>
    </w:p>
    <w:p w14:paraId="5DFA1A90" w14:textId="77777777" w:rsidR="009464D5" w:rsidRPr="00D80B87" w:rsidRDefault="009464D5" w:rsidP="009464D5">
      <w:pPr>
        <w:ind w:firstLine="720"/>
        <w:jc w:val="both"/>
        <w:rPr>
          <w:sz w:val="24"/>
          <w:szCs w:val="24"/>
        </w:rPr>
      </w:pPr>
      <w:r w:rsidRPr="00D80B87">
        <w:rPr>
          <w:sz w:val="24"/>
          <w:szCs w:val="24"/>
        </w:rPr>
        <w:t xml:space="preserve">This would be a good place to interject a disclaimer </w:t>
      </w:r>
      <w:r>
        <w:rPr>
          <w:sz w:val="24"/>
          <w:szCs w:val="24"/>
        </w:rPr>
        <w:t>please don’t</w:t>
      </w:r>
      <w:r w:rsidRPr="00D80B87">
        <w:rPr>
          <w:sz w:val="24"/>
          <w:szCs w:val="24"/>
        </w:rPr>
        <w:t xml:space="preserve"> misunderstand; I do not think it</w:t>
      </w:r>
      <w:r>
        <w:rPr>
          <w:sz w:val="24"/>
          <w:szCs w:val="24"/>
        </w:rPr>
        <w:t xml:space="preserve"> would be</w:t>
      </w:r>
      <w:r w:rsidRPr="00D80B87">
        <w:rPr>
          <w:sz w:val="24"/>
          <w:szCs w:val="24"/>
        </w:rPr>
        <w:t xml:space="preserve"> wise for any woman</w:t>
      </w:r>
      <w:r>
        <w:rPr>
          <w:sz w:val="24"/>
          <w:szCs w:val="24"/>
        </w:rPr>
        <w:t>,</w:t>
      </w:r>
      <w:r w:rsidRPr="00D80B87">
        <w:rPr>
          <w:sz w:val="24"/>
          <w:szCs w:val="24"/>
        </w:rPr>
        <w:t xml:space="preserve"> married or not, to simply let herself go</w:t>
      </w:r>
      <w:r>
        <w:rPr>
          <w:sz w:val="24"/>
          <w:szCs w:val="24"/>
        </w:rPr>
        <w:t xml:space="preserve"> by neglecting her physical appearance, and </w:t>
      </w:r>
      <w:r w:rsidRPr="00D80B87">
        <w:rPr>
          <w:sz w:val="24"/>
          <w:szCs w:val="24"/>
        </w:rPr>
        <w:t>thinking</w:t>
      </w:r>
      <w:r>
        <w:rPr>
          <w:sz w:val="24"/>
          <w:szCs w:val="24"/>
        </w:rPr>
        <w:t xml:space="preserve"> that </w:t>
      </w:r>
      <w:r w:rsidRPr="00D80B87">
        <w:rPr>
          <w:sz w:val="24"/>
          <w:szCs w:val="24"/>
        </w:rPr>
        <w:t>somehow</w:t>
      </w:r>
      <w:r>
        <w:rPr>
          <w:sz w:val="24"/>
          <w:szCs w:val="24"/>
        </w:rPr>
        <w:t xml:space="preserve"> this makes her more spiritual!  We represent Christ in the world. What self-respecting woman would let the Devil parade his daughters in front of our husband</w:t>
      </w:r>
      <w:r w:rsidR="00EE2E6E">
        <w:rPr>
          <w:sz w:val="24"/>
          <w:szCs w:val="24"/>
        </w:rPr>
        <w:t>s</w:t>
      </w:r>
      <w:r>
        <w:rPr>
          <w:sz w:val="24"/>
          <w:szCs w:val="24"/>
        </w:rPr>
        <w:t xml:space="preserve">, to catch their eyes, and give them something better to look at than you? Heaven forbid! </w:t>
      </w:r>
      <w:r w:rsidR="00EE2E6E">
        <w:rPr>
          <w:sz w:val="24"/>
          <w:szCs w:val="24"/>
        </w:rPr>
        <w:t>B</w:t>
      </w:r>
      <w:r>
        <w:rPr>
          <w:sz w:val="24"/>
          <w:szCs w:val="24"/>
        </w:rPr>
        <w:t xml:space="preserve">efore you pick up stones to </w:t>
      </w:r>
      <w:r w:rsidR="00EE2E6E">
        <w:rPr>
          <w:sz w:val="24"/>
          <w:szCs w:val="24"/>
        </w:rPr>
        <w:t>throw at</w:t>
      </w:r>
      <w:r>
        <w:rPr>
          <w:sz w:val="24"/>
          <w:szCs w:val="24"/>
        </w:rPr>
        <w:t xml:space="preserve"> me, let me be very clear.  In no way, shape, form or fashion (no pun intended) am I </w:t>
      </w:r>
      <w:r w:rsidRPr="00D80B87">
        <w:rPr>
          <w:sz w:val="24"/>
          <w:szCs w:val="24"/>
        </w:rPr>
        <w:t>insinuating that we swing to the other extreme and spend all our time</w:t>
      </w:r>
      <w:r>
        <w:rPr>
          <w:sz w:val="24"/>
          <w:szCs w:val="24"/>
        </w:rPr>
        <w:t>,</w:t>
      </w:r>
      <w:r w:rsidRPr="00D80B87">
        <w:rPr>
          <w:sz w:val="24"/>
          <w:szCs w:val="24"/>
        </w:rPr>
        <w:t xml:space="preserve"> money</w:t>
      </w:r>
      <w:r>
        <w:rPr>
          <w:sz w:val="24"/>
          <w:szCs w:val="24"/>
        </w:rPr>
        <w:t>,</w:t>
      </w:r>
      <w:r w:rsidRPr="00D80B87">
        <w:rPr>
          <w:sz w:val="24"/>
          <w:szCs w:val="24"/>
        </w:rPr>
        <w:t xml:space="preserve"> and energies to make our </w:t>
      </w:r>
      <w:r>
        <w:rPr>
          <w:sz w:val="24"/>
          <w:szCs w:val="24"/>
        </w:rPr>
        <w:t xml:space="preserve">bodies </w:t>
      </w:r>
      <w:r w:rsidRPr="00D80B87">
        <w:rPr>
          <w:sz w:val="24"/>
          <w:szCs w:val="24"/>
        </w:rPr>
        <w:t xml:space="preserve">look better when it lays on display in a coffin! </w:t>
      </w:r>
      <w:r>
        <w:rPr>
          <w:sz w:val="24"/>
          <w:szCs w:val="24"/>
        </w:rPr>
        <w:t>If we are wise, we will avoid all extremes!</w:t>
      </w:r>
    </w:p>
    <w:p w14:paraId="5ED9F1FC" w14:textId="77777777" w:rsidR="009464D5" w:rsidRDefault="009464D5" w:rsidP="009464D5">
      <w:pPr>
        <w:jc w:val="center"/>
        <w:rPr>
          <w:b/>
          <w:sz w:val="28"/>
          <w:szCs w:val="28"/>
        </w:rPr>
      </w:pPr>
      <w:r>
        <w:rPr>
          <w:b/>
          <w:sz w:val="28"/>
          <w:szCs w:val="28"/>
        </w:rPr>
        <w:t>Accepted in the Beloved</w:t>
      </w:r>
    </w:p>
    <w:p w14:paraId="6A252B0F" w14:textId="77777777" w:rsidR="009464D5" w:rsidRDefault="009464D5" w:rsidP="009464D5">
      <w:pPr>
        <w:ind w:firstLine="630"/>
        <w:jc w:val="both"/>
        <w:rPr>
          <w:sz w:val="24"/>
          <w:szCs w:val="24"/>
        </w:rPr>
      </w:pPr>
      <w:r w:rsidRPr="00EA6B87">
        <w:rPr>
          <w:sz w:val="24"/>
          <w:szCs w:val="24"/>
        </w:rPr>
        <w:t xml:space="preserve"> </w:t>
      </w:r>
      <w:r>
        <w:rPr>
          <w:sz w:val="24"/>
          <w:szCs w:val="24"/>
        </w:rPr>
        <w:t xml:space="preserve">After I studied one of Herb Hodges lessons on Ephesians 1:6, I uncovered a truth that is setting me free from the bondage of trying to earn God’s love and acceptance. </w:t>
      </w:r>
      <w:r w:rsidRPr="005E72A3">
        <w:rPr>
          <w:sz w:val="24"/>
          <w:szCs w:val="24"/>
        </w:rPr>
        <w:t xml:space="preserve">The Father’s love for </w:t>
      </w:r>
      <w:r>
        <w:rPr>
          <w:sz w:val="24"/>
          <w:szCs w:val="24"/>
        </w:rPr>
        <w:t>me</w:t>
      </w:r>
      <w:r w:rsidRPr="005E72A3">
        <w:rPr>
          <w:sz w:val="24"/>
          <w:szCs w:val="24"/>
        </w:rPr>
        <w:t xml:space="preserve"> is based</w:t>
      </w:r>
      <w:r>
        <w:rPr>
          <w:sz w:val="24"/>
          <w:szCs w:val="24"/>
        </w:rPr>
        <w:t xml:space="preserve"> solely </w:t>
      </w:r>
      <w:r w:rsidRPr="005E72A3">
        <w:rPr>
          <w:sz w:val="24"/>
          <w:szCs w:val="24"/>
        </w:rPr>
        <w:t>on His</w:t>
      </w:r>
      <w:r>
        <w:rPr>
          <w:sz w:val="24"/>
          <w:szCs w:val="24"/>
        </w:rPr>
        <w:t xml:space="preserve"> love</w:t>
      </w:r>
      <w:r w:rsidRPr="005E72A3">
        <w:rPr>
          <w:sz w:val="24"/>
          <w:szCs w:val="24"/>
        </w:rPr>
        <w:t xml:space="preserve"> </w:t>
      </w:r>
      <w:r>
        <w:rPr>
          <w:sz w:val="24"/>
          <w:szCs w:val="24"/>
        </w:rPr>
        <w:t xml:space="preserve">and acceptance of His </w:t>
      </w:r>
      <w:r w:rsidRPr="005E72A3">
        <w:rPr>
          <w:sz w:val="24"/>
          <w:szCs w:val="24"/>
        </w:rPr>
        <w:t>Beloved Son. It is the Son of God “</w:t>
      </w:r>
      <w:r w:rsidR="00EE2E6E">
        <w:rPr>
          <w:sz w:val="24"/>
          <w:szCs w:val="24"/>
        </w:rPr>
        <w:t>i</w:t>
      </w:r>
      <w:r w:rsidRPr="005E72A3">
        <w:rPr>
          <w:sz w:val="24"/>
          <w:szCs w:val="24"/>
        </w:rPr>
        <w:t xml:space="preserve">n </w:t>
      </w:r>
      <w:r>
        <w:rPr>
          <w:sz w:val="24"/>
          <w:szCs w:val="24"/>
        </w:rPr>
        <w:t>me</w:t>
      </w:r>
      <w:r w:rsidRPr="005E72A3">
        <w:rPr>
          <w:sz w:val="24"/>
          <w:szCs w:val="24"/>
        </w:rPr>
        <w:t>” who makes the Father’s favor rest, “</w:t>
      </w:r>
      <w:r w:rsidR="00EE2E6E">
        <w:rPr>
          <w:sz w:val="24"/>
          <w:szCs w:val="24"/>
        </w:rPr>
        <w:t>o</w:t>
      </w:r>
      <w:r w:rsidRPr="005E72A3">
        <w:rPr>
          <w:sz w:val="24"/>
          <w:szCs w:val="24"/>
        </w:rPr>
        <w:t xml:space="preserve">n </w:t>
      </w:r>
      <w:r>
        <w:rPr>
          <w:sz w:val="24"/>
          <w:szCs w:val="24"/>
        </w:rPr>
        <w:t>me</w:t>
      </w:r>
      <w:r w:rsidRPr="005E72A3">
        <w:rPr>
          <w:sz w:val="24"/>
          <w:szCs w:val="24"/>
        </w:rPr>
        <w:t>.”  He is still well pleased with His Son, and that makes Him w</w:t>
      </w:r>
      <w:r w:rsidR="00EE2E6E">
        <w:rPr>
          <w:sz w:val="24"/>
          <w:szCs w:val="24"/>
        </w:rPr>
        <w:t>e</w:t>
      </w:r>
      <w:r w:rsidRPr="005E72A3">
        <w:rPr>
          <w:sz w:val="24"/>
          <w:szCs w:val="24"/>
        </w:rPr>
        <w:t xml:space="preserve">ll pleased with </w:t>
      </w:r>
      <w:r>
        <w:rPr>
          <w:sz w:val="24"/>
          <w:szCs w:val="24"/>
        </w:rPr>
        <w:t>me, because I have received Jesus.</w:t>
      </w:r>
      <w:r w:rsidRPr="005E72A3">
        <w:rPr>
          <w:sz w:val="24"/>
          <w:szCs w:val="24"/>
        </w:rPr>
        <w:t xml:space="preserve"> </w:t>
      </w:r>
      <w:r>
        <w:rPr>
          <w:sz w:val="24"/>
          <w:szCs w:val="24"/>
        </w:rPr>
        <w:t>(John 1:10-18)</w:t>
      </w:r>
      <w:r w:rsidRPr="005E72A3">
        <w:rPr>
          <w:sz w:val="24"/>
          <w:szCs w:val="24"/>
        </w:rPr>
        <w:t xml:space="preserve">  </w:t>
      </w:r>
      <w:r>
        <w:rPr>
          <w:sz w:val="24"/>
          <w:szCs w:val="24"/>
        </w:rPr>
        <w:t>The angel Gabriel announced</w:t>
      </w:r>
      <w:r w:rsidRPr="005E72A3">
        <w:rPr>
          <w:sz w:val="24"/>
          <w:szCs w:val="24"/>
        </w:rPr>
        <w:t xml:space="preserve"> to the Virgin Mary, in Luke 1:28 (NIV), “Greetings, you who are </w:t>
      </w:r>
      <w:r w:rsidRPr="00265D9D">
        <w:rPr>
          <w:b/>
          <w:i/>
          <w:sz w:val="24"/>
          <w:szCs w:val="24"/>
        </w:rPr>
        <w:t>highly favored</w:t>
      </w:r>
      <w:r w:rsidRPr="005E72A3">
        <w:rPr>
          <w:sz w:val="24"/>
          <w:szCs w:val="24"/>
        </w:rPr>
        <w:t xml:space="preserve"> The LORD is with you.”  This is the exact word used in Ephesians 1:6 for </w:t>
      </w:r>
      <w:r w:rsidRPr="00265D9D">
        <w:rPr>
          <w:b/>
          <w:i/>
          <w:sz w:val="24"/>
          <w:szCs w:val="24"/>
        </w:rPr>
        <w:t>accepted</w:t>
      </w:r>
      <w:r w:rsidRPr="005E72A3">
        <w:rPr>
          <w:sz w:val="24"/>
          <w:szCs w:val="24"/>
        </w:rPr>
        <w:t xml:space="preserve">! Do you understand the significance of that?  We, who are </w:t>
      </w:r>
      <w:r w:rsidRPr="00265D9D">
        <w:rPr>
          <w:b/>
          <w:i/>
          <w:sz w:val="24"/>
          <w:szCs w:val="24"/>
        </w:rPr>
        <w:t>in Christ</w:t>
      </w:r>
      <w:r w:rsidRPr="005E72A3">
        <w:rPr>
          <w:sz w:val="24"/>
          <w:szCs w:val="24"/>
        </w:rPr>
        <w:t xml:space="preserve">, are as highly favored by God as the Virgin Mary!  </w:t>
      </w:r>
      <w:r>
        <w:rPr>
          <w:sz w:val="24"/>
          <w:szCs w:val="24"/>
        </w:rPr>
        <w:t>What an extraordinary honor!</w:t>
      </w:r>
    </w:p>
    <w:p w14:paraId="2EF1C879" w14:textId="77777777" w:rsidR="009464D5" w:rsidRDefault="009464D5" w:rsidP="009464D5">
      <w:pPr>
        <w:ind w:firstLine="630"/>
        <w:jc w:val="both"/>
        <w:rPr>
          <w:sz w:val="24"/>
          <w:szCs w:val="24"/>
        </w:rPr>
      </w:pPr>
      <w:r>
        <w:rPr>
          <w:sz w:val="24"/>
          <w:szCs w:val="24"/>
        </w:rPr>
        <w:t>This quote by Tim Keller captures my thoughts precisely. He says, “We are more sinful and flawed in ourselves tha</w:t>
      </w:r>
      <w:r w:rsidR="00D81317">
        <w:rPr>
          <w:sz w:val="24"/>
          <w:szCs w:val="24"/>
        </w:rPr>
        <w:t>n</w:t>
      </w:r>
      <w:r>
        <w:rPr>
          <w:sz w:val="24"/>
          <w:szCs w:val="24"/>
        </w:rPr>
        <w:t xml:space="preserve"> we ever dared believe, yet at the very same time we are more loved and accepted in Jesus Christ than we ever dared hope.” </w:t>
      </w:r>
    </w:p>
    <w:p w14:paraId="0CA4A4A0" w14:textId="77777777" w:rsidR="009464D5" w:rsidRDefault="009464D5" w:rsidP="009464D5">
      <w:pPr>
        <w:ind w:firstLine="720"/>
        <w:jc w:val="both"/>
        <w:rPr>
          <w:sz w:val="24"/>
          <w:szCs w:val="24"/>
        </w:rPr>
      </w:pPr>
      <w:r>
        <w:rPr>
          <w:sz w:val="24"/>
          <w:szCs w:val="24"/>
        </w:rPr>
        <w:t xml:space="preserve"> The Lord Jesus is our</w:t>
      </w:r>
      <w:r w:rsidRPr="00EA6B87">
        <w:rPr>
          <w:sz w:val="24"/>
          <w:szCs w:val="24"/>
        </w:rPr>
        <w:t xml:space="preserve"> creator</w:t>
      </w:r>
      <w:r>
        <w:rPr>
          <w:sz w:val="24"/>
          <w:szCs w:val="24"/>
        </w:rPr>
        <w:t xml:space="preserve">. </w:t>
      </w:r>
      <w:r w:rsidRPr="00EA6B87">
        <w:rPr>
          <w:sz w:val="24"/>
          <w:szCs w:val="24"/>
        </w:rPr>
        <w:t xml:space="preserve">He </w:t>
      </w:r>
      <w:r>
        <w:rPr>
          <w:sz w:val="24"/>
          <w:szCs w:val="24"/>
        </w:rPr>
        <w:t>does not see as man sees; He looks past our</w:t>
      </w:r>
      <w:r w:rsidRPr="00EA6B87">
        <w:rPr>
          <w:sz w:val="24"/>
          <w:szCs w:val="24"/>
        </w:rPr>
        <w:t xml:space="preserve"> outward appearance d</w:t>
      </w:r>
      <w:r>
        <w:rPr>
          <w:sz w:val="24"/>
          <w:szCs w:val="24"/>
        </w:rPr>
        <w:t>eep into our</w:t>
      </w:r>
      <w:r w:rsidRPr="00EA6B87">
        <w:rPr>
          <w:sz w:val="24"/>
          <w:szCs w:val="24"/>
        </w:rPr>
        <w:t xml:space="preserve"> heart</w:t>
      </w:r>
      <w:r>
        <w:rPr>
          <w:sz w:val="24"/>
          <w:szCs w:val="24"/>
        </w:rPr>
        <w:t>s</w:t>
      </w:r>
      <w:r w:rsidRPr="00EA6B87">
        <w:rPr>
          <w:sz w:val="24"/>
          <w:szCs w:val="24"/>
        </w:rPr>
        <w:t xml:space="preserve">. </w:t>
      </w:r>
      <w:r>
        <w:rPr>
          <w:sz w:val="24"/>
          <w:szCs w:val="24"/>
        </w:rPr>
        <w:t xml:space="preserve">His definition of beauty is a woman who loves Him and is secure in His love for her, and these result in the unfading beauty of a gentle and quiet spirit.  (1 Peter 3:3-5) </w:t>
      </w:r>
      <w:r w:rsidRPr="00EA6B87">
        <w:rPr>
          <w:b/>
          <w:i/>
          <w:sz w:val="24"/>
          <w:szCs w:val="24"/>
        </w:rPr>
        <w:t xml:space="preserve">You are altogether beautiful, my darling, and there is no blemish in you.  How beautiful is your love, my sister, my bride. </w:t>
      </w:r>
      <w:r w:rsidRPr="00D81317">
        <w:rPr>
          <w:sz w:val="24"/>
          <w:szCs w:val="24"/>
        </w:rPr>
        <w:t>(Song of Solomon 4:7, 10)</w:t>
      </w:r>
      <w:r>
        <w:rPr>
          <w:rFonts w:cstheme="minorHAnsi"/>
          <w:b/>
          <w:i/>
          <w:sz w:val="24"/>
          <w:szCs w:val="24"/>
        </w:rPr>
        <w:t xml:space="preserve"> </w:t>
      </w:r>
      <w:r w:rsidRPr="00EE5F7A">
        <w:rPr>
          <w:rFonts w:eastAsia="Times New Roman" w:cstheme="minorHAnsi"/>
          <w:b/>
          <w:i/>
          <w:sz w:val="24"/>
          <w:szCs w:val="24"/>
        </w:rPr>
        <w:t>Charm is</w:t>
      </w:r>
      <w:r>
        <w:rPr>
          <w:rFonts w:eastAsia="Times New Roman" w:cstheme="minorHAnsi"/>
          <w:b/>
          <w:i/>
          <w:sz w:val="24"/>
          <w:szCs w:val="24"/>
        </w:rPr>
        <w:t xml:space="preserve"> deceitful and beauty is vain, </w:t>
      </w:r>
      <w:r w:rsidRPr="00EE5F7A">
        <w:rPr>
          <w:rFonts w:eastAsia="Times New Roman" w:cstheme="minorHAnsi"/>
          <w:b/>
          <w:i/>
          <w:iCs/>
          <w:sz w:val="24"/>
          <w:szCs w:val="24"/>
        </w:rPr>
        <w:t>But</w:t>
      </w:r>
      <w:r w:rsidRPr="00EE5F7A">
        <w:rPr>
          <w:rFonts w:eastAsia="Times New Roman" w:cstheme="minorHAnsi"/>
          <w:b/>
          <w:i/>
          <w:sz w:val="24"/>
          <w:szCs w:val="24"/>
        </w:rPr>
        <w:t xml:space="preserve"> a woman who fears the </w:t>
      </w:r>
      <w:r w:rsidRPr="00EE5F7A">
        <w:rPr>
          <w:rFonts w:eastAsia="Times New Roman" w:cstheme="minorHAnsi"/>
          <w:b/>
          <w:i/>
          <w:smallCaps/>
          <w:sz w:val="24"/>
          <w:szCs w:val="24"/>
        </w:rPr>
        <w:t>Lord</w:t>
      </w:r>
      <w:r w:rsidRPr="00EE5F7A">
        <w:rPr>
          <w:rFonts w:eastAsia="Times New Roman" w:cstheme="minorHAnsi"/>
          <w:b/>
          <w:i/>
          <w:sz w:val="24"/>
          <w:szCs w:val="24"/>
        </w:rPr>
        <w:t>, she shall be praised.</w:t>
      </w:r>
      <w:r w:rsidRPr="00FD3DE0">
        <w:rPr>
          <w:rFonts w:cstheme="minorHAnsi"/>
          <w:b/>
          <w:i/>
          <w:sz w:val="24"/>
          <w:szCs w:val="24"/>
        </w:rPr>
        <w:t xml:space="preserve"> </w:t>
      </w:r>
      <w:r w:rsidRPr="00D81317">
        <w:rPr>
          <w:rFonts w:cstheme="minorHAnsi"/>
          <w:sz w:val="24"/>
          <w:szCs w:val="24"/>
        </w:rPr>
        <w:t>(Proverbs 31:30)</w:t>
      </w:r>
      <w:r>
        <w:rPr>
          <w:rFonts w:cstheme="minorHAnsi"/>
          <w:b/>
          <w:i/>
          <w:sz w:val="24"/>
          <w:szCs w:val="24"/>
        </w:rPr>
        <w:t xml:space="preserve"> </w:t>
      </w:r>
      <w:r>
        <w:rPr>
          <w:sz w:val="24"/>
          <w:szCs w:val="24"/>
        </w:rPr>
        <w:t>No one who is insecure in His love will ever see her true worth and beauty. To be very honest, I am still learning this lesson. (1 John 4:16)</w:t>
      </w:r>
    </w:p>
    <w:p w14:paraId="234C395C" w14:textId="77777777" w:rsidR="009464D5" w:rsidRPr="00A17558" w:rsidRDefault="009464D5" w:rsidP="009464D5">
      <w:pPr>
        <w:jc w:val="center"/>
        <w:rPr>
          <w:b/>
          <w:i/>
          <w:sz w:val="24"/>
          <w:szCs w:val="24"/>
        </w:rPr>
      </w:pPr>
      <w:r w:rsidRPr="00A17558">
        <w:rPr>
          <w:b/>
          <w:i/>
          <w:sz w:val="24"/>
          <w:szCs w:val="24"/>
        </w:rPr>
        <w:t>1 Peter 3:3-5 (NIV)</w:t>
      </w:r>
    </w:p>
    <w:p w14:paraId="3E4150D8" w14:textId="77777777" w:rsidR="009464D5" w:rsidRPr="00A17558" w:rsidRDefault="009464D5" w:rsidP="009464D5">
      <w:pPr>
        <w:shd w:val="clear" w:color="auto" w:fill="FFFFFF"/>
        <w:spacing w:after="150" w:line="360" w:lineRule="atLeast"/>
        <w:jc w:val="center"/>
        <w:rPr>
          <w:rFonts w:eastAsia="Times New Roman" w:cs="Helvetica"/>
          <w:b/>
          <w:i/>
          <w:color w:val="000000"/>
          <w:sz w:val="24"/>
          <w:szCs w:val="24"/>
        </w:rPr>
      </w:pPr>
      <w:r w:rsidRPr="00A17558">
        <w:rPr>
          <w:rFonts w:eastAsia="Times New Roman" w:cs="Arial"/>
          <w:b/>
          <w:bCs/>
          <w:i/>
          <w:color w:val="000000"/>
          <w:sz w:val="24"/>
          <w:szCs w:val="24"/>
          <w:vertAlign w:val="superscript"/>
        </w:rPr>
        <w:t>3 </w:t>
      </w:r>
      <w:r w:rsidRPr="00A17558">
        <w:rPr>
          <w:rFonts w:eastAsia="Times New Roman" w:cs="Helvetica"/>
          <w:b/>
          <w:i/>
          <w:color w:val="000000"/>
          <w:sz w:val="24"/>
          <w:szCs w:val="24"/>
        </w:rPr>
        <w:t>Your beauty should not come from outward adornment, such as elaborate hairstyles and the wearing of gold jewelry or fine clothes. </w:t>
      </w:r>
      <w:r w:rsidRPr="00A17558">
        <w:rPr>
          <w:rFonts w:eastAsia="Times New Roman" w:cs="Arial"/>
          <w:b/>
          <w:bCs/>
          <w:i/>
          <w:color w:val="000000"/>
          <w:sz w:val="24"/>
          <w:szCs w:val="24"/>
          <w:vertAlign w:val="superscript"/>
        </w:rPr>
        <w:t>4 </w:t>
      </w:r>
      <w:r w:rsidRPr="00A17558">
        <w:rPr>
          <w:rFonts w:eastAsia="Times New Roman" w:cs="Helvetica"/>
          <w:b/>
          <w:i/>
          <w:color w:val="000000"/>
          <w:sz w:val="24"/>
          <w:szCs w:val="24"/>
        </w:rPr>
        <w:t>Rather, it should be that of your inner self, the unfading beauty of a gentle and quiet spirit, which is of great worth in God’s sight. </w:t>
      </w:r>
      <w:r w:rsidRPr="00A17558">
        <w:rPr>
          <w:rFonts w:eastAsia="Times New Roman" w:cs="Arial"/>
          <w:b/>
          <w:bCs/>
          <w:i/>
          <w:color w:val="000000"/>
          <w:sz w:val="24"/>
          <w:szCs w:val="24"/>
          <w:vertAlign w:val="superscript"/>
        </w:rPr>
        <w:t>5 </w:t>
      </w:r>
      <w:r w:rsidRPr="00A17558">
        <w:rPr>
          <w:rFonts w:eastAsia="Times New Roman" w:cs="Helvetica"/>
          <w:b/>
          <w:i/>
          <w:color w:val="000000"/>
          <w:sz w:val="24"/>
          <w:szCs w:val="24"/>
        </w:rPr>
        <w:t>For this is the way the holy women of the past who put their hope in God used to adorn themselves. They submitted themselves to their own husbands,</w:t>
      </w:r>
    </w:p>
    <w:p w14:paraId="6AC740D0" w14:textId="77777777" w:rsidR="009464D5" w:rsidRDefault="009464D5" w:rsidP="009464D5">
      <w:pPr>
        <w:jc w:val="both"/>
        <w:rPr>
          <w:sz w:val="24"/>
          <w:szCs w:val="24"/>
        </w:rPr>
      </w:pPr>
    </w:p>
    <w:p w14:paraId="790E5D4D" w14:textId="77777777" w:rsidR="009464D5" w:rsidRPr="00E164A7" w:rsidRDefault="009464D5" w:rsidP="009464D5">
      <w:pPr>
        <w:jc w:val="center"/>
        <w:rPr>
          <w:b/>
          <w:sz w:val="28"/>
          <w:szCs w:val="28"/>
        </w:rPr>
      </w:pPr>
      <w:r w:rsidRPr="00E164A7">
        <w:rPr>
          <w:b/>
          <w:sz w:val="28"/>
          <w:szCs w:val="28"/>
        </w:rPr>
        <w:t>The Creation of a Pearl</w:t>
      </w:r>
    </w:p>
    <w:p w14:paraId="371E48FC" w14:textId="77777777" w:rsidR="009464D5" w:rsidRDefault="009464D5" w:rsidP="009464D5">
      <w:pPr>
        <w:ind w:firstLine="720"/>
        <w:jc w:val="both"/>
        <w:rPr>
          <w:sz w:val="24"/>
          <w:szCs w:val="24"/>
        </w:rPr>
      </w:pPr>
      <w:r>
        <w:rPr>
          <w:sz w:val="24"/>
          <w:szCs w:val="24"/>
        </w:rPr>
        <w:t>One of the women the Lord had brought along-side me on this journey of disciple making is Elisha Walker. Outwardly she is truly a beautiful woman in her mid-fifties, but her physical beauty really does not compare to the beauty of the Lord that radiates from within her.  She has taught me much about prayer. It is evident that her personal communion with the Lord Jesus in prayer and His Word is the source of her beauty. Elisha is a flight attendant. She travels to China to purchase pearls</w:t>
      </w:r>
      <w:r w:rsidR="00D81317">
        <w:rPr>
          <w:sz w:val="24"/>
          <w:szCs w:val="24"/>
        </w:rPr>
        <w:t>. She often</w:t>
      </w:r>
      <w:r>
        <w:rPr>
          <w:sz w:val="24"/>
          <w:szCs w:val="24"/>
        </w:rPr>
        <w:t xml:space="preserve"> give</w:t>
      </w:r>
      <w:r w:rsidR="00D81317">
        <w:rPr>
          <w:sz w:val="24"/>
          <w:szCs w:val="24"/>
        </w:rPr>
        <w:t>s her pearl rings a</w:t>
      </w:r>
      <w:r>
        <w:rPr>
          <w:sz w:val="24"/>
          <w:szCs w:val="24"/>
        </w:rPr>
        <w:t xml:space="preserve">way to use for introducing women to Jesus.  It was her inspiration that gave us our theme for this ministry “A Strand of Pearls”.  With her pearls she includes this description on how a pearl is formed. </w:t>
      </w:r>
    </w:p>
    <w:p w14:paraId="1FE2C8AF" w14:textId="77777777" w:rsidR="009464D5" w:rsidRDefault="009464D5" w:rsidP="009464D5">
      <w:pPr>
        <w:ind w:firstLine="720"/>
        <w:jc w:val="both"/>
        <w:rPr>
          <w:sz w:val="24"/>
          <w:szCs w:val="24"/>
        </w:rPr>
      </w:pPr>
      <w:r>
        <w:rPr>
          <w:sz w:val="24"/>
          <w:szCs w:val="24"/>
        </w:rPr>
        <w:t xml:space="preserve"> “A tiny, almost invisible sea parasite finds its way into an oyster shell, implants and lodges inside the oyster. The oyster begins to produce layer after layer of soothing secretions of nacre, enveloping the parasite. When there are a sufficient number of layers, and when the crystals are properly aligned with each other, a prismatic effect creates a rainbow-like glow across the pearl’s surface- a soft iridescent quality produced by the layers of Nacre (also called Mother of pearl)  creating a rare and beautiful pearl with its own unique beauty and character.”</w:t>
      </w:r>
    </w:p>
    <w:p w14:paraId="5A39B2F2" w14:textId="77777777" w:rsidR="009464D5" w:rsidRDefault="009464D5" w:rsidP="009464D5">
      <w:pPr>
        <w:ind w:firstLine="720"/>
        <w:jc w:val="both"/>
        <w:rPr>
          <w:sz w:val="24"/>
          <w:szCs w:val="24"/>
        </w:rPr>
      </w:pPr>
      <w:r>
        <w:rPr>
          <w:sz w:val="24"/>
          <w:szCs w:val="24"/>
        </w:rPr>
        <w:t>She uses the creation of a pearl to describe the creation of a relationship with Jesus Christ. “When we invite Jesus Christ into our hearts as Lord and Savior, He gives us the Holy Spirit. The Holy spirit implants and lodges inside the heart and begins to produce layer after layer of love, truth, joy, peace, understanding, and everything that our lord Jesus Christ represents, creating a rare and beautiful heart with its own unique beauty and character.”</w:t>
      </w:r>
    </w:p>
    <w:p w14:paraId="7292D1CA" w14:textId="77777777" w:rsidR="009464D5" w:rsidRDefault="009464D5" w:rsidP="009464D5">
      <w:pPr>
        <w:ind w:firstLine="720"/>
        <w:jc w:val="both"/>
        <w:rPr>
          <w:sz w:val="24"/>
          <w:szCs w:val="24"/>
        </w:rPr>
      </w:pPr>
      <w:r>
        <w:rPr>
          <w:sz w:val="24"/>
          <w:szCs w:val="24"/>
        </w:rPr>
        <w:t xml:space="preserve">Salvation is a restored intimate relationship with our creator. In this relationship, all the beauty that was lost in the Garden of Eden is restored on the inside of our soul until it is reflected on the outside. There are so many things I desire to pass onto my daughter Allie and her daughters Naomi, (her name means pleasant or </w:t>
      </w:r>
      <w:r w:rsidRPr="003C4A3B">
        <w:rPr>
          <w:b/>
          <w:i/>
          <w:sz w:val="24"/>
          <w:szCs w:val="24"/>
        </w:rPr>
        <w:t>beautifu</w:t>
      </w:r>
      <w:r w:rsidRPr="005E5F70">
        <w:rPr>
          <w:b/>
          <w:i/>
          <w:sz w:val="24"/>
          <w:szCs w:val="24"/>
        </w:rPr>
        <w:t>l</w:t>
      </w:r>
      <w:r>
        <w:rPr>
          <w:sz w:val="24"/>
          <w:szCs w:val="24"/>
        </w:rPr>
        <w:t xml:space="preserve">) and Ada. </w:t>
      </w:r>
      <w:r w:rsidR="00D81317">
        <w:rPr>
          <w:sz w:val="24"/>
          <w:szCs w:val="24"/>
        </w:rPr>
        <w:t>O</w:t>
      </w:r>
      <w:r>
        <w:rPr>
          <w:sz w:val="24"/>
          <w:szCs w:val="24"/>
        </w:rPr>
        <w:t xml:space="preserve">ne thing I do not want to saddle my girls with is the insecurity of trying to look to themselves, or the world mirror (which is usually photo-shopped) to define beauty.  My prayer for them is this: that they </w:t>
      </w:r>
      <w:r w:rsidR="00123D60">
        <w:rPr>
          <w:sz w:val="24"/>
          <w:szCs w:val="24"/>
        </w:rPr>
        <w:t>will look to the Lord Jesus alone to define their beauty and worth.</w:t>
      </w:r>
    </w:p>
    <w:p w14:paraId="05873776" w14:textId="77777777" w:rsidR="009464D5" w:rsidRDefault="009464D5" w:rsidP="009464D5">
      <w:pPr>
        <w:jc w:val="center"/>
        <w:rPr>
          <w:b/>
          <w:sz w:val="28"/>
          <w:szCs w:val="28"/>
        </w:rPr>
      </w:pPr>
      <w:r w:rsidRPr="00E164A7">
        <w:rPr>
          <w:b/>
          <w:sz w:val="28"/>
          <w:szCs w:val="28"/>
        </w:rPr>
        <w:t>Biblical Beauty Treatments</w:t>
      </w:r>
    </w:p>
    <w:p w14:paraId="2F674DC2" w14:textId="77777777" w:rsidR="009464D5" w:rsidRPr="00E164A7" w:rsidRDefault="009464D5" w:rsidP="009464D5">
      <w:pPr>
        <w:jc w:val="center"/>
        <w:rPr>
          <w:b/>
          <w:i/>
          <w:sz w:val="24"/>
          <w:szCs w:val="24"/>
        </w:rPr>
      </w:pPr>
      <w:r w:rsidRPr="00EA6B87">
        <w:rPr>
          <w:b/>
          <w:i/>
          <w:sz w:val="24"/>
          <w:szCs w:val="24"/>
        </w:rPr>
        <w:t>Psalm 34:5</w:t>
      </w:r>
      <w:r w:rsidR="00D81317">
        <w:rPr>
          <w:b/>
          <w:i/>
          <w:sz w:val="24"/>
          <w:szCs w:val="24"/>
        </w:rPr>
        <w:t xml:space="preserve"> (NIV)</w:t>
      </w:r>
    </w:p>
    <w:p w14:paraId="291EE58B" w14:textId="77777777" w:rsidR="009464D5" w:rsidRDefault="009464D5" w:rsidP="009464D5">
      <w:pPr>
        <w:ind w:firstLine="720"/>
        <w:jc w:val="both"/>
        <w:rPr>
          <w:b/>
          <w:i/>
          <w:sz w:val="24"/>
          <w:szCs w:val="24"/>
        </w:rPr>
      </w:pPr>
      <w:r w:rsidRPr="00EA6B87">
        <w:rPr>
          <w:b/>
          <w:i/>
          <w:sz w:val="24"/>
          <w:szCs w:val="24"/>
        </w:rPr>
        <w:t xml:space="preserve">Those who look to Him are radiant; their faces are never covered </w:t>
      </w:r>
      <w:r>
        <w:rPr>
          <w:b/>
          <w:i/>
          <w:sz w:val="24"/>
          <w:szCs w:val="24"/>
        </w:rPr>
        <w:t>with shame.</w:t>
      </w:r>
    </w:p>
    <w:p w14:paraId="2158C5B6" w14:textId="77777777" w:rsidR="009464D5" w:rsidRDefault="009464D5" w:rsidP="009464D5">
      <w:pPr>
        <w:ind w:firstLine="720"/>
        <w:jc w:val="both"/>
        <w:rPr>
          <w:sz w:val="24"/>
          <w:szCs w:val="24"/>
        </w:rPr>
      </w:pPr>
      <w:r w:rsidRPr="008F6301">
        <w:rPr>
          <w:sz w:val="24"/>
          <w:szCs w:val="24"/>
        </w:rPr>
        <w:t>As birthdays pass at an ev</w:t>
      </w:r>
      <w:r>
        <w:rPr>
          <w:sz w:val="24"/>
          <w:szCs w:val="24"/>
        </w:rPr>
        <w:t xml:space="preserve">er increasing speed, I realize just </w:t>
      </w:r>
      <w:r w:rsidRPr="008F6301">
        <w:rPr>
          <w:sz w:val="24"/>
          <w:szCs w:val="24"/>
        </w:rPr>
        <w:t>how fleeting physical beauty is</w:t>
      </w:r>
      <w:r>
        <w:rPr>
          <w:sz w:val="24"/>
          <w:szCs w:val="24"/>
        </w:rPr>
        <w:t>.</w:t>
      </w:r>
      <w:r w:rsidRPr="008F6301">
        <w:rPr>
          <w:sz w:val="24"/>
          <w:szCs w:val="24"/>
        </w:rPr>
        <w:t xml:space="preserve"> </w:t>
      </w:r>
      <w:r>
        <w:rPr>
          <w:sz w:val="24"/>
          <w:szCs w:val="24"/>
        </w:rPr>
        <w:t>I truly</w:t>
      </w:r>
      <w:r w:rsidRPr="008F6301">
        <w:rPr>
          <w:sz w:val="24"/>
          <w:szCs w:val="24"/>
        </w:rPr>
        <w:t xml:space="preserve"> desire the unfading beauty of a woman who fears the Lord.  Who we really are is no more and no less than what is on the inside. He accepts us just as we are but he loves us too much to leave us there. His goal is not merely a temporary beauty treatment, but to transform us into the image of Christ Jesus. (Romans 8:28-29, 12:1-2) </w:t>
      </w:r>
      <w:r>
        <w:rPr>
          <w:sz w:val="24"/>
          <w:szCs w:val="24"/>
        </w:rPr>
        <w:t>Beauty, it has been said, is in the eye of the beholder. I pray to have spiritual eyes, to behold the Lord Jesus</w:t>
      </w:r>
      <w:r w:rsidRPr="008F6301">
        <w:rPr>
          <w:sz w:val="24"/>
          <w:szCs w:val="24"/>
        </w:rPr>
        <w:t xml:space="preserve"> </w:t>
      </w:r>
      <w:r>
        <w:rPr>
          <w:sz w:val="24"/>
          <w:szCs w:val="24"/>
        </w:rPr>
        <w:t>and see Him as He truly is</w:t>
      </w:r>
      <w:r w:rsidR="00D81317">
        <w:rPr>
          <w:sz w:val="24"/>
          <w:szCs w:val="24"/>
        </w:rPr>
        <w:t>-</w:t>
      </w:r>
      <w:r>
        <w:rPr>
          <w:sz w:val="24"/>
          <w:szCs w:val="24"/>
        </w:rPr>
        <w:t xml:space="preserve">majestic and glorious in beauty. </w:t>
      </w:r>
      <w:r w:rsidRPr="008F6301">
        <w:rPr>
          <w:sz w:val="24"/>
          <w:szCs w:val="24"/>
        </w:rPr>
        <w:t>True beauty is not skin deep, it is within, where He</w:t>
      </w:r>
      <w:r w:rsidR="00D81317">
        <w:rPr>
          <w:sz w:val="24"/>
          <w:szCs w:val="24"/>
        </w:rPr>
        <w:t>-</w:t>
      </w:r>
      <w:r w:rsidRPr="008F6301">
        <w:rPr>
          <w:sz w:val="24"/>
          <w:szCs w:val="24"/>
        </w:rPr>
        <w:t xml:space="preserve"> the beautiful one</w:t>
      </w:r>
      <w:r w:rsidR="00D81317">
        <w:rPr>
          <w:sz w:val="24"/>
          <w:szCs w:val="24"/>
        </w:rPr>
        <w:t>- lives</w:t>
      </w:r>
      <w:r w:rsidRPr="008F6301">
        <w:rPr>
          <w:sz w:val="24"/>
          <w:szCs w:val="24"/>
        </w:rPr>
        <w:t xml:space="preserve">! It has been said that faith is the gaze of the soul on the beauty of the Lord. (Psalms 27:4, 45:13, Colossians 1:27-29) </w:t>
      </w:r>
    </w:p>
    <w:p w14:paraId="65A5A424" w14:textId="77777777" w:rsidR="009464D5" w:rsidRPr="00916C16" w:rsidRDefault="009464D5" w:rsidP="009464D5">
      <w:pPr>
        <w:ind w:firstLine="720"/>
        <w:jc w:val="both"/>
        <w:rPr>
          <w:sz w:val="24"/>
          <w:szCs w:val="24"/>
          <w:u w:val="single"/>
        </w:rPr>
      </w:pPr>
      <w:r>
        <w:rPr>
          <w:sz w:val="24"/>
          <w:szCs w:val="24"/>
        </w:rPr>
        <w:t>The following is a beauty treatment in the form of a daily devotional booklet my sister</w:t>
      </w:r>
      <w:r w:rsidR="00D81317">
        <w:rPr>
          <w:sz w:val="24"/>
          <w:szCs w:val="24"/>
        </w:rPr>
        <w:t>,</w:t>
      </w:r>
      <w:r>
        <w:rPr>
          <w:sz w:val="24"/>
          <w:szCs w:val="24"/>
        </w:rPr>
        <w:t xml:space="preserve"> Ruth Ann</w:t>
      </w:r>
      <w:r w:rsidR="00D81317">
        <w:rPr>
          <w:sz w:val="24"/>
          <w:szCs w:val="24"/>
        </w:rPr>
        <w:t>,</w:t>
      </w:r>
      <w:r>
        <w:rPr>
          <w:sz w:val="24"/>
          <w:szCs w:val="24"/>
        </w:rPr>
        <w:t xml:space="preserve"> gave me. It was written by Authors Burk and Sylvia Gunter, t</w:t>
      </w:r>
      <w:r w:rsidR="00916C16">
        <w:rPr>
          <w:sz w:val="24"/>
          <w:szCs w:val="24"/>
        </w:rPr>
        <w:t>it</w:t>
      </w:r>
      <w:r>
        <w:rPr>
          <w:sz w:val="24"/>
          <w:szCs w:val="24"/>
        </w:rPr>
        <w:t>led, “</w:t>
      </w:r>
      <w:r w:rsidRPr="00916C16">
        <w:rPr>
          <w:sz w:val="24"/>
          <w:szCs w:val="24"/>
          <w:u w:val="single"/>
        </w:rPr>
        <w:t>Daily Spirit Blessings”</w:t>
      </w:r>
    </w:p>
    <w:p w14:paraId="1E96EECB" w14:textId="77777777" w:rsidR="009464D5" w:rsidRPr="00916C16" w:rsidRDefault="009464D5" w:rsidP="009464D5">
      <w:pPr>
        <w:ind w:firstLine="720"/>
        <w:jc w:val="both"/>
        <w:rPr>
          <w:i/>
          <w:sz w:val="24"/>
          <w:szCs w:val="24"/>
        </w:rPr>
      </w:pPr>
      <w:r>
        <w:rPr>
          <w:sz w:val="24"/>
          <w:szCs w:val="24"/>
        </w:rPr>
        <w:t xml:space="preserve">This is </w:t>
      </w:r>
      <w:r w:rsidR="00916C16">
        <w:rPr>
          <w:sz w:val="24"/>
          <w:szCs w:val="24"/>
        </w:rPr>
        <w:t xml:space="preserve">the heading of </w:t>
      </w:r>
      <w:r>
        <w:rPr>
          <w:sz w:val="24"/>
          <w:szCs w:val="24"/>
        </w:rPr>
        <w:t>day number one-</w:t>
      </w:r>
      <w:r w:rsidR="00916C16">
        <w:rPr>
          <w:sz w:val="24"/>
          <w:szCs w:val="24"/>
        </w:rPr>
        <w:t xml:space="preserve"> </w:t>
      </w:r>
      <w:r w:rsidRPr="00916C16">
        <w:rPr>
          <w:i/>
          <w:sz w:val="24"/>
          <w:szCs w:val="24"/>
        </w:rPr>
        <w:t>I bless you with identity and legitimacy.</w:t>
      </w:r>
    </w:p>
    <w:p w14:paraId="1F53A2F0" w14:textId="77777777" w:rsidR="009464D5" w:rsidRPr="00916C16" w:rsidRDefault="009464D5" w:rsidP="009464D5">
      <w:pPr>
        <w:ind w:firstLine="720"/>
        <w:jc w:val="both"/>
        <w:rPr>
          <w:i/>
          <w:sz w:val="24"/>
          <w:szCs w:val="24"/>
        </w:rPr>
      </w:pPr>
      <w:r w:rsidRPr="00916C16">
        <w:rPr>
          <w:i/>
          <w:sz w:val="24"/>
          <w:szCs w:val="24"/>
        </w:rPr>
        <w:t>“Spirit, your Father made you special. You are a very special person, created and crafted and designed by God your Father. He planned for you. You are no accident. Your Father made you beautiful and beloved. God invested an incredible amount of effort and concentration in designing you. You are unique, one of a kind. God has thought extensively about you. He smiled on the day He created you. He designed your spiritual heritage. There is a spiritual treasure chest of generational blessings with your name on it. I bless you in the name of the God of Abraham, Isaac, and Jacob.”</w:t>
      </w:r>
    </w:p>
    <w:p w14:paraId="669E85B6" w14:textId="77777777" w:rsidR="009464D5" w:rsidRPr="00C36665" w:rsidRDefault="009464D5" w:rsidP="009464D5">
      <w:pPr>
        <w:ind w:firstLine="720"/>
        <w:jc w:val="both"/>
        <w:rPr>
          <w:b/>
          <w:i/>
          <w:sz w:val="24"/>
          <w:szCs w:val="24"/>
        </w:rPr>
      </w:pPr>
      <w:r>
        <w:rPr>
          <w:sz w:val="24"/>
          <w:szCs w:val="24"/>
        </w:rPr>
        <w:t xml:space="preserve">Isn’t that a beautiful blessing? Because </w:t>
      </w:r>
      <w:r w:rsidRPr="00EA6B87">
        <w:rPr>
          <w:sz w:val="24"/>
          <w:szCs w:val="24"/>
        </w:rPr>
        <w:t>I am a</w:t>
      </w:r>
      <w:r>
        <w:rPr>
          <w:sz w:val="24"/>
          <w:szCs w:val="24"/>
        </w:rPr>
        <w:t xml:space="preserve"> work in progress, I need this daily beauty treatment as Jesus is</w:t>
      </w:r>
      <w:r w:rsidRPr="00EA6B87">
        <w:rPr>
          <w:sz w:val="24"/>
          <w:szCs w:val="24"/>
        </w:rPr>
        <w:t xml:space="preserve"> taking off the </w:t>
      </w:r>
      <w:r>
        <w:rPr>
          <w:sz w:val="24"/>
          <w:szCs w:val="24"/>
        </w:rPr>
        <w:t>lies that bind me</w:t>
      </w:r>
      <w:r w:rsidRPr="00EA6B87">
        <w:rPr>
          <w:sz w:val="24"/>
          <w:szCs w:val="24"/>
        </w:rPr>
        <w:t xml:space="preserve"> and </w:t>
      </w:r>
      <w:r w:rsidR="00916C16">
        <w:rPr>
          <w:sz w:val="24"/>
          <w:szCs w:val="24"/>
        </w:rPr>
        <w:t>apply</w:t>
      </w:r>
      <w:r>
        <w:rPr>
          <w:sz w:val="24"/>
          <w:szCs w:val="24"/>
        </w:rPr>
        <w:t>ing</w:t>
      </w:r>
      <w:r w:rsidRPr="00EA6B87">
        <w:rPr>
          <w:sz w:val="24"/>
          <w:szCs w:val="24"/>
        </w:rPr>
        <w:t xml:space="preserve"> </w:t>
      </w:r>
      <w:r>
        <w:rPr>
          <w:sz w:val="24"/>
          <w:szCs w:val="24"/>
        </w:rPr>
        <w:t>His</w:t>
      </w:r>
      <w:r w:rsidRPr="00EA6B87">
        <w:rPr>
          <w:sz w:val="24"/>
          <w:szCs w:val="24"/>
        </w:rPr>
        <w:t xml:space="preserve"> truth that sets me free</w:t>
      </w:r>
      <w:r>
        <w:rPr>
          <w:sz w:val="24"/>
          <w:szCs w:val="24"/>
        </w:rPr>
        <w:t>.</w:t>
      </w:r>
      <w:r w:rsidRPr="00EA6B87">
        <w:rPr>
          <w:sz w:val="24"/>
          <w:szCs w:val="24"/>
        </w:rPr>
        <w:t xml:space="preserve"> </w:t>
      </w:r>
      <w:r>
        <w:rPr>
          <w:b/>
          <w:i/>
          <w:sz w:val="24"/>
          <w:szCs w:val="24"/>
        </w:rPr>
        <w:t xml:space="preserve"> </w:t>
      </w:r>
      <w:r>
        <w:rPr>
          <w:sz w:val="24"/>
          <w:szCs w:val="24"/>
        </w:rPr>
        <w:t>When I sit at the feet of Jesus, gazing upon His</w:t>
      </w:r>
      <w:r w:rsidRPr="00EA6B87">
        <w:rPr>
          <w:sz w:val="24"/>
          <w:szCs w:val="24"/>
        </w:rPr>
        <w:t xml:space="preserve"> </w:t>
      </w:r>
      <w:r>
        <w:rPr>
          <w:sz w:val="24"/>
          <w:szCs w:val="24"/>
        </w:rPr>
        <w:t xml:space="preserve">beauty, and looking into His eyes of love, </w:t>
      </w:r>
      <w:r w:rsidRPr="00EA6B87">
        <w:rPr>
          <w:sz w:val="24"/>
          <w:szCs w:val="24"/>
        </w:rPr>
        <w:t>I forget about myself</w:t>
      </w:r>
      <w:r>
        <w:rPr>
          <w:sz w:val="24"/>
          <w:szCs w:val="24"/>
        </w:rPr>
        <w:t>,</w:t>
      </w:r>
      <w:r w:rsidR="00916C16">
        <w:rPr>
          <w:sz w:val="24"/>
          <w:szCs w:val="24"/>
        </w:rPr>
        <w:t xml:space="preserve"> and</w:t>
      </w:r>
      <w:r>
        <w:rPr>
          <w:sz w:val="24"/>
          <w:szCs w:val="24"/>
        </w:rPr>
        <w:t xml:space="preserve"> this is where I am</w:t>
      </w:r>
      <w:r w:rsidRPr="00EA6B87">
        <w:rPr>
          <w:sz w:val="24"/>
          <w:szCs w:val="24"/>
        </w:rPr>
        <w:t xml:space="preserve"> transformed by the love of my King. </w:t>
      </w:r>
      <w:r>
        <w:rPr>
          <w:sz w:val="24"/>
          <w:szCs w:val="24"/>
        </w:rPr>
        <w:t xml:space="preserve"> Spiritual songs are scriptures put to music. The words of this song, by Keri Jobe, give voice to Spirit of God </w:t>
      </w:r>
      <w:r w:rsidR="00916C16">
        <w:rPr>
          <w:sz w:val="24"/>
          <w:szCs w:val="24"/>
        </w:rPr>
        <w:t>as He sings</w:t>
      </w:r>
      <w:r>
        <w:rPr>
          <w:sz w:val="24"/>
          <w:szCs w:val="24"/>
        </w:rPr>
        <w:t xml:space="preserve"> over His beautiful, beloved Bride. </w:t>
      </w:r>
    </w:p>
    <w:p w14:paraId="6A7C7D9E" w14:textId="77777777" w:rsidR="009464D5" w:rsidRPr="00EA6B87" w:rsidRDefault="009464D5" w:rsidP="009464D5">
      <w:pPr>
        <w:jc w:val="center"/>
        <w:rPr>
          <w:sz w:val="24"/>
          <w:szCs w:val="24"/>
        </w:rPr>
      </w:pPr>
      <w:r w:rsidRPr="00EA6B87">
        <w:rPr>
          <w:sz w:val="24"/>
          <w:szCs w:val="24"/>
        </w:rPr>
        <w:t>Kari J</w:t>
      </w:r>
      <w:r>
        <w:rPr>
          <w:sz w:val="24"/>
          <w:szCs w:val="24"/>
        </w:rPr>
        <w:t>o</w:t>
      </w:r>
      <w:r w:rsidRPr="00EA6B87">
        <w:rPr>
          <w:sz w:val="24"/>
          <w:szCs w:val="24"/>
        </w:rPr>
        <w:t>be- My Beloved</w:t>
      </w:r>
    </w:p>
    <w:p w14:paraId="44EC02D2" w14:textId="77777777" w:rsidR="009464D5" w:rsidRPr="00916C16" w:rsidRDefault="009464D5" w:rsidP="009464D5">
      <w:pPr>
        <w:jc w:val="center"/>
        <w:rPr>
          <w:i/>
          <w:sz w:val="24"/>
          <w:szCs w:val="24"/>
        </w:rPr>
      </w:pPr>
      <w:r w:rsidRPr="00916C16">
        <w:rPr>
          <w:i/>
          <w:sz w:val="24"/>
          <w:szCs w:val="24"/>
        </w:rPr>
        <w:t xml:space="preserve">You’re my beloved, you’re my bride, </w:t>
      </w:r>
      <w:r w:rsidR="00763982" w:rsidRPr="00916C16">
        <w:rPr>
          <w:i/>
          <w:sz w:val="24"/>
          <w:szCs w:val="24"/>
        </w:rPr>
        <w:t>t</w:t>
      </w:r>
      <w:r w:rsidRPr="00916C16">
        <w:rPr>
          <w:i/>
          <w:sz w:val="24"/>
          <w:szCs w:val="24"/>
        </w:rPr>
        <w:t xml:space="preserve">o sing over you is my delight, </w:t>
      </w:r>
    </w:p>
    <w:p w14:paraId="2D3505C3" w14:textId="77777777" w:rsidR="009464D5" w:rsidRPr="00916C16" w:rsidRDefault="009464D5" w:rsidP="009464D5">
      <w:pPr>
        <w:jc w:val="center"/>
        <w:rPr>
          <w:i/>
          <w:sz w:val="24"/>
          <w:szCs w:val="24"/>
        </w:rPr>
      </w:pPr>
      <w:r w:rsidRPr="00916C16">
        <w:rPr>
          <w:i/>
          <w:sz w:val="24"/>
          <w:szCs w:val="24"/>
        </w:rPr>
        <w:t xml:space="preserve"> Come away with me my love</w:t>
      </w:r>
    </w:p>
    <w:p w14:paraId="662ACAA7" w14:textId="77777777" w:rsidR="009464D5" w:rsidRPr="00916C16" w:rsidRDefault="009464D5" w:rsidP="009464D5">
      <w:pPr>
        <w:jc w:val="center"/>
        <w:rPr>
          <w:i/>
          <w:sz w:val="24"/>
          <w:szCs w:val="24"/>
        </w:rPr>
      </w:pPr>
      <w:r w:rsidRPr="00916C16">
        <w:rPr>
          <w:i/>
          <w:sz w:val="24"/>
          <w:szCs w:val="24"/>
        </w:rPr>
        <w:t xml:space="preserve">Under my mercy come and wait, till we are standing face to face, </w:t>
      </w:r>
    </w:p>
    <w:p w14:paraId="12AD4715" w14:textId="77777777" w:rsidR="009464D5" w:rsidRPr="00916C16" w:rsidRDefault="009464D5" w:rsidP="009464D5">
      <w:pPr>
        <w:jc w:val="center"/>
        <w:rPr>
          <w:i/>
          <w:sz w:val="24"/>
          <w:szCs w:val="24"/>
        </w:rPr>
      </w:pPr>
      <w:r w:rsidRPr="00916C16">
        <w:rPr>
          <w:i/>
          <w:sz w:val="24"/>
          <w:szCs w:val="24"/>
        </w:rPr>
        <w:t>I see no stain on you my child</w:t>
      </w:r>
    </w:p>
    <w:p w14:paraId="1C8C9F03" w14:textId="77777777" w:rsidR="009464D5" w:rsidRPr="00916C16" w:rsidRDefault="009464D5" w:rsidP="009464D5">
      <w:pPr>
        <w:jc w:val="center"/>
        <w:rPr>
          <w:i/>
          <w:sz w:val="24"/>
          <w:szCs w:val="24"/>
        </w:rPr>
      </w:pPr>
      <w:r w:rsidRPr="00916C16">
        <w:rPr>
          <w:i/>
          <w:sz w:val="24"/>
          <w:szCs w:val="24"/>
        </w:rPr>
        <w:t>You’re beautiful to me, So beautiful to me;</w:t>
      </w:r>
    </w:p>
    <w:p w14:paraId="59BCFA46" w14:textId="77777777" w:rsidR="009464D5" w:rsidRPr="00916C16" w:rsidRDefault="009464D5" w:rsidP="009464D5">
      <w:pPr>
        <w:jc w:val="center"/>
        <w:rPr>
          <w:i/>
          <w:sz w:val="24"/>
          <w:szCs w:val="24"/>
        </w:rPr>
      </w:pPr>
      <w:r w:rsidRPr="00916C16">
        <w:rPr>
          <w:i/>
          <w:sz w:val="24"/>
          <w:szCs w:val="24"/>
        </w:rPr>
        <w:t>I sing over you my song of peace; Cast all your care down at my feet,</w:t>
      </w:r>
    </w:p>
    <w:p w14:paraId="41DA3482" w14:textId="77777777" w:rsidR="009464D5" w:rsidRPr="00916C16" w:rsidRDefault="009464D5" w:rsidP="009464D5">
      <w:pPr>
        <w:jc w:val="center"/>
        <w:rPr>
          <w:i/>
          <w:sz w:val="24"/>
          <w:szCs w:val="24"/>
        </w:rPr>
      </w:pPr>
      <w:r w:rsidRPr="00916C16">
        <w:rPr>
          <w:i/>
          <w:sz w:val="24"/>
          <w:szCs w:val="24"/>
        </w:rPr>
        <w:t>Come and find your rest in me, I’ll breathe my life inside of you,</w:t>
      </w:r>
    </w:p>
    <w:p w14:paraId="6B1D3A56" w14:textId="77777777" w:rsidR="009464D5" w:rsidRPr="00916C16" w:rsidRDefault="009464D5" w:rsidP="009464D5">
      <w:pPr>
        <w:jc w:val="center"/>
        <w:rPr>
          <w:i/>
          <w:sz w:val="24"/>
          <w:szCs w:val="24"/>
        </w:rPr>
      </w:pPr>
      <w:r w:rsidRPr="00916C16">
        <w:rPr>
          <w:i/>
          <w:sz w:val="24"/>
          <w:szCs w:val="24"/>
        </w:rPr>
        <w:t>I’ll bear you up on eagle’s wings</w:t>
      </w:r>
    </w:p>
    <w:p w14:paraId="5B53F0A6" w14:textId="77777777" w:rsidR="009464D5" w:rsidRPr="00916C16" w:rsidRDefault="009464D5" w:rsidP="009464D5">
      <w:pPr>
        <w:jc w:val="center"/>
        <w:rPr>
          <w:i/>
          <w:sz w:val="24"/>
          <w:szCs w:val="24"/>
        </w:rPr>
      </w:pPr>
      <w:r w:rsidRPr="00916C16">
        <w:rPr>
          <w:i/>
          <w:sz w:val="24"/>
          <w:szCs w:val="24"/>
        </w:rPr>
        <w:t xml:space="preserve">And hide you in the shadow of my strength; I’ll take you to my quiet waters, </w:t>
      </w:r>
    </w:p>
    <w:p w14:paraId="3E43F070" w14:textId="77777777" w:rsidR="009464D5" w:rsidRPr="00916C16" w:rsidRDefault="009464D5" w:rsidP="009464D5">
      <w:pPr>
        <w:jc w:val="center"/>
        <w:rPr>
          <w:i/>
          <w:sz w:val="24"/>
          <w:szCs w:val="24"/>
        </w:rPr>
      </w:pPr>
      <w:r w:rsidRPr="00916C16">
        <w:rPr>
          <w:i/>
          <w:sz w:val="24"/>
          <w:szCs w:val="24"/>
        </w:rPr>
        <w:t>I’ll restore your soul</w:t>
      </w:r>
    </w:p>
    <w:p w14:paraId="4F6BD440" w14:textId="77777777" w:rsidR="009464D5" w:rsidRPr="00916C16" w:rsidRDefault="009464D5" w:rsidP="009464D5">
      <w:pPr>
        <w:jc w:val="center"/>
        <w:rPr>
          <w:i/>
          <w:sz w:val="24"/>
          <w:szCs w:val="24"/>
        </w:rPr>
      </w:pPr>
      <w:r w:rsidRPr="00916C16">
        <w:rPr>
          <w:i/>
          <w:sz w:val="24"/>
          <w:szCs w:val="24"/>
        </w:rPr>
        <w:t>Come rest in me and be made whole, You’re my beloved, you’re my bride,</w:t>
      </w:r>
    </w:p>
    <w:p w14:paraId="76BA73BD" w14:textId="77777777" w:rsidR="009464D5" w:rsidRPr="00916C16" w:rsidRDefault="009464D5" w:rsidP="009464D5">
      <w:pPr>
        <w:jc w:val="center"/>
        <w:rPr>
          <w:i/>
          <w:sz w:val="24"/>
          <w:szCs w:val="24"/>
        </w:rPr>
      </w:pPr>
      <w:r w:rsidRPr="00916C16">
        <w:rPr>
          <w:i/>
          <w:sz w:val="24"/>
          <w:szCs w:val="24"/>
        </w:rPr>
        <w:t xml:space="preserve">To sing over you is my delight, </w:t>
      </w:r>
    </w:p>
    <w:p w14:paraId="69F7075A" w14:textId="77777777" w:rsidR="009464D5" w:rsidRPr="00916C16" w:rsidRDefault="009464D5" w:rsidP="009464D5">
      <w:pPr>
        <w:jc w:val="center"/>
        <w:rPr>
          <w:i/>
          <w:sz w:val="24"/>
          <w:szCs w:val="24"/>
        </w:rPr>
      </w:pPr>
      <w:r w:rsidRPr="00916C16">
        <w:rPr>
          <w:i/>
          <w:sz w:val="24"/>
          <w:szCs w:val="24"/>
        </w:rPr>
        <w:t>Come away with me my love.</w:t>
      </w:r>
    </w:p>
    <w:p w14:paraId="44E204E7" w14:textId="77777777" w:rsidR="009464D5" w:rsidRPr="009B5E63" w:rsidRDefault="009464D5" w:rsidP="009464D5">
      <w:pPr>
        <w:ind w:firstLine="720"/>
        <w:jc w:val="both"/>
        <w:rPr>
          <w:sz w:val="24"/>
          <w:szCs w:val="24"/>
        </w:rPr>
      </w:pPr>
    </w:p>
    <w:p w14:paraId="2DE2D967" w14:textId="77777777" w:rsidR="009464D5" w:rsidRPr="00EA6B87" w:rsidRDefault="009464D5" w:rsidP="009464D5">
      <w:pPr>
        <w:pStyle w:val="ListParagraph"/>
        <w:numPr>
          <w:ilvl w:val="0"/>
          <w:numId w:val="6"/>
        </w:numPr>
        <w:jc w:val="center"/>
        <w:rPr>
          <w:sz w:val="24"/>
          <w:szCs w:val="24"/>
        </w:rPr>
      </w:pPr>
    </w:p>
    <w:p w14:paraId="72BB02D5" w14:textId="77777777" w:rsidR="009464D5" w:rsidRDefault="009464D5" w:rsidP="009464D5">
      <w:pPr>
        <w:jc w:val="center"/>
        <w:rPr>
          <w:b/>
          <w:sz w:val="28"/>
          <w:szCs w:val="28"/>
        </w:rPr>
      </w:pPr>
      <w:r w:rsidRPr="001E4D8C">
        <w:rPr>
          <w:b/>
          <w:sz w:val="28"/>
          <w:szCs w:val="28"/>
        </w:rPr>
        <w:t>Pearl</w:t>
      </w:r>
      <w:r>
        <w:rPr>
          <w:b/>
          <w:sz w:val="28"/>
          <w:szCs w:val="28"/>
        </w:rPr>
        <w:t>s of W</w:t>
      </w:r>
      <w:r w:rsidRPr="001E4D8C">
        <w:rPr>
          <w:b/>
          <w:sz w:val="28"/>
          <w:szCs w:val="28"/>
        </w:rPr>
        <w:t>isdom</w:t>
      </w:r>
    </w:p>
    <w:p w14:paraId="0B688AFC" w14:textId="77777777" w:rsidR="009464D5" w:rsidRPr="00442EAE" w:rsidRDefault="009464D5" w:rsidP="009464D5">
      <w:pPr>
        <w:jc w:val="center"/>
        <w:rPr>
          <w:b/>
          <w:i/>
          <w:sz w:val="24"/>
          <w:szCs w:val="24"/>
        </w:rPr>
      </w:pPr>
      <w:r w:rsidRPr="00442EAE">
        <w:rPr>
          <w:b/>
          <w:i/>
          <w:sz w:val="24"/>
          <w:szCs w:val="24"/>
        </w:rPr>
        <w:t>Psalms 27:4 (NASB)</w:t>
      </w:r>
    </w:p>
    <w:p w14:paraId="44A8A4B6" w14:textId="77777777" w:rsidR="009464D5" w:rsidRPr="00E51243" w:rsidRDefault="009464D5" w:rsidP="009464D5">
      <w:pPr>
        <w:spacing w:before="100" w:beforeAutospacing="1" w:after="100" w:afterAutospacing="1" w:line="240" w:lineRule="auto"/>
        <w:rPr>
          <w:rFonts w:eastAsia="Times New Roman" w:cs="Times New Roman"/>
          <w:b/>
          <w:i/>
          <w:sz w:val="24"/>
          <w:szCs w:val="24"/>
        </w:rPr>
      </w:pPr>
      <w:r w:rsidRPr="00E51243">
        <w:rPr>
          <w:rFonts w:eastAsia="Times New Roman" w:cs="Times New Roman"/>
          <w:b/>
          <w:i/>
          <w:sz w:val="24"/>
          <w:szCs w:val="24"/>
        </w:rPr>
        <w:t xml:space="preserve">One thing I have asked from the </w:t>
      </w:r>
      <w:r w:rsidRPr="00E51243">
        <w:rPr>
          <w:rFonts w:eastAsia="Times New Roman" w:cs="Times New Roman"/>
          <w:b/>
          <w:i/>
          <w:smallCaps/>
          <w:sz w:val="24"/>
          <w:szCs w:val="24"/>
        </w:rPr>
        <w:t>Lord</w:t>
      </w:r>
      <w:r w:rsidRPr="00E51243">
        <w:rPr>
          <w:rFonts w:eastAsia="Times New Roman" w:cs="Times New Roman"/>
          <w:b/>
          <w:i/>
          <w:sz w:val="24"/>
          <w:szCs w:val="24"/>
        </w:rPr>
        <w:t xml:space="preserve">, that I shall seek: That I may dwell in the house of the </w:t>
      </w:r>
      <w:r w:rsidRPr="00E51243">
        <w:rPr>
          <w:rFonts w:eastAsia="Times New Roman" w:cs="Times New Roman"/>
          <w:b/>
          <w:i/>
          <w:smallCaps/>
          <w:sz w:val="24"/>
          <w:szCs w:val="24"/>
        </w:rPr>
        <w:t>Lord</w:t>
      </w:r>
      <w:r w:rsidRPr="00E51243">
        <w:rPr>
          <w:rFonts w:eastAsia="Times New Roman" w:cs="Times New Roman"/>
          <w:b/>
          <w:i/>
          <w:sz w:val="24"/>
          <w:szCs w:val="24"/>
        </w:rPr>
        <w:t xml:space="preserve"> all the days of my life, To behold the beauty of the </w:t>
      </w:r>
      <w:r w:rsidRPr="00E51243">
        <w:rPr>
          <w:rFonts w:eastAsia="Times New Roman" w:cs="Times New Roman"/>
          <w:b/>
          <w:i/>
          <w:smallCaps/>
          <w:sz w:val="24"/>
          <w:szCs w:val="24"/>
        </w:rPr>
        <w:t>Lord</w:t>
      </w:r>
      <w:r w:rsidRPr="00E51243">
        <w:rPr>
          <w:rFonts w:eastAsia="Times New Roman" w:cs="Times New Roman"/>
          <w:b/>
          <w:i/>
          <w:sz w:val="24"/>
          <w:szCs w:val="24"/>
        </w:rPr>
        <w:t>.</w:t>
      </w:r>
      <w:r>
        <w:rPr>
          <w:rFonts w:eastAsia="Times New Roman" w:cs="Times New Roman"/>
          <w:b/>
          <w:i/>
          <w:sz w:val="24"/>
          <w:szCs w:val="24"/>
        </w:rPr>
        <w:t xml:space="preserve"> </w:t>
      </w:r>
      <w:r w:rsidRPr="00E51243">
        <w:rPr>
          <w:rFonts w:eastAsia="Times New Roman" w:cs="Times New Roman"/>
          <w:b/>
          <w:i/>
          <w:sz w:val="24"/>
          <w:szCs w:val="24"/>
        </w:rPr>
        <w:t>And</w:t>
      </w:r>
      <w:r>
        <w:rPr>
          <w:rFonts w:eastAsia="Times New Roman" w:cs="Times New Roman"/>
          <w:b/>
          <w:i/>
          <w:sz w:val="24"/>
          <w:szCs w:val="24"/>
        </w:rPr>
        <w:t>,</w:t>
      </w:r>
      <w:r w:rsidRPr="00E51243">
        <w:rPr>
          <w:rFonts w:eastAsia="Times New Roman" w:cs="Times New Roman"/>
          <w:b/>
          <w:i/>
          <w:sz w:val="24"/>
          <w:szCs w:val="24"/>
        </w:rPr>
        <w:t xml:space="preserve"> to meditate in His temple.</w:t>
      </w:r>
    </w:p>
    <w:p w14:paraId="14C3B8AE" w14:textId="77777777" w:rsidR="009464D5" w:rsidRPr="00C308CE" w:rsidRDefault="009464D5" w:rsidP="009464D5">
      <w:pPr>
        <w:ind w:firstLine="720"/>
        <w:jc w:val="both"/>
        <w:rPr>
          <w:rFonts w:cstheme="minorHAnsi"/>
          <w:sz w:val="24"/>
          <w:szCs w:val="24"/>
        </w:rPr>
      </w:pPr>
      <w:r>
        <w:rPr>
          <w:rFonts w:cstheme="minorHAnsi"/>
          <w:sz w:val="24"/>
          <w:szCs w:val="24"/>
        </w:rPr>
        <w:t>When I take my eyes off of Jesus</w:t>
      </w:r>
      <w:r w:rsidR="00916C16">
        <w:rPr>
          <w:rFonts w:cstheme="minorHAnsi"/>
          <w:sz w:val="24"/>
          <w:szCs w:val="24"/>
        </w:rPr>
        <w:t>,</w:t>
      </w:r>
      <w:r>
        <w:rPr>
          <w:rFonts w:cstheme="minorHAnsi"/>
          <w:sz w:val="24"/>
          <w:szCs w:val="24"/>
        </w:rPr>
        <w:t xml:space="preserve"> look into the mirror and begin to loath what I see, I hear the voice of my Beloved speak to my heart. “Arise my beautiful one and come away with me</w:t>
      </w:r>
      <w:r w:rsidR="00916C16">
        <w:rPr>
          <w:rFonts w:cstheme="minorHAnsi"/>
          <w:sz w:val="24"/>
          <w:szCs w:val="24"/>
        </w:rPr>
        <w:t>. L</w:t>
      </w:r>
      <w:r>
        <w:rPr>
          <w:rFonts w:cstheme="minorHAnsi"/>
          <w:sz w:val="24"/>
          <w:szCs w:val="24"/>
        </w:rPr>
        <w:t>et me hear your voice</w:t>
      </w:r>
      <w:r w:rsidR="00916C16">
        <w:rPr>
          <w:rFonts w:cstheme="minorHAnsi"/>
          <w:sz w:val="24"/>
          <w:szCs w:val="24"/>
        </w:rPr>
        <w:t>. Y</w:t>
      </w:r>
      <w:r>
        <w:rPr>
          <w:rFonts w:cstheme="minorHAnsi"/>
          <w:sz w:val="24"/>
          <w:szCs w:val="24"/>
        </w:rPr>
        <w:t>our voice is sweet and your face is lovely.</w:t>
      </w:r>
      <w:r w:rsidR="00916C16">
        <w:rPr>
          <w:rFonts w:cstheme="minorHAnsi"/>
          <w:sz w:val="24"/>
          <w:szCs w:val="24"/>
        </w:rPr>
        <w:t>”</w:t>
      </w:r>
      <w:r>
        <w:rPr>
          <w:rFonts w:cstheme="minorHAnsi"/>
          <w:sz w:val="24"/>
          <w:szCs w:val="24"/>
        </w:rPr>
        <w:t xml:space="preserve"> (Song of Songs 2:10-13) I greatly desire your beauty. Worship </w:t>
      </w:r>
      <w:r w:rsidR="00916C16">
        <w:rPr>
          <w:rFonts w:cstheme="minorHAnsi"/>
          <w:sz w:val="24"/>
          <w:szCs w:val="24"/>
        </w:rPr>
        <w:t>M</w:t>
      </w:r>
      <w:r>
        <w:rPr>
          <w:rFonts w:cstheme="minorHAnsi"/>
          <w:sz w:val="24"/>
          <w:szCs w:val="24"/>
        </w:rPr>
        <w:t>e for I am your Lord and King! When you turn your eyes away from yourself and look upon me, you will be transformed into the beautiful wom</w:t>
      </w:r>
      <w:r w:rsidR="00916C16">
        <w:rPr>
          <w:rFonts w:cstheme="minorHAnsi"/>
          <w:sz w:val="24"/>
          <w:szCs w:val="24"/>
        </w:rPr>
        <w:t>a</w:t>
      </w:r>
      <w:r>
        <w:rPr>
          <w:rFonts w:cstheme="minorHAnsi"/>
          <w:sz w:val="24"/>
          <w:szCs w:val="24"/>
        </w:rPr>
        <w:t xml:space="preserve">n I </w:t>
      </w:r>
      <w:r w:rsidR="00D71E43">
        <w:rPr>
          <w:rFonts w:cstheme="minorHAnsi"/>
          <w:sz w:val="24"/>
          <w:szCs w:val="24"/>
        </w:rPr>
        <w:t>made you to be</w:t>
      </w:r>
      <w:r>
        <w:rPr>
          <w:rFonts w:cstheme="minorHAnsi"/>
          <w:sz w:val="24"/>
          <w:szCs w:val="24"/>
        </w:rPr>
        <w:t xml:space="preserve"> a reflection of My beauty!”</w:t>
      </w:r>
    </w:p>
    <w:p w14:paraId="3390A788" w14:textId="77777777" w:rsidR="009464D5" w:rsidRDefault="009464D5" w:rsidP="009464D5">
      <w:pPr>
        <w:rPr>
          <w:sz w:val="24"/>
          <w:szCs w:val="24"/>
        </w:rPr>
      </w:pPr>
    </w:p>
    <w:p w14:paraId="4F77C859" w14:textId="77777777" w:rsidR="007E2D5A" w:rsidRDefault="007E2D5A" w:rsidP="009464D5">
      <w:pPr>
        <w:rPr>
          <w:sz w:val="24"/>
          <w:szCs w:val="24"/>
        </w:rPr>
      </w:pPr>
    </w:p>
    <w:p w14:paraId="414DE429" w14:textId="77777777" w:rsidR="009464D5" w:rsidRPr="003B2E00" w:rsidRDefault="009464D5" w:rsidP="003B2E00">
      <w:pPr>
        <w:pStyle w:val="ListParagraph"/>
        <w:numPr>
          <w:ilvl w:val="0"/>
          <w:numId w:val="35"/>
        </w:numPr>
        <w:jc w:val="center"/>
        <w:rPr>
          <w:sz w:val="24"/>
          <w:szCs w:val="24"/>
        </w:rPr>
      </w:pPr>
    </w:p>
    <w:p w14:paraId="6436CCF6" w14:textId="77777777" w:rsidR="006B73C2" w:rsidRPr="006B73C2" w:rsidRDefault="006B73C2" w:rsidP="006B73C2">
      <w:pPr>
        <w:jc w:val="center"/>
        <w:rPr>
          <w:b/>
          <w:sz w:val="40"/>
          <w:szCs w:val="40"/>
        </w:rPr>
      </w:pPr>
      <w:r w:rsidRPr="006B73C2">
        <w:rPr>
          <w:b/>
          <w:sz w:val="40"/>
          <w:szCs w:val="40"/>
        </w:rPr>
        <w:t xml:space="preserve">Chapter # </w:t>
      </w:r>
      <w:r w:rsidR="005E73D4">
        <w:rPr>
          <w:b/>
          <w:sz w:val="40"/>
          <w:szCs w:val="40"/>
        </w:rPr>
        <w:t>8</w:t>
      </w:r>
    </w:p>
    <w:p w14:paraId="2561F1EE" w14:textId="77777777" w:rsidR="00F07C71" w:rsidRPr="000904BE" w:rsidRDefault="00D576DE" w:rsidP="00977823">
      <w:pPr>
        <w:jc w:val="center"/>
        <w:rPr>
          <w:rFonts w:cstheme="minorHAnsi"/>
          <w:b/>
          <w:sz w:val="40"/>
          <w:szCs w:val="40"/>
        </w:rPr>
      </w:pPr>
      <w:r>
        <w:rPr>
          <w:rFonts w:cstheme="minorHAnsi"/>
          <w:b/>
          <w:sz w:val="40"/>
          <w:szCs w:val="40"/>
        </w:rPr>
        <w:t xml:space="preserve"> WORSHIP</w:t>
      </w:r>
      <w:r w:rsidR="00010DFF" w:rsidRPr="000904BE">
        <w:rPr>
          <w:rFonts w:cstheme="minorHAnsi"/>
          <w:b/>
          <w:sz w:val="40"/>
          <w:szCs w:val="40"/>
        </w:rPr>
        <w:t xml:space="preserve"> </w:t>
      </w:r>
      <w:r w:rsidR="00A72E2B">
        <w:rPr>
          <w:rFonts w:cstheme="minorHAnsi"/>
          <w:b/>
          <w:sz w:val="40"/>
          <w:szCs w:val="40"/>
        </w:rPr>
        <w:t>T</w:t>
      </w:r>
      <w:r w:rsidR="00036C27">
        <w:rPr>
          <w:rFonts w:cstheme="minorHAnsi"/>
          <w:b/>
          <w:sz w:val="40"/>
          <w:szCs w:val="40"/>
        </w:rPr>
        <w:t>HE</w:t>
      </w:r>
      <w:r w:rsidR="00A72E2B">
        <w:rPr>
          <w:rFonts w:cstheme="minorHAnsi"/>
          <w:b/>
          <w:sz w:val="40"/>
          <w:szCs w:val="40"/>
        </w:rPr>
        <w:t xml:space="preserve"> KING </w:t>
      </w:r>
      <w:r>
        <w:rPr>
          <w:rFonts w:cstheme="minorHAnsi"/>
          <w:b/>
          <w:sz w:val="40"/>
          <w:szCs w:val="40"/>
        </w:rPr>
        <w:t xml:space="preserve"> </w:t>
      </w:r>
    </w:p>
    <w:p w14:paraId="398AF4E7" w14:textId="77777777" w:rsidR="006521F0" w:rsidRPr="000904BE" w:rsidRDefault="006521F0" w:rsidP="006521F0">
      <w:pPr>
        <w:pStyle w:val="txt-sm"/>
        <w:jc w:val="center"/>
        <w:rPr>
          <w:rFonts w:asciiTheme="minorHAnsi" w:hAnsiTheme="minorHAnsi" w:cstheme="minorHAnsi"/>
          <w:b/>
          <w:i/>
        </w:rPr>
      </w:pPr>
      <w:r w:rsidRPr="000904BE">
        <w:rPr>
          <w:rFonts w:asciiTheme="minorHAnsi" w:hAnsiTheme="minorHAnsi" w:cstheme="minorHAnsi"/>
          <w:b/>
          <w:i/>
        </w:rPr>
        <w:t>Psalm 45:10-11 (NKJV)</w:t>
      </w:r>
    </w:p>
    <w:p w14:paraId="22E219A9" w14:textId="77777777" w:rsidR="006521F0" w:rsidRPr="000904BE" w:rsidRDefault="006521F0" w:rsidP="006521F0">
      <w:pPr>
        <w:pStyle w:val="line"/>
        <w:jc w:val="center"/>
        <w:rPr>
          <w:rStyle w:val="text"/>
          <w:rFonts w:asciiTheme="minorHAnsi" w:hAnsiTheme="minorHAnsi" w:cstheme="minorHAnsi"/>
          <w:b/>
          <w:i/>
        </w:rPr>
      </w:pPr>
      <w:r w:rsidRPr="000904BE">
        <w:rPr>
          <w:rStyle w:val="text"/>
          <w:rFonts w:asciiTheme="minorHAnsi" w:hAnsiTheme="minorHAnsi" w:cstheme="minorHAnsi"/>
          <w:b/>
          <w:i/>
          <w:vertAlign w:val="superscript"/>
        </w:rPr>
        <w:t>10 </w:t>
      </w:r>
      <w:r w:rsidRPr="000904BE">
        <w:rPr>
          <w:rStyle w:val="text"/>
          <w:rFonts w:asciiTheme="minorHAnsi" w:hAnsiTheme="minorHAnsi" w:cstheme="minorHAnsi"/>
          <w:b/>
          <w:i/>
        </w:rPr>
        <w:t xml:space="preserve">Listen, O daughter, Consider and incline your ear; </w:t>
      </w:r>
      <w:r w:rsidR="008A470F">
        <w:rPr>
          <w:rStyle w:val="text"/>
          <w:rFonts w:asciiTheme="minorHAnsi" w:hAnsiTheme="minorHAnsi" w:cstheme="minorHAnsi"/>
          <w:b/>
          <w:i/>
          <w:vertAlign w:val="superscript"/>
        </w:rPr>
        <w:t xml:space="preserve"> </w:t>
      </w:r>
      <w:r w:rsidRPr="000904BE">
        <w:rPr>
          <w:rStyle w:val="text"/>
          <w:rFonts w:asciiTheme="minorHAnsi" w:hAnsiTheme="minorHAnsi" w:cstheme="minorHAnsi"/>
          <w:b/>
          <w:i/>
          <w:vertAlign w:val="superscript"/>
        </w:rPr>
        <w:t> </w:t>
      </w:r>
      <w:r w:rsidRPr="000904BE">
        <w:rPr>
          <w:rStyle w:val="text"/>
          <w:rFonts w:asciiTheme="minorHAnsi" w:hAnsiTheme="minorHAnsi" w:cstheme="minorHAnsi"/>
          <w:b/>
          <w:i/>
        </w:rPr>
        <w:t>So the King will greatly desire your beauty;</w:t>
      </w:r>
      <w:r w:rsidRPr="000904BE">
        <w:rPr>
          <w:rFonts w:asciiTheme="minorHAnsi" w:hAnsiTheme="minorHAnsi" w:cstheme="minorHAnsi"/>
          <w:b/>
          <w:i/>
        </w:rPr>
        <w:t xml:space="preserve"> </w:t>
      </w:r>
      <w:r w:rsidRPr="000904BE">
        <w:rPr>
          <w:rStyle w:val="text"/>
          <w:rFonts w:asciiTheme="minorHAnsi" w:hAnsiTheme="minorHAnsi" w:cstheme="minorHAnsi"/>
          <w:b/>
          <w:i/>
        </w:rPr>
        <w:t xml:space="preserve">Because He </w:t>
      </w:r>
      <w:r w:rsidRPr="000904BE">
        <w:rPr>
          <w:rStyle w:val="text"/>
          <w:rFonts w:asciiTheme="minorHAnsi" w:hAnsiTheme="minorHAnsi" w:cstheme="minorHAnsi"/>
          <w:b/>
          <w:i/>
          <w:iCs/>
        </w:rPr>
        <w:t>is</w:t>
      </w:r>
      <w:r w:rsidRPr="000904BE">
        <w:rPr>
          <w:rStyle w:val="text"/>
          <w:rFonts w:asciiTheme="minorHAnsi" w:hAnsiTheme="minorHAnsi" w:cstheme="minorHAnsi"/>
          <w:b/>
          <w:i/>
        </w:rPr>
        <w:t xml:space="preserve"> your Lord, worship Him.</w:t>
      </w:r>
    </w:p>
    <w:p w14:paraId="56FF36C5" w14:textId="77777777" w:rsidR="00325ACF" w:rsidRDefault="00756AB3" w:rsidP="006521F0">
      <w:pPr>
        <w:pStyle w:val="line"/>
        <w:jc w:val="center"/>
        <w:rPr>
          <w:rFonts w:asciiTheme="minorHAnsi" w:hAnsiTheme="minorHAnsi"/>
          <w:b/>
          <w:sz w:val="28"/>
          <w:szCs w:val="28"/>
        </w:rPr>
      </w:pPr>
      <w:r>
        <w:rPr>
          <w:rFonts w:asciiTheme="minorHAnsi" w:hAnsiTheme="minorHAnsi"/>
          <w:b/>
          <w:sz w:val="28"/>
          <w:szCs w:val="28"/>
        </w:rPr>
        <w:t xml:space="preserve">We </w:t>
      </w:r>
      <w:r w:rsidR="00956982">
        <w:rPr>
          <w:rFonts w:asciiTheme="minorHAnsi" w:hAnsiTheme="minorHAnsi"/>
          <w:b/>
          <w:sz w:val="28"/>
          <w:szCs w:val="28"/>
        </w:rPr>
        <w:t>Were</w:t>
      </w:r>
      <w:r>
        <w:rPr>
          <w:rFonts w:asciiTheme="minorHAnsi" w:hAnsiTheme="minorHAnsi"/>
          <w:b/>
          <w:sz w:val="28"/>
          <w:szCs w:val="28"/>
        </w:rPr>
        <w:t xml:space="preserve"> C</w:t>
      </w:r>
      <w:r w:rsidR="00325ACF">
        <w:rPr>
          <w:rFonts w:asciiTheme="minorHAnsi" w:hAnsiTheme="minorHAnsi"/>
          <w:b/>
          <w:sz w:val="28"/>
          <w:szCs w:val="28"/>
        </w:rPr>
        <w:t xml:space="preserve">reated </w:t>
      </w:r>
      <w:r w:rsidR="00956982">
        <w:rPr>
          <w:rFonts w:asciiTheme="minorHAnsi" w:hAnsiTheme="minorHAnsi"/>
          <w:b/>
          <w:sz w:val="28"/>
          <w:szCs w:val="28"/>
        </w:rPr>
        <w:t>For</w:t>
      </w:r>
      <w:r w:rsidR="00325ACF">
        <w:rPr>
          <w:rFonts w:asciiTheme="minorHAnsi" w:hAnsiTheme="minorHAnsi"/>
          <w:b/>
          <w:sz w:val="28"/>
          <w:szCs w:val="28"/>
        </w:rPr>
        <w:t xml:space="preserve"> </w:t>
      </w:r>
      <w:r>
        <w:rPr>
          <w:rFonts w:asciiTheme="minorHAnsi" w:hAnsiTheme="minorHAnsi"/>
          <w:b/>
          <w:sz w:val="28"/>
          <w:szCs w:val="28"/>
        </w:rPr>
        <w:t>W</w:t>
      </w:r>
      <w:r w:rsidR="00325ACF">
        <w:rPr>
          <w:rFonts w:asciiTheme="minorHAnsi" w:hAnsiTheme="minorHAnsi"/>
          <w:b/>
          <w:sz w:val="28"/>
          <w:szCs w:val="28"/>
        </w:rPr>
        <w:t>orship</w:t>
      </w:r>
    </w:p>
    <w:p w14:paraId="17E4FD42" w14:textId="77777777" w:rsidR="00041B1B" w:rsidRPr="00041B1B" w:rsidRDefault="00041B1B" w:rsidP="00041B1B">
      <w:pPr>
        <w:pStyle w:val="Heading1"/>
        <w:shd w:val="clear" w:color="auto" w:fill="FFFFFF"/>
        <w:spacing w:before="0"/>
        <w:jc w:val="center"/>
        <w:rPr>
          <w:rFonts w:asciiTheme="minorHAnsi" w:hAnsiTheme="minorHAnsi" w:cstheme="minorHAnsi"/>
          <w:bCs w:val="0"/>
          <w:i/>
          <w:color w:val="000000"/>
          <w:sz w:val="24"/>
          <w:szCs w:val="24"/>
        </w:rPr>
      </w:pPr>
      <w:r w:rsidRPr="00041B1B">
        <w:rPr>
          <w:rStyle w:val="passage-display-bcv"/>
          <w:rFonts w:asciiTheme="minorHAnsi" w:hAnsiTheme="minorHAnsi" w:cstheme="minorHAnsi"/>
          <w:bCs w:val="0"/>
          <w:i/>
          <w:color w:val="000000"/>
          <w:sz w:val="24"/>
          <w:szCs w:val="24"/>
        </w:rPr>
        <w:t>John 4:19-24</w:t>
      </w:r>
      <w:r w:rsidRPr="00041B1B">
        <w:rPr>
          <w:rStyle w:val="passage-display-version"/>
          <w:rFonts w:asciiTheme="minorHAnsi" w:hAnsiTheme="minorHAnsi" w:cstheme="minorHAnsi"/>
          <w:bCs w:val="0"/>
          <w:i/>
          <w:color w:val="000000"/>
          <w:sz w:val="24"/>
          <w:szCs w:val="24"/>
        </w:rPr>
        <w:t xml:space="preserve"> (NIV)</w:t>
      </w:r>
    </w:p>
    <w:p w14:paraId="46D490B6" w14:textId="77777777" w:rsidR="00041B1B" w:rsidRPr="00041B1B" w:rsidRDefault="00041B1B" w:rsidP="00041B1B">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041B1B">
        <w:rPr>
          <w:rStyle w:val="text"/>
          <w:rFonts w:asciiTheme="minorHAnsi" w:hAnsiTheme="minorHAnsi" w:cstheme="minorHAnsi"/>
          <w:b/>
          <w:bCs/>
          <w:i/>
          <w:color w:val="000000"/>
          <w:vertAlign w:val="superscript"/>
        </w:rPr>
        <w:t>19 </w:t>
      </w:r>
      <w:r w:rsidRPr="00041B1B">
        <w:rPr>
          <w:rStyle w:val="text"/>
          <w:rFonts w:asciiTheme="minorHAnsi" w:hAnsiTheme="minorHAnsi" w:cstheme="minorHAnsi"/>
          <w:b/>
          <w:i/>
          <w:color w:val="000000"/>
        </w:rPr>
        <w:t>“Sir,” the woman said, “I can see that you are a prophet.</w:t>
      </w:r>
      <w:r w:rsidRPr="00041B1B">
        <w:rPr>
          <w:rStyle w:val="apple-converted-space"/>
          <w:rFonts w:asciiTheme="minorHAnsi" w:hAnsiTheme="minorHAnsi" w:cstheme="minorHAnsi"/>
          <w:b/>
          <w:i/>
          <w:color w:val="000000"/>
        </w:rPr>
        <w:t> </w:t>
      </w:r>
      <w:r w:rsidRPr="00041B1B">
        <w:rPr>
          <w:rStyle w:val="text"/>
          <w:rFonts w:asciiTheme="minorHAnsi" w:hAnsiTheme="minorHAnsi" w:cstheme="minorHAnsi"/>
          <w:b/>
          <w:bCs/>
          <w:i/>
          <w:color w:val="000000"/>
          <w:vertAlign w:val="superscript"/>
        </w:rPr>
        <w:t>20 </w:t>
      </w:r>
      <w:r w:rsidRPr="00041B1B">
        <w:rPr>
          <w:rStyle w:val="text"/>
          <w:rFonts w:asciiTheme="minorHAnsi" w:hAnsiTheme="minorHAnsi" w:cstheme="minorHAnsi"/>
          <w:b/>
          <w:i/>
          <w:color w:val="000000"/>
        </w:rPr>
        <w:t>Our ancestors worshiped on this mountain,</w:t>
      </w:r>
      <w:r w:rsidRPr="00041B1B">
        <w:rPr>
          <w:rStyle w:val="apple-converted-space"/>
          <w:rFonts w:asciiTheme="minorHAnsi" w:hAnsiTheme="minorHAnsi" w:cstheme="minorHAnsi"/>
          <w:b/>
          <w:i/>
          <w:color w:val="000000"/>
        </w:rPr>
        <w:t> </w:t>
      </w:r>
      <w:r w:rsidRPr="00041B1B">
        <w:rPr>
          <w:rStyle w:val="text"/>
          <w:rFonts w:asciiTheme="minorHAnsi" w:hAnsiTheme="minorHAnsi" w:cstheme="minorHAnsi"/>
          <w:b/>
          <w:i/>
          <w:color w:val="000000"/>
        </w:rPr>
        <w:t>but you Jews claim that the place where we must worship is in Jerusalem.”</w:t>
      </w:r>
    </w:p>
    <w:p w14:paraId="63C077BF" w14:textId="77777777" w:rsidR="00041B1B" w:rsidRDefault="00041B1B" w:rsidP="00041B1B">
      <w:pPr>
        <w:pStyle w:val="NormalWeb"/>
        <w:shd w:val="clear" w:color="auto" w:fill="FFFFFF"/>
        <w:spacing w:before="0" w:beforeAutospacing="0" w:after="150" w:afterAutospacing="0" w:line="360" w:lineRule="atLeast"/>
        <w:jc w:val="center"/>
        <w:rPr>
          <w:rStyle w:val="woj"/>
          <w:rFonts w:asciiTheme="minorHAnsi" w:hAnsiTheme="minorHAnsi" w:cstheme="minorHAnsi"/>
          <w:b/>
          <w:i/>
          <w:color w:val="000000"/>
        </w:rPr>
      </w:pPr>
      <w:r w:rsidRPr="00041B1B">
        <w:rPr>
          <w:rStyle w:val="woj"/>
          <w:rFonts w:asciiTheme="minorHAnsi" w:hAnsiTheme="minorHAnsi" w:cstheme="minorHAnsi"/>
          <w:b/>
          <w:bCs/>
          <w:i/>
          <w:color w:val="000000"/>
          <w:vertAlign w:val="superscript"/>
        </w:rPr>
        <w:t>21 </w:t>
      </w:r>
      <w:r w:rsidRPr="00041B1B">
        <w:rPr>
          <w:rStyle w:val="woj"/>
          <w:rFonts w:asciiTheme="minorHAnsi" w:hAnsiTheme="minorHAnsi" w:cstheme="minorHAnsi"/>
          <w:b/>
          <w:i/>
          <w:color w:val="000000"/>
        </w:rPr>
        <w:t>“Woman,”</w:t>
      </w:r>
      <w:r w:rsidRPr="00041B1B">
        <w:rPr>
          <w:rStyle w:val="apple-converted-space"/>
          <w:rFonts w:asciiTheme="minorHAnsi" w:hAnsiTheme="minorHAnsi" w:cstheme="minorHAnsi"/>
          <w:b/>
          <w:i/>
          <w:color w:val="000000"/>
        </w:rPr>
        <w:t> </w:t>
      </w:r>
      <w:r w:rsidRPr="00041B1B">
        <w:rPr>
          <w:rStyle w:val="text"/>
          <w:rFonts w:asciiTheme="minorHAnsi" w:hAnsiTheme="minorHAnsi" w:cstheme="minorHAnsi"/>
          <w:b/>
          <w:i/>
          <w:color w:val="000000"/>
        </w:rPr>
        <w:t>Jesus replied,</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i/>
          <w:color w:val="000000"/>
        </w:rPr>
        <w:t>“believe me, a time is coming</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i/>
          <w:color w:val="000000"/>
        </w:rPr>
        <w:t>when you will worship the Father neither on this mountain nor in Jerusalem.</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bCs/>
          <w:i/>
          <w:color w:val="000000"/>
          <w:vertAlign w:val="superscript"/>
        </w:rPr>
        <w:t>22 </w:t>
      </w:r>
      <w:r w:rsidRPr="00041B1B">
        <w:rPr>
          <w:rStyle w:val="woj"/>
          <w:rFonts w:asciiTheme="minorHAnsi" w:hAnsiTheme="minorHAnsi" w:cstheme="minorHAnsi"/>
          <w:b/>
          <w:i/>
          <w:color w:val="000000"/>
        </w:rPr>
        <w:t>You Samaritans worship what you do not know;</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i/>
          <w:color w:val="000000"/>
        </w:rPr>
        <w:t>we worship what we do know, for salvation is from the Jews.</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bCs/>
          <w:i/>
          <w:color w:val="000000"/>
          <w:vertAlign w:val="superscript"/>
        </w:rPr>
        <w:t>23 </w:t>
      </w:r>
      <w:r w:rsidRPr="00041B1B">
        <w:rPr>
          <w:rStyle w:val="woj"/>
          <w:rFonts w:asciiTheme="minorHAnsi" w:hAnsiTheme="minorHAnsi" w:cstheme="minorHAnsi"/>
          <w:b/>
          <w:i/>
          <w:color w:val="000000"/>
        </w:rPr>
        <w:t>Yet a time is coming and has now come</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i/>
          <w:color w:val="000000"/>
        </w:rPr>
        <w:t>when the true worshipers will worship the Father in the Spirit</w:t>
      </w:r>
      <w:r>
        <w:rPr>
          <w:rStyle w:val="woj"/>
          <w:rFonts w:asciiTheme="minorHAnsi" w:hAnsiTheme="minorHAnsi" w:cstheme="minorHAnsi"/>
          <w:b/>
          <w:i/>
          <w:color w:val="000000"/>
        </w:rPr>
        <w:t xml:space="preserve"> </w:t>
      </w:r>
      <w:r w:rsidRPr="00041B1B">
        <w:rPr>
          <w:rStyle w:val="woj"/>
          <w:rFonts w:asciiTheme="minorHAnsi" w:hAnsiTheme="minorHAnsi" w:cstheme="minorHAnsi"/>
          <w:b/>
          <w:i/>
          <w:color w:val="000000"/>
        </w:rPr>
        <w:t>and in truth, for they are the kind of worshipers the Father seeks.</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bCs/>
          <w:i/>
          <w:color w:val="000000"/>
          <w:vertAlign w:val="superscript"/>
        </w:rPr>
        <w:t>24 </w:t>
      </w:r>
      <w:r w:rsidRPr="00041B1B">
        <w:rPr>
          <w:rStyle w:val="woj"/>
          <w:rFonts w:asciiTheme="minorHAnsi" w:hAnsiTheme="minorHAnsi" w:cstheme="minorHAnsi"/>
          <w:b/>
          <w:i/>
          <w:color w:val="000000"/>
        </w:rPr>
        <w:t>God is spirit,</w:t>
      </w:r>
      <w:r w:rsidRPr="00041B1B">
        <w:rPr>
          <w:rStyle w:val="apple-converted-space"/>
          <w:rFonts w:asciiTheme="minorHAnsi" w:hAnsiTheme="minorHAnsi" w:cstheme="minorHAnsi"/>
          <w:b/>
          <w:i/>
          <w:color w:val="000000"/>
        </w:rPr>
        <w:t> </w:t>
      </w:r>
      <w:r w:rsidRPr="00041B1B">
        <w:rPr>
          <w:rStyle w:val="woj"/>
          <w:rFonts w:asciiTheme="minorHAnsi" w:hAnsiTheme="minorHAnsi" w:cstheme="minorHAnsi"/>
          <w:b/>
          <w:i/>
          <w:color w:val="000000"/>
        </w:rPr>
        <w:t>and his worshipers must worship in the Spirit and in truth.”</w:t>
      </w:r>
    </w:p>
    <w:p w14:paraId="69BECE39" w14:textId="77777777" w:rsidR="00A3242E" w:rsidRDefault="003720AF" w:rsidP="00604630">
      <w:pPr>
        <w:ind w:firstLine="720"/>
        <w:jc w:val="both"/>
        <w:rPr>
          <w:sz w:val="24"/>
          <w:szCs w:val="24"/>
        </w:rPr>
      </w:pPr>
      <w:r>
        <w:rPr>
          <w:sz w:val="24"/>
          <w:szCs w:val="24"/>
        </w:rPr>
        <w:t>As you read through the narratives found in the gospels, and observe how Jesus interacte</w:t>
      </w:r>
      <w:r w:rsidR="00036C27">
        <w:rPr>
          <w:sz w:val="24"/>
          <w:szCs w:val="24"/>
        </w:rPr>
        <w:t>d with people, you begin to see</w:t>
      </w:r>
      <w:r w:rsidR="005E2938">
        <w:rPr>
          <w:sz w:val="24"/>
          <w:szCs w:val="24"/>
        </w:rPr>
        <w:t xml:space="preserve"> the importance of</w:t>
      </w:r>
      <w:r>
        <w:rPr>
          <w:sz w:val="24"/>
          <w:szCs w:val="24"/>
        </w:rPr>
        <w:t xml:space="preserve"> </w:t>
      </w:r>
      <w:r w:rsidR="006268E7">
        <w:rPr>
          <w:sz w:val="24"/>
          <w:szCs w:val="24"/>
        </w:rPr>
        <w:t>each</w:t>
      </w:r>
      <w:r>
        <w:rPr>
          <w:sz w:val="24"/>
          <w:szCs w:val="24"/>
        </w:rPr>
        <w:t xml:space="preserve"> </w:t>
      </w:r>
      <w:r w:rsidR="006268E7">
        <w:rPr>
          <w:sz w:val="24"/>
          <w:szCs w:val="24"/>
        </w:rPr>
        <w:t>individual</w:t>
      </w:r>
      <w:r w:rsidR="005E2938">
        <w:rPr>
          <w:sz w:val="24"/>
          <w:szCs w:val="24"/>
        </w:rPr>
        <w:t xml:space="preserve"> to Him.</w:t>
      </w:r>
      <w:r>
        <w:rPr>
          <w:sz w:val="24"/>
          <w:szCs w:val="24"/>
        </w:rPr>
        <w:t xml:space="preserve"> </w:t>
      </w:r>
      <w:r w:rsidR="00916C16">
        <w:rPr>
          <w:sz w:val="24"/>
          <w:szCs w:val="24"/>
        </w:rPr>
        <w:t>S</w:t>
      </w:r>
      <w:r w:rsidR="006268E7">
        <w:rPr>
          <w:sz w:val="24"/>
          <w:szCs w:val="24"/>
        </w:rPr>
        <w:t>uch is the case</w:t>
      </w:r>
      <w:r>
        <w:rPr>
          <w:sz w:val="24"/>
          <w:szCs w:val="24"/>
        </w:rPr>
        <w:t xml:space="preserve"> found in John chapter four in</w:t>
      </w:r>
      <w:r w:rsidR="006268E7">
        <w:rPr>
          <w:sz w:val="24"/>
          <w:szCs w:val="24"/>
        </w:rPr>
        <w:t xml:space="preserve"> the</w:t>
      </w:r>
      <w:r>
        <w:rPr>
          <w:sz w:val="24"/>
          <w:szCs w:val="24"/>
        </w:rPr>
        <w:t xml:space="preserve"> story of the </w:t>
      </w:r>
      <w:r w:rsidR="00D71E43">
        <w:rPr>
          <w:sz w:val="24"/>
          <w:szCs w:val="24"/>
        </w:rPr>
        <w:t>W</w:t>
      </w:r>
      <w:r>
        <w:rPr>
          <w:sz w:val="24"/>
          <w:szCs w:val="24"/>
        </w:rPr>
        <w:t xml:space="preserve">oman at the </w:t>
      </w:r>
      <w:r w:rsidR="00D71E43">
        <w:rPr>
          <w:sz w:val="24"/>
          <w:szCs w:val="24"/>
        </w:rPr>
        <w:t>W</w:t>
      </w:r>
      <w:r>
        <w:rPr>
          <w:sz w:val="24"/>
          <w:szCs w:val="24"/>
        </w:rPr>
        <w:t>ell.</w:t>
      </w:r>
      <w:r w:rsidR="008A470F">
        <w:rPr>
          <w:sz w:val="24"/>
          <w:szCs w:val="24"/>
        </w:rPr>
        <w:t xml:space="preserve"> </w:t>
      </w:r>
      <w:r w:rsidR="008E21C4">
        <w:rPr>
          <w:sz w:val="24"/>
          <w:szCs w:val="24"/>
        </w:rPr>
        <w:t>He</w:t>
      </w:r>
      <w:r w:rsidR="008E21C4" w:rsidRPr="00B6182B">
        <w:rPr>
          <w:sz w:val="24"/>
          <w:szCs w:val="24"/>
        </w:rPr>
        <w:t xml:space="preserve"> deliberately went to a despised place</w:t>
      </w:r>
      <w:r w:rsidR="003B2E00">
        <w:rPr>
          <w:sz w:val="24"/>
          <w:szCs w:val="24"/>
        </w:rPr>
        <w:t xml:space="preserve"> (Jews and Samaritans had a long history of animosity)</w:t>
      </w:r>
      <w:r w:rsidR="008E21C4" w:rsidRPr="00B6182B">
        <w:rPr>
          <w:sz w:val="24"/>
          <w:szCs w:val="24"/>
        </w:rPr>
        <w:t xml:space="preserve"> to </w:t>
      </w:r>
      <w:r w:rsidR="00041B1B">
        <w:rPr>
          <w:sz w:val="24"/>
          <w:szCs w:val="24"/>
        </w:rPr>
        <w:t>seek</w:t>
      </w:r>
      <w:r w:rsidR="008E21C4" w:rsidRPr="00B6182B">
        <w:rPr>
          <w:sz w:val="24"/>
          <w:szCs w:val="24"/>
        </w:rPr>
        <w:t xml:space="preserve"> a despised woman</w:t>
      </w:r>
      <w:r w:rsidR="00533728">
        <w:rPr>
          <w:sz w:val="24"/>
          <w:szCs w:val="24"/>
        </w:rPr>
        <w:t>, and turn her from the sin of false worship into a true worshiper.</w:t>
      </w:r>
      <w:r w:rsidR="00041B1B">
        <w:rPr>
          <w:sz w:val="24"/>
          <w:szCs w:val="24"/>
        </w:rPr>
        <w:t xml:space="preserve"> </w:t>
      </w:r>
      <w:r w:rsidR="008E21C4" w:rsidRPr="00B6182B">
        <w:rPr>
          <w:sz w:val="24"/>
          <w:szCs w:val="24"/>
        </w:rPr>
        <w:t>This empty woman was complete</w:t>
      </w:r>
      <w:r w:rsidR="00A3242E">
        <w:rPr>
          <w:sz w:val="24"/>
          <w:szCs w:val="24"/>
        </w:rPr>
        <w:t>ly known by the Lord Jesus</w:t>
      </w:r>
      <w:r w:rsidR="00A41C6C">
        <w:rPr>
          <w:sz w:val="24"/>
          <w:szCs w:val="24"/>
        </w:rPr>
        <w:t xml:space="preserve"> </w:t>
      </w:r>
      <w:r w:rsidR="00AE36A0">
        <w:rPr>
          <w:sz w:val="24"/>
          <w:szCs w:val="24"/>
        </w:rPr>
        <w:t>(as I have mentioned in the previous chapter)</w:t>
      </w:r>
      <w:r w:rsidR="00A41C6C">
        <w:rPr>
          <w:sz w:val="24"/>
          <w:szCs w:val="24"/>
        </w:rPr>
        <w:t>.</w:t>
      </w:r>
      <w:r w:rsidR="008E21C4" w:rsidRPr="00B6182B">
        <w:rPr>
          <w:sz w:val="24"/>
          <w:szCs w:val="24"/>
        </w:rPr>
        <w:t xml:space="preserve"> He came to give her an indescribable gift of grace and rewrite her story, chang</w:t>
      </w:r>
      <w:r w:rsidR="008E21C4">
        <w:rPr>
          <w:sz w:val="24"/>
          <w:szCs w:val="24"/>
        </w:rPr>
        <w:t>ing both</w:t>
      </w:r>
      <w:r w:rsidR="00A3242E">
        <w:rPr>
          <w:sz w:val="24"/>
          <w:szCs w:val="24"/>
        </w:rPr>
        <w:t xml:space="preserve"> her identity and her destiny. </w:t>
      </w:r>
      <w:r w:rsidR="008E21C4">
        <w:rPr>
          <w:sz w:val="24"/>
          <w:szCs w:val="24"/>
        </w:rPr>
        <w:t xml:space="preserve">She </w:t>
      </w:r>
      <w:r w:rsidR="00A41C6C">
        <w:rPr>
          <w:sz w:val="24"/>
          <w:szCs w:val="24"/>
        </w:rPr>
        <w:t>had the great honor of being</w:t>
      </w:r>
      <w:r w:rsidR="008E21C4">
        <w:rPr>
          <w:sz w:val="24"/>
          <w:szCs w:val="24"/>
        </w:rPr>
        <w:t xml:space="preserve"> the first person, to whom</w:t>
      </w:r>
      <w:r w:rsidR="008E21C4" w:rsidRPr="00B6182B">
        <w:rPr>
          <w:sz w:val="24"/>
          <w:szCs w:val="24"/>
        </w:rPr>
        <w:t xml:space="preserve"> </w:t>
      </w:r>
      <w:r w:rsidR="008E21C4">
        <w:rPr>
          <w:sz w:val="24"/>
          <w:szCs w:val="24"/>
        </w:rPr>
        <w:t xml:space="preserve">Jesus </w:t>
      </w:r>
      <w:r w:rsidR="008E21C4" w:rsidRPr="00B6182B">
        <w:rPr>
          <w:sz w:val="24"/>
          <w:szCs w:val="24"/>
        </w:rPr>
        <w:t xml:space="preserve">revealed His true identity as </w:t>
      </w:r>
      <w:r w:rsidR="004D0F5B">
        <w:rPr>
          <w:sz w:val="24"/>
          <w:szCs w:val="24"/>
        </w:rPr>
        <w:t>T</w:t>
      </w:r>
      <w:r w:rsidR="008E21C4" w:rsidRPr="00B6182B">
        <w:rPr>
          <w:sz w:val="24"/>
          <w:szCs w:val="24"/>
        </w:rPr>
        <w:t>he Christ</w:t>
      </w:r>
      <w:r w:rsidR="004D0F5B">
        <w:rPr>
          <w:sz w:val="24"/>
          <w:szCs w:val="24"/>
        </w:rPr>
        <w:t>…</w:t>
      </w:r>
      <w:r w:rsidR="00A3242E">
        <w:rPr>
          <w:sz w:val="24"/>
          <w:szCs w:val="24"/>
        </w:rPr>
        <w:t xml:space="preserve"> and</w:t>
      </w:r>
      <w:r w:rsidR="008E21C4">
        <w:rPr>
          <w:sz w:val="24"/>
          <w:szCs w:val="24"/>
        </w:rPr>
        <w:t xml:space="preserve"> </w:t>
      </w:r>
      <w:r w:rsidR="008E21C4" w:rsidRPr="00B6182B">
        <w:rPr>
          <w:sz w:val="24"/>
          <w:szCs w:val="24"/>
        </w:rPr>
        <w:t>the long awaited</w:t>
      </w:r>
      <w:r w:rsidR="004D54CA">
        <w:rPr>
          <w:sz w:val="24"/>
          <w:szCs w:val="24"/>
        </w:rPr>
        <w:t xml:space="preserve"> </w:t>
      </w:r>
      <w:r w:rsidR="008E21C4" w:rsidRPr="00B6182B">
        <w:rPr>
          <w:sz w:val="24"/>
          <w:szCs w:val="24"/>
        </w:rPr>
        <w:t xml:space="preserve">Savior of the world. </w:t>
      </w:r>
    </w:p>
    <w:p w14:paraId="57FA59DD" w14:textId="77777777" w:rsidR="00FC3B7A" w:rsidRDefault="00FC3B7A" w:rsidP="00FC3B7A">
      <w:pPr>
        <w:jc w:val="center"/>
        <w:rPr>
          <w:b/>
          <w:sz w:val="28"/>
          <w:szCs w:val="28"/>
        </w:rPr>
      </w:pPr>
      <w:r w:rsidRPr="00FC3B7A">
        <w:rPr>
          <w:b/>
          <w:sz w:val="28"/>
          <w:szCs w:val="28"/>
        </w:rPr>
        <w:t>Looking for Love in All the Wrong Places</w:t>
      </w:r>
    </w:p>
    <w:p w14:paraId="3A566879" w14:textId="77777777" w:rsidR="001466B6" w:rsidRDefault="007E2D5A" w:rsidP="001466B6">
      <w:pPr>
        <w:ind w:firstLine="720"/>
        <w:jc w:val="both"/>
        <w:rPr>
          <w:sz w:val="24"/>
          <w:szCs w:val="24"/>
        </w:rPr>
      </w:pPr>
      <w:r>
        <w:rPr>
          <w:sz w:val="24"/>
          <w:szCs w:val="24"/>
        </w:rPr>
        <w:t>The story of the Woman at the Well is very precious to me for several reasons that I’ll share in this chapter.  First, because</w:t>
      </w:r>
      <w:r w:rsidR="001466B6">
        <w:rPr>
          <w:sz w:val="24"/>
          <w:szCs w:val="24"/>
        </w:rPr>
        <w:t xml:space="preserve"> very same Jesus, who sought out this rejected woman and made her His Bride, is my God and King.  I never found true-unfailing-love until the day the Lord Jesus, sought and found me, just as He did the Woman at the Well. Saint Augustine’s words describe it best in his quote: </w:t>
      </w:r>
      <w:r w:rsidR="001466B6" w:rsidRPr="003D4E88">
        <w:rPr>
          <w:sz w:val="24"/>
          <w:szCs w:val="24"/>
        </w:rPr>
        <w:t>“Thou hast made us for thyself Oh God and the hearts of men are restless until</w:t>
      </w:r>
      <w:r w:rsidR="001466B6">
        <w:rPr>
          <w:sz w:val="24"/>
          <w:szCs w:val="24"/>
        </w:rPr>
        <w:t xml:space="preserve"> they find their rest in Thee.” </w:t>
      </w:r>
    </w:p>
    <w:p w14:paraId="1FF2C718" w14:textId="77777777" w:rsidR="00604630" w:rsidRDefault="003020B7" w:rsidP="00604630">
      <w:pPr>
        <w:ind w:firstLine="720"/>
        <w:jc w:val="both"/>
        <w:rPr>
          <w:sz w:val="24"/>
          <w:szCs w:val="24"/>
        </w:rPr>
      </w:pPr>
      <w:r>
        <w:rPr>
          <w:sz w:val="24"/>
          <w:szCs w:val="24"/>
        </w:rPr>
        <w:t>I</w:t>
      </w:r>
      <w:r w:rsidR="003720AF">
        <w:rPr>
          <w:sz w:val="24"/>
          <w:szCs w:val="24"/>
        </w:rPr>
        <w:t>n many ways, I ca</w:t>
      </w:r>
      <w:r w:rsidR="004D54CA">
        <w:rPr>
          <w:sz w:val="24"/>
          <w:szCs w:val="24"/>
        </w:rPr>
        <w:t>n relate to the Samaritan women,</w:t>
      </w:r>
      <w:r w:rsidR="003720AF" w:rsidRPr="00073584">
        <w:rPr>
          <w:sz w:val="24"/>
          <w:szCs w:val="24"/>
        </w:rPr>
        <w:t xml:space="preserve"> </w:t>
      </w:r>
      <w:r w:rsidR="003720AF">
        <w:rPr>
          <w:sz w:val="24"/>
          <w:szCs w:val="24"/>
        </w:rPr>
        <w:t xml:space="preserve">with </w:t>
      </w:r>
      <w:r w:rsidR="004D54CA">
        <w:rPr>
          <w:sz w:val="24"/>
          <w:szCs w:val="24"/>
        </w:rPr>
        <w:t>one exception, she had five husbands,</w:t>
      </w:r>
      <w:r w:rsidR="00A41C6C">
        <w:rPr>
          <w:sz w:val="24"/>
          <w:szCs w:val="24"/>
        </w:rPr>
        <w:t xml:space="preserve"> and was living with number six -</w:t>
      </w:r>
      <w:r w:rsidR="004D54CA">
        <w:rPr>
          <w:sz w:val="24"/>
          <w:szCs w:val="24"/>
        </w:rPr>
        <w:t xml:space="preserve"> </w:t>
      </w:r>
      <w:r w:rsidR="003720AF">
        <w:rPr>
          <w:sz w:val="24"/>
          <w:szCs w:val="24"/>
        </w:rPr>
        <w:t xml:space="preserve">I have </w:t>
      </w:r>
      <w:r w:rsidR="00A41C6C">
        <w:rPr>
          <w:sz w:val="24"/>
          <w:szCs w:val="24"/>
        </w:rPr>
        <w:t>been married to one man</w:t>
      </w:r>
      <w:r w:rsidR="003720AF">
        <w:rPr>
          <w:sz w:val="24"/>
          <w:szCs w:val="24"/>
        </w:rPr>
        <w:t xml:space="preserve">. </w:t>
      </w:r>
      <w:r w:rsidR="00DE66D2">
        <w:rPr>
          <w:sz w:val="24"/>
          <w:szCs w:val="24"/>
        </w:rPr>
        <w:t xml:space="preserve">Art grew up in a stable home, and was raised by the sweetest, loving parents I had ever seen. I believed–falsely, that this marriage was going to give me the </w:t>
      </w:r>
      <w:r w:rsidR="006268E7">
        <w:rPr>
          <w:sz w:val="24"/>
          <w:szCs w:val="24"/>
        </w:rPr>
        <w:t>security of a stable home. I</w:t>
      </w:r>
      <w:r w:rsidR="00DE66D2">
        <w:rPr>
          <w:sz w:val="24"/>
          <w:szCs w:val="24"/>
        </w:rPr>
        <w:t xml:space="preserve">n a way, I believed Art was going to be… my </w:t>
      </w:r>
      <w:r w:rsidR="00A41C6C">
        <w:rPr>
          <w:sz w:val="24"/>
          <w:szCs w:val="24"/>
        </w:rPr>
        <w:t>S</w:t>
      </w:r>
      <w:r w:rsidR="00DE66D2">
        <w:rPr>
          <w:sz w:val="24"/>
          <w:szCs w:val="24"/>
        </w:rPr>
        <w:t xml:space="preserve">avior…my Jesus. </w:t>
      </w:r>
      <w:r w:rsidR="00A87F37">
        <w:rPr>
          <w:sz w:val="24"/>
          <w:szCs w:val="24"/>
        </w:rPr>
        <w:t>Th</w:t>
      </w:r>
      <w:r w:rsidR="00A41C6C">
        <w:rPr>
          <w:sz w:val="24"/>
          <w:szCs w:val="24"/>
        </w:rPr>
        <w:t>is</w:t>
      </w:r>
      <w:r w:rsidR="00A87F37">
        <w:rPr>
          <w:sz w:val="24"/>
          <w:szCs w:val="24"/>
        </w:rPr>
        <w:t xml:space="preserve"> is way too much pressure to put on </w:t>
      </w:r>
      <w:r w:rsidR="00A87F37" w:rsidRPr="008A470F">
        <w:rPr>
          <w:b/>
          <w:i/>
          <w:sz w:val="24"/>
          <w:szCs w:val="24"/>
        </w:rPr>
        <w:t>any-human</w:t>
      </w:r>
      <w:r w:rsidR="008A470F">
        <w:rPr>
          <w:b/>
          <w:i/>
          <w:sz w:val="24"/>
          <w:szCs w:val="24"/>
        </w:rPr>
        <w:t>-</w:t>
      </w:r>
      <w:r w:rsidR="00A87F37" w:rsidRPr="008A470F">
        <w:rPr>
          <w:b/>
          <w:i/>
          <w:sz w:val="24"/>
          <w:szCs w:val="24"/>
        </w:rPr>
        <w:t xml:space="preserve"> being</w:t>
      </w:r>
      <w:r w:rsidR="00A87F37">
        <w:rPr>
          <w:sz w:val="24"/>
          <w:szCs w:val="24"/>
        </w:rPr>
        <w:t>!</w:t>
      </w:r>
      <w:r w:rsidR="007F7989" w:rsidRPr="007F7989">
        <w:rPr>
          <w:sz w:val="24"/>
          <w:szCs w:val="24"/>
        </w:rPr>
        <w:t xml:space="preserve"> </w:t>
      </w:r>
      <w:r w:rsidR="00A41C6C">
        <w:rPr>
          <w:sz w:val="24"/>
          <w:szCs w:val="24"/>
        </w:rPr>
        <w:t>To add to this delusional thinking,</w:t>
      </w:r>
      <w:r w:rsidR="007F7989">
        <w:rPr>
          <w:sz w:val="24"/>
          <w:szCs w:val="24"/>
        </w:rPr>
        <w:t xml:space="preserve"> when Art finally</w:t>
      </w:r>
      <w:r w:rsidR="00A41C6C">
        <w:rPr>
          <w:sz w:val="24"/>
          <w:szCs w:val="24"/>
        </w:rPr>
        <w:t xml:space="preserve"> (after five years of dating)</w:t>
      </w:r>
      <w:r w:rsidR="007F7989">
        <w:rPr>
          <w:sz w:val="24"/>
          <w:szCs w:val="24"/>
        </w:rPr>
        <w:t xml:space="preserve"> agreed to marry me, I truly thought, on the day of our wedding, “Now this </w:t>
      </w:r>
      <w:r w:rsidR="00E5016A">
        <w:rPr>
          <w:sz w:val="24"/>
          <w:szCs w:val="24"/>
        </w:rPr>
        <w:t xml:space="preserve">will </w:t>
      </w:r>
      <w:r w:rsidR="007F7989">
        <w:rPr>
          <w:sz w:val="24"/>
          <w:szCs w:val="24"/>
        </w:rPr>
        <w:t>prove I am loved</w:t>
      </w:r>
      <w:r w:rsidR="00E5016A">
        <w:rPr>
          <w:sz w:val="24"/>
          <w:szCs w:val="24"/>
        </w:rPr>
        <w:t xml:space="preserve">”. </w:t>
      </w:r>
      <w:r w:rsidR="007F7989">
        <w:rPr>
          <w:sz w:val="24"/>
          <w:szCs w:val="24"/>
        </w:rPr>
        <w:t xml:space="preserve"> Of course, this was all a lie, but, for a time, the lie was </w:t>
      </w:r>
      <w:r w:rsidR="00E5016A">
        <w:rPr>
          <w:sz w:val="24"/>
          <w:szCs w:val="24"/>
        </w:rPr>
        <w:t>a</w:t>
      </w:r>
      <w:r w:rsidR="007F7989">
        <w:rPr>
          <w:sz w:val="24"/>
          <w:szCs w:val="24"/>
        </w:rPr>
        <w:t xml:space="preserve"> refuge</w:t>
      </w:r>
      <w:r w:rsidR="00E5016A">
        <w:rPr>
          <w:sz w:val="24"/>
          <w:szCs w:val="24"/>
        </w:rPr>
        <w:t xml:space="preserve"> in which to hide from reality</w:t>
      </w:r>
      <w:r w:rsidR="007F7989">
        <w:rPr>
          <w:sz w:val="24"/>
          <w:szCs w:val="24"/>
        </w:rPr>
        <w:t>.</w:t>
      </w:r>
      <w:r w:rsidR="00E5016A">
        <w:rPr>
          <w:sz w:val="24"/>
          <w:szCs w:val="24"/>
        </w:rPr>
        <w:t xml:space="preserve"> When I read heaven I would like to sit down and talk with the Women at the Well. My guess is that she was thinking the same-thing with each new man that came along. </w:t>
      </w:r>
      <w:r w:rsidR="007F7989">
        <w:rPr>
          <w:sz w:val="24"/>
          <w:szCs w:val="24"/>
        </w:rPr>
        <w:t xml:space="preserve"> What I was really looking for was the unfailing-love of God. But, to borrow the words of an old county song: “I was looking for love in all the wrong places”.  </w:t>
      </w:r>
      <w:r w:rsidR="00E5016A">
        <w:rPr>
          <w:sz w:val="24"/>
          <w:szCs w:val="24"/>
        </w:rPr>
        <w:t xml:space="preserve">Religious rituals and rules of man cannot satisfy the souls.  </w:t>
      </w:r>
    </w:p>
    <w:p w14:paraId="3FCCB517" w14:textId="77777777" w:rsidR="000E403A" w:rsidRPr="000E403A" w:rsidRDefault="000E403A" w:rsidP="000E403A">
      <w:pPr>
        <w:pStyle w:val="Heading1"/>
        <w:shd w:val="clear" w:color="auto" w:fill="FFFFFF"/>
        <w:spacing w:before="0"/>
        <w:jc w:val="center"/>
        <w:rPr>
          <w:rFonts w:asciiTheme="minorHAnsi" w:hAnsiTheme="minorHAnsi" w:cstheme="minorHAnsi"/>
          <w:bCs w:val="0"/>
          <w:i/>
          <w:color w:val="000000"/>
          <w:sz w:val="24"/>
          <w:szCs w:val="24"/>
        </w:rPr>
      </w:pPr>
      <w:r w:rsidRPr="000E403A">
        <w:rPr>
          <w:rStyle w:val="passage-display-bcv"/>
          <w:rFonts w:asciiTheme="minorHAnsi" w:hAnsiTheme="minorHAnsi" w:cstheme="minorHAnsi"/>
          <w:bCs w:val="0"/>
          <w:i/>
          <w:color w:val="000000"/>
          <w:sz w:val="24"/>
          <w:szCs w:val="24"/>
        </w:rPr>
        <w:t>Mark 7:6-7</w:t>
      </w:r>
      <w:r w:rsidRPr="000E403A">
        <w:rPr>
          <w:rStyle w:val="passage-display-version"/>
          <w:rFonts w:asciiTheme="minorHAnsi" w:hAnsiTheme="minorHAnsi" w:cstheme="minorHAnsi"/>
          <w:bCs w:val="0"/>
          <w:i/>
          <w:color w:val="000000"/>
          <w:sz w:val="24"/>
          <w:szCs w:val="24"/>
        </w:rPr>
        <w:t xml:space="preserve"> (NIV)</w:t>
      </w:r>
    </w:p>
    <w:p w14:paraId="2B4C173D" w14:textId="77777777" w:rsidR="000E403A" w:rsidRPr="000E403A" w:rsidRDefault="000E403A" w:rsidP="000E403A">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0E403A">
        <w:rPr>
          <w:rStyle w:val="text"/>
          <w:rFonts w:asciiTheme="minorHAnsi" w:hAnsiTheme="minorHAnsi" w:cstheme="minorHAnsi"/>
          <w:b/>
          <w:bCs/>
          <w:i/>
          <w:color w:val="000000"/>
          <w:vertAlign w:val="superscript"/>
        </w:rPr>
        <w:t>6 </w:t>
      </w:r>
      <w:r w:rsidRPr="000E403A">
        <w:rPr>
          <w:rStyle w:val="text"/>
          <w:rFonts w:asciiTheme="minorHAnsi" w:hAnsiTheme="minorHAnsi" w:cstheme="minorHAnsi"/>
          <w:b/>
          <w:i/>
          <w:color w:val="000000"/>
        </w:rPr>
        <w:t>He replied,</w:t>
      </w:r>
      <w:r w:rsidRPr="000E403A">
        <w:rPr>
          <w:rStyle w:val="apple-converted-space"/>
          <w:rFonts w:asciiTheme="minorHAnsi" w:hAnsiTheme="minorHAnsi" w:cstheme="minorHAnsi"/>
          <w:b/>
          <w:i/>
          <w:color w:val="000000"/>
        </w:rPr>
        <w:t> </w:t>
      </w:r>
      <w:r w:rsidRPr="000E403A">
        <w:rPr>
          <w:rStyle w:val="woj"/>
          <w:rFonts w:asciiTheme="minorHAnsi" w:hAnsiTheme="minorHAnsi" w:cstheme="minorHAnsi"/>
          <w:b/>
          <w:i/>
          <w:color w:val="000000"/>
        </w:rPr>
        <w:t>“Isaiah was right when he prophesied about you hypocrites; as it is written:</w:t>
      </w:r>
    </w:p>
    <w:p w14:paraId="21243782" w14:textId="77777777" w:rsidR="000E403A" w:rsidRPr="000E403A" w:rsidRDefault="000E403A" w:rsidP="000E403A">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0E403A">
        <w:rPr>
          <w:rStyle w:val="woj"/>
          <w:rFonts w:asciiTheme="minorHAnsi" w:hAnsiTheme="minorHAnsi" w:cstheme="minorHAnsi"/>
          <w:b/>
          <w:i/>
          <w:color w:val="000000"/>
        </w:rPr>
        <w:t>“‘These people honor me with their lips,</w:t>
      </w:r>
      <w:r w:rsidRPr="000E403A">
        <w:rPr>
          <w:rStyle w:val="indent-1-breaks"/>
          <w:rFonts w:asciiTheme="minorHAnsi" w:hAnsiTheme="minorHAnsi" w:cstheme="minorHAnsi"/>
          <w:b/>
          <w:i/>
          <w:color w:val="000000"/>
        </w:rPr>
        <w:t> </w:t>
      </w:r>
      <w:r w:rsidRPr="000E403A">
        <w:rPr>
          <w:rStyle w:val="woj"/>
          <w:rFonts w:asciiTheme="minorHAnsi" w:hAnsiTheme="minorHAnsi" w:cstheme="minorHAnsi"/>
          <w:b/>
          <w:i/>
          <w:color w:val="000000"/>
        </w:rPr>
        <w:t>but their hearts are far from me.</w:t>
      </w:r>
      <w:r w:rsidRPr="000E403A">
        <w:rPr>
          <w:rFonts w:asciiTheme="minorHAnsi" w:hAnsiTheme="minorHAnsi" w:cstheme="minorHAnsi"/>
          <w:b/>
          <w:i/>
          <w:color w:val="000000"/>
        </w:rPr>
        <w:br/>
      </w:r>
      <w:r w:rsidRPr="000E403A">
        <w:rPr>
          <w:rStyle w:val="woj"/>
          <w:rFonts w:asciiTheme="minorHAnsi" w:hAnsiTheme="minorHAnsi" w:cstheme="minorHAnsi"/>
          <w:b/>
          <w:bCs/>
          <w:i/>
          <w:color w:val="000000"/>
          <w:vertAlign w:val="superscript"/>
        </w:rPr>
        <w:t>7 </w:t>
      </w:r>
      <w:r w:rsidRPr="000E403A">
        <w:rPr>
          <w:rStyle w:val="woj"/>
          <w:rFonts w:asciiTheme="minorHAnsi" w:hAnsiTheme="minorHAnsi" w:cstheme="minorHAnsi"/>
          <w:b/>
          <w:i/>
          <w:color w:val="000000"/>
        </w:rPr>
        <w:t>They worship me in vain;</w:t>
      </w:r>
      <w:r w:rsidRPr="000E403A">
        <w:rPr>
          <w:rStyle w:val="indent-1-breaks"/>
          <w:rFonts w:asciiTheme="minorHAnsi" w:hAnsiTheme="minorHAnsi" w:cstheme="minorHAnsi"/>
          <w:b/>
          <w:i/>
          <w:color w:val="000000"/>
        </w:rPr>
        <w:t> </w:t>
      </w:r>
      <w:r w:rsidRPr="000E403A">
        <w:rPr>
          <w:rStyle w:val="woj"/>
          <w:rFonts w:asciiTheme="minorHAnsi" w:hAnsiTheme="minorHAnsi" w:cstheme="minorHAnsi"/>
          <w:b/>
          <w:i/>
          <w:color w:val="000000"/>
        </w:rPr>
        <w:t>their teachings are merely human rules.</w:t>
      </w:r>
      <w:r>
        <w:rPr>
          <w:rStyle w:val="woj"/>
          <w:rFonts w:asciiTheme="minorHAnsi" w:hAnsiTheme="minorHAnsi" w:cstheme="minorHAnsi"/>
          <w:b/>
          <w:i/>
          <w:color w:val="000000"/>
        </w:rPr>
        <w:t>”</w:t>
      </w:r>
    </w:p>
    <w:p w14:paraId="0572407C" w14:textId="77777777" w:rsidR="000E403A" w:rsidRDefault="000E403A" w:rsidP="004D0F5B">
      <w:pPr>
        <w:ind w:firstLine="720"/>
        <w:jc w:val="both"/>
        <w:rPr>
          <w:sz w:val="24"/>
          <w:szCs w:val="24"/>
        </w:rPr>
      </w:pPr>
    </w:p>
    <w:p w14:paraId="0B2088C0" w14:textId="77777777" w:rsidR="00BE0A43" w:rsidRDefault="005A7DEB" w:rsidP="00BE0A43">
      <w:pPr>
        <w:ind w:firstLine="720"/>
        <w:jc w:val="both"/>
        <w:rPr>
          <w:sz w:val="24"/>
          <w:szCs w:val="24"/>
        </w:rPr>
      </w:pPr>
      <w:r>
        <w:rPr>
          <w:sz w:val="24"/>
          <w:szCs w:val="24"/>
        </w:rPr>
        <w:t>I saw a sticker on the back of a car that said: “My goddess gave birth to your God.”</w:t>
      </w:r>
      <w:r w:rsidR="007F7989">
        <w:rPr>
          <w:sz w:val="24"/>
          <w:szCs w:val="24"/>
        </w:rPr>
        <w:t xml:space="preserve"> What in this world was this person thinking? And they </w:t>
      </w:r>
      <w:r w:rsidR="007F7989" w:rsidRPr="008A470F">
        <w:rPr>
          <w:i/>
          <w:sz w:val="24"/>
          <w:szCs w:val="24"/>
        </w:rPr>
        <w:t>paid money</w:t>
      </w:r>
      <w:r w:rsidR="007F7989">
        <w:rPr>
          <w:sz w:val="24"/>
          <w:szCs w:val="24"/>
        </w:rPr>
        <w:t xml:space="preserve"> to advertise their</w:t>
      </w:r>
      <w:r w:rsidR="008A470F">
        <w:rPr>
          <w:sz w:val="24"/>
          <w:szCs w:val="24"/>
        </w:rPr>
        <w:t xml:space="preserve"> twisted</w:t>
      </w:r>
      <w:r w:rsidR="007F7989">
        <w:rPr>
          <w:sz w:val="24"/>
          <w:szCs w:val="24"/>
        </w:rPr>
        <w:t xml:space="preserve"> theology on the back of their car!</w:t>
      </w:r>
      <w:r>
        <w:rPr>
          <w:sz w:val="24"/>
          <w:szCs w:val="24"/>
        </w:rPr>
        <w:t xml:space="preserve"> </w:t>
      </w:r>
      <w:r w:rsidR="00A87F37" w:rsidRPr="00B6182B">
        <w:rPr>
          <w:sz w:val="24"/>
          <w:szCs w:val="24"/>
        </w:rPr>
        <w:t xml:space="preserve">We were </w:t>
      </w:r>
      <w:r w:rsidR="00A87F37">
        <w:rPr>
          <w:sz w:val="24"/>
          <w:szCs w:val="24"/>
        </w:rPr>
        <w:t xml:space="preserve">created to </w:t>
      </w:r>
      <w:r w:rsidR="00A87F37" w:rsidRPr="00B6182B">
        <w:rPr>
          <w:sz w:val="24"/>
          <w:szCs w:val="24"/>
        </w:rPr>
        <w:t>worship</w:t>
      </w:r>
      <w:r w:rsidR="00A87F37">
        <w:rPr>
          <w:sz w:val="24"/>
          <w:szCs w:val="24"/>
        </w:rPr>
        <w:t>-</w:t>
      </w:r>
      <w:r w:rsidR="00A87F37" w:rsidRPr="00E5016A">
        <w:rPr>
          <w:b/>
          <w:i/>
          <w:sz w:val="24"/>
          <w:szCs w:val="24"/>
        </w:rPr>
        <w:t>not be worshiped</w:t>
      </w:r>
      <w:r w:rsidR="00A87F37">
        <w:rPr>
          <w:sz w:val="24"/>
          <w:szCs w:val="24"/>
        </w:rPr>
        <w:t>!</w:t>
      </w:r>
      <w:r w:rsidR="00BE0A43" w:rsidRPr="00BE0A43">
        <w:rPr>
          <w:sz w:val="24"/>
          <w:szCs w:val="24"/>
        </w:rPr>
        <w:t xml:space="preserve"> </w:t>
      </w:r>
      <w:r w:rsidR="00BE0A43">
        <w:rPr>
          <w:sz w:val="24"/>
          <w:szCs w:val="24"/>
        </w:rPr>
        <w:t>F</w:t>
      </w:r>
      <w:r w:rsidR="00BE0A43" w:rsidRPr="00B6182B">
        <w:rPr>
          <w:sz w:val="24"/>
          <w:szCs w:val="24"/>
        </w:rPr>
        <w:t xml:space="preserve">alse worship </w:t>
      </w:r>
      <w:r w:rsidR="00BE0A43">
        <w:rPr>
          <w:sz w:val="24"/>
          <w:szCs w:val="24"/>
        </w:rPr>
        <w:t>is</w:t>
      </w:r>
      <w:r w:rsidR="00BE0A43" w:rsidRPr="00B6182B">
        <w:rPr>
          <w:sz w:val="24"/>
          <w:szCs w:val="24"/>
        </w:rPr>
        <w:t xml:space="preserve"> p</w:t>
      </w:r>
      <w:r w:rsidR="00BE0A43">
        <w:rPr>
          <w:sz w:val="24"/>
          <w:szCs w:val="24"/>
        </w:rPr>
        <w:t xml:space="preserve">lacing our affections on created things </w:t>
      </w:r>
      <w:r w:rsidR="00BE0A43" w:rsidRPr="00B6182B">
        <w:rPr>
          <w:sz w:val="24"/>
          <w:szCs w:val="24"/>
        </w:rPr>
        <w:t xml:space="preserve">and not our creator. </w:t>
      </w:r>
      <w:r w:rsidR="00BE0A43">
        <w:rPr>
          <w:sz w:val="24"/>
          <w:szCs w:val="24"/>
        </w:rPr>
        <w:t xml:space="preserve">The Bible calls this idolatry. We were made </w:t>
      </w:r>
      <w:r w:rsidR="00BE0A43" w:rsidRPr="00557AC7">
        <w:rPr>
          <w:b/>
          <w:i/>
          <w:sz w:val="24"/>
          <w:szCs w:val="24"/>
        </w:rPr>
        <w:t>by the Lord Jesus</w:t>
      </w:r>
      <w:r w:rsidR="00BE0A43">
        <w:rPr>
          <w:b/>
          <w:i/>
          <w:sz w:val="24"/>
          <w:szCs w:val="24"/>
        </w:rPr>
        <w:t>, in the Lord Jesus</w:t>
      </w:r>
      <w:r w:rsidR="00BE0A43">
        <w:rPr>
          <w:sz w:val="24"/>
          <w:szCs w:val="24"/>
        </w:rPr>
        <w:t xml:space="preserve"> and </w:t>
      </w:r>
      <w:r w:rsidR="00BE0A43">
        <w:rPr>
          <w:b/>
          <w:i/>
          <w:sz w:val="24"/>
          <w:szCs w:val="24"/>
        </w:rPr>
        <w:t xml:space="preserve">for the Lord Jesus. </w:t>
      </w:r>
      <w:r w:rsidR="00BE0A43" w:rsidRPr="00B6182B">
        <w:rPr>
          <w:sz w:val="24"/>
          <w:szCs w:val="24"/>
        </w:rPr>
        <w:t xml:space="preserve"> (Romans 1:25, Acts 17:22-24)</w:t>
      </w:r>
      <w:r w:rsidR="00BE0A43" w:rsidRPr="00A87F37">
        <w:rPr>
          <w:sz w:val="24"/>
          <w:szCs w:val="24"/>
        </w:rPr>
        <w:t xml:space="preserve"> </w:t>
      </w:r>
    </w:p>
    <w:p w14:paraId="7A2AEDF6" w14:textId="77777777" w:rsidR="00BE0A43" w:rsidRPr="008A470F" w:rsidRDefault="00BE0A43" w:rsidP="00BE0A43">
      <w:pPr>
        <w:pStyle w:val="Heading1"/>
        <w:shd w:val="clear" w:color="auto" w:fill="FFFFFF"/>
        <w:spacing w:before="0"/>
        <w:jc w:val="center"/>
        <w:rPr>
          <w:rFonts w:asciiTheme="minorHAnsi" w:hAnsiTheme="minorHAnsi" w:cstheme="minorHAnsi"/>
          <w:bCs w:val="0"/>
          <w:i/>
          <w:color w:val="000000"/>
          <w:sz w:val="24"/>
          <w:szCs w:val="24"/>
        </w:rPr>
      </w:pPr>
      <w:r w:rsidRPr="008A470F">
        <w:rPr>
          <w:rStyle w:val="passage-display-bcv"/>
          <w:rFonts w:asciiTheme="minorHAnsi" w:hAnsiTheme="minorHAnsi" w:cstheme="minorHAnsi"/>
          <w:bCs w:val="0"/>
          <w:i/>
          <w:color w:val="000000"/>
          <w:sz w:val="24"/>
          <w:szCs w:val="24"/>
        </w:rPr>
        <w:t>Colossians 1:16-</w:t>
      </w:r>
      <w:r>
        <w:rPr>
          <w:rStyle w:val="passage-display-bcv"/>
          <w:rFonts w:asciiTheme="minorHAnsi" w:hAnsiTheme="minorHAnsi" w:cstheme="minorHAnsi"/>
          <w:bCs w:val="0"/>
          <w:i/>
          <w:color w:val="000000"/>
          <w:sz w:val="24"/>
          <w:szCs w:val="24"/>
        </w:rPr>
        <w:t>18</w:t>
      </w:r>
      <w:r w:rsidRPr="008A470F">
        <w:rPr>
          <w:rStyle w:val="passage-display-version"/>
          <w:rFonts w:asciiTheme="minorHAnsi" w:hAnsiTheme="minorHAnsi" w:cstheme="minorHAnsi"/>
          <w:bCs w:val="0"/>
          <w:i/>
          <w:color w:val="000000"/>
          <w:sz w:val="24"/>
          <w:szCs w:val="24"/>
        </w:rPr>
        <w:t xml:space="preserve"> (NIV)</w:t>
      </w:r>
    </w:p>
    <w:p w14:paraId="5BF7E9C1" w14:textId="77777777" w:rsidR="00BE0A43" w:rsidRPr="008A470F" w:rsidRDefault="00BE0A43" w:rsidP="00BE0A43">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8A470F">
        <w:rPr>
          <w:rStyle w:val="text"/>
          <w:rFonts w:asciiTheme="minorHAnsi" w:hAnsiTheme="minorHAnsi" w:cstheme="minorHAnsi"/>
          <w:b/>
          <w:bCs/>
          <w:i/>
          <w:color w:val="000000"/>
          <w:vertAlign w:val="superscript"/>
        </w:rPr>
        <w:t>16 </w:t>
      </w:r>
      <w:r w:rsidRPr="008A470F">
        <w:rPr>
          <w:rStyle w:val="text"/>
          <w:rFonts w:asciiTheme="minorHAnsi" w:hAnsiTheme="minorHAnsi" w:cstheme="minorHAnsi"/>
          <w:b/>
          <w:i/>
          <w:color w:val="000000"/>
        </w:rPr>
        <w:t>For in him all things were created:</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things in heaven and on earth, visible and invisible, whether thrones or powers or rulers or authorities;</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all things have been created through him and for him.</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bCs/>
          <w:i/>
          <w:color w:val="000000"/>
          <w:vertAlign w:val="superscript"/>
        </w:rPr>
        <w:t>17 </w:t>
      </w:r>
      <w:r w:rsidRPr="008A470F">
        <w:rPr>
          <w:rStyle w:val="text"/>
          <w:rFonts w:asciiTheme="minorHAnsi" w:hAnsiTheme="minorHAnsi" w:cstheme="minorHAnsi"/>
          <w:b/>
          <w:i/>
          <w:color w:val="000000"/>
        </w:rPr>
        <w:t>He is before all things,</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and in him all things hold together.</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bCs/>
          <w:i/>
          <w:color w:val="000000"/>
          <w:vertAlign w:val="superscript"/>
        </w:rPr>
        <w:t>18 </w:t>
      </w:r>
      <w:r w:rsidRPr="008A470F">
        <w:rPr>
          <w:rStyle w:val="text"/>
          <w:rFonts w:asciiTheme="minorHAnsi" w:hAnsiTheme="minorHAnsi" w:cstheme="minorHAnsi"/>
          <w:b/>
          <w:i/>
          <w:color w:val="000000"/>
        </w:rPr>
        <w:t>And he is the head</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of the body, the church;</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he is the beginning and the firstborn</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from among the dead,</w:t>
      </w:r>
      <w:r w:rsidRPr="008A470F">
        <w:rPr>
          <w:rStyle w:val="apple-converted-space"/>
          <w:rFonts w:asciiTheme="minorHAnsi" w:hAnsiTheme="minorHAnsi" w:cstheme="minorHAnsi"/>
          <w:b/>
          <w:i/>
          <w:color w:val="000000"/>
        </w:rPr>
        <w:t> </w:t>
      </w:r>
      <w:r w:rsidRPr="008A470F">
        <w:rPr>
          <w:rStyle w:val="text"/>
          <w:rFonts w:asciiTheme="minorHAnsi" w:hAnsiTheme="minorHAnsi" w:cstheme="minorHAnsi"/>
          <w:b/>
          <w:i/>
          <w:color w:val="000000"/>
        </w:rPr>
        <w:t>so that in everything he might have the supremacy.</w:t>
      </w:r>
    </w:p>
    <w:p w14:paraId="50CF86D3" w14:textId="77777777" w:rsidR="000E403A" w:rsidRDefault="008E21C4" w:rsidP="00BE0A43">
      <w:pPr>
        <w:ind w:firstLine="720"/>
        <w:jc w:val="both"/>
        <w:rPr>
          <w:sz w:val="24"/>
          <w:szCs w:val="24"/>
        </w:rPr>
      </w:pPr>
      <w:r w:rsidRPr="00B6182B">
        <w:rPr>
          <w:sz w:val="24"/>
          <w:szCs w:val="24"/>
        </w:rPr>
        <w:t xml:space="preserve"> </w:t>
      </w:r>
      <w:r>
        <w:rPr>
          <w:sz w:val="24"/>
          <w:szCs w:val="24"/>
        </w:rPr>
        <w:t>We will bow down to anything or anyone who comes along, and promises to give us what we desire. How many peopl</w:t>
      </w:r>
      <w:r w:rsidR="00EC361A">
        <w:rPr>
          <w:sz w:val="24"/>
          <w:szCs w:val="24"/>
        </w:rPr>
        <w:t>e will sell their souls to the d</w:t>
      </w:r>
      <w:r>
        <w:rPr>
          <w:sz w:val="24"/>
          <w:szCs w:val="24"/>
        </w:rPr>
        <w:t>evil, in an attempt to get their needs met, only to be left empty and discarded</w:t>
      </w:r>
      <w:r w:rsidR="00E5016A">
        <w:rPr>
          <w:sz w:val="24"/>
          <w:szCs w:val="24"/>
        </w:rPr>
        <w:t xml:space="preserve"> by the very ones </w:t>
      </w:r>
      <w:r w:rsidR="00BE0A43">
        <w:rPr>
          <w:sz w:val="24"/>
          <w:szCs w:val="24"/>
        </w:rPr>
        <w:t>they</w:t>
      </w:r>
      <w:r w:rsidR="00E5016A">
        <w:rPr>
          <w:sz w:val="24"/>
          <w:szCs w:val="24"/>
        </w:rPr>
        <w:t xml:space="preserve"> gave</w:t>
      </w:r>
      <w:r w:rsidR="00BE0A43">
        <w:rPr>
          <w:sz w:val="24"/>
          <w:szCs w:val="24"/>
        </w:rPr>
        <w:t xml:space="preserve"> them-self to</w:t>
      </w:r>
      <w:r>
        <w:rPr>
          <w:sz w:val="24"/>
          <w:szCs w:val="24"/>
        </w:rPr>
        <w:t>? All the dangling carrots this world has to offer, in the end, are nothing more than a mirage in the desert</w:t>
      </w:r>
      <w:r w:rsidR="00BE0A43">
        <w:rPr>
          <w:sz w:val="24"/>
          <w:szCs w:val="24"/>
        </w:rPr>
        <w:t>.</w:t>
      </w:r>
      <w:r>
        <w:rPr>
          <w:sz w:val="24"/>
          <w:szCs w:val="24"/>
        </w:rPr>
        <w:t xml:space="preserve">  </w:t>
      </w:r>
    </w:p>
    <w:p w14:paraId="44743434" w14:textId="77777777" w:rsidR="00645C1E" w:rsidRPr="004A10E5" w:rsidRDefault="00645C1E" w:rsidP="004A10E5">
      <w:pPr>
        <w:pStyle w:val="Heading1"/>
        <w:shd w:val="clear" w:color="auto" w:fill="FFFFFF"/>
        <w:spacing w:before="0"/>
        <w:jc w:val="center"/>
        <w:rPr>
          <w:rFonts w:asciiTheme="minorHAnsi" w:hAnsiTheme="minorHAnsi" w:cstheme="minorHAnsi"/>
          <w:bCs w:val="0"/>
          <w:i/>
          <w:color w:val="000000"/>
          <w:sz w:val="24"/>
          <w:szCs w:val="24"/>
        </w:rPr>
      </w:pPr>
      <w:r w:rsidRPr="004A10E5">
        <w:rPr>
          <w:rStyle w:val="passage-display-bcv"/>
          <w:rFonts w:asciiTheme="minorHAnsi" w:hAnsiTheme="minorHAnsi" w:cstheme="minorHAnsi"/>
          <w:bCs w:val="0"/>
          <w:i/>
          <w:color w:val="000000"/>
          <w:sz w:val="24"/>
          <w:szCs w:val="24"/>
        </w:rPr>
        <w:t>Jeremiah 31:31-</w:t>
      </w:r>
      <w:r w:rsidR="004A10E5" w:rsidRPr="004A10E5">
        <w:rPr>
          <w:rStyle w:val="passage-display-bcv"/>
          <w:rFonts w:asciiTheme="minorHAnsi" w:hAnsiTheme="minorHAnsi" w:cstheme="minorHAnsi"/>
          <w:bCs w:val="0"/>
          <w:i/>
          <w:color w:val="000000"/>
          <w:sz w:val="24"/>
          <w:szCs w:val="24"/>
        </w:rPr>
        <w:t>34</w:t>
      </w:r>
      <w:r w:rsidRPr="004A10E5">
        <w:rPr>
          <w:rStyle w:val="passage-display-version"/>
          <w:rFonts w:asciiTheme="minorHAnsi" w:hAnsiTheme="minorHAnsi" w:cstheme="minorHAnsi"/>
          <w:bCs w:val="0"/>
          <w:i/>
          <w:color w:val="000000"/>
          <w:sz w:val="24"/>
          <w:szCs w:val="24"/>
        </w:rPr>
        <w:t xml:space="preserve"> (NIV)</w:t>
      </w:r>
    </w:p>
    <w:p w14:paraId="390389C8" w14:textId="77777777" w:rsidR="00645C1E" w:rsidRPr="004A10E5" w:rsidRDefault="00645C1E" w:rsidP="004A10E5">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4A10E5">
        <w:rPr>
          <w:rStyle w:val="text"/>
          <w:rFonts w:asciiTheme="minorHAnsi" w:hAnsiTheme="minorHAnsi" w:cstheme="minorHAnsi"/>
          <w:b/>
          <w:bCs/>
          <w:i/>
          <w:color w:val="000000"/>
          <w:vertAlign w:val="superscript"/>
        </w:rPr>
        <w:t>31 </w:t>
      </w:r>
      <w:r w:rsidRPr="004A10E5">
        <w:rPr>
          <w:rStyle w:val="text"/>
          <w:rFonts w:asciiTheme="minorHAnsi" w:hAnsiTheme="minorHAnsi" w:cstheme="minorHAnsi"/>
          <w:b/>
          <w:i/>
          <w:color w:val="000000"/>
        </w:rPr>
        <w:t>“The days are coming,” declares the</w:t>
      </w:r>
      <w:r w:rsidRPr="004A10E5">
        <w:rPr>
          <w:rStyle w:val="apple-converted-space"/>
          <w:rFonts w:asciiTheme="minorHAnsi" w:hAnsiTheme="minorHAnsi" w:cstheme="minorHAnsi"/>
          <w:b/>
          <w:i/>
          <w:color w:val="000000"/>
        </w:rPr>
        <w:t> </w:t>
      </w:r>
      <w:r w:rsidRPr="004A10E5">
        <w:rPr>
          <w:rStyle w:val="small-caps"/>
          <w:rFonts w:asciiTheme="minorHAnsi" w:hAnsiTheme="minorHAnsi" w:cstheme="minorHAnsi"/>
          <w:b/>
          <w:i/>
          <w:smallCaps/>
          <w:color w:val="000000"/>
        </w:rPr>
        <w:t>Lord</w:t>
      </w:r>
      <w:r w:rsidRPr="004A10E5">
        <w:rPr>
          <w:rStyle w:val="text"/>
          <w:rFonts w:asciiTheme="minorHAnsi" w:hAnsiTheme="minorHAnsi" w:cstheme="minorHAnsi"/>
          <w:b/>
          <w:i/>
          <w:color w:val="000000"/>
        </w:rPr>
        <w:t>,</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“when I will make a new covenant with the people of Israel</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and with the people of Judah.</w:t>
      </w:r>
      <w:r w:rsidRPr="004A10E5">
        <w:rPr>
          <w:rFonts w:asciiTheme="minorHAnsi" w:hAnsiTheme="minorHAnsi" w:cstheme="minorHAnsi"/>
          <w:b/>
          <w:i/>
          <w:color w:val="000000"/>
        </w:rPr>
        <w:br/>
      </w:r>
      <w:r w:rsidRPr="004A10E5">
        <w:rPr>
          <w:rStyle w:val="text"/>
          <w:rFonts w:asciiTheme="minorHAnsi" w:hAnsiTheme="minorHAnsi" w:cstheme="minorHAnsi"/>
          <w:b/>
          <w:bCs/>
          <w:i/>
          <w:color w:val="000000"/>
          <w:vertAlign w:val="superscript"/>
        </w:rPr>
        <w:t>32 </w:t>
      </w:r>
      <w:r w:rsidRPr="004A10E5">
        <w:rPr>
          <w:rStyle w:val="text"/>
          <w:rFonts w:asciiTheme="minorHAnsi" w:hAnsiTheme="minorHAnsi" w:cstheme="minorHAnsi"/>
          <w:b/>
          <w:i/>
          <w:color w:val="000000"/>
        </w:rPr>
        <w:t>It will not be like the covenant I made with their ancestors</w:t>
      </w:r>
      <w:r w:rsidRPr="004A10E5">
        <w:rPr>
          <w:rFonts w:asciiTheme="minorHAnsi" w:hAnsiTheme="minorHAnsi" w:cstheme="minorHAnsi"/>
          <w:b/>
          <w:i/>
          <w:color w:val="000000"/>
        </w:rPr>
        <w:br/>
      </w:r>
      <w:r w:rsidRPr="004A10E5">
        <w:rPr>
          <w:rStyle w:val="text"/>
          <w:rFonts w:asciiTheme="minorHAnsi" w:hAnsiTheme="minorHAnsi" w:cstheme="minorHAnsi"/>
          <w:b/>
          <w:i/>
          <w:color w:val="000000"/>
        </w:rPr>
        <w:t xml:space="preserve">when I took them by the hand to lead them out of Egypt, because they broke my covenant, </w:t>
      </w:r>
      <w:r w:rsidR="004A10E5" w:rsidRPr="004A10E5">
        <w:rPr>
          <w:rStyle w:val="text"/>
          <w:rFonts w:asciiTheme="minorHAnsi" w:hAnsiTheme="minorHAnsi" w:cstheme="minorHAnsi"/>
          <w:b/>
          <w:i/>
          <w:color w:val="000000"/>
        </w:rPr>
        <w:t>th</w:t>
      </w:r>
      <w:r w:rsidRPr="004A10E5">
        <w:rPr>
          <w:rStyle w:val="text"/>
          <w:rFonts w:asciiTheme="minorHAnsi" w:hAnsiTheme="minorHAnsi" w:cstheme="minorHAnsi"/>
          <w:b/>
          <w:i/>
          <w:color w:val="000000"/>
        </w:rPr>
        <w:t>ough I was a husband</w:t>
      </w:r>
      <w:r w:rsidRPr="004A10E5">
        <w:rPr>
          <w:rStyle w:val="apple-converted-space"/>
          <w:rFonts w:asciiTheme="minorHAnsi" w:hAnsiTheme="minorHAnsi" w:cstheme="minorHAnsi"/>
          <w:b/>
          <w:i/>
          <w:color w:val="000000"/>
        </w:rPr>
        <w:t> </w:t>
      </w:r>
      <w:r w:rsidRPr="004A10E5">
        <w:rPr>
          <w:rStyle w:val="text"/>
          <w:rFonts w:asciiTheme="minorHAnsi" w:hAnsiTheme="minorHAnsi" w:cstheme="minorHAnsi"/>
          <w:b/>
          <w:i/>
          <w:color w:val="000000"/>
        </w:rPr>
        <w:t>to</w:t>
      </w:r>
      <w:r w:rsidRPr="004A10E5">
        <w:rPr>
          <w:rStyle w:val="apple-converted-space"/>
          <w:rFonts w:asciiTheme="minorHAnsi" w:hAnsiTheme="minorHAnsi" w:cstheme="minorHAnsi"/>
          <w:b/>
          <w:i/>
          <w:color w:val="000000"/>
        </w:rPr>
        <w:t> </w:t>
      </w:r>
      <w:r w:rsidRPr="004A10E5">
        <w:rPr>
          <w:rStyle w:val="text"/>
          <w:rFonts w:asciiTheme="minorHAnsi" w:hAnsiTheme="minorHAnsi" w:cstheme="minorHAnsi"/>
          <w:b/>
          <w:i/>
          <w:color w:val="000000"/>
        </w:rPr>
        <w:t>them,”</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i/>
          <w:color w:val="000000"/>
        </w:rPr>
        <w:t>declares the</w:t>
      </w:r>
      <w:r w:rsidRPr="004A10E5">
        <w:rPr>
          <w:rStyle w:val="apple-converted-space"/>
          <w:rFonts w:asciiTheme="minorHAnsi" w:hAnsiTheme="minorHAnsi" w:cstheme="minorHAnsi"/>
          <w:b/>
          <w:i/>
          <w:color w:val="000000"/>
        </w:rPr>
        <w:t> </w:t>
      </w:r>
      <w:r w:rsidRPr="004A10E5">
        <w:rPr>
          <w:rStyle w:val="small-caps"/>
          <w:rFonts w:asciiTheme="minorHAnsi" w:hAnsiTheme="minorHAnsi" w:cstheme="minorHAnsi"/>
          <w:b/>
          <w:i/>
          <w:smallCaps/>
          <w:color w:val="000000"/>
        </w:rPr>
        <w:t>Lord</w:t>
      </w:r>
      <w:r w:rsidRPr="004A10E5">
        <w:rPr>
          <w:rStyle w:val="text"/>
          <w:rFonts w:asciiTheme="minorHAnsi" w:hAnsiTheme="minorHAnsi" w:cstheme="minorHAnsi"/>
          <w:b/>
          <w:i/>
          <w:color w:val="000000"/>
        </w:rPr>
        <w:t>.</w:t>
      </w:r>
      <w:r w:rsidRPr="004A10E5">
        <w:rPr>
          <w:rFonts w:asciiTheme="minorHAnsi" w:hAnsiTheme="minorHAnsi" w:cstheme="minorHAnsi"/>
          <w:b/>
          <w:i/>
          <w:color w:val="000000"/>
        </w:rPr>
        <w:br/>
      </w:r>
      <w:r w:rsidRPr="004A10E5">
        <w:rPr>
          <w:rStyle w:val="text"/>
          <w:rFonts w:asciiTheme="minorHAnsi" w:hAnsiTheme="minorHAnsi" w:cstheme="minorHAnsi"/>
          <w:b/>
          <w:bCs/>
          <w:i/>
          <w:color w:val="000000"/>
          <w:vertAlign w:val="superscript"/>
        </w:rPr>
        <w:t>33 </w:t>
      </w:r>
      <w:r w:rsidRPr="004A10E5">
        <w:rPr>
          <w:rStyle w:val="text"/>
          <w:rFonts w:asciiTheme="minorHAnsi" w:hAnsiTheme="minorHAnsi" w:cstheme="minorHAnsi"/>
          <w:b/>
          <w:i/>
          <w:color w:val="000000"/>
        </w:rPr>
        <w:t>“This is the covenant I will make with the people of Israel</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after that time,” declares the</w:t>
      </w:r>
      <w:r w:rsidRPr="004A10E5">
        <w:rPr>
          <w:rStyle w:val="apple-converted-space"/>
          <w:rFonts w:asciiTheme="minorHAnsi" w:hAnsiTheme="minorHAnsi" w:cstheme="minorHAnsi"/>
          <w:b/>
          <w:i/>
          <w:color w:val="000000"/>
        </w:rPr>
        <w:t> </w:t>
      </w:r>
      <w:r w:rsidRPr="004A10E5">
        <w:rPr>
          <w:rStyle w:val="small-caps"/>
          <w:rFonts w:asciiTheme="minorHAnsi" w:hAnsiTheme="minorHAnsi" w:cstheme="minorHAnsi"/>
          <w:b/>
          <w:i/>
          <w:smallCaps/>
          <w:color w:val="000000"/>
        </w:rPr>
        <w:t>Lord</w:t>
      </w:r>
      <w:r w:rsidRPr="004A10E5">
        <w:rPr>
          <w:rStyle w:val="text"/>
          <w:rFonts w:asciiTheme="minorHAnsi" w:hAnsiTheme="minorHAnsi" w:cstheme="minorHAnsi"/>
          <w:b/>
          <w:i/>
          <w:color w:val="000000"/>
        </w:rPr>
        <w:t>.</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i/>
          <w:color w:val="000000"/>
        </w:rPr>
        <w:t>“I will put my law in their minds</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and write it on their hearts.</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i/>
          <w:color w:val="000000"/>
        </w:rPr>
        <w:t>I will be their God,</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and they will be my people.</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bCs/>
          <w:i/>
          <w:color w:val="000000"/>
          <w:vertAlign w:val="superscript"/>
        </w:rPr>
        <w:t>34 </w:t>
      </w:r>
      <w:r w:rsidRPr="004A10E5">
        <w:rPr>
          <w:rStyle w:val="text"/>
          <w:rFonts w:asciiTheme="minorHAnsi" w:hAnsiTheme="minorHAnsi" w:cstheme="minorHAnsi"/>
          <w:b/>
          <w:i/>
          <w:color w:val="000000"/>
        </w:rPr>
        <w:t>No longer will they teach</w:t>
      </w:r>
      <w:r w:rsidRPr="004A10E5">
        <w:rPr>
          <w:rStyle w:val="apple-converted-space"/>
          <w:rFonts w:asciiTheme="minorHAnsi" w:hAnsiTheme="minorHAnsi" w:cstheme="minorHAnsi"/>
          <w:b/>
          <w:i/>
          <w:color w:val="000000"/>
        </w:rPr>
        <w:t> </w:t>
      </w:r>
      <w:r w:rsidRPr="004A10E5">
        <w:rPr>
          <w:rStyle w:val="text"/>
          <w:rFonts w:asciiTheme="minorHAnsi" w:hAnsiTheme="minorHAnsi" w:cstheme="minorHAnsi"/>
          <w:b/>
          <w:i/>
          <w:color w:val="000000"/>
        </w:rPr>
        <w:t>their neighbor,</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or say to one another, ‘Know the</w:t>
      </w:r>
      <w:r w:rsidRPr="004A10E5">
        <w:rPr>
          <w:rStyle w:val="apple-converted-space"/>
          <w:rFonts w:asciiTheme="minorHAnsi" w:hAnsiTheme="minorHAnsi" w:cstheme="minorHAnsi"/>
          <w:b/>
          <w:i/>
          <w:color w:val="000000"/>
        </w:rPr>
        <w:t> </w:t>
      </w:r>
      <w:r w:rsidRPr="004A10E5">
        <w:rPr>
          <w:rStyle w:val="small-caps"/>
          <w:rFonts w:asciiTheme="minorHAnsi" w:hAnsiTheme="minorHAnsi" w:cstheme="minorHAnsi"/>
          <w:b/>
          <w:i/>
          <w:smallCaps/>
          <w:color w:val="000000"/>
        </w:rPr>
        <w:t>Lord</w:t>
      </w:r>
      <w:r w:rsidRPr="004A10E5">
        <w:rPr>
          <w:rStyle w:val="text"/>
          <w:rFonts w:asciiTheme="minorHAnsi" w:hAnsiTheme="minorHAnsi" w:cstheme="minorHAnsi"/>
          <w:b/>
          <w:i/>
          <w:color w:val="000000"/>
        </w:rPr>
        <w:t>,’</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i/>
          <w:color w:val="000000"/>
        </w:rPr>
        <w:t>because they will all know</w:t>
      </w:r>
      <w:r w:rsidRPr="004A10E5">
        <w:rPr>
          <w:rStyle w:val="apple-converted-space"/>
          <w:rFonts w:asciiTheme="minorHAnsi" w:hAnsiTheme="minorHAnsi" w:cstheme="minorHAnsi"/>
          <w:b/>
          <w:i/>
          <w:color w:val="000000"/>
        </w:rPr>
        <w:t> </w:t>
      </w:r>
      <w:r w:rsidRPr="004A10E5">
        <w:rPr>
          <w:rStyle w:val="text"/>
          <w:rFonts w:asciiTheme="minorHAnsi" w:hAnsiTheme="minorHAnsi" w:cstheme="minorHAnsi"/>
          <w:b/>
          <w:i/>
          <w:color w:val="000000"/>
        </w:rPr>
        <w:t>me,</w:t>
      </w:r>
      <w:r w:rsidRPr="004A10E5">
        <w:rPr>
          <w:rStyle w:val="indent-1-breaks"/>
          <w:rFonts w:asciiTheme="minorHAnsi" w:hAnsiTheme="minorHAnsi" w:cstheme="minorHAnsi"/>
          <w:b/>
          <w:i/>
          <w:color w:val="000000"/>
        </w:rPr>
        <w:t> </w:t>
      </w:r>
      <w:r w:rsidRPr="004A10E5">
        <w:rPr>
          <w:rStyle w:val="text"/>
          <w:rFonts w:asciiTheme="minorHAnsi" w:hAnsiTheme="minorHAnsi" w:cstheme="minorHAnsi"/>
          <w:b/>
          <w:i/>
          <w:color w:val="000000"/>
        </w:rPr>
        <w:t>from the least of them to the greatest,”</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i/>
          <w:color w:val="000000"/>
        </w:rPr>
        <w:t>declares the</w:t>
      </w:r>
      <w:r w:rsidRPr="004A10E5">
        <w:rPr>
          <w:rStyle w:val="apple-converted-space"/>
          <w:rFonts w:asciiTheme="minorHAnsi" w:hAnsiTheme="minorHAnsi" w:cstheme="minorHAnsi"/>
          <w:b/>
          <w:i/>
          <w:color w:val="000000"/>
        </w:rPr>
        <w:t> </w:t>
      </w:r>
      <w:r w:rsidRPr="004A10E5">
        <w:rPr>
          <w:rStyle w:val="small-caps"/>
          <w:rFonts w:asciiTheme="minorHAnsi" w:hAnsiTheme="minorHAnsi" w:cstheme="minorHAnsi"/>
          <w:b/>
          <w:i/>
          <w:smallCaps/>
          <w:color w:val="000000"/>
        </w:rPr>
        <w:t>Lord</w:t>
      </w:r>
      <w:r w:rsidRPr="004A10E5">
        <w:rPr>
          <w:rStyle w:val="text"/>
          <w:rFonts w:asciiTheme="minorHAnsi" w:hAnsiTheme="minorHAnsi" w:cstheme="minorHAnsi"/>
          <w:b/>
          <w:i/>
          <w:color w:val="000000"/>
        </w:rPr>
        <w:t>.</w:t>
      </w:r>
      <w:r w:rsidRPr="004A10E5">
        <w:rPr>
          <w:rFonts w:asciiTheme="minorHAnsi" w:hAnsiTheme="minorHAnsi" w:cstheme="minorHAnsi"/>
          <w:b/>
          <w:i/>
          <w:color w:val="000000"/>
        </w:rPr>
        <w:br/>
      </w:r>
      <w:r w:rsidRPr="004A10E5">
        <w:rPr>
          <w:rStyle w:val="text"/>
          <w:rFonts w:asciiTheme="minorHAnsi" w:hAnsiTheme="minorHAnsi" w:cstheme="minorHAnsi"/>
          <w:b/>
          <w:i/>
          <w:color w:val="000000"/>
        </w:rPr>
        <w:t>“For I will forgive</w:t>
      </w:r>
      <w:r w:rsidRPr="004A10E5">
        <w:rPr>
          <w:rStyle w:val="apple-converted-space"/>
          <w:rFonts w:asciiTheme="minorHAnsi" w:hAnsiTheme="minorHAnsi" w:cstheme="minorHAnsi"/>
          <w:b/>
          <w:i/>
          <w:color w:val="000000"/>
        </w:rPr>
        <w:t> </w:t>
      </w:r>
      <w:r w:rsidRPr="004A10E5">
        <w:rPr>
          <w:rStyle w:val="text"/>
          <w:rFonts w:asciiTheme="minorHAnsi" w:hAnsiTheme="minorHAnsi" w:cstheme="minorHAnsi"/>
          <w:b/>
          <w:i/>
          <w:color w:val="000000"/>
        </w:rPr>
        <w:t>their wickedness</w:t>
      </w:r>
      <w:r w:rsidR="004A10E5" w:rsidRPr="004A10E5">
        <w:rPr>
          <w:rStyle w:val="text"/>
          <w:rFonts w:asciiTheme="minorHAnsi" w:hAnsiTheme="minorHAnsi" w:cstheme="minorHAnsi"/>
          <w:b/>
          <w:i/>
          <w:color w:val="000000"/>
        </w:rPr>
        <w:t xml:space="preserve"> </w:t>
      </w:r>
      <w:r w:rsidRPr="004A10E5">
        <w:rPr>
          <w:rStyle w:val="text"/>
          <w:rFonts w:asciiTheme="minorHAnsi" w:hAnsiTheme="minorHAnsi" w:cstheme="minorHAnsi"/>
          <w:b/>
          <w:i/>
          <w:color w:val="000000"/>
        </w:rPr>
        <w:t>and will remember their sins</w:t>
      </w:r>
      <w:r w:rsidRPr="004A10E5">
        <w:rPr>
          <w:rStyle w:val="apple-converted-space"/>
          <w:rFonts w:asciiTheme="minorHAnsi" w:hAnsiTheme="minorHAnsi" w:cstheme="minorHAnsi"/>
          <w:b/>
          <w:i/>
          <w:color w:val="000000"/>
        </w:rPr>
        <w:t> </w:t>
      </w:r>
      <w:r w:rsidRPr="004A10E5">
        <w:rPr>
          <w:rStyle w:val="text"/>
          <w:rFonts w:asciiTheme="minorHAnsi" w:hAnsiTheme="minorHAnsi" w:cstheme="minorHAnsi"/>
          <w:b/>
          <w:i/>
          <w:color w:val="000000"/>
        </w:rPr>
        <w:t>no more.”</w:t>
      </w:r>
    </w:p>
    <w:p w14:paraId="57C97DCB" w14:textId="77777777" w:rsidR="00645C1E" w:rsidRPr="008A470F" w:rsidRDefault="00645C1E" w:rsidP="00BE0A43">
      <w:pPr>
        <w:ind w:firstLine="720"/>
        <w:jc w:val="both"/>
        <w:rPr>
          <w:rFonts w:cstheme="minorHAnsi"/>
          <w:b/>
          <w:i/>
          <w:color w:val="000000"/>
        </w:rPr>
      </w:pPr>
    </w:p>
    <w:p w14:paraId="67EBC12A" w14:textId="77777777" w:rsidR="00A87F37" w:rsidRDefault="00BE0A43" w:rsidP="00BE0A43">
      <w:pPr>
        <w:pStyle w:val="ListParagraph"/>
        <w:spacing w:after="240" w:line="240" w:lineRule="auto"/>
        <w:ind w:left="0" w:firstLine="720"/>
        <w:contextualSpacing w:val="0"/>
        <w:jc w:val="both"/>
        <w:rPr>
          <w:sz w:val="24"/>
          <w:szCs w:val="24"/>
        </w:rPr>
      </w:pPr>
      <w:r>
        <w:rPr>
          <w:sz w:val="24"/>
          <w:szCs w:val="24"/>
        </w:rPr>
        <w:t>True w</w:t>
      </w:r>
      <w:r w:rsidR="00A87F37" w:rsidRPr="00B6182B">
        <w:rPr>
          <w:sz w:val="24"/>
          <w:szCs w:val="24"/>
        </w:rPr>
        <w:t>orship is the soul’s response to finding its satisfaction and delight.</w:t>
      </w:r>
      <w:r>
        <w:rPr>
          <w:sz w:val="24"/>
          <w:szCs w:val="24"/>
        </w:rPr>
        <w:t xml:space="preserve"> And that my friend, is found only in Christ Jesus!</w:t>
      </w:r>
      <w:r w:rsidR="00A87F37" w:rsidRPr="00B6182B">
        <w:rPr>
          <w:sz w:val="24"/>
          <w:szCs w:val="24"/>
        </w:rPr>
        <w:t xml:space="preserve"> </w:t>
      </w:r>
      <w:r>
        <w:rPr>
          <w:sz w:val="24"/>
          <w:szCs w:val="24"/>
        </w:rPr>
        <w:t>In Him alone will we</w:t>
      </w:r>
      <w:r w:rsidRPr="00B6182B">
        <w:rPr>
          <w:sz w:val="24"/>
          <w:szCs w:val="24"/>
        </w:rPr>
        <w:t xml:space="preserve"> find </w:t>
      </w:r>
      <w:r>
        <w:rPr>
          <w:sz w:val="24"/>
          <w:szCs w:val="24"/>
        </w:rPr>
        <w:t xml:space="preserve">what </w:t>
      </w:r>
      <w:r w:rsidRPr="00B6182B">
        <w:rPr>
          <w:sz w:val="24"/>
          <w:szCs w:val="24"/>
        </w:rPr>
        <w:t>our souls</w:t>
      </w:r>
      <w:r>
        <w:rPr>
          <w:sz w:val="24"/>
          <w:szCs w:val="24"/>
        </w:rPr>
        <w:t xml:space="preserve">’ thirst for, and when we do, our response will be true worship! </w:t>
      </w:r>
      <w:r w:rsidR="00A87F37" w:rsidRPr="00B6182B">
        <w:rPr>
          <w:sz w:val="24"/>
          <w:szCs w:val="24"/>
        </w:rPr>
        <w:t>(Philippians 3:3</w:t>
      </w:r>
      <w:r w:rsidR="00A87F37">
        <w:rPr>
          <w:sz w:val="24"/>
          <w:szCs w:val="24"/>
        </w:rPr>
        <w:t xml:space="preserve">; </w:t>
      </w:r>
      <w:r w:rsidR="00A87F37" w:rsidRPr="00B6182B">
        <w:rPr>
          <w:sz w:val="24"/>
          <w:szCs w:val="24"/>
        </w:rPr>
        <w:t>Romans 2:28-29)</w:t>
      </w:r>
      <w:r w:rsidR="00A87F37">
        <w:rPr>
          <w:sz w:val="24"/>
          <w:szCs w:val="24"/>
        </w:rPr>
        <w:t xml:space="preserve"> We can’t</w:t>
      </w:r>
      <w:r>
        <w:rPr>
          <w:sz w:val="24"/>
          <w:szCs w:val="24"/>
        </w:rPr>
        <w:t xml:space="preserve"> worship Him unless we know Him. Even so, we could spend the rest of our days getting to know Him only to realize, “I don’t really know you at all!” (Romans 11:33-36) This was the Woman’s problem. She did know who He was. </w:t>
      </w:r>
      <w:r w:rsidR="00645C1E">
        <w:rPr>
          <w:sz w:val="24"/>
          <w:szCs w:val="24"/>
        </w:rPr>
        <w:t>Who He was, and who He is, is everything we thirst for. This woman was speaking to the Spring of Living Water- Him-self!</w:t>
      </w:r>
    </w:p>
    <w:p w14:paraId="5A5E6217" w14:textId="77777777" w:rsidR="00645C1E" w:rsidRPr="00645C1E" w:rsidRDefault="00645C1E" w:rsidP="00645C1E">
      <w:pPr>
        <w:pStyle w:val="Heading1"/>
        <w:shd w:val="clear" w:color="auto" w:fill="FFFFFF"/>
        <w:spacing w:before="0"/>
        <w:jc w:val="center"/>
        <w:rPr>
          <w:rFonts w:asciiTheme="minorHAnsi" w:hAnsiTheme="minorHAnsi" w:cstheme="minorHAnsi"/>
          <w:bCs w:val="0"/>
          <w:i/>
          <w:color w:val="000000"/>
          <w:sz w:val="24"/>
          <w:szCs w:val="24"/>
        </w:rPr>
      </w:pPr>
      <w:r w:rsidRPr="00645C1E">
        <w:rPr>
          <w:rStyle w:val="passage-display-bcv"/>
          <w:rFonts w:asciiTheme="minorHAnsi" w:hAnsiTheme="minorHAnsi" w:cstheme="minorHAnsi"/>
          <w:bCs w:val="0"/>
          <w:i/>
          <w:color w:val="000000"/>
          <w:sz w:val="24"/>
          <w:szCs w:val="24"/>
        </w:rPr>
        <w:t>Jeremiah 17:13</w:t>
      </w:r>
      <w:r w:rsidRPr="00645C1E">
        <w:rPr>
          <w:rStyle w:val="passage-display-version"/>
          <w:rFonts w:asciiTheme="minorHAnsi" w:hAnsiTheme="minorHAnsi" w:cstheme="minorHAnsi"/>
          <w:bCs w:val="0"/>
          <w:i/>
          <w:color w:val="000000"/>
          <w:sz w:val="24"/>
          <w:szCs w:val="24"/>
        </w:rPr>
        <w:t xml:space="preserve"> (NIV)</w:t>
      </w:r>
    </w:p>
    <w:p w14:paraId="71E5F387" w14:textId="77777777" w:rsidR="00645C1E" w:rsidRPr="00645C1E" w:rsidRDefault="00645C1E" w:rsidP="00645C1E">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645C1E">
        <w:rPr>
          <w:rStyle w:val="text"/>
          <w:rFonts w:asciiTheme="minorHAnsi" w:hAnsiTheme="minorHAnsi" w:cstheme="minorHAnsi"/>
          <w:b/>
          <w:bCs/>
          <w:i/>
          <w:color w:val="000000"/>
          <w:vertAlign w:val="superscript"/>
        </w:rPr>
        <w:t>13 </w:t>
      </w:r>
      <w:r w:rsidRPr="00645C1E">
        <w:rPr>
          <w:rStyle w:val="small-caps"/>
          <w:rFonts w:asciiTheme="minorHAnsi" w:hAnsiTheme="minorHAnsi" w:cstheme="minorHAnsi"/>
          <w:b/>
          <w:i/>
          <w:smallCaps/>
          <w:color w:val="000000"/>
        </w:rPr>
        <w:t>Lord</w:t>
      </w:r>
      <w:r w:rsidRPr="00645C1E">
        <w:rPr>
          <w:rStyle w:val="text"/>
          <w:rFonts w:asciiTheme="minorHAnsi" w:hAnsiTheme="minorHAnsi" w:cstheme="minorHAnsi"/>
          <w:b/>
          <w:i/>
          <w:color w:val="000000"/>
        </w:rPr>
        <w:t>, you are the hope</w:t>
      </w:r>
      <w:r w:rsidRPr="00645C1E">
        <w:rPr>
          <w:rStyle w:val="apple-converted-space"/>
          <w:rFonts w:asciiTheme="minorHAnsi" w:hAnsiTheme="minorHAnsi" w:cstheme="minorHAnsi"/>
          <w:b/>
          <w:i/>
          <w:color w:val="000000"/>
        </w:rPr>
        <w:t> </w:t>
      </w:r>
      <w:r w:rsidRPr="00645C1E">
        <w:rPr>
          <w:rStyle w:val="text"/>
          <w:rFonts w:asciiTheme="minorHAnsi" w:hAnsiTheme="minorHAnsi" w:cstheme="minorHAnsi"/>
          <w:b/>
          <w:i/>
          <w:color w:val="000000"/>
        </w:rPr>
        <w:t>of Israel;</w:t>
      </w:r>
      <w:r w:rsidRPr="00645C1E">
        <w:rPr>
          <w:rStyle w:val="indent-1-breaks"/>
          <w:rFonts w:asciiTheme="minorHAnsi" w:hAnsiTheme="minorHAnsi" w:cstheme="minorHAnsi"/>
          <w:b/>
          <w:i/>
          <w:color w:val="000000"/>
        </w:rPr>
        <w:t> </w:t>
      </w:r>
      <w:r w:rsidRPr="00645C1E">
        <w:rPr>
          <w:rStyle w:val="text"/>
          <w:rFonts w:asciiTheme="minorHAnsi" w:hAnsiTheme="minorHAnsi" w:cstheme="minorHAnsi"/>
          <w:b/>
          <w:i/>
          <w:color w:val="000000"/>
        </w:rPr>
        <w:t>all who forsake</w:t>
      </w:r>
      <w:r w:rsidRPr="00645C1E">
        <w:rPr>
          <w:rStyle w:val="apple-converted-space"/>
          <w:rFonts w:asciiTheme="minorHAnsi" w:hAnsiTheme="minorHAnsi" w:cstheme="minorHAnsi"/>
          <w:b/>
          <w:i/>
          <w:color w:val="000000"/>
        </w:rPr>
        <w:t> </w:t>
      </w:r>
      <w:r w:rsidRPr="00645C1E">
        <w:rPr>
          <w:rStyle w:val="text"/>
          <w:rFonts w:asciiTheme="minorHAnsi" w:hAnsiTheme="minorHAnsi" w:cstheme="minorHAnsi"/>
          <w:b/>
          <w:i/>
          <w:color w:val="000000"/>
        </w:rPr>
        <w:t>you will be put to shame.</w:t>
      </w:r>
      <w:r w:rsidRPr="00645C1E">
        <w:rPr>
          <w:rFonts w:asciiTheme="minorHAnsi" w:hAnsiTheme="minorHAnsi" w:cstheme="minorHAnsi"/>
          <w:b/>
          <w:i/>
          <w:color w:val="000000"/>
        </w:rPr>
        <w:br/>
      </w:r>
      <w:r w:rsidRPr="00645C1E">
        <w:rPr>
          <w:rStyle w:val="text"/>
          <w:rFonts w:asciiTheme="minorHAnsi" w:hAnsiTheme="minorHAnsi" w:cstheme="minorHAnsi"/>
          <w:b/>
          <w:i/>
          <w:color w:val="000000"/>
        </w:rPr>
        <w:t>Those who turn away from you will be written in the dust</w:t>
      </w:r>
      <w:r w:rsidRPr="00645C1E">
        <w:rPr>
          <w:rStyle w:val="indent-1-breaks"/>
          <w:rFonts w:asciiTheme="minorHAnsi" w:hAnsiTheme="minorHAnsi" w:cstheme="minorHAnsi"/>
          <w:b/>
          <w:i/>
          <w:color w:val="000000"/>
        </w:rPr>
        <w:t>  </w:t>
      </w:r>
      <w:r w:rsidRPr="00645C1E">
        <w:rPr>
          <w:rStyle w:val="text"/>
          <w:rFonts w:asciiTheme="minorHAnsi" w:hAnsiTheme="minorHAnsi" w:cstheme="minorHAnsi"/>
          <w:b/>
          <w:i/>
          <w:color w:val="000000"/>
        </w:rPr>
        <w:t>because they have forsaken the</w:t>
      </w:r>
      <w:r w:rsidRPr="00645C1E">
        <w:rPr>
          <w:rStyle w:val="apple-converted-space"/>
          <w:rFonts w:asciiTheme="minorHAnsi" w:hAnsiTheme="minorHAnsi" w:cstheme="minorHAnsi"/>
          <w:b/>
          <w:i/>
          <w:color w:val="000000"/>
        </w:rPr>
        <w:t> </w:t>
      </w:r>
      <w:r w:rsidRPr="00645C1E">
        <w:rPr>
          <w:rStyle w:val="small-caps"/>
          <w:rFonts w:asciiTheme="minorHAnsi" w:hAnsiTheme="minorHAnsi" w:cstheme="minorHAnsi"/>
          <w:b/>
          <w:i/>
          <w:smallCaps/>
          <w:color w:val="000000"/>
        </w:rPr>
        <w:t>Lord</w:t>
      </w:r>
      <w:r w:rsidRPr="00645C1E">
        <w:rPr>
          <w:rStyle w:val="text"/>
          <w:rFonts w:asciiTheme="minorHAnsi" w:hAnsiTheme="minorHAnsi" w:cstheme="minorHAnsi"/>
          <w:b/>
          <w:i/>
          <w:color w:val="000000"/>
        </w:rPr>
        <w:t>,</w:t>
      </w:r>
      <w:r w:rsidRPr="00645C1E">
        <w:rPr>
          <w:rStyle w:val="indent-1-breaks"/>
          <w:rFonts w:asciiTheme="minorHAnsi" w:hAnsiTheme="minorHAnsi" w:cstheme="minorHAnsi"/>
          <w:b/>
          <w:i/>
          <w:color w:val="000000"/>
        </w:rPr>
        <w:t> </w:t>
      </w:r>
      <w:r w:rsidRPr="00645C1E">
        <w:rPr>
          <w:rStyle w:val="text"/>
          <w:rFonts w:asciiTheme="minorHAnsi" w:hAnsiTheme="minorHAnsi" w:cstheme="minorHAnsi"/>
          <w:b/>
          <w:i/>
          <w:color w:val="000000"/>
        </w:rPr>
        <w:t>the spring of living water.</w:t>
      </w:r>
    </w:p>
    <w:p w14:paraId="1DBC86D1" w14:textId="77777777" w:rsidR="00645C1E" w:rsidRDefault="00645C1E" w:rsidP="00604630">
      <w:pPr>
        <w:ind w:firstLine="720"/>
        <w:jc w:val="both"/>
        <w:rPr>
          <w:sz w:val="24"/>
          <w:szCs w:val="24"/>
        </w:rPr>
      </w:pPr>
    </w:p>
    <w:p w14:paraId="648CD4AB" w14:textId="77777777" w:rsidR="00604630" w:rsidRPr="00604630" w:rsidRDefault="00604630" w:rsidP="00604630">
      <w:pPr>
        <w:ind w:firstLine="720"/>
        <w:jc w:val="both"/>
        <w:rPr>
          <w:rFonts w:eastAsia="Times New Roman" w:cstheme="minorHAnsi"/>
          <w:color w:val="000000"/>
          <w:sz w:val="24"/>
          <w:szCs w:val="24"/>
        </w:rPr>
      </w:pPr>
      <w:r>
        <w:rPr>
          <w:sz w:val="24"/>
          <w:szCs w:val="24"/>
        </w:rPr>
        <w:t xml:space="preserve">King David was in the desert when he wrote these words: </w:t>
      </w:r>
      <w:r>
        <w:rPr>
          <w:rFonts w:eastAsia="Times New Roman" w:cstheme="minorHAnsi"/>
          <w:color w:val="000000"/>
          <w:sz w:val="24"/>
          <w:szCs w:val="24"/>
        </w:rPr>
        <w:t>“</w:t>
      </w:r>
      <w:r w:rsidRPr="00604630">
        <w:rPr>
          <w:rFonts w:eastAsia="Times New Roman" w:cstheme="minorHAnsi"/>
          <w:color w:val="000000"/>
          <w:sz w:val="24"/>
          <w:szCs w:val="24"/>
        </w:rPr>
        <w:t>You, God, are my God,</w:t>
      </w:r>
      <w:r w:rsidRPr="00604630">
        <w:rPr>
          <w:rFonts w:eastAsia="Times New Roman" w:cstheme="minorHAnsi"/>
          <w:color w:val="000000"/>
          <w:sz w:val="10"/>
          <w:szCs w:val="10"/>
        </w:rPr>
        <w:t>  </w:t>
      </w:r>
      <w:r w:rsidRPr="00604630">
        <w:rPr>
          <w:rFonts w:eastAsia="Times New Roman" w:cstheme="minorHAnsi"/>
          <w:color w:val="000000"/>
          <w:sz w:val="24"/>
          <w:szCs w:val="24"/>
        </w:rPr>
        <w:t xml:space="preserve">earnestly I seek you; thirst for you, </w:t>
      </w:r>
      <w:r w:rsidRPr="00604630">
        <w:rPr>
          <w:rFonts w:eastAsia="Times New Roman" w:cstheme="minorHAnsi"/>
          <w:color w:val="000000"/>
          <w:sz w:val="10"/>
          <w:szCs w:val="10"/>
        </w:rPr>
        <w:t> </w:t>
      </w:r>
      <w:r w:rsidRPr="00604630">
        <w:rPr>
          <w:rFonts w:eastAsia="Times New Roman" w:cstheme="minorHAnsi"/>
          <w:color w:val="000000"/>
          <w:sz w:val="24"/>
          <w:szCs w:val="24"/>
        </w:rPr>
        <w:t xml:space="preserve">my whole being longs for you, in a dry and parched land </w:t>
      </w:r>
      <w:r w:rsidRPr="00604630">
        <w:rPr>
          <w:rFonts w:eastAsia="Times New Roman" w:cstheme="minorHAnsi"/>
          <w:color w:val="000000"/>
          <w:sz w:val="10"/>
          <w:szCs w:val="10"/>
        </w:rPr>
        <w:t> </w:t>
      </w:r>
      <w:r w:rsidRPr="00604630">
        <w:rPr>
          <w:rFonts w:eastAsia="Times New Roman" w:cstheme="minorHAnsi"/>
          <w:color w:val="000000"/>
          <w:sz w:val="24"/>
          <w:szCs w:val="24"/>
        </w:rPr>
        <w:t>where there is no water. I have seen you in the sanctuary and beheld your power and your glory.</w:t>
      </w:r>
      <w:r w:rsidRPr="00604630">
        <w:rPr>
          <w:rFonts w:eastAsia="Times New Roman" w:cstheme="minorHAnsi"/>
          <w:b/>
          <w:bCs/>
          <w:color w:val="000000"/>
          <w:sz w:val="18"/>
          <w:szCs w:val="18"/>
          <w:vertAlign w:val="superscript"/>
        </w:rPr>
        <w:t> </w:t>
      </w:r>
      <w:r w:rsidRPr="00604630">
        <w:rPr>
          <w:rFonts w:eastAsia="Times New Roman" w:cstheme="minorHAnsi"/>
          <w:color w:val="000000"/>
          <w:sz w:val="24"/>
          <w:szCs w:val="24"/>
        </w:rPr>
        <w:t>Because your love is better than life,</w:t>
      </w:r>
      <w:r w:rsidRPr="00604630">
        <w:rPr>
          <w:rFonts w:eastAsia="Times New Roman" w:cstheme="minorHAnsi"/>
          <w:color w:val="000000"/>
          <w:sz w:val="10"/>
          <w:szCs w:val="10"/>
        </w:rPr>
        <w:t> </w:t>
      </w:r>
      <w:r w:rsidRPr="00604630">
        <w:rPr>
          <w:rFonts w:eastAsia="Times New Roman" w:cstheme="minorHAnsi"/>
          <w:color w:val="000000"/>
          <w:sz w:val="24"/>
          <w:szCs w:val="24"/>
        </w:rPr>
        <w:t>my lips will glorify you.</w:t>
      </w:r>
      <w:r w:rsidRPr="00604630">
        <w:rPr>
          <w:rFonts w:eastAsia="Times New Roman" w:cstheme="minorHAnsi"/>
          <w:b/>
          <w:bCs/>
          <w:color w:val="000000"/>
          <w:sz w:val="18"/>
          <w:szCs w:val="18"/>
          <w:vertAlign w:val="superscript"/>
        </w:rPr>
        <w:t> </w:t>
      </w:r>
      <w:r w:rsidRPr="00604630">
        <w:rPr>
          <w:rFonts w:eastAsia="Times New Roman" w:cstheme="minorHAnsi"/>
          <w:color w:val="000000"/>
          <w:sz w:val="24"/>
          <w:szCs w:val="24"/>
        </w:rPr>
        <w:t>I will praise you as long as I live,</w:t>
      </w:r>
      <w:r w:rsidRPr="00604630">
        <w:rPr>
          <w:rFonts w:eastAsia="Times New Roman" w:cstheme="minorHAnsi"/>
          <w:color w:val="000000"/>
          <w:sz w:val="10"/>
          <w:szCs w:val="10"/>
        </w:rPr>
        <w:t> </w:t>
      </w:r>
      <w:r w:rsidRPr="00604630">
        <w:rPr>
          <w:rFonts w:eastAsia="Times New Roman" w:cstheme="minorHAnsi"/>
          <w:color w:val="000000"/>
          <w:sz w:val="24"/>
          <w:szCs w:val="24"/>
        </w:rPr>
        <w:t>and in your name I will lift up my hands.</w:t>
      </w:r>
      <w:r w:rsidRPr="00604630">
        <w:rPr>
          <w:rFonts w:eastAsia="Times New Roman" w:cstheme="minorHAnsi"/>
          <w:b/>
          <w:bCs/>
          <w:color w:val="000000"/>
          <w:sz w:val="18"/>
          <w:szCs w:val="18"/>
          <w:vertAlign w:val="superscript"/>
        </w:rPr>
        <w:t> </w:t>
      </w:r>
      <w:r w:rsidRPr="00604630">
        <w:rPr>
          <w:rFonts w:eastAsia="Times New Roman" w:cstheme="minorHAnsi"/>
          <w:color w:val="000000"/>
          <w:sz w:val="24"/>
          <w:szCs w:val="24"/>
        </w:rPr>
        <w:t>I will be fully satisfied as with the richest of foods;</w:t>
      </w:r>
      <w:r w:rsidRPr="00604630">
        <w:rPr>
          <w:rFonts w:eastAsia="Times New Roman" w:cstheme="minorHAnsi"/>
          <w:color w:val="000000"/>
          <w:sz w:val="10"/>
          <w:szCs w:val="10"/>
        </w:rPr>
        <w:t> </w:t>
      </w:r>
      <w:r w:rsidRPr="00604630">
        <w:rPr>
          <w:rFonts w:eastAsia="Times New Roman" w:cstheme="minorHAnsi"/>
          <w:color w:val="000000"/>
          <w:sz w:val="24"/>
          <w:szCs w:val="24"/>
        </w:rPr>
        <w:t>with singing lips my mouth will praise you.</w:t>
      </w:r>
      <w:r>
        <w:rPr>
          <w:rFonts w:eastAsia="Times New Roman" w:cstheme="minorHAnsi"/>
          <w:color w:val="000000"/>
          <w:sz w:val="24"/>
          <w:szCs w:val="24"/>
        </w:rPr>
        <w:t>”</w:t>
      </w:r>
      <w:r w:rsidRPr="00604630">
        <w:rPr>
          <w:rFonts w:eastAsia="Times New Roman" w:cstheme="minorHAnsi"/>
          <w:color w:val="000000"/>
          <w:sz w:val="24"/>
          <w:szCs w:val="24"/>
        </w:rPr>
        <w:t xml:space="preserve"> (Psalms 63:1-5)</w:t>
      </w:r>
    </w:p>
    <w:p w14:paraId="09C78EAC" w14:textId="77777777" w:rsidR="00C92BE1" w:rsidRDefault="00C92BE1" w:rsidP="00C92BE1">
      <w:pPr>
        <w:jc w:val="center"/>
        <w:rPr>
          <w:b/>
          <w:sz w:val="28"/>
          <w:szCs w:val="28"/>
        </w:rPr>
      </w:pPr>
      <w:r w:rsidRPr="00756AB3">
        <w:rPr>
          <w:b/>
          <w:sz w:val="28"/>
          <w:szCs w:val="28"/>
        </w:rPr>
        <w:t xml:space="preserve">A Dog Who Taught Me to </w:t>
      </w:r>
      <w:r>
        <w:rPr>
          <w:b/>
          <w:sz w:val="28"/>
          <w:szCs w:val="28"/>
        </w:rPr>
        <w:t>W</w:t>
      </w:r>
      <w:r w:rsidRPr="00756AB3">
        <w:rPr>
          <w:b/>
          <w:sz w:val="28"/>
          <w:szCs w:val="28"/>
        </w:rPr>
        <w:t>orship</w:t>
      </w:r>
    </w:p>
    <w:p w14:paraId="47B91B33" w14:textId="77777777" w:rsidR="000375DC" w:rsidRPr="000375DC" w:rsidRDefault="000375DC" w:rsidP="000375DC">
      <w:pPr>
        <w:jc w:val="center"/>
        <w:rPr>
          <w:b/>
          <w:i/>
          <w:sz w:val="24"/>
          <w:szCs w:val="24"/>
        </w:rPr>
      </w:pPr>
      <w:r w:rsidRPr="000375DC">
        <w:rPr>
          <w:b/>
          <w:i/>
          <w:sz w:val="24"/>
          <w:szCs w:val="24"/>
        </w:rPr>
        <w:t>John 4:20-26</w:t>
      </w:r>
    </w:p>
    <w:p w14:paraId="23554EA4" w14:textId="77777777" w:rsidR="000375DC" w:rsidRPr="000375DC" w:rsidRDefault="000375DC" w:rsidP="000375DC">
      <w:pPr>
        <w:pStyle w:val="NormalWeb"/>
        <w:jc w:val="center"/>
        <w:rPr>
          <w:rStyle w:val="woj"/>
          <w:rFonts w:asciiTheme="minorHAnsi" w:hAnsiTheme="minorHAnsi"/>
          <w:b/>
          <w:i/>
        </w:rPr>
      </w:pPr>
      <w:r w:rsidRPr="000375DC">
        <w:rPr>
          <w:rStyle w:val="text"/>
          <w:rFonts w:asciiTheme="minorHAnsi" w:hAnsiTheme="minorHAnsi"/>
          <w:b/>
          <w:i/>
          <w:vertAlign w:val="superscript"/>
        </w:rPr>
        <w:t>20 </w:t>
      </w:r>
      <w:r w:rsidRPr="000375DC">
        <w:rPr>
          <w:rStyle w:val="text"/>
          <w:rFonts w:asciiTheme="minorHAnsi" w:hAnsiTheme="minorHAnsi"/>
          <w:b/>
          <w:i/>
        </w:rPr>
        <w:t>Our ancestors worshiped on this mountain, but you Jews claim that the place where we must worship is in Jerusalem.”</w:t>
      </w:r>
      <w:r w:rsidRPr="000375DC">
        <w:rPr>
          <w:rStyle w:val="woj"/>
          <w:rFonts w:asciiTheme="minorHAnsi" w:hAnsiTheme="minorHAnsi"/>
          <w:b/>
          <w:i/>
          <w:vertAlign w:val="superscript"/>
        </w:rPr>
        <w:t>21 </w:t>
      </w:r>
      <w:r w:rsidRPr="000375DC">
        <w:rPr>
          <w:rStyle w:val="woj"/>
          <w:rFonts w:asciiTheme="minorHAnsi" w:hAnsiTheme="minorHAnsi"/>
          <w:b/>
          <w:i/>
        </w:rPr>
        <w:t>“Woman,”</w:t>
      </w:r>
      <w:r w:rsidRPr="000375DC">
        <w:rPr>
          <w:rStyle w:val="text"/>
          <w:rFonts w:asciiTheme="minorHAnsi" w:hAnsiTheme="minorHAnsi"/>
          <w:b/>
          <w:i/>
        </w:rPr>
        <w:t xml:space="preserve"> Jesus replied, </w:t>
      </w:r>
      <w:r w:rsidRPr="000375DC">
        <w:rPr>
          <w:rStyle w:val="woj"/>
          <w:rFonts w:asciiTheme="minorHAnsi" w:hAnsiTheme="minorHAnsi"/>
          <w:b/>
          <w:i/>
        </w:rPr>
        <w:t>“believe me, a time is coming when you will worship the Father neither on this mountain nor in Jerusalem.</w:t>
      </w:r>
      <w:r w:rsidRPr="000375DC">
        <w:rPr>
          <w:rFonts w:asciiTheme="minorHAnsi" w:hAnsiTheme="minorHAnsi"/>
          <w:b/>
          <w:i/>
        </w:rPr>
        <w:t xml:space="preserve"> </w:t>
      </w:r>
      <w:r w:rsidRPr="000375DC">
        <w:rPr>
          <w:rStyle w:val="woj"/>
          <w:rFonts w:asciiTheme="minorHAnsi" w:hAnsiTheme="minorHAnsi"/>
          <w:b/>
          <w:i/>
          <w:vertAlign w:val="superscript"/>
        </w:rPr>
        <w:t>22 </w:t>
      </w:r>
      <w:r w:rsidRPr="000375DC">
        <w:rPr>
          <w:rStyle w:val="woj"/>
          <w:rFonts w:asciiTheme="minorHAnsi" w:hAnsiTheme="minorHAnsi"/>
          <w:b/>
          <w:i/>
        </w:rPr>
        <w:t>You Samaritans worship what you do not know; we worship what we do know, for salvation is from the Jews.</w:t>
      </w:r>
      <w:r w:rsidRPr="000375DC">
        <w:rPr>
          <w:rFonts w:asciiTheme="minorHAnsi" w:hAnsiTheme="minorHAnsi"/>
          <w:b/>
          <w:i/>
        </w:rPr>
        <w:t xml:space="preserve"> </w:t>
      </w:r>
      <w:r w:rsidRPr="000375DC">
        <w:rPr>
          <w:rStyle w:val="woj"/>
          <w:rFonts w:asciiTheme="minorHAnsi" w:hAnsiTheme="minorHAnsi"/>
          <w:b/>
          <w:i/>
          <w:vertAlign w:val="superscript"/>
        </w:rPr>
        <w:t>23 </w:t>
      </w:r>
      <w:r w:rsidRPr="000375DC">
        <w:rPr>
          <w:rStyle w:val="woj"/>
          <w:rFonts w:asciiTheme="minorHAnsi" w:hAnsiTheme="minorHAnsi"/>
          <w:b/>
          <w:i/>
        </w:rPr>
        <w:t>Yet a time is coming and has now come when the true worshipers will worship the Father in the Spirit and in truth, for they are the kind of worshipers the Father seeks.</w:t>
      </w:r>
      <w:r w:rsidRPr="000375DC">
        <w:rPr>
          <w:rFonts w:asciiTheme="minorHAnsi" w:hAnsiTheme="minorHAnsi"/>
          <w:b/>
          <w:i/>
        </w:rPr>
        <w:t xml:space="preserve"> </w:t>
      </w:r>
      <w:r w:rsidRPr="000375DC">
        <w:rPr>
          <w:rStyle w:val="woj"/>
          <w:rFonts w:asciiTheme="minorHAnsi" w:hAnsiTheme="minorHAnsi"/>
          <w:b/>
          <w:i/>
          <w:vertAlign w:val="superscript"/>
        </w:rPr>
        <w:t>24 </w:t>
      </w:r>
      <w:r w:rsidRPr="000375DC">
        <w:rPr>
          <w:rStyle w:val="woj"/>
          <w:rFonts w:asciiTheme="minorHAnsi" w:hAnsiTheme="minorHAnsi"/>
          <w:b/>
          <w:i/>
        </w:rPr>
        <w:t>God is spirit, and his worshipers must worship in the Spirit and in truth.”</w:t>
      </w:r>
      <w:r w:rsidRPr="000375DC">
        <w:rPr>
          <w:rStyle w:val="text"/>
          <w:rFonts w:asciiTheme="minorHAnsi" w:hAnsiTheme="minorHAnsi"/>
          <w:b/>
          <w:i/>
          <w:vertAlign w:val="superscript"/>
        </w:rPr>
        <w:t>25 </w:t>
      </w:r>
      <w:r w:rsidRPr="000375DC">
        <w:rPr>
          <w:rStyle w:val="text"/>
          <w:rFonts w:asciiTheme="minorHAnsi" w:hAnsiTheme="minorHAnsi"/>
          <w:b/>
          <w:i/>
        </w:rPr>
        <w:t>The woman said, “I know that Messiah” (called Christ) “is coming. When he comes, he will explain everything to us.”</w:t>
      </w:r>
      <w:r w:rsidRPr="000375DC">
        <w:rPr>
          <w:rStyle w:val="text"/>
          <w:rFonts w:asciiTheme="minorHAnsi" w:hAnsiTheme="minorHAnsi"/>
          <w:b/>
          <w:i/>
          <w:vertAlign w:val="superscript"/>
        </w:rPr>
        <w:t>26 </w:t>
      </w:r>
      <w:r w:rsidRPr="000375DC">
        <w:rPr>
          <w:rStyle w:val="text"/>
          <w:rFonts w:asciiTheme="minorHAnsi" w:hAnsiTheme="minorHAnsi"/>
          <w:b/>
          <w:i/>
        </w:rPr>
        <w:t xml:space="preserve">Then Jesus declared, </w:t>
      </w:r>
      <w:r w:rsidRPr="000375DC">
        <w:rPr>
          <w:rStyle w:val="woj"/>
          <w:rFonts w:asciiTheme="minorHAnsi" w:hAnsiTheme="minorHAnsi"/>
          <w:b/>
          <w:i/>
        </w:rPr>
        <w:t>“I, the one speaking to you—I am he.”</w:t>
      </w:r>
    </w:p>
    <w:p w14:paraId="1AB6BEA0" w14:textId="77777777" w:rsidR="00C92BE1" w:rsidRDefault="00C92BE1" w:rsidP="00C92BE1">
      <w:pPr>
        <w:ind w:firstLine="720"/>
        <w:jc w:val="both"/>
        <w:rPr>
          <w:sz w:val="24"/>
          <w:szCs w:val="24"/>
        </w:rPr>
      </w:pPr>
      <w:r>
        <w:rPr>
          <w:sz w:val="24"/>
          <w:szCs w:val="24"/>
        </w:rPr>
        <w:t xml:space="preserve"> The Greek word for worship is pros-kuon. This word is made up of two words. The first word, </w:t>
      </w:r>
      <w:r w:rsidRPr="00734366">
        <w:rPr>
          <w:i/>
          <w:sz w:val="24"/>
          <w:szCs w:val="24"/>
        </w:rPr>
        <w:t>Pros</w:t>
      </w:r>
      <w:r>
        <w:rPr>
          <w:sz w:val="24"/>
          <w:szCs w:val="24"/>
        </w:rPr>
        <w:t>, means to come near, or draw near unto. The second word, K</w:t>
      </w:r>
      <w:r w:rsidRPr="00734366">
        <w:rPr>
          <w:i/>
          <w:sz w:val="24"/>
          <w:szCs w:val="24"/>
        </w:rPr>
        <w:t>uon</w:t>
      </w:r>
      <w:r>
        <w:rPr>
          <w:sz w:val="24"/>
          <w:szCs w:val="24"/>
        </w:rPr>
        <w:t>, is a dog a hound. When you put the words together this is the definition for worship:-means to kiss like a dog licking his master’s hand; to fawn or crouch to, i.e. prostrate oneself in homage(Do reverence to, adore):-worship! Words connected to worship are prayer and seek. Even the Hebrew word for seek brings us back to the word worship. Worship in Hebrew is Baqash: - seek for search for, search out in worship or prayer, strive, ask, beg, desire, request, require. See this word used in the following verses. (Psalm14:2; 10:4; 11:4; 53:2; Jeremiah 29; 11-15)</w:t>
      </w:r>
    </w:p>
    <w:p w14:paraId="6FBBB9D1" w14:textId="77777777" w:rsidR="00C92BE1" w:rsidRDefault="00C92BE1" w:rsidP="00C92BE1">
      <w:pPr>
        <w:ind w:firstLine="720"/>
        <w:jc w:val="both"/>
        <w:rPr>
          <w:sz w:val="24"/>
          <w:szCs w:val="24"/>
        </w:rPr>
      </w:pPr>
      <w:r>
        <w:rPr>
          <w:sz w:val="24"/>
          <w:szCs w:val="24"/>
        </w:rPr>
        <w:t>We have not had many pets in our home until we received our chocolate lab Sammy. We got her from a man who worked with Art and she started out as an out-door pet but as she aged she came in the house and became my constant companion. It just broke my heart when we had to put her to sleep after so many years. I miss that sweet old dog. She taught me so much. This will sound crazy but the Lord taught me about worship through that old chocolate lab.  Now dogs, of course cannot speak, but, like people, their actions speak volumes.  One day, Sammy was laying by my feet as I sat on our front porch swing, when she saw a man walking down the road. Sammy sat up alert and began to bark at him. She really wanted to run after the man, she had the desire to do so, but when I, her master, said, “No Sammy, sit!” she sat back down at my feet in obedience and started licking my hands.  Why does a dog lick its master’s hand? Those are the hands that feed her.  Sammy was saying I give up my will to do your will, because you are my master, your hands feed me and I adore you. That is Worship as described in the Greek word Proskuneo.</w:t>
      </w:r>
    </w:p>
    <w:p w14:paraId="0FD481E3" w14:textId="77777777" w:rsidR="000375DC" w:rsidRPr="004E13B3" w:rsidRDefault="000375DC" w:rsidP="000375DC">
      <w:pPr>
        <w:pStyle w:val="Heading1"/>
        <w:shd w:val="clear" w:color="auto" w:fill="FFFFFF"/>
        <w:spacing w:before="0"/>
        <w:jc w:val="center"/>
        <w:rPr>
          <w:rFonts w:asciiTheme="minorHAnsi" w:hAnsiTheme="minorHAnsi" w:cs="Helvetica"/>
          <w:bCs w:val="0"/>
          <w:i/>
          <w:color w:val="000000"/>
          <w:sz w:val="24"/>
          <w:szCs w:val="24"/>
        </w:rPr>
      </w:pPr>
      <w:r w:rsidRPr="004E13B3">
        <w:rPr>
          <w:rStyle w:val="passage-display-bcv"/>
          <w:rFonts w:asciiTheme="minorHAnsi" w:hAnsiTheme="minorHAnsi" w:cs="Helvetica"/>
          <w:bCs w:val="0"/>
          <w:i/>
          <w:color w:val="000000"/>
          <w:sz w:val="24"/>
          <w:szCs w:val="24"/>
        </w:rPr>
        <w:t>Psalm 14:2</w:t>
      </w:r>
      <w:r w:rsidRPr="004E13B3">
        <w:rPr>
          <w:rStyle w:val="passage-display-version"/>
          <w:rFonts w:asciiTheme="minorHAnsi" w:hAnsiTheme="minorHAnsi" w:cs="Helvetica"/>
          <w:bCs w:val="0"/>
          <w:i/>
          <w:color w:val="000000"/>
          <w:sz w:val="24"/>
          <w:szCs w:val="24"/>
        </w:rPr>
        <w:t xml:space="preserve"> (NIV)</w:t>
      </w:r>
    </w:p>
    <w:p w14:paraId="668797C9" w14:textId="77777777" w:rsidR="000375DC" w:rsidRPr="004E13B3" w:rsidRDefault="000375DC" w:rsidP="000375DC">
      <w:pPr>
        <w:pStyle w:val="line"/>
        <w:shd w:val="clear" w:color="auto" w:fill="FFFFFF"/>
        <w:spacing w:before="0" w:beforeAutospacing="0" w:after="0" w:afterAutospacing="0" w:line="360" w:lineRule="atLeast"/>
        <w:jc w:val="center"/>
        <w:rPr>
          <w:rFonts w:asciiTheme="minorHAnsi" w:hAnsiTheme="minorHAnsi" w:cs="Helvetica"/>
          <w:b/>
          <w:i/>
          <w:color w:val="000000"/>
        </w:rPr>
      </w:pPr>
      <w:r w:rsidRPr="004E13B3">
        <w:rPr>
          <w:rStyle w:val="text"/>
          <w:rFonts w:asciiTheme="minorHAnsi" w:hAnsiTheme="minorHAnsi" w:cs="Arial"/>
          <w:b/>
          <w:bCs/>
          <w:i/>
          <w:color w:val="000000"/>
          <w:vertAlign w:val="superscript"/>
        </w:rPr>
        <w:t>2 </w:t>
      </w:r>
      <w:r w:rsidRPr="004E13B3">
        <w:rPr>
          <w:rStyle w:val="text"/>
          <w:rFonts w:asciiTheme="minorHAnsi" w:hAnsiTheme="minorHAnsi" w:cs="Helvetica"/>
          <w:b/>
          <w:i/>
          <w:color w:val="000000"/>
        </w:rPr>
        <w:t>The</w:t>
      </w:r>
      <w:r w:rsidRPr="004E13B3">
        <w:rPr>
          <w:rStyle w:val="apple-converted-space"/>
          <w:rFonts w:asciiTheme="minorHAnsi" w:hAnsiTheme="minorHAnsi" w:cs="Helvetica"/>
          <w:b/>
          <w:i/>
          <w:color w:val="000000"/>
        </w:rPr>
        <w:t> </w:t>
      </w:r>
      <w:r w:rsidRPr="004E13B3">
        <w:rPr>
          <w:rStyle w:val="small-caps"/>
          <w:rFonts w:asciiTheme="minorHAnsi" w:hAnsiTheme="minorHAnsi" w:cs="Helvetica"/>
          <w:b/>
          <w:i/>
          <w:smallCaps/>
          <w:color w:val="000000"/>
        </w:rPr>
        <w:t>Lord</w:t>
      </w:r>
      <w:r w:rsidRPr="004E13B3">
        <w:rPr>
          <w:rStyle w:val="apple-converted-space"/>
          <w:rFonts w:asciiTheme="minorHAnsi" w:hAnsiTheme="minorHAnsi" w:cs="Helvetica"/>
          <w:b/>
          <w:i/>
          <w:color w:val="000000"/>
        </w:rPr>
        <w:t> </w:t>
      </w:r>
      <w:r w:rsidRPr="004E13B3">
        <w:rPr>
          <w:rStyle w:val="text"/>
          <w:rFonts w:asciiTheme="minorHAnsi" w:hAnsiTheme="minorHAnsi" w:cs="Helvetica"/>
          <w:b/>
          <w:i/>
          <w:color w:val="000000"/>
        </w:rPr>
        <w:t>looks down from heaven</w:t>
      </w:r>
      <w:r w:rsidRPr="004E13B3">
        <w:rPr>
          <w:rStyle w:val="indent-1-breaks"/>
          <w:rFonts w:asciiTheme="minorHAnsi" w:hAnsiTheme="minorHAnsi" w:cs="Courier New"/>
          <w:b/>
          <w:i/>
          <w:color w:val="000000"/>
        </w:rPr>
        <w:t> </w:t>
      </w:r>
      <w:r w:rsidRPr="004E13B3">
        <w:rPr>
          <w:rStyle w:val="text"/>
          <w:rFonts w:asciiTheme="minorHAnsi" w:hAnsiTheme="minorHAnsi" w:cs="Helvetica"/>
          <w:b/>
          <w:i/>
          <w:color w:val="000000"/>
        </w:rPr>
        <w:t>on all mankind</w:t>
      </w:r>
      <w:r>
        <w:rPr>
          <w:rStyle w:val="text"/>
          <w:rFonts w:asciiTheme="minorHAnsi" w:hAnsiTheme="minorHAnsi" w:cs="Helvetica"/>
          <w:b/>
          <w:i/>
          <w:color w:val="000000"/>
        </w:rPr>
        <w:t xml:space="preserve"> </w:t>
      </w:r>
      <w:r w:rsidRPr="004E13B3">
        <w:rPr>
          <w:rStyle w:val="text"/>
          <w:rFonts w:asciiTheme="minorHAnsi" w:hAnsiTheme="minorHAnsi" w:cs="Helvetica"/>
          <w:b/>
          <w:i/>
          <w:color w:val="000000"/>
        </w:rPr>
        <w:t>to see if there are any who understand,</w:t>
      </w:r>
      <w:r w:rsidRPr="004E13B3">
        <w:rPr>
          <w:rFonts w:asciiTheme="minorHAnsi" w:hAnsiTheme="minorHAnsi" w:cs="Helvetica"/>
          <w:b/>
          <w:i/>
          <w:color w:val="000000"/>
        </w:rPr>
        <w:br/>
      </w:r>
      <w:r w:rsidRPr="004E13B3">
        <w:rPr>
          <w:rStyle w:val="indent-1-breaks"/>
          <w:rFonts w:asciiTheme="minorHAnsi" w:hAnsiTheme="minorHAnsi" w:cs="Courier New"/>
          <w:b/>
          <w:i/>
          <w:color w:val="000000"/>
        </w:rPr>
        <w:t>    </w:t>
      </w:r>
      <w:r w:rsidRPr="004E13B3">
        <w:rPr>
          <w:rStyle w:val="text"/>
          <w:rFonts w:asciiTheme="minorHAnsi" w:hAnsiTheme="minorHAnsi" w:cs="Helvetica"/>
          <w:b/>
          <w:i/>
          <w:color w:val="000000"/>
        </w:rPr>
        <w:t>any who seek God.</w:t>
      </w:r>
    </w:p>
    <w:p w14:paraId="7AD6EE4E" w14:textId="77777777" w:rsidR="000375DC" w:rsidRDefault="000375DC" w:rsidP="00C92BE1">
      <w:pPr>
        <w:ind w:firstLine="720"/>
        <w:jc w:val="both"/>
        <w:rPr>
          <w:sz w:val="24"/>
          <w:szCs w:val="24"/>
        </w:rPr>
      </w:pPr>
    </w:p>
    <w:p w14:paraId="228122F2" w14:textId="77777777" w:rsidR="003402CA" w:rsidRDefault="00C92BE1" w:rsidP="00C92BE1">
      <w:pPr>
        <w:ind w:firstLine="720"/>
        <w:jc w:val="both"/>
        <w:rPr>
          <w:sz w:val="24"/>
          <w:szCs w:val="24"/>
        </w:rPr>
      </w:pPr>
      <w:r>
        <w:rPr>
          <w:sz w:val="24"/>
          <w:szCs w:val="24"/>
        </w:rPr>
        <w:t>The Lord God in heaven looks upon this earth for those who will come near Him in humble adoration and worship. Like a dog-licking the nail–scared hands of God. All we have needed these hands have graciously provided. And nothing have we needed more than a Savior</w:t>
      </w:r>
      <w:r w:rsidR="00DC1E96">
        <w:rPr>
          <w:sz w:val="24"/>
          <w:szCs w:val="24"/>
        </w:rPr>
        <w:t>!</w:t>
      </w:r>
      <w:r>
        <w:rPr>
          <w:sz w:val="24"/>
          <w:szCs w:val="24"/>
        </w:rPr>
        <w:t xml:space="preserve"> </w:t>
      </w:r>
      <w:r w:rsidR="003402CA">
        <w:rPr>
          <w:sz w:val="24"/>
          <w:szCs w:val="24"/>
        </w:rPr>
        <w:t>He</w:t>
      </w:r>
      <w:r>
        <w:rPr>
          <w:sz w:val="24"/>
          <w:szCs w:val="24"/>
        </w:rPr>
        <w:t xml:space="preserve"> die</w:t>
      </w:r>
      <w:r w:rsidR="003402CA">
        <w:rPr>
          <w:sz w:val="24"/>
          <w:szCs w:val="24"/>
        </w:rPr>
        <w:t>d</w:t>
      </w:r>
      <w:r>
        <w:rPr>
          <w:sz w:val="24"/>
          <w:szCs w:val="24"/>
        </w:rPr>
        <w:t xml:space="preserve"> to feed our hungry souls</w:t>
      </w:r>
      <w:r w:rsidR="003402CA">
        <w:rPr>
          <w:sz w:val="24"/>
          <w:szCs w:val="24"/>
        </w:rPr>
        <w:t>…Himself-</w:t>
      </w:r>
      <w:r>
        <w:rPr>
          <w:sz w:val="24"/>
          <w:szCs w:val="24"/>
        </w:rPr>
        <w:t xml:space="preserve">the Bread of </w:t>
      </w:r>
      <w:r w:rsidR="003402CA">
        <w:rPr>
          <w:sz w:val="24"/>
          <w:szCs w:val="24"/>
        </w:rPr>
        <w:t>L</w:t>
      </w:r>
      <w:r>
        <w:rPr>
          <w:sz w:val="24"/>
          <w:szCs w:val="24"/>
        </w:rPr>
        <w:t xml:space="preserve">ife! </w:t>
      </w:r>
    </w:p>
    <w:p w14:paraId="4F265416" w14:textId="77777777" w:rsidR="00C92BE1" w:rsidRDefault="00C92BE1" w:rsidP="00444FB6">
      <w:pPr>
        <w:ind w:firstLine="720"/>
        <w:jc w:val="both"/>
        <w:rPr>
          <w:sz w:val="24"/>
          <w:szCs w:val="24"/>
        </w:rPr>
      </w:pPr>
      <w:r>
        <w:rPr>
          <w:sz w:val="24"/>
          <w:szCs w:val="24"/>
        </w:rPr>
        <w:t xml:space="preserve"> Such as these the Father seeks</w:t>
      </w:r>
      <w:r w:rsidR="003402CA">
        <w:rPr>
          <w:sz w:val="24"/>
          <w:szCs w:val="24"/>
        </w:rPr>
        <w:t>, and as Kay Arthur, so eloquently put it,</w:t>
      </w:r>
      <w:r w:rsidR="003402CA" w:rsidRPr="003402CA">
        <w:rPr>
          <w:sz w:val="24"/>
          <w:szCs w:val="24"/>
        </w:rPr>
        <w:t xml:space="preserve"> </w:t>
      </w:r>
      <w:r w:rsidR="003402CA">
        <w:rPr>
          <w:sz w:val="24"/>
          <w:szCs w:val="24"/>
        </w:rPr>
        <w:t>“He will not give Himself away to casual seekers”. The eyes of God search this earth every new day to see if there are any who understand who He is, and deem Him worthy to be worshiped!</w:t>
      </w:r>
      <w:r>
        <w:rPr>
          <w:sz w:val="24"/>
          <w:szCs w:val="24"/>
        </w:rPr>
        <w:t xml:space="preserve"> </w:t>
      </w:r>
      <w:r w:rsidR="003402CA">
        <w:rPr>
          <w:sz w:val="24"/>
          <w:szCs w:val="24"/>
        </w:rPr>
        <w:t>My prayer is that His eyes will find me, my household, and those I disciple,</w:t>
      </w:r>
      <w:r>
        <w:rPr>
          <w:sz w:val="24"/>
          <w:szCs w:val="24"/>
        </w:rPr>
        <w:t xml:space="preserve"> truly worshiping Him</w:t>
      </w:r>
      <w:r w:rsidR="003402CA">
        <w:rPr>
          <w:sz w:val="24"/>
          <w:szCs w:val="24"/>
        </w:rPr>
        <w:t>…</w:t>
      </w:r>
      <w:r>
        <w:rPr>
          <w:sz w:val="24"/>
          <w:szCs w:val="24"/>
        </w:rPr>
        <w:t xml:space="preserve"> in Spirit and in Truth.</w:t>
      </w:r>
    </w:p>
    <w:p w14:paraId="0C74B659" w14:textId="77777777" w:rsidR="003B7B62" w:rsidRDefault="003B7B62" w:rsidP="00A72E2B">
      <w:pPr>
        <w:jc w:val="center"/>
        <w:rPr>
          <w:b/>
          <w:sz w:val="28"/>
          <w:szCs w:val="28"/>
        </w:rPr>
      </w:pPr>
      <w:r>
        <w:rPr>
          <w:b/>
          <w:sz w:val="28"/>
          <w:szCs w:val="28"/>
        </w:rPr>
        <w:t xml:space="preserve">Work that </w:t>
      </w:r>
      <w:r w:rsidR="00AB39F5">
        <w:rPr>
          <w:b/>
          <w:sz w:val="28"/>
          <w:szCs w:val="28"/>
        </w:rPr>
        <w:t>Satisfies</w:t>
      </w:r>
    </w:p>
    <w:p w14:paraId="74842C73" w14:textId="77777777" w:rsidR="00C92BE1" w:rsidRPr="00C92BE1" w:rsidRDefault="00C92BE1" w:rsidP="00C92BE1">
      <w:pPr>
        <w:pStyle w:val="Heading1"/>
        <w:shd w:val="clear" w:color="auto" w:fill="FFFFFF"/>
        <w:spacing w:before="0"/>
        <w:jc w:val="center"/>
        <w:rPr>
          <w:rFonts w:asciiTheme="minorHAnsi" w:hAnsiTheme="minorHAnsi" w:cstheme="minorHAnsi"/>
          <w:bCs w:val="0"/>
          <w:i/>
          <w:color w:val="000000"/>
          <w:sz w:val="24"/>
          <w:szCs w:val="24"/>
        </w:rPr>
      </w:pPr>
      <w:r w:rsidRPr="00C92BE1">
        <w:rPr>
          <w:rStyle w:val="passage-display-bcv"/>
          <w:rFonts w:asciiTheme="minorHAnsi" w:hAnsiTheme="minorHAnsi" w:cstheme="minorHAnsi"/>
          <w:bCs w:val="0"/>
          <w:i/>
          <w:color w:val="000000"/>
          <w:sz w:val="24"/>
          <w:szCs w:val="24"/>
        </w:rPr>
        <w:t>John 4:31-3</w:t>
      </w:r>
      <w:r w:rsidR="000375DC">
        <w:rPr>
          <w:rStyle w:val="passage-display-bcv"/>
          <w:rFonts w:asciiTheme="minorHAnsi" w:hAnsiTheme="minorHAnsi" w:cstheme="minorHAnsi"/>
          <w:bCs w:val="0"/>
          <w:i/>
          <w:color w:val="000000"/>
          <w:sz w:val="24"/>
          <w:szCs w:val="24"/>
        </w:rPr>
        <w:t xml:space="preserve">4 </w:t>
      </w:r>
      <w:r w:rsidRPr="00C92BE1">
        <w:rPr>
          <w:rStyle w:val="passage-display-version"/>
          <w:rFonts w:asciiTheme="minorHAnsi" w:hAnsiTheme="minorHAnsi" w:cstheme="minorHAnsi"/>
          <w:bCs w:val="0"/>
          <w:i/>
          <w:color w:val="000000"/>
          <w:sz w:val="24"/>
          <w:szCs w:val="24"/>
        </w:rPr>
        <w:t>(NIV)</w:t>
      </w:r>
    </w:p>
    <w:p w14:paraId="0DAA39DB" w14:textId="77777777" w:rsidR="00C92BE1" w:rsidRPr="00C92BE1" w:rsidRDefault="00C92BE1" w:rsidP="00C92BE1">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C92BE1">
        <w:rPr>
          <w:rStyle w:val="text"/>
          <w:rFonts w:asciiTheme="minorHAnsi" w:hAnsiTheme="minorHAnsi" w:cstheme="minorHAnsi"/>
          <w:b/>
          <w:bCs/>
          <w:i/>
          <w:color w:val="000000"/>
          <w:vertAlign w:val="superscript"/>
        </w:rPr>
        <w:t>31 </w:t>
      </w:r>
      <w:r w:rsidRPr="00C92BE1">
        <w:rPr>
          <w:rStyle w:val="text"/>
          <w:rFonts w:asciiTheme="minorHAnsi" w:hAnsiTheme="minorHAnsi" w:cstheme="minorHAnsi"/>
          <w:b/>
          <w:i/>
          <w:color w:val="000000"/>
        </w:rPr>
        <w:t>Meanwhile his disciples urged him, “Rabbi,</w:t>
      </w:r>
      <w:r w:rsidRPr="00C92BE1">
        <w:rPr>
          <w:rStyle w:val="apple-converted-space"/>
          <w:rFonts w:asciiTheme="minorHAnsi" w:hAnsiTheme="minorHAnsi" w:cstheme="minorHAnsi"/>
          <w:b/>
          <w:i/>
          <w:color w:val="000000"/>
        </w:rPr>
        <w:t> </w:t>
      </w:r>
      <w:r w:rsidRPr="00C92BE1">
        <w:rPr>
          <w:rStyle w:val="text"/>
          <w:rFonts w:asciiTheme="minorHAnsi" w:hAnsiTheme="minorHAnsi" w:cstheme="minorHAnsi"/>
          <w:b/>
          <w:i/>
          <w:color w:val="000000"/>
        </w:rPr>
        <w:t>eat something.”</w:t>
      </w:r>
      <w:r w:rsidRPr="00C92BE1">
        <w:rPr>
          <w:rStyle w:val="text"/>
          <w:rFonts w:asciiTheme="minorHAnsi" w:hAnsiTheme="minorHAnsi" w:cstheme="minorHAnsi"/>
          <w:b/>
          <w:bCs/>
          <w:i/>
          <w:color w:val="000000"/>
          <w:vertAlign w:val="superscript"/>
        </w:rPr>
        <w:t> </w:t>
      </w:r>
      <w:r w:rsidRPr="00C92BE1">
        <w:rPr>
          <w:rStyle w:val="text"/>
          <w:rFonts w:asciiTheme="minorHAnsi" w:hAnsiTheme="minorHAnsi" w:cstheme="minorHAnsi"/>
          <w:b/>
          <w:i/>
          <w:color w:val="000000"/>
        </w:rPr>
        <w:t>But he said to them,</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“I have food to eat</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that you know nothing about.”</w:t>
      </w:r>
      <w:r w:rsidRPr="00C92BE1">
        <w:rPr>
          <w:rStyle w:val="text"/>
          <w:rFonts w:asciiTheme="minorHAnsi" w:hAnsiTheme="minorHAnsi" w:cstheme="minorHAnsi"/>
          <w:b/>
          <w:bCs/>
          <w:i/>
          <w:color w:val="000000"/>
          <w:vertAlign w:val="superscript"/>
        </w:rPr>
        <w:t> </w:t>
      </w:r>
      <w:r w:rsidRPr="00C92BE1">
        <w:rPr>
          <w:rStyle w:val="text"/>
          <w:rFonts w:asciiTheme="minorHAnsi" w:hAnsiTheme="minorHAnsi" w:cstheme="minorHAnsi"/>
          <w:b/>
          <w:i/>
          <w:color w:val="000000"/>
        </w:rPr>
        <w:t>Then his disciples said to each other, “Could someone have brought him food?”</w:t>
      </w:r>
      <w:r w:rsidRPr="00C92BE1">
        <w:rPr>
          <w:rStyle w:val="woj"/>
          <w:rFonts w:asciiTheme="minorHAnsi" w:hAnsiTheme="minorHAnsi" w:cstheme="minorHAnsi"/>
          <w:b/>
          <w:bCs/>
          <w:i/>
          <w:color w:val="000000"/>
          <w:vertAlign w:val="superscript"/>
        </w:rPr>
        <w:t> </w:t>
      </w:r>
      <w:r w:rsidRPr="00C92BE1">
        <w:rPr>
          <w:rStyle w:val="woj"/>
          <w:rFonts w:asciiTheme="minorHAnsi" w:hAnsiTheme="minorHAnsi" w:cstheme="minorHAnsi"/>
          <w:b/>
          <w:i/>
          <w:color w:val="000000"/>
        </w:rPr>
        <w:t>“My food,”</w:t>
      </w:r>
      <w:r w:rsidRPr="00C92BE1">
        <w:rPr>
          <w:rStyle w:val="apple-converted-space"/>
          <w:rFonts w:asciiTheme="minorHAnsi" w:hAnsiTheme="minorHAnsi" w:cstheme="minorHAnsi"/>
          <w:b/>
          <w:i/>
          <w:color w:val="000000"/>
        </w:rPr>
        <w:t> </w:t>
      </w:r>
      <w:r w:rsidRPr="00C92BE1">
        <w:rPr>
          <w:rStyle w:val="text"/>
          <w:rFonts w:asciiTheme="minorHAnsi" w:hAnsiTheme="minorHAnsi" w:cstheme="minorHAnsi"/>
          <w:b/>
          <w:i/>
          <w:color w:val="000000"/>
        </w:rPr>
        <w:t>said Jesus,</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“is to do the will</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of him who sent me and to finish his work.</w:t>
      </w:r>
    </w:p>
    <w:p w14:paraId="567A469F" w14:textId="77777777" w:rsidR="00C92BE1" w:rsidRDefault="004A10E5" w:rsidP="00C92BE1">
      <w:pPr>
        <w:ind w:firstLine="720"/>
        <w:jc w:val="both"/>
        <w:rPr>
          <w:sz w:val="24"/>
          <w:szCs w:val="24"/>
        </w:rPr>
      </w:pPr>
      <w:r>
        <w:rPr>
          <w:sz w:val="24"/>
          <w:szCs w:val="24"/>
        </w:rPr>
        <w:t xml:space="preserve"> </w:t>
      </w:r>
      <w:r w:rsidR="007D442B">
        <w:rPr>
          <w:sz w:val="24"/>
          <w:szCs w:val="24"/>
        </w:rPr>
        <w:t xml:space="preserve"> This story is really two</w:t>
      </w:r>
      <w:r w:rsidR="0029796E">
        <w:rPr>
          <w:sz w:val="24"/>
          <w:szCs w:val="24"/>
        </w:rPr>
        <w:t xml:space="preserve"> stories </w:t>
      </w:r>
      <w:r w:rsidR="007D442B">
        <w:rPr>
          <w:sz w:val="24"/>
          <w:szCs w:val="24"/>
        </w:rPr>
        <w:t>in one. I would like to share with you why the second story is</w:t>
      </w:r>
      <w:r>
        <w:rPr>
          <w:sz w:val="24"/>
          <w:szCs w:val="24"/>
        </w:rPr>
        <w:t xml:space="preserve"> very precious to me </w:t>
      </w:r>
      <w:r w:rsidR="007D442B">
        <w:rPr>
          <w:sz w:val="24"/>
          <w:szCs w:val="24"/>
        </w:rPr>
        <w:t>also. T</w:t>
      </w:r>
      <w:r w:rsidR="002149A2">
        <w:rPr>
          <w:sz w:val="24"/>
          <w:szCs w:val="24"/>
        </w:rPr>
        <w:t xml:space="preserve">hese </w:t>
      </w:r>
      <w:r w:rsidR="00B7476B">
        <w:rPr>
          <w:sz w:val="24"/>
          <w:szCs w:val="24"/>
        </w:rPr>
        <w:t>are the specific passages</w:t>
      </w:r>
      <w:r w:rsidR="002149A2">
        <w:rPr>
          <w:sz w:val="24"/>
          <w:szCs w:val="24"/>
        </w:rPr>
        <w:t xml:space="preserve"> the Lord l</w:t>
      </w:r>
      <w:r>
        <w:rPr>
          <w:sz w:val="24"/>
          <w:szCs w:val="24"/>
        </w:rPr>
        <w:t>ed me to when He called me into</w:t>
      </w:r>
      <w:r w:rsidR="002149A2">
        <w:rPr>
          <w:sz w:val="24"/>
          <w:szCs w:val="24"/>
        </w:rPr>
        <w:t xml:space="preserve"> ministry</w:t>
      </w:r>
      <w:r w:rsidR="00B7476B">
        <w:rPr>
          <w:sz w:val="24"/>
          <w:szCs w:val="24"/>
        </w:rPr>
        <w:t xml:space="preserve"> of His W</w:t>
      </w:r>
      <w:r>
        <w:rPr>
          <w:sz w:val="24"/>
          <w:szCs w:val="24"/>
        </w:rPr>
        <w:t xml:space="preserve">ord to women, some 16 years ago. </w:t>
      </w:r>
      <w:r w:rsidR="00EA0175">
        <w:rPr>
          <w:sz w:val="24"/>
          <w:szCs w:val="24"/>
        </w:rPr>
        <w:t>(</w:t>
      </w:r>
      <w:r>
        <w:rPr>
          <w:sz w:val="24"/>
          <w:szCs w:val="24"/>
        </w:rPr>
        <w:t xml:space="preserve">I </w:t>
      </w:r>
      <w:r w:rsidR="00EA0175">
        <w:rPr>
          <w:sz w:val="24"/>
          <w:szCs w:val="24"/>
        </w:rPr>
        <w:t>mentioned this</w:t>
      </w:r>
      <w:r>
        <w:rPr>
          <w:sz w:val="24"/>
          <w:szCs w:val="24"/>
        </w:rPr>
        <w:t xml:space="preserve"> in chapter one</w:t>
      </w:r>
      <w:r w:rsidR="00EA0175">
        <w:rPr>
          <w:sz w:val="24"/>
          <w:szCs w:val="24"/>
        </w:rPr>
        <w:t xml:space="preserve"> how God spoke to me through His Word and then had my pastor call me</w:t>
      </w:r>
      <w:r>
        <w:rPr>
          <w:sz w:val="24"/>
          <w:szCs w:val="24"/>
        </w:rPr>
        <w:t>.</w:t>
      </w:r>
      <w:r w:rsidR="00EA0175">
        <w:rPr>
          <w:sz w:val="24"/>
          <w:szCs w:val="24"/>
        </w:rPr>
        <w:t>)</w:t>
      </w:r>
      <w:r>
        <w:rPr>
          <w:sz w:val="24"/>
          <w:szCs w:val="24"/>
        </w:rPr>
        <w:t xml:space="preserve"> </w:t>
      </w:r>
      <w:r w:rsidR="00EA0175">
        <w:rPr>
          <w:sz w:val="24"/>
          <w:szCs w:val="24"/>
        </w:rPr>
        <w:t xml:space="preserve"> This passage defines my life purpose. </w:t>
      </w:r>
      <w:r>
        <w:rPr>
          <w:sz w:val="24"/>
          <w:szCs w:val="24"/>
        </w:rPr>
        <w:t>The specific passages were</w:t>
      </w:r>
      <w:r w:rsidR="00C92BE1">
        <w:rPr>
          <w:sz w:val="24"/>
          <w:szCs w:val="24"/>
        </w:rPr>
        <w:t xml:space="preserve"> the dialogue between Jesus and His</w:t>
      </w:r>
      <w:r w:rsidR="005958FC">
        <w:rPr>
          <w:sz w:val="24"/>
          <w:szCs w:val="24"/>
        </w:rPr>
        <w:t xml:space="preserve"> disciples</w:t>
      </w:r>
      <w:r w:rsidR="00FF3EB0">
        <w:rPr>
          <w:sz w:val="24"/>
          <w:szCs w:val="24"/>
        </w:rPr>
        <w:t>.</w:t>
      </w:r>
      <w:r w:rsidR="005958FC">
        <w:rPr>
          <w:sz w:val="24"/>
          <w:szCs w:val="24"/>
        </w:rPr>
        <w:t xml:space="preserve"> </w:t>
      </w:r>
      <w:r>
        <w:rPr>
          <w:sz w:val="24"/>
          <w:szCs w:val="24"/>
        </w:rPr>
        <w:t>They had</w:t>
      </w:r>
      <w:r w:rsidR="00C92BE1">
        <w:rPr>
          <w:sz w:val="24"/>
          <w:szCs w:val="24"/>
        </w:rPr>
        <w:t xml:space="preserve"> walked seventy-five miles</w:t>
      </w:r>
      <w:r>
        <w:rPr>
          <w:sz w:val="24"/>
          <w:szCs w:val="24"/>
        </w:rPr>
        <w:t>,</w:t>
      </w:r>
      <w:r w:rsidR="00C92BE1">
        <w:rPr>
          <w:sz w:val="24"/>
          <w:szCs w:val="24"/>
        </w:rPr>
        <w:t xml:space="preserve"> and where</w:t>
      </w:r>
      <w:r w:rsidR="00DC1E96">
        <w:rPr>
          <w:sz w:val="24"/>
          <w:szCs w:val="24"/>
        </w:rPr>
        <w:t xml:space="preserve"> </w:t>
      </w:r>
      <w:r w:rsidR="00C92BE1">
        <w:rPr>
          <w:sz w:val="24"/>
          <w:szCs w:val="24"/>
        </w:rPr>
        <w:t xml:space="preserve">weary, thirsty and hungry.  </w:t>
      </w:r>
      <w:r>
        <w:rPr>
          <w:sz w:val="24"/>
          <w:szCs w:val="24"/>
        </w:rPr>
        <w:t>So, the</w:t>
      </w:r>
      <w:r w:rsidR="00C92BE1">
        <w:rPr>
          <w:sz w:val="24"/>
          <w:szCs w:val="24"/>
        </w:rPr>
        <w:t xml:space="preserve"> disciples went to Samaria get bread to fill their bellies! Jesus, on the other hand</w:t>
      </w:r>
      <w:r w:rsidR="00DC1E96">
        <w:rPr>
          <w:sz w:val="24"/>
          <w:szCs w:val="24"/>
        </w:rPr>
        <w:t>,</w:t>
      </w:r>
      <w:r w:rsidR="00C92BE1">
        <w:rPr>
          <w:sz w:val="24"/>
          <w:szCs w:val="24"/>
        </w:rPr>
        <w:t xml:space="preserve"> went there to get </w:t>
      </w:r>
      <w:r w:rsidR="00C92BE1" w:rsidRPr="007E3121">
        <w:rPr>
          <w:b/>
          <w:i/>
          <w:sz w:val="24"/>
          <w:szCs w:val="24"/>
        </w:rPr>
        <w:t>His Bride</w:t>
      </w:r>
      <w:r w:rsidR="00C92BE1">
        <w:rPr>
          <w:sz w:val="24"/>
          <w:szCs w:val="24"/>
        </w:rPr>
        <w:t xml:space="preserve">-the despised woman.  </w:t>
      </w:r>
      <w:r>
        <w:rPr>
          <w:sz w:val="24"/>
          <w:szCs w:val="24"/>
        </w:rPr>
        <w:t>T</w:t>
      </w:r>
      <w:r w:rsidR="00C92BE1">
        <w:rPr>
          <w:sz w:val="24"/>
          <w:szCs w:val="24"/>
        </w:rPr>
        <w:t>hrough her</w:t>
      </w:r>
      <w:r>
        <w:rPr>
          <w:sz w:val="24"/>
          <w:szCs w:val="24"/>
        </w:rPr>
        <w:t xml:space="preserve">, He would reach all of Samaria and when too had believed in Him they </w:t>
      </w:r>
      <w:r w:rsidR="00A4070F">
        <w:rPr>
          <w:sz w:val="24"/>
          <w:szCs w:val="24"/>
        </w:rPr>
        <w:t>called</w:t>
      </w:r>
      <w:r>
        <w:rPr>
          <w:sz w:val="24"/>
          <w:szCs w:val="24"/>
        </w:rPr>
        <w:t xml:space="preserve"> Him, </w:t>
      </w:r>
      <w:r w:rsidR="00C92BE1">
        <w:rPr>
          <w:sz w:val="24"/>
          <w:szCs w:val="24"/>
        </w:rPr>
        <w:t xml:space="preserve">“The Savior of the world!” </w:t>
      </w:r>
    </w:p>
    <w:p w14:paraId="2BF42737" w14:textId="77777777" w:rsidR="00CC5367" w:rsidRDefault="005958FC" w:rsidP="00A65CD5">
      <w:pPr>
        <w:ind w:firstLine="720"/>
        <w:jc w:val="both"/>
        <w:rPr>
          <w:sz w:val="24"/>
          <w:szCs w:val="24"/>
        </w:rPr>
      </w:pPr>
      <w:r>
        <w:rPr>
          <w:sz w:val="24"/>
          <w:szCs w:val="24"/>
        </w:rPr>
        <w:t xml:space="preserve"> </w:t>
      </w:r>
      <w:r w:rsidR="00A4070F">
        <w:rPr>
          <w:sz w:val="24"/>
          <w:szCs w:val="24"/>
        </w:rPr>
        <w:t>Jesus</w:t>
      </w:r>
      <w:r>
        <w:rPr>
          <w:sz w:val="24"/>
          <w:szCs w:val="24"/>
        </w:rPr>
        <w:t xml:space="preserve"> said to </w:t>
      </w:r>
      <w:r w:rsidR="00A4070F">
        <w:rPr>
          <w:sz w:val="24"/>
          <w:szCs w:val="24"/>
        </w:rPr>
        <w:t>His disciples</w:t>
      </w:r>
      <w:r>
        <w:rPr>
          <w:sz w:val="24"/>
          <w:szCs w:val="24"/>
        </w:rPr>
        <w:t xml:space="preserve">, “I have food to </w:t>
      </w:r>
      <w:r w:rsidR="00A4070F">
        <w:rPr>
          <w:sz w:val="24"/>
          <w:szCs w:val="24"/>
        </w:rPr>
        <w:t>eat that you know nothing about.” What food was</w:t>
      </w:r>
      <w:r w:rsidR="00AF689E">
        <w:rPr>
          <w:sz w:val="24"/>
          <w:szCs w:val="24"/>
        </w:rPr>
        <w:t xml:space="preserve"> </w:t>
      </w:r>
      <w:r>
        <w:rPr>
          <w:sz w:val="24"/>
          <w:szCs w:val="24"/>
        </w:rPr>
        <w:t xml:space="preserve">He </w:t>
      </w:r>
      <w:r w:rsidR="00AF689E">
        <w:rPr>
          <w:sz w:val="24"/>
          <w:szCs w:val="24"/>
        </w:rPr>
        <w:t>referring</w:t>
      </w:r>
      <w:r w:rsidR="00A4070F">
        <w:rPr>
          <w:sz w:val="24"/>
          <w:szCs w:val="24"/>
        </w:rPr>
        <w:t xml:space="preserve"> to</w:t>
      </w:r>
      <w:r w:rsidR="00AF689E">
        <w:rPr>
          <w:sz w:val="24"/>
          <w:szCs w:val="24"/>
        </w:rPr>
        <w:t xml:space="preserve">? </w:t>
      </w:r>
      <w:r w:rsidR="00F03BF6">
        <w:rPr>
          <w:sz w:val="24"/>
          <w:szCs w:val="24"/>
        </w:rPr>
        <w:t>The food, that satisfied</w:t>
      </w:r>
      <w:r w:rsidR="00DC1E96">
        <w:rPr>
          <w:sz w:val="24"/>
          <w:szCs w:val="24"/>
        </w:rPr>
        <w:t xml:space="preserve"> even </w:t>
      </w:r>
      <w:r w:rsidR="00F03BF6">
        <w:rPr>
          <w:sz w:val="24"/>
          <w:szCs w:val="24"/>
        </w:rPr>
        <w:t xml:space="preserve">the physical hunger of Jesus, was the </w:t>
      </w:r>
      <w:r w:rsidR="00F03BF6" w:rsidRPr="00A4070F">
        <w:rPr>
          <w:b/>
          <w:i/>
          <w:sz w:val="24"/>
          <w:szCs w:val="24"/>
        </w:rPr>
        <w:t>love of</w:t>
      </w:r>
      <w:r w:rsidR="00F03BF6">
        <w:rPr>
          <w:sz w:val="24"/>
          <w:szCs w:val="24"/>
        </w:rPr>
        <w:t xml:space="preserve"> </w:t>
      </w:r>
      <w:r w:rsidR="00F03BF6" w:rsidRPr="00A4070F">
        <w:rPr>
          <w:b/>
          <w:i/>
          <w:sz w:val="24"/>
          <w:szCs w:val="24"/>
        </w:rPr>
        <w:t>His Father</w:t>
      </w:r>
      <w:r w:rsidR="00F03BF6">
        <w:rPr>
          <w:sz w:val="24"/>
          <w:szCs w:val="24"/>
        </w:rPr>
        <w:t xml:space="preserve">. </w:t>
      </w:r>
      <w:r w:rsidR="00FF3EB0">
        <w:rPr>
          <w:sz w:val="24"/>
          <w:szCs w:val="24"/>
        </w:rPr>
        <w:t>God’s love</w:t>
      </w:r>
      <w:r w:rsidR="00DC1E96">
        <w:rPr>
          <w:sz w:val="24"/>
          <w:szCs w:val="24"/>
        </w:rPr>
        <w:t>, i</w:t>
      </w:r>
      <w:r w:rsidR="00FF3EB0">
        <w:rPr>
          <w:sz w:val="24"/>
          <w:szCs w:val="24"/>
        </w:rPr>
        <w:t>n Greek</w:t>
      </w:r>
      <w:r w:rsidR="00DC1E96">
        <w:rPr>
          <w:sz w:val="24"/>
          <w:szCs w:val="24"/>
        </w:rPr>
        <w:t>, is Agape</w:t>
      </w:r>
      <w:r w:rsidR="00FF3EB0">
        <w:rPr>
          <w:sz w:val="24"/>
          <w:szCs w:val="24"/>
        </w:rPr>
        <w:t xml:space="preserve">. The </w:t>
      </w:r>
      <w:r w:rsidR="00A64512">
        <w:rPr>
          <w:sz w:val="24"/>
          <w:szCs w:val="24"/>
        </w:rPr>
        <w:t>definition</w:t>
      </w:r>
      <w:r w:rsidR="00FF3EB0">
        <w:rPr>
          <w:sz w:val="24"/>
          <w:szCs w:val="24"/>
        </w:rPr>
        <w:t xml:space="preserve"> </w:t>
      </w:r>
      <w:r w:rsidR="00DC1E96">
        <w:rPr>
          <w:sz w:val="24"/>
          <w:szCs w:val="24"/>
        </w:rPr>
        <w:t xml:space="preserve">of this word is short and sweet…..It means  </w:t>
      </w:r>
      <w:r w:rsidR="00FF3EB0">
        <w:rPr>
          <w:sz w:val="24"/>
          <w:szCs w:val="24"/>
        </w:rPr>
        <w:t xml:space="preserve"> a love feast or</w:t>
      </w:r>
      <w:r w:rsidR="00DC1E96">
        <w:rPr>
          <w:sz w:val="24"/>
          <w:szCs w:val="24"/>
        </w:rPr>
        <w:t xml:space="preserve"> a</w:t>
      </w:r>
      <w:r w:rsidR="00FF3EB0">
        <w:rPr>
          <w:sz w:val="24"/>
          <w:szCs w:val="24"/>
        </w:rPr>
        <w:t xml:space="preserve"> banquet of love! </w:t>
      </w:r>
    </w:p>
    <w:p w14:paraId="50914092" w14:textId="77777777" w:rsidR="00DC1E96" w:rsidRPr="00DC1E96" w:rsidRDefault="00DC1E96" w:rsidP="00DC1E96">
      <w:pPr>
        <w:pStyle w:val="Heading1"/>
        <w:shd w:val="clear" w:color="auto" w:fill="FFFFFF"/>
        <w:spacing w:before="0"/>
        <w:jc w:val="center"/>
        <w:rPr>
          <w:rFonts w:asciiTheme="minorHAnsi" w:hAnsiTheme="minorHAnsi" w:cstheme="minorHAnsi"/>
          <w:bCs w:val="0"/>
          <w:i/>
          <w:color w:val="000000"/>
          <w:sz w:val="24"/>
          <w:szCs w:val="24"/>
        </w:rPr>
      </w:pPr>
      <w:r w:rsidRPr="00DC1E96">
        <w:rPr>
          <w:rStyle w:val="passage-display-bcv"/>
          <w:rFonts w:asciiTheme="minorHAnsi" w:hAnsiTheme="minorHAnsi" w:cstheme="minorHAnsi"/>
          <w:bCs w:val="0"/>
          <w:i/>
          <w:color w:val="000000"/>
          <w:sz w:val="24"/>
          <w:szCs w:val="24"/>
        </w:rPr>
        <w:t>Song of Songs 2:4</w:t>
      </w:r>
      <w:r w:rsidRPr="00DC1E96">
        <w:rPr>
          <w:rStyle w:val="passage-display-version"/>
          <w:rFonts w:asciiTheme="minorHAnsi" w:hAnsiTheme="minorHAnsi" w:cstheme="minorHAnsi"/>
          <w:bCs w:val="0"/>
          <w:i/>
          <w:color w:val="000000"/>
          <w:sz w:val="24"/>
          <w:szCs w:val="24"/>
        </w:rPr>
        <w:t xml:space="preserve"> (NIV)</w:t>
      </w:r>
    </w:p>
    <w:p w14:paraId="6F6707D7" w14:textId="77777777" w:rsidR="00DC1E96" w:rsidRPr="00DC1E96" w:rsidRDefault="00DC1E96" w:rsidP="00DC1E96">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DC1E96">
        <w:rPr>
          <w:rStyle w:val="text"/>
          <w:rFonts w:asciiTheme="minorHAnsi" w:hAnsiTheme="minorHAnsi" w:cstheme="minorHAnsi"/>
          <w:b/>
          <w:bCs/>
          <w:i/>
          <w:color w:val="000000"/>
          <w:vertAlign w:val="superscript"/>
        </w:rPr>
        <w:t> </w:t>
      </w:r>
      <w:r w:rsidRPr="00DC1E96">
        <w:rPr>
          <w:rStyle w:val="text"/>
          <w:rFonts w:asciiTheme="minorHAnsi" w:hAnsiTheme="minorHAnsi" w:cstheme="minorHAnsi"/>
          <w:b/>
          <w:i/>
          <w:color w:val="000000"/>
        </w:rPr>
        <w:t>Let him lead me to the banquet hall,</w:t>
      </w:r>
      <w:r w:rsidRPr="00DC1E96">
        <w:rPr>
          <w:rStyle w:val="indent-1-breaks"/>
          <w:rFonts w:asciiTheme="minorHAnsi" w:hAnsiTheme="minorHAnsi" w:cstheme="minorHAnsi"/>
          <w:b/>
          <w:i/>
          <w:color w:val="000000"/>
        </w:rPr>
        <w:t> </w:t>
      </w:r>
      <w:r w:rsidRPr="00DC1E96">
        <w:rPr>
          <w:rStyle w:val="text"/>
          <w:rFonts w:asciiTheme="minorHAnsi" w:hAnsiTheme="minorHAnsi" w:cstheme="minorHAnsi"/>
          <w:b/>
          <w:i/>
          <w:color w:val="000000"/>
        </w:rPr>
        <w:t>and let his banner</w:t>
      </w:r>
      <w:r w:rsidRPr="00DC1E96">
        <w:rPr>
          <w:rStyle w:val="apple-converted-space"/>
          <w:rFonts w:asciiTheme="minorHAnsi" w:hAnsiTheme="minorHAnsi" w:cstheme="minorHAnsi"/>
          <w:b/>
          <w:i/>
          <w:color w:val="000000"/>
        </w:rPr>
        <w:t> </w:t>
      </w:r>
      <w:r w:rsidRPr="00DC1E96">
        <w:rPr>
          <w:rStyle w:val="text"/>
          <w:rFonts w:asciiTheme="minorHAnsi" w:hAnsiTheme="minorHAnsi" w:cstheme="minorHAnsi"/>
          <w:b/>
          <w:i/>
          <w:color w:val="000000"/>
        </w:rPr>
        <w:t>over me be love.</w:t>
      </w:r>
    </w:p>
    <w:p w14:paraId="5EA4A509" w14:textId="77777777" w:rsidR="00DC1E96" w:rsidRDefault="00DC1E96" w:rsidP="00A65CD5">
      <w:pPr>
        <w:ind w:firstLine="720"/>
        <w:jc w:val="both"/>
        <w:rPr>
          <w:sz w:val="24"/>
          <w:szCs w:val="24"/>
        </w:rPr>
      </w:pPr>
    </w:p>
    <w:p w14:paraId="6D5C33B1" w14:textId="77777777" w:rsidR="00DB273F" w:rsidRDefault="00FF3EB0" w:rsidP="00A65CD5">
      <w:pPr>
        <w:ind w:firstLine="720"/>
        <w:jc w:val="both"/>
        <w:rPr>
          <w:sz w:val="24"/>
          <w:szCs w:val="24"/>
        </w:rPr>
      </w:pPr>
      <w:r>
        <w:rPr>
          <w:sz w:val="24"/>
          <w:szCs w:val="24"/>
        </w:rPr>
        <w:t xml:space="preserve">What Jesus taught me is this: His </w:t>
      </w:r>
      <w:r w:rsidRPr="00A4070F">
        <w:rPr>
          <w:b/>
          <w:i/>
          <w:sz w:val="24"/>
          <w:szCs w:val="24"/>
        </w:rPr>
        <w:t>food was</w:t>
      </w:r>
      <w:r>
        <w:rPr>
          <w:sz w:val="24"/>
          <w:szCs w:val="24"/>
        </w:rPr>
        <w:t xml:space="preserve"> to do the </w:t>
      </w:r>
      <w:r w:rsidRPr="00A4070F">
        <w:rPr>
          <w:b/>
          <w:i/>
          <w:sz w:val="24"/>
          <w:szCs w:val="24"/>
        </w:rPr>
        <w:t>will of His Father and finish his work.</w:t>
      </w:r>
      <w:r w:rsidR="00323AD0" w:rsidRPr="00A4070F">
        <w:rPr>
          <w:b/>
          <w:i/>
          <w:sz w:val="24"/>
          <w:szCs w:val="24"/>
        </w:rPr>
        <w:t xml:space="preserve"> </w:t>
      </w:r>
      <w:r w:rsidR="00323AD0">
        <w:rPr>
          <w:sz w:val="24"/>
          <w:szCs w:val="24"/>
        </w:rPr>
        <w:t>The same satisfying work the Father sent Jesus to do</w:t>
      </w:r>
      <w:r w:rsidR="000375DC">
        <w:rPr>
          <w:sz w:val="24"/>
          <w:szCs w:val="24"/>
        </w:rPr>
        <w:t>…</w:t>
      </w:r>
      <w:r w:rsidR="00323AD0">
        <w:rPr>
          <w:sz w:val="24"/>
          <w:szCs w:val="24"/>
        </w:rPr>
        <w:t xml:space="preserve"> is our work also</w:t>
      </w:r>
      <w:r w:rsidR="00323AD0" w:rsidRPr="00B6182B">
        <w:rPr>
          <w:sz w:val="24"/>
          <w:szCs w:val="24"/>
        </w:rPr>
        <w:t>.</w:t>
      </w:r>
      <w:r w:rsidR="00A72E2B">
        <w:rPr>
          <w:sz w:val="24"/>
          <w:szCs w:val="24"/>
        </w:rPr>
        <w:t xml:space="preserve"> </w:t>
      </w:r>
      <w:r w:rsidR="00EC361A">
        <w:rPr>
          <w:sz w:val="24"/>
          <w:szCs w:val="24"/>
        </w:rPr>
        <w:t>W</w:t>
      </w:r>
      <w:r w:rsidR="00A72E2B">
        <w:rPr>
          <w:sz w:val="24"/>
          <w:szCs w:val="24"/>
        </w:rPr>
        <w:t>hat is the</w:t>
      </w:r>
      <w:r w:rsidR="00E00A94">
        <w:rPr>
          <w:sz w:val="24"/>
          <w:szCs w:val="24"/>
        </w:rPr>
        <w:t xml:space="preserve"> w</w:t>
      </w:r>
      <w:r w:rsidR="00A72E2B">
        <w:rPr>
          <w:sz w:val="24"/>
          <w:szCs w:val="24"/>
        </w:rPr>
        <w:t>or</w:t>
      </w:r>
      <w:r w:rsidR="00E00A94">
        <w:rPr>
          <w:sz w:val="24"/>
          <w:szCs w:val="24"/>
        </w:rPr>
        <w:t>k</w:t>
      </w:r>
      <w:r w:rsidR="00A72E2B">
        <w:rPr>
          <w:sz w:val="24"/>
          <w:szCs w:val="24"/>
        </w:rPr>
        <w:t xml:space="preserve"> of God that satisfied the Lord Jesu</w:t>
      </w:r>
      <w:r w:rsidR="00036C27">
        <w:rPr>
          <w:sz w:val="24"/>
          <w:szCs w:val="24"/>
        </w:rPr>
        <w:t xml:space="preserve">s? It was the </w:t>
      </w:r>
      <w:r w:rsidR="00036C27" w:rsidRPr="00A4070F">
        <w:rPr>
          <w:b/>
          <w:i/>
          <w:sz w:val="24"/>
          <w:szCs w:val="24"/>
        </w:rPr>
        <w:t xml:space="preserve">work of building twelve men- </w:t>
      </w:r>
      <w:r w:rsidR="00A72E2B" w:rsidRPr="00A4070F">
        <w:rPr>
          <w:b/>
          <w:i/>
          <w:sz w:val="24"/>
          <w:szCs w:val="24"/>
        </w:rPr>
        <w:t>making disciples</w:t>
      </w:r>
      <w:r w:rsidR="00A72E2B">
        <w:rPr>
          <w:sz w:val="24"/>
          <w:szCs w:val="24"/>
        </w:rPr>
        <w:t>! How do we know th</w:t>
      </w:r>
      <w:r w:rsidR="005014EA">
        <w:rPr>
          <w:sz w:val="24"/>
          <w:szCs w:val="24"/>
        </w:rPr>
        <w:t xml:space="preserve">is is </w:t>
      </w:r>
      <w:r w:rsidR="00A4070F">
        <w:rPr>
          <w:sz w:val="24"/>
          <w:szCs w:val="24"/>
        </w:rPr>
        <w:t>so</w:t>
      </w:r>
      <w:r w:rsidR="005014EA">
        <w:rPr>
          <w:sz w:val="24"/>
          <w:szCs w:val="24"/>
        </w:rPr>
        <w:t xml:space="preserve">? We know </w:t>
      </w:r>
      <w:r w:rsidR="00EC361A">
        <w:rPr>
          <w:sz w:val="24"/>
          <w:szCs w:val="24"/>
        </w:rPr>
        <w:t>it</w:t>
      </w:r>
      <w:r w:rsidR="005014EA">
        <w:rPr>
          <w:sz w:val="24"/>
          <w:szCs w:val="24"/>
        </w:rPr>
        <w:t xml:space="preserve"> by the study of</w:t>
      </w:r>
      <w:r w:rsidR="00DB273F">
        <w:rPr>
          <w:sz w:val="24"/>
          <w:szCs w:val="24"/>
        </w:rPr>
        <w:t xml:space="preserve"> </w:t>
      </w:r>
      <w:r w:rsidR="00DE66D2">
        <w:rPr>
          <w:sz w:val="24"/>
          <w:szCs w:val="24"/>
        </w:rPr>
        <w:t>The Lord’s</w:t>
      </w:r>
      <w:r w:rsidR="00A72E2B">
        <w:rPr>
          <w:sz w:val="24"/>
          <w:szCs w:val="24"/>
        </w:rPr>
        <w:t xml:space="preserve"> Prayer found</w:t>
      </w:r>
      <w:r w:rsidR="00A65CD5" w:rsidRPr="00A65CD5">
        <w:rPr>
          <w:sz w:val="24"/>
          <w:szCs w:val="24"/>
        </w:rPr>
        <w:t xml:space="preserve"> </w:t>
      </w:r>
      <w:r w:rsidR="00A72E2B">
        <w:rPr>
          <w:sz w:val="24"/>
          <w:szCs w:val="24"/>
        </w:rPr>
        <w:t>in John chapter seventeen.</w:t>
      </w:r>
      <w:r w:rsidR="00DB273F">
        <w:rPr>
          <w:sz w:val="24"/>
          <w:szCs w:val="24"/>
        </w:rPr>
        <w:t xml:space="preserve"> </w:t>
      </w:r>
      <w:r w:rsidR="005014EA">
        <w:rPr>
          <w:sz w:val="24"/>
          <w:szCs w:val="24"/>
        </w:rPr>
        <w:t>By the way</w:t>
      </w:r>
      <w:r w:rsidR="008A470F">
        <w:rPr>
          <w:sz w:val="24"/>
          <w:szCs w:val="24"/>
        </w:rPr>
        <w:t>,</w:t>
      </w:r>
      <w:r w:rsidR="005014EA">
        <w:rPr>
          <w:sz w:val="24"/>
          <w:szCs w:val="24"/>
        </w:rPr>
        <w:t xml:space="preserve"> you may be thinking, “Isn’t the Lord’s Prayer found in Luke chapter eleven?” To be exact</w:t>
      </w:r>
      <w:r w:rsidR="00A4070F">
        <w:rPr>
          <w:sz w:val="24"/>
          <w:szCs w:val="24"/>
        </w:rPr>
        <w:t>-</w:t>
      </w:r>
      <w:r w:rsidR="005014EA">
        <w:rPr>
          <w:sz w:val="24"/>
          <w:szCs w:val="24"/>
        </w:rPr>
        <w:t xml:space="preserve"> no! That is the model prayer. The Lord’s Prayer is found recorded in the entire chapter of John seventeen. </w:t>
      </w:r>
    </w:p>
    <w:p w14:paraId="0537FCF3" w14:textId="77777777" w:rsidR="00DB273F" w:rsidRPr="00DB273F" w:rsidRDefault="00DB273F" w:rsidP="00DB273F">
      <w:pPr>
        <w:jc w:val="center"/>
        <w:rPr>
          <w:rFonts w:cstheme="minorHAnsi"/>
          <w:b/>
          <w:i/>
          <w:sz w:val="24"/>
          <w:szCs w:val="24"/>
        </w:rPr>
      </w:pPr>
      <w:r w:rsidRPr="00DB273F">
        <w:rPr>
          <w:rFonts w:cstheme="minorHAnsi"/>
          <w:b/>
          <w:i/>
          <w:sz w:val="24"/>
          <w:szCs w:val="24"/>
        </w:rPr>
        <w:t>John 17:1-6 (NIV)</w:t>
      </w:r>
    </w:p>
    <w:p w14:paraId="4FEF9C44" w14:textId="77777777" w:rsidR="00DB273F" w:rsidRPr="00DB273F" w:rsidRDefault="00DB273F" w:rsidP="00DB273F">
      <w:pPr>
        <w:shd w:val="clear" w:color="auto" w:fill="FFFFFF"/>
        <w:spacing w:after="150" w:line="360" w:lineRule="atLeast"/>
        <w:jc w:val="center"/>
        <w:rPr>
          <w:rFonts w:eastAsia="Times New Roman" w:cstheme="minorHAnsi"/>
          <w:b/>
          <w:i/>
          <w:color w:val="000000"/>
          <w:sz w:val="24"/>
          <w:szCs w:val="24"/>
        </w:rPr>
      </w:pPr>
      <w:r w:rsidRPr="00DB273F">
        <w:rPr>
          <w:rFonts w:eastAsia="Times New Roman" w:cstheme="minorHAnsi"/>
          <w:b/>
          <w:i/>
          <w:color w:val="000000"/>
          <w:sz w:val="24"/>
          <w:szCs w:val="24"/>
        </w:rPr>
        <w:t>After Jesus said this, he looked toward heaven and prayed:</w:t>
      </w:r>
    </w:p>
    <w:p w14:paraId="364ABA11" w14:textId="77777777" w:rsidR="00DB273F" w:rsidRPr="00DB273F" w:rsidRDefault="00B75BB0" w:rsidP="00DB273F">
      <w:pPr>
        <w:shd w:val="clear" w:color="auto" w:fill="FFFFFF"/>
        <w:spacing w:after="150" w:line="360" w:lineRule="atLeast"/>
        <w:jc w:val="center"/>
        <w:rPr>
          <w:rFonts w:eastAsia="Times New Roman" w:cstheme="minorHAnsi"/>
          <w:b/>
          <w:i/>
          <w:color w:val="000000"/>
          <w:sz w:val="24"/>
          <w:szCs w:val="24"/>
        </w:rPr>
      </w:pPr>
      <w:r>
        <w:rPr>
          <w:rFonts w:eastAsia="Times New Roman" w:cstheme="minorHAnsi"/>
          <w:b/>
          <w:i/>
          <w:color w:val="000000"/>
          <w:sz w:val="24"/>
          <w:szCs w:val="24"/>
        </w:rPr>
        <w:t>“</w:t>
      </w:r>
      <w:r w:rsidR="00DB273F" w:rsidRPr="00DB273F">
        <w:rPr>
          <w:rFonts w:eastAsia="Times New Roman" w:cstheme="minorHAnsi"/>
          <w:b/>
          <w:i/>
          <w:color w:val="000000"/>
          <w:sz w:val="24"/>
          <w:szCs w:val="24"/>
        </w:rPr>
        <w:t>Father, the hour has come. Glorify your Son, that your Son may glorify you. </w:t>
      </w:r>
      <w:r w:rsidR="00DB273F" w:rsidRPr="00DB273F">
        <w:rPr>
          <w:rFonts w:eastAsia="Times New Roman" w:cstheme="minorHAnsi"/>
          <w:b/>
          <w:bCs/>
          <w:i/>
          <w:color w:val="000000"/>
          <w:sz w:val="24"/>
          <w:szCs w:val="24"/>
          <w:vertAlign w:val="superscript"/>
        </w:rPr>
        <w:t>2 </w:t>
      </w:r>
      <w:r w:rsidR="00DB273F" w:rsidRPr="00DB273F">
        <w:rPr>
          <w:rFonts w:eastAsia="Times New Roman" w:cstheme="minorHAnsi"/>
          <w:b/>
          <w:i/>
          <w:color w:val="000000"/>
          <w:sz w:val="24"/>
          <w:szCs w:val="24"/>
        </w:rPr>
        <w:t>For you granted him authority over all people that he might give eternal life to all those you have given him. </w:t>
      </w:r>
      <w:r w:rsidR="00DB273F" w:rsidRPr="00DB273F">
        <w:rPr>
          <w:rFonts w:eastAsia="Times New Roman" w:cstheme="minorHAnsi"/>
          <w:b/>
          <w:bCs/>
          <w:i/>
          <w:color w:val="000000"/>
          <w:sz w:val="24"/>
          <w:szCs w:val="24"/>
          <w:vertAlign w:val="superscript"/>
        </w:rPr>
        <w:t>3 </w:t>
      </w:r>
      <w:r w:rsidR="00DB273F" w:rsidRPr="00DB273F">
        <w:rPr>
          <w:rFonts w:eastAsia="Times New Roman" w:cstheme="minorHAnsi"/>
          <w:b/>
          <w:i/>
          <w:color w:val="000000"/>
          <w:sz w:val="24"/>
          <w:szCs w:val="24"/>
        </w:rPr>
        <w:t>Now this is eternal life: that they know you, the only true God, and Jesus Christ, whom you have sent. </w:t>
      </w:r>
      <w:r w:rsidR="00DB273F" w:rsidRPr="00DB273F">
        <w:rPr>
          <w:rFonts w:eastAsia="Times New Roman" w:cstheme="minorHAnsi"/>
          <w:b/>
          <w:bCs/>
          <w:i/>
          <w:color w:val="000000"/>
          <w:sz w:val="24"/>
          <w:szCs w:val="24"/>
          <w:vertAlign w:val="superscript"/>
        </w:rPr>
        <w:t>4 </w:t>
      </w:r>
      <w:r w:rsidR="00DB273F" w:rsidRPr="00DB273F">
        <w:rPr>
          <w:rFonts w:eastAsia="Times New Roman" w:cstheme="minorHAnsi"/>
          <w:b/>
          <w:i/>
          <w:color w:val="000000"/>
          <w:sz w:val="24"/>
          <w:szCs w:val="24"/>
        </w:rPr>
        <w:t>I have brought you glory on earth by finishing the work you gave me to do. </w:t>
      </w:r>
      <w:r w:rsidR="00DB273F" w:rsidRPr="00DB273F">
        <w:rPr>
          <w:rFonts w:eastAsia="Times New Roman" w:cstheme="minorHAnsi"/>
          <w:b/>
          <w:bCs/>
          <w:i/>
          <w:color w:val="000000"/>
          <w:sz w:val="24"/>
          <w:szCs w:val="24"/>
          <w:vertAlign w:val="superscript"/>
        </w:rPr>
        <w:t>5 </w:t>
      </w:r>
      <w:r w:rsidR="00DB273F" w:rsidRPr="00DB273F">
        <w:rPr>
          <w:rFonts w:eastAsia="Times New Roman" w:cstheme="minorHAnsi"/>
          <w:b/>
          <w:i/>
          <w:color w:val="000000"/>
          <w:sz w:val="24"/>
          <w:szCs w:val="24"/>
        </w:rPr>
        <w:t>And now, Father, glorify me in your presence with the glory I had with you before the world began.</w:t>
      </w:r>
    </w:p>
    <w:p w14:paraId="6BD0DE16" w14:textId="77777777" w:rsidR="00DB273F" w:rsidRDefault="00264513" w:rsidP="00A65CD5">
      <w:pPr>
        <w:ind w:firstLine="720"/>
        <w:jc w:val="both"/>
        <w:rPr>
          <w:sz w:val="24"/>
          <w:szCs w:val="24"/>
        </w:rPr>
      </w:pPr>
      <w:r>
        <w:rPr>
          <w:sz w:val="24"/>
          <w:szCs w:val="24"/>
        </w:rPr>
        <w:t xml:space="preserve">Herb Hodges </w:t>
      </w:r>
      <w:r w:rsidR="002630CE">
        <w:rPr>
          <w:sz w:val="24"/>
          <w:szCs w:val="24"/>
        </w:rPr>
        <w:t xml:space="preserve">interpretation of </w:t>
      </w:r>
      <w:r>
        <w:rPr>
          <w:sz w:val="24"/>
          <w:szCs w:val="24"/>
        </w:rPr>
        <w:t xml:space="preserve">this passage, </w:t>
      </w:r>
      <w:r w:rsidR="002630CE">
        <w:rPr>
          <w:sz w:val="24"/>
          <w:szCs w:val="24"/>
        </w:rPr>
        <w:t xml:space="preserve">and he </w:t>
      </w:r>
      <w:r>
        <w:rPr>
          <w:sz w:val="24"/>
          <w:szCs w:val="24"/>
        </w:rPr>
        <w:t>uncovered a hidden treasure</w:t>
      </w:r>
      <w:r w:rsidR="002630CE">
        <w:rPr>
          <w:sz w:val="24"/>
          <w:szCs w:val="24"/>
        </w:rPr>
        <w:t>, I had never seen</w:t>
      </w:r>
      <w:r>
        <w:rPr>
          <w:sz w:val="24"/>
          <w:szCs w:val="24"/>
        </w:rPr>
        <w:t xml:space="preserve"> in the </w:t>
      </w:r>
      <w:r w:rsidR="00E00A94">
        <w:rPr>
          <w:sz w:val="24"/>
          <w:szCs w:val="24"/>
        </w:rPr>
        <w:t xml:space="preserve">word, </w:t>
      </w:r>
      <w:r w:rsidR="00E00A94" w:rsidRPr="00EC361A">
        <w:rPr>
          <w:b/>
          <w:i/>
          <w:sz w:val="24"/>
          <w:szCs w:val="24"/>
        </w:rPr>
        <w:t>“finished.”</w:t>
      </w:r>
      <w:r w:rsidR="00E00A94">
        <w:rPr>
          <w:sz w:val="24"/>
          <w:szCs w:val="24"/>
        </w:rPr>
        <w:t xml:space="preserve">  This </w:t>
      </w:r>
      <w:r>
        <w:rPr>
          <w:sz w:val="24"/>
          <w:szCs w:val="24"/>
        </w:rPr>
        <w:t>word</w:t>
      </w:r>
      <w:r w:rsidR="00E00A94">
        <w:rPr>
          <w:sz w:val="24"/>
          <w:szCs w:val="24"/>
        </w:rPr>
        <w:t xml:space="preserve"> is derived from the same word Jesus used</w:t>
      </w:r>
      <w:r>
        <w:rPr>
          <w:sz w:val="24"/>
          <w:szCs w:val="24"/>
        </w:rPr>
        <w:t xml:space="preserve"> on the cross where the work of redemptio</w:t>
      </w:r>
      <w:r w:rsidR="00036C27">
        <w:rPr>
          <w:sz w:val="24"/>
          <w:szCs w:val="24"/>
        </w:rPr>
        <w:t>n was completed! Herb</w:t>
      </w:r>
      <w:r>
        <w:rPr>
          <w:sz w:val="24"/>
          <w:szCs w:val="24"/>
        </w:rPr>
        <w:t xml:space="preserve"> pointed out the fact that </w:t>
      </w:r>
      <w:r w:rsidR="00EC361A">
        <w:rPr>
          <w:sz w:val="24"/>
          <w:szCs w:val="24"/>
        </w:rPr>
        <w:t xml:space="preserve">the prayer in John seventeen </w:t>
      </w:r>
      <w:r>
        <w:rPr>
          <w:sz w:val="24"/>
          <w:szCs w:val="24"/>
        </w:rPr>
        <w:t>was</w:t>
      </w:r>
      <w:r w:rsidR="00EC361A">
        <w:rPr>
          <w:sz w:val="24"/>
          <w:szCs w:val="24"/>
        </w:rPr>
        <w:t xml:space="preserve"> spoken</w:t>
      </w:r>
      <w:r>
        <w:rPr>
          <w:sz w:val="24"/>
          <w:szCs w:val="24"/>
        </w:rPr>
        <w:t xml:space="preserve"> prior to the L</w:t>
      </w:r>
      <w:r w:rsidR="00E00A94">
        <w:rPr>
          <w:sz w:val="24"/>
          <w:szCs w:val="24"/>
        </w:rPr>
        <w:t>ord’</w:t>
      </w:r>
      <w:r>
        <w:rPr>
          <w:sz w:val="24"/>
          <w:szCs w:val="24"/>
        </w:rPr>
        <w:t>s crucifixion</w:t>
      </w:r>
      <w:r w:rsidR="00E00A94">
        <w:rPr>
          <w:sz w:val="24"/>
          <w:szCs w:val="24"/>
        </w:rPr>
        <w:t>. By</w:t>
      </w:r>
      <w:r>
        <w:rPr>
          <w:sz w:val="24"/>
          <w:szCs w:val="24"/>
        </w:rPr>
        <w:t xml:space="preserve"> studying</w:t>
      </w:r>
      <w:r w:rsidR="00EC361A">
        <w:rPr>
          <w:sz w:val="24"/>
          <w:szCs w:val="24"/>
        </w:rPr>
        <w:t xml:space="preserve"> it</w:t>
      </w:r>
      <w:r w:rsidR="00E00A94">
        <w:rPr>
          <w:sz w:val="24"/>
          <w:szCs w:val="24"/>
        </w:rPr>
        <w:t xml:space="preserve"> in </w:t>
      </w:r>
      <w:r>
        <w:rPr>
          <w:sz w:val="24"/>
          <w:szCs w:val="24"/>
        </w:rPr>
        <w:t>context</w:t>
      </w:r>
      <w:r w:rsidR="00E00A94">
        <w:rPr>
          <w:sz w:val="24"/>
          <w:szCs w:val="24"/>
        </w:rPr>
        <w:t>,</w:t>
      </w:r>
      <w:r>
        <w:rPr>
          <w:sz w:val="24"/>
          <w:szCs w:val="24"/>
        </w:rPr>
        <w:t xml:space="preserve"> it </w:t>
      </w:r>
      <w:r w:rsidR="00EC361A">
        <w:rPr>
          <w:sz w:val="24"/>
          <w:szCs w:val="24"/>
        </w:rPr>
        <w:t xml:space="preserve">becomes </w:t>
      </w:r>
      <w:r>
        <w:rPr>
          <w:sz w:val="24"/>
          <w:szCs w:val="24"/>
        </w:rPr>
        <w:t xml:space="preserve">clear what </w:t>
      </w:r>
      <w:r w:rsidR="00036C27">
        <w:rPr>
          <w:sz w:val="24"/>
          <w:szCs w:val="24"/>
        </w:rPr>
        <w:t>or (</w:t>
      </w:r>
      <w:r w:rsidR="00E00A94">
        <w:rPr>
          <w:sz w:val="24"/>
          <w:szCs w:val="24"/>
        </w:rPr>
        <w:t>more accurately-who)</w:t>
      </w:r>
      <w:r>
        <w:rPr>
          <w:sz w:val="24"/>
          <w:szCs w:val="24"/>
        </w:rPr>
        <w:t xml:space="preserve"> Jesus was referring to</w:t>
      </w:r>
      <w:r w:rsidR="00E00A94">
        <w:rPr>
          <w:sz w:val="24"/>
          <w:szCs w:val="24"/>
        </w:rPr>
        <w:t>.</w:t>
      </w:r>
      <w:r>
        <w:rPr>
          <w:sz w:val="24"/>
          <w:szCs w:val="24"/>
        </w:rPr>
        <w:t xml:space="preserve"> </w:t>
      </w:r>
      <w:r w:rsidR="001703BD">
        <w:rPr>
          <w:sz w:val="24"/>
          <w:szCs w:val="24"/>
        </w:rPr>
        <w:t xml:space="preserve">This is the </w:t>
      </w:r>
      <w:r>
        <w:rPr>
          <w:sz w:val="24"/>
          <w:szCs w:val="24"/>
        </w:rPr>
        <w:t>most detailed prayer of the Lord</w:t>
      </w:r>
      <w:r w:rsidR="001703BD">
        <w:rPr>
          <w:sz w:val="24"/>
          <w:szCs w:val="24"/>
        </w:rPr>
        <w:t xml:space="preserve"> Jesus</w:t>
      </w:r>
      <w:r w:rsidR="00EC361A">
        <w:rPr>
          <w:sz w:val="24"/>
          <w:szCs w:val="24"/>
        </w:rPr>
        <w:t>.</w:t>
      </w:r>
      <w:r w:rsidR="001703BD">
        <w:rPr>
          <w:sz w:val="24"/>
          <w:szCs w:val="24"/>
        </w:rPr>
        <w:t xml:space="preserve"> The subject of the entire prayer was </w:t>
      </w:r>
      <w:r w:rsidR="001703BD" w:rsidRPr="001703BD">
        <w:rPr>
          <w:b/>
          <w:i/>
          <w:sz w:val="24"/>
          <w:szCs w:val="24"/>
        </w:rPr>
        <w:t>His disciples</w:t>
      </w:r>
      <w:r w:rsidR="001703BD">
        <w:rPr>
          <w:sz w:val="24"/>
          <w:szCs w:val="24"/>
        </w:rPr>
        <w:t>.</w:t>
      </w:r>
      <w:r>
        <w:rPr>
          <w:sz w:val="24"/>
          <w:szCs w:val="24"/>
        </w:rPr>
        <w:t xml:space="preserve">  </w:t>
      </w:r>
      <w:r w:rsidRPr="001703BD">
        <w:rPr>
          <w:b/>
          <w:i/>
          <w:sz w:val="24"/>
          <w:szCs w:val="24"/>
        </w:rPr>
        <w:t>The work He had finished was making disciples</w:t>
      </w:r>
      <w:r>
        <w:rPr>
          <w:sz w:val="24"/>
          <w:szCs w:val="24"/>
        </w:rPr>
        <w:t>!</w:t>
      </w:r>
    </w:p>
    <w:p w14:paraId="46E4EFDF" w14:textId="77777777" w:rsidR="00BB1847" w:rsidRPr="00BB1847" w:rsidRDefault="00BB1847" w:rsidP="00BB1847">
      <w:pPr>
        <w:jc w:val="center"/>
        <w:rPr>
          <w:b/>
          <w:i/>
          <w:sz w:val="24"/>
          <w:szCs w:val="24"/>
        </w:rPr>
      </w:pPr>
      <w:r w:rsidRPr="00BB1847">
        <w:rPr>
          <w:b/>
          <w:i/>
          <w:sz w:val="24"/>
          <w:szCs w:val="24"/>
        </w:rPr>
        <w:t>John 6:27</w:t>
      </w:r>
    </w:p>
    <w:p w14:paraId="57D31DD8" w14:textId="77777777" w:rsidR="00BB1847" w:rsidRDefault="00BB1847" w:rsidP="00BB1847">
      <w:pPr>
        <w:shd w:val="clear" w:color="auto" w:fill="FFFFFF"/>
        <w:spacing w:after="150" w:line="360" w:lineRule="atLeast"/>
        <w:jc w:val="center"/>
        <w:rPr>
          <w:rFonts w:eastAsia="Times New Roman" w:cs="Times New Roman"/>
          <w:b/>
          <w:i/>
          <w:color w:val="000000"/>
          <w:sz w:val="24"/>
          <w:szCs w:val="24"/>
        </w:rPr>
      </w:pPr>
      <w:r w:rsidRPr="00BB1847">
        <w:rPr>
          <w:rFonts w:eastAsia="Times New Roman" w:cs="Times New Roman"/>
          <w:b/>
          <w:i/>
          <w:color w:val="000000"/>
          <w:sz w:val="24"/>
          <w:szCs w:val="24"/>
        </w:rPr>
        <w:t> </w:t>
      </w:r>
      <w:r w:rsidRPr="00BB1847">
        <w:rPr>
          <w:rFonts w:eastAsia="Times New Roman" w:cs="Arial"/>
          <w:b/>
          <w:bCs/>
          <w:i/>
          <w:color w:val="000000"/>
          <w:sz w:val="24"/>
          <w:szCs w:val="24"/>
          <w:vertAlign w:val="superscript"/>
        </w:rPr>
        <w:t>27 </w:t>
      </w:r>
      <w:r w:rsidRPr="00BB1847">
        <w:rPr>
          <w:rFonts w:eastAsia="Times New Roman" w:cs="Times New Roman"/>
          <w:b/>
          <w:i/>
          <w:color w:val="000000"/>
          <w:sz w:val="24"/>
          <w:szCs w:val="24"/>
        </w:rPr>
        <w:t>Do not work for food that spoils, but for food that endures to eternal life,</w:t>
      </w:r>
      <w:r>
        <w:rPr>
          <w:rFonts w:eastAsia="Times New Roman" w:cs="Times New Roman"/>
          <w:b/>
          <w:i/>
          <w:color w:val="000000"/>
          <w:sz w:val="24"/>
          <w:szCs w:val="24"/>
        </w:rPr>
        <w:t xml:space="preserve"> </w:t>
      </w:r>
      <w:r w:rsidRPr="00BB1847">
        <w:rPr>
          <w:rFonts w:eastAsia="Times New Roman" w:cs="Times New Roman"/>
          <w:b/>
          <w:i/>
          <w:color w:val="000000"/>
          <w:sz w:val="24"/>
          <w:szCs w:val="24"/>
        </w:rPr>
        <w:t>which the Son of Man will give you. For on him God the Father has placed his seal of approval.”</w:t>
      </w:r>
    </w:p>
    <w:p w14:paraId="592CCD85" w14:textId="77777777" w:rsidR="00A4070F" w:rsidRDefault="00A4070F" w:rsidP="00BB1847">
      <w:pPr>
        <w:shd w:val="clear" w:color="auto" w:fill="FFFFFF"/>
        <w:spacing w:after="150" w:line="360" w:lineRule="atLeast"/>
        <w:jc w:val="center"/>
        <w:rPr>
          <w:rFonts w:eastAsia="Times New Roman" w:cs="Times New Roman"/>
          <w:b/>
          <w:i/>
          <w:color w:val="000000"/>
          <w:sz w:val="24"/>
          <w:szCs w:val="24"/>
        </w:rPr>
      </w:pPr>
    </w:p>
    <w:p w14:paraId="26D5504B" w14:textId="77777777" w:rsidR="005014EA" w:rsidRDefault="002641E0" w:rsidP="00A65CD5">
      <w:pPr>
        <w:ind w:firstLine="720"/>
        <w:jc w:val="both"/>
        <w:rPr>
          <w:sz w:val="24"/>
          <w:szCs w:val="24"/>
        </w:rPr>
      </w:pPr>
      <w:r w:rsidRPr="00EA6B87">
        <w:rPr>
          <w:sz w:val="24"/>
          <w:szCs w:val="24"/>
        </w:rPr>
        <w:t xml:space="preserve">The exact the name of a </w:t>
      </w:r>
      <w:r w:rsidRPr="00EA6B87">
        <w:rPr>
          <w:b/>
          <w:i/>
          <w:sz w:val="24"/>
          <w:szCs w:val="24"/>
        </w:rPr>
        <w:t>female disciple</w:t>
      </w:r>
      <w:r w:rsidRPr="00EA6B87">
        <w:rPr>
          <w:sz w:val="24"/>
          <w:szCs w:val="24"/>
        </w:rPr>
        <w:t xml:space="preserve"> in Greek is </w:t>
      </w:r>
      <w:r w:rsidRPr="00981799">
        <w:rPr>
          <w:b/>
          <w:i/>
          <w:sz w:val="24"/>
          <w:szCs w:val="24"/>
        </w:rPr>
        <w:t>Mathetria</w:t>
      </w:r>
      <w:r w:rsidR="00A4070F">
        <w:rPr>
          <w:sz w:val="24"/>
          <w:szCs w:val="24"/>
        </w:rPr>
        <w:t>.</w:t>
      </w:r>
      <w:r w:rsidRPr="00EA6B87">
        <w:rPr>
          <w:sz w:val="24"/>
          <w:szCs w:val="24"/>
        </w:rPr>
        <w:t xml:space="preserve"> We find a female disciple in A</w:t>
      </w:r>
      <w:r>
        <w:rPr>
          <w:sz w:val="24"/>
          <w:szCs w:val="24"/>
        </w:rPr>
        <w:t xml:space="preserve">cts 9:36.  Her name was Tabitha, </w:t>
      </w:r>
      <w:r w:rsidRPr="00EA6B87">
        <w:rPr>
          <w:sz w:val="24"/>
          <w:szCs w:val="24"/>
        </w:rPr>
        <w:t>or translated Dorcas in Greek.</w:t>
      </w:r>
      <w:r w:rsidR="00ED32AB">
        <w:rPr>
          <w:sz w:val="24"/>
          <w:szCs w:val="24"/>
        </w:rPr>
        <w:t xml:space="preserve"> As I said in chapter one, t</w:t>
      </w:r>
      <w:r w:rsidRPr="00EA6B87">
        <w:rPr>
          <w:sz w:val="24"/>
          <w:szCs w:val="24"/>
        </w:rPr>
        <w:t>hrough Alva, I met her son Dennis and his new bride Dorcas</w:t>
      </w:r>
      <w:r>
        <w:rPr>
          <w:sz w:val="24"/>
          <w:szCs w:val="24"/>
        </w:rPr>
        <w:t>.</w:t>
      </w:r>
      <w:r w:rsidR="00ED32AB">
        <w:rPr>
          <w:sz w:val="24"/>
          <w:szCs w:val="24"/>
        </w:rPr>
        <w:t xml:space="preserve"> When Art and I went to Corn Island and shared our story (mine</w:t>
      </w:r>
      <w:r w:rsidR="00A4070F">
        <w:rPr>
          <w:sz w:val="24"/>
          <w:szCs w:val="24"/>
        </w:rPr>
        <w:t>:</w:t>
      </w:r>
      <w:r w:rsidR="00ED32AB">
        <w:rPr>
          <w:sz w:val="24"/>
          <w:szCs w:val="24"/>
        </w:rPr>
        <w:t xml:space="preserve"> included-looking t</w:t>
      </w:r>
      <w:r w:rsidR="00A4070F">
        <w:rPr>
          <w:sz w:val="24"/>
          <w:szCs w:val="24"/>
        </w:rPr>
        <w:t>o Art to be my savior)</w:t>
      </w:r>
      <w:r w:rsidR="00ED32AB">
        <w:rPr>
          <w:sz w:val="24"/>
          <w:szCs w:val="24"/>
        </w:rPr>
        <w:t xml:space="preserve"> Dorcas confided with me that she too had fallen into the trap of looking to Dennis to be her Jesus.</w:t>
      </w:r>
      <w:r>
        <w:rPr>
          <w:sz w:val="24"/>
          <w:szCs w:val="24"/>
        </w:rPr>
        <w:t xml:space="preserve"> </w:t>
      </w:r>
      <w:r w:rsidR="00ED32AB">
        <w:rPr>
          <w:sz w:val="24"/>
          <w:szCs w:val="24"/>
        </w:rPr>
        <w:t xml:space="preserve">The Lord began to bond our hearts together and in doing so </w:t>
      </w:r>
      <w:r w:rsidR="00DA4E7B">
        <w:rPr>
          <w:sz w:val="24"/>
          <w:szCs w:val="24"/>
        </w:rPr>
        <w:t>began to multiply through my relationship with the two of them.</w:t>
      </w:r>
      <w:r w:rsidR="00685C9E">
        <w:rPr>
          <w:sz w:val="24"/>
          <w:szCs w:val="24"/>
        </w:rPr>
        <w:t xml:space="preserve"> On the </w:t>
      </w:r>
      <w:r w:rsidR="00A4070F">
        <w:rPr>
          <w:sz w:val="24"/>
          <w:szCs w:val="24"/>
        </w:rPr>
        <w:t>third</w:t>
      </w:r>
      <w:r w:rsidR="00685C9E">
        <w:rPr>
          <w:sz w:val="24"/>
          <w:szCs w:val="24"/>
        </w:rPr>
        <w:t xml:space="preserve"> trip to see them,</w:t>
      </w:r>
      <w:r w:rsidR="00ED32AB">
        <w:rPr>
          <w:sz w:val="24"/>
          <w:szCs w:val="24"/>
        </w:rPr>
        <w:t xml:space="preserve"> </w:t>
      </w:r>
      <w:r w:rsidR="00685C9E">
        <w:rPr>
          <w:sz w:val="24"/>
          <w:szCs w:val="24"/>
        </w:rPr>
        <w:t>we</w:t>
      </w:r>
      <w:r w:rsidR="00ED32AB">
        <w:rPr>
          <w:sz w:val="24"/>
          <w:szCs w:val="24"/>
        </w:rPr>
        <w:t xml:space="preserve"> took a small boat</w:t>
      </w:r>
      <w:r w:rsidR="00DA4E7B">
        <w:rPr>
          <w:sz w:val="24"/>
          <w:szCs w:val="24"/>
        </w:rPr>
        <w:t>,</w:t>
      </w:r>
      <w:r w:rsidR="00ED32AB">
        <w:rPr>
          <w:sz w:val="24"/>
          <w:szCs w:val="24"/>
        </w:rPr>
        <w:t xml:space="preserve"> to a</w:t>
      </w:r>
      <w:r w:rsidRPr="00EA6B87">
        <w:rPr>
          <w:sz w:val="24"/>
          <w:szCs w:val="24"/>
        </w:rPr>
        <w:t xml:space="preserve"> tiny village in Nicaragua named, of all things, </w:t>
      </w:r>
      <w:r w:rsidRPr="00DA4E7B">
        <w:rPr>
          <w:b/>
          <w:i/>
          <w:sz w:val="24"/>
          <w:szCs w:val="24"/>
        </w:rPr>
        <w:t>Pearl Lagoon</w:t>
      </w:r>
      <w:r w:rsidR="00685C9E">
        <w:rPr>
          <w:sz w:val="24"/>
          <w:szCs w:val="24"/>
        </w:rPr>
        <w:t>.</w:t>
      </w:r>
      <w:r w:rsidR="00DA4E7B">
        <w:rPr>
          <w:sz w:val="24"/>
          <w:szCs w:val="24"/>
        </w:rPr>
        <w:t xml:space="preserve"> </w:t>
      </w:r>
      <w:r w:rsidRPr="00EA6B87">
        <w:rPr>
          <w:sz w:val="24"/>
          <w:szCs w:val="24"/>
        </w:rPr>
        <w:t>As we sat in an open-air dining area</w:t>
      </w:r>
      <w:r w:rsidR="00DA4E7B">
        <w:rPr>
          <w:sz w:val="24"/>
          <w:szCs w:val="24"/>
        </w:rPr>
        <w:t>,</w:t>
      </w:r>
      <w:r>
        <w:rPr>
          <w:sz w:val="24"/>
          <w:szCs w:val="24"/>
        </w:rPr>
        <w:t xml:space="preserve"> I taught</w:t>
      </w:r>
      <w:r w:rsidRPr="00EA6B87">
        <w:rPr>
          <w:sz w:val="24"/>
          <w:szCs w:val="24"/>
        </w:rPr>
        <w:t xml:space="preserve"> Dorcas, </w:t>
      </w:r>
      <w:r w:rsidR="00685C9E">
        <w:rPr>
          <w:sz w:val="24"/>
          <w:szCs w:val="24"/>
        </w:rPr>
        <w:t>this</w:t>
      </w:r>
      <w:r w:rsidRPr="00EA6B87">
        <w:rPr>
          <w:sz w:val="24"/>
          <w:szCs w:val="24"/>
        </w:rPr>
        <w:t xml:space="preserve"> lesson </w:t>
      </w:r>
      <w:r>
        <w:rPr>
          <w:sz w:val="24"/>
          <w:szCs w:val="24"/>
        </w:rPr>
        <w:t>on t</w:t>
      </w:r>
      <w:r w:rsidRPr="00EA6B87">
        <w:rPr>
          <w:sz w:val="24"/>
          <w:szCs w:val="24"/>
        </w:rPr>
        <w:t xml:space="preserve">he </w:t>
      </w:r>
      <w:r>
        <w:rPr>
          <w:sz w:val="24"/>
          <w:szCs w:val="24"/>
        </w:rPr>
        <w:t>W</w:t>
      </w:r>
      <w:r w:rsidRPr="00EA6B87">
        <w:rPr>
          <w:sz w:val="24"/>
          <w:szCs w:val="24"/>
        </w:rPr>
        <w:t xml:space="preserve">oman at the </w:t>
      </w:r>
      <w:r w:rsidR="00685C9E">
        <w:rPr>
          <w:sz w:val="24"/>
          <w:szCs w:val="24"/>
        </w:rPr>
        <w:t>W</w:t>
      </w:r>
      <w:r>
        <w:rPr>
          <w:sz w:val="24"/>
          <w:szCs w:val="24"/>
        </w:rPr>
        <w:t>ell</w:t>
      </w:r>
      <w:r w:rsidR="00DA4E7B">
        <w:rPr>
          <w:sz w:val="24"/>
          <w:szCs w:val="24"/>
        </w:rPr>
        <w:t>, while</w:t>
      </w:r>
      <w:r w:rsidRPr="00EA6B87">
        <w:rPr>
          <w:sz w:val="24"/>
          <w:szCs w:val="24"/>
        </w:rPr>
        <w:t xml:space="preserve"> Dennis translated for her in Spanish.   I noticed that just behind Dorcas</w:t>
      </w:r>
      <w:r>
        <w:rPr>
          <w:sz w:val="24"/>
          <w:szCs w:val="24"/>
        </w:rPr>
        <w:t>,</w:t>
      </w:r>
      <w:r w:rsidRPr="00EA6B87">
        <w:rPr>
          <w:sz w:val="24"/>
          <w:szCs w:val="24"/>
        </w:rPr>
        <w:t xml:space="preserve"> a </w:t>
      </w:r>
      <w:r w:rsidRPr="00685C9E">
        <w:rPr>
          <w:b/>
          <w:i/>
          <w:sz w:val="24"/>
          <w:szCs w:val="24"/>
        </w:rPr>
        <w:t>woman with a bucket was drawing water from a well</w:t>
      </w:r>
      <w:r w:rsidRPr="00EA6B87">
        <w:rPr>
          <w:sz w:val="24"/>
          <w:szCs w:val="24"/>
        </w:rPr>
        <w:t xml:space="preserve">. The Lord knows I am a visual learner! I </w:t>
      </w:r>
      <w:r w:rsidR="00685C9E" w:rsidRPr="00EA6B87">
        <w:rPr>
          <w:sz w:val="24"/>
          <w:szCs w:val="24"/>
        </w:rPr>
        <w:t>did</w:t>
      </w:r>
      <w:r w:rsidR="00685C9E">
        <w:rPr>
          <w:sz w:val="24"/>
          <w:szCs w:val="24"/>
        </w:rPr>
        <w:t xml:space="preserve">n’t </w:t>
      </w:r>
      <w:r w:rsidR="00685C9E" w:rsidRPr="00EA6B87">
        <w:rPr>
          <w:sz w:val="24"/>
          <w:szCs w:val="24"/>
        </w:rPr>
        <w:t>even</w:t>
      </w:r>
      <w:r w:rsidRPr="00EA6B87">
        <w:rPr>
          <w:sz w:val="24"/>
          <w:szCs w:val="24"/>
        </w:rPr>
        <w:t xml:space="preserve"> have time to grasp the visual lesson before my eyes when Dorcas started crying. She said God had spoken to her about me. She then came and placed her hand on me</w:t>
      </w:r>
      <w:r w:rsidR="00DA4E7B">
        <w:rPr>
          <w:sz w:val="24"/>
          <w:szCs w:val="24"/>
        </w:rPr>
        <w:t>,</w:t>
      </w:r>
      <w:r w:rsidR="00DA4E7B" w:rsidRPr="00DA4E7B">
        <w:rPr>
          <w:sz w:val="24"/>
          <w:szCs w:val="24"/>
        </w:rPr>
        <w:t xml:space="preserve"> </w:t>
      </w:r>
      <w:r w:rsidR="00DA4E7B" w:rsidRPr="00EA6B87">
        <w:rPr>
          <w:sz w:val="24"/>
          <w:szCs w:val="24"/>
        </w:rPr>
        <w:t>we</w:t>
      </w:r>
      <w:r w:rsidR="00DA4E7B">
        <w:rPr>
          <w:sz w:val="24"/>
          <w:szCs w:val="24"/>
        </w:rPr>
        <w:t>eping</w:t>
      </w:r>
      <w:r w:rsidR="00DA4E7B" w:rsidRPr="00EA6B87">
        <w:rPr>
          <w:sz w:val="24"/>
          <w:szCs w:val="24"/>
        </w:rPr>
        <w:t xml:space="preserve"> as she</w:t>
      </w:r>
      <w:r w:rsidRPr="00EA6B87">
        <w:rPr>
          <w:sz w:val="24"/>
          <w:szCs w:val="24"/>
        </w:rPr>
        <w:t xml:space="preserve"> prayed in Spanish. </w:t>
      </w:r>
      <w:r w:rsidR="00DA4E7B">
        <w:rPr>
          <w:sz w:val="24"/>
          <w:szCs w:val="24"/>
        </w:rPr>
        <w:t xml:space="preserve"> I don’t </w:t>
      </w:r>
      <w:r w:rsidRPr="00EA6B87">
        <w:rPr>
          <w:sz w:val="24"/>
          <w:szCs w:val="24"/>
        </w:rPr>
        <w:t>speak Spanish</w:t>
      </w:r>
      <w:r w:rsidR="00DA4E7B">
        <w:rPr>
          <w:sz w:val="24"/>
          <w:szCs w:val="24"/>
        </w:rPr>
        <w:t>, but</w:t>
      </w:r>
      <w:r w:rsidRPr="00EA6B87">
        <w:rPr>
          <w:sz w:val="24"/>
          <w:szCs w:val="24"/>
        </w:rPr>
        <w:t xml:space="preserve"> I</w:t>
      </w:r>
      <w:r w:rsidR="00DA4E7B">
        <w:rPr>
          <w:sz w:val="24"/>
          <w:szCs w:val="24"/>
        </w:rPr>
        <w:t xml:space="preserve"> do</w:t>
      </w:r>
      <w:r w:rsidRPr="00EA6B87">
        <w:rPr>
          <w:sz w:val="24"/>
          <w:szCs w:val="24"/>
        </w:rPr>
        <w:t xml:space="preserve"> believe this ministry is in-part</w:t>
      </w:r>
      <w:r w:rsidR="00DA4E7B">
        <w:rPr>
          <w:sz w:val="24"/>
          <w:szCs w:val="24"/>
        </w:rPr>
        <w:t>,</w:t>
      </w:r>
      <w:r w:rsidRPr="00EA6B87">
        <w:rPr>
          <w:sz w:val="24"/>
          <w:szCs w:val="24"/>
        </w:rPr>
        <w:t xml:space="preserve"> what God said to her that day</w:t>
      </w:r>
      <w:r w:rsidR="00DA4E7B">
        <w:rPr>
          <w:sz w:val="24"/>
          <w:szCs w:val="24"/>
        </w:rPr>
        <w:t xml:space="preserve">. </w:t>
      </w:r>
      <w:r w:rsidRPr="00EA6B87">
        <w:rPr>
          <w:sz w:val="24"/>
          <w:szCs w:val="24"/>
        </w:rPr>
        <w:t xml:space="preserve"> </w:t>
      </w:r>
      <w:r w:rsidR="00DA4E7B">
        <w:rPr>
          <w:sz w:val="24"/>
          <w:szCs w:val="24"/>
        </w:rPr>
        <w:t xml:space="preserve">This was further </w:t>
      </w:r>
      <w:r w:rsidR="005E73D4">
        <w:rPr>
          <w:sz w:val="24"/>
          <w:szCs w:val="24"/>
        </w:rPr>
        <w:t>confirmation</w:t>
      </w:r>
      <w:r w:rsidR="00DA4E7B">
        <w:rPr>
          <w:sz w:val="24"/>
          <w:szCs w:val="24"/>
        </w:rPr>
        <w:t xml:space="preserve"> of</w:t>
      </w:r>
      <w:r w:rsidRPr="00EA6B87">
        <w:rPr>
          <w:sz w:val="24"/>
          <w:szCs w:val="24"/>
        </w:rPr>
        <w:t xml:space="preserve"> His plan for me </w:t>
      </w:r>
      <w:r w:rsidR="005014EA">
        <w:rPr>
          <w:sz w:val="24"/>
          <w:szCs w:val="24"/>
        </w:rPr>
        <w:t>to</w:t>
      </w:r>
      <w:r w:rsidRPr="00EA6B87">
        <w:rPr>
          <w:sz w:val="24"/>
          <w:szCs w:val="24"/>
        </w:rPr>
        <w:t xml:space="preserve"> equipping other women to fulfill His Great Commission.</w:t>
      </w:r>
    </w:p>
    <w:p w14:paraId="60761314" w14:textId="77777777" w:rsidR="004B0CC7" w:rsidRPr="004B0CC7" w:rsidRDefault="004B0CC7" w:rsidP="004B0CC7">
      <w:pPr>
        <w:ind w:firstLine="720"/>
        <w:jc w:val="center"/>
        <w:rPr>
          <w:rFonts w:cstheme="minorHAnsi"/>
          <w:b/>
          <w:i/>
          <w:sz w:val="24"/>
          <w:szCs w:val="24"/>
        </w:rPr>
      </w:pPr>
    </w:p>
    <w:p w14:paraId="2CC6CB32" w14:textId="77777777" w:rsidR="000375DC" w:rsidRDefault="000375DC" w:rsidP="000375DC">
      <w:pPr>
        <w:jc w:val="center"/>
        <w:rPr>
          <w:b/>
          <w:sz w:val="28"/>
          <w:szCs w:val="28"/>
        </w:rPr>
      </w:pPr>
      <w:r w:rsidRPr="000375DC">
        <w:rPr>
          <w:b/>
          <w:sz w:val="28"/>
          <w:szCs w:val="28"/>
        </w:rPr>
        <w:t>What is the Field?</w:t>
      </w:r>
    </w:p>
    <w:p w14:paraId="616E0A57" w14:textId="77777777" w:rsidR="000375DC" w:rsidRPr="000375DC" w:rsidRDefault="000375DC" w:rsidP="000375DC">
      <w:pPr>
        <w:jc w:val="center"/>
        <w:rPr>
          <w:b/>
          <w:i/>
          <w:sz w:val="24"/>
          <w:szCs w:val="24"/>
        </w:rPr>
      </w:pPr>
      <w:r w:rsidRPr="000375DC">
        <w:rPr>
          <w:b/>
          <w:i/>
          <w:sz w:val="24"/>
          <w:szCs w:val="24"/>
        </w:rPr>
        <w:t>John 4:35-38</w:t>
      </w:r>
      <w:r>
        <w:rPr>
          <w:b/>
          <w:i/>
          <w:sz w:val="24"/>
          <w:szCs w:val="24"/>
        </w:rPr>
        <w:t xml:space="preserve"> (NIV)</w:t>
      </w:r>
    </w:p>
    <w:p w14:paraId="558F88E4" w14:textId="77777777" w:rsidR="000375DC" w:rsidRPr="00C92BE1" w:rsidRDefault="000375DC" w:rsidP="000375DC">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C92BE1">
        <w:rPr>
          <w:rStyle w:val="woj"/>
          <w:rFonts w:asciiTheme="minorHAnsi" w:hAnsiTheme="minorHAnsi" w:cstheme="minorHAnsi"/>
          <w:b/>
          <w:bCs/>
          <w:i/>
          <w:color w:val="000000"/>
          <w:vertAlign w:val="superscript"/>
        </w:rPr>
        <w:t>35 </w:t>
      </w:r>
      <w:r w:rsidRPr="00C92BE1">
        <w:rPr>
          <w:rStyle w:val="woj"/>
          <w:rFonts w:asciiTheme="minorHAnsi" w:hAnsiTheme="minorHAnsi" w:cstheme="minorHAnsi"/>
          <w:b/>
          <w:i/>
          <w:color w:val="000000"/>
        </w:rPr>
        <w:t>Don’t you have a saying, ‘It’s still four months until harvest’? I tell you, open your eyes and look at the fields! They are ripe for harvest.</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bCs/>
          <w:i/>
          <w:color w:val="000000"/>
          <w:vertAlign w:val="superscript"/>
        </w:rPr>
        <w:t>36 </w:t>
      </w:r>
      <w:r w:rsidRPr="00C92BE1">
        <w:rPr>
          <w:rStyle w:val="woj"/>
          <w:rFonts w:asciiTheme="minorHAnsi" w:hAnsiTheme="minorHAnsi" w:cstheme="minorHAnsi"/>
          <w:b/>
          <w:i/>
          <w:color w:val="000000"/>
        </w:rPr>
        <w:t>Even now the one who reaps draws a wage and harvests</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a crop for eternal life,</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so that the sower and the reaper may be glad together.</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bCs/>
          <w:i/>
          <w:color w:val="000000"/>
          <w:vertAlign w:val="superscript"/>
        </w:rPr>
        <w:t>37 </w:t>
      </w:r>
      <w:r w:rsidRPr="00C92BE1">
        <w:rPr>
          <w:rStyle w:val="woj"/>
          <w:rFonts w:asciiTheme="minorHAnsi" w:hAnsiTheme="minorHAnsi" w:cstheme="minorHAnsi"/>
          <w:b/>
          <w:i/>
          <w:color w:val="000000"/>
        </w:rPr>
        <w:t>Thus the saying ‘One sows and another reaps’</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i/>
          <w:color w:val="000000"/>
        </w:rPr>
        <w:t>is true.</w:t>
      </w:r>
      <w:r w:rsidRPr="00C92BE1">
        <w:rPr>
          <w:rStyle w:val="apple-converted-space"/>
          <w:rFonts w:asciiTheme="minorHAnsi" w:hAnsiTheme="minorHAnsi" w:cstheme="minorHAnsi"/>
          <w:b/>
          <w:i/>
          <w:color w:val="000000"/>
        </w:rPr>
        <w:t> </w:t>
      </w:r>
      <w:r w:rsidRPr="00C92BE1">
        <w:rPr>
          <w:rStyle w:val="woj"/>
          <w:rFonts w:asciiTheme="minorHAnsi" w:hAnsiTheme="minorHAnsi" w:cstheme="minorHAnsi"/>
          <w:b/>
          <w:bCs/>
          <w:i/>
          <w:color w:val="000000"/>
          <w:vertAlign w:val="superscript"/>
        </w:rPr>
        <w:t>38 </w:t>
      </w:r>
      <w:r w:rsidRPr="00C92BE1">
        <w:rPr>
          <w:rStyle w:val="woj"/>
          <w:rFonts w:asciiTheme="minorHAnsi" w:hAnsiTheme="minorHAnsi" w:cstheme="minorHAnsi"/>
          <w:b/>
          <w:i/>
          <w:color w:val="000000"/>
        </w:rPr>
        <w:t>I sent you to reap what you have not worked for. Others have done the hard work, and you have reaped the benefits of their labor.”</w:t>
      </w:r>
    </w:p>
    <w:p w14:paraId="7E837222" w14:textId="77777777" w:rsidR="000375DC" w:rsidRDefault="00A149C7" w:rsidP="00A149C7">
      <w:pPr>
        <w:ind w:firstLine="720"/>
        <w:jc w:val="both"/>
        <w:rPr>
          <w:sz w:val="24"/>
          <w:szCs w:val="24"/>
        </w:rPr>
      </w:pPr>
      <w:r>
        <w:rPr>
          <w:sz w:val="24"/>
          <w:szCs w:val="24"/>
        </w:rPr>
        <w:t xml:space="preserve"> What was </w:t>
      </w:r>
      <w:r w:rsidR="0037187C">
        <w:rPr>
          <w:sz w:val="24"/>
          <w:szCs w:val="24"/>
        </w:rPr>
        <w:t xml:space="preserve">the </w:t>
      </w:r>
      <w:r w:rsidR="008D3F8D" w:rsidRPr="00ED32AB">
        <w:rPr>
          <w:b/>
          <w:i/>
          <w:sz w:val="24"/>
          <w:szCs w:val="24"/>
        </w:rPr>
        <w:t>field</w:t>
      </w:r>
      <w:r w:rsidR="00603BC6" w:rsidRPr="00BB0DDE">
        <w:rPr>
          <w:sz w:val="24"/>
          <w:szCs w:val="24"/>
        </w:rPr>
        <w:t xml:space="preserve"> </w:t>
      </w:r>
      <w:r w:rsidR="00603BC6" w:rsidRPr="00A149C7">
        <w:rPr>
          <w:b/>
          <w:i/>
          <w:sz w:val="24"/>
          <w:szCs w:val="24"/>
        </w:rPr>
        <w:t>ripe for the harvest</w:t>
      </w:r>
      <w:r w:rsidR="00570B43">
        <w:rPr>
          <w:sz w:val="24"/>
          <w:szCs w:val="24"/>
        </w:rPr>
        <w:t xml:space="preserve"> </w:t>
      </w:r>
      <w:r w:rsidR="00ED32AB">
        <w:rPr>
          <w:sz w:val="24"/>
          <w:szCs w:val="24"/>
        </w:rPr>
        <w:t xml:space="preserve">that </w:t>
      </w:r>
      <w:r w:rsidR="0037187C">
        <w:rPr>
          <w:sz w:val="24"/>
          <w:szCs w:val="24"/>
        </w:rPr>
        <w:t>Jesus was referring to?</w:t>
      </w:r>
      <w:r w:rsidR="008D3F8D" w:rsidRPr="00BB0DDE">
        <w:rPr>
          <w:sz w:val="24"/>
          <w:szCs w:val="24"/>
        </w:rPr>
        <w:t xml:space="preserve"> </w:t>
      </w:r>
      <w:r w:rsidR="008D3F8D" w:rsidRPr="00ED32AB">
        <w:rPr>
          <w:b/>
          <w:i/>
          <w:sz w:val="24"/>
          <w:szCs w:val="24"/>
        </w:rPr>
        <w:t>People</w:t>
      </w:r>
      <w:r w:rsidR="0037187C">
        <w:rPr>
          <w:sz w:val="24"/>
          <w:szCs w:val="24"/>
        </w:rPr>
        <w:t>, more s</w:t>
      </w:r>
      <w:r w:rsidR="0037187C" w:rsidRPr="00BB0DDE">
        <w:rPr>
          <w:sz w:val="24"/>
          <w:szCs w:val="24"/>
        </w:rPr>
        <w:t>pecific</w:t>
      </w:r>
      <w:r w:rsidR="0037187C">
        <w:rPr>
          <w:sz w:val="24"/>
          <w:szCs w:val="24"/>
        </w:rPr>
        <w:t xml:space="preserve">ally, </w:t>
      </w:r>
      <w:r w:rsidR="008D3F8D" w:rsidRPr="00BB0DDE">
        <w:rPr>
          <w:sz w:val="24"/>
          <w:szCs w:val="24"/>
        </w:rPr>
        <w:t>all the people of Samaria</w:t>
      </w:r>
      <w:r w:rsidR="0037187C">
        <w:rPr>
          <w:sz w:val="24"/>
          <w:szCs w:val="24"/>
        </w:rPr>
        <w:t>! They were</w:t>
      </w:r>
      <w:r w:rsidR="008D3F8D" w:rsidRPr="00BB0DDE">
        <w:rPr>
          <w:sz w:val="24"/>
          <w:szCs w:val="24"/>
        </w:rPr>
        <w:t xml:space="preserve"> being lead to Jesus by one woman</w:t>
      </w:r>
      <w:r w:rsidR="0037187C">
        <w:rPr>
          <w:sz w:val="24"/>
          <w:szCs w:val="24"/>
        </w:rPr>
        <w:t xml:space="preserve">.  </w:t>
      </w:r>
      <w:r w:rsidR="008D3F8D" w:rsidRPr="00BB0DDE">
        <w:rPr>
          <w:sz w:val="24"/>
          <w:szCs w:val="24"/>
        </w:rPr>
        <w:t xml:space="preserve">He </w:t>
      </w:r>
      <w:r w:rsidR="008D3F8D" w:rsidRPr="0037187C">
        <w:rPr>
          <w:b/>
          <w:i/>
          <w:sz w:val="24"/>
          <w:szCs w:val="24"/>
        </w:rPr>
        <w:t>sought</w:t>
      </w:r>
      <w:r w:rsidR="0037187C" w:rsidRPr="0037187C">
        <w:rPr>
          <w:b/>
          <w:i/>
          <w:sz w:val="24"/>
          <w:szCs w:val="24"/>
        </w:rPr>
        <w:t xml:space="preserve"> her</w:t>
      </w:r>
      <w:r w:rsidR="008D3F8D" w:rsidRPr="00BB0DDE">
        <w:rPr>
          <w:sz w:val="24"/>
          <w:szCs w:val="24"/>
        </w:rPr>
        <w:t xml:space="preserve">, </w:t>
      </w:r>
      <w:r w:rsidR="008D3F8D" w:rsidRPr="0037187C">
        <w:rPr>
          <w:b/>
          <w:i/>
          <w:sz w:val="24"/>
          <w:szCs w:val="24"/>
        </w:rPr>
        <w:t>caught</w:t>
      </w:r>
      <w:r w:rsidR="0037187C" w:rsidRPr="0037187C">
        <w:rPr>
          <w:b/>
          <w:i/>
          <w:sz w:val="24"/>
          <w:szCs w:val="24"/>
        </w:rPr>
        <w:t xml:space="preserve"> her</w:t>
      </w:r>
      <w:r w:rsidR="008D3F8D" w:rsidRPr="00BB0DDE">
        <w:rPr>
          <w:sz w:val="24"/>
          <w:szCs w:val="24"/>
        </w:rPr>
        <w:t xml:space="preserve">, and </w:t>
      </w:r>
      <w:r w:rsidR="00A65CD5" w:rsidRPr="00BB0DDE">
        <w:rPr>
          <w:sz w:val="24"/>
          <w:szCs w:val="24"/>
        </w:rPr>
        <w:t xml:space="preserve">ultimately </w:t>
      </w:r>
      <w:r w:rsidR="008D3F8D" w:rsidRPr="0037187C">
        <w:rPr>
          <w:b/>
          <w:i/>
          <w:sz w:val="24"/>
          <w:szCs w:val="24"/>
        </w:rPr>
        <w:t>bought</w:t>
      </w:r>
      <w:r w:rsidR="0037187C">
        <w:rPr>
          <w:sz w:val="24"/>
          <w:szCs w:val="24"/>
        </w:rPr>
        <w:t xml:space="preserve"> </w:t>
      </w:r>
      <w:r w:rsidR="0037187C" w:rsidRPr="0037187C">
        <w:rPr>
          <w:b/>
          <w:i/>
          <w:sz w:val="24"/>
          <w:szCs w:val="24"/>
        </w:rPr>
        <w:t>her</w:t>
      </w:r>
      <w:r w:rsidR="008D3F8D" w:rsidRPr="00BB0DDE">
        <w:rPr>
          <w:sz w:val="24"/>
          <w:szCs w:val="24"/>
        </w:rPr>
        <w:t xml:space="preserve"> with His own</w:t>
      </w:r>
      <w:r w:rsidR="0037187C">
        <w:rPr>
          <w:sz w:val="24"/>
          <w:szCs w:val="24"/>
        </w:rPr>
        <w:t xml:space="preserve"> precious</w:t>
      </w:r>
      <w:r w:rsidR="008D3F8D" w:rsidRPr="00BB0DDE">
        <w:rPr>
          <w:sz w:val="24"/>
          <w:szCs w:val="24"/>
        </w:rPr>
        <w:t xml:space="preserve"> blood</w:t>
      </w:r>
      <w:r w:rsidR="00A65CD5" w:rsidRPr="00BB0DDE">
        <w:rPr>
          <w:sz w:val="24"/>
          <w:szCs w:val="24"/>
        </w:rPr>
        <w:t xml:space="preserve">. </w:t>
      </w:r>
      <w:r w:rsidR="008D3F8D" w:rsidRPr="00BB0DDE">
        <w:rPr>
          <w:sz w:val="24"/>
          <w:szCs w:val="24"/>
        </w:rPr>
        <w:t xml:space="preserve"> </w:t>
      </w:r>
      <w:r w:rsidR="00A65CD5" w:rsidRPr="00BB0DDE">
        <w:rPr>
          <w:sz w:val="24"/>
          <w:szCs w:val="24"/>
        </w:rPr>
        <w:t xml:space="preserve">He </w:t>
      </w:r>
      <w:r w:rsidR="008D3F8D" w:rsidRPr="00BB0DDE">
        <w:rPr>
          <w:sz w:val="24"/>
          <w:szCs w:val="24"/>
        </w:rPr>
        <w:t>bec</w:t>
      </w:r>
      <w:r w:rsidR="00A65CD5" w:rsidRPr="00BB0DDE">
        <w:rPr>
          <w:sz w:val="24"/>
          <w:szCs w:val="24"/>
        </w:rPr>
        <w:t>a</w:t>
      </w:r>
      <w:r w:rsidR="008D3F8D" w:rsidRPr="00BB0DDE">
        <w:rPr>
          <w:sz w:val="24"/>
          <w:szCs w:val="24"/>
        </w:rPr>
        <w:t>me her Husband</w:t>
      </w:r>
      <w:r w:rsidR="00A65CD5" w:rsidRPr="00BB0DDE">
        <w:rPr>
          <w:sz w:val="24"/>
          <w:szCs w:val="24"/>
        </w:rPr>
        <w:t xml:space="preserve"> and He chose </w:t>
      </w:r>
      <w:r w:rsidR="00BF7AAF" w:rsidRPr="00BB0DDE">
        <w:rPr>
          <w:sz w:val="24"/>
          <w:szCs w:val="24"/>
        </w:rPr>
        <w:t>h</w:t>
      </w:r>
      <w:r w:rsidR="00A65CD5" w:rsidRPr="00BB0DDE">
        <w:rPr>
          <w:sz w:val="24"/>
          <w:szCs w:val="24"/>
        </w:rPr>
        <w:t xml:space="preserve">er to be His Bride. </w:t>
      </w:r>
      <w:r w:rsidR="008D3F8D" w:rsidRPr="00BB0DDE">
        <w:rPr>
          <w:sz w:val="24"/>
          <w:szCs w:val="24"/>
        </w:rPr>
        <w:t xml:space="preserve"> (Isaiah 54:1-13)  </w:t>
      </w:r>
      <w:r w:rsidR="00B53D9C">
        <w:rPr>
          <w:sz w:val="24"/>
          <w:szCs w:val="24"/>
        </w:rPr>
        <w:t xml:space="preserve"> Now</w:t>
      </w:r>
      <w:r w:rsidR="008D3F8D" w:rsidRPr="00BB0DDE">
        <w:rPr>
          <w:sz w:val="24"/>
          <w:szCs w:val="24"/>
        </w:rPr>
        <w:t xml:space="preserve"> </w:t>
      </w:r>
      <w:r w:rsidR="000375DC">
        <w:rPr>
          <w:sz w:val="24"/>
          <w:szCs w:val="24"/>
        </w:rPr>
        <w:t xml:space="preserve">I have a question for you. Who </w:t>
      </w:r>
      <w:r w:rsidR="002630CE">
        <w:rPr>
          <w:sz w:val="24"/>
          <w:szCs w:val="24"/>
        </w:rPr>
        <w:t>did Jesus get when He sought, caught, and bought you?</w:t>
      </w:r>
    </w:p>
    <w:p w14:paraId="13BE845B" w14:textId="77777777" w:rsidR="004B0CC7" w:rsidRPr="004B0CC7" w:rsidRDefault="004B0CC7" w:rsidP="004B0CC7">
      <w:pPr>
        <w:pStyle w:val="Heading1"/>
        <w:shd w:val="clear" w:color="auto" w:fill="FFFFFF"/>
        <w:spacing w:before="0"/>
        <w:jc w:val="center"/>
        <w:rPr>
          <w:rFonts w:asciiTheme="minorHAnsi" w:hAnsiTheme="minorHAnsi" w:cstheme="minorHAnsi"/>
          <w:bCs w:val="0"/>
          <w:i/>
          <w:color w:val="000000"/>
          <w:sz w:val="24"/>
          <w:szCs w:val="24"/>
        </w:rPr>
      </w:pPr>
      <w:r w:rsidRPr="004B0CC7">
        <w:rPr>
          <w:rStyle w:val="passage-display-bcv"/>
          <w:rFonts w:asciiTheme="minorHAnsi" w:hAnsiTheme="minorHAnsi" w:cstheme="minorHAnsi"/>
          <w:bCs w:val="0"/>
          <w:i/>
          <w:color w:val="000000"/>
          <w:sz w:val="24"/>
          <w:szCs w:val="24"/>
        </w:rPr>
        <w:t>Acts 1:8</w:t>
      </w:r>
      <w:r w:rsidRPr="004B0CC7">
        <w:rPr>
          <w:rStyle w:val="passage-display-version"/>
          <w:rFonts w:asciiTheme="minorHAnsi" w:hAnsiTheme="minorHAnsi" w:cstheme="minorHAnsi"/>
          <w:bCs w:val="0"/>
          <w:i/>
          <w:color w:val="000000"/>
          <w:sz w:val="24"/>
          <w:szCs w:val="24"/>
        </w:rPr>
        <w:t xml:space="preserve"> (NIV)</w:t>
      </w:r>
    </w:p>
    <w:p w14:paraId="0EE8503B" w14:textId="77777777" w:rsidR="004B0CC7" w:rsidRPr="004B0CC7" w:rsidRDefault="004B0CC7" w:rsidP="004B0CC7">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4B0CC7">
        <w:rPr>
          <w:rStyle w:val="woj"/>
          <w:rFonts w:asciiTheme="minorHAnsi" w:hAnsiTheme="minorHAnsi" w:cstheme="minorHAnsi"/>
          <w:b/>
          <w:bCs/>
          <w:i/>
          <w:color w:val="000000"/>
          <w:vertAlign w:val="superscript"/>
        </w:rPr>
        <w:t>8 </w:t>
      </w:r>
      <w:r w:rsidRPr="004B0CC7">
        <w:rPr>
          <w:rStyle w:val="woj"/>
          <w:rFonts w:asciiTheme="minorHAnsi" w:hAnsiTheme="minorHAnsi" w:cstheme="minorHAnsi"/>
          <w:b/>
          <w:i/>
          <w:color w:val="000000"/>
        </w:rPr>
        <w:t>But you will receive power when the Holy Spirit comes on you;</w:t>
      </w:r>
      <w:r w:rsidRPr="004B0CC7">
        <w:rPr>
          <w:rStyle w:val="apple-converted-space"/>
          <w:rFonts w:asciiTheme="minorHAnsi" w:hAnsiTheme="minorHAnsi" w:cstheme="minorHAnsi"/>
          <w:b/>
          <w:i/>
          <w:color w:val="000000"/>
        </w:rPr>
        <w:t> </w:t>
      </w:r>
      <w:r w:rsidRPr="004B0CC7">
        <w:rPr>
          <w:rStyle w:val="woj"/>
          <w:rFonts w:asciiTheme="minorHAnsi" w:hAnsiTheme="minorHAnsi" w:cstheme="minorHAnsi"/>
          <w:b/>
          <w:i/>
          <w:color w:val="000000"/>
        </w:rPr>
        <w:t>and you will be my witnesses</w:t>
      </w:r>
      <w:r w:rsidRPr="004B0CC7">
        <w:rPr>
          <w:rStyle w:val="apple-converted-space"/>
          <w:rFonts w:asciiTheme="minorHAnsi" w:hAnsiTheme="minorHAnsi" w:cstheme="minorHAnsi"/>
          <w:b/>
          <w:i/>
          <w:color w:val="000000"/>
        </w:rPr>
        <w:t> </w:t>
      </w:r>
      <w:r w:rsidRPr="004B0CC7">
        <w:rPr>
          <w:rStyle w:val="woj"/>
          <w:rFonts w:asciiTheme="minorHAnsi" w:hAnsiTheme="minorHAnsi" w:cstheme="minorHAnsi"/>
          <w:b/>
          <w:i/>
          <w:color w:val="000000"/>
        </w:rPr>
        <w:t>in Jerusalem, and in all Judea and Samaria,</w:t>
      </w:r>
      <w:r w:rsidRPr="004B0CC7">
        <w:rPr>
          <w:rStyle w:val="apple-converted-space"/>
          <w:rFonts w:asciiTheme="minorHAnsi" w:hAnsiTheme="minorHAnsi" w:cstheme="minorHAnsi"/>
          <w:b/>
          <w:i/>
          <w:color w:val="000000"/>
        </w:rPr>
        <w:t> </w:t>
      </w:r>
      <w:r w:rsidRPr="004B0CC7">
        <w:rPr>
          <w:rStyle w:val="woj"/>
          <w:rFonts w:asciiTheme="minorHAnsi" w:hAnsiTheme="minorHAnsi" w:cstheme="minorHAnsi"/>
          <w:b/>
          <w:i/>
          <w:color w:val="000000"/>
        </w:rPr>
        <w:t>and to the ends of the earth.</w:t>
      </w:r>
    </w:p>
    <w:p w14:paraId="015AB19E" w14:textId="77777777" w:rsidR="00B53D9C" w:rsidRDefault="00B53D9C" w:rsidP="00B53D9C">
      <w:pPr>
        <w:ind w:firstLine="720"/>
        <w:jc w:val="both"/>
        <w:rPr>
          <w:sz w:val="24"/>
          <w:szCs w:val="24"/>
        </w:rPr>
      </w:pPr>
      <w:r>
        <w:rPr>
          <w:sz w:val="24"/>
          <w:szCs w:val="24"/>
        </w:rPr>
        <w:t>If I’m to do the</w:t>
      </w:r>
      <w:r w:rsidRPr="00570B43">
        <w:rPr>
          <w:sz w:val="24"/>
          <w:szCs w:val="24"/>
        </w:rPr>
        <w:t xml:space="preserve"> </w:t>
      </w:r>
      <w:r>
        <w:rPr>
          <w:sz w:val="24"/>
          <w:szCs w:val="24"/>
        </w:rPr>
        <w:t xml:space="preserve">work of Jesus, that will satisfy my soul, I too will be making disciples.  I hope to cast this vision for you, so that you too can taste for yourself, just how soul satisfying it is to feel His pleasure and </w:t>
      </w:r>
      <w:r w:rsidRPr="00E36407">
        <w:rPr>
          <w:sz w:val="24"/>
          <w:szCs w:val="24"/>
        </w:rPr>
        <w:t>His power</w:t>
      </w:r>
      <w:r>
        <w:rPr>
          <w:sz w:val="24"/>
          <w:szCs w:val="24"/>
        </w:rPr>
        <w:t xml:space="preserve"> </w:t>
      </w:r>
      <w:r w:rsidRPr="00E36407">
        <w:rPr>
          <w:sz w:val="24"/>
          <w:szCs w:val="24"/>
        </w:rPr>
        <w:t>energizing</w:t>
      </w:r>
      <w:r>
        <w:rPr>
          <w:sz w:val="24"/>
          <w:szCs w:val="24"/>
        </w:rPr>
        <w:t xml:space="preserve"> you as you do </w:t>
      </w:r>
      <w:r w:rsidRPr="00A149C7">
        <w:rPr>
          <w:b/>
          <w:i/>
          <w:sz w:val="24"/>
          <w:szCs w:val="24"/>
        </w:rPr>
        <w:t>this work</w:t>
      </w:r>
      <w:r>
        <w:rPr>
          <w:sz w:val="24"/>
          <w:szCs w:val="24"/>
        </w:rPr>
        <w:t>! It reminds me of Eric Liddell</w:t>
      </w:r>
      <w:r w:rsidR="00C379AE">
        <w:rPr>
          <w:sz w:val="24"/>
          <w:szCs w:val="24"/>
        </w:rPr>
        <w:t xml:space="preserve"> a devout Christian.</w:t>
      </w:r>
      <w:r>
        <w:rPr>
          <w:sz w:val="24"/>
          <w:szCs w:val="24"/>
        </w:rPr>
        <w:t xml:space="preserve"> He is the famous Olympian whose life story was made into the movie,</w:t>
      </w:r>
      <w:r w:rsidR="00C379AE">
        <w:rPr>
          <w:sz w:val="24"/>
          <w:szCs w:val="24"/>
        </w:rPr>
        <w:t xml:space="preserve"> “</w:t>
      </w:r>
      <w:r>
        <w:rPr>
          <w:sz w:val="24"/>
          <w:szCs w:val="24"/>
        </w:rPr>
        <w:t xml:space="preserve">Chariots of Fire”. </w:t>
      </w:r>
      <w:r w:rsidR="00877A53">
        <w:rPr>
          <w:sz w:val="24"/>
          <w:szCs w:val="24"/>
        </w:rPr>
        <w:t xml:space="preserve"> </w:t>
      </w:r>
      <w:r w:rsidR="00C379AE">
        <w:rPr>
          <w:sz w:val="24"/>
          <w:szCs w:val="24"/>
        </w:rPr>
        <w:t>This is</w:t>
      </w:r>
      <w:r w:rsidR="00877A53">
        <w:rPr>
          <w:sz w:val="24"/>
          <w:szCs w:val="24"/>
        </w:rPr>
        <w:t xml:space="preserve"> one of</w:t>
      </w:r>
      <w:r w:rsidR="00C379AE">
        <w:rPr>
          <w:sz w:val="24"/>
          <w:szCs w:val="24"/>
        </w:rPr>
        <w:t xml:space="preserve"> his famous quote</w:t>
      </w:r>
      <w:r w:rsidR="00877A53">
        <w:rPr>
          <w:sz w:val="24"/>
          <w:szCs w:val="24"/>
        </w:rPr>
        <w:t>s</w:t>
      </w:r>
      <w:r w:rsidR="00C379AE">
        <w:rPr>
          <w:sz w:val="24"/>
          <w:szCs w:val="24"/>
        </w:rPr>
        <w:t>: “I believe God made me for a purpose, but he also made me fast. And when I run I feel his pleasure.</w:t>
      </w:r>
      <w:r w:rsidR="004B0CC7">
        <w:rPr>
          <w:sz w:val="24"/>
          <w:szCs w:val="24"/>
        </w:rPr>
        <w:t>”</w:t>
      </w:r>
    </w:p>
    <w:p w14:paraId="0F5CA722" w14:textId="77777777" w:rsidR="004B0CC7" w:rsidRDefault="00877A53" w:rsidP="00877A53">
      <w:pPr>
        <w:ind w:firstLine="720"/>
        <w:jc w:val="both"/>
        <w:rPr>
          <w:sz w:val="24"/>
          <w:szCs w:val="24"/>
        </w:rPr>
      </w:pPr>
      <w:r>
        <w:rPr>
          <w:sz w:val="24"/>
          <w:szCs w:val="24"/>
        </w:rPr>
        <w:t xml:space="preserve">But what most people don’t know is that he age up running at the peak of his career to run in God’s race as a missionary to china, just as his parents had done before him. When he was asked about why he gave up fame and </w:t>
      </w:r>
      <w:r w:rsidR="00444FB6">
        <w:rPr>
          <w:sz w:val="24"/>
          <w:szCs w:val="24"/>
        </w:rPr>
        <w:t>wealth</w:t>
      </w:r>
      <w:r>
        <w:rPr>
          <w:sz w:val="24"/>
          <w:szCs w:val="24"/>
        </w:rPr>
        <w:t xml:space="preserve"> to go suffer in china he said, “…I’m glad I’m at the work I am engaged in now. A fellow’s life counts for a far more at this than the other.” </w:t>
      </w:r>
      <w:r w:rsidR="00444FB6">
        <w:rPr>
          <w:sz w:val="24"/>
          <w:szCs w:val="24"/>
        </w:rPr>
        <w:t xml:space="preserve"> This Saint of God, died in prison in </w:t>
      </w:r>
      <w:r w:rsidR="004B0CC7">
        <w:rPr>
          <w:sz w:val="24"/>
          <w:szCs w:val="24"/>
        </w:rPr>
        <w:t>C</w:t>
      </w:r>
      <w:r w:rsidR="00444FB6">
        <w:rPr>
          <w:sz w:val="24"/>
          <w:szCs w:val="24"/>
        </w:rPr>
        <w:t>hina. He ran into the arms of God.</w:t>
      </w:r>
      <w:r>
        <w:rPr>
          <w:sz w:val="24"/>
          <w:szCs w:val="24"/>
        </w:rPr>
        <w:t xml:space="preserve"> </w:t>
      </w:r>
    </w:p>
    <w:p w14:paraId="708487AF" w14:textId="77777777" w:rsidR="00877A53" w:rsidRDefault="00EA0175" w:rsidP="00877A53">
      <w:pPr>
        <w:ind w:firstLine="720"/>
        <w:jc w:val="both"/>
        <w:rPr>
          <w:sz w:val="24"/>
          <w:szCs w:val="24"/>
        </w:rPr>
      </w:pPr>
      <w:r>
        <w:rPr>
          <w:sz w:val="24"/>
          <w:szCs w:val="24"/>
        </w:rPr>
        <w:t xml:space="preserve">Why do missions exist anyway? Because people of the World, who God- so- loved, do not know the one true God. And they cannot worship Him unless they know Him. It’s high time we open our eyes to see the fields are ripe for harvest. Jesus has done the hard work; He invites us into his labor. </w:t>
      </w:r>
    </w:p>
    <w:p w14:paraId="27564318" w14:textId="77777777" w:rsidR="004567C9" w:rsidRPr="000A3AC0" w:rsidRDefault="004567C9" w:rsidP="004567C9">
      <w:pPr>
        <w:jc w:val="center"/>
        <w:rPr>
          <w:b/>
          <w:i/>
          <w:sz w:val="24"/>
          <w:szCs w:val="24"/>
        </w:rPr>
      </w:pPr>
      <w:r w:rsidRPr="000A3AC0">
        <w:rPr>
          <w:b/>
          <w:i/>
          <w:sz w:val="24"/>
          <w:szCs w:val="24"/>
        </w:rPr>
        <w:t>Psalms 96:1-13 (NIV)</w:t>
      </w:r>
    </w:p>
    <w:p w14:paraId="3358AAFD" w14:textId="77777777" w:rsidR="004567C9" w:rsidRPr="000A3AC0" w:rsidRDefault="004567C9" w:rsidP="004567C9">
      <w:pPr>
        <w:shd w:val="clear" w:color="auto" w:fill="FFFFFF"/>
        <w:spacing w:line="360" w:lineRule="atLeast"/>
        <w:jc w:val="center"/>
        <w:rPr>
          <w:rFonts w:eastAsia="Times New Roman" w:cs="Helvetica"/>
          <w:b/>
          <w:i/>
          <w:color w:val="000000"/>
          <w:sz w:val="24"/>
          <w:szCs w:val="24"/>
        </w:rPr>
      </w:pPr>
      <w:r w:rsidRPr="000A3AC0">
        <w:rPr>
          <w:rFonts w:eastAsia="Times New Roman" w:cs="Helvetica"/>
          <w:b/>
          <w:i/>
          <w:color w:val="000000"/>
          <w:sz w:val="24"/>
          <w:szCs w:val="24"/>
        </w:rPr>
        <w:t>Sing to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a new song;</w:t>
      </w:r>
      <w:r w:rsidRPr="000A3AC0">
        <w:rPr>
          <w:rFonts w:eastAsia="Times New Roman" w:cs="Courier New"/>
          <w:b/>
          <w:i/>
          <w:color w:val="000000"/>
          <w:sz w:val="24"/>
          <w:szCs w:val="24"/>
        </w:rPr>
        <w:t>    </w:t>
      </w:r>
      <w:r w:rsidRPr="000A3AC0">
        <w:rPr>
          <w:rFonts w:eastAsia="Times New Roman" w:cs="Helvetica"/>
          <w:b/>
          <w:i/>
          <w:color w:val="000000"/>
          <w:sz w:val="24"/>
          <w:szCs w:val="24"/>
        </w:rPr>
        <w:t>sing to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all the earth.</w:t>
      </w:r>
      <w:r w:rsidRPr="000A3AC0">
        <w:rPr>
          <w:rFonts w:eastAsia="Times New Roman" w:cs="Arial"/>
          <w:b/>
          <w:bCs/>
          <w:i/>
          <w:color w:val="000000"/>
          <w:sz w:val="24"/>
          <w:szCs w:val="24"/>
          <w:vertAlign w:val="superscript"/>
        </w:rPr>
        <w:t>2 </w:t>
      </w:r>
      <w:r w:rsidRPr="000A3AC0">
        <w:rPr>
          <w:rFonts w:eastAsia="Times New Roman" w:cs="Helvetica"/>
          <w:b/>
          <w:i/>
          <w:color w:val="000000"/>
          <w:sz w:val="24"/>
          <w:szCs w:val="24"/>
        </w:rPr>
        <w:t>Sing to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praise his name;</w:t>
      </w:r>
      <w:r w:rsidRPr="000A3AC0">
        <w:rPr>
          <w:rFonts w:eastAsia="Times New Roman" w:cs="Courier New"/>
          <w:b/>
          <w:i/>
          <w:color w:val="000000"/>
          <w:sz w:val="24"/>
          <w:szCs w:val="24"/>
        </w:rPr>
        <w:t> </w:t>
      </w:r>
      <w:r w:rsidRPr="000A3AC0">
        <w:rPr>
          <w:rFonts w:eastAsia="Times New Roman" w:cs="Helvetica"/>
          <w:b/>
          <w:i/>
          <w:color w:val="000000"/>
          <w:sz w:val="24"/>
          <w:szCs w:val="24"/>
        </w:rPr>
        <w:t>proclaim his salvation day after day.</w:t>
      </w:r>
      <w:r>
        <w:rPr>
          <w:rFonts w:eastAsia="Times New Roman" w:cs="Helvetica"/>
          <w:b/>
          <w:i/>
          <w:color w:val="000000"/>
          <w:sz w:val="24"/>
          <w:szCs w:val="24"/>
        </w:rPr>
        <w:t xml:space="preserve"> </w:t>
      </w:r>
      <w:r w:rsidRPr="000A3AC0">
        <w:rPr>
          <w:rFonts w:eastAsia="Times New Roman" w:cs="Arial"/>
          <w:b/>
          <w:bCs/>
          <w:i/>
          <w:color w:val="000000"/>
          <w:sz w:val="24"/>
          <w:szCs w:val="24"/>
          <w:vertAlign w:val="superscript"/>
        </w:rPr>
        <w:t>3 </w:t>
      </w:r>
      <w:r w:rsidRPr="000A3AC0">
        <w:rPr>
          <w:rFonts w:eastAsia="Times New Roman" w:cs="Helvetica"/>
          <w:b/>
          <w:i/>
          <w:color w:val="000000"/>
          <w:sz w:val="24"/>
          <w:szCs w:val="24"/>
        </w:rPr>
        <w:t>Declare his glory among the nations,</w:t>
      </w:r>
      <w:r w:rsidRPr="000A3AC0">
        <w:rPr>
          <w:rFonts w:eastAsia="Times New Roman" w:cs="Courier New"/>
          <w:b/>
          <w:i/>
          <w:color w:val="000000"/>
          <w:sz w:val="24"/>
          <w:szCs w:val="24"/>
        </w:rPr>
        <w:t> </w:t>
      </w:r>
      <w:r w:rsidRPr="000A3AC0">
        <w:rPr>
          <w:rFonts w:eastAsia="Times New Roman" w:cs="Helvetica"/>
          <w:b/>
          <w:i/>
          <w:color w:val="000000"/>
          <w:sz w:val="24"/>
          <w:szCs w:val="24"/>
        </w:rPr>
        <w:t>his marvelous deeds among all peoples.</w:t>
      </w:r>
      <w:r w:rsidRPr="000A3AC0">
        <w:rPr>
          <w:rFonts w:eastAsia="Times New Roman" w:cs="Arial"/>
          <w:b/>
          <w:bCs/>
          <w:i/>
          <w:color w:val="000000"/>
          <w:sz w:val="24"/>
          <w:szCs w:val="24"/>
          <w:vertAlign w:val="superscript"/>
        </w:rPr>
        <w:t>4 </w:t>
      </w:r>
      <w:r w:rsidRPr="000A3AC0">
        <w:rPr>
          <w:rFonts w:eastAsia="Times New Roman" w:cs="Helvetica"/>
          <w:b/>
          <w:i/>
          <w:color w:val="000000"/>
          <w:sz w:val="24"/>
          <w:szCs w:val="24"/>
        </w:rPr>
        <w:t>For great is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and most worthy of praise;</w:t>
      </w:r>
      <w:r w:rsidRPr="000A3AC0">
        <w:rPr>
          <w:rFonts w:eastAsia="Times New Roman" w:cs="Courier New"/>
          <w:b/>
          <w:i/>
          <w:color w:val="000000"/>
          <w:sz w:val="24"/>
          <w:szCs w:val="24"/>
        </w:rPr>
        <w:t> </w:t>
      </w:r>
      <w:r w:rsidRPr="000A3AC0">
        <w:rPr>
          <w:rFonts w:eastAsia="Times New Roman" w:cs="Helvetica"/>
          <w:b/>
          <w:i/>
          <w:color w:val="000000"/>
          <w:sz w:val="24"/>
          <w:szCs w:val="24"/>
        </w:rPr>
        <w:t xml:space="preserve">he is to be feared above all gods. </w:t>
      </w:r>
      <w:r w:rsidRPr="000A3AC0">
        <w:rPr>
          <w:rFonts w:eastAsia="Times New Roman" w:cs="Arial"/>
          <w:b/>
          <w:bCs/>
          <w:i/>
          <w:color w:val="000000"/>
          <w:sz w:val="24"/>
          <w:szCs w:val="24"/>
          <w:vertAlign w:val="superscript"/>
        </w:rPr>
        <w:t> </w:t>
      </w:r>
      <w:r w:rsidRPr="000A3AC0">
        <w:rPr>
          <w:rFonts w:eastAsia="Times New Roman" w:cs="Helvetica"/>
          <w:b/>
          <w:i/>
          <w:color w:val="000000"/>
          <w:sz w:val="24"/>
          <w:szCs w:val="24"/>
        </w:rPr>
        <w:t>For all th</w:t>
      </w:r>
      <w:r>
        <w:rPr>
          <w:rFonts w:eastAsia="Times New Roman" w:cs="Helvetica"/>
          <w:b/>
          <w:i/>
          <w:color w:val="000000"/>
          <w:sz w:val="24"/>
          <w:szCs w:val="24"/>
        </w:rPr>
        <w:t>e gods of the nations are idols,</w:t>
      </w:r>
      <w:r w:rsidRPr="000A3AC0">
        <w:rPr>
          <w:rFonts w:eastAsia="Times New Roman" w:cs="Courier New"/>
          <w:b/>
          <w:i/>
          <w:color w:val="000000"/>
          <w:sz w:val="24"/>
          <w:szCs w:val="24"/>
        </w:rPr>
        <w:t> </w:t>
      </w:r>
      <w:r w:rsidRPr="000A3AC0">
        <w:rPr>
          <w:rFonts w:eastAsia="Times New Roman" w:cs="Helvetica"/>
          <w:b/>
          <w:i/>
          <w:color w:val="000000"/>
          <w:sz w:val="24"/>
          <w:szCs w:val="24"/>
        </w:rPr>
        <w:t>but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made the heavens. Splendor and majesty are before him;</w:t>
      </w:r>
      <w:r w:rsidRPr="000A3AC0">
        <w:rPr>
          <w:rFonts w:eastAsia="Times New Roman" w:cs="Courier New"/>
          <w:b/>
          <w:i/>
          <w:color w:val="000000"/>
          <w:sz w:val="24"/>
          <w:szCs w:val="24"/>
        </w:rPr>
        <w:t> </w:t>
      </w:r>
      <w:r w:rsidRPr="000A3AC0">
        <w:rPr>
          <w:rFonts w:eastAsia="Times New Roman" w:cs="Helvetica"/>
          <w:b/>
          <w:i/>
          <w:color w:val="000000"/>
          <w:sz w:val="24"/>
          <w:szCs w:val="24"/>
        </w:rPr>
        <w:t>strength and glory are in his sanctuary. Ascribe to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all you families of nations, ascribe to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xml:space="preserve"> glory and strength. </w:t>
      </w:r>
      <w:r w:rsidRPr="000A3AC0">
        <w:rPr>
          <w:rFonts w:eastAsia="Times New Roman" w:cs="Arial"/>
          <w:b/>
          <w:bCs/>
          <w:i/>
          <w:color w:val="000000"/>
          <w:sz w:val="24"/>
          <w:szCs w:val="24"/>
          <w:vertAlign w:val="superscript"/>
        </w:rPr>
        <w:t> </w:t>
      </w:r>
      <w:r w:rsidRPr="000A3AC0">
        <w:rPr>
          <w:rFonts w:eastAsia="Times New Roman" w:cs="Helvetica"/>
          <w:b/>
          <w:i/>
          <w:color w:val="000000"/>
          <w:sz w:val="24"/>
          <w:szCs w:val="24"/>
        </w:rPr>
        <w:t>Ascribe to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the glory due his name;</w:t>
      </w:r>
      <w:r w:rsidRPr="000A3AC0">
        <w:rPr>
          <w:rFonts w:eastAsia="Times New Roman" w:cs="Courier New"/>
          <w:b/>
          <w:i/>
          <w:color w:val="000000"/>
          <w:sz w:val="24"/>
          <w:szCs w:val="24"/>
        </w:rPr>
        <w:t> </w:t>
      </w:r>
      <w:r w:rsidRPr="000A3AC0">
        <w:rPr>
          <w:rFonts w:eastAsia="Times New Roman" w:cs="Helvetica"/>
          <w:b/>
          <w:i/>
          <w:color w:val="000000"/>
          <w:sz w:val="24"/>
          <w:szCs w:val="24"/>
        </w:rPr>
        <w:t>bring an offering and come into his courts.</w:t>
      </w:r>
      <w:r>
        <w:rPr>
          <w:rFonts w:eastAsia="Times New Roman" w:cs="Helvetica"/>
          <w:b/>
          <w:i/>
          <w:color w:val="000000"/>
          <w:sz w:val="24"/>
          <w:szCs w:val="24"/>
        </w:rPr>
        <w:t xml:space="preserve"> </w:t>
      </w:r>
      <w:r w:rsidRPr="000A3AC0">
        <w:rPr>
          <w:rFonts w:eastAsia="Times New Roman" w:cs="Arial"/>
          <w:b/>
          <w:bCs/>
          <w:i/>
          <w:color w:val="000000"/>
          <w:sz w:val="24"/>
          <w:szCs w:val="24"/>
          <w:vertAlign w:val="superscript"/>
        </w:rPr>
        <w:t>9 </w:t>
      </w:r>
      <w:r w:rsidRPr="000A3AC0">
        <w:rPr>
          <w:rFonts w:eastAsia="Times New Roman" w:cs="Helvetica"/>
          <w:b/>
          <w:i/>
          <w:color w:val="000000"/>
          <w:sz w:val="24"/>
          <w:szCs w:val="24"/>
        </w:rPr>
        <w:t>Worship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in the splendor of his holiness;</w:t>
      </w:r>
      <w:r w:rsidRPr="000A3AC0">
        <w:rPr>
          <w:rFonts w:eastAsia="Times New Roman" w:cs="Courier New"/>
          <w:b/>
          <w:i/>
          <w:color w:val="000000"/>
          <w:sz w:val="24"/>
          <w:szCs w:val="24"/>
        </w:rPr>
        <w:t> </w:t>
      </w:r>
      <w:r w:rsidRPr="000A3AC0">
        <w:rPr>
          <w:rFonts w:eastAsia="Times New Roman" w:cs="Helvetica"/>
          <w:b/>
          <w:i/>
          <w:color w:val="000000"/>
          <w:sz w:val="24"/>
          <w:szCs w:val="24"/>
        </w:rPr>
        <w:t xml:space="preserve">tremble before him, all the earth. </w:t>
      </w:r>
      <w:r w:rsidRPr="000A3AC0">
        <w:rPr>
          <w:rFonts w:eastAsia="Times New Roman" w:cs="Arial"/>
          <w:b/>
          <w:bCs/>
          <w:i/>
          <w:color w:val="000000"/>
          <w:sz w:val="24"/>
          <w:szCs w:val="24"/>
          <w:vertAlign w:val="superscript"/>
        </w:rPr>
        <w:t>10 </w:t>
      </w:r>
      <w:r w:rsidRPr="000A3AC0">
        <w:rPr>
          <w:rFonts w:eastAsia="Times New Roman" w:cs="Helvetica"/>
          <w:b/>
          <w:i/>
          <w:color w:val="000000"/>
          <w:sz w:val="24"/>
          <w:szCs w:val="24"/>
        </w:rPr>
        <w:t>Say among the nations,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reigns.”</w:t>
      </w:r>
      <w:r w:rsidRPr="000A3AC0">
        <w:rPr>
          <w:rFonts w:eastAsia="Times New Roman" w:cs="Courier New"/>
          <w:b/>
          <w:i/>
          <w:color w:val="000000"/>
          <w:sz w:val="24"/>
          <w:szCs w:val="24"/>
        </w:rPr>
        <w:t> </w:t>
      </w:r>
      <w:r w:rsidRPr="000A3AC0">
        <w:rPr>
          <w:rFonts w:eastAsia="Times New Roman" w:cs="Helvetica"/>
          <w:b/>
          <w:i/>
          <w:color w:val="000000"/>
          <w:sz w:val="24"/>
          <w:szCs w:val="24"/>
        </w:rPr>
        <w:t>The world is firmly established, it cannot be moved;</w:t>
      </w:r>
      <w:r w:rsidRPr="000A3AC0">
        <w:rPr>
          <w:rFonts w:eastAsia="Times New Roman" w:cs="Courier New"/>
          <w:b/>
          <w:i/>
          <w:color w:val="000000"/>
          <w:sz w:val="24"/>
          <w:szCs w:val="24"/>
        </w:rPr>
        <w:t> </w:t>
      </w:r>
      <w:r>
        <w:rPr>
          <w:rFonts w:eastAsia="Times New Roman" w:cs="Helvetica"/>
          <w:b/>
          <w:i/>
          <w:color w:val="000000"/>
          <w:sz w:val="24"/>
          <w:szCs w:val="24"/>
        </w:rPr>
        <w:t>he will j</w:t>
      </w:r>
      <w:r w:rsidRPr="000A3AC0">
        <w:rPr>
          <w:rFonts w:eastAsia="Times New Roman" w:cs="Helvetica"/>
          <w:b/>
          <w:i/>
          <w:color w:val="000000"/>
          <w:sz w:val="24"/>
          <w:szCs w:val="24"/>
        </w:rPr>
        <w:t>udge the peoples with equity.</w:t>
      </w:r>
      <w:r w:rsidRPr="000A3AC0">
        <w:rPr>
          <w:rFonts w:eastAsia="Times New Roman" w:cs="Arial"/>
          <w:b/>
          <w:bCs/>
          <w:i/>
          <w:color w:val="000000"/>
          <w:sz w:val="24"/>
          <w:szCs w:val="24"/>
          <w:vertAlign w:val="superscript"/>
        </w:rPr>
        <w:t>11 </w:t>
      </w:r>
      <w:r w:rsidRPr="000A3AC0">
        <w:rPr>
          <w:rFonts w:eastAsia="Times New Roman" w:cs="Helvetica"/>
          <w:b/>
          <w:i/>
          <w:color w:val="000000"/>
          <w:sz w:val="24"/>
          <w:szCs w:val="24"/>
        </w:rPr>
        <w:t>Let the heavens rejoice, let the earth be glad;</w:t>
      </w:r>
      <w:r w:rsidRPr="000A3AC0">
        <w:rPr>
          <w:rFonts w:eastAsia="Times New Roman" w:cs="Courier New"/>
          <w:b/>
          <w:i/>
          <w:color w:val="000000"/>
          <w:sz w:val="24"/>
          <w:szCs w:val="24"/>
        </w:rPr>
        <w:t> </w:t>
      </w:r>
      <w:r w:rsidRPr="000A3AC0">
        <w:rPr>
          <w:rFonts w:eastAsia="Times New Roman" w:cs="Helvetica"/>
          <w:b/>
          <w:i/>
          <w:color w:val="000000"/>
          <w:sz w:val="24"/>
          <w:szCs w:val="24"/>
        </w:rPr>
        <w:t xml:space="preserve">let the sea resound, and all that is in it. </w:t>
      </w:r>
      <w:r w:rsidRPr="000A3AC0">
        <w:rPr>
          <w:rFonts w:eastAsia="Times New Roman" w:cs="Arial"/>
          <w:b/>
          <w:bCs/>
          <w:i/>
          <w:color w:val="000000"/>
          <w:sz w:val="24"/>
          <w:szCs w:val="24"/>
          <w:vertAlign w:val="superscript"/>
        </w:rPr>
        <w:t>12 </w:t>
      </w:r>
      <w:r w:rsidRPr="000A3AC0">
        <w:rPr>
          <w:rFonts w:eastAsia="Times New Roman" w:cs="Helvetica"/>
          <w:b/>
          <w:i/>
          <w:color w:val="000000"/>
          <w:sz w:val="24"/>
          <w:szCs w:val="24"/>
        </w:rPr>
        <w:t>Let the fields be jubilant, and everything in them;</w:t>
      </w:r>
      <w:r w:rsidRPr="000A3AC0">
        <w:rPr>
          <w:rFonts w:eastAsia="Times New Roman" w:cs="Courier New"/>
          <w:b/>
          <w:i/>
          <w:color w:val="000000"/>
          <w:sz w:val="24"/>
          <w:szCs w:val="24"/>
        </w:rPr>
        <w:t> </w:t>
      </w:r>
      <w:r w:rsidRPr="000A3AC0">
        <w:rPr>
          <w:rFonts w:eastAsia="Times New Roman" w:cs="Helvetica"/>
          <w:b/>
          <w:i/>
          <w:color w:val="000000"/>
          <w:sz w:val="24"/>
          <w:szCs w:val="24"/>
        </w:rPr>
        <w:t xml:space="preserve">let all the trees of the forest sing for joy. </w:t>
      </w:r>
      <w:r w:rsidRPr="000A3AC0">
        <w:rPr>
          <w:rFonts w:eastAsia="Times New Roman" w:cs="Arial"/>
          <w:b/>
          <w:bCs/>
          <w:i/>
          <w:color w:val="000000"/>
          <w:sz w:val="24"/>
          <w:szCs w:val="24"/>
          <w:vertAlign w:val="superscript"/>
        </w:rPr>
        <w:t>13 </w:t>
      </w:r>
      <w:r w:rsidRPr="000A3AC0">
        <w:rPr>
          <w:rFonts w:eastAsia="Times New Roman" w:cs="Helvetica"/>
          <w:b/>
          <w:i/>
          <w:color w:val="000000"/>
          <w:sz w:val="24"/>
          <w:szCs w:val="24"/>
        </w:rPr>
        <w:t>Let all creation rejoice before the </w:t>
      </w:r>
      <w:r w:rsidRPr="000A3AC0">
        <w:rPr>
          <w:rFonts w:eastAsia="Times New Roman" w:cs="Helvetica"/>
          <w:b/>
          <w:i/>
          <w:smallCaps/>
          <w:color w:val="000000"/>
          <w:sz w:val="24"/>
          <w:szCs w:val="24"/>
        </w:rPr>
        <w:t>Lord</w:t>
      </w:r>
      <w:r w:rsidRPr="000A3AC0">
        <w:rPr>
          <w:rFonts w:eastAsia="Times New Roman" w:cs="Helvetica"/>
          <w:b/>
          <w:i/>
          <w:color w:val="000000"/>
          <w:sz w:val="24"/>
          <w:szCs w:val="24"/>
        </w:rPr>
        <w:t>, for he comes, he comes to judge the earth. He will judge the world in righteousness and the peoples in his faithfulness.</w:t>
      </w:r>
    </w:p>
    <w:p w14:paraId="6BA47962" w14:textId="77777777" w:rsidR="004567C9" w:rsidRDefault="004567C9" w:rsidP="00877A53">
      <w:pPr>
        <w:ind w:firstLine="720"/>
        <w:jc w:val="both"/>
        <w:rPr>
          <w:sz w:val="24"/>
          <w:szCs w:val="24"/>
        </w:rPr>
      </w:pPr>
    </w:p>
    <w:p w14:paraId="1FD19DC3" w14:textId="77777777" w:rsidR="00A149C7" w:rsidRDefault="00A64512" w:rsidP="00A149C7">
      <w:pPr>
        <w:ind w:firstLine="720"/>
        <w:jc w:val="both"/>
        <w:rPr>
          <w:sz w:val="24"/>
          <w:szCs w:val="24"/>
        </w:rPr>
      </w:pPr>
      <w:r w:rsidRPr="00BB0DDE">
        <w:rPr>
          <w:rFonts w:cstheme="minorHAnsi"/>
          <w:sz w:val="24"/>
          <w:szCs w:val="24"/>
        </w:rPr>
        <w:t>When I do this work</w:t>
      </w:r>
      <w:r w:rsidR="0037187C">
        <w:rPr>
          <w:rFonts w:cstheme="minorHAnsi"/>
          <w:sz w:val="24"/>
          <w:szCs w:val="24"/>
        </w:rPr>
        <w:t>,</w:t>
      </w:r>
      <w:r w:rsidRPr="00BB0DDE">
        <w:rPr>
          <w:rFonts w:cstheme="minorHAnsi"/>
          <w:sz w:val="24"/>
          <w:szCs w:val="24"/>
        </w:rPr>
        <w:t xml:space="preserve"> I to</w:t>
      </w:r>
      <w:r w:rsidR="00B53D9C">
        <w:rPr>
          <w:rFonts w:cstheme="minorHAnsi"/>
          <w:sz w:val="24"/>
          <w:szCs w:val="24"/>
        </w:rPr>
        <w:t>o</w:t>
      </w:r>
      <w:r w:rsidRPr="00BB0DDE">
        <w:rPr>
          <w:rFonts w:cstheme="minorHAnsi"/>
          <w:sz w:val="24"/>
          <w:szCs w:val="24"/>
        </w:rPr>
        <w:t xml:space="preserve"> </w:t>
      </w:r>
      <w:r w:rsidR="00B53D9C">
        <w:rPr>
          <w:rFonts w:cstheme="minorHAnsi"/>
          <w:sz w:val="24"/>
          <w:szCs w:val="24"/>
        </w:rPr>
        <w:t>get to tast</w:t>
      </w:r>
      <w:r w:rsidRPr="00BB0DDE">
        <w:rPr>
          <w:rFonts w:cstheme="minorHAnsi"/>
          <w:sz w:val="24"/>
          <w:szCs w:val="24"/>
        </w:rPr>
        <w:t xml:space="preserve">e the same feast that Jesus </w:t>
      </w:r>
      <w:r w:rsidR="00C379AE">
        <w:rPr>
          <w:rFonts w:cstheme="minorHAnsi"/>
          <w:sz w:val="24"/>
          <w:szCs w:val="24"/>
        </w:rPr>
        <w:t>ate</w:t>
      </w:r>
      <w:r w:rsidRPr="00BB0DDE">
        <w:rPr>
          <w:rFonts w:cstheme="minorHAnsi"/>
          <w:sz w:val="24"/>
          <w:szCs w:val="24"/>
        </w:rPr>
        <w:t>–the Agape love of God</w:t>
      </w:r>
      <w:r w:rsidR="0037187C">
        <w:rPr>
          <w:rFonts w:cstheme="minorHAnsi"/>
          <w:sz w:val="24"/>
          <w:szCs w:val="24"/>
        </w:rPr>
        <w:t xml:space="preserve"> the Father</w:t>
      </w:r>
      <w:r w:rsidR="00C379AE">
        <w:rPr>
          <w:rFonts w:cstheme="minorHAnsi"/>
          <w:sz w:val="24"/>
          <w:szCs w:val="24"/>
        </w:rPr>
        <w:t>, I feel His pleasure</w:t>
      </w:r>
      <w:r w:rsidRPr="00BB0DDE">
        <w:rPr>
          <w:rFonts w:cstheme="minorHAnsi"/>
          <w:sz w:val="24"/>
          <w:szCs w:val="24"/>
        </w:rPr>
        <w:t>!</w:t>
      </w:r>
      <w:r w:rsidR="00B53D9C">
        <w:rPr>
          <w:rFonts w:cstheme="minorHAnsi"/>
          <w:sz w:val="24"/>
          <w:szCs w:val="24"/>
        </w:rPr>
        <w:t xml:space="preserve"> </w:t>
      </w:r>
      <w:r w:rsidR="002630CE">
        <w:rPr>
          <w:rFonts w:cstheme="minorHAnsi"/>
          <w:sz w:val="24"/>
          <w:szCs w:val="24"/>
        </w:rPr>
        <w:t xml:space="preserve"> </w:t>
      </w:r>
      <w:r w:rsidR="00AF689E">
        <w:rPr>
          <w:sz w:val="24"/>
          <w:szCs w:val="24"/>
        </w:rPr>
        <w:t>If I love Him,</w:t>
      </w:r>
      <w:r w:rsidR="002630CE">
        <w:rPr>
          <w:sz w:val="24"/>
          <w:szCs w:val="24"/>
        </w:rPr>
        <w:t xml:space="preserve"> I will </w:t>
      </w:r>
      <w:r w:rsidR="00C379AE">
        <w:rPr>
          <w:sz w:val="24"/>
          <w:szCs w:val="24"/>
        </w:rPr>
        <w:t xml:space="preserve">do what He commands for this is His will and purpose for my life. </w:t>
      </w:r>
      <w:r w:rsidR="00AF689E">
        <w:rPr>
          <w:sz w:val="24"/>
          <w:szCs w:val="24"/>
        </w:rPr>
        <w:t xml:space="preserve"> I will be busy about my Father’s </w:t>
      </w:r>
      <w:r w:rsidR="00C379AE">
        <w:rPr>
          <w:sz w:val="24"/>
          <w:szCs w:val="24"/>
        </w:rPr>
        <w:t>work</w:t>
      </w:r>
      <w:r w:rsidR="00AF689E">
        <w:rPr>
          <w:sz w:val="24"/>
          <w:szCs w:val="24"/>
        </w:rPr>
        <w:t xml:space="preserve"> and</w:t>
      </w:r>
      <w:r w:rsidRPr="00BB0DDE">
        <w:rPr>
          <w:rFonts w:cstheme="minorHAnsi"/>
          <w:sz w:val="24"/>
          <w:szCs w:val="24"/>
        </w:rPr>
        <w:t xml:space="preserve"> sharing the feast</w:t>
      </w:r>
      <w:r w:rsidR="002630CE">
        <w:rPr>
          <w:rFonts w:cstheme="minorHAnsi"/>
          <w:sz w:val="24"/>
          <w:szCs w:val="24"/>
        </w:rPr>
        <w:t xml:space="preserve"> of His love</w:t>
      </w:r>
      <w:r w:rsidRPr="00BB0DDE">
        <w:rPr>
          <w:rFonts w:cstheme="minorHAnsi"/>
          <w:sz w:val="24"/>
          <w:szCs w:val="24"/>
        </w:rPr>
        <w:t xml:space="preserve"> with other hungry souls</w:t>
      </w:r>
      <w:r w:rsidR="00C379AE">
        <w:rPr>
          <w:rFonts w:cstheme="minorHAnsi"/>
          <w:sz w:val="24"/>
          <w:szCs w:val="24"/>
        </w:rPr>
        <w:t xml:space="preserve"> and making disciples from all nations.</w:t>
      </w:r>
      <w:r w:rsidR="00C379AE" w:rsidRPr="00BB0DDE">
        <w:rPr>
          <w:rFonts w:cstheme="minorHAnsi"/>
          <w:sz w:val="24"/>
          <w:szCs w:val="24"/>
        </w:rPr>
        <w:t>..</w:t>
      </w:r>
      <w:r w:rsidR="00AF689E">
        <w:rPr>
          <w:sz w:val="24"/>
          <w:szCs w:val="24"/>
        </w:rPr>
        <w:t xml:space="preserve"> And when I feed them…</w:t>
      </w:r>
      <w:r w:rsidR="00A149C7">
        <w:rPr>
          <w:sz w:val="24"/>
          <w:szCs w:val="24"/>
        </w:rPr>
        <w:t xml:space="preserve"> He feeds and satisfies me!</w:t>
      </w:r>
    </w:p>
    <w:p w14:paraId="479E10BD" w14:textId="77777777" w:rsidR="00676D25" w:rsidRPr="00676D25" w:rsidRDefault="00676D25" w:rsidP="00676D25">
      <w:pPr>
        <w:pStyle w:val="ListParagraph"/>
        <w:numPr>
          <w:ilvl w:val="0"/>
          <w:numId w:val="5"/>
        </w:numPr>
        <w:jc w:val="center"/>
        <w:rPr>
          <w:sz w:val="24"/>
          <w:szCs w:val="24"/>
        </w:rPr>
      </w:pPr>
    </w:p>
    <w:p w14:paraId="15F506C4" w14:textId="77777777" w:rsidR="00734366" w:rsidRDefault="00676D25" w:rsidP="00676D25">
      <w:pPr>
        <w:jc w:val="center"/>
        <w:rPr>
          <w:b/>
          <w:sz w:val="28"/>
          <w:szCs w:val="28"/>
        </w:rPr>
      </w:pPr>
      <w:r w:rsidRPr="00676D25">
        <w:rPr>
          <w:b/>
          <w:sz w:val="28"/>
          <w:szCs w:val="28"/>
        </w:rPr>
        <w:t>Pearls of Wisdom</w:t>
      </w:r>
    </w:p>
    <w:p w14:paraId="74115A74" w14:textId="77777777" w:rsidR="00676D25" w:rsidRPr="00BF7AAF" w:rsidRDefault="00676D25" w:rsidP="00676D25">
      <w:pPr>
        <w:pStyle w:val="txt-sm"/>
        <w:jc w:val="center"/>
        <w:rPr>
          <w:rFonts w:asciiTheme="minorHAnsi" w:hAnsiTheme="minorHAnsi" w:cstheme="minorHAnsi"/>
          <w:b/>
          <w:i/>
        </w:rPr>
      </w:pPr>
      <w:r w:rsidRPr="00BF7AAF">
        <w:rPr>
          <w:rFonts w:asciiTheme="minorHAnsi" w:hAnsiTheme="minorHAnsi" w:cstheme="minorHAnsi"/>
          <w:b/>
          <w:i/>
        </w:rPr>
        <w:t>John 4:23-24 (NIV)</w:t>
      </w:r>
    </w:p>
    <w:p w14:paraId="58C7F865" w14:textId="77777777" w:rsidR="00676D25" w:rsidRPr="00BF7AAF" w:rsidRDefault="00676D25" w:rsidP="009024BA">
      <w:pPr>
        <w:pStyle w:val="NormalWeb"/>
        <w:jc w:val="center"/>
        <w:rPr>
          <w:rFonts w:asciiTheme="minorHAnsi" w:hAnsiTheme="minorHAnsi" w:cstheme="minorHAnsi"/>
          <w:b/>
          <w:i/>
        </w:rPr>
      </w:pPr>
      <w:r w:rsidRPr="00BF7AAF">
        <w:rPr>
          <w:rStyle w:val="woj"/>
          <w:rFonts w:asciiTheme="minorHAnsi" w:hAnsiTheme="minorHAnsi" w:cstheme="minorHAnsi"/>
          <w:b/>
          <w:i/>
        </w:rPr>
        <w:t>Yet a time is coming and has now come when the true worshipers will worship the Father in the Spirit and in truth, for they are the kind of worshipers the Father seeks.</w:t>
      </w:r>
      <w:r w:rsidRPr="00BF7AAF">
        <w:rPr>
          <w:rFonts w:asciiTheme="minorHAnsi" w:hAnsiTheme="minorHAnsi" w:cstheme="minorHAnsi"/>
          <w:b/>
          <w:i/>
        </w:rPr>
        <w:t xml:space="preserve"> </w:t>
      </w:r>
      <w:r w:rsidRPr="00BF7AAF">
        <w:rPr>
          <w:rStyle w:val="woj"/>
          <w:rFonts w:asciiTheme="minorHAnsi" w:hAnsiTheme="minorHAnsi" w:cstheme="minorHAnsi"/>
          <w:b/>
          <w:i/>
          <w:vertAlign w:val="superscript"/>
        </w:rPr>
        <w:t>24 </w:t>
      </w:r>
      <w:r w:rsidRPr="00BF7AAF">
        <w:rPr>
          <w:rStyle w:val="woj"/>
          <w:rFonts w:asciiTheme="minorHAnsi" w:hAnsiTheme="minorHAnsi" w:cstheme="minorHAnsi"/>
          <w:b/>
          <w:i/>
        </w:rPr>
        <w:t>God is spirit, and his worshipers must worship in the Spirit and in truth.”</w:t>
      </w:r>
    </w:p>
    <w:p w14:paraId="0A911608" w14:textId="77777777" w:rsidR="00823B26" w:rsidRDefault="009F7560" w:rsidP="0080564B">
      <w:pPr>
        <w:ind w:firstLine="720"/>
        <w:jc w:val="both"/>
        <w:rPr>
          <w:sz w:val="24"/>
          <w:szCs w:val="24"/>
        </w:rPr>
      </w:pPr>
      <w:r>
        <w:rPr>
          <w:sz w:val="24"/>
          <w:szCs w:val="24"/>
        </w:rPr>
        <w:t>When the</w:t>
      </w:r>
      <w:r w:rsidR="0080564B">
        <w:rPr>
          <w:sz w:val="24"/>
          <w:szCs w:val="24"/>
        </w:rPr>
        <w:t xml:space="preserve"> cares of the world</w:t>
      </w:r>
      <w:r w:rsidR="00BB1847">
        <w:rPr>
          <w:sz w:val="24"/>
          <w:szCs w:val="24"/>
        </w:rPr>
        <w:t>,</w:t>
      </w:r>
      <w:r w:rsidR="0080564B">
        <w:rPr>
          <w:sz w:val="24"/>
          <w:szCs w:val="24"/>
        </w:rPr>
        <w:t xml:space="preserve"> and the seemingly endless work of everyday life leave me board</w:t>
      </w:r>
      <w:r>
        <w:rPr>
          <w:sz w:val="24"/>
          <w:szCs w:val="24"/>
        </w:rPr>
        <w:t>,</w:t>
      </w:r>
      <w:r w:rsidR="006009D2">
        <w:rPr>
          <w:sz w:val="24"/>
          <w:szCs w:val="24"/>
        </w:rPr>
        <w:t xml:space="preserve"> I ask</w:t>
      </w:r>
      <w:r w:rsidR="0080564B">
        <w:rPr>
          <w:sz w:val="24"/>
          <w:szCs w:val="24"/>
        </w:rPr>
        <w:t xml:space="preserve"> myself</w:t>
      </w:r>
      <w:r w:rsidR="006009D2">
        <w:rPr>
          <w:sz w:val="24"/>
          <w:szCs w:val="24"/>
        </w:rPr>
        <w:t>, “W</w:t>
      </w:r>
      <w:r w:rsidR="0080564B">
        <w:rPr>
          <w:sz w:val="24"/>
          <w:szCs w:val="24"/>
        </w:rPr>
        <w:t>hat is the use</w:t>
      </w:r>
      <w:r w:rsidR="006009D2">
        <w:rPr>
          <w:sz w:val="24"/>
          <w:szCs w:val="24"/>
        </w:rPr>
        <w:t>-what work can I do that will really matter</w:t>
      </w:r>
      <w:r w:rsidR="0080564B">
        <w:rPr>
          <w:sz w:val="24"/>
          <w:szCs w:val="24"/>
        </w:rPr>
        <w:t>?</w:t>
      </w:r>
      <w:r w:rsidR="006009D2">
        <w:rPr>
          <w:sz w:val="24"/>
          <w:szCs w:val="24"/>
        </w:rPr>
        <w:t>”</w:t>
      </w:r>
      <w:r w:rsidR="0080564B">
        <w:rPr>
          <w:sz w:val="24"/>
          <w:szCs w:val="24"/>
        </w:rPr>
        <w:t xml:space="preserve">  He reminds me. “My eyes range this earth in search of</w:t>
      </w:r>
      <w:r w:rsidR="00823B26">
        <w:rPr>
          <w:sz w:val="24"/>
          <w:szCs w:val="24"/>
        </w:rPr>
        <w:t xml:space="preserve"> those who will worship </w:t>
      </w:r>
      <w:r w:rsidR="0080564B">
        <w:rPr>
          <w:sz w:val="24"/>
          <w:szCs w:val="24"/>
        </w:rPr>
        <w:t>Me in Spirit and in T</w:t>
      </w:r>
      <w:r w:rsidR="00823B26">
        <w:rPr>
          <w:sz w:val="24"/>
          <w:szCs w:val="24"/>
        </w:rPr>
        <w:t xml:space="preserve">ruth. And when </w:t>
      </w:r>
      <w:r w:rsidR="0080564B">
        <w:rPr>
          <w:sz w:val="24"/>
          <w:szCs w:val="24"/>
        </w:rPr>
        <w:t>I</w:t>
      </w:r>
      <w:r w:rsidR="00823B26">
        <w:rPr>
          <w:sz w:val="24"/>
          <w:szCs w:val="24"/>
        </w:rPr>
        <w:t xml:space="preserve"> find such as these</w:t>
      </w:r>
      <w:r w:rsidR="0080564B">
        <w:rPr>
          <w:sz w:val="24"/>
          <w:szCs w:val="24"/>
        </w:rPr>
        <w:t>, I will</w:t>
      </w:r>
      <w:r w:rsidR="00823B26">
        <w:rPr>
          <w:sz w:val="24"/>
          <w:szCs w:val="24"/>
        </w:rPr>
        <w:t xml:space="preserve"> rewards them with work that wi</w:t>
      </w:r>
      <w:r w:rsidR="0080564B">
        <w:rPr>
          <w:sz w:val="24"/>
          <w:szCs w:val="24"/>
        </w:rPr>
        <w:t>ll satisfy their</w:t>
      </w:r>
      <w:r w:rsidR="00823B26">
        <w:rPr>
          <w:sz w:val="24"/>
          <w:szCs w:val="24"/>
        </w:rPr>
        <w:t xml:space="preserve"> soul! </w:t>
      </w:r>
      <w:r w:rsidR="006009D2">
        <w:rPr>
          <w:sz w:val="24"/>
          <w:szCs w:val="24"/>
        </w:rPr>
        <w:t xml:space="preserve"> </w:t>
      </w:r>
      <w:r w:rsidR="00823B26">
        <w:rPr>
          <w:sz w:val="24"/>
          <w:szCs w:val="24"/>
        </w:rPr>
        <w:t xml:space="preserve">When worshiping </w:t>
      </w:r>
      <w:r w:rsidR="0080564B">
        <w:rPr>
          <w:sz w:val="24"/>
          <w:szCs w:val="24"/>
        </w:rPr>
        <w:t>Me is the priority of your life,</w:t>
      </w:r>
      <w:r w:rsidR="00823B26">
        <w:rPr>
          <w:sz w:val="24"/>
          <w:szCs w:val="24"/>
        </w:rPr>
        <w:t xml:space="preserve"> th</w:t>
      </w:r>
      <w:r w:rsidR="0080564B">
        <w:rPr>
          <w:sz w:val="24"/>
          <w:szCs w:val="24"/>
        </w:rPr>
        <w:t>en every miniscule task becomes</w:t>
      </w:r>
      <w:r w:rsidR="00823B26">
        <w:rPr>
          <w:sz w:val="24"/>
          <w:szCs w:val="24"/>
        </w:rPr>
        <w:t xml:space="preserve"> an </w:t>
      </w:r>
      <w:r w:rsidR="0080564B">
        <w:rPr>
          <w:sz w:val="24"/>
          <w:szCs w:val="24"/>
        </w:rPr>
        <w:t>expression</w:t>
      </w:r>
      <w:r w:rsidR="00823B26">
        <w:rPr>
          <w:sz w:val="24"/>
          <w:szCs w:val="24"/>
        </w:rPr>
        <w:t xml:space="preserve"> of worship</w:t>
      </w:r>
      <w:r w:rsidR="0080564B">
        <w:rPr>
          <w:sz w:val="24"/>
          <w:szCs w:val="24"/>
        </w:rPr>
        <w:t xml:space="preserve"> and praise! I will show myself strong on your behalf!”</w:t>
      </w:r>
    </w:p>
    <w:p w14:paraId="7B06F47D" w14:textId="77777777" w:rsidR="006009D2" w:rsidRDefault="006009D2" w:rsidP="0080564B">
      <w:pPr>
        <w:ind w:firstLine="720"/>
        <w:jc w:val="both"/>
        <w:rPr>
          <w:sz w:val="24"/>
          <w:szCs w:val="24"/>
        </w:rPr>
      </w:pPr>
    </w:p>
    <w:p w14:paraId="54DE5978" w14:textId="77777777" w:rsidR="00797863" w:rsidRDefault="00797863" w:rsidP="0080564B">
      <w:pPr>
        <w:ind w:firstLine="720"/>
        <w:jc w:val="both"/>
        <w:rPr>
          <w:sz w:val="24"/>
          <w:szCs w:val="24"/>
        </w:rPr>
      </w:pPr>
    </w:p>
    <w:p w14:paraId="711B2662" w14:textId="77777777" w:rsidR="0029796E" w:rsidRDefault="0029796E" w:rsidP="0080564B">
      <w:pPr>
        <w:ind w:firstLine="720"/>
        <w:jc w:val="both"/>
        <w:rPr>
          <w:sz w:val="24"/>
          <w:szCs w:val="24"/>
        </w:rPr>
      </w:pPr>
    </w:p>
    <w:p w14:paraId="399C7CFB" w14:textId="77777777" w:rsidR="0029796E" w:rsidRPr="0029796E" w:rsidRDefault="0029796E" w:rsidP="0029796E">
      <w:pPr>
        <w:pStyle w:val="ListParagraph"/>
        <w:numPr>
          <w:ilvl w:val="0"/>
          <w:numId w:val="35"/>
        </w:numPr>
        <w:jc w:val="center"/>
        <w:rPr>
          <w:sz w:val="24"/>
          <w:szCs w:val="24"/>
        </w:rPr>
      </w:pPr>
    </w:p>
    <w:p w14:paraId="43737AEE" w14:textId="77777777" w:rsidR="00B6182B" w:rsidRPr="00BC109D" w:rsidRDefault="00A65CD5" w:rsidP="00823569">
      <w:pPr>
        <w:jc w:val="center"/>
        <w:rPr>
          <w:b/>
          <w:sz w:val="40"/>
          <w:szCs w:val="40"/>
        </w:rPr>
      </w:pPr>
      <w:r w:rsidRPr="00BC109D">
        <w:rPr>
          <w:b/>
          <w:sz w:val="40"/>
          <w:szCs w:val="40"/>
        </w:rPr>
        <w:t xml:space="preserve">Chapter # </w:t>
      </w:r>
      <w:r w:rsidR="005E73D4">
        <w:rPr>
          <w:b/>
          <w:sz w:val="40"/>
          <w:szCs w:val="40"/>
        </w:rPr>
        <w:t>9</w:t>
      </w:r>
    </w:p>
    <w:p w14:paraId="403FDCD2" w14:textId="77777777" w:rsidR="00977823" w:rsidRDefault="009D7D3A" w:rsidP="00977823">
      <w:pPr>
        <w:jc w:val="center"/>
        <w:rPr>
          <w:b/>
          <w:sz w:val="40"/>
          <w:szCs w:val="40"/>
        </w:rPr>
      </w:pPr>
      <w:r>
        <w:rPr>
          <w:b/>
          <w:sz w:val="40"/>
          <w:szCs w:val="40"/>
        </w:rPr>
        <w:t>A Profound Mystery</w:t>
      </w:r>
    </w:p>
    <w:p w14:paraId="6D072E64" w14:textId="77777777" w:rsidR="00BF0431" w:rsidRPr="0061262F" w:rsidRDefault="00BF0431" w:rsidP="00BF0431">
      <w:pPr>
        <w:pStyle w:val="txt-sm"/>
        <w:jc w:val="center"/>
        <w:rPr>
          <w:rFonts w:asciiTheme="minorHAnsi" w:hAnsiTheme="minorHAnsi" w:cstheme="minorHAnsi"/>
          <w:b/>
          <w:i/>
        </w:rPr>
      </w:pPr>
      <w:r w:rsidRPr="0061262F">
        <w:rPr>
          <w:rFonts w:asciiTheme="minorHAnsi" w:hAnsiTheme="minorHAnsi" w:cstheme="minorHAnsi"/>
          <w:b/>
          <w:i/>
        </w:rPr>
        <w:t>Ephesians 5:25-32 (NASB)</w:t>
      </w:r>
    </w:p>
    <w:p w14:paraId="478BA4D2" w14:textId="77777777" w:rsidR="00BF0431" w:rsidRDefault="00BF0431" w:rsidP="007526B6">
      <w:pPr>
        <w:pStyle w:val="NormalWeb"/>
        <w:jc w:val="center"/>
        <w:rPr>
          <w:rStyle w:val="text"/>
          <w:rFonts w:asciiTheme="minorHAnsi" w:hAnsiTheme="minorHAnsi" w:cstheme="minorHAnsi"/>
          <w:b/>
          <w:i/>
        </w:rPr>
      </w:pPr>
      <w:r w:rsidRPr="0061262F">
        <w:rPr>
          <w:rStyle w:val="text"/>
          <w:rFonts w:asciiTheme="minorHAnsi" w:hAnsiTheme="minorHAnsi" w:cstheme="minorHAnsi"/>
          <w:b/>
          <w:i/>
          <w:vertAlign w:val="superscript"/>
        </w:rPr>
        <w:t>25 </w:t>
      </w:r>
      <w:r w:rsidRPr="0061262F">
        <w:rPr>
          <w:rStyle w:val="text"/>
          <w:rFonts w:asciiTheme="minorHAnsi" w:hAnsiTheme="minorHAnsi" w:cstheme="minorHAnsi"/>
          <w:b/>
          <w:i/>
        </w:rPr>
        <w:t>Husbands, love your wives, just as Christ also loved the church and gave Himself up for her,</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26 </w:t>
      </w:r>
      <w:r w:rsidRPr="0061262F">
        <w:rPr>
          <w:rStyle w:val="text"/>
          <w:rFonts w:asciiTheme="minorHAnsi" w:hAnsiTheme="minorHAnsi" w:cstheme="minorHAnsi"/>
          <w:b/>
          <w:i/>
        </w:rPr>
        <w:t>so that He might sanctify her, having cleansed her by the washing of water with the word,</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27 </w:t>
      </w:r>
      <w:r w:rsidRPr="0061262F">
        <w:rPr>
          <w:rStyle w:val="text"/>
          <w:rFonts w:asciiTheme="minorHAnsi" w:hAnsiTheme="minorHAnsi" w:cstheme="minorHAnsi"/>
          <w:b/>
          <w:i/>
        </w:rPr>
        <w:t>that He might present to Himself the church in all her glory, having no spot or wrinkle or any such thing; but that she would be holy and blameless.</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28 </w:t>
      </w:r>
      <w:r w:rsidRPr="0061262F">
        <w:rPr>
          <w:rStyle w:val="text"/>
          <w:rFonts w:asciiTheme="minorHAnsi" w:hAnsiTheme="minorHAnsi" w:cstheme="minorHAnsi"/>
          <w:b/>
          <w:i/>
        </w:rPr>
        <w:t>So husbands ought also to love their own wives as their own bodies. He who loves his own wife loves himself;</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29 </w:t>
      </w:r>
      <w:r w:rsidRPr="0061262F">
        <w:rPr>
          <w:rStyle w:val="text"/>
          <w:rFonts w:asciiTheme="minorHAnsi" w:hAnsiTheme="minorHAnsi" w:cstheme="minorHAnsi"/>
          <w:b/>
          <w:i/>
        </w:rPr>
        <w:t xml:space="preserve">for no one ever hated his own flesh, but nourishes and cherishes it, just as Christ also </w:t>
      </w:r>
      <w:r w:rsidRPr="0061262F">
        <w:rPr>
          <w:rStyle w:val="text"/>
          <w:rFonts w:asciiTheme="minorHAnsi" w:hAnsiTheme="minorHAnsi" w:cstheme="minorHAnsi"/>
          <w:b/>
          <w:i/>
          <w:iCs/>
        </w:rPr>
        <w:t>does</w:t>
      </w:r>
      <w:r w:rsidRPr="0061262F">
        <w:rPr>
          <w:rStyle w:val="text"/>
          <w:rFonts w:asciiTheme="minorHAnsi" w:hAnsiTheme="minorHAnsi" w:cstheme="minorHAnsi"/>
          <w:b/>
          <w:i/>
        </w:rPr>
        <w:t xml:space="preserve"> the church,</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30 </w:t>
      </w:r>
      <w:r w:rsidRPr="0061262F">
        <w:rPr>
          <w:rStyle w:val="text"/>
          <w:rFonts w:asciiTheme="minorHAnsi" w:hAnsiTheme="minorHAnsi" w:cstheme="minorHAnsi"/>
          <w:b/>
          <w:i/>
        </w:rPr>
        <w:t>because we are members of His body.</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31 </w:t>
      </w:r>
      <w:r w:rsidRPr="0061262F">
        <w:rPr>
          <w:rStyle w:val="small-caps"/>
          <w:rFonts w:asciiTheme="minorHAnsi" w:hAnsiTheme="minorHAnsi" w:cstheme="minorHAnsi"/>
          <w:b/>
          <w:i/>
          <w:smallCaps/>
        </w:rPr>
        <w:t>For this reason a man shall leave his father and mother and shall be joined to his wife, and the two shall become one flesh</w:t>
      </w:r>
      <w:r w:rsidRPr="0061262F">
        <w:rPr>
          <w:rStyle w:val="text"/>
          <w:rFonts w:asciiTheme="minorHAnsi" w:hAnsiTheme="minorHAnsi" w:cstheme="minorHAnsi"/>
          <w:b/>
          <w:i/>
        </w:rPr>
        <w:t>.</w:t>
      </w:r>
      <w:r w:rsidRPr="0061262F">
        <w:rPr>
          <w:rFonts w:asciiTheme="minorHAnsi" w:hAnsiTheme="minorHAnsi" w:cstheme="minorHAnsi"/>
          <w:b/>
          <w:i/>
        </w:rPr>
        <w:t xml:space="preserve"> </w:t>
      </w:r>
      <w:r w:rsidRPr="0061262F">
        <w:rPr>
          <w:rStyle w:val="text"/>
          <w:rFonts w:asciiTheme="minorHAnsi" w:hAnsiTheme="minorHAnsi" w:cstheme="minorHAnsi"/>
          <w:b/>
          <w:i/>
          <w:vertAlign w:val="superscript"/>
        </w:rPr>
        <w:t>32 </w:t>
      </w:r>
      <w:r w:rsidRPr="0061262F">
        <w:rPr>
          <w:rStyle w:val="text"/>
          <w:rFonts w:asciiTheme="minorHAnsi" w:hAnsiTheme="minorHAnsi" w:cstheme="minorHAnsi"/>
          <w:b/>
          <w:i/>
        </w:rPr>
        <w:t>This mystery is great; but I am speaking with reference to Christ and the church.</w:t>
      </w:r>
    </w:p>
    <w:p w14:paraId="533ED4BE" w14:textId="77777777" w:rsidR="001B04A1" w:rsidRPr="001B04A1" w:rsidRDefault="001B04A1" w:rsidP="001B04A1">
      <w:pPr>
        <w:pStyle w:val="NormalWeb"/>
        <w:jc w:val="center"/>
        <w:rPr>
          <w:rStyle w:val="text"/>
          <w:rFonts w:asciiTheme="minorHAnsi" w:hAnsiTheme="minorHAnsi" w:cstheme="minorHAnsi"/>
          <w:b/>
          <w:sz w:val="28"/>
          <w:szCs w:val="28"/>
        </w:rPr>
      </w:pPr>
      <w:r w:rsidRPr="001B04A1">
        <w:rPr>
          <w:rStyle w:val="text"/>
          <w:rFonts w:asciiTheme="minorHAnsi" w:hAnsiTheme="minorHAnsi" w:cstheme="minorHAnsi"/>
          <w:b/>
          <w:sz w:val="28"/>
          <w:szCs w:val="28"/>
        </w:rPr>
        <w:t>The Bride of Christ</w:t>
      </w:r>
    </w:p>
    <w:p w14:paraId="2C746FAA" w14:textId="77777777" w:rsidR="008F4C4C" w:rsidRDefault="00BF0431" w:rsidP="008F4C4C">
      <w:pPr>
        <w:jc w:val="both"/>
        <w:rPr>
          <w:sz w:val="24"/>
          <w:szCs w:val="24"/>
        </w:rPr>
      </w:pPr>
      <w:r w:rsidRPr="008F4C4C">
        <w:rPr>
          <w:sz w:val="24"/>
          <w:szCs w:val="24"/>
        </w:rPr>
        <w:t xml:space="preserve">  </w:t>
      </w:r>
      <w:r w:rsidRPr="008F4C4C">
        <w:rPr>
          <w:sz w:val="24"/>
          <w:szCs w:val="24"/>
        </w:rPr>
        <w:tab/>
      </w:r>
      <w:r w:rsidR="00037273">
        <w:rPr>
          <w:sz w:val="24"/>
          <w:szCs w:val="24"/>
        </w:rPr>
        <w:t xml:space="preserve">The Bible is full of parables, </w:t>
      </w:r>
      <w:r w:rsidRPr="00037273">
        <w:rPr>
          <w:i/>
          <w:sz w:val="24"/>
          <w:szCs w:val="24"/>
        </w:rPr>
        <w:t>word pictures</w:t>
      </w:r>
      <w:r w:rsidRPr="008F4C4C">
        <w:rPr>
          <w:sz w:val="24"/>
          <w:szCs w:val="24"/>
        </w:rPr>
        <w:t xml:space="preserve"> of earthly things, written to communicate spiritual realities to the human heart.   The Holy Spirit, through the writers of the Bible, used words as an artist uses a paint brush.  With each stroke one begins to see a portrait emerge.  However, this is no ordinary painting, but a priceless, indescribable, masterpiece. In radiant beauty, we see </w:t>
      </w:r>
      <w:r w:rsidRPr="00F15FF2">
        <w:rPr>
          <w:b/>
          <w:i/>
          <w:sz w:val="24"/>
          <w:szCs w:val="24"/>
        </w:rPr>
        <w:t>The Lord Jesus Christ</w:t>
      </w:r>
      <w:r w:rsidR="007526B6" w:rsidRPr="008F4C4C">
        <w:rPr>
          <w:sz w:val="24"/>
          <w:szCs w:val="24"/>
        </w:rPr>
        <w:t>,</w:t>
      </w:r>
      <w:r w:rsidRPr="008F4C4C">
        <w:rPr>
          <w:sz w:val="24"/>
          <w:szCs w:val="24"/>
        </w:rPr>
        <w:t xml:space="preserve"> like a portrait within, a portrait; hidden “I</w:t>
      </w:r>
      <w:r w:rsidR="00F15FF2">
        <w:rPr>
          <w:sz w:val="24"/>
          <w:szCs w:val="24"/>
        </w:rPr>
        <w:t>n</w:t>
      </w:r>
      <w:r w:rsidRPr="008F4C4C">
        <w:rPr>
          <w:sz w:val="24"/>
          <w:szCs w:val="24"/>
        </w:rPr>
        <w:t xml:space="preserve"> H</w:t>
      </w:r>
      <w:r w:rsidR="00F15FF2">
        <w:rPr>
          <w:sz w:val="24"/>
          <w:szCs w:val="24"/>
        </w:rPr>
        <w:t>im</w:t>
      </w:r>
      <w:r w:rsidRPr="008F4C4C">
        <w:rPr>
          <w:sz w:val="24"/>
          <w:szCs w:val="24"/>
        </w:rPr>
        <w:t>” is someone else.</w:t>
      </w:r>
      <w:r w:rsidR="007526B6" w:rsidRPr="008F4C4C">
        <w:rPr>
          <w:sz w:val="24"/>
          <w:szCs w:val="24"/>
        </w:rPr>
        <w:t xml:space="preserve"> </w:t>
      </w:r>
      <w:r w:rsidRPr="008F4C4C">
        <w:rPr>
          <w:sz w:val="24"/>
          <w:szCs w:val="24"/>
        </w:rPr>
        <w:t xml:space="preserve">The closer you come to </w:t>
      </w:r>
      <w:r w:rsidR="007526B6" w:rsidRPr="008F4C4C">
        <w:rPr>
          <w:sz w:val="24"/>
          <w:szCs w:val="24"/>
        </w:rPr>
        <w:t>Jesus</w:t>
      </w:r>
      <w:r w:rsidRPr="008F4C4C">
        <w:rPr>
          <w:sz w:val="24"/>
          <w:szCs w:val="24"/>
        </w:rPr>
        <w:t xml:space="preserve">; </w:t>
      </w:r>
      <w:r w:rsidR="009D7D3A" w:rsidRPr="008F4C4C">
        <w:rPr>
          <w:sz w:val="24"/>
          <w:szCs w:val="24"/>
        </w:rPr>
        <w:t>the one hidden in Him</w:t>
      </w:r>
      <w:r w:rsidRPr="008F4C4C">
        <w:rPr>
          <w:sz w:val="24"/>
          <w:szCs w:val="24"/>
        </w:rPr>
        <w:t xml:space="preserve"> </w:t>
      </w:r>
      <w:r w:rsidR="007526B6" w:rsidRPr="008F4C4C">
        <w:rPr>
          <w:sz w:val="24"/>
          <w:szCs w:val="24"/>
        </w:rPr>
        <w:t xml:space="preserve">becomes crystal clear. In </w:t>
      </w:r>
      <w:r w:rsidR="008F4C4C" w:rsidRPr="008F4C4C">
        <w:rPr>
          <w:sz w:val="24"/>
          <w:szCs w:val="24"/>
        </w:rPr>
        <w:t>Him</w:t>
      </w:r>
      <w:r w:rsidRPr="008F4C4C">
        <w:rPr>
          <w:sz w:val="24"/>
          <w:szCs w:val="24"/>
        </w:rPr>
        <w:t xml:space="preserve"> </w:t>
      </w:r>
      <w:r w:rsidR="008F4C4C" w:rsidRPr="008F4C4C">
        <w:rPr>
          <w:sz w:val="24"/>
          <w:szCs w:val="24"/>
        </w:rPr>
        <w:t>is the treasure He left heaven to purchase-</w:t>
      </w:r>
      <w:r w:rsidRPr="008F4C4C">
        <w:rPr>
          <w:sz w:val="24"/>
          <w:szCs w:val="24"/>
        </w:rPr>
        <w:t>His Bride-the Church.</w:t>
      </w:r>
      <w:r w:rsidR="008F4C4C" w:rsidRPr="008F4C4C">
        <w:rPr>
          <w:sz w:val="24"/>
          <w:szCs w:val="24"/>
        </w:rPr>
        <w:t xml:space="preserve"> The letter </w:t>
      </w:r>
      <w:r w:rsidR="008F4C4C">
        <w:rPr>
          <w:sz w:val="24"/>
          <w:szCs w:val="24"/>
        </w:rPr>
        <w:t xml:space="preserve">Paul </w:t>
      </w:r>
      <w:r w:rsidR="00E164A7">
        <w:rPr>
          <w:sz w:val="24"/>
          <w:szCs w:val="24"/>
        </w:rPr>
        <w:t>wrote to the church at Colossae, describes this beautifully:</w:t>
      </w:r>
      <w:r w:rsidR="008F4C4C">
        <w:rPr>
          <w:sz w:val="24"/>
          <w:szCs w:val="24"/>
        </w:rPr>
        <w:t xml:space="preserve">  </w:t>
      </w:r>
      <w:r w:rsidR="008F4C4C" w:rsidRPr="00CC7AC6">
        <w:rPr>
          <w:b/>
          <w:i/>
          <w:sz w:val="24"/>
          <w:szCs w:val="24"/>
        </w:rPr>
        <w:t>For you have died and your life is hidden with Christ in God. When Christ, who is our life, is revealed, then you also will be revealed with Him in glory.  (Colossians 3:3-4</w:t>
      </w:r>
      <w:r w:rsidR="008F4C4C">
        <w:rPr>
          <w:b/>
          <w:i/>
          <w:sz w:val="24"/>
          <w:szCs w:val="24"/>
        </w:rPr>
        <w:t>)</w:t>
      </w:r>
      <w:r w:rsidR="008F4C4C" w:rsidRPr="00CC7AC6">
        <w:rPr>
          <w:b/>
          <w:i/>
          <w:sz w:val="24"/>
          <w:szCs w:val="24"/>
        </w:rPr>
        <w:t xml:space="preserve"> (NASB)</w:t>
      </w:r>
      <w:r w:rsidR="008F4C4C" w:rsidRPr="00CC7AC6">
        <w:rPr>
          <w:sz w:val="24"/>
          <w:szCs w:val="24"/>
        </w:rPr>
        <w:t xml:space="preserve"> </w:t>
      </w:r>
    </w:p>
    <w:p w14:paraId="09ECA327" w14:textId="77777777" w:rsidR="00CC7AC6" w:rsidRDefault="00BF0431" w:rsidP="008C3F79">
      <w:pPr>
        <w:ind w:firstLine="720"/>
        <w:jc w:val="both"/>
        <w:rPr>
          <w:rFonts w:cstheme="minorHAnsi"/>
          <w:sz w:val="24"/>
          <w:szCs w:val="24"/>
        </w:rPr>
      </w:pPr>
      <w:r w:rsidRPr="008F4C4C">
        <w:rPr>
          <w:i/>
          <w:sz w:val="24"/>
          <w:szCs w:val="24"/>
        </w:rPr>
        <w:t xml:space="preserve"> </w:t>
      </w:r>
      <w:r w:rsidR="008F4C4C">
        <w:rPr>
          <w:sz w:val="24"/>
          <w:szCs w:val="24"/>
        </w:rPr>
        <w:t>This metaphor,</w:t>
      </w:r>
      <w:r w:rsidRPr="008F4C4C">
        <w:rPr>
          <w:sz w:val="24"/>
          <w:szCs w:val="24"/>
        </w:rPr>
        <w:t xml:space="preserve"> introduced in Ephesians chapter five</w:t>
      </w:r>
      <w:r w:rsidR="008F4C4C">
        <w:rPr>
          <w:sz w:val="24"/>
          <w:szCs w:val="24"/>
        </w:rPr>
        <w:t>, is</w:t>
      </w:r>
      <w:r w:rsidRPr="008F4C4C">
        <w:rPr>
          <w:sz w:val="24"/>
          <w:szCs w:val="24"/>
        </w:rPr>
        <w:t xml:space="preserve"> described as </w:t>
      </w:r>
      <w:r w:rsidRPr="008F4C4C">
        <w:rPr>
          <w:i/>
          <w:sz w:val="24"/>
          <w:szCs w:val="24"/>
        </w:rPr>
        <w:t>A Profound Mystery</w:t>
      </w:r>
      <w:r w:rsidR="008F4C4C">
        <w:rPr>
          <w:sz w:val="24"/>
          <w:szCs w:val="24"/>
        </w:rPr>
        <w:t xml:space="preserve">. </w:t>
      </w:r>
      <w:r w:rsidRPr="008F4C4C">
        <w:rPr>
          <w:rFonts w:cstheme="minorHAnsi"/>
          <w:sz w:val="24"/>
          <w:szCs w:val="24"/>
        </w:rPr>
        <w:t>The marriage relationship between a man and woman is the one earth</w:t>
      </w:r>
      <w:r w:rsidR="004E6CE4">
        <w:rPr>
          <w:rFonts w:cstheme="minorHAnsi"/>
          <w:sz w:val="24"/>
          <w:szCs w:val="24"/>
        </w:rPr>
        <w:t>l</w:t>
      </w:r>
      <w:r w:rsidRPr="008F4C4C">
        <w:rPr>
          <w:rFonts w:cstheme="minorHAnsi"/>
          <w:sz w:val="24"/>
          <w:szCs w:val="24"/>
        </w:rPr>
        <w:t>y relationship that the Lord chose as a picture of the intimacy between Christ Jesus and His Bride-the Church.</w:t>
      </w:r>
    </w:p>
    <w:p w14:paraId="563BD334" w14:textId="77777777" w:rsidR="008C3F79" w:rsidRPr="00AD1580" w:rsidRDefault="00AD1580" w:rsidP="008C3F79">
      <w:pPr>
        <w:ind w:firstLine="720"/>
        <w:jc w:val="both"/>
        <w:rPr>
          <w:rFonts w:cstheme="minorHAnsi"/>
          <w:sz w:val="24"/>
          <w:szCs w:val="24"/>
        </w:rPr>
      </w:pPr>
      <w:r>
        <w:rPr>
          <w:rFonts w:cstheme="minorHAnsi"/>
          <w:sz w:val="24"/>
          <w:szCs w:val="24"/>
        </w:rPr>
        <w:t xml:space="preserve">In the study book entitled </w:t>
      </w:r>
      <w:r w:rsidRPr="00AD1580">
        <w:rPr>
          <w:rFonts w:cstheme="minorHAnsi"/>
          <w:b/>
          <w:i/>
          <w:sz w:val="24"/>
          <w:szCs w:val="24"/>
        </w:rPr>
        <w:t>Life Principles From</w:t>
      </w:r>
      <w:r w:rsidR="00CF5074">
        <w:rPr>
          <w:rFonts w:cstheme="minorHAnsi"/>
          <w:b/>
          <w:i/>
          <w:sz w:val="24"/>
          <w:szCs w:val="24"/>
        </w:rPr>
        <w:t xml:space="preserve"> </w:t>
      </w:r>
      <w:r w:rsidRPr="00AD1580">
        <w:rPr>
          <w:rFonts w:cstheme="minorHAnsi"/>
          <w:b/>
          <w:i/>
          <w:sz w:val="24"/>
          <w:szCs w:val="24"/>
        </w:rPr>
        <w:t>The Women of The Bible</w:t>
      </w:r>
      <w:r>
        <w:rPr>
          <w:rFonts w:cstheme="minorHAnsi"/>
          <w:b/>
          <w:i/>
          <w:sz w:val="24"/>
          <w:szCs w:val="24"/>
        </w:rPr>
        <w:t xml:space="preserve"> </w:t>
      </w:r>
      <w:r>
        <w:rPr>
          <w:rFonts w:cstheme="minorHAnsi"/>
          <w:sz w:val="24"/>
          <w:szCs w:val="24"/>
        </w:rPr>
        <w:t>by Wayne Barber; Eddie Rasnake; and Richard Shepherd, their book ends, interestingly enough,</w:t>
      </w:r>
      <w:r w:rsidR="0025399B">
        <w:rPr>
          <w:rFonts w:cstheme="minorHAnsi"/>
          <w:sz w:val="24"/>
          <w:szCs w:val="24"/>
        </w:rPr>
        <w:t xml:space="preserve"> with the Bride of Christ.  The last</w:t>
      </w:r>
      <w:r>
        <w:rPr>
          <w:rFonts w:cstheme="minorHAnsi"/>
          <w:sz w:val="24"/>
          <w:szCs w:val="24"/>
        </w:rPr>
        <w:t xml:space="preserve"> Chapter begins: “This is a different sort of lesson to find in a study on women of the Bible, but when God defined His relationship with the Church, he depicted her as a woman. He called the Church His </w:t>
      </w:r>
      <w:r w:rsidR="00F15FF2">
        <w:rPr>
          <w:rFonts w:cstheme="minorHAnsi"/>
          <w:sz w:val="24"/>
          <w:szCs w:val="24"/>
        </w:rPr>
        <w:t>bride. What</w:t>
      </w:r>
      <w:r>
        <w:rPr>
          <w:rFonts w:cstheme="minorHAnsi"/>
          <w:sz w:val="24"/>
          <w:szCs w:val="24"/>
        </w:rPr>
        <w:t xml:space="preserve"> is God saying through this? When we look at Bibl</w:t>
      </w:r>
      <w:r w:rsidR="00F15FF2">
        <w:rPr>
          <w:rFonts w:cstheme="minorHAnsi"/>
          <w:sz w:val="24"/>
          <w:szCs w:val="24"/>
        </w:rPr>
        <w:t>ical imagery, the pictures from the culture of the Old Testament and from the Jewish world of the first century can be very helpful in understanding the ways and will of God.</w:t>
      </w:r>
      <w:r w:rsidR="00EE32DC">
        <w:rPr>
          <w:rFonts w:cstheme="minorHAnsi"/>
          <w:sz w:val="24"/>
          <w:szCs w:val="24"/>
        </w:rPr>
        <w:t xml:space="preserve">” </w:t>
      </w:r>
      <w:r w:rsidR="00F15FF2">
        <w:rPr>
          <w:rFonts w:cstheme="minorHAnsi"/>
          <w:sz w:val="24"/>
          <w:szCs w:val="24"/>
        </w:rPr>
        <w:t xml:space="preserve"> (We will look at these customs, in detail, toward the end of this book.) </w:t>
      </w:r>
      <w:r w:rsidR="00EE32DC">
        <w:rPr>
          <w:rFonts w:cstheme="minorHAnsi"/>
          <w:sz w:val="24"/>
          <w:szCs w:val="24"/>
        </w:rPr>
        <w:t>“</w:t>
      </w:r>
      <w:r w:rsidR="00F15FF2">
        <w:rPr>
          <w:rFonts w:cstheme="minorHAnsi"/>
          <w:sz w:val="24"/>
          <w:szCs w:val="24"/>
        </w:rPr>
        <w:t>The imagery of a bridegroom and a bride, of a husband and wife, gives us many pictures that help us understand our relationship to the Lord Jesus Christ. Just as we look at wedding album to get a clear picture of a bride and groom, we can look at these pictures in scripture to see Christ and His Bride, the Church. Some pictures we will readily recognize. Others may be a surprise, but all that we see will bring us to a new and better understanding of what it means to walk with and follow our Bridegroom.”</w:t>
      </w:r>
    </w:p>
    <w:p w14:paraId="50224908" w14:textId="77777777" w:rsidR="007526B6" w:rsidRPr="007526B6" w:rsidRDefault="007526B6" w:rsidP="007526B6">
      <w:pPr>
        <w:jc w:val="center"/>
        <w:rPr>
          <w:rFonts w:cstheme="minorHAnsi"/>
          <w:b/>
          <w:sz w:val="28"/>
          <w:szCs w:val="28"/>
        </w:rPr>
      </w:pPr>
      <w:r w:rsidRPr="007526B6">
        <w:rPr>
          <w:rFonts w:cstheme="minorHAnsi"/>
          <w:b/>
          <w:sz w:val="28"/>
          <w:szCs w:val="28"/>
        </w:rPr>
        <w:t xml:space="preserve">What is God’s </w:t>
      </w:r>
      <w:r w:rsidR="00756AB3">
        <w:rPr>
          <w:rFonts w:cstheme="minorHAnsi"/>
          <w:b/>
          <w:sz w:val="28"/>
          <w:szCs w:val="28"/>
        </w:rPr>
        <w:t>P</w:t>
      </w:r>
      <w:r w:rsidRPr="007526B6">
        <w:rPr>
          <w:rFonts w:cstheme="minorHAnsi"/>
          <w:b/>
          <w:sz w:val="28"/>
          <w:szCs w:val="28"/>
        </w:rPr>
        <w:t xml:space="preserve">lan for </w:t>
      </w:r>
      <w:r w:rsidR="00756AB3">
        <w:rPr>
          <w:rFonts w:cstheme="minorHAnsi"/>
          <w:b/>
          <w:sz w:val="28"/>
          <w:szCs w:val="28"/>
        </w:rPr>
        <w:t>M</w:t>
      </w:r>
      <w:r w:rsidRPr="007526B6">
        <w:rPr>
          <w:rFonts w:cstheme="minorHAnsi"/>
          <w:b/>
          <w:sz w:val="28"/>
          <w:szCs w:val="28"/>
        </w:rPr>
        <w:t>arriage?</w:t>
      </w:r>
    </w:p>
    <w:p w14:paraId="4E589B43" w14:textId="77777777" w:rsidR="00877969" w:rsidRDefault="00BF0431" w:rsidP="007526B6">
      <w:pPr>
        <w:ind w:firstLine="720"/>
        <w:jc w:val="both"/>
        <w:rPr>
          <w:rFonts w:cstheme="minorHAnsi"/>
          <w:sz w:val="24"/>
          <w:szCs w:val="24"/>
        </w:rPr>
      </w:pPr>
      <w:r w:rsidRPr="00CC7AC6">
        <w:rPr>
          <w:rFonts w:cstheme="minorHAnsi"/>
          <w:sz w:val="24"/>
          <w:szCs w:val="24"/>
        </w:rPr>
        <w:t xml:space="preserve">The Bible, the greatest </w:t>
      </w:r>
      <w:r w:rsidR="008F6301">
        <w:rPr>
          <w:rFonts w:cstheme="minorHAnsi"/>
          <w:sz w:val="24"/>
          <w:szCs w:val="24"/>
        </w:rPr>
        <w:t>love story ever told, ends with</w:t>
      </w:r>
      <w:r w:rsidR="009D7D3A">
        <w:rPr>
          <w:rFonts w:cstheme="minorHAnsi"/>
          <w:sz w:val="24"/>
          <w:szCs w:val="24"/>
        </w:rPr>
        <w:t xml:space="preserve"> King</w:t>
      </w:r>
      <w:r w:rsidRPr="00CC7AC6">
        <w:rPr>
          <w:rFonts w:cstheme="minorHAnsi"/>
          <w:sz w:val="24"/>
          <w:szCs w:val="24"/>
        </w:rPr>
        <w:t xml:space="preserve"> Jesus, ridding in on a white horse </w:t>
      </w:r>
      <w:r w:rsidR="00756AB3">
        <w:rPr>
          <w:rFonts w:cstheme="minorHAnsi"/>
          <w:sz w:val="24"/>
          <w:szCs w:val="24"/>
        </w:rPr>
        <w:t>to b</w:t>
      </w:r>
      <w:r w:rsidRPr="00CC7AC6">
        <w:rPr>
          <w:rFonts w:cstheme="minorHAnsi"/>
          <w:sz w:val="24"/>
          <w:szCs w:val="24"/>
        </w:rPr>
        <w:t>ringing His Bride</w:t>
      </w:r>
      <w:r w:rsidR="00756AB3">
        <w:rPr>
          <w:rFonts w:cstheme="minorHAnsi"/>
          <w:sz w:val="24"/>
          <w:szCs w:val="24"/>
        </w:rPr>
        <w:t>…</w:t>
      </w:r>
      <w:r w:rsidRPr="00CC7AC6">
        <w:rPr>
          <w:rFonts w:cstheme="minorHAnsi"/>
          <w:sz w:val="24"/>
          <w:szCs w:val="24"/>
        </w:rPr>
        <w:t>the Chur</w:t>
      </w:r>
      <w:r w:rsidR="009D7D3A">
        <w:rPr>
          <w:rFonts w:cstheme="minorHAnsi"/>
          <w:sz w:val="24"/>
          <w:szCs w:val="24"/>
        </w:rPr>
        <w:t xml:space="preserve">ch with Him to our eternal home. </w:t>
      </w:r>
      <w:r w:rsidRPr="00CC7AC6">
        <w:rPr>
          <w:rFonts w:cstheme="minorHAnsi"/>
          <w:sz w:val="24"/>
          <w:szCs w:val="24"/>
        </w:rPr>
        <w:t>Even so Lord Jesus Come!</w:t>
      </w:r>
      <w:r w:rsidR="00CC7AC6" w:rsidRPr="00CC7AC6">
        <w:rPr>
          <w:rFonts w:cstheme="minorHAnsi"/>
          <w:sz w:val="24"/>
          <w:szCs w:val="24"/>
        </w:rPr>
        <w:t xml:space="preserve"> </w:t>
      </w:r>
      <w:r w:rsidR="00CC7AC6">
        <w:rPr>
          <w:rFonts w:cstheme="minorHAnsi"/>
          <w:sz w:val="24"/>
          <w:szCs w:val="24"/>
        </w:rPr>
        <w:t>But e</w:t>
      </w:r>
      <w:r w:rsidR="009D7D3A">
        <w:rPr>
          <w:rFonts w:cstheme="minorHAnsi"/>
          <w:sz w:val="24"/>
          <w:szCs w:val="24"/>
        </w:rPr>
        <w:t>very good</w:t>
      </w:r>
      <w:r w:rsidR="00CC7AC6" w:rsidRPr="00CC7AC6">
        <w:rPr>
          <w:rFonts w:cstheme="minorHAnsi"/>
          <w:sz w:val="24"/>
          <w:szCs w:val="24"/>
        </w:rPr>
        <w:t xml:space="preserve"> story has a hero and a villain.</w:t>
      </w:r>
      <w:r w:rsidRPr="00CC7AC6">
        <w:rPr>
          <w:rFonts w:cstheme="minorHAnsi"/>
          <w:sz w:val="24"/>
          <w:szCs w:val="24"/>
        </w:rPr>
        <w:t xml:space="preserve"> </w:t>
      </w:r>
      <w:r w:rsidR="00CC7AC6">
        <w:rPr>
          <w:rFonts w:cstheme="minorHAnsi"/>
          <w:sz w:val="24"/>
          <w:szCs w:val="24"/>
        </w:rPr>
        <w:t>In this love story</w:t>
      </w:r>
      <w:r w:rsidRPr="00CC7AC6">
        <w:rPr>
          <w:rFonts w:cstheme="minorHAnsi"/>
          <w:sz w:val="24"/>
          <w:szCs w:val="24"/>
        </w:rPr>
        <w:t xml:space="preserve"> t</w:t>
      </w:r>
      <w:r w:rsidR="009D7D3A">
        <w:rPr>
          <w:rFonts w:cstheme="minorHAnsi"/>
          <w:sz w:val="24"/>
          <w:szCs w:val="24"/>
        </w:rPr>
        <w:t>he villain is</w:t>
      </w:r>
      <w:r w:rsidRPr="00CC7AC6">
        <w:rPr>
          <w:rFonts w:cstheme="minorHAnsi"/>
          <w:sz w:val="24"/>
          <w:szCs w:val="24"/>
        </w:rPr>
        <w:t xml:space="preserve"> Satan</w:t>
      </w:r>
      <w:r w:rsidR="009D7D3A">
        <w:rPr>
          <w:rFonts w:cstheme="minorHAnsi"/>
          <w:sz w:val="24"/>
          <w:szCs w:val="24"/>
        </w:rPr>
        <w:t>. He</w:t>
      </w:r>
      <w:r w:rsidRPr="00CC7AC6">
        <w:rPr>
          <w:rFonts w:cstheme="minorHAnsi"/>
          <w:sz w:val="24"/>
          <w:szCs w:val="24"/>
        </w:rPr>
        <w:t xml:space="preserve"> began his sinister work on the first mar</w:t>
      </w:r>
      <w:r w:rsidR="004E6CE4">
        <w:rPr>
          <w:rFonts w:cstheme="minorHAnsi"/>
          <w:sz w:val="24"/>
          <w:szCs w:val="24"/>
        </w:rPr>
        <w:t>riage which was performed by God Himself. What is God’s idea for marriage?</w:t>
      </w:r>
      <w:r w:rsidRPr="00CC7AC6">
        <w:rPr>
          <w:rFonts w:cstheme="minorHAnsi"/>
          <w:sz w:val="24"/>
          <w:szCs w:val="24"/>
        </w:rPr>
        <w:t xml:space="preserve"> The family is the foundation of society and the first institution established by God. </w:t>
      </w:r>
      <w:r w:rsidR="009D7D3A">
        <w:rPr>
          <w:rFonts w:cstheme="minorHAnsi"/>
          <w:sz w:val="24"/>
          <w:szCs w:val="24"/>
        </w:rPr>
        <w:t>When</w:t>
      </w:r>
      <w:r w:rsidRPr="00CC7AC6">
        <w:rPr>
          <w:rFonts w:cstheme="minorHAnsi"/>
          <w:sz w:val="24"/>
          <w:szCs w:val="24"/>
        </w:rPr>
        <w:t xml:space="preserve"> this foundation is destroyed</w:t>
      </w:r>
      <w:r w:rsidR="004E6CE4">
        <w:rPr>
          <w:rFonts w:cstheme="minorHAnsi"/>
          <w:sz w:val="24"/>
          <w:szCs w:val="24"/>
        </w:rPr>
        <w:t>,</w:t>
      </w:r>
      <w:r w:rsidRPr="00CC7AC6">
        <w:rPr>
          <w:rFonts w:cstheme="minorHAnsi"/>
          <w:sz w:val="24"/>
          <w:szCs w:val="24"/>
        </w:rPr>
        <w:t xml:space="preserve"> so is society. </w:t>
      </w:r>
    </w:p>
    <w:p w14:paraId="38492DA3" w14:textId="77777777" w:rsidR="00BF0431" w:rsidRDefault="00BF0431" w:rsidP="00877969">
      <w:pPr>
        <w:ind w:firstLine="720"/>
        <w:jc w:val="both"/>
        <w:rPr>
          <w:rFonts w:cstheme="minorHAnsi"/>
          <w:sz w:val="24"/>
          <w:szCs w:val="24"/>
        </w:rPr>
      </w:pPr>
      <w:r w:rsidRPr="00CC7AC6">
        <w:rPr>
          <w:rFonts w:cstheme="minorHAnsi"/>
          <w:sz w:val="24"/>
          <w:szCs w:val="24"/>
        </w:rPr>
        <w:t xml:space="preserve"> As that wedding day draws near, when Jesus the King, returns for His Bride, the villain is very busy working his plan to destroy holy matrimony</w:t>
      </w:r>
      <w:r w:rsidR="00877969">
        <w:rPr>
          <w:rFonts w:cstheme="minorHAnsi"/>
          <w:sz w:val="24"/>
          <w:szCs w:val="24"/>
        </w:rPr>
        <w:t xml:space="preserve"> between, one man and one woman, and in doing so, he is destroying the family-all families!</w:t>
      </w:r>
      <w:r w:rsidRPr="00CC7AC6">
        <w:rPr>
          <w:rFonts w:cstheme="minorHAnsi"/>
          <w:sz w:val="24"/>
          <w:szCs w:val="24"/>
        </w:rPr>
        <w:t xml:space="preserve"> Paul addresses this cosmi</w:t>
      </w:r>
      <w:r w:rsidR="00E956AC">
        <w:rPr>
          <w:rFonts w:cstheme="minorHAnsi"/>
          <w:sz w:val="24"/>
          <w:szCs w:val="24"/>
        </w:rPr>
        <w:t>c battle in Ephesians 6:10-18, and, as Peter put it, the Devil is on the prowl, looking for someone to devour!</w:t>
      </w:r>
    </w:p>
    <w:p w14:paraId="6A6886F3" w14:textId="77777777" w:rsidR="00756AB3" w:rsidRPr="00A65B05" w:rsidRDefault="00756AB3" w:rsidP="00756AB3">
      <w:pPr>
        <w:pStyle w:val="ListParagraph"/>
        <w:ind w:left="0"/>
        <w:jc w:val="center"/>
        <w:rPr>
          <w:rFonts w:eastAsia="Times New Roman" w:cstheme="minorHAnsi"/>
          <w:b/>
          <w:i/>
          <w:sz w:val="24"/>
          <w:szCs w:val="24"/>
        </w:rPr>
      </w:pPr>
      <w:r w:rsidRPr="00A65B05">
        <w:rPr>
          <w:rFonts w:eastAsia="Times New Roman" w:cstheme="minorHAnsi"/>
          <w:b/>
          <w:i/>
          <w:sz w:val="24"/>
          <w:szCs w:val="24"/>
        </w:rPr>
        <w:t>1 Peter 5:8-9 (NIV)</w:t>
      </w:r>
    </w:p>
    <w:p w14:paraId="470E1615" w14:textId="77777777" w:rsidR="00756AB3" w:rsidRPr="00A65B05" w:rsidRDefault="00756AB3" w:rsidP="00756AB3">
      <w:pPr>
        <w:pStyle w:val="ListParagraph"/>
        <w:ind w:left="0"/>
        <w:jc w:val="center"/>
        <w:rPr>
          <w:rFonts w:eastAsia="Times New Roman" w:cstheme="minorHAnsi"/>
          <w:b/>
          <w:i/>
          <w:sz w:val="24"/>
          <w:szCs w:val="24"/>
        </w:rPr>
      </w:pPr>
      <w:r w:rsidRPr="00A65B05">
        <w:rPr>
          <w:rFonts w:eastAsia="Times New Roman" w:cstheme="minorHAnsi"/>
          <w:b/>
          <w:i/>
          <w:sz w:val="24"/>
          <w:szCs w:val="24"/>
          <w:vertAlign w:val="superscript"/>
        </w:rPr>
        <w:t>8 </w:t>
      </w:r>
      <w:r w:rsidRPr="00A65B05">
        <w:rPr>
          <w:rFonts w:eastAsia="Times New Roman" w:cstheme="minorHAnsi"/>
          <w:b/>
          <w:i/>
          <w:sz w:val="24"/>
          <w:szCs w:val="24"/>
        </w:rPr>
        <w:t xml:space="preserve">Be alert and of sober mind. Your enemy the devil prowls around like a roaring lion looking for someone to devour. </w:t>
      </w:r>
      <w:r w:rsidRPr="00A65B05">
        <w:rPr>
          <w:rFonts w:eastAsia="Times New Roman" w:cstheme="minorHAnsi"/>
          <w:b/>
          <w:i/>
          <w:sz w:val="24"/>
          <w:szCs w:val="24"/>
          <w:vertAlign w:val="superscript"/>
        </w:rPr>
        <w:t>9 </w:t>
      </w:r>
      <w:r w:rsidRPr="00A65B05">
        <w:rPr>
          <w:rFonts w:eastAsia="Times New Roman" w:cstheme="minorHAnsi"/>
          <w:b/>
          <w:i/>
          <w:sz w:val="24"/>
          <w:szCs w:val="24"/>
        </w:rPr>
        <w:t>Resist him, standing firm in the faith, because you know that the family of believers throughout the world is undergoing the same kind of sufferings.</w:t>
      </w:r>
    </w:p>
    <w:p w14:paraId="0271FC7F" w14:textId="77777777" w:rsidR="001F7FD8" w:rsidRPr="001F7FD8" w:rsidRDefault="00A65B05" w:rsidP="001F7FD8">
      <w:pPr>
        <w:jc w:val="center"/>
        <w:rPr>
          <w:rFonts w:cstheme="minorHAnsi"/>
          <w:b/>
          <w:sz w:val="28"/>
          <w:szCs w:val="28"/>
        </w:rPr>
      </w:pPr>
      <w:r>
        <w:rPr>
          <w:rFonts w:cstheme="minorHAnsi"/>
          <w:b/>
          <w:sz w:val="28"/>
          <w:szCs w:val="28"/>
        </w:rPr>
        <w:t>Unprepared for S</w:t>
      </w:r>
      <w:r w:rsidR="001F7FD8">
        <w:rPr>
          <w:rFonts w:cstheme="minorHAnsi"/>
          <w:b/>
          <w:sz w:val="28"/>
          <w:szCs w:val="28"/>
        </w:rPr>
        <w:t xml:space="preserve">piritual </w:t>
      </w:r>
      <w:r>
        <w:rPr>
          <w:rFonts w:cstheme="minorHAnsi"/>
          <w:b/>
          <w:sz w:val="28"/>
          <w:szCs w:val="28"/>
        </w:rPr>
        <w:t>B</w:t>
      </w:r>
      <w:r w:rsidR="001F7FD8">
        <w:rPr>
          <w:rFonts w:cstheme="minorHAnsi"/>
          <w:b/>
          <w:sz w:val="28"/>
          <w:szCs w:val="28"/>
        </w:rPr>
        <w:t>attle</w:t>
      </w:r>
    </w:p>
    <w:p w14:paraId="69F057F2" w14:textId="77777777" w:rsidR="009A1EA7" w:rsidRDefault="00BF0431" w:rsidP="00877969">
      <w:pPr>
        <w:pStyle w:val="txt-sm"/>
        <w:ind w:firstLine="720"/>
        <w:jc w:val="both"/>
        <w:rPr>
          <w:rFonts w:asciiTheme="minorHAnsi" w:hAnsiTheme="minorHAnsi" w:cstheme="minorHAnsi"/>
          <w:b/>
          <w:i/>
        </w:rPr>
      </w:pPr>
      <w:r w:rsidRPr="00877969">
        <w:rPr>
          <w:rFonts w:asciiTheme="minorHAnsi" w:hAnsiTheme="minorHAnsi"/>
        </w:rPr>
        <w:t xml:space="preserve"> For the last 20 years I have been in women’s ministry, and have heard the stories of one woman after another who have endured unspeakable horror, and </w:t>
      </w:r>
      <w:r w:rsidR="00A65B05">
        <w:rPr>
          <w:rFonts w:asciiTheme="minorHAnsi" w:hAnsiTheme="minorHAnsi"/>
        </w:rPr>
        <w:t>abuse in their own homes. T</w:t>
      </w:r>
      <w:r w:rsidRPr="00877969">
        <w:rPr>
          <w:rFonts w:asciiTheme="minorHAnsi" w:hAnsiTheme="minorHAnsi"/>
        </w:rPr>
        <w:t>he secret plac</w:t>
      </w:r>
      <w:r w:rsidR="00A65B05">
        <w:rPr>
          <w:rFonts w:asciiTheme="minorHAnsi" w:hAnsiTheme="minorHAnsi"/>
        </w:rPr>
        <w:t>e of a mother’s womb has become</w:t>
      </w:r>
      <w:r w:rsidRPr="00877969">
        <w:rPr>
          <w:rFonts w:asciiTheme="minorHAnsi" w:hAnsiTheme="minorHAnsi"/>
        </w:rPr>
        <w:t xml:space="preserve"> the death chamber of 55 million babies </w:t>
      </w:r>
      <w:r w:rsidR="00A65B05">
        <w:rPr>
          <w:rFonts w:asciiTheme="minorHAnsi" w:hAnsiTheme="minorHAnsi"/>
        </w:rPr>
        <w:t>in the United States since 1962</w:t>
      </w:r>
      <w:r w:rsidRPr="00877969">
        <w:rPr>
          <w:rFonts w:asciiTheme="minorHAnsi" w:hAnsiTheme="minorHAnsi"/>
        </w:rPr>
        <w:t xml:space="preserve"> to the innumerable homes where domestic violence begins with sexual abuse, </w:t>
      </w:r>
      <w:r w:rsidR="00A65B05">
        <w:rPr>
          <w:rFonts w:asciiTheme="minorHAnsi" w:hAnsiTheme="minorHAnsi"/>
        </w:rPr>
        <w:t xml:space="preserve">we see that </w:t>
      </w:r>
      <w:r w:rsidRPr="00877969">
        <w:rPr>
          <w:rFonts w:asciiTheme="minorHAnsi" w:hAnsiTheme="minorHAnsi"/>
        </w:rPr>
        <w:t xml:space="preserve">no place is safe from the one who comes to still, kill and destroy. </w:t>
      </w:r>
      <w:r w:rsidR="00877969" w:rsidRPr="00877969">
        <w:rPr>
          <w:rFonts w:asciiTheme="minorHAnsi" w:hAnsiTheme="minorHAnsi"/>
        </w:rPr>
        <w:t xml:space="preserve">God, speaking through His prophet Malachi, gives us great insight into His purpose in establishing the family and how he feels about marriage. </w:t>
      </w:r>
      <w:r w:rsidR="00877969" w:rsidRPr="00877969">
        <w:rPr>
          <w:rStyle w:val="text"/>
          <w:rFonts w:asciiTheme="minorHAnsi" w:hAnsiTheme="minorHAnsi" w:cstheme="minorHAnsi"/>
          <w:b/>
          <w:i/>
          <w:vertAlign w:val="superscript"/>
        </w:rPr>
        <w:t>13 </w:t>
      </w:r>
      <w:r w:rsidR="00877969" w:rsidRPr="00877969">
        <w:rPr>
          <w:rStyle w:val="text"/>
          <w:rFonts w:asciiTheme="minorHAnsi" w:hAnsiTheme="minorHAnsi" w:cstheme="minorHAnsi"/>
          <w:b/>
          <w:i/>
        </w:rPr>
        <w:t xml:space="preserve">Another thing you do: You flood the </w:t>
      </w:r>
      <w:r w:rsidR="00877969" w:rsidRPr="00877969">
        <w:rPr>
          <w:rStyle w:val="small-caps"/>
          <w:rFonts w:asciiTheme="minorHAnsi" w:hAnsiTheme="minorHAnsi" w:cstheme="minorHAnsi"/>
          <w:b/>
          <w:i/>
          <w:smallCaps/>
        </w:rPr>
        <w:t>Lord</w:t>
      </w:r>
      <w:r w:rsidR="00877969" w:rsidRPr="00877969">
        <w:rPr>
          <w:rStyle w:val="text"/>
          <w:rFonts w:asciiTheme="minorHAnsi" w:hAnsiTheme="minorHAnsi" w:cstheme="minorHAnsi"/>
          <w:b/>
          <w:i/>
        </w:rPr>
        <w:t>’s altar with tears. You weep and wail because he no longer looks with favor on your offerings or accepts them with pleasure from your hands.</w:t>
      </w:r>
      <w:r w:rsidR="00877969" w:rsidRPr="00877969">
        <w:rPr>
          <w:rFonts w:asciiTheme="minorHAnsi" w:hAnsiTheme="minorHAnsi" w:cstheme="minorHAnsi"/>
          <w:b/>
          <w:i/>
        </w:rPr>
        <w:t xml:space="preserve"> </w:t>
      </w:r>
      <w:r w:rsidR="00877969" w:rsidRPr="00877969">
        <w:rPr>
          <w:rStyle w:val="text"/>
          <w:rFonts w:asciiTheme="minorHAnsi" w:hAnsiTheme="minorHAnsi" w:cstheme="minorHAnsi"/>
          <w:b/>
          <w:i/>
          <w:vertAlign w:val="superscript"/>
        </w:rPr>
        <w:t>14 </w:t>
      </w:r>
      <w:r w:rsidR="00877969" w:rsidRPr="00877969">
        <w:rPr>
          <w:rStyle w:val="text"/>
          <w:rFonts w:asciiTheme="minorHAnsi" w:hAnsiTheme="minorHAnsi" w:cstheme="minorHAnsi"/>
          <w:b/>
          <w:i/>
        </w:rPr>
        <w:t xml:space="preserve">You ask, “Why?” It is because the </w:t>
      </w:r>
      <w:r w:rsidR="00877969" w:rsidRPr="00877969">
        <w:rPr>
          <w:rStyle w:val="small-caps"/>
          <w:rFonts w:asciiTheme="minorHAnsi" w:hAnsiTheme="minorHAnsi" w:cstheme="minorHAnsi"/>
          <w:b/>
          <w:i/>
          <w:smallCaps/>
        </w:rPr>
        <w:t>Lord</w:t>
      </w:r>
      <w:r w:rsidR="00877969" w:rsidRPr="00877969">
        <w:rPr>
          <w:rStyle w:val="text"/>
          <w:rFonts w:asciiTheme="minorHAnsi" w:hAnsiTheme="minorHAnsi" w:cstheme="minorHAnsi"/>
          <w:b/>
          <w:i/>
        </w:rPr>
        <w:t xml:space="preserve"> is the witness between you and the wife of your youth. You have been unfaithful to her, though she is your partner, the wife of your marriage covenant.</w:t>
      </w:r>
      <w:r w:rsidR="00877969" w:rsidRPr="00877969">
        <w:rPr>
          <w:rStyle w:val="text"/>
          <w:rFonts w:asciiTheme="minorHAnsi" w:hAnsiTheme="minorHAnsi" w:cstheme="minorHAnsi"/>
          <w:b/>
          <w:i/>
          <w:vertAlign w:val="superscript"/>
        </w:rPr>
        <w:t>15 </w:t>
      </w:r>
      <w:r w:rsidR="00877969" w:rsidRPr="00877969">
        <w:rPr>
          <w:rStyle w:val="text"/>
          <w:rFonts w:asciiTheme="minorHAnsi" w:hAnsiTheme="minorHAnsi" w:cstheme="minorHAnsi"/>
          <w:b/>
          <w:i/>
        </w:rPr>
        <w:t>Has not the one God made you? You belong to him in body and spirit. And what does the one God seek?  He seeks Godly offspring. So be on your guard, and do not be unfaithful to the wife of your youth.</w:t>
      </w:r>
      <w:r w:rsidR="00877969" w:rsidRPr="00877969">
        <w:rPr>
          <w:rStyle w:val="text"/>
          <w:rFonts w:asciiTheme="minorHAnsi" w:hAnsiTheme="minorHAnsi" w:cstheme="minorHAnsi"/>
          <w:b/>
          <w:i/>
          <w:vertAlign w:val="superscript"/>
        </w:rPr>
        <w:t>16 </w:t>
      </w:r>
      <w:r w:rsidR="00877969" w:rsidRPr="00877969">
        <w:rPr>
          <w:rStyle w:val="text"/>
          <w:rFonts w:asciiTheme="minorHAnsi" w:hAnsiTheme="minorHAnsi" w:cstheme="minorHAnsi"/>
          <w:b/>
          <w:i/>
        </w:rPr>
        <w:t xml:space="preserve">“The man who hates and divorces his wife,” says the </w:t>
      </w:r>
      <w:r w:rsidR="00877969" w:rsidRPr="00877969">
        <w:rPr>
          <w:rStyle w:val="small-caps"/>
          <w:rFonts w:asciiTheme="minorHAnsi" w:hAnsiTheme="minorHAnsi" w:cstheme="minorHAnsi"/>
          <w:b/>
          <w:i/>
          <w:smallCaps/>
        </w:rPr>
        <w:t>Lord</w:t>
      </w:r>
      <w:r w:rsidR="00877969" w:rsidRPr="00877969">
        <w:rPr>
          <w:rStyle w:val="text"/>
          <w:rFonts w:asciiTheme="minorHAnsi" w:hAnsiTheme="minorHAnsi" w:cstheme="minorHAnsi"/>
          <w:b/>
          <w:i/>
        </w:rPr>
        <w:t xml:space="preserve">, the God of Israel, “does violence to the one he should protect,” says the </w:t>
      </w:r>
      <w:r w:rsidR="00877969" w:rsidRPr="00877969">
        <w:rPr>
          <w:rStyle w:val="small-caps"/>
          <w:rFonts w:asciiTheme="minorHAnsi" w:hAnsiTheme="minorHAnsi" w:cstheme="minorHAnsi"/>
          <w:b/>
          <w:i/>
          <w:smallCaps/>
        </w:rPr>
        <w:t>Lord</w:t>
      </w:r>
      <w:r w:rsidR="00877969" w:rsidRPr="00877969">
        <w:rPr>
          <w:rStyle w:val="text"/>
          <w:rFonts w:asciiTheme="minorHAnsi" w:hAnsiTheme="minorHAnsi" w:cstheme="minorHAnsi"/>
          <w:b/>
          <w:i/>
        </w:rPr>
        <w:t xml:space="preserve"> Almighty.</w:t>
      </w:r>
      <w:r w:rsidR="00877969" w:rsidRPr="00877969">
        <w:rPr>
          <w:rFonts w:asciiTheme="minorHAnsi" w:hAnsiTheme="minorHAnsi" w:cstheme="minorHAnsi"/>
          <w:b/>
          <w:i/>
        </w:rPr>
        <w:t xml:space="preserve"> </w:t>
      </w:r>
      <w:r w:rsidR="00877969" w:rsidRPr="00877969">
        <w:rPr>
          <w:rStyle w:val="text"/>
          <w:rFonts w:asciiTheme="minorHAnsi" w:hAnsiTheme="minorHAnsi" w:cstheme="minorHAnsi"/>
          <w:b/>
          <w:i/>
        </w:rPr>
        <w:t>So be on your guard, and do not be unfaithful.</w:t>
      </w:r>
      <w:r w:rsidR="00877969" w:rsidRPr="00877969">
        <w:rPr>
          <w:rFonts w:asciiTheme="minorHAnsi" w:hAnsiTheme="minorHAnsi" w:cstheme="minorHAnsi"/>
          <w:b/>
          <w:i/>
        </w:rPr>
        <w:t xml:space="preserve"> Malachi 2:13-16 (NIV)</w:t>
      </w:r>
    </w:p>
    <w:p w14:paraId="446AC784" w14:textId="77777777" w:rsidR="00BF0431" w:rsidRPr="009A1EA7" w:rsidRDefault="00877969" w:rsidP="009A1EA7">
      <w:pPr>
        <w:pStyle w:val="txt-sm"/>
        <w:ind w:firstLine="720"/>
        <w:jc w:val="both"/>
        <w:rPr>
          <w:rFonts w:asciiTheme="minorHAnsi" w:hAnsiTheme="minorHAnsi" w:cstheme="minorHAnsi"/>
          <w:b/>
          <w:i/>
        </w:rPr>
      </w:pPr>
      <w:r w:rsidRPr="009A1EA7">
        <w:rPr>
          <w:rFonts w:asciiTheme="minorHAnsi" w:hAnsiTheme="minorHAnsi" w:cstheme="minorHAnsi"/>
          <w:b/>
          <w:i/>
        </w:rPr>
        <w:t xml:space="preserve"> </w:t>
      </w:r>
      <w:r w:rsidR="00A65B05" w:rsidRPr="00BB7B39">
        <w:rPr>
          <w:rFonts w:asciiTheme="minorHAnsi" w:hAnsiTheme="minorHAnsi" w:cstheme="minorHAnsi"/>
          <w:b/>
        </w:rPr>
        <w:t>B</w:t>
      </w:r>
      <w:r w:rsidR="009A1EA7" w:rsidRPr="00BB7B39">
        <w:rPr>
          <w:rFonts w:asciiTheme="minorHAnsi" w:hAnsiTheme="minorHAnsi" w:cstheme="minorHAnsi"/>
        </w:rPr>
        <w:t>efore</w:t>
      </w:r>
      <w:r w:rsidR="009A1EA7" w:rsidRPr="009A1EA7">
        <w:rPr>
          <w:rFonts w:asciiTheme="minorHAnsi" w:hAnsiTheme="minorHAnsi" w:cstheme="minorHAnsi"/>
        </w:rPr>
        <w:t xml:space="preserve"> </w:t>
      </w:r>
      <w:r w:rsidR="00C87703">
        <w:rPr>
          <w:rFonts w:asciiTheme="minorHAnsi" w:hAnsiTheme="minorHAnsi" w:cstheme="minorHAnsi"/>
        </w:rPr>
        <w:t xml:space="preserve">the four </w:t>
      </w:r>
      <w:r w:rsidR="009A1EA7" w:rsidRPr="009A1EA7">
        <w:rPr>
          <w:rFonts w:asciiTheme="minorHAnsi" w:hAnsiTheme="minorHAnsi" w:cstheme="minorHAnsi"/>
        </w:rPr>
        <w:t xml:space="preserve">hundred years of silence, </w:t>
      </w:r>
      <w:r w:rsidR="00A65B05">
        <w:rPr>
          <w:rFonts w:asciiTheme="minorHAnsi" w:hAnsiTheme="minorHAnsi" w:cstheme="minorHAnsi"/>
        </w:rPr>
        <w:t xml:space="preserve">the Old Testament </w:t>
      </w:r>
      <w:r w:rsidR="009A1EA7" w:rsidRPr="009A1EA7">
        <w:rPr>
          <w:rFonts w:asciiTheme="minorHAnsi" w:hAnsiTheme="minorHAnsi" w:cstheme="minorHAnsi"/>
        </w:rPr>
        <w:t>ends with this warning: “</w:t>
      </w:r>
      <w:r w:rsidR="009A1EA7" w:rsidRPr="009A1EA7">
        <w:rPr>
          <w:rFonts w:asciiTheme="minorHAnsi" w:hAnsiTheme="minorHAnsi" w:cstheme="minorHAnsi"/>
          <w:b/>
          <w:i/>
        </w:rPr>
        <w:t>See, I will send you the prophet Elijah before that great and dreadful day of the LORD comes. He will turn the hearts of the fathers to their children, and the hearts of the children to their fathers; or else I will come and strike the land with a curse.”</w:t>
      </w:r>
      <w:r w:rsidR="009A1EA7">
        <w:rPr>
          <w:rFonts w:asciiTheme="minorHAnsi" w:hAnsiTheme="minorHAnsi" w:cstheme="minorHAnsi"/>
          <w:b/>
          <w:i/>
        </w:rPr>
        <w:t xml:space="preserve"> (Malachi 4:5-6)</w:t>
      </w:r>
      <w:r w:rsidR="009A1EA7" w:rsidRPr="009A1EA7">
        <w:rPr>
          <w:rFonts w:asciiTheme="minorHAnsi" w:hAnsiTheme="minorHAnsi" w:cstheme="minorHAnsi"/>
          <w:b/>
          <w:i/>
        </w:rPr>
        <w:t xml:space="preserve"> </w:t>
      </w:r>
      <w:r w:rsidR="00BF0431" w:rsidRPr="009A1EA7">
        <w:rPr>
          <w:rFonts w:asciiTheme="minorHAnsi" w:hAnsiTheme="minorHAnsi"/>
        </w:rPr>
        <w:t xml:space="preserve">Surely, the Heavenly Father greaves as He looks upon His broken humanity.  I wonder how much we resemble the </w:t>
      </w:r>
      <w:r w:rsidR="00BB7B39">
        <w:rPr>
          <w:rFonts w:asciiTheme="minorHAnsi" w:hAnsiTheme="minorHAnsi"/>
        </w:rPr>
        <w:t>w</w:t>
      </w:r>
      <w:r w:rsidR="00BF0431" w:rsidRPr="009A1EA7">
        <w:rPr>
          <w:rFonts w:asciiTheme="minorHAnsi" w:hAnsiTheme="minorHAnsi"/>
        </w:rPr>
        <w:t xml:space="preserve">orld in the days before the flood.   </w:t>
      </w:r>
    </w:p>
    <w:p w14:paraId="4F74F34F" w14:textId="77777777" w:rsidR="00A3004A" w:rsidRDefault="0025399B" w:rsidP="0025399B">
      <w:pPr>
        <w:ind w:firstLine="720"/>
        <w:jc w:val="both"/>
        <w:rPr>
          <w:sz w:val="24"/>
          <w:szCs w:val="24"/>
        </w:rPr>
      </w:pPr>
      <w:r>
        <w:rPr>
          <w:sz w:val="24"/>
          <w:szCs w:val="24"/>
        </w:rPr>
        <w:t>U</w:t>
      </w:r>
      <w:r w:rsidRPr="00F07961">
        <w:rPr>
          <w:sz w:val="24"/>
          <w:szCs w:val="24"/>
        </w:rPr>
        <w:t xml:space="preserve">ntil we are placed </w:t>
      </w:r>
      <w:r w:rsidRPr="00F07961">
        <w:rPr>
          <w:b/>
          <w:i/>
          <w:sz w:val="24"/>
          <w:szCs w:val="24"/>
        </w:rPr>
        <w:t>in</w:t>
      </w:r>
      <w:r>
        <w:rPr>
          <w:sz w:val="24"/>
          <w:szCs w:val="24"/>
        </w:rPr>
        <w:t>-</w:t>
      </w:r>
      <w:r w:rsidRPr="00F07961">
        <w:rPr>
          <w:b/>
          <w:i/>
          <w:sz w:val="24"/>
          <w:szCs w:val="24"/>
        </w:rPr>
        <w:t>Christ</w:t>
      </w:r>
      <w:r>
        <w:rPr>
          <w:sz w:val="24"/>
          <w:szCs w:val="24"/>
        </w:rPr>
        <w:t>, w</w:t>
      </w:r>
      <w:r w:rsidR="00BF0431" w:rsidRPr="00F07961">
        <w:rPr>
          <w:sz w:val="24"/>
          <w:szCs w:val="24"/>
        </w:rPr>
        <w:t>e are like defenseless sheep against the scheme</w:t>
      </w:r>
      <w:r>
        <w:rPr>
          <w:sz w:val="24"/>
          <w:szCs w:val="24"/>
        </w:rPr>
        <w:t xml:space="preserve">s of the evil-one. </w:t>
      </w:r>
      <w:r w:rsidR="00BF0431" w:rsidRPr="00F07961">
        <w:rPr>
          <w:sz w:val="24"/>
          <w:szCs w:val="24"/>
        </w:rPr>
        <w:t>How have you personally been affected by Satan’s distortion of God’s plan for marriage and family?  My life has greatly been affected.  I am the product of a broken home.  My husband Art and I began our marriage separated from God who holds everything together</w:t>
      </w:r>
      <w:r>
        <w:rPr>
          <w:sz w:val="24"/>
          <w:szCs w:val="24"/>
        </w:rPr>
        <w:t xml:space="preserve">. Therefore we </w:t>
      </w:r>
      <w:r w:rsidR="00BF0431" w:rsidRPr="00F07961">
        <w:rPr>
          <w:sz w:val="24"/>
          <w:szCs w:val="24"/>
        </w:rPr>
        <w:t>know from personal experience,</w:t>
      </w:r>
      <w:r>
        <w:rPr>
          <w:sz w:val="24"/>
          <w:szCs w:val="24"/>
        </w:rPr>
        <w:t xml:space="preserve"> that </w:t>
      </w:r>
      <w:r w:rsidR="00BF0431" w:rsidRPr="00F07961">
        <w:rPr>
          <w:sz w:val="24"/>
          <w:szCs w:val="24"/>
        </w:rPr>
        <w:t xml:space="preserve">without Him everything comes apart. </w:t>
      </w:r>
      <w:r>
        <w:rPr>
          <w:sz w:val="24"/>
          <w:szCs w:val="24"/>
        </w:rPr>
        <w:t>Most of us don’t</w:t>
      </w:r>
      <w:r w:rsidR="00BF0431" w:rsidRPr="00F07961">
        <w:rPr>
          <w:sz w:val="24"/>
          <w:szCs w:val="24"/>
        </w:rPr>
        <w:t xml:space="preserve"> we even realize </w:t>
      </w:r>
      <w:r w:rsidR="0090409F">
        <w:rPr>
          <w:sz w:val="24"/>
          <w:szCs w:val="24"/>
        </w:rPr>
        <w:t>Satan’s</w:t>
      </w:r>
      <w:r w:rsidR="00BF0431" w:rsidRPr="00F07961">
        <w:rPr>
          <w:sz w:val="24"/>
          <w:szCs w:val="24"/>
        </w:rPr>
        <w:t xml:space="preserve"> </w:t>
      </w:r>
      <w:r w:rsidR="0090409F">
        <w:rPr>
          <w:sz w:val="24"/>
          <w:szCs w:val="24"/>
        </w:rPr>
        <w:t>diabolical plans to destroy our homes, and in doing so, thwart God’s establishment.</w:t>
      </w:r>
      <w:r w:rsidR="00CC7AC6">
        <w:rPr>
          <w:sz w:val="24"/>
          <w:szCs w:val="24"/>
        </w:rPr>
        <w:t xml:space="preserve"> I am sure of this: very few of us who are transferred from the kingdom of darkness into the kingdom of light, have been equipped with the arm</w:t>
      </w:r>
      <w:r w:rsidR="00C16E2B">
        <w:rPr>
          <w:sz w:val="24"/>
          <w:szCs w:val="24"/>
        </w:rPr>
        <w:t>o</w:t>
      </w:r>
      <w:r w:rsidR="00CC7AC6">
        <w:rPr>
          <w:sz w:val="24"/>
          <w:szCs w:val="24"/>
        </w:rPr>
        <w:t>r to defend ourselves</w:t>
      </w:r>
      <w:r w:rsidR="00C00D4B">
        <w:rPr>
          <w:sz w:val="24"/>
          <w:szCs w:val="24"/>
        </w:rPr>
        <w:t xml:space="preserve">! I </w:t>
      </w:r>
      <w:r w:rsidR="00EA676E">
        <w:rPr>
          <w:sz w:val="24"/>
          <w:szCs w:val="24"/>
        </w:rPr>
        <w:t>sure</w:t>
      </w:r>
      <w:r w:rsidR="00C00D4B">
        <w:rPr>
          <w:sz w:val="24"/>
          <w:szCs w:val="24"/>
        </w:rPr>
        <w:t xml:space="preserve"> </w:t>
      </w:r>
      <w:r w:rsidR="00EA676E">
        <w:rPr>
          <w:sz w:val="24"/>
          <w:szCs w:val="24"/>
        </w:rPr>
        <w:t>wasn’t</w:t>
      </w:r>
      <w:r w:rsidR="007A1329">
        <w:rPr>
          <w:sz w:val="24"/>
          <w:szCs w:val="24"/>
        </w:rPr>
        <w:t>. Th</w:t>
      </w:r>
      <w:r w:rsidR="00C00D4B">
        <w:rPr>
          <w:sz w:val="24"/>
          <w:szCs w:val="24"/>
        </w:rPr>
        <w:t xml:space="preserve">is </w:t>
      </w:r>
      <w:r w:rsidR="008F6301">
        <w:rPr>
          <w:sz w:val="24"/>
          <w:szCs w:val="24"/>
        </w:rPr>
        <w:t xml:space="preserve">is the </w:t>
      </w:r>
      <w:r w:rsidR="00C00D4B">
        <w:rPr>
          <w:sz w:val="24"/>
          <w:szCs w:val="24"/>
        </w:rPr>
        <w:t>reason I have written a study on the book of Ephesians that ends with a lesson titled “Woman of God Prepared for Battle”.</w:t>
      </w:r>
    </w:p>
    <w:p w14:paraId="54A70E2A" w14:textId="77777777" w:rsidR="009A5262" w:rsidRDefault="00F92A12" w:rsidP="005352C4">
      <w:pPr>
        <w:ind w:firstLine="720"/>
        <w:jc w:val="both"/>
        <w:rPr>
          <w:sz w:val="24"/>
          <w:szCs w:val="24"/>
        </w:rPr>
      </w:pPr>
      <w:r>
        <w:rPr>
          <w:sz w:val="24"/>
          <w:szCs w:val="24"/>
        </w:rPr>
        <w:t>This may sound strange for someone who owned a bridal business</w:t>
      </w:r>
      <w:r w:rsidR="00EE5F7A">
        <w:rPr>
          <w:sz w:val="24"/>
          <w:szCs w:val="24"/>
        </w:rPr>
        <w:t xml:space="preserve"> </w:t>
      </w:r>
      <w:r w:rsidR="00DD770C">
        <w:rPr>
          <w:sz w:val="24"/>
          <w:szCs w:val="24"/>
        </w:rPr>
        <w:t>and would</w:t>
      </w:r>
      <w:r w:rsidR="00736C86">
        <w:rPr>
          <w:sz w:val="24"/>
          <w:szCs w:val="24"/>
        </w:rPr>
        <w:t xml:space="preserve"> </w:t>
      </w:r>
      <w:r w:rsidR="00EE5F7A">
        <w:rPr>
          <w:sz w:val="24"/>
          <w:szCs w:val="24"/>
        </w:rPr>
        <w:t>write a book called “Pearls for My Wedding Dress”</w:t>
      </w:r>
      <w:r w:rsidR="00387316">
        <w:rPr>
          <w:sz w:val="24"/>
          <w:szCs w:val="24"/>
        </w:rPr>
        <w:t>,</w:t>
      </w:r>
      <w:r>
        <w:rPr>
          <w:sz w:val="24"/>
          <w:szCs w:val="24"/>
        </w:rPr>
        <w:t xml:space="preserve"> but I have never thought of myself as a romantic.</w:t>
      </w:r>
      <w:r w:rsidR="00475D57">
        <w:rPr>
          <w:sz w:val="24"/>
          <w:szCs w:val="24"/>
        </w:rPr>
        <w:t xml:space="preserve"> My mother has always been an avid reader</w:t>
      </w:r>
      <w:r w:rsidR="00C44912">
        <w:rPr>
          <w:sz w:val="24"/>
          <w:szCs w:val="24"/>
        </w:rPr>
        <w:t>.</w:t>
      </w:r>
      <w:r w:rsidR="007A1329">
        <w:rPr>
          <w:sz w:val="24"/>
          <w:szCs w:val="24"/>
        </w:rPr>
        <w:t xml:space="preserve"> </w:t>
      </w:r>
      <w:r w:rsidR="00475D57">
        <w:rPr>
          <w:sz w:val="24"/>
          <w:szCs w:val="24"/>
        </w:rPr>
        <w:t xml:space="preserve">I remember her stacks and stacks of romance novels. I am sure </w:t>
      </w:r>
      <w:r w:rsidR="00AA303E">
        <w:rPr>
          <w:sz w:val="24"/>
          <w:szCs w:val="24"/>
        </w:rPr>
        <w:t>my Mamma found these books</w:t>
      </w:r>
      <w:r w:rsidR="00C44912">
        <w:rPr>
          <w:sz w:val="24"/>
          <w:szCs w:val="24"/>
        </w:rPr>
        <w:t>,</w:t>
      </w:r>
      <w:r w:rsidR="00AA303E">
        <w:rPr>
          <w:sz w:val="24"/>
          <w:szCs w:val="24"/>
        </w:rPr>
        <w:t xml:space="preserve"> a place to</w:t>
      </w:r>
      <w:r w:rsidR="00475D57">
        <w:rPr>
          <w:sz w:val="24"/>
          <w:szCs w:val="24"/>
        </w:rPr>
        <w:t xml:space="preserve"> escape</w:t>
      </w:r>
      <w:r w:rsidR="00AA303E">
        <w:rPr>
          <w:sz w:val="24"/>
          <w:szCs w:val="24"/>
        </w:rPr>
        <w:t>, and forget about her marriage</w:t>
      </w:r>
      <w:r w:rsidR="00475D57">
        <w:rPr>
          <w:sz w:val="24"/>
          <w:szCs w:val="24"/>
        </w:rPr>
        <w:t xml:space="preserve">. </w:t>
      </w:r>
      <w:r w:rsidR="00AA303E">
        <w:rPr>
          <w:sz w:val="24"/>
          <w:szCs w:val="24"/>
        </w:rPr>
        <w:t xml:space="preserve"> </w:t>
      </w:r>
      <w:r w:rsidR="00DF79D0">
        <w:rPr>
          <w:sz w:val="24"/>
          <w:szCs w:val="24"/>
        </w:rPr>
        <w:t xml:space="preserve">For me, </w:t>
      </w:r>
      <w:r w:rsidR="00AA303E">
        <w:rPr>
          <w:sz w:val="24"/>
          <w:szCs w:val="24"/>
        </w:rPr>
        <w:t>I found my escape in working long hours dressing brides for their wedding day</w:t>
      </w:r>
      <w:r w:rsidR="00DF79D0">
        <w:rPr>
          <w:sz w:val="24"/>
          <w:szCs w:val="24"/>
        </w:rPr>
        <w:t>,</w:t>
      </w:r>
      <w:r w:rsidR="00756AB3">
        <w:rPr>
          <w:sz w:val="24"/>
          <w:szCs w:val="24"/>
        </w:rPr>
        <w:t xml:space="preserve"> </w:t>
      </w:r>
      <w:r w:rsidR="00DF79D0">
        <w:rPr>
          <w:sz w:val="24"/>
          <w:szCs w:val="24"/>
        </w:rPr>
        <w:t>that is</w:t>
      </w:r>
      <w:r w:rsidR="00F05009">
        <w:rPr>
          <w:sz w:val="24"/>
          <w:szCs w:val="24"/>
        </w:rPr>
        <w:t>,</w:t>
      </w:r>
      <w:r w:rsidR="00DF79D0">
        <w:rPr>
          <w:sz w:val="24"/>
          <w:szCs w:val="24"/>
        </w:rPr>
        <w:t xml:space="preserve"> </w:t>
      </w:r>
      <w:r w:rsidR="00EE5F7A">
        <w:rPr>
          <w:sz w:val="24"/>
          <w:szCs w:val="24"/>
        </w:rPr>
        <w:t>until I was found by the Lord</w:t>
      </w:r>
      <w:r w:rsidR="00EB120C">
        <w:rPr>
          <w:sz w:val="24"/>
          <w:szCs w:val="24"/>
        </w:rPr>
        <w:t xml:space="preserve">. </w:t>
      </w:r>
    </w:p>
    <w:p w14:paraId="27D753C0" w14:textId="77777777" w:rsidR="005A1B22" w:rsidRDefault="00AA303E" w:rsidP="005A1B22">
      <w:pPr>
        <w:ind w:firstLine="720"/>
        <w:jc w:val="both"/>
        <w:rPr>
          <w:sz w:val="24"/>
          <w:szCs w:val="24"/>
        </w:rPr>
      </w:pPr>
      <w:r>
        <w:rPr>
          <w:sz w:val="24"/>
          <w:szCs w:val="24"/>
        </w:rPr>
        <w:t xml:space="preserve"> In the seven years I owned </w:t>
      </w:r>
      <w:r w:rsidR="00BF720E">
        <w:rPr>
          <w:sz w:val="24"/>
          <w:szCs w:val="24"/>
        </w:rPr>
        <w:t>the bridal</w:t>
      </w:r>
      <w:r w:rsidR="00EE5F7A">
        <w:rPr>
          <w:sz w:val="24"/>
          <w:szCs w:val="24"/>
        </w:rPr>
        <w:t xml:space="preserve"> </w:t>
      </w:r>
      <w:r>
        <w:rPr>
          <w:sz w:val="24"/>
          <w:szCs w:val="24"/>
        </w:rPr>
        <w:t>business</w:t>
      </w:r>
      <w:r w:rsidR="00BF720E">
        <w:rPr>
          <w:sz w:val="24"/>
          <w:szCs w:val="24"/>
        </w:rPr>
        <w:t>,</w:t>
      </w:r>
      <w:r>
        <w:rPr>
          <w:sz w:val="24"/>
          <w:szCs w:val="24"/>
        </w:rPr>
        <w:t xml:space="preserve"> I had </w:t>
      </w:r>
      <w:r w:rsidR="00003958">
        <w:rPr>
          <w:sz w:val="24"/>
          <w:szCs w:val="24"/>
        </w:rPr>
        <w:t xml:space="preserve">several </w:t>
      </w:r>
      <w:r w:rsidR="00BF720E">
        <w:rPr>
          <w:sz w:val="24"/>
          <w:szCs w:val="24"/>
        </w:rPr>
        <w:t>repeat customers</w:t>
      </w:r>
      <w:r w:rsidR="00003958">
        <w:rPr>
          <w:sz w:val="24"/>
          <w:szCs w:val="24"/>
        </w:rPr>
        <w:t>. If we</w:t>
      </w:r>
      <w:r>
        <w:rPr>
          <w:sz w:val="24"/>
          <w:szCs w:val="24"/>
        </w:rPr>
        <w:t xml:space="preserve"> put as much </w:t>
      </w:r>
      <w:r w:rsidR="00003958">
        <w:rPr>
          <w:sz w:val="24"/>
          <w:szCs w:val="24"/>
        </w:rPr>
        <w:t>emphasis</w:t>
      </w:r>
      <w:r>
        <w:rPr>
          <w:sz w:val="24"/>
          <w:szCs w:val="24"/>
        </w:rPr>
        <w:t xml:space="preserve"> on who we </w:t>
      </w:r>
      <w:r w:rsidR="00003958">
        <w:rPr>
          <w:sz w:val="24"/>
          <w:szCs w:val="24"/>
        </w:rPr>
        <w:t>married as we do</w:t>
      </w:r>
      <w:r>
        <w:rPr>
          <w:sz w:val="24"/>
          <w:szCs w:val="24"/>
        </w:rPr>
        <w:t xml:space="preserve"> the </w:t>
      </w:r>
      <w:r w:rsidR="00003958">
        <w:rPr>
          <w:sz w:val="24"/>
          <w:szCs w:val="24"/>
        </w:rPr>
        <w:t>one day event maybe</w:t>
      </w:r>
      <w:r>
        <w:rPr>
          <w:sz w:val="24"/>
          <w:szCs w:val="24"/>
        </w:rPr>
        <w:t xml:space="preserve"> </w:t>
      </w:r>
      <w:r w:rsidR="00003958">
        <w:rPr>
          <w:sz w:val="24"/>
          <w:szCs w:val="24"/>
        </w:rPr>
        <w:t xml:space="preserve">the divorce rates would </w:t>
      </w:r>
      <w:r w:rsidR="00003958" w:rsidRPr="007A1329">
        <w:rPr>
          <w:sz w:val="24"/>
          <w:szCs w:val="24"/>
        </w:rPr>
        <w:t>not</w:t>
      </w:r>
      <w:r w:rsidR="00003958">
        <w:rPr>
          <w:sz w:val="24"/>
          <w:szCs w:val="24"/>
        </w:rPr>
        <w:t xml:space="preserve"> be so high. </w:t>
      </w:r>
      <w:r w:rsidR="005A1B22" w:rsidRPr="00F07961">
        <w:rPr>
          <w:sz w:val="24"/>
          <w:szCs w:val="24"/>
        </w:rPr>
        <w:t xml:space="preserve">Even in the Church, divorce is as common among professing believers as in the lost world who don’t know the Lord.  </w:t>
      </w:r>
    </w:p>
    <w:p w14:paraId="0AB4B536" w14:textId="77777777" w:rsidR="00332AEB" w:rsidRDefault="00003958" w:rsidP="005352C4">
      <w:pPr>
        <w:ind w:firstLine="720"/>
        <w:jc w:val="both"/>
        <w:rPr>
          <w:sz w:val="24"/>
          <w:szCs w:val="24"/>
        </w:rPr>
      </w:pPr>
      <w:r>
        <w:rPr>
          <w:sz w:val="24"/>
          <w:szCs w:val="24"/>
        </w:rPr>
        <w:t xml:space="preserve">I am a poster child of what not to </w:t>
      </w:r>
      <w:r w:rsidR="007D04E9">
        <w:rPr>
          <w:sz w:val="24"/>
          <w:szCs w:val="24"/>
        </w:rPr>
        <w:t>do in</w:t>
      </w:r>
      <w:r>
        <w:rPr>
          <w:sz w:val="24"/>
          <w:szCs w:val="24"/>
        </w:rPr>
        <w:t xml:space="preserve"> marriage</w:t>
      </w:r>
      <w:r w:rsidR="005B2D4E">
        <w:rPr>
          <w:sz w:val="24"/>
          <w:szCs w:val="24"/>
        </w:rPr>
        <w:t>,</w:t>
      </w:r>
      <w:r>
        <w:rPr>
          <w:sz w:val="24"/>
          <w:szCs w:val="24"/>
        </w:rPr>
        <w:t xml:space="preserve"> but I have </w:t>
      </w:r>
      <w:r w:rsidR="007D04E9">
        <w:rPr>
          <w:sz w:val="24"/>
          <w:szCs w:val="24"/>
        </w:rPr>
        <w:t>learned</w:t>
      </w:r>
      <w:r>
        <w:rPr>
          <w:sz w:val="24"/>
          <w:szCs w:val="24"/>
        </w:rPr>
        <w:t xml:space="preserve"> a few things </w:t>
      </w:r>
      <w:r w:rsidR="00BF720E">
        <w:rPr>
          <w:sz w:val="24"/>
          <w:szCs w:val="24"/>
        </w:rPr>
        <w:t xml:space="preserve">alone the way. </w:t>
      </w:r>
      <w:r w:rsidR="00603BC6">
        <w:rPr>
          <w:sz w:val="24"/>
          <w:szCs w:val="24"/>
        </w:rPr>
        <w:t xml:space="preserve">Number one: </w:t>
      </w:r>
      <w:r w:rsidR="005B2D4E">
        <w:rPr>
          <w:sz w:val="24"/>
          <w:szCs w:val="24"/>
        </w:rPr>
        <w:t>w</w:t>
      </w:r>
      <w:r w:rsidR="00603BC6">
        <w:rPr>
          <w:sz w:val="24"/>
          <w:szCs w:val="24"/>
        </w:rPr>
        <w:t>e</w:t>
      </w:r>
      <w:r w:rsidR="007D04E9">
        <w:rPr>
          <w:sz w:val="24"/>
          <w:szCs w:val="24"/>
        </w:rPr>
        <w:t xml:space="preserve"> can</w:t>
      </w:r>
      <w:r w:rsidR="00603BC6">
        <w:rPr>
          <w:sz w:val="24"/>
          <w:szCs w:val="24"/>
        </w:rPr>
        <w:t>not</w:t>
      </w:r>
      <w:r w:rsidR="007D04E9">
        <w:rPr>
          <w:sz w:val="24"/>
          <w:szCs w:val="24"/>
        </w:rPr>
        <w:t xml:space="preserve"> give love if </w:t>
      </w:r>
      <w:r w:rsidR="0061262F">
        <w:rPr>
          <w:sz w:val="24"/>
          <w:szCs w:val="24"/>
        </w:rPr>
        <w:t>we</w:t>
      </w:r>
      <w:r w:rsidR="007D04E9">
        <w:rPr>
          <w:sz w:val="24"/>
          <w:szCs w:val="24"/>
        </w:rPr>
        <w:t xml:space="preserve"> have not received it. Number two:  </w:t>
      </w:r>
      <w:r w:rsidR="007D04E9" w:rsidRPr="005B2D4E">
        <w:rPr>
          <w:b/>
          <w:i/>
          <w:sz w:val="24"/>
          <w:szCs w:val="24"/>
        </w:rPr>
        <w:t>Jesus</w:t>
      </w:r>
      <w:r w:rsidR="007D04E9">
        <w:rPr>
          <w:sz w:val="24"/>
          <w:szCs w:val="24"/>
        </w:rPr>
        <w:t xml:space="preserve"> </w:t>
      </w:r>
      <w:r w:rsidR="007D04E9" w:rsidRPr="005B2D4E">
        <w:rPr>
          <w:b/>
          <w:i/>
          <w:sz w:val="24"/>
          <w:szCs w:val="24"/>
        </w:rPr>
        <w:t>is</w:t>
      </w:r>
      <w:r w:rsidR="007D04E9">
        <w:rPr>
          <w:sz w:val="24"/>
          <w:szCs w:val="24"/>
        </w:rPr>
        <w:t xml:space="preserve"> </w:t>
      </w:r>
      <w:r w:rsidR="005B2D4E">
        <w:rPr>
          <w:b/>
          <w:i/>
          <w:sz w:val="24"/>
          <w:szCs w:val="24"/>
        </w:rPr>
        <w:t>love,</w:t>
      </w:r>
      <w:r w:rsidR="007D04E9">
        <w:rPr>
          <w:sz w:val="24"/>
          <w:szCs w:val="24"/>
        </w:rPr>
        <w:t xml:space="preserve"> and </w:t>
      </w:r>
      <w:r w:rsidR="00BF720E">
        <w:rPr>
          <w:sz w:val="24"/>
          <w:szCs w:val="24"/>
        </w:rPr>
        <w:t>we will</w:t>
      </w:r>
      <w:r w:rsidR="007D04E9">
        <w:rPr>
          <w:sz w:val="24"/>
          <w:szCs w:val="24"/>
        </w:rPr>
        <w:t xml:space="preserve"> never </w:t>
      </w:r>
      <w:r w:rsidR="004578A4">
        <w:rPr>
          <w:sz w:val="24"/>
          <w:szCs w:val="24"/>
        </w:rPr>
        <w:t>know</w:t>
      </w:r>
      <w:r w:rsidR="007D04E9">
        <w:rPr>
          <w:sz w:val="24"/>
          <w:szCs w:val="24"/>
        </w:rPr>
        <w:t xml:space="preserve"> love until </w:t>
      </w:r>
      <w:r w:rsidR="007A1329">
        <w:rPr>
          <w:sz w:val="24"/>
          <w:szCs w:val="24"/>
        </w:rPr>
        <w:t>we receive Him as Lord and Savior</w:t>
      </w:r>
      <w:r w:rsidR="007D04E9">
        <w:rPr>
          <w:sz w:val="24"/>
          <w:szCs w:val="24"/>
        </w:rPr>
        <w:t xml:space="preserve">. </w:t>
      </w:r>
      <w:r w:rsidR="00AA303E">
        <w:rPr>
          <w:sz w:val="24"/>
          <w:szCs w:val="24"/>
        </w:rPr>
        <w:t xml:space="preserve"> </w:t>
      </w:r>
      <w:r w:rsidR="00475D57">
        <w:rPr>
          <w:sz w:val="24"/>
          <w:szCs w:val="24"/>
        </w:rPr>
        <w:t>After I was saved</w:t>
      </w:r>
      <w:r w:rsidR="007A1329">
        <w:rPr>
          <w:sz w:val="24"/>
          <w:szCs w:val="24"/>
        </w:rPr>
        <w:t>,</w:t>
      </w:r>
      <w:r w:rsidR="00475D57">
        <w:rPr>
          <w:sz w:val="24"/>
          <w:szCs w:val="24"/>
        </w:rPr>
        <w:t xml:space="preserve"> I had an opportunity to do an interview on our local Christian radio</w:t>
      </w:r>
      <w:r w:rsidR="007D04E9">
        <w:rPr>
          <w:sz w:val="24"/>
          <w:szCs w:val="24"/>
        </w:rPr>
        <w:t xml:space="preserve"> to advertise my bridal business.</w:t>
      </w:r>
      <w:r w:rsidR="00475D57">
        <w:rPr>
          <w:sz w:val="24"/>
          <w:szCs w:val="24"/>
        </w:rPr>
        <w:t xml:space="preserve"> This was my first time to speak on the radio.</w:t>
      </w:r>
      <w:r w:rsidR="007D04E9">
        <w:rPr>
          <w:sz w:val="24"/>
          <w:szCs w:val="24"/>
        </w:rPr>
        <w:t xml:space="preserve"> My </w:t>
      </w:r>
      <w:r w:rsidR="009A5262">
        <w:rPr>
          <w:sz w:val="24"/>
          <w:szCs w:val="24"/>
        </w:rPr>
        <w:t>manager and all her single room</w:t>
      </w:r>
      <w:r w:rsidR="007D04E9">
        <w:rPr>
          <w:sz w:val="24"/>
          <w:szCs w:val="24"/>
        </w:rPr>
        <w:t>mates were listening to the interview</w:t>
      </w:r>
      <w:r w:rsidR="007A1329">
        <w:rPr>
          <w:sz w:val="24"/>
          <w:szCs w:val="24"/>
        </w:rPr>
        <w:t xml:space="preserve">. She later </w:t>
      </w:r>
      <w:r w:rsidR="007D04E9">
        <w:rPr>
          <w:sz w:val="24"/>
          <w:szCs w:val="24"/>
        </w:rPr>
        <w:t>said I made them cry. I really do not remember speaking about my business at all. I only remember speaking</w:t>
      </w:r>
      <w:r w:rsidR="007A1329">
        <w:rPr>
          <w:sz w:val="24"/>
          <w:szCs w:val="24"/>
        </w:rPr>
        <w:t>, from-</w:t>
      </w:r>
      <w:r w:rsidR="007D04E9">
        <w:rPr>
          <w:sz w:val="24"/>
          <w:szCs w:val="24"/>
        </w:rPr>
        <w:t>the</w:t>
      </w:r>
      <w:r w:rsidR="007A1329">
        <w:rPr>
          <w:sz w:val="24"/>
          <w:szCs w:val="24"/>
        </w:rPr>
        <w:t>-</w:t>
      </w:r>
      <w:r w:rsidR="00C44912">
        <w:rPr>
          <w:sz w:val="24"/>
          <w:szCs w:val="24"/>
        </w:rPr>
        <w:t>heart,</w:t>
      </w:r>
      <w:r w:rsidR="007A1329">
        <w:rPr>
          <w:sz w:val="24"/>
          <w:szCs w:val="24"/>
        </w:rPr>
        <w:t xml:space="preserve"> </w:t>
      </w:r>
      <w:r w:rsidR="008F6301">
        <w:rPr>
          <w:sz w:val="24"/>
          <w:szCs w:val="24"/>
        </w:rPr>
        <w:t xml:space="preserve">making </w:t>
      </w:r>
      <w:r w:rsidR="007A1329">
        <w:rPr>
          <w:sz w:val="24"/>
          <w:szCs w:val="24"/>
        </w:rPr>
        <w:t xml:space="preserve">an </w:t>
      </w:r>
      <w:r w:rsidR="007D04E9">
        <w:rPr>
          <w:sz w:val="24"/>
          <w:szCs w:val="24"/>
        </w:rPr>
        <w:t>appeal to Christia</w:t>
      </w:r>
      <w:r w:rsidR="00167CA0">
        <w:rPr>
          <w:sz w:val="24"/>
          <w:szCs w:val="24"/>
        </w:rPr>
        <w:t xml:space="preserve">n women </w:t>
      </w:r>
      <w:r w:rsidR="008F6301">
        <w:rPr>
          <w:sz w:val="24"/>
          <w:szCs w:val="24"/>
        </w:rPr>
        <w:t>to look</w:t>
      </w:r>
      <w:r w:rsidR="00167CA0">
        <w:rPr>
          <w:sz w:val="24"/>
          <w:szCs w:val="24"/>
        </w:rPr>
        <w:t xml:space="preserve"> for a man</w:t>
      </w:r>
      <w:r w:rsidR="007D04E9">
        <w:rPr>
          <w:sz w:val="24"/>
          <w:szCs w:val="24"/>
        </w:rPr>
        <w:t xml:space="preserve"> who truly loved Jesus</w:t>
      </w:r>
      <w:r w:rsidR="007526B6">
        <w:rPr>
          <w:sz w:val="24"/>
          <w:szCs w:val="24"/>
        </w:rPr>
        <w:t>. O</w:t>
      </w:r>
      <w:r w:rsidR="007D04E9">
        <w:rPr>
          <w:sz w:val="24"/>
          <w:szCs w:val="24"/>
        </w:rPr>
        <w:t>nly a man who had received the Lord Jesus could give her true love.</w:t>
      </w:r>
      <w:r w:rsidR="005352C4">
        <w:rPr>
          <w:sz w:val="24"/>
          <w:szCs w:val="24"/>
        </w:rPr>
        <w:t xml:space="preserve"> </w:t>
      </w:r>
      <w:r w:rsidR="00D70790">
        <w:rPr>
          <w:sz w:val="24"/>
          <w:szCs w:val="24"/>
        </w:rPr>
        <w:t>With that being said,</w:t>
      </w:r>
      <w:r w:rsidR="005C56B2">
        <w:rPr>
          <w:sz w:val="24"/>
          <w:szCs w:val="24"/>
        </w:rPr>
        <w:t xml:space="preserve"> n</w:t>
      </w:r>
      <w:r w:rsidR="00D70790">
        <w:rPr>
          <w:sz w:val="24"/>
          <w:szCs w:val="24"/>
        </w:rPr>
        <w:t>o early relationship was me</w:t>
      </w:r>
      <w:r w:rsidR="005C56B2">
        <w:rPr>
          <w:sz w:val="24"/>
          <w:szCs w:val="24"/>
        </w:rPr>
        <w:t>a</w:t>
      </w:r>
      <w:r w:rsidR="00D70790">
        <w:rPr>
          <w:sz w:val="24"/>
          <w:szCs w:val="24"/>
        </w:rPr>
        <w:t>nt to fell the God sized void in the human so</w:t>
      </w:r>
      <w:r w:rsidR="005C56B2">
        <w:rPr>
          <w:sz w:val="24"/>
          <w:szCs w:val="24"/>
        </w:rPr>
        <w:t>u</w:t>
      </w:r>
      <w:r w:rsidR="00D70790">
        <w:rPr>
          <w:sz w:val="24"/>
          <w:szCs w:val="24"/>
        </w:rPr>
        <w:t>l. At best</w:t>
      </w:r>
      <w:r w:rsidR="005C56B2">
        <w:rPr>
          <w:sz w:val="24"/>
          <w:szCs w:val="24"/>
        </w:rPr>
        <w:t>, even</w:t>
      </w:r>
      <w:r w:rsidR="00D70790">
        <w:rPr>
          <w:sz w:val="24"/>
          <w:szCs w:val="24"/>
        </w:rPr>
        <w:t xml:space="preserve"> a wonderful marriage can only be but a shadow of </w:t>
      </w:r>
      <w:r w:rsidR="005C56B2">
        <w:rPr>
          <w:sz w:val="24"/>
          <w:szCs w:val="24"/>
        </w:rPr>
        <w:t>the genuine article… God’s matchless, unfailing love!</w:t>
      </w:r>
    </w:p>
    <w:p w14:paraId="51987E88" w14:textId="77777777" w:rsidR="007A1329" w:rsidRDefault="00332AEB" w:rsidP="005352C4">
      <w:pPr>
        <w:ind w:firstLine="720"/>
        <w:jc w:val="both"/>
        <w:rPr>
          <w:sz w:val="24"/>
          <w:szCs w:val="24"/>
        </w:rPr>
      </w:pPr>
      <w:r>
        <w:rPr>
          <w:sz w:val="24"/>
          <w:szCs w:val="24"/>
        </w:rPr>
        <w:t xml:space="preserve">In her book, Fiery Darts, Janet Warren Lane has two chapters devoted to this subject. </w:t>
      </w:r>
      <w:r w:rsidR="002C7487">
        <w:rPr>
          <w:sz w:val="24"/>
          <w:szCs w:val="24"/>
        </w:rPr>
        <w:t xml:space="preserve">“We could do nothing better to Prepare us to live life and love others, especially a future spouse successfully, by studying and applying the truths about love from the book written by the author of love! If we could get grounded in understanding true love because we have spent extended time in learning about true love from the source of true love, God, then we would enter relationships as a whole, healthy, and complete individual. We would handle problems we encounter in those relationships from a healthier perspective. Having been taught to recognize genuine love we would avoid relationships that offered anything less.” </w:t>
      </w:r>
    </w:p>
    <w:p w14:paraId="623AFDCC" w14:textId="77777777" w:rsidR="005352C4" w:rsidRDefault="002173D8" w:rsidP="007A1329">
      <w:pPr>
        <w:ind w:firstLine="720"/>
        <w:jc w:val="both"/>
        <w:rPr>
          <w:sz w:val="24"/>
          <w:szCs w:val="24"/>
        </w:rPr>
      </w:pPr>
      <w:r>
        <w:rPr>
          <w:sz w:val="24"/>
          <w:szCs w:val="24"/>
        </w:rPr>
        <w:t>Oh how I wish Art and I had known Jesus before we</w:t>
      </w:r>
      <w:r w:rsidR="00C66C31">
        <w:rPr>
          <w:sz w:val="24"/>
          <w:szCs w:val="24"/>
        </w:rPr>
        <w:t xml:space="preserve"> met and married!</w:t>
      </w:r>
      <w:r w:rsidR="007A1329">
        <w:rPr>
          <w:sz w:val="24"/>
          <w:szCs w:val="24"/>
        </w:rPr>
        <w:t xml:space="preserve"> </w:t>
      </w:r>
      <w:r w:rsidR="005352C4">
        <w:rPr>
          <w:sz w:val="24"/>
          <w:szCs w:val="24"/>
        </w:rPr>
        <w:t>T</w:t>
      </w:r>
      <w:r w:rsidR="005352C4" w:rsidRPr="003D4E88">
        <w:rPr>
          <w:sz w:val="24"/>
          <w:szCs w:val="24"/>
        </w:rPr>
        <w:t>he only love</w:t>
      </w:r>
      <w:r w:rsidR="00F025DB">
        <w:rPr>
          <w:sz w:val="24"/>
          <w:szCs w:val="24"/>
        </w:rPr>
        <w:t xml:space="preserve"> we   had to offer </w:t>
      </w:r>
      <w:r w:rsidR="00172992">
        <w:rPr>
          <w:sz w:val="24"/>
          <w:szCs w:val="24"/>
        </w:rPr>
        <w:t xml:space="preserve">to one another </w:t>
      </w:r>
      <w:r w:rsidR="00F025DB">
        <w:rPr>
          <w:sz w:val="24"/>
          <w:szCs w:val="24"/>
        </w:rPr>
        <w:t>was</w:t>
      </w:r>
      <w:r w:rsidR="005352C4" w:rsidRPr="003D4E88">
        <w:rPr>
          <w:sz w:val="24"/>
          <w:szCs w:val="24"/>
        </w:rPr>
        <w:t xml:space="preserve"> a f</w:t>
      </w:r>
      <w:r w:rsidR="007A1329">
        <w:rPr>
          <w:sz w:val="24"/>
          <w:szCs w:val="24"/>
        </w:rPr>
        <w:t>alse love with strings attached. W</w:t>
      </w:r>
      <w:r w:rsidR="005352C4" w:rsidRPr="003D4E88">
        <w:rPr>
          <w:sz w:val="24"/>
          <w:szCs w:val="24"/>
        </w:rPr>
        <w:t xml:space="preserve">hen the conditions of the attachments </w:t>
      </w:r>
      <w:r w:rsidR="00F025DB">
        <w:rPr>
          <w:sz w:val="24"/>
          <w:szCs w:val="24"/>
        </w:rPr>
        <w:t>were not met, the relationship broke</w:t>
      </w:r>
      <w:r w:rsidR="005352C4" w:rsidRPr="003D4E88">
        <w:rPr>
          <w:sz w:val="24"/>
          <w:szCs w:val="24"/>
        </w:rPr>
        <w:t xml:space="preserve"> like </w:t>
      </w:r>
      <w:r w:rsidR="00A65B05">
        <w:rPr>
          <w:sz w:val="24"/>
          <w:szCs w:val="24"/>
        </w:rPr>
        <w:t xml:space="preserve">a </w:t>
      </w:r>
      <w:r w:rsidR="005352C4" w:rsidRPr="003D4E88">
        <w:rPr>
          <w:sz w:val="24"/>
          <w:szCs w:val="24"/>
        </w:rPr>
        <w:t xml:space="preserve">weak thread. Unlike this world’s weak strings of so called love, God’s huge heart of love for his people is beautifully described in Hosea </w:t>
      </w:r>
      <w:r w:rsidR="00BF720E">
        <w:rPr>
          <w:sz w:val="24"/>
          <w:szCs w:val="24"/>
        </w:rPr>
        <w:t>eleven</w:t>
      </w:r>
      <w:r w:rsidR="005352C4" w:rsidRPr="003D4E88">
        <w:rPr>
          <w:sz w:val="24"/>
          <w:szCs w:val="24"/>
        </w:rPr>
        <w:t xml:space="preserve">. </w:t>
      </w:r>
    </w:p>
    <w:p w14:paraId="0C276583" w14:textId="77777777" w:rsidR="00D70790" w:rsidRPr="00D70790" w:rsidRDefault="00D70790" w:rsidP="00D70790">
      <w:pPr>
        <w:jc w:val="center"/>
        <w:rPr>
          <w:b/>
          <w:i/>
          <w:sz w:val="24"/>
          <w:szCs w:val="24"/>
        </w:rPr>
      </w:pPr>
      <w:r w:rsidRPr="00D70790">
        <w:rPr>
          <w:b/>
          <w:i/>
          <w:sz w:val="24"/>
          <w:szCs w:val="24"/>
        </w:rPr>
        <w:t>Hosea 11:4,8b</w:t>
      </w:r>
    </w:p>
    <w:p w14:paraId="5E6E035E" w14:textId="77777777" w:rsidR="005352C4" w:rsidRDefault="005352C4" w:rsidP="00D70790">
      <w:pPr>
        <w:jc w:val="center"/>
        <w:rPr>
          <w:b/>
          <w:i/>
          <w:sz w:val="24"/>
          <w:szCs w:val="24"/>
        </w:rPr>
      </w:pPr>
      <w:r w:rsidRPr="00D70790">
        <w:rPr>
          <w:b/>
          <w:i/>
          <w:sz w:val="24"/>
          <w:szCs w:val="24"/>
        </w:rPr>
        <w:t>I led them with cords of human kindness, with ties of love; I lifted the yoke from their neck and bent down to feed them”. 8b “My heart is chained within me; all my compassion is aroused.</w:t>
      </w:r>
    </w:p>
    <w:p w14:paraId="3D841081" w14:textId="77777777" w:rsidR="002F2A72" w:rsidRDefault="002F2A72" w:rsidP="002F2A72">
      <w:pPr>
        <w:ind w:firstLine="720"/>
        <w:jc w:val="both"/>
        <w:rPr>
          <w:sz w:val="24"/>
          <w:szCs w:val="24"/>
        </w:rPr>
      </w:pPr>
      <w:r w:rsidRPr="003D4E88">
        <w:rPr>
          <w:sz w:val="24"/>
          <w:szCs w:val="24"/>
        </w:rPr>
        <w:t xml:space="preserve">I gave Allie this advice before she married Justin: as wonderful as he is, he will never be her Jesus. </w:t>
      </w:r>
      <w:r>
        <w:rPr>
          <w:sz w:val="24"/>
          <w:szCs w:val="24"/>
        </w:rPr>
        <w:t>No one can fill His shoes!</w:t>
      </w:r>
      <w:r w:rsidRPr="003D4E88">
        <w:rPr>
          <w:sz w:val="24"/>
          <w:szCs w:val="24"/>
        </w:rPr>
        <w:t xml:space="preserve"> (John 1:1-3, Hebrew 1:1-12, Colossians 1:13-20) I have given Jessica</w:t>
      </w:r>
      <w:r>
        <w:rPr>
          <w:sz w:val="24"/>
          <w:szCs w:val="24"/>
        </w:rPr>
        <w:t>, Ethan’s girlfriend</w:t>
      </w:r>
      <w:r w:rsidRPr="003D4E88">
        <w:rPr>
          <w:sz w:val="24"/>
          <w:szCs w:val="24"/>
        </w:rPr>
        <w:t xml:space="preserve"> the same advice</w:t>
      </w:r>
      <w:r>
        <w:rPr>
          <w:sz w:val="24"/>
          <w:szCs w:val="24"/>
        </w:rPr>
        <w:t>.</w:t>
      </w:r>
      <w:r w:rsidRPr="003D4E88">
        <w:rPr>
          <w:sz w:val="24"/>
          <w:szCs w:val="24"/>
        </w:rPr>
        <w:t xml:space="preserve"> No human relationship </w:t>
      </w:r>
      <w:r w:rsidRPr="00C66C31">
        <w:rPr>
          <w:sz w:val="24"/>
          <w:szCs w:val="24"/>
        </w:rPr>
        <w:t>can</w:t>
      </w:r>
      <w:r w:rsidRPr="003D4E88">
        <w:rPr>
          <w:sz w:val="24"/>
          <w:szCs w:val="24"/>
        </w:rPr>
        <w:t xml:space="preserve"> fill the God shaped hole within us. </w:t>
      </w:r>
    </w:p>
    <w:p w14:paraId="0E79F929" w14:textId="77777777" w:rsidR="00167036" w:rsidRDefault="00FC18FF" w:rsidP="002D4A68">
      <w:pPr>
        <w:ind w:firstLine="720"/>
        <w:jc w:val="both"/>
        <w:rPr>
          <w:sz w:val="24"/>
          <w:szCs w:val="24"/>
        </w:rPr>
      </w:pPr>
      <w:r>
        <w:rPr>
          <w:sz w:val="24"/>
          <w:szCs w:val="24"/>
        </w:rPr>
        <w:t xml:space="preserve"> This is the best advice I could ever give a single woman who desires to be married. Fall in love with Jesus, and the man who God has chosen for you will be draw</w:t>
      </w:r>
      <w:r w:rsidR="00A65B05">
        <w:rPr>
          <w:sz w:val="24"/>
          <w:szCs w:val="24"/>
        </w:rPr>
        <w:t>n</w:t>
      </w:r>
      <w:r>
        <w:rPr>
          <w:sz w:val="24"/>
          <w:szCs w:val="24"/>
        </w:rPr>
        <w:t xml:space="preserve"> to Christ in you. </w:t>
      </w:r>
      <w:r w:rsidR="00F07961">
        <w:rPr>
          <w:sz w:val="24"/>
          <w:szCs w:val="24"/>
        </w:rPr>
        <w:t xml:space="preserve"> </w:t>
      </w:r>
      <w:r>
        <w:rPr>
          <w:sz w:val="24"/>
          <w:szCs w:val="24"/>
        </w:rPr>
        <w:t xml:space="preserve">But, </w:t>
      </w:r>
      <w:r w:rsidR="005352C4">
        <w:rPr>
          <w:sz w:val="24"/>
          <w:szCs w:val="24"/>
        </w:rPr>
        <w:t>i</w:t>
      </w:r>
      <w:r w:rsidR="00167CA0">
        <w:rPr>
          <w:sz w:val="24"/>
          <w:szCs w:val="24"/>
        </w:rPr>
        <w:t xml:space="preserve">f you find yourself unequally yoked </w:t>
      </w:r>
      <w:r w:rsidR="00F07961">
        <w:rPr>
          <w:sz w:val="24"/>
          <w:szCs w:val="24"/>
        </w:rPr>
        <w:t>to a man who is not a believer,</w:t>
      </w:r>
      <w:r w:rsidR="00BF720E">
        <w:rPr>
          <w:sz w:val="24"/>
          <w:szCs w:val="24"/>
        </w:rPr>
        <w:t xml:space="preserve"> get to know Jesus intimately, let Him be your husband. Find a spiritual mother who will teach you how to love this man with the unconditional love of Jesus.</w:t>
      </w:r>
      <w:r w:rsidR="00167CA0">
        <w:rPr>
          <w:sz w:val="24"/>
          <w:szCs w:val="24"/>
        </w:rPr>
        <w:t xml:space="preserve"> Know this for sure</w:t>
      </w:r>
      <w:r w:rsidR="00BF720E">
        <w:rPr>
          <w:sz w:val="24"/>
          <w:szCs w:val="24"/>
        </w:rPr>
        <w:t>:</w:t>
      </w:r>
      <w:r w:rsidR="00167CA0">
        <w:rPr>
          <w:sz w:val="24"/>
          <w:szCs w:val="24"/>
        </w:rPr>
        <w:t xml:space="preserve"> you are not an unloved woman who is married if you are the Bride of Christ! (Isaiah 54:1-17</w:t>
      </w:r>
      <w:r w:rsidR="00321F08">
        <w:rPr>
          <w:sz w:val="24"/>
          <w:szCs w:val="24"/>
        </w:rPr>
        <w:t>; Proverbs 30:23</w:t>
      </w:r>
      <w:r w:rsidR="00167CA0">
        <w:rPr>
          <w:sz w:val="24"/>
          <w:szCs w:val="24"/>
        </w:rPr>
        <w:t xml:space="preserve">) </w:t>
      </w:r>
    </w:p>
    <w:p w14:paraId="78585AA1" w14:textId="77777777" w:rsidR="00C5280F" w:rsidRPr="00C5280F" w:rsidRDefault="00C5280F" w:rsidP="00C5280F">
      <w:pPr>
        <w:jc w:val="center"/>
        <w:rPr>
          <w:b/>
          <w:sz w:val="28"/>
          <w:szCs w:val="28"/>
        </w:rPr>
      </w:pPr>
      <w:r w:rsidRPr="00C5280F">
        <w:rPr>
          <w:b/>
          <w:sz w:val="28"/>
          <w:szCs w:val="28"/>
        </w:rPr>
        <w:t>Eternal Love</w:t>
      </w:r>
    </w:p>
    <w:p w14:paraId="7099D04A" w14:textId="77777777" w:rsidR="002B7CF9" w:rsidRDefault="002B7CF9" w:rsidP="002B7CF9">
      <w:pPr>
        <w:jc w:val="both"/>
        <w:rPr>
          <w:sz w:val="24"/>
          <w:szCs w:val="24"/>
        </w:rPr>
      </w:pPr>
      <w:r>
        <w:rPr>
          <w:sz w:val="24"/>
          <w:szCs w:val="24"/>
        </w:rPr>
        <w:t>British poet, Alfred,</w:t>
      </w:r>
      <w:r w:rsidR="00C5280F">
        <w:rPr>
          <w:sz w:val="24"/>
          <w:szCs w:val="24"/>
        </w:rPr>
        <w:t xml:space="preserve"> </w:t>
      </w:r>
      <w:r>
        <w:rPr>
          <w:sz w:val="24"/>
          <w:szCs w:val="24"/>
        </w:rPr>
        <w:t>Lord Tennyson</w:t>
      </w:r>
      <w:r w:rsidR="00C5280F">
        <w:rPr>
          <w:sz w:val="24"/>
          <w:szCs w:val="24"/>
        </w:rPr>
        <w:t>, said: “Better to have loved and lost than never to have loved at all.”  What do you think about Tennyson’s observation? Is it better to have love and then loose it, than to never know love at all?</w:t>
      </w:r>
    </w:p>
    <w:p w14:paraId="57D8A62F" w14:textId="77777777" w:rsidR="00BF09A9" w:rsidRDefault="00F76244" w:rsidP="008A5797">
      <w:pPr>
        <w:ind w:firstLine="720"/>
        <w:jc w:val="both"/>
        <w:rPr>
          <w:sz w:val="24"/>
          <w:szCs w:val="24"/>
        </w:rPr>
      </w:pPr>
      <w:r>
        <w:rPr>
          <w:sz w:val="24"/>
          <w:szCs w:val="24"/>
        </w:rPr>
        <w:t xml:space="preserve">When </w:t>
      </w:r>
      <w:r w:rsidR="00A65B05">
        <w:rPr>
          <w:sz w:val="24"/>
          <w:szCs w:val="24"/>
        </w:rPr>
        <w:t>my daughter was contemplating whether</w:t>
      </w:r>
      <w:r>
        <w:rPr>
          <w:sz w:val="24"/>
          <w:szCs w:val="24"/>
        </w:rPr>
        <w:t xml:space="preserve"> or not to begin a relationship with her would be husband, Justin, she was really struggling with the decision. I knew she really liked him and he was very much in pursuit to win her heart. So I asked her what was disturbing her most and she said, "I don’t want to enter this relationship if I might get my heart broke</w:t>
      </w:r>
      <w:r w:rsidR="00321F08">
        <w:rPr>
          <w:sz w:val="24"/>
          <w:szCs w:val="24"/>
        </w:rPr>
        <w:t>n</w:t>
      </w:r>
      <w:r>
        <w:rPr>
          <w:sz w:val="24"/>
          <w:szCs w:val="24"/>
        </w:rPr>
        <w:t>.” My answer to her was this: “You will never experience real love and protect your heart from being broken!” Real love involves your mind, emotions, and finally your will. When you stop thinking good thoughts about a person</w:t>
      </w:r>
      <w:r w:rsidR="00321F08">
        <w:rPr>
          <w:sz w:val="24"/>
          <w:szCs w:val="24"/>
        </w:rPr>
        <w:t>,</w:t>
      </w:r>
      <w:r>
        <w:rPr>
          <w:sz w:val="24"/>
          <w:szCs w:val="24"/>
        </w:rPr>
        <w:t xml:space="preserve"> and you don’t fell love from that person</w:t>
      </w:r>
      <w:r w:rsidR="00321F08">
        <w:rPr>
          <w:sz w:val="24"/>
          <w:szCs w:val="24"/>
        </w:rPr>
        <w:t>,</w:t>
      </w:r>
      <w:r>
        <w:rPr>
          <w:sz w:val="24"/>
          <w:szCs w:val="24"/>
        </w:rPr>
        <w:t xml:space="preserve"> then all that is left is a choice of the will. </w:t>
      </w:r>
      <w:r w:rsidR="00404AFF">
        <w:rPr>
          <w:sz w:val="24"/>
          <w:szCs w:val="24"/>
        </w:rPr>
        <w:t>So p</w:t>
      </w:r>
      <w:r>
        <w:rPr>
          <w:sz w:val="24"/>
          <w:szCs w:val="24"/>
        </w:rPr>
        <w:t xml:space="preserve">eople choose to leave </w:t>
      </w:r>
      <w:r w:rsidR="00404AFF">
        <w:rPr>
          <w:sz w:val="24"/>
          <w:szCs w:val="24"/>
        </w:rPr>
        <w:t xml:space="preserve">us because they don’t value us; </w:t>
      </w:r>
      <w:r>
        <w:rPr>
          <w:sz w:val="24"/>
          <w:szCs w:val="24"/>
        </w:rPr>
        <w:t>they lea</w:t>
      </w:r>
      <w:r w:rsidR="00404AFF">
        <w:rPr>
          <w:sz w:val="24"/>
          <w:szCs w:val="24"/>
        </w:rPr>
        <w:t>ve and our hearts are broken.  On the other hand, when we love someone, and they hurt-</w:t>
      </w:r>
      <w:r>
        <w:rPr>
          <w:sz w:val="24"/>
          <w:szCs w:val="24"/>
        </w:rPr>
        <w:t xml:space="preserve"> we hurt. </w:t>
      </w:r>
      <w:r w:rsidR="00404AFF">
        <w:rPr>
          <w:sz w:val="24"/>
          <w:szCs w:val="24"/>
        </w:rPr>
        <w:t>And t</w:t>
      </w:r>
      <w:r>
        <w:rPr>
          <w:sz w:val="24"/>
          <w:szCs w:val="24"/>
        </w:rPr>
        <w:t>he</w:t>
      </w:r>
      <w:r w:rsidR="00404AFF">
        <w:rPr>
          <w:sz w:val="24"/>
          <w:szCs w:val="24"/>
        </w:rPr>
        <w:t>n</w:t>
      </w:r>
      <w:r>
        <w:rPr>
          <w:sz w:val="24"/>
          <w:szCs w:val="24"/>
        </w:rPr>
        <w:t xml:space="preserve"> </w:t>
      </w:r>
      <w:r w:rsidR="00404AFF">
        <w:rPr>
          <w:sz w:val="24"/>
          <w:szCs w:val="24"/>
        </w:rPr>
        <w:t>there is the life–shattering re</w:t>
      </w:r>
      <w:r>
        <w:rPr>
          <w:sz w:val="24"/>
          <w:szCs w:val="24"/>
        </w:rPr>
        <w:t>ality that we</w:t>
      </w:r>
      <w:r w:rsidR="00404AFF">
        <w:rPr>
          <w:sz w:val="24"/>
          <w:szCs w:val="24"/>
        </w:rPr>
        <w:t xml:space="preserve"> all must face…we</w:t>
      </w:r>
      <w:r>
        <w:rPr>
          <w:sz w:val="24"/>
          <w:szCs w:val="24"/>
        </w:rPr>
        <w:t xml:space="preserve"> will bury people we love</w:t>
      </w:r>
      <w:r w:rsidR="00404AFF">
        <w:rPr>
          <w:sz w:val="24"/>
          <w:szCs w:val="24"/>
        </w:rPr>
        <w:t xml:space="preserve"> - and</w:t>
      </w:r>
      <w:r>
        <w:rPr>
          <w:sz w:val="24"/>
          <w:szCs w:val="24"/>
        </w:rPr>
        <w:t xml:space="preserve"> our hearts will </w:t>
      </w:r>
      <w:r w:rsidR="004E293F">
        <w:rPr>
          <w:sz w:val="24"/>
          <w:szCs w:val="24"/>
        </w:rPr>
        <w:t xml:space="preserve">be </w:t>
      </w:r>
      <w:r w:rsidR="00404AFF">
        <w:rPr>
          <w:sz w:val="24"/>
          <w:szCs w:val="24"/>
        </w:rPr>
        <w:t>shattere</w:t>
      </w:r>
      <w:r w:rsidR="004E293F">
        <w:rPr>
          <w:sz w:val="24"/>
          <w:szCs w:val="24"/>
        </w:rPr>
        <w:t>d in</w:t>
      </w:r>
      <w:r w:rsidR="00404AFF">
        <w:rPr>
          <w:sz w:val="24"/>
          <w:szCs w:val="24"/>
        </w:rPr>
        <w:t>to</w:t>
      </w:r>
      <w:r w:rsidR="004E293F">
        <w:rPr>
          <w:sz w:val="24"/>
          <w:szCs w:val="24"/>
        </w:rPr>
        <w:t xml:space="preserve"> </w:t>
      </w:r>
      <w:r w:rsidR="00404AFF">
        <w:rPr>
          <w:sz w:val="24"/>
          <w:szCs w:val="24"/>
        </w:rPr>
        <w:t>pieces</w:t>
      </w:r>
      <w:r>
        <w:rPr>
          <w:sz w:val="24"/>
          <w:szCs w:val="24"/>
        </w:rPr>
        <w:t>. You can</w:t>
      </w:r>
      <w:r w:rsidR="004E293F">
        <w:rPr>
          <w:sz w:val="24"/>
          <w:szCs w:val="24"/>
        </w:rPr>
        <w:t>not love and protect your heart.</w:t>
      </w:r>
      <w:r>
        <w:rPr>
          <w:sz w:val="24"/>
          <w:szCs w:val="24"/>
        </w:rPr>
        <w:t xml:space="preserve"> It is a fact of life. The heavenly Father did not protect His heart from pain when He gave His precious Son to die to purchase us. </w:t>
      </w:r>
      <w:r w:rsidR="001B0C1A">
        <w:rPr>
          <w:sz w:val="24"/>
          <w:szCs w:val="24"/>
        </w:rPr>
        <w:t xml:space="preserve">This is how He showed His great love for us! And the Lord </w:t>
      </w:r>
      <w:r>
        <w:rPr>
          <w:sz w:val="24"/>
          <w:szCs w:val="24"/>
        </w:rPr>
        <w:t xml:space="preserve">Jesus did not protect His heart from </w:t>
      </w:r>
      <w:r w:rsidR="001B0C1A">
        <w:rPr>
          <w:sz w:val="24"/>
          <w:szCs w:val="24"/>
        </w:rPr>
        <w:t>suffering</w:t>
      </w:r>
      <w:r>
        <w:rPr>
          <w:sz w:val="24"/>
          <w:szCs w:val="24"/>
        </w:rPr>
        <w:t xml:space="preserve"> in His passion on Calvary’s cruel </w:t>
      </w:r>
      <w:r w:rsidR="00321F08">
        <w:rPr>
          <w:sz w:val="24"/>
          <w:szCs w:val="24"/>
        </w:rPr>
        <w:t>cross.</w:t>
      </w:r>
      <w:r w:rsidR="004E293F">
        <w:rPr>
          <w:sz w:val="24"/>
          <w:szCs w:val="24"/>
        </w:rPr>
        <w:t xml:space="preserve"> It was love that</w:t>
      </w:r>
      <w:r w:rsidR="00321F08">
        <w:rPr>
          <w:sz w:val="24"/>
          <w:szCs w:val="24"/>
        </w:rPr>
        <w:t xml:space="preserve"> </w:t>
      </w:r>
      <w:r w:rsidR="004E293F">
        <w:rPr>
          <w:sz w:val="24"/>
          <w:szCs w:val="24"/>
        </w:rPr>
        <w:t xml:space="preserve">put Him there! </w:t>
      </w:r>
      <w:r w:rsidR="00321F08">
        <w:rPr>
          <w:sz w:val="24"/>
          <w:szCs w:val="24"/>
        </w:rPr>
        <w:t>In the words of a song from</w:t>
      </w:r>
      <w:r>
        <w:rPr>
          <w:sz w:val="24"/>
          <w:szCs w:val="24"/>
        </w:rPr>
        <w:t xml:space="preserve"> my youth---“LOVE HURTS!”</w:t>
      </w:r>
      <w:r w:rsidR="00321F08">
        <w:rPr>
          <w:sz w:val="24"/>
          <w:szCs w:val="24"/>
        </w:rPr>
        <w:t xml:space="preserve"> The wise C.S. Lewis wrote, “If you love deeply, you’re going to get hurt badly. But it’s still worth it.”</w:t>
      </w:r>
      <w:r w:rsidR="00BF09A9">
        <w:rPr>
          <w:sz w:val="24"/>
          <w:szCs w:val="24"/>
        </w:rPr>
        <w:t xml:space="preserve"> When love is lost it is devastating, it hurts deeply,</w:t>
      </w:r>
      <w:r w:rsidR="008A5797">
        <w:rPr>
          <w:sz w:val="24"/>
          <w:szCs w:val="24"/>
        </w:rPr>
        <w:t xml:space="preserve"> and</w:t>
      </w:r>
      <w:r w:rsidR="00BF09A9">
        <w:rPr>
          <w:sz w:val="24"/>
          <w:szCs w:val="24"/>
        </w:rPr>
        <w:t xml:space="preserve"> it breaks our heart. But this kind of pain may also be a catalyst to find true love, unfailing love, and eternal love…the kind of love, so perfect, that it puts us back together. When this happens…this sorrow is really a blessing in disguise.</w:t>
      </w:r>
    </w:p>
    <w:p w14:paraId="2D6C4A4B" w14:textId="77777777" w:rsidR="001B0C1A" w:rsidRDefault="00BF09A9" w:rsidP="00B911F3">
      <w:pPr>
        <w:ind w:firstLine="720"/>
        <w:jc w:val="both"/>
        <w:rPr>
          <w:sz w:val="24"/>
          <w:szCs w:val="24"/>
        </w:rPr>
      </w:pPr>
      <w:r>
        <w:rPr>
          <w:sz w:val="24"/>
          <w:szCs w:val="24"/>
        </w:rPr>
        <w:t xml:space="preserve">Songs are really, stories or poetry–put to music. They can make us cry, express emotions, or help us to find words to express how we really feel. I’d like to tell you about one such song. </w:t>
      </w:r>
      <w:r w:rsidR="00CA18E2">
        <w:rPr>
          <w:sz w:val="24"/>
          <w:szCs w:val="24"/>
        </w:rPr>
        <w:t xml:space="preserve">A few years ago Allie and I were watching television when we </w:t>
      </w:r>
      <w:r w:rsidR="008A5797">
        <w:rPr>
          <w:sz w:val="24"/>
          <w:szCs w:val="24"/>
        </w:rPr>
        <w:t>heard Rascal Flatts preform their</w:t>
      </w:r>
      <w:r w:rsidR="00CA18E2">
        <w:rPr>
          <w:sz w:val="24"/>
          <w:szCs w:val="24"/>
        </w:rPr>
        <w:t xml:space="preserve"> song, </w:t>
      </w:r>
      <w:r w:rsidR="002B7CF9">
        <w:rPr>
          <w:sz w:val="24"/>
          <w:szCs w:val="24"/>
        </w:rPr>
        <w:t>“</w:t>
      </w:r>
      <w:r>
        <w:rPr>
          <w:sz w:val="24"/>
          <w:szCs w:val="24"/>
        </w:rPr>
        <w:t>T</w:t>
      </w:r>
      <w:r w:rsidR="00CA18E2">
        <w:rPr>
          <w:sz w:val="24"/>
          <w:szCs w:val="24"/>
        </w:rPr>
        <w:t>he Broken Road”. As we listened to the words, I said to Allie. “This song is about Jesus</w:t>
      </w:r>
      <w:r w:rsidR="00C5280F">
        <w:rPr>
          <w:sz w:val="24"/>
          <w:szCs w:val="24"/>
        </w:rPr>
        <w:t>!</w:t>
      </w:r>
      <w:r w:rsidR="00CA18E2">
        <w:rPr>
          <w:sz w:val="24"/>
          <w:szCs w:val="24"/>
        </w:rPr>
        <w:t>”</w:t>
      </w:r>
      <w:r w:rsidR="004A79A7">
        <w:rPr>
          <w:sz w:val="24"/>
          <w:szCs w:val="24"/>
        </w:rPr>
        <w:t xml:space="preserve">  For me</w:t>
      </w:r>
      <w:r w:rsidR="008A5797">
        <w:rPr>
          <w:sz w:val="24"/>
          <w:szCs w:val="24"/>
        </w:rPr>
        <w:t>,</w:t>
      </w:r>
      <w:r w:rsidR="00C5280F">
        <w:rPr>
          <w:sz w:val="24"/>
          <w:szCs w:val="24"/>
        </w:rPr>
        <w:t xml:space="preserve"> this song </w:t>
      </w:r>
      <w:r w:rsidR="00C5280F" w:rsidRPr="008A5797">
        <w:rPr>
          <w:b/>
          <w:i/>
          <w:sz w:val="24"/>
          <w:szCs w:val="24"/>
        </w:rPr>
        <w:t>is about</w:t>
      </w:r>
      <w:r w:rsidR="004A79A7" w:rsidRPr="008A5797">
        <w:rPr>
          <w:b/>
          <w:i/>
          <w:sz w:val="24"/>
          <w:szCs w:val="24"/>
        </w:rPr>
        <w:t xml:space="preserve"> Him</w:t>
      </w:r>
      <w:r w:rsidR="004A79A7">
        <w:rPr>
          <w:sz w:val="24"/>
          <w:szCs w:val="24"/>
        </w:rPr>
        <w:t>! Every-one who broke my heart, was pointing me straight to the one and only true love of my life…Jesus! I ask, as you read these lyrics, think about others who broke you</w:t>
      </w:r>
      <w:r w:rsidR="008A5797">
        <w:rPr>
          <w:sz w:val="24"/>
          <w:szCs w:val="24"/>
        </w:rPr>
        <w:t>r</w:t>
      </w:r>
      <w:r w:rsidR="004A79A7">
        <w:rPr>
          <w:sz w:val="24"/>
          <w:szCs w:val="24"/>
        </w:rPr>
        <w:t xml:space="preserve"> </w:t>
      </w:r>
      <w:r w:rsidR="00B911F3">
        <w:rPr>
          <w:sz w:val="24"/>
          <w:szCs w:val="24"/>
        </w:rPr>
        <w:t xml:space="preserve">heart; </w:t>
      </w:r>
      <w:r w:rsidR="008A5797">
        <w:rPr>
          <w:sz w:val="24"/>
          <w:szCs w:val="24"/>
        </w:rPr>
        <w:t>a</w:t>
      </w:r>
      <w:r w:rsidR="00B911F3">
        <w:rPr>
          <w:sz w:val="24"/>
          <w:szCs w:val="24"/>
        </w:rPr>
        <w:t>re you still</w:t>
      </w:r>
      <w:r w:rsidR="004A79A7">
        <w:rPr>
          <w:sz w:val="24"/>
          <w:szCs w:val="24"/>
        </w:rPr>
        <w:t xml:space="preserve"> searching for this kind of love?</w:t>
      </w:r>
    </w:p>
    <w:p w14:paraId="2E6AE455" w14:textId="77777777" w:rsidR="00C5280F" w:rsidRDefault="004A79A7" w:rsidP="00C5280F">
      <w:pPr>
        <w:jc w:val="center"/>
        <w:rPr>
          <w:sz w:val="24"/>
          <w:szCs w:val="24"/>
        </w:rPr>
      </w:pPr>
      <w:r>
        <w:rPr>
          <w:sz w:val="24"/>
          <w:szCs w:val="24"/>
        </w:rPr>
        <w:t>The Broken Road</w:t>
      </w:r>
    </w:p>
    <w:p w14:paraId="55C6567C" w14:textId="77777777" w:rsidR="00CA18E2" w:rsidRPr="002B7CF9" w:rsidRDefault="00CA18E2" w:rsidP="00B911F3">
      <w:pPr>
        <w:spacing w:after="0" w:line="312" w:lineRule="atLeast"/>
        <w:jc w:val="center"/>
        <w:rPr>
          <w:rFonts w:cs="Segoe UI"/>
          <w:sz w:val="24"/>
          <w:szCs w:val="24"/>
        </w:rPr>
      </w:pPr>
      <w:r w:rsidRPr="002B7CF9">
        <w:rPr>
          <w:rFonts w:cs="Segoe UI"/>
          <w:sz w:val="24"/>
          <w:szCs w:val="24"/>
        </w:rPr>
        <w:t>I set out on a narrow way many years ago</w:t>
      </w:r>
      <w:r w:rsidR="00B911F3">
        <w:rPr>
          <w:rFonts w:cs="Segoe UI"/>
          <w:sz w:val="24"/>
          <w:szCs w:val="24"/>
        </w:rPr>
        <w:t xml:space="preserve"> - </w:t>
      </w:r>
      <w:r w:rsidRPr="002B7CF9">
        <w:rPr>
          <w:rFonts w:cs="Segoe UI"/>
          <w:sz w:val="24"/>
          <w:szCs w:val="24"/>
        </w:rPr>
        <w:t>Hoping I would find true love along the broken road</w:t>
      </w:r>
    </w:p>
    <w:p w14:paraId="34F0C96F" w14:textId="77777777" w:rsidR="00CA18E2" w:rsidRPr="002B7CF9" w:rsidRDefault="00CA18E2" w:rsidP="002B7CF9">
      <w:pPr>
        <w:spacing w:line="312" w:lineRule="atLeast"/>
        <w:jc w:val="center"/>
        <w:rPr>
          <w:rFonts w:cs="Segoe UI"/>
          <w:sz w:val="24"/>
          <w:szCs w:val="24"/>
        </w:rPr>
      </w:pPr>
      <w:r w:rsidRPr="002B7CF9">
        <w:rPr>
          <w:rFonts w:cs="Segoe UI"/>
          <w:sz w:val="24"/>
          <w:szCs w:val="24"/>
        </w:rPr>
        <w:t>But I got lost a time or two</w:t>
      </w:r>
      <w:r w:rsidR="00B911F3">
        <w:rPr>
          <w:rFonts w:cs="Segoe UI"/>
          <w:sz w:val="24"/>
          <w:szCs w:val="24"/>
        </w:rPr>
        <w:t xml:space="preserve"> - </w:t>
      </w:r>
      <w:r w:rsidRPr="002B7CF9">
        <w:rPr>
          <w:rFonts w:cs="Segoe UI"/>
          <w:sz w:val="24"/>
          <w:szCs w:val="24"/>
        </w:rPr>
        <w:t>Wiped my brow and kept pushing through</w:t>
      </w:r>
    </w:p>
    <w:p w14:paraId="146C80DE" w14:textId="77777777" w:rsidR="00CA18E2" w:rsidRPr="002B7CF9" w:rsidRDefault="00CA18E2" w:rsidP="00B911F3">
      <w:pPr>
        <w:spacing w:after="0" w:line="312" w:lineRule="atLeast"/>
        <w:jc w:val="center"/>
        <w:rPr>
          <w:rFonts w:cs="Segoe UI"/>
          <w:sz w:val="24"/>
          <w:szCs w:val="24"/>
        </w:rPr>
      </w:pPr>
      <w:r w:rsidRPr="002B7CF9">
        <w:rPr>
          <w:rFonts w:cs="Segoe UI"/>
          <w:sz w:val="24"/>
          <w:szCs w:val="24"/>
        </w:rPr>
        <w:t>I couldn't see how every sign pointed straight to you</w:t>
      </w:r>
      <w:r w:rsidR="00B911F3">
        <w:rPr>
          <w:rFonts w:cs="Segoe UI"/>
          <w:sz w:val="24"/>
          <w:szCs w:val="24"/>
        </w:rPr>
        <w:t xml:space="preserve"> - </w:t>
      </w:r>
      <w:r w:rsidRPr="002B7CF9">
        <w:rPr>
          <w:rFonts w:cs="Segoe UI"/>
          <w:sz w:val="24"/>
          <w:szCs w:val="24"/>
        </w:rPr>
        <w:t>That every long lost dream lead me to where you are</w:t>
      </w:r>
      <w:r w:rsidR="00B911F3">
        <w:rPr>
          <w:rFonts w:cs="Segoe UI"/>
          <w:sz w:val="24"/>
          <w:szCs w:val="24"/>
        </w:rPr>
        <w:t xml:space="preserve"> - </w:t>
      </w:r>
      <w:r w:rsidRPr="002B7CF9">
        <w:rPr>
          <w:rFonts w:cs="Segoe UI"/>
          <w:sz w:val="24"/>
          <w:szCs w:val="24"/>
        </w:rPr>
        <w:t>Others who broke my heart, they were like northern stars</w:t>
      </w:r>
    </w:p>
    <w:p w14:paraId="21987A73" w14:textId="77777777" w:rsidR="00CA18E2" w:rsidRPr="002B7CF9" w:rsidRDefault="00CA18E2" w:rsidP="002B7CF9">
      <w:pPr>
        <w:spacing w:line="312" w:lineRule="atLeast"/>
        <w:jc w:val="center"/>
        <w:rPr>
          <w:rFonts w:cs="Segoe UI"/>
          <w:sz w:val="24"/>
          <w:szCs w:val="24"/>
        </w:rPr>
      </w:pPr>
      <w:r w:rsidRPr="002B7CF9">
        <w:rPr>
          <w:rFonts w:cs="Segoe UI"/>
          <w:sz w:val="24"/>
          <w:szCs w:val="24"/>
        </w:rPr>
        <w:t>Pointing me on my way into your loving arms</w:t>
      </w:r>
    </w:p>
    <w:p w14:paraId="719E5149" w14:textId="77777777" w:rsidR="00CA18E2" w:rsidRPr="002B7CF9" w:rsidRDefault="00CA18E2" w:rsidP="00B911F3">
      <w:pPr>
        <w:spacing w:after="0" w:line="312" w:lineRule="atLeast"/>
        <w:jc w:val="center"/>
        <w:rPr>
          <w:rFonts w:cs="Segoe UI"/>
          <w:sz w:val="24"/>
          <w:szCs w:val="24"/>
        </w:rPr>
      </w:pPr>
      <w:r w:rsidRPr="002B7CF9">
        <w:rPr>
          <w:rFonts w:cs="Segoe UI"/>
          <w:sz w:val="24"/>
          <w:szCs w:val="24"/>
        </w:rPr>
        <w:t>This much I know is true</w:t>
      </w:r>
      <w:r w:rsidR="00B911F3">
        <w:rPr>
          <w:rFonts w:cs="Segoe UI"/>
          <w:sz w:val="24"/>
          <w:szCs w:val="24"/>
        </w:rPr>
        <w:t xml:space="preserve"> - </w:t>
      </w:r>
      <w:r w:rsidRPr="002B7CF9">
        <w:rPr>
          <w:rFonts w:cs="Segoe UI"/>
          <w:sz w:val="24"/>
          <w:szCs w:val="24"/>
        </w:rPr>
        <w:t>That God blessed the broken road</w:t>
      </w:r>
      <w:r w:rsidR="00B911F3">
        <w:rPr>
          <w:rFonts w:cs="Segoe UI"/>
          <w:sz w:val="24"/>
          <w:szCs w:val="24"/>
        </w:rPr>
        <w:t xml:space="preserve">- </w:t>
      </w:r>
      <w:r w:rsidRPr="002B7CF9">
        <w:rPr>
          <w:rFonts w:cs="Segoe UI"/>
          <w:sz w:val="24"/>
          <w:szCs w:val="24"/>
        </w:rPr>
        <w:t>That led me straight to you</w:t>
      </w:r>
    </w:p>
    <w:p w14:paraId="61A1509C" w14:textId="77777777" w:rsidR="00CA18E2" w:rsidRPr="002B7CF9" w:rsidRDefault="00CA18E2" w:rsidP="002B7CF9">
      <w:pPr>
        <w:spacing w:line="312" w:lineRule="atLeast"/>
        <w:jc w:val="center"/>
        <w:rPr>
          <w:rFonts w:cs="Segoe UI"/>
          <w:sz w:val="24"/>
          <w:szCs w:val="24"/>
        </w:rPr>
      </w:pPr>
      <w:r w:rsidRPr="002B7CF9">
        <w:rPr>
          <w:rFonts w:cs="Segoe UI"/>
          <w:sz w:val="24"/>
          <w:szCs w:val="24"/>
        </w:rPr>
        <w:t>Yes it did</w:t>
      </w:r>
    </w:p>
    <w:p w14:paraId="049E4A84" w14:textId="77777777" w:rsidR="00CA18E2" w:rsidRPr="002B7CF9" w:rsidRDefault="00CA18E2" w:rsidP="00B911F3">
      <w:pPr>
        <w:spacing w:after="0" w:line="312" w:lineRule="atLeast"/>
        <w:jc w:val="center"/>
        <w:rPr>
          <w:rFonts w:cs="Segoe UI"/>
          <w:sz w:val="24"/>
          <w:szCs w:val="24"/>
        </w:rPr>
      </w:pPr>
      <w:r w:rsidRPr="002B7CF9">
        <w:rPr>
          <w:rFonts w:cs="Segoe UI"/>
          <w:sz w:val="24"/>
          <w:szCs w:val="24"/>
        </w:rPr>
        <w:t>I think about the years I spent just passing through</w:t>
      </w:r>
      <w:r w:rsidR="00B911F3">
        <w:rPr>
          <w:rFonts w:cs="Segoe UI"/>
          <w:sz w:val="24"/>
          <w:szCs w:val="24"/>
        </w:rPr>
        <w:t xml:space="preserve"> - </w:t>
      </w:r>
      <w:r w:rsidRPr="002B7CF9">
        <w:rPr>
          <w:rFonts w:cs="Segoe UI"/>
          <w:sz w:val="24"/>
          <w:szCs w:val="24"/>
        </w:rPr>
        <w:t>I'd like to have the time I lost and give it back to you</w:t>
      </w:r>
      <w:r w:rsidR="00B911F3">
        <w:rPr>
          <w:rFonts w:cs="Segoe UI"/>
          <w:sz w:val="24"/>
          <w:szCs w:val="24"/>
        </w:rPr>
        <w:t xml:space="preserve"> - </w:t>
      </w:r>
      <w:r w:rsidRPr="002B7CF9">
        <w:rPr>
          <w:rFonts w:cs="Segoe UI"/>
          <w:sz w:val="24"/>
          <w:szCs w:val="24"/>
        </w:rPr>
        <w:t>But you just smile and take my hand</w:t>
      </w:r>
      <w:r w:rsidR="00B911F3">
        <w:rPr>
          <w:rFonts w:cs="Segoe UI"/>
          <w:sz w:val="24"/>
          <w:szCs w:val="24"/>
        </w:rPr>
        <w:t xml:space="preserve"> - </w:t>
      </w:r>
      <w:r w:rsidRPr="002B7CF9">
        <w:rPr>
          <w:rFonts w:cs="Segoe UI"/>
          <w:sz w:val="24"/>
          <w:szCs w:val="24"/>
        </w:rPr>
        <w:t>You've been there you understand</w:t>
      </w:r>
    </w:p>
    <w:p w14:paraId="479D5543" w14:textId="77777777" w:rsidR="00CA18E2" w:rsidRPr="002B7CF9" w:rsidRDefault="00CA18E2" w:rsidP="002B7CF9">
      <w:pPr>
        <w:spacing w:line="312" w:lineRule="atLeast"/>
        <w:jc w:val="center"/>
        <w:rPr>
          <w:rFonts w:cs="Segoe UI"/>
          <w:sz w:val="24"/>
          <w:szCs w:val="24"/>
        </w:rPr>
      </w:pPr>
      <w:r w:rsidRPr="002B7CF9">
        <w:rPr>
          <w:rFonts w:cs="Segoe UI"/>
          <w:sz w:val="24"/>
          <w:szCs w:val="24"/>
        </w:rPr>
        <w:t>It's all part of a grander plan that is coming true</w:t>
      </w:r>
    </w:p>
    <w:p w14:paraId="79DCC4BA" w14:textId="77777777" w:rsidR="00CA18E2" w:rsidRPr="002B7CF9" w:rsidRDefault="00CA18E2" w:rsidP="00B911F3">
      <w:pPr>
        <w:spacing w:after="0" w:line="312" w:lineRule="atLeast"/>
        <w:jc w:val="center"/>
        <w:rPr>
          <w:rFonts w:cs="Segoe UI"/>
          <w:sz w:val="24"/>
          <w:szCs w:val="24"/>
        </w:rPr>
      </w:pPr>
      <w:r w:rsidRPr="002B7CF9">
        <w:rPr>
          <w:rFonts w:cs="Segoe UI"/>
          <w:sz w:val="24"/>
          <w:szCs w:val="24"/>
        </w:rPr>
        <w:t>Every long lost dream led me to where you are</w:t>
      </w:r>
      <w:r w:rsidR="00B911F3">
        <w:rPr>
          <w:rFonts w:cs="Segoe UI"/>
          <w:sz w:val="24"/>
          <w:szCs w:val="24"/>
        </w:rPr>
        <w:t xml:space="preserve"> - </w:t>
      </w:r>
      <w:r w:rsidRPr="002B7CF9">
        <w:rPr>
          <w:rFonts w:cs="Segoe UI"/>
          <w:sz w:val="24"/>
          <w:szCs w:val="24"/>
        </w:rPr>
        <w:t>And others who broke my heart they were like northern stars</w:t>
      </w:r>
      <w:r w:rsidR="00B911F3">
        <w:rPr>
          <w:rFonts w:cs="Segoe UI"/>
          <w:sz w:val="24"/>
          <w:szCs w:val="24"/>
        </w:rPr>
        <w:t xml:space="preserve"> - </w:t>
      </w:r>
      <w:r w:rsidRPr="002B7CF9">
        <w:rPr>
          <w:rFonts w:cs="Segoe UI"/>
          <w:sz w:val="24"/>
          <w:szCs w:val="24"/>
        </w:rPr>
        <w:t>Pointing me on my way into your loving arms</w:t>
      </w:r>
      <w:r w:rsidR="00B911F3">
        <w:rPr>
          <w:rFonts w:cs="Segoe UI"/>
          <w:sz w:val="24"/>
          <w:szCs w:val="24"/>
        </w:rPr>
        <w:t xml:space="preserve"> - </w:t>
      </w:r>
      <w:r w:rsidRPr="002B7CF9">
        <w:rPr>
          <w:rFonts w:cs="Segoe UI"/>
          <w:sz w:val="24"/>
          <w:szCs w:val="24"/>
        </w:rPr>
        <w:t>This much I know it's true</w:t>
      </w:r>
    </w:p>
    <w:p w14:paraId="25740829" w14:textId="77777777" w:rsidR="00CA18E2" w:rsidRPr="002B7CF9" w:rsidRDefault="00CA18E2" w:rsidP="002B7CF9">
      <w:pPr>
        <w:spacing w:line="312" w:lineRule="atLeast"/>
        <w:jc w:val="center"/>
        <w:rPr>
          <w:rFonts w:cs="Segoe UI"/>
          <w:sz w:val="24"/>
          <w:szCs w:val="24"/>
        </w:rPr>
      </w:pPr>
      <w:r w:rsidRPr="002B7CF9">
        <w:rPr>
          <w:rFonts w:cs="Segoe UI"/>
          <w:sz w:val="24"/>
          <w:szCs w:val="24"/>
        </w:rPr>
        <w:t>That God blessed the broken road</w:t>
      </w:r>
      <w:r w:rsidR="00B911F3">
        <w:rPr>
          <w:rFonts w:cs="Segoe UI"/>
          <w:sz w:val="24"/>
          <w:szCs w:val="24"/>
        </w:rPr>
        <w:t xml:space="preserve"> -</w:t>
      </w:r>
      <w:r w:rsidRPr="002B7CF9">
        <w:rPr>
          <w:rFonts w:cs="Segoe UI"/>
          <w:sz w:val="24"/>
          <w:szCs w:val="24"/>
        </w:rPr>
        <w:t>That led me straight to you</w:t>
      </w:r>
    </w:p>
    <w:p w14:paraId="6F69D8A5" w14:textId="77777777" w:rsidR="00CA18E2" w:rsidRPr="002B7CF9" w:rsidRDefault="00CA18E2" w:rsidP="002B7CF9">
      <w:pPr>
        <w:spacing w:line="312" w:lineRule="atLeast"/>
        <w:jc w:val="center"/>
        <w:rPr>
          <w:rFonts w:cs="Segoe UI"/>
          <w:sz w:val="24"/>
          <w:szCs w:val="24"/>
        </w:rPr>
      </w:pPr>
      <w:r w:rsidRPr="002B7CF9">
        <w:rPr>
          <w:rFonts w:cs="Segoe UI"/>
          <w:sz w:val="24"/>
          <w:szCs w:val="24"/>
        </w:rPr>
        <w:t>Yeah</w:t>
      </w:r>
    </w:p>
    <w:p w14:paraId="4AA92448" w14:textId="77777777" w:rsidR="00CA18E2" w:rsidRPr="002B7CF9" w:rsidRDefault="00CA18E2" w:rsidP="00C5280F">
      <w:pPr>
        <w:spacing w:after="0" w:line="312" w:lineRule="atLeast"/>
        <w:jc w:val="center"/>
        <w:rPr>
          <w:rFonts w:cs="Segoe UI"/>
          <w:sz w:val="24"/>
          <w:szCs w:val="24"/>
        </w:rPr>
      </w:pPr>
      <w:r w:rsidRPr="002B7CF9">
        <w:rPr>
          <w:rFonts w:cs="Segoe UI"/>
          <w:sz w:val="24"/>
          <w:szCs w:val="24"/>
        </w:rPr>
        <w:t>And now I'm rolling home</w:t>
      </w:r>
      <w:r w:rsidR="00B911F3">
        <w:rPr>
          <w:rFonts w:cs="Segoe UI"/>
          <w:sz w:val="24"/>
          <w:szCs w:val="24"/>
        </w:rPr>
        <w:t xml:space="preserve"> -</w:t>
      </w:r>
      <w:r w:rsidRPr="002B7CF9">
        <w:rPr>
          <w:rFonts w:cs="Segoe UI"/>
          <w:sz w:val="24"/>
          <w:szCs w:val="24"/>
        </w:rPr>
        <w:t>Into my lover's arms</w:t>
      </w:r>
      <w:r w:rsidR="00B911F3">
        <w:rPr>
          <w:rFonts w:cs="Segoe UI"/>
          <w:sz w:val="24"/>
          <w:szCs w:val="24"/>
        </w:rPr>
        <w:t xml:space="preserve"> - </w:t>
      </w:r>
      <w:r w:rsidRPr="002B7CF9">
        <w:rPr>
          <w:rFonts w:cs="Segoe UI"/>
          <w:sz w:val="24"/>
          <w:szCs w:val="24"/>
        </w:rPr>
        <w:t>This much I know is true</w:t>
      </w:r>
      <w:r w:rsidR="00B911F3">
        <w:rPr>
          <w:rFonts w:cs="Segoe UI"/>
          <w:sz w:val="24"/>
          <w:szCs w:val="24"/>
        </w:rPr>
        <w:t xml:space="preserve"> -</w:t>
      </w:r>
      <w:r w:rsidRPr="002B7CF9">
        <w:rPr>
          <w:rFonts w:cs="Segoe UI"/>
          <w:sz w:val="24"/>
          <w:szCs w:val="24"/>
        </w:rPr>
        <w:t>That God blessed the broken road</w:t>
      </w:r>
      <w:r w:rsidR="00B911F3">
        <w:rPr>
          <w:rFonts w:cs="Segoe UI"/>
          <w:sz w:val="24"/>
          <w:szCs w:val="24"/>
        </w:rPr>
        <w:t xml:space="preserve"> - </w:t>
      </w:r>
      <w:r w:rsidRPr="002B7CF9">
        <w:rPr>
          <w:rFonts w:cs="Segoe UI"/>
          <w:sz w:val="24"/>
          <w:szCs w:val="24"/>
        </w:rPr>
        <w:t>That led me straight to you</w:t>
      </w:r>
      <w:r w:rsidR="00B911F3">
        <w:rPr>
          <w:rFonts w:cs="Segoe UI"/>
          <w:sz w:val="24"/>
          <w:szCs w:val="24"/>
        </w:rPr>
        <w:t xml:space="preserve"> - </w:t>
      </w:r>
      <w:r w:rsidRPr="002B7CF9">
        <w:rPr>
          <w:rFonts w:cs="Segoe UI"/>
          <w:sz w:val="24"/>
          <w:szCs w:val="24"/>
        </w:rPr>
        <w:t>That God blessed the broken road</w:t>
      </w:r>
    </w:p>
    <w:p w14:paraId="55E1BF30" w14:textId="77777777" w:rsidR="00CA18E2" w:rsidRPr="002B7CF9" w:rsidRDefault="00CA18E2" w:rsidP="002B7CF9">
      <w:pPr>
        <w:spacing w:line="312" w:lineRule="atLeast"/>
        <w:jc w:val="center"/>
        <w:rPr>
          <w:rFonts w:cs="Segoe UI"/>
          <w:sz w:val="24"/>
          <w:szCs w:val="24"/>
        </w:rPr>
      </w:pPr>
      <w:r w:rsidRPr="002B7CF9">
        <w:rPr>
          <w:rFonts w:cs="Segoe UI"/>
          <w:sz w:val="24"/>
          <w:szCs w:val="24"/>
        </w:rPr>
        <w:t>Ooh, ooh</w:t>
      </w:r>
    </w:p>
    <w:p w14:paraId="507076E5" w14:textId="77777777" w:rsidR="00CA18E2" w:rsidRDefault="00CA18E2" w:rsidP="002B7CF9">
      <w:pPr>
        <w:spacing w:line="312" w:lineRule="atLeast"/>
        <w:jc w:val="center"/>
        <w:rPr>
          <w:rFonts w:cs="Segoe UI"/>
          <w:sz w:val="24"/>
          <w:szCs w:val="24"/>
        </w:rPr>
      </w:pPr>
      <w:r w:rsidRPr="002B7CF9">
        <w:rPr>
          <w:rFonts w:cs="Segoe UI"/>
          <w:sz w:val="24"/>
          <w:szCs w:val="24"/>
        </w:rPr>
        <w:t>That led me straight to you</w:t>
      </w:r>
    </w:p>
    <w:p w14:paraId="058DFC99" w14:textId="77777777" w:rsidR="00A90D43" w:rsidRPr="00A90D43" w:rsidRDefault="00A90D43" w:rsidP="005C56B2">
      <w:pPr>
        <w:jc w:val="center"/>
        <w:rPr>
          <w:b/>
          <w:sz w:val="28"/>
          <w:szCs w:val="28"/>
        </w:rPr>
      </w:pPr>
      <w:r w:rsidRPr="00A90D43">
        <w:rPr>
          <w:b/>
          <w:sz w:val="28"/>
          <w:szCs w:val="28"/>
        </w:rPr>
        <w:t>Redeeming Love</w:t>
      </w:r>
    </w:p>
    <w:p w14:paraId="33201F0C" w14:textId="77777777" w:rsidR="007249F4" w:rsidRDefault="007249F4" w:rsidP="007249F4">
      <w:pPr>
        <w:ind w:firstLine="720"/>
        <w:jc w:val="both"/>
        <w:rPr>
          <w:sz w:val="24"/>
          <w:szCs w:val="24"/>
        </w:rPr>
      </w:pPr>
      <w:r w:rsidRPr="003D4E88">
        <w:rPr>
          <w:sz w:val="24"/>
          <w:szCs w:val="24"/>
        </w:rPr>
        <w:t xml:space="preserve">The day I became His </w:t>
      </w:r>
      <w:r>
        <w:rPr>
          <w:sz w:val="24"/>
          <w:szCs w:val="24"/>
        </w:rPr>
        <w:t>B</w:t>
      </w:r>
      <w:r w:rsidRPr="003D4E88">
        <w:rPr>
          <w:sz w:val="24"/>
          <w:szCs w:val="24"/>
        </w:rPr>
        <w:t>ride, I understood that He knew me; He really knew me. He was not blind to what I was. He showed me what he saw</w:t>
      </w:r>
      <w:r>
        <w:rPr>
          <w:sz w:val="24"/>
          <w:szCs w:val="24"/>
        </w:rPr>
        <w:t xml:space="preserve"> inside my heart</w:t>
      </w:r>
      <w:r w:rsidRPr="003D4E88">
        <w:rPr>
          <w:sz w:val="24"/>
          <w:szCs w:val="24"/>
        </w:rPr>
        <w:t>; sin, filthy self-righteousness,</w:t>
      </w:r>
      <w:r>
        <w:rPr>
          <w:sz w:val="24"/>
          <w:szCs w:val="24"/>
        </w:rPr>
        <w:t xml:space="preserve"> and</w:t>
      </w:r>
      <w:r w:rsidRPr="003D4E88">
        <w:rPr>
          <w:sz w:val="24"/>
          <w:szCs w:val="24"/>
        </w:rPr>
        <w:t xml:space="preserve"> hypocrisy. </w:t>
      </w:r>
      <w:r>
        <w:rPr>
          <w:sz w:val="24"/>
          <w:szCs w:val="24"/>
        </w:rPr>
        <w:t>But t</w:t>
      </w:r>
      <w:r w:rsidRPr="003D4E88">
        <w:rPr>
          <w:sz w:val="24"/>
          <w:szCs w:val="24"/>
        </w:rPr>
        <w:t>hen He showed me His heart of love and compassion toward me. He still wanted me for His Bride. I have wasted most of my life trying to be something</w:t>
      </w:r>
      <w:r w:rsidR="009D45AB">
        <w:rPr>
          <w:sz w:val="24"/>
          <w:szCs w:val="24"/>
        </w:rPr>
        <w:t>,</w:t>
      </w:r>
      <w:r w:rsidRPr="003D4E88">
        <w:rPr>
          <w:sz w:val="24"/>
          <w:szCs w:val="24"/>
        </w:rPr>
        <w:t xml:space="preserve"> </w:t>
      </w:r>
      <w:r>
        <w:rPr>
          <w:sz w:val="24"/>
          <w:szCs w:val="24"/>
        </w:rPr>
        <w:t>or</w:t>
      </w:r>
      <w:r w:rsidRPr="003D4E88">
        <w:rPr>
          <w:sz w:val="24"/>
          <w:szCs w:val="24"/>
        </w:rPr>
        <w:t xml:space="preserve"> do something</w:t>
      </w:r>
      <w:r w:rsidR="009D45AB">
        <w:rPr>
          <w:sz w:val="24"/>
          <w:szCs w:val="24"/>
        </w:rPr>
        <w:t>,</w:t>
      </w:r>
      <w:r w:rsidRPr="003D4E88">
        <w:rPr>
          <w:sz w:val="24"/>
          <w:szCs w:val="24"/>
        </w:rPr>
        <w:t xml:space="preserve"> to gain love that I never found until</w:t>
      </w:r>
      <w:r w:rsidR="00A90D43">
        <w:rPr>
          <w:sz w:val="24"/>
          <w:szCs w:val="24"/>
        </w:rPr>
        <w:t>, by</w:t>
      </w:r>
      <w:r w:rsidRPr="003D4E88">
        <w:rPr>
          <w:sz w:val="24"/>
          <w:szCs w:val="24"/>
        </w:rPr>
        <w:t xml:space="preserve"> </w:t>
      </w:r>
      <w:r w:rsidR="00A90D43">
        <w:rPr>
          <w:sz w:val="24"/>
          <w:szCs w:val="24"/>
        </w:rPr>
        <w:t>God’s g</w:t>
      </w:r>
      <w:r w:rsidR="009D45AB">
        <w:rPr>
          <w:sz w:val="24"/>
          <w:szCs w:val="24"/>
        </w:rPr>
        <w:t>race</w:t>
      </w:r>
      <w:r w:rsidR="00A90D43">
        <w:rPr>
          <w:sz w:val="24"/>
          <w:szCs w:val="24"/>
        </w:rPr>
        <w:t xml:space="preserve">, He </w:t>
      </w:r>
      <w:r w:rsidRPr="003D4E88">
        <w:rPr>
          <w:sz w:val="24"/>
          <w:szCs w:val="24"/>
        </w:rPr>
        <w:t xml:space="preserve">found me. </w:t>
      </w:r>
      <w:r>
        <w:rPr>
          <w:sz w:val="24"/>
          <w:szCs w:val="24"/>
        </w:rPr>
        <w:t xml:space="preserve"> (Jeremiah 1:4-8; Psalm 139:1-16; Ephesians1:1-6; 2:10) </w:t>
      </w:r>
      <w:r w:rsidRPr="003D4E88">
        <w:rPr>
          <w:sz w:val="24"/>
          <w:szCs w:val="24"/>
        </w:rPr>
        <w:t xml:space="preserve"> </w:t>
      </w:r>
    </w:p>
    <w:p w14:paraId="7253E24D" w14:textId="77777777" w:rsidR="00FC2D4C" w:rsidRDefault="007249F4" w:rsidP="00ED59FF">
      <w:pPr>
        <w:ind w:firstLine="720"/>
        <w:jc w:val="both"/>
        <w:rPr>
          <w:sz w:val="24"/>
          <w:szCs w:val="24"/>
        </w:rPr>
      </w:pPr>
      <w:r w:rsidRPr="003D4E88">
        <w:rPr>
          <w:sz w:val="24"/>
          <w:szCs w:val="24"/>
        </w:rPr>
        <w:t xml:space="preserve">If you are the </w:t>
      </w:r>
      <w:r w:rsidR="00EA676E">
        <w:rPr>
          <w:sz w:val="24"/>
          <w:szCs w:val="24"/>
        </w:rPr>
        <w:t>B</w:t>
      </w:r>
      <w:r w:rsidRPr="003D4E88">
        <w:rPr>
          <w:sz w:val="24"/>
          <w:szCs w:val="24"/>
        </w:rPr>
        <w:t xml:space="preserve">ride of Christ, you must understand that His love for you is not blind.  Not only does he fully know you as the one who knit you together in the womb, </w:t>
      </w:r>
      <w:r w:rsidR="00FC2D4C">
        <w:rPr>
          <w:sz w:val="24"/>
          <w:szCs w:val="24"/>
        </w:rPr>
        <w:t>He has number</w:t>
      </w:r>
      <w:r w:rsidR="005A1B22">
        <w:rPr>
          <w:sz w:val="24"/>
          <w:szCs w:val="24"/>
        </w:rPr>
        <w:t>e</w:t>
      </w:r>
      <w:r w:rsidR="00FC2D4C">
        <w:rPr>
          <w:sz w:val="24"/>
          <w:szCs w:val="24"/>
        </w:rPr>
        <w:t>d</w:t>
      </w:r>
      <w:r w:rsidRPr="003D4E88">
        <w:rPr>
          <w:sz w:val="24"/>
          <w:szCs w:val="24"/>
        </w:rPr>
        <w:t xml:space="preserve"> the hairs on your head,</w:t>
      </w:r>
      <w:r w:rsidR="00ED59FF">
        <w:rPr>
          <w:sz w:val="24"/>
          <w:szCs w:val="24"/>
        </w:rPr>
        <w:t xml:space="preserve"> the tears that have fallen from your eyes</w:t>
      </w:r>
      <w:r w:rsidR="004818D3">
        <w:rPr>
          <w:sz w:val="24"/>
          <w:szCs w:val="24"/>
        </w:rPr>
        <w:t xml:space="preserve"> and recorded </w:t>
      </w:r>
      <w:r w:rsidR="00ED59FF">
        <w:rPr>
          <w:sz w:val="24"/>
          <w:szCs w:val="24"/>
        </w:rPr>
        <w:t>ever</w:t>
      </w:r>
      <w:r w:rsidR="004818D3">
        <w:rPr>
          <w:sz w:val="24"/>
          <w:szCs w:val="24"/>
        </w:rPr>
        <w:t>y</w:t>
      </w:r>
      <w:r w:rsidR="00ED59FF">
        <w:rPr>
          <w:sz w:val="24"/>
          <w:szCs w:val="24"/>
        </w:rPr>
        <w:t xml:space="preserve"> event of your life</w:t>
      </w:r>
      <w:r w:rsidR="00FC2D4C">
        <w:rPr>
          <w:sz w:val="24"/>
          <w:szCs w:val="24"/>
        </w:rPr>
        <w:t xml:space="preserve"> in His book</w:t>
      </w:r>
      <w:r w:rsidR="00ED59FF">
        <w:rPr>
          <w:sz w:val="24"/>
          <w:szCs w:val="24"/>
        </w:rPr>
        <w:t xml:space="preserve">. </w:t>
      </w:r>
      <w:r w:rsidRPr="003D4E88">
        <w:rPr>
          <w:sz w:val="24"/>
          <w:szCs w:val="24"/>
        </w:rPr>
        <w:t>He is intimately acquainted with all your ways. H</w:t>
      </w:r>
      <w:r w:rsidR="00FC2D4C">
        <w:rPr>
          <w:sz w:val="24"/>
          <w:szCs w:val="24"/>
        </w:rPr>
        <w:t>e has walked the recesses of your m</w:t>
      </w:r>
      <w:r w:rsidRPr="003D4E88">
        <w:rPr>
          <w:sz w:val="24"/>
          <w:szCs w:val="24"/>
        </w:rPr>
        <w:t xml:space="preserve">inds; He knows what’s in </w:t>
      </w:r>
      <w:r w:rsidR="00FC2D4C">
        <w:rPr>
          <w:sz w:val="24"/>
          <w:szCs w:val="24"/>
        </w:rPr>
        <w:t>you</w:t>
      </w:r>
      <w:r w:rsidRPr="003D4E88">
        <w:rPr>
          <w:sz w:val="24"/>
          <w:szCs w:val="24"/>
        </w:rPr>
        <w:t>. (John 2:25, Psalms</w:t>
      </w:r>
      <w:r w:rsidR="00ED59FF">
        <w:rPr>
          <w:sz w:val="24"/>
          <w:szCs w:val="24"/>
        </w:rPr>
        <w:t xml:space="preserve"> Psalm 56:8,</w:t>
      </w:r>
      <w:r w:rsidRPr="003D4E88">
        <w:rPr>
          <w:sz w:val="24"/>
          <w:szCs w:val="24"/>
        </w:rPr>
        <w:t xml:space="preserve"> 139:1-16, Jeremiah 1:4-5) </w:t>
      </w:r>
    </w:p>
    <w:p w14:paraId="171DA71A" w14:textId="77777777" w:rsidR="00037273" w:rsidRDefault="007249F4" w:rsidP="00037273">
      <w:pPr>
        <w:ind w:firstLine="720"/>
        <w:jc w:val="both"/>
        <w:rPr>
          <w:sz w:val="24"/>
          <w:szCs w:val="24"/>
        </w:rPr>
      </w:pPr>
      <w:r w:rsidRPr="003D4E88">
        <w:rPr>
          <w:sz w:val="24"/>
          <w:szCs w:val="24"/>
        </w:rPr>
        <w:t xml:space="preserve">He who knew no sin, became sin for us, as he hung naked on the cross, He became </w:t>
      </w:r>
      <w:r w:rsidRPr="003D4E88">
        <w:rPr>
          <w:i/>
          <w:sz w:val="24"/>
          <w:szCs w:val="24"/>
        </w:rPr>
        <w:t>intimately</w:t>
      </w:r>
      <w:r w:rsidRPr="003D4E88">
        <w:rPr>
          <w:sz w:val="24"/>
          <w:szCs w:val="24"/>
        </w:rPr>
        <w:t xml:space="preserve"> </w:t>
      </w:r>
      <w:r w:rsidRPr="003D4E88">
        <w:rPr>
          <w:i/>
          <w:sz w:val="24"/>
          <w:szCs w:val="24"/>
        </w:rPr>
        <w:t>acquainted</w:t>
      </w:r>
      <w:r w:rsidRPr="003D4E88">
        <w:rPr>
          <w:sz w:val="24"/>
          <w:szCs w:val="24"/>
        </w:rPr>
        <w:t xml:space="preserve"> with every vile thought and deed we have ever committed.</w:t>
      </w:r>
      <w:r w:rsidR="00ED59FF">
        <w:rPr>
          <w:sz w:val="24"/>
          <w:szCs w:val="24"/>
        </w:rPr>
        <w:t xml:space="preserve"> </w:t>
      </w:r>
      <w:r w:rsidR="00446B69">
        <w:rPr>
          <w:sz w:val="24"/>
          <w:szCs w:val="24"/>
        </w:rPr>
        <w:t>He took our long list of catalogued sins and cast them as far as the east is from the west.</w:t>
      </w:r>
      <w:r w:rsidR="00037273">
        <w:rPr>
          <w:sz w:val="24"/>
          <w:szCs w:val="24"/>
        </w:rPr>
        <w:t xml:space="preserve"> </w:t>
      </w:r>
      <w:r w:rsidR="00037273" w:rsidRPr="003D4E88">
        <w:rPr>
          <w:sz w:val="24"/>
          <w:szCs w:val="24"/>
        </w:rPr>
        <w:t>I like this quote by J.C. Ryle</w:t>
      </w:r>
      <w:r w:rsidR="00037273">
        <w:rPr>
          <w:sz w:val="24"/>
          <w:szCs w:val="24"/>
        </w:rPr>
        <w:t>:</w:t>
      </w:r>
      <w:r w:rsidR="00037273" w:rsidRPr="003D4E88">
        <w:rPr>
          <w:sz w:val="24"/>
          <w:szCs w:val="24"/>
        </w:rPr>
        <w:t xml:space="preserve"> “God knows what we were before conversion-wicked-guilty-and defiled: yet He loved us. He knows what we will be after conversion-weak-erri</w:t>
      </w:r>
      <w:r w:rsidR="00037273">
        <w:rPr>
          <w:sz w:val="24"/>
          <w:szCs w:val="24"/>
        </w:rPr>
        <w:t>ng-and frail; yet He loves us.”</w:t>
      </w:r>
    </w:p>
    <w:p w14:paraId="67A03F20" w14:textId="77777777" w:rsidR="00ED59FF" w:rsidRDefault="00446B69" w:rsidP="00ED59FF">
      <w:pPr>
        <w:ind w:firstLine="720"/>
        <w:jc w:val="both"/>
        <w:rPr>
          <w:sz w:val="24"/>
          <w:szCs w:val="24"/>
        </w:rPr>
      </w:pPr>
      <w:r>
        <w:rPr>
          <w:sz w:val="24"/>
          <w:szCs w:val="24"/>
        </w:rPr>
        <w:t xml:space="preserve"> </w:t>
      </w:r>
      <w:r w:rsidR="00ED59FF" w:rsidRPr="008D3F5A">
        <w:rPr>
          <w:sz w:val="24"/>
          <w:szCs w:val="24"/>
        </w:rPr>
        <w:t>No human being loves you or knows you as intimately as your Creator- the Lord Jesus. But, do you know Him?  Have you met the real Jesus</w:t>
      </w:r>
      <w:r w:rsidR="00ED59FF">
        <w:rPr>
          <w:sz w:val="24"/>
          <w:szCs w:val="24"/>
        </w:rPr>
        <w:t>-the Bridegroom-</w:t>
      </w:r>
      <w:r w:rsidR="00ED59FF" w:rsidRPr="008D3F5A">
        <w:rPr>
          <w:sz w:val="24"/>
          <w:szCs w:val="24"/>
        </w:rPr>
        <w:t xml:space="preserve">the Lover of your soul?   </w:t>
      </w:r>
    </w:p>
    <w:p w14:paraId="09A28EB0" w14:textId="77777777" w:rsidR="002D4A68" w:rsidRDefault="00AA303E" w:rsidP="00387316">
      <w:pPr>
        <w:ind w:firstLine="720"/>
        <w:jc w:val="both"/>
        <w:rPr>
          <w:sz w:val="24"/>
          <w:szCs w:val="24"/>
        </w:rPr>
      </w:pPr>
      <w:r>
        <w:rPr>
          <w:sz w:val="24"/>
          <w:szCs w:val="24"/>
        </w:rPr>
        <w:t xml:space="preserve">One of the best books I have ever read that paints a portrait of God’s love is </w:t>
      </w:r>
      <w:r w:rsidR="00F025DB">
        <w:rPr>
          <w:sz w:val="24"/>
          <w:szCs w:val="24"/>
        </w:rPr>
        <w:t>“</w:t>
      </w:r>
      <w:r w:rsidRPr="005E72A3">
        <w:rPr>
          <w:sz w:val="24"/>
          <w:szCs w:val="24"/>
        </w:rPr>
        <w:t>Redeeming L</w:t>
      </w:r>
      <w:r>
        <w:rPr>
          <w:sz w:val="24"/>
          <w:szCs w:val="24"/>
        </w:rPr>
        <w:t>ove</w:t>
      </w:r>
      <w:r w:rsidRPr="005E72A3">
        <w:rPr>
          <w:sz w:val="24"/>
          <w:szCs w:val="24"/>
        </w:rPr>
        <w:t xml:space="preserve"> by Francine Rivers</w:t>
      </w:r>
      <w:r w:rsidR="00F025DB">
        <w:rPr>
          <w:sz w:val="24"/>
          <w:szCs w:val="24"/>
        </w:rPr>
        <w:t>”</w:t>
      </w:r>
      <w:r>
        <w:rPr>
          <w:sz w:val="24"/>
          <w:szCs w:val="24"/>
        </w:rPr>
        <w:t>.</w:t>
      </w:r>
      <w:r w:rsidR="00003958">
        <w:rPr>
          <w:sz w:val="24"/>
          <w:szCs w:val="24"/>
        </w:rPr>
        <w:t xml:space="preserve"> She was a very successful author of romance novels when she met the love of her life –the Lord Jesus.</w:t>
      </w:r>
      <w:r w:rsidR="00983E57">
        <w:rPr>
          <w:sz w:val="24"/>
          <w:szCs w:val="24"/>
        </w:rPr>
        <w:t xml:space="preserve"> Like so many of us, she too had called her-self a Christian </w:t>
      </w:r>
      <w:r w:rsidR="00983E57" w:rsidRPr="00983E57">
        <w:rPr>
          <w:i/>
          <w:sz w:val="24"/>
          <w:szCs w:val="24"/>
        </w:rPr>
        <w:t>before she was truly born–again</w:t>
      </w:r>
      <w:r w:rsidR="00983E57">
        <w:rPr>
          <w:sz w:val="24"/>
          <w:szCs w:val="24"/>
        </w:rPr>
        <w:t>.</w:t>
      </w:r>
      <w:r w:rsidR="00003958">
        <w:rPr>
          <w:sz w:val="24"/>
          <w:szCs w:val="24"/>
        </w:rPr>
        <w:t xml:space="preserve"> Her testimony is recorded in the back cover of her novel.</w:t>
      </w:r>
      <w:r>
        <w:rPr>
          <w:sz w:val="24"/>
          <w:szCs w:val="24"/>
        </w:rPr>
        <w:t xml:space="preserve"> The</w:t>
      </w:r>
      <w:r w:rsidR="004818D3">
        <w:rPr>
          <w:sz w:val="24"/>
          <w:szCs w:val="24"/>
        </w:rPr>
        <w:t xml:space="preserve"> book is a masterful</w:t>
      </w:r>
      <w:r>
        <w:rPr>
          <w:sz w:val="24"/>
          <w:szCs w:val="24"/>
        </w:rPr>
        <w:t xml:space="preserve"> allegory of the book </w:t>
      </w:r>
      <w:r w:rsidRPr="005E72A3">
        <w:rPr>
          <w:sz w:val="24"/>
          <w:szCs w:val="24"/>
        </w:rPr>
        <w:t>of Hosea.  The characters a</w:t>
      </w:r>
      <w:r w:rsidR="004818D3">
        <w:rPr>
          <w:sz w:val="24"/>
          <w:szCs w:val="24"/>
        </w:rPr>
        <w:t xml:space="preserve">re fictional, but the </w:t>
      </w:r>
      <w:r w:rsidR="00FC2D4C">
        <w:rPr>
          <w:sz w:val="24"/>
          <w:szCs w:val="24"/>
        </w:rPr>
        <w:t>story beautifully</w:t>
      </w:r>
      <w:r w:rsidR="004818D3">
        <w:rPr>
          <w:sz w:val="24"/>
          <w:szCs w:val="24"/>
        </w:rPr>
        <w:t xml:space="preserve"> portrays the amazing grace of God towards His lost sinful humanity</w:t>
      </w:r>
      <w:r w:rsidRPr="005E72A3">
        <w:rPr>
          <w:sz w:val="24"/>
          <w:szCs w:val="24"/>
        </w:rPr>
        <w:t>. The hero</w:t>
      </w:r>
      <w:r>
        <w:rPr>
          <w:sz w:val="24"/>
          <w:szCs w:val="24"/>
        </w:rPr>
        <w:t>,</w:t>
      </w:r>
      <w:r w:rsidRPr="005E72A3">
        <w:rPr>
          <w:sz w:val="24"/>
          <w:szCs w:val="24"/>
        </w:rPr>
        <w:t xml:space="preserve"> a mirror image of the </w:t>
      </w:r>
      <w:r>
        <w:rPr>
          <w:sz w:val="24"/>
          <w:szCs w:val="24"/>
        </w:rPr>
        <w:t>Lord Jesus</w:t>
      </w:r>
      <w:r w:rsidRPr="005E72A3">
        <w:rPr>
          <w:sz w:val="24"/>
          <w:szCs w:val="24"/>
        </w:rPr>
        <w:t xml:space="preserve">; passionately loves a bride who runs away from Him into the abusive arms of one man after another. Her lovers use, abuse, and abandon her. </w:t>
      </w:r>
      <w:r w:rsidR="004818D3">
        <w:rPr>
          <w:sz w:val="24"/>
          <w:szCs w:val="24"/>
        </w:rPr>
        <w:t xml:space="preserve"> Yet, h</w:t>
      </w:r>
      <w:r w:rsidRPr="005E72A3">
        <w:rPr>
          <w:sz w:val="24"/>
          <w:szCs w:val="24"/>
        </w:rPr>
        <w:t xml:space="preserve">e loves her, even after she is sold into slavery to sin. He woos her, pursues her and ultimately gives up everything to buy her for Himself. This, my friend, is redeeming Love!  </w:t>
      </w:r>
    </w:p>
    <w:p w14:paraId="3C48A42B" w14:textId="77777777" w:rsidR="002D4A68" w:rsidRPr="002D4A68" w:rsidRDefault="002D4A68" w:rsidP="002D4A68">
      <w:pPr>
        <w:rPr>
          <w:sz w:val="24"/>
          <w:szCs w:val="24"/>
        </w:rPr>
      </w:pPr>
      <w:r w:rsidRPr="008D3F5A">
        <w:rPr>
          <w:sz w:val="24"/>
          <w:szCs w:val="24"/>
        </w:rPr>
        <w:t xml:space="preserve">“In the deepest heart of everyone, God planted a longing for Himself as He is: a God of love.”-Eugenia Price    </w:t>
      </w:r>
    </w:p>
    <w:p w14:paraId="49CEE23B" w14:textId="77777777" w:rsidR="005C56B2" w:rsidRDefault="008D3F5A" w:rsidP="009D7D3A">
      <w:pPr>
        <w:ind w:firstLine="720"/>
        <w:jc w:val="both"/>
        <w:rPr>
          <w:sz w:val="24"/>
          <w:szCs w:val="24"/>
        </w:rPr>
      </w:pPr>
      <w:r w:rsidRPr="008D3F5A">
        <w:rPr>
          <w:sz w:val="24"/>
          <w:szCs w:val="24"/>
        </w:rPr>
        <w:t xml:space="preserve"> </w:t>
      </w:r>
      <w:r w:rsidR="00B92C81">
        <w:rPr>
          <w:sz w:val="24"/>
          <w:szCs w:val="24"/>
        </w:rPr>
        <w:t xml:space="preserve"> </w:t>
      </w:r>
      <w:r w:rsidR="00B92C81" w:rsidRPr="008D3F5A">
        <w:rPr>
          <w:sz w:val="24"/>
          <w:szCs w:val="24"/>
        </w:rPr>
        <w:t xml:space="preserve">   </w:t>
      </w:r>
      <w:r w:rsidRPr="008D3F5A">
        <w:rPr>
          <w:sz w:val="24"/>
          <w:szCs w:val="24"/>
        </w:rPr>
        <w:t>If you have known r</w:t>
      </w:r>
      <w:r w:rsidR="00FC2D4C">
        <w:rPr>
          <w:sz w:val="24"/>
          <w:szCs w:val="24"/>
        </w:rPr>
        <w:t>ejection, and most of us have, healing comes as you come to</w:t>
      </w:r>
      <w:r w:rsidRPr="008D3F5A">
        <w:rPr>
          <w:sz w:val="24"/>
          <w:szCs w:val="24"/>
        </w:rPr>
        <w:t xml:space="preserve"> know the One who said: “l will never leave you or forsake you.”  When you are in Him, He cannot disown Himself. (2Timothy 2:13) You will never be rejected or abandoned by Him.  People can choose to leave us and forsake us</w:t>
      </w:r>
      <w:r w:rsidR="004818D3">
        <w:rPr>
          <w:sz w:val="24"/>
          <w:szCs w:val="24"/>
        </w:rPr>
        <w:t>,</w:t>
      </w:r>
      <w:r w:rsidRPr="008D3F5A">
        <w:rPr>
          <w:sz w:val="24"/>
          <w:szCs w:val="24"/>
        </w:rPr>
        <w:t xml:space="preserve"> but He never will. In Christ Jesus you who </w:t>
      </w:r>
      <w:r w:rsidRPr="008D3F5A">
        <w:rPr>
          <w:i/>
          <w:sz w:val="24"/>
          <w:szCs w:val="24"/>
        </w:rPr>
        <w:t>were</w:t>
      </w:r>
      <w:r w:rsidRPr="008D3F5A">
        <w:rPr>
          <w:sz w:val="24"/>
          <w:szCs w:val="24"/>
        </w:rPr>
        <w:t xml:space="preserve"> far away have been brought </w:t>
      </w:r>
      <w:r w:rsidRPr="008D3F5A">
        <w:rPr>
          <w:b/>
          <w:i/>
          <w:sz w:val="24"/>
          <w:szCs w:val="24"/>
        </w:rPr>
        <w:t>near</w:t>
      </w:r>
      <w:r w:rsidRPr="008D3F5A">
        <w:rPr>
          <w:sz w:val="24"/>
          <w:szCs w:val="24"/>
        </w:rPr>
        <w:t xml:space="preserve"> through the blood of Christ. (Col. 1:19-22; Eph. 2:11-22)  He is no longer a God who is far away but Immanuel, the God who dwells </w:t>
      </w:r>
      <w:r w:rsidRPr="008D3F5A">
        <w:rPr>
          <w:b/>
          <w:i/>
          <w:sz w:val="24"/>
          <w:szCs w:val="24"/>
        </w:rPr>
        <w:t>with</w:t>
      </w:r>
      <w:r w:rsidRPr="008D3F5A">
        <w:rPr>
          <w:sz w:val="24"/>
          <w:szCs w:val="24"/>
        </w:rPr>
        <w:t xml:space="preserve"> us and </w:t>
      </w:r>
      <w:r w:rsidRPr="008D3F5A">
        <w:rPr>
          <w:b/>
          <w:i/>
          <w:sz w:val="24"/>
          <w:szCs w:val="24"/>
        </w:rPr>
        <w:t>in</w:t>
      </w:r>
      <w:r w:rsidRPr="008D3F5A">
        <w:rPr>
          <w:sz w:val="24"/>
          <w:szCs w:val="24"/>
        </w:rPr>
        <w:t xml:space="preserve"> us!  </w:t>
      </w:r>
    </w:p>
    <w:p w14:paraId="20C9DEC2" w14:textId="77777777" w:rsidR="008511B6" w:rsidRDefault="008D3F5A" w:rsidP="00E956AC">
      <w:pPr>
        <w:ind w:firstLine="720"/>
        <w:jc w:val="both"/>
        <w:rPr>
          <w:sz w:val="24"/>
          <w:szCs w:val="24"/>
        </w:rPr>
      </w:pPr>
      <w:r w:rsidRPr="008D3F5A">
        <w:rPr>
          <w:sz w:val="24"/>
          <w:szCs w:val="24"/>
        </w:rPr>
        <w:t xml:space="preserve"> </w:t>
      </w:r>
      <w:r w:rsidR="00E956AC">
        <w:rPr>
          <w:sz w:val="24"/>
          <w:szCs w:val="24"/>
        </w:rPr>
        <w:t xml:space="preserve">The Lord </w:t>
      </w:r>
      <w:r w:rsidR="004E13B3">
        <w:rPr>
          <w:sz w:val="24"/>
          <w:szCs w:val="24"/>
        </w:rPr>
        <w:t>does not invite</w:t>
      </w:r>
      <w:r w:rsidR="00E956AC">
        <w:rPr>
          <w:sz w:val="24"/>
          <w:szCs w:val="24"/>
        </w:rPr>
        <w:t xml:space="preserve"> </w:t>
      </w:r>
      <w:r w:rsidR="00CD5975">
        <w:rPr>
          <w:sz w:val="24"/>
          <w:szCs w:val="24"/>
        </w:rPr>
        <w:t>us</w:t>
      </w:r>
      <w:r w:rsidR="005C56B2">
        <w:rPr>
          <w:sz w:val="24"/>
          <w:szCs w:val="24"/>
        </w:rPr>
        <w:t xml:space="preserve"> </w:t>
      </w:r>
      <w:r w:rsidR="00E956AC">
        <w:rPr>
          <w:sz w:val="24"/>
          <w:szCs w:val="24"/>
        </w:rPr>
        <w:t xml:space="preserve">to come, </w:t>
      </w:r>
      <w:r w:rsidR="002D4A68" w:rsidRPr="00517EE2">
        <w:rPr>
          <w:sz w:val="24"/>
          <w:szCs w:val="24"/>
        </w:rPr>
        <w:t>not</w:t>
      </w:r>
      <w:r w:rsidR="002D4A68" w:rsidRPr="003D4E88">
        <w:rPr>
          <w:sz w:val="24"/>
          <w:szCs w:val="24"/>
        </w:rPr>
        <w:t xml:space="preserve"> to a </w:t>
      </w:r>
      <w:r w:rsidR="002D4A68" w:rsidRPr="00517EE2">
        <w:rPr>
          <w:sz w:val="24"/>
          <w:szCs w:val="24"/>
        </w:rPr>
        <w:t>place</w:t>
      </w:r>
      <w:r w:rsidR="005C56B2">
        <w:rPr>
          <w:sz w:val="24"/>
          <w:szCs w:val="24"/>
        </w:rPr>
        <w:t>, nor</w:t>
      </w:r>
      <w:r w:rsidR="002D4A68" w:rsidRPr="003D4E88">
        <w:rPr>
          <w:sz w:val="24"/>
          <w:szCs w:val="24"/>
        </w:rPr>
        <w:t xml:space="preserve"> to a </w:t>
      </w:r>
      <w:r w:rsidR="002D4A68" w:rsidRPr="00517EE2">
        <w:rPr>
          <w:sz w:val="24"/>
          <w:szCs w:val="24"/>
        </w:rPr>
        <w:t>work</w:t>
      </w:r>
      <w:r w:rsidR="002D4A68" w:rsidRPr="003D4E88">
        <w:rPr>
          <w:sz w:val="24"/>
          <w:szCs w:val="24"/>
        </w:rPr>
        <w:t>,</w:t>
      </w:r>
      <w:r w:rsidR="002D4A68">
        <w:rPr>
          <w:sz w:val="24"/>
          <w:szCs w:val="24"/>
        </w:rPr>
        <w:t xml:space="preserve"> although, He has good wo</w:t>
      </w:r>
      <w:r w:rsidR="00E956AC">
        <w:rPr>
          <w:sz w:val="24"/>
          <w:szCs w:val="24"/>
        </w:rPr>
        <w:t xml:space="preserve">rk planned for each of us to do; but to </w:t>
      </w:r>
      <w:r w:rsidR="00E956AC" w:rsidRPr="00E956AC">
        <w:rPr>
          <w:b/>
          <w:i/>
          <w:sz w:val="24"/>
          <w:szCs w:val="24"/>
        </w:rPr>
        <w:t>Him</w:t>
      </w:r>
      <w:r w:rsidR="00E956AC">
        <w:rPr>
          <w:b/>
          <w:i/>
          <w:sz w:val="24"/>
          <w:szCs w:val="24"/>
        </w:rPr>
        <w:t>-</w:t>
      </w:r>
      <w:r w:rsidR="00E956AC" w:rsidRPr="00E956AC">
        <w:rPr>
          <w:b/>
          <w:i/>
          <w:sz w:val="24"/>
          <w:szCs w:val="24"/>
        </w:rPr>
        <w:t>self</w:t>
      </w:r>
      <w:r w:rsidR="00E956AC">
        <w:rPr>
          <w:sz w:val="24"/>
          <w:szCs w:val="24"/>
        </w:rPr>
        <w:t>!</w:t>
      </w:r>
      <w:r w:rsidR="00E956AC" w:rsidRPr="003D4E88">
        <w:rPr>
          <w:sz w:val="24"/>
          <w:szCs w:val="24"/>
        </w:rPr>
        <w:t xml:space="preserve"> </w:t>
      </w:r>
      <w:r w:rsidR="005C56B2">
        <w:rPr>
          <w:sz w:val="24"/>
          <w:szCs w:val="24"/>
        </w:rPr>
        <w:t>(Ephesians 2:10)</w:t>
      </w:r>
      <w:r w:rsidR="00E956AC">
        <w:rPr>
          <w:sz w:val="24"/>
          <w:szCs w:val="24"/>
        </w:rPr>
        <w:t xml:space="preserve"> </w:t>
      </w:r>
      <w:r w:rsidR="009E4DDC">
        <w:rPr>
          <w:sz w:val="24"/>
          <w:szCs w:val="24"/>
        </w:rPr>
        <w:t xml:space="preserve"> The fir</w:t>
      </w:r>
      <w:r w:rsidR="005A1B22">
        <w:rPr>
          <w:sz w:val="24"/>
          <w:szCs w:val="24"/>
        </w:rPr>
        <w:t>st call</w:t>
      </w:r>
      <w:r w:rsidR="009E4DDC">
        <w:rPr>
          <w:sz w:val="24"/>
          <w:szCs w:val="24"/>
        </w:rPr>
        <w:t xml:space="preserve"> is the voice of the </w:t>
      </w:r>
      <w:r w:rsidR="009D7D3A">
        <w:rPr>
          <w:sz w:val="24"/>
          <w:szCs w:val="24"/>
        </w:rPr>
        <w:t>Father, “</w:t>
      </w:r>
      <w:r w:rsidR="009E4DDC" w:rsidRPr="009D7D3A">
        <w:rPr>
          <w:b/>
          <w:i/>
          <w:sz w:val="24"/>
          <w:szCs w:val="24"/>
        </w:rPr>
        <w:t xml:space="preserve">This is My Beloved Son with whom I am well pleased. Listen to Him.” </w:t>
      </w:r>
      <w:r w:rsidR="009E4DDC">
        <w:rPr>
          <w:sz w:val="24"/>
          <w:szCs w:val="24"/>
        </w:rPr>
        <w:t xml:space="preserve">Then we hear the Beloved’s invitation, </w:t>
      </w:r>
      <w:r w:rsidR="009E4DDC" w:rsidRPr="00B51597">
        <w:rPr>
          <w:sz w:val="24"/>
          <w:szCs w:val="24"/>
        </w:rPr>
        <w:t>“</w:t>
      </w:r>
      <w:r w:rsidR="009E4DDC" w:rsidRPr="009E4DDC">
        <w:rPr>
          <w:b/>
          <w:i/>
          <w:sz w:val="24"/>
          <w:szCs w:val="24"/>
        </w:rPr>
        <w:t>Is anyone thirsty let him come to Me and drink</w:t>
      </w:r>
      <w:r w:rsidR="009E4DDC" w:rsidRPr="00B51597">
        <w:rPr>
          <w:sz w:val="24"/>
          <w:szCs w:val="24"/>
        </w:rPr>
        <w:t>”…</w:t>
      </w:r>
      <w:r w:rsidR="00EB12BA" w:rsidRPr="00B51597">
        <w:rPr>
          <w:sz w:val="24"/>
          <w:szCs w:val="24"/>
        </w:rPr>
        <w:t>.</w:t>
      </w:r>
      <w:r w:rsidR="00EB12BA">
        <w:rPr>
          <w:sz w:val="24"/>
          <w:szCs w:val="24"/>
        </w:rPr>
        <w:t xml:space="preserve"> (</w:t>
      </w:r>
      <w:r w:rsidR="009E4DDC">
        <w:rPr>
          <w:sz w:val="24"/>
          <w:szCs w:val="24"/>
        </w:rPr>
        <w:t>John 7:37-38)</w:t>
      </w:r>
      <w:r w:rsidR="00D3096A">
        <w:rPr>
          <w:sz w:val="24"/>
          <w:szCs w:val="24"/>
        </w:rPr>
        <w:t xml:space="preserve"> T</w:t>
      </w:r>
      <w:r w:rsidR="00D3096A" w:rsidRPr="003D4E88">
        <w:rPr>
          <w:sz w:val="24"/>
          <w:szCs w:val="24"/>
        </w:rPr>
        <w:t>he Lord Jesus’ words to the repentant sinner on the cross were, “</w:t>
      </w:r>
      <w:r w:rsidR="00D3096A" w:rsidRPr="00D3096A">
        <w:rPr>
          <w:b/>
          <w:i/>
          <w:sz w:val="24"/>
          <w:szCs w:val="24"/>
        </w:rPr>
        <w:t>Today you will be WITH ME</w:t>
      </w:r>
      <w:r w:rsidR="00D3096A" w:rsidRPr="003D4E88">
        <w:rPr>
          <w:sz w:val="24"/>
          <w:szCs w:val="24"/>
        </w:rPr>
        <w:t>.” (Luke23:43) To the weary and burdened soul His invitation is, “</w:t>
      </w:r>
      <w:r w:rsidR="00D3096A" w:rsidRPr="00D3096A">
        <w:rPr>
          <w:b/>
          <w:i/>
          <w:sz w:val="24"/>
          <w:szCs w:val="24"/>
        </w:rPr>
        <w:t>Come to ME and you will find rest</w:t>
      </w:r>
      <w:r w:rsidR="00A65B05">
        <w:rPr>
          <w:sz w:val="24"/>
          <w:szCs w:val="24"/>
        </w:rPr>
        <w:t>.” (Matthew 11:26) You see</w:t>
      </w:r>
      <w:r w:rsidR="0046460B">
        <w:rPr>
          <w:sz w:val="24"/>
          <w:szCs w:val="24"/>
        </w:rPr>
        <w:t>,</w:t>
      </w:r>
      <w:r w:rsidR="00A65B05">
        <w:rPr>
          <w:sz w:val="24"/>
          <w:szCs w:val="24"/>
        </w:rPr>
        <w:t xml:space="preserve"> we </w:t>
      </w:r>
      <w:r w:rsidR="00D3096A" w:rsidRPr="00D3096A">
        <w:rPr>
          <w:b/>
          <w:i/>
          <w:sz w:val="24"/>
          <w:szCs w:val="24"/>
        </w:rPr>
        <w:t>were</w:t>
      </w:r>
      <w:r w:rsidR="00D3096A" w:rsidRPr="003D4E88">
        <w:rPr>
          <w:sz w:val="24"/>
          <w:szCs w:val="24"/>
        </w:rPr>
        <w:t xml:space="preserve"> </w:t>
      </w:r>
      <w:r w:rsidR="00A65B05" w:rsidRPr="005C56B2">
        <w:rPr>
          <w:b/>
          <w:i/>
          <w:sz w:val="24"/>
          <w:szCs w:val="24"/>
        </w:rPr>
        <w:t>all</w:t>
      </w:r>
      <w:r w:rsidR="00A65B05">
        <w:rPr>
          <w:sz w:val="24"/>
          <w:szCs w:val="24"/>
        </w:rPr>
        <w:t xml:space="preserve"> </w:t>
      </w:r>
      <w:r w:rsidR="00D3096A" w:rsidRPr="003D4E88">
        <w:rPr>
          <w:sz w:val="24"/>
          <w:szCs w:val="24"/>
        </w:rPr>
        <w:t>far away from Him without God and without hope in this world, but now in Christ Jesus</w:t>
      </w:r>
      <w:r w:rsidR="00D3096A">
        <w:rPr>
          <w:sz w:val="24"/>
          <w:szCs w:val="24"/>
        </w:rPr>
        <w:t>,</w:t>
      </w:r>
      <w:r w:rsidR="00D3096A" w:rsidRPr="003D4E88">
        <w:rPr>
          <w:sz w:val="24"/>
          <w:szCs w:val="24"/>
        </w:rPr>
        <w:t xml:space="preserve"> you who were far away have been brought </w:t>
      </w:r>
      <w:r w:rsidR="00D3096A" w:rsidRPr="005C56B2">
        <w:rPr>
          <w:b/>
          <w:i/>
          <w:sz w:val="24"/>
          <w:szCs w:val="24"/>
        </w:rPr>
        <w:t>near</w:t>
      </w:r>
      <w:r w:rsidR="00D3096A" w:rsidRPr="003D4E88">
        <w:rPr>
          <w:sz w:val="24"/>
          <w:szCs w:val="24"/>
        </w:rPr>
        <w:t xml:space="preserve"> through the blood of Christ. (Ephesians 2:1-22)  </w:t>
      </w:r>
      <w:r w:rsidR="00D3096A">
        <w:rPr>
          <w:sz w:val="24"/>
          <w:szCs w:val="24"/>
        </w:rPr>
        <w:t xml:space="preserve">   </w:t>
      </w:r>
    </w:p>
    <w:p w14:paraId="7B736C79" w14:textId="77777777" w:rsidR="00AE7DBC" w:rsidRPr="00881970" w:rsidRDefault="00144D14" w:rsidP="00AE7DBC">
      <w:pPr>
        <w:jc w:val="center"/>
        <w:rPr>
          <w:b/>
          <w:sz w:val="24"/>
          <w:szCs w:val="24"/>
        </w:rPr>
      </w:pPr>
      <w:r w:rsidRPr="00881970">
        <w:rPr>
          <w:b/>
          <w:sz w:val="24"/>
          <w:szCs w:val="24"/>
        </w:rPr>
        <w:t xml:space="preserve"> </w:t>
      </w:r>
      <w:r w:rsidR="00AE7DBC" w:rsidRPr="00881970">
        <w:rPr>
          <w:b/>
          <w:sz w:val="24"/>
          <w:szCs w:val="24"/>
        </w:rPr>
        <w:t>“The INVITATION”</w:t>
      </w:r>
    </w:p>
    <w:p w14:paraId="16156069" w14:textId="77777777" w:rsidR="00AE7DBC" w:rsidRPr="00881970" w:rsidRDefault="00AE7DBC" w:rsidP="005C56B2">
      <w:pPr>
        <w:jc w:val="center"/>
        <w:rPr>
          <w:sz w:val="24"/>
          <w:szCs w:val="24"/>
        </w:rPr>
      </w:pPr>
      <w:r w:rsidRPr="00881970">
        <w:rPr>
          <w:sz w:val="24"/>
          <w:szCs w:val="24"/>
        </w:rPr>
        <w:t>Song writers: Steven Curtis Chapman and Geoffrey Paul More</w:t>
      </w:r>
    </w:p>
    <w:p w14:paraId="4D2058C3" w14:textId="77777777" w:rsidR="00AE7DBC" w:rsidRPr="00881970" w:rsidRDefault="00AE7DBC" w:rsidP="005C56B2">
      <w:pPr>
        <w:jc w:val="center"/>
        <w:rPr>
          <w:sz w:val="24"/>
          <w:szCs w:val="24"/>
        </w:rPr>
      </w:pPr>
      <w:r w:rsidRPr="00881970">
        <w:rPr>
          <w:sz w:val="24"/>
          <w:szCs w:val="24"/>
        </w:rPr>
        <w:t>In the palace in the land of mercy, The King looked down from His throne, He saw the sick and the homeless and hungry, He saw me lost and without hope.</w:t>
      </w:r>
    </w:p>
    <w:p w14:paraId="6CFA08A7" w14:textId="77777777" w:rsidR="00AE7DBC" w:rsidRPr="00881970" w:rsidRDefault="00AE7DBC" w:rsidP="005C56B2">
      <w:pPr>
        <w:jc w:val="center"/>
        <w:rPr>
          <w:sz w:val="24"/>
          <w:szCs w:val="24"/>
        </w:rPr>
      </w:pPr>
      <w:r w:rsidRPr="00881970">
        <w:rPr>
          <w:sz w:val="24"/>
          <w:szCs w:val="24"/>
        </w:rPr>
        <w:t>And moved with compassion He sent out His only Son, with the invitation, to come,</w:t>
      </w:r>
    </w:p>
    <w:p w14:paraId="4F2AEA60" w14:textId="77777777" w:rsidR="00AE7DBC" w:rsidRPr="00881970" w:rsidRDefault="00AE7DBC" w:rsidP="005C56B2">
      <w:pPr>
        <w:jc w:val="center"/>
        <w:rPr>
          <w:sz w:val="24"/>
          <w:szCs w:val="24"/>
        </w:rPr>
      </w:pPr>
      <w:r w:rsidRPr="00881970">
        <w:rPr>
          <w:sz w:val="24"/>
          <w:szCs w:val="24"/>
        </w:rPr>
        <w:t>This is your invitation, come just the way you are, come find what your soul has been longing for come find your peace, come join the feast, Come in, this is your invitation</w:t>
      </w:r>
    </w:p>
    <w:p w14:paraId="3C6E3A85" w14:textId="77777777" w:rsidR="00AE7DBC" w:rsidRPr="00881970" w:rsidRDefault="00AE7DBC" w:rsidP="005C56B2">
      <w:pPr>
        <w:jc w:val="center"/>
        <w:rPr>
          <w:sz w:val="24"/>
          <w:szCs w:val="24"/>
        </w:rPr>
      </w:pPr>
      <w:r w:rsidRPr="00881970">
        <w:rPr>
          <w:sz w:val="24"/>
          <w:szCs w:val="24"/>
        </w:rPr>
        <w:t>So I stood outside the gates and trembled, in my rags, of unworthiness, afraid to even stand at a distance in the presence of holiness</w:t>
      </w:r>
    </w:p>
    <w:p w14:paraId="6BC7CB64" w14:textId="77777777" w:rsidR="00AE7DBC" w:rsidRPr="00881970" w:rsidRDefault="00AE7DBC" w:rsidP="005C56B2">
      <w:pPr>
        <w:jc w:val="center"/>
        <w:rPr>
          <w:sz w:val="24"/>
          <w:szCs w:val="24"/>
        </w:rPr>
      </w:pPr>
      <w:r w:rsidRPr="00881970">
        <w:rPr>
          <w:sz w:val="24"/>
          <w:szCs w:val="24"/>
        </w:rPr>
        <w:t>And just as I turned to go, the gates swung open wide, and the king and His only Son, they invited me inside</w:t>
      </w:r>
    </w:p>
    <w:p w14:paraId="6AD2BBAE" w14:textId="77777777" w:rsidR="00AE7DBC" w:rsidRPr="00881970" w:rsidRDefault="00AE7DBC" w:rsidP="005C56B2">
      <w:pPr>
        <w:jc w:val="center"/>
        <w:rPr>
          <w:sz w:val="24"/>
          <w:szCs w:val="24"/>
        </w:rPr>
      </w:pPr>
      <w:r w:rsidRPr="00881970">
        <w:rPr>
          <w:sz w:val="24"/>
          <w:szCs w:val="24"/>
        </w:rPr>
        <w:t>This is your invitation come just the way you are, come find what your soul has been longing for come find your peace come join the feast, Come this is your invitation,</w:t>
      </w:r>
    </w:p>
    <w:p w14:paraId="3176E1E5" w14:textId="77777777" w:rsidR="00AE7DBC" w:rsidRPr="00881970" w:rsidRDefault="00AE7DBC" w:rsidP="005C56B2">
      <w:pPr>
        <w:jc w:val="center"/>
        <w:rPr>
          <w:sz w:val="24"/>
          <w:szCs w:val="24"/>
        </w:rPr>
      </w:pPr>
      <w:r w:rsidRPr="00881970">
        <w:rPr>
          <w:sz w:val="24"/>
          <w:szCs w:val="24"/>
        </w:rPr>
        <w:t>So now will you come with me, to where the gates swing open wide, The KING and His only Son, are inviting us inside,</w:t>
      </w:r>
    </w:p>
    <w:p w14:paraId="38C4E662" w14:textId="77777777" w:rsidR="00AE7DBC" w:rsidRDefault="00AE7DBC" w:rsidP="005C56B2">
      <w:pPr>
        <w:jc w:val="center"/>
        <w:rPr>
          <w:sz w:val="24"/>
          <w:szCs w:val="24"/>
        </w:rPr>
      </w:pPr>
      <w:r w:rsidRPr="00881970">
        <w:rPr>
          <w:sz w:val="24"/>
          <w:szCs w:val="24"/>
        </w:rPr>
        <w:t>This is our invitation come sinner as you are, come find what your soul has been longing for, come find your peace, come join the feast, come in this is your invitation, this is our invitation, and this is the invitation.</w:t>
      </w:r>
    </w:p>
    <w:p w14:paraId="74C70F6C" w14:textId="77777777" w:rsidR="004424E9" w:rsidRPr="004424E9" w:rsidRDefault="004424E9" w:rsidP="003C6B62">
      <w:pPr>
        <w:pStyle w:val="ListParagraph"/>
        <w:numPr>
          <w:ilvl w:val="0"/>
          <w:numId w:val="5"/>
        </w:numPr>
        <w:jc w:val="center"/>
        <w:rPr>
          <w:sz w:val="24"/>
          <w:szCs w:val="24"/>
        </w:rPr>
      </w:pPr>
    </w:p>
    <w:p w14:paraId="13A78990" w14:textId="77777777" w:rsidR="00977823" w:rsidRDefault="004424E9" w:rsidP="004424E9">
      <w:pPr>
        <w:jc w:val="center"/>
        <w:rPr>
          <w:b/>
          <w:sz w:val="28"/>
          <w:szCs w:val="28"/>
        </w:rPr>
      </w:pPr>
      <w:r w:rsidRPr="004424E9">
        <w:rPr>
          <w:b/>
          <w:sz w:val="28"/>
          <w:szCs w:val="28"/>
        </w:rPr>
        <w:t>Pearls of Wisdom</w:t>
      </w:r>
    </w:p>
    <w:p w14:paraId="1D551F5F" w14:textId="77777777" w:rsidR="00F414A2" w:rsidRPr="009832CF" w:rsidRDefault="00F414A2" w:rsidP="00F414A2">
      <w:pPr>
        <w:pStyle w:val="ListParagraph"/>
        <w:ind w:left="0"/>
        <w:jc w:val="center"/>
        <w:rPr>
          <w:b/>
          <w:i/>
          <w:sz w:val="24"/>
          <w:szCs w:val="24"/>
        </w:rPr>
      </w:pPr>
      <w:r w:rsidRPr="009832CF">
        <w:rPr>
          <w:b/>
          <w:i/>
          <w:sz w:val="24"/>
          <w:szCs w:val="24"/>
        </w:rPr>
        <w:t>Isaiah 54:4-13 (NIV)</w:t>
      </w:r>
    </w:p>
    <w:p w14:paraId="65A152FB" w14:textId="77777777" w:rsidR="00F414A2" w:rsidRPr="009832CF" w:rsidRDefault="00F414A2" w:rsidP="00F414A2">
      <w:pPr>
        <w:pStyle w:val="line"/>
        <w:spacing w:before="0" w:beforeAutospacing="0" w:after="0" w:afterAutospacing="0" w:line="360" w:lineRule="atLeast"/>
        <w:jc w:val="center"/>
        <w:rPr>
          <w:rFonts w:asciiTheme="minorHAnsi" w:hAnsiTheme="minorHAnsi"/>
          <w:b/>
          <w:i/>
          <w:color w:val="000000"/>
        </w:rPr>
      </w:pPr>
      <w:r w:rsidRPr="009832CF">
        <w:rPr>
          <w:rStyle w:val="text"/>
          <w:rFonts w:asciiTheme="minorHAnsi" w:hAnsiTheme="minorHAnsi"/>
          <w:b/>
          <w:i/>
          <w:color w:val="000000"/>
        </w:rPr>
        <w:t>“Do not be afraid;</w:t>
      </w:r>
      <w:r w:rsidRPr="009832CF">
        <w:rPr>
          <w:rStyle w:val="apple-converted-space"/>
          <w:rFonts w:asciiTheme="minorHAnsi" w:hAnsiTheme="minorHAnsi"/>
          <w:b/>
          <w:i/>
          <w:color w:val="000000"/>
        </w:rPr>
        <w:t> </w:t>
      </w:r>
      <w:r w:rsidRPr="009832CF">
        <w:rPr>
          <w:rStyle w:val="text"/>
          <w:rFonts w:asciiTheme="minorHAnsi" w:hAnsiTheme="minorHAnsi"/>
          <w:b/>
          <w:i/>
          <w:color w:val="000000"/>
        </w:rPr>
        <w:t>you will not be put to shame.</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Do not fear disgrace;</w:t>
      </w:r>
      <w:r w:rsidRPr="009832CF">
        <w:rPr>
          <w:rStyle w:val="apple-converted-space"/>
          <w:rFonts w:asciiTheme="minorHAnsi" w:hAnsiTheme="minorHAnsi"/>
          <w:b/>
          <w:i/>
          <w:color w:val="000000"/>
        </w:rPr>
        <w:t> </w:t>
      </w:r>
      <w:r w:rsidRPr="009832CF">
        <w:rPr>
          <w:rStyle w:val="text"/>
          <w:rFonts w:asciiTheme="minorHAnsi" w:hAnsiTheme="minorHAnsi"/>
          <w:b/>
          <w:i/>
          <w:color w:val="000000"/>
        </w:rPr>
        <w:t>you will not be humiliated. You will forget the shame of your youth</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and remember no more the reproach</w:t>
      </w:r>
      <w:r w:rsidRPr="009832CF">
        <w:rPr>
          <w:rStyle w:val="apple-converted-space"/>
          <w:rFonts w:asciiTheme="minorHAnsi" w:hAnsiTheme="minorHAnsi"/>
          <w:b/>
          <w:i/>
          <w:color w:val="000000"/>
        </w:rPr>
        <w:t> </w:t>
      </w:r>
      <w:r w:rsidRPr="009832CF">
        <w:rPr>
          <w:rStyle w:val="text"/>
          <w:rFonts w:asciiTheme="minorHAnsi" w:hAnsiTheme="minorHAnsi"/>
          <w:b/>
          <w:i/>
          <w:color w:val="000000"/>
        </w:rPr>
        <w:t>of your widowhood.</w:t>
      </w:r>
      <w:r w:rsidRPr="009832CF">
        <w:rPr>
          <w:rStyle w:val="text"/>
          <w:rFonts w:asciiTheme="minorHAnsi" w:hAnsiTheme="minorHAnsi" w:cs="Arial"/>
          <w:b/>
          <w:bCs/>
          <w:i/>
          <w:color w:val="000000"/>
          <w:vertAlign w:val="superscript"/>
        </w:rPr>
        <w:t>5 </w:t>
      </w:r>
      <w:r w:rsidRPr="009832CF">
        <w:rPr>
          <w:rStyle w:val="text"/>
          <w:rFonts w:asciiTheme="minorHAnsi" w:hAnsiTheme="minorHAnsi"/>
          <w:b/>
          <w:i/>
          <w:color w:val="000000"/>
        </w:rPr>
        <w:t>For your Maker</w:t>
      </w:r>
      <w:r w:rsidRPr="009832CF">
        <w:rPr>
          <w:rStyle w:val="apple-converted-space"/>
          <w:rFonts w:asciiTheme="minorHAnsi" w:hAnsiTheme="minorHAnsi"/>
          <w:b/>
          <w:i/>
          <w:color w:val="000000"/>
        </w:rPr>
        <w:t> </w:t>
      </w:r>
      <w:r w:rsidRPr="009832CF">
        <w:rPr>
          <w:rStyle w:val="text"/>
          <w:rFonts w:asciiTheme="minorHAnsi" w:hAnsiTheme="minorHAnsi"/>
          <w:b/>
          <w:i/>
          <w:color w:val="000000"/>
        </w:rPr>
        <w:t>is your husband—the</w:t>
      </w:r>
      <w:r w:rsidRPr="009832CF">
        <w:rPr>
          <w:rStyle w:val="apple-converted-space"/>
          <w:rFonts w:asciiTheme="minorHAnsi" w:hAnsiTheme="minorHAnsi"/>
          <w:b/>
          <w:i/>
          <w:color w:val="000000"/>
        </w:rPr>
        <w:t> </w:t>
      </w:r>
      <w:r w:rsidRPr="009832CF">
        <w:rPr>
          <w:rStyle w:val="small-caps"/>
          <w:rFonts w:asciiTheme="minorHAnsi" w:hAnsiTheme="minorHAnsi"/>
          <w:b/>
          <w:i/>
          <w:smallCaps/>
          <w:color w:val="000000"/>
        </w:rPr>
        <w:t>Lord</w:t>
      </w:r>
      <w:r w:rsidRPr="009832CF">
        <w:rPr>
          <w:rStyle w:val="apple-converted-space"/>
          <w:rFonts w:asciiTheme="minorHAnsi" w:hAnsiTheme="minorHAnsi"/>
          <w:b/>
          <w:i/>
          <w:color w:val="000000"/>
        </w:rPr>
        <w:t> </w:t>
      </w:r>
      <w:r w:rsidRPr="009832CF">
        <w:rPr>
          <w:rStyle w:val="text"/>
          <w:rFonts w:asciiTheme="minorHAnsi" w:hAnsiTheme="minorHAnsi"/>
          <w:b/>
          <w:i/>
          <w:color w:val="000000"/>
        </w:rPr>
        <w:t>Almighty is his name—the Holy One</w:t>
      </w:r>
      <w:r w:rsidRPr="009832CF">
        <w:rPr>
          <w:rStyle w:val="apple-converted-space"/>
          <w:rFonts w:asciiTheme="minorHAnsi" w:hAnsiTheme="minorHAnsi"/>
          <w:b/>
          <w:i/>
          <w:color w:val="000000"/>
        </w:rPr>
        <w:t> </w:t>
      </w:r>
      <w:r w:rsidRPr="009832CF">
        <w:rPr>
          <w:rStyle w:val="text"/>
          <w:rFonts w:asciiTheme="minorHAnsi" w:hAnsiTheme="minorHAnsi"/>
          <w:b/>
          <w:i/>
          <w:color w:val="000000"/>
        </w:rPr>
        <w:t>of Israel is your Redeemer;</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he is called the God of all the earth.</w:t>
      </w:r>
      <w:r w:rsidRPr="009832CF">
        <w:rPr>
          <w:rStyle w:val="text"/>
          <w:rFonts w:asciiTheme="minorHAnsi" w:hAnsiTheme="minorHAnsi" w:cs="Arial"/>
          <w:b/>
          <w:bCs/>
          <w:i/>
          <w:color w:val="000000"/>
          <w:vertAlign w:val="superscript"/>
        </w:rPr>
        <w:t>6 </w:t>
      </w:r>
      <w:r w:rsidRPr="009832CF">
        <w:rPr>
          <w:rStyle w:val="text"/>
          <w:rFonts w:asciiTheme="minorHAnsi" w:hAnsiTheme="minorHAnsi"/>
          <w:b/>
          <w:i/>
          <w:color w:val="000000"/>
        </w:rPr>
        <w:t>The</w:t>
      </w:r>
      <w:r w:rsidRPr="009832CF">
        <w:rPr>
          <w:rStyle w:val="apple-converted-space"/>
          <w:rFonts w:asciiTheme="minorHAnsi" w:hAnsiTheme="minorHAnsi"/>
          <w:b/>
          <w:i/>
          <w:color w:val="000000"/>
        </w:rPr>
        <w:t> </w:t>
      </w:r>
      <w:r w:rsidRPr="009832CF">
        <w:rPr>
          <w:rStyle w:val="small-caps"/>
          <w:rFonts w:asciiTheme="minorHAnsi" w:hAnsiTheme="minorHAnsi"/>
          <w:b/>
          <w:i/>
          <w:smallCaps/>
          <w:color w:val="000000"/>
        </w:rPr>
        <w:t>Lord</w:t>
      </w:r>
      <w:r w:rsidRPr="009832CF">
        <w:rPr>
          <w:rStyle w:val="apple-converted-space"/>
          <w:rFonts w:asciiTheme="minorHAnsi" w:hAnsiTheme="minorHAnsi"/>
          <w:b/>
          <w:i/>
          <w:color w:val="000000"/>
        </w:rPr>
        <w:t> </w:t>
      </w:r>
      <w:r w:rsidRPr="009832CF">
        <w:rPr>
          <w:rStyle w:val="text"/>
          <w:rFonts w:asciiTheme="minorHAnsi" w:hAnsiTheme="minorHAnsi"/>
          <w:b/>
          <w:i/>
          <w:color w:val="000000"/>
        </w:rPr>
        <w:t>will call you back</w:t>
      </w:r>
      <w:r w:rsidRPr="009832CF">
        <w:rPr>
          <w:rFonts w:asciiTheme="minorHAnsi" w:hAnsiTheme="minorHAnsi"/>
          <w:b/>
          <w:i/>
          <w:color w:val="000000"/>
        </w:rPr>
        <w:br/>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as if you were a wife deserted</w:t>
      </w:r>
      <w:r w:rsidRPr="009832CF">
        <w:rPr>
          <w:rStyle w:val="apple-converted-space"/>
          <w:rFonts w:asciiTheme="minorHAnsi" w:hAnsiTheme="minorHAnsi"/>
          <w:b/>
          <w:i/>
          <w:color w:val="000000"/>
        </w:rPr>
        <w:t> </w:t>
      </w:r>
      <w:r w:rsidRPr="009832CF">
        <w:rPr>
          <w:rStyle w:val="text"/>
          <w:rFonts w:asciiTheme="minorHAnsi" w:hAnsiTheme="minorHAnsi"/>
          <w:b/>
          <w:i/>
          <w:color w:val="000000"/>
        </w:rPr>
        <w:t>and distressed in spirit—a wife who married young,</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only to be rejected,” says your God.</w:t>
      </w:r>
      <w:r w:rsidRPr="009832CF">
        <w:rPr>
          <w:rStyle w:val="text"/>
          <w:rFonts w:asciiTheme="minorHAnsi" w:hAnsiTheme="minorHAnsi" w:cs="Arial"/>
          <w:b/>
          <w:bCs/>
          <w:i/>
          <w:color w:val="000000"/>
          <w:vertAlign w:val="superscript"/>
        </w:rPr>
        <w:t>7 </w:t>
      </w:r>
      <w:r w:rsidRPr="009832CF">
        <w:rPr>
          <w:rStyle w:val="text"/>
          <w:rFonts w:asciiTheme="minorHAnsi" w:hAnsiTheme="minorHAnsi"/>
          <w:b/>
          <w:i/>
          <w:color w:val="000000"/>
        </w:rPr>
        <w:t>“For a brief moment</w:t>
      </w:r>
      <w:r w:rsidRPr="009832CF">
        <w:rPr>
          <w:rStyle w:val="apple-converted-space"/>
          <w:rFonts w:asciiTheme="minorHAnsi" w:hAnsiTheme="minorHAnsi"/>
          <w:b/>
          <w:i/>
          <w:color w:val="000000"/>
        </w:rPr>
        <w:t> </w:t>
      </w:r>
      <w:r w:rsidRPr="009832CF">
        <w:rPr>
          <w:rStyle w:val="text"/>
          <w:rFonts w:asciiTheme="minorHAnsi" w:hAnsiTheme="minorHAnsi"/>
          <w:b/>
          <w:i/>
          <w:color w:val="000000"/>
        </w:rPr>
        <w:t xml:space="preserve">I of anger </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I hid</w:t>
      </w:r>
      <w:r w:rsidRPr="009832CF">
        <w:rPr>
          <w:rStyle w:val="apple-converted-space"/>
          <w:rFonts w:asciiTheme="minorHAnsi" w:hAnsiTheme="minorHAnsi"/>
          <w:b/>
          <w:i/>
          <w:color w:val="000000"/>
        </w:rPr>
        <w:t> </w:t>
      </w:r>
      <w:r w:rsidRPr="009832CF">
        <w:rPr>
          <w:rStyle w:val="text"/>
          <w:rFonts w:asciiTheme="minorHAnsi" w:hAnsiTheme="minorHAnsi"/>
          <w:b/>
          <w:i/>
          <w:color w:val="000000"/>
        </w:rPr>
        <w:t>my face from you for a moment, but with everlasting Kindness</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I will have compassion</w:t>
      </w:r>
      <w:r w:rsidRPr="009832CF">
        <w:rPr>
          <w:rStyle w:val="apple-converted-space"/>
          <w:rFonts w:asciiTheme="minorHAnsi" w:hAnsiTheme="minorHAnsi"/>
          <w:b/>
          <w:i/>
          <w:color w:val="000000"/>
        </w:rPr>
        <w:t> </w:t>
      </w:r>
      <w:r w:rsidRPr="009832CF">
        <w:rPr>
          <w:rStyle w:val="text"/>
          <w:rFonts w:asciiTheme="minorHAnsi" w:hAnsiTheme="minorHAnsi"/>
          <w:b/>
          <w:i/>
          <w:color w:val="000000"/>
        </w:rPr>
        <w:t>on you,”</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says the</w:t>
      </w:r>
      <w:r w:rsidRPr="009832CF">
        <w:rPr>
          <w:rStyle w:val="apple-converted-space"/>
          <w:rFonts w:asciiTheme="minorHAnsi" w:hAnsiTheme="minorHAnsi"/>
          <w:b/>
          <w:i/>
          <w:color w:val="000000"/>
        </w:rPr>
        <w:t> </w:t>
      </w:r>
      <w:r w:rsidRPr="009832CF">
        <w:rPr>
          <w:rStyle w:val="small-caps"/>
          <w:rFonts w:asciiTheme="minorHAnsi" w:hAnsiTheme="minorHAnsi"/>
          <w:b/>
          <w:i/>
          <w:smallCaps/>
          <w:color w:val="000000"/>
        </w:rPr>
        <w:t>Lord</w:t>
      </w:r>
      <w:r w:rsidRPr="009832CF">
        <w:rPr>
          <w:rStyle w:val="apple-converted-space"/>
          <w:rFonts w:asciiTheme="minorHAnsi" w:hAnsiTheme="minorHAnsi"/>
          <w:b/>
          <w:i/>
          <w:color w:val="000000"/>
        </w:rPr>
        <w:t> </w:t>
      </w:r>
      <w:r w:rsidRPr="009832CF">
        <w:rPr>
          <w:rStyle w:val="text"/>
          <w:rFonts w:asciiTheme="minorHAnsi" w:hAnsiTheme="minorHAnsi"/>
          <w:b/>
          <w:i/>
          <w:color w:val="000000"/>
        </w:rPr>
        <w:t>your Redeemer.</w:t>
      </w:r>
    </w:p>
    <w:p w14:paraId="78F94E5B" w14:textId="77777777" w:rsidR="00F414A2" w:rsidRPr="009832CF" w:rsidRDefault="00F414A2" w:rsidP="00F414A2">
      <w:pPr>
        <w:pStyle w:val="line"/>
        <w:spacing w:before="0" w:beforeAutospacing="0" w:after="0" w:afterAutospacing="0" w:line="360" w:lineRule="atLeast"/>
        <w:jc w:val="center"/>
        <w:rPr>
          <w:rFonts w:asciiTheme="minorHAnsi" w:hAnsiTheme="minorHAnsi"/>
          <w:b/>
          <w:i/>
          <w:color w:val="000000"/>
        </w:rPr>
      </w:pPr>
      <w:r w:rsidRPr="009832CF">
        <w:rPr>
          <w:rStyle w:val="text"/>
          <w:rFonts w:asciiTheme="minorHAnsi" w:hAnsiTheme="minorHAnsi" w:cs="Arial"/>
          <w:b/>
          <w:bCs/>
          <w:i/>
          <w:color w:val="000000"/>
          <w:vertAlign w:val="superscript"/>
        </w:rPr>
        <w:t>9 </w:t>
      </w:r>
      <w:r w:rsidRPr="009832CF">
        <w:rPr>
          <w:rStyle w:val="text"/>
          <w:rFonts w:asciiTheme="minorHAnsi" w:hAnsiTheme="minorHAnsi"/>
          <w:b/>
          <w:i/>
          <w:color w:val="000000"/>
        </w:rPr>
        <w:t>“To me this is like the days of Noah, when I swore that the waters of Noah would never again cover the earth. So now I have sworn</w:t>
      </w:r>
      <w:r w:rsidRPr="009832CF">
        <w:rPr>
          <w:rStyle w:val="apple-converted-space"/>
          <w:rFonts w:asciiTheme="minorHAnsi" w:hAnsiTheme="minorHAnsi"/>
          <w:b/>
          <w:i/>
          <w:color w:val="000000"/>
        </w:rPr>
        <w:t> </w:t>
      </w:r>
      <w:r w:rsidRPr="009832CF">
        <w:rPr>
          <w:rStyle w:val="text"/>
          <w:rFonts w:asciiTheme="minorHAnsi" w:hAnsiTheme="minorHAnsi"/>
          <w:b/>
          <w:i/>
          <w:color w:val="000000"/>
        </w:rPr>
        <w:t>not to be angry</w:t>
      </w:r>
      <w:r w:rsidRPr="009832CF">
        <w:rPr>
          <w:rStyle w:val="apple-converted-space"/>
          <w:rFonts w:asciiTheme="minorHAnsi" w:hAnsiTheme="minorHAnsi"/>
          <w:b/>
          <w:i/>
          <w:color w:val="000000"/>
        </w:rPr>
        <w:t> </w:t>
      </w:r>
      <w:r w:rsidRPr="009832CF">
        <w:rPr>
          <w:rStyle w:val="text"/>
          <w:rFonts w:asciiTheme="minorHAnsi" w:hAnsiTheme="minorHAnsi"/>
          <w:b/>
          <w:i/>
          <w:color w:val="000000"/>
        </w:rPr>
        <w:t>with you,</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never to rebuke</w:t>
      </w:r>
      <w:r w:rsidRPr="009832CF">
        <w:rPr>
          <w:rStyle w:val="apple-converted-space"/>
          <w:rFonts w:asciiTheme="minorHAnsi" w:hAnsiTheme="minorHAnsi"/>
          <w:b/>
          <w:i/>
          <w:color w:val="000000"/>
        </w:rPr>
        <w:t> </w:t>
      </w:r>
      <w:r w:rsidRPr="009832CF">
        <w:rPr>
          <w:rStyle w:val="text"/>
          <w:rFonts w:asciiTheme="minorHAnsi" w:hAnsiTheme="minorHAnsi"/>
          <w:b/>
          <w:i/>
          <w:color w:val="000000"/>
        </w:rPr>
        <w:t xml:space="preserve">you again. </w:t>
      </w:r>
      <w:r w:rsidRPr="009832CF">
        <w:rPr>
          <w:rStyle w:val="text"/>
          <w:rFonts w:asciiTheme="minorHAnsi" w:hAnsiTheme="minorHAnsi" w:cs="Arial"/>
          <w:b/>
          <w:bCs/>
          <w:i/>
          <w:color w:val="000000"/>
          <w:vertAlign w:val="superscript"/>
        </w:rPr>
        <w:t>10 </w:t>
      </w:r>
      <w:r w:rsidRPr="009832CF">
        <w:rPr>
          <w:rStyle w:val="text"/>
          <w:rFonts w:asciiTheme="minorHAnsi" w:hAnsiTheme="minorHAnsi"/>
          <w:b/>
          <w:i/>
          <w:color w:val="000000"/>
        </w:rPr>
        <w:t>Though the mountains be shaken</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and the hills be removed, yet my unfailing love</w:t>
      </w:r>
      <w:r w:rsidRPr="009832CF">
        <w:rPr>
          <w:rStyle w:val="apple-converted-space"/>
          <w:rFonts w:asciiTheme="minorHAnsi" w:hAnsiTheme="minorHAnsi"/>
          <w:b/>
          <w:i/>
          <w:color w:val="000000"/>
        </w:rPr>
        <w:t> </w:t>
      </w:r>
      <w:r w:rsidRPr="009832CF">
        <w:rPr>
          <w:rStyle w:val="text"/>
          <w:rFonts w:asciiTheme="minorHAnsi" w:hAnsiTheme="minorHAnsi"/>
          <w:b/>
          <w:i/>
          <w:color w:val="000000"/>
        </w:rPr>
        <w:t>for you will not be shaken nor my covenant</w:t>
      </w:r>
      <w:r w:rsidRPr="009832CF">
        <w:rPr>
          <w:rStyle w:val="apple-converted-space"/>
          <w:rFonts w:asciiTheme="minorHAnsi" w:hAnsiTheme="minorHAnsi"/>
          <w:b/>
          <w:i/>
          <w:color w:val="000000"/>
        </w:rPr>
        <w:t> </w:t>
      </w:r>
      <w:r w:rsidRPr="009832CF">
        <w:rPr>
          <w:rStyle w:val="text"/>
          <w:rFonts w:asciiTheme="minorHAnsi" w:hAnsiTheme="minorHAnsi"/>
          <w:b/>
          <w:i/>
          <w:color w:val="000000"/>
        </w:rPr>
        <w:t>of peace</w:t>
      </w:r>
      <w:r w:rsidRPr="009832CF">
        <w:rPr>
          <w:rStyle w:val="apple-converted-space"/>
          <w:rFonts w:asciiTheme="minorHAnsi" w:hAnsiTheme="minorHAnsi"/>
          <w:b/>
          <w:i/>
          <w:color w:val="000000"/>
        </w:rPr>
        <w:t> </w:t>
      </w:r>
      <w:r w:rsidRPr="009832CF">
        <w:rPr>
          <w:rStyle w:val="text"/>
          <w:rFonts w:asciiTheme="minorHAnsi" w:hAnsiTheme="minorHAnsi"/>
          <w:b/>
          <w:i/>
          <w:color w:val="000000"/>
        </w:rPr>
        <w:t>be removed,”</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says the</w:t>
      </w:r>
      <w:r w:rsidRPr="009832CF">
        <w:rPr>
          <w:rStyle w:val="apple-converted-space"/>
          <w:rFonts w:asciiTheme="minorHAnsi" w:hAnsiTheme="minorHAnsi"/>
          <w:b/>
          <w:i/>
          <w:color w:val="000000"/>
        </w:rPr>
        <w:t> </w:t>
      </w:r>
      <w:r w:rsidRPr="009832CF">
        <w:rPr>
          <w:rStyle w:val="small-caps"/>
          <w:rFonts w:asciiTheme="minorHAnsi" w:hAnsiTheme="minorHAnsi"/>
          <w:b/>
          <w:i/>
          <w:smallCaps/>
          <w:color w:val="000000"/>
        </w:rPr>
        <w:t>Lord</w:t>
      </w:r>
      <w:r w:rsidRPr="009832CF">
        <w:rPr>
          <w:rStyle w:val="text"/>
          <w:rFonts w:asciiTheme="minorHAnsi" w:hAnsiTheme="minorHAnsi"/>
          <w:b/>
          <w:i/>
          <w:color w:val="000000"/>
        </w:rPr>
        <w:t>, who has compassion</w:t>
      </w:r>
      <w:r w:rsidRPr="009832CF">
        <w:rPr>
          <w:rStyle w:val="apple-converted-space"/>
          <w:rFonts w:asciiTheme="minorHAnsi" w:hAnsiTheme="minorHAnsi"/>
          <w:b/>
          <w:i/>
          <w:color w:val="000000"/>
        </w:rPr>
        <w:t> </w:t>
      </w:r>
      <w:r w:rsidRPr="009832CF">
        <w:rPr>
          <w:rStyle w:val="text"/>
          <w:rFonts w:asciiTheme="minorHAnsi" w:hAnsiTheme="minorHAnsi"/>
          <w:b/>
          <w:i/>
          <w:color w:val="000000"/>
        </w:rPr>
        <w:t>on you.</w:t>
      </w:r>
      <w:r w:rsidRPr="009832CF">
        <w:rPr>
          <w:rStyle w:val="text"/>
          <w:rFonts w:asciiTheme="minorHAnsi" w:hAnsiTheme="minorHAnsi" w:cs="Arial"/>
          <w:b/>
          <w:bCs/>
          <w:i/>
          <w:color w:val="000000"/>
          <w:vertAlign w:val="superscript"/>
        </w:rPr>
        <w:t>11 </w:t>
      </w:r>
      <w:r w:rsidRPr="009832CF">
        <w:rPr>
          <w:rStyle w:val="text"/>
          <w:rFonts w:asciiTheme="minorHAnsi" w:hAnsiTheme="minorHAnsi"/>
          <w:b/>
          <w:i/>
          <w:color w:val="000000"/>
        </w:rPr>
        <w:t>“Afflicted</w:t>
      </w:r>
      <w:r w:rsidRPr="009832CF">
        <w:rPr>
          <w:rStyle w:val="apple-converted-space"/>
          <w:rFonts w:asciiTheme="minorHAnsi" w:hAnsiTheme="minorHAnsi"/>
          <w:b/>
          <w:i/>
          <w:color w:val="000000"/>
        </w:rPr>
        <w:t> </w:t>
      </w:r>
      <w:r w:rsidRPr="009832CF">
        <w:rPr>
          <w:rStyle w:val="text"/>
          <w:rFonts w:asciiTheme="minorHAnsi" w:hAnsiTheme="minorHAnsi"/>
          <w:b/>
          <w:i/>
          <w:color w:val="000000"/>
        </w:rPr>
        <w:t>city, lashed by storms</w:t>
      </w:r>
      <w:r w:rsidRPr="009832CF">
        <w:rPr>
          <w:rStyle w:val="apple-converted-space"/>
          <w:rFonts w:asciiTheme="minorHAnsi" w:hAnsiTheme="minorHAnsi"/>
          <w:b/>
          <w:i/>
          <w:color w:val="000000"/>
        </w:rPr>
        <w:t> </w:t>
      </w:r>
      <w:r w:rsidRPr="009832CF">
        <w:rPr>
          <w:rStyle w:val="text"/>
          <w:rFonts w:asciiTheme="minorHAnsi" w:hAnsiTheme="minorHAnsi"/>
          <w:b/>
          <w:i/>
          <w:color w:val="000000"/>
        </w:rPr>
        <w:t>and not comforted,</w:t>
      </w:r>
      <w:r w:rsidRPr="009832CF">
        <w:rPr>
          <w:rFonts w:asciiTheme="minorHAnsi" w:hAnsiTheme="minorHAnsi"/>
          <w:b/>
          <w:i/>
          <w:color w:val="000000"/>
        </w:rPr>
        <w:br/>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I will rebuild you with stones of turquoise,</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your foundations</w:t>
      </w:r>
      <w:r w:rsidRPr="009832CF">
        <w:rPr>
          <w:rStyle w:val="apple-converted-space"/>
          <w:rFonts w:asciiTheme="minorHAnsi" w:hAnsiTheme="minorHAnsi"/>
          <w:b/>
          <w:i/>
          <w:color w:val="000000"/>
        </w:rPr>
        <w:t> </w:t>
      </w:r>
      <w:r w:rsidRPr="009832CF">
        <w:rPr>
          <w:rStyle w:val="text"/>
          <w:rFonts w:asciiTheme="minorHAnsi" w:hAnsiTheme="minorHAnsi"/>
          <w:b/>
          <w:i/>
          <w:color w:val="000000"/>
        </w:rPr>
        <w:t xml:space="preserve">with lapis lazuli. </w:t>
      </w:r>
      <w:r w:rsidRPr="009832CF">
        <w:rPr>
          <w:rStyle w:val="text"/>
          <w:rFonts w:asciiTheme="minorHAnsi" w:hAnsiTheme="minorHAnsi" w:cs="Arial"/>
          <w:b/>
          <w:bCs/>
          <w:i/>
          <w:color w:val="000000"/>
          <w:vertAlign w:val="superscript"/>
        </w:rPr>
        <w:t>12 </w:t>
      </w:r>
      <w:r w:rsidRPr="009832CF">
        <w:rPr>
          <w:rStyle w:val="text"/>
          <w:rFonts w:asciiTheme="minorHAnsi" w:hAnsiTheme="minorHAnsi"/>
          <w:b/>
          <w:i/>
          <w:color w:val="000000"/>
        </w:rPr>
        <w:t>I will make your battlements of rubies,</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your gates</w:t>
      </w:r>
      <w:r w:rsidRPr="009832CF">
        <w:rPr>
          <w:rStyle w:val="apple-converted-space"/>
          <w:rFonts w:asciiTheme="minorHAnsi" w:hAnsiTheme="minorHAnsi"/>
          <w:b/>
          <w:i/>
          <w:color w:val="000000"/>
        </w:rPr>
        <w:t> </w:t>
      </w:r>
      <w:r w:rsidRPr="009832CF">
        <w:rPr>
          <w:rStyle w:val="text"/>
          <w:rFonts w:asciiTheme="minorHAnsi" w:hAnsiTheme="minorHAnsi"/>
          <w:b/>
          <w:i/>
          <w:color w:val="000000"/>
        </w:rPr>
        <w:t>of sparkling jewels, and all your walls of precious stones.</w:t>
      </w:r>
      <w:r w:rsidRPr="009832CF">
        <w:rPr>
          <w:rStyle w:val="text"/>
          <w:rFonts w:asciiTheme="minorHAnsi" w:hAnsiTheme="minorHAnsi" w:cs="Arial"/>
          <w:b/>
          <w:bCs/>
          <w:i/>
          <w:color w:val="000000"/>
          <w:vertAlign w:val="superscript"/>
        </w:rPr>
        <w:t>13 </w:t>
      </w:r>
      <w:r w:rsidRPr="009832CF">
        <w:rPr>
          <w:rStyle w:val="text"/>
          <w:rFonts w:asciiTheme="minorHAnsi" w:hAnsiTheme="minorHAnsi"/>
          <w:b/>
          <w:i/>
          <w:color w:val="000000"/>
        </w:rPr>
        <w:t>All your children will be taught by the</w:t>
      </w:r>
      <w:r w:rsidRPr="009832CF">
        <w:rPr>
          <w:rStyle w:val="apple-converted-space"/>
          <w:rFonts w:asciiTheme="minorHAnsi" w:hAnsiTheme="minorHAnsi"/>
          <w:b/>
          <w:i/>
          <w:color w:val="000000"/>
        </w:rPr>
        <w:t> </w:t>
      </w:r>
      <w:r w:rsidRPr="009832CF">
        <w:rPr>
          <w:rStyle w:val="small-caps"/>
          <w:rFonts w:asciiTheme="minorHAnsi" w:hAnsiTheme="minorHAnsi"/>
          <w:b/>
          <w:i/>
          <w:smallCaps/>
          <w:color w:val="000000"/>
        </w:rPr>
        <w:t>Lord</w:t>
      </w:r>
      <w:r w:rsidRPr="009832CF">
        <w:rPr>
          <w:rStyle w:val="text"/>
          <w:rFonts w:asciiTheme="minorHAnsi" w:hAnsiTheme="minorHAnsi"/>
          <w:b/>
          <w:i/>
          <w:color w:val="000000"/>
        </w:rPr>
        <w:t>,</w:t>
      </w:r>
      <w:r w:rsidRPr="009832CF">
        <w:rPr>
          <w:rStyle w:val="indent-1-breaks"/>
          <w:rFonts w:asciiTheme="minorHAnsi" w:hAnsiTheme="minorHAnsi" w:cs="Courier New"/>
          <w:b/>
          <w:i/>
          <w:color w:val="000000"/>
        </w:rPr>
        <w:t> </w:t>
      </w:r>
      <w:r w:rsidRPr="009832CF">
        <w:rPr>
          <w:rStyle w:val="text"/>
          <w:rFonts w:asciiTheme="minorHAnsi" w:hAnsiTheme="minorHAnsi"/>
          <w:b/>
          <w:i/>
          <w:color w:val="000000"/>
        </w:rPr>
        <w:t>and great will be their peace.</w:t>
      </w:r>
    </w:p>
    <w:p w14:paraId="0F3FFDD6" w14:textId="77777777" w:rsidR="00F414A2" w:rsidRPr="009832CF" w:rsidRDefault="00F5691E" w:rsidP="00F414A2">
      <w:pPr>
        <w:pStyle w:val="ListParagraph"/>
        <w:ind w:left="0"/>
        <w:jc w:val="center"/>
        <w:rPr>
          <w:b/>
          <w:i/>
          <w:sz w:val="24"/>
          <w:szCs w:val="24"/>
        </w:rPr>
      </w:pPr>
      <w:hyperlink r:id="rId103" w:history="1"/>
    </w:p>
    <w:p w14:paraId="24F9A920" w14:textId="77777777" w:rsidR="00F414A2" w:rsidRDefault="00F414A2" w:rsidP="00F414A2">
      <w:pPr>
        <w:pStyle w:val="ListParagraph"/>
        <w:ind w:left="0"/>
        <w:jc w:val="center"/>
        <w:rPr>
          <w:b/>
          <w:i/>
        </w:rPr>
      </w:pPr>
    </w:p>
    <w:p w14:paraId="18D9F4D0" w14:textId="77777777" w:rsidR="00213997" w:rsidRDefault="00213997" w:rsidP="00F414A2">
      <w:pPr>
        <w:pStyle w:val="ListParagraph"/>
        <w:ind w:left="0"/>
        <w:jc w:val="center"/>
        <w:rPr>
          <w:b/>
          <w:i/>
        </w:rPr>
      </w:pPr>
    </w:p>
    <w:p w14:paraId="7C918E46" w14:textId="77777777" w:rsidR="00213997" w:rsidRDefault="00213997" w:rsidP="00F414A2">
      <w:pPr>
        <w:pStyle w:val="ListParagraph"/>
        <w:ind w:left="0"/>
        <w:jc w:val="center"/>
        <w:rPr>
          <w:b/>
          <w:i/>
        </w:rPr>
      </w:pPr>
    </w:p>
    <w:p w14:paraId="770C14E7" w14:textId="77777777" w:rsidR="00213997" w:rsidRDefault="00213997" w:rsidP="00F414A2">
      <w:pPr>
        <w:pStyle w:val="ListParagraph"/>
        <w:ind w:left="0"/>
        <w:jc w:val="center"/>
        <w:rPr>
          <w:b/>
          <w:i/>
        </w:rPr>
      </w:pPr>
    </w:p>
    <w:p w14:paraId="258ADD54" w14:textId="77777777" w:rsidR="005E73D4" w:rsidRDefault="005E73D4" w:rsidP="00F414A2">
      <w:pPr>
        <w:pStyle w:val="ListParagraph"/>
        <w:ind w:left="0"/>
        <w:jc w:val="center"/>
        <w:rPr>
          <w:b/>
          <w:i/>
        </w:rPr>
      </w:pPr>
    </w:p>
    <w:p w14:paraId="5B599949" w14:textId="77777777" w:rsidR="005E73D4" w:rsidRDefault="005E73D4" w:rsidP="00F414A2">
      <w:pPr>
        <w:pStyle w:val="ListParagraph"/>
        <w:ind w:left="0"/>
        <w:jc w:val="center"/>
        <w:rPr>
          <w:b/>
          <w:i/>
        </w:rPr>
      </w:pPr>
    </w:p>
    <w:p w14:paraId="175A6116" w14:textId="77777777" w:rsidR="005E73D4" w:rsidRPr="003C43AF" w:rsidRDefault="005E73D4" w:rsidP="0029796E">
      <w:pPr>
        <w:pStyle w:val="ListParagraph"/>
        <w:numPr>
          <w:ilvl w:val="0"/>
          <w:numId w:val="35"/>
        </w:numPr>
        <w:jc w:val="center"/>
        <w:rPr>
          <w:b/>
          <w:i/>
        </w:rPr>
      </w:pPr>
    </w:p>
    <w:p w14:paraId="014B3B20" w14:textId="77777777" w:rsidR="001919B4" w:rsidRPr="0021299B" w:rsidRDefault="001919B4" w:rsidP="001919B4">
      <w:pPr>
        <w:jc w:val="center"/>
        <w:rPr>
          <w:b/>
          <w:sz w:val="40"/>
          <w:szCs w:val="40"/>
        </w:rPr>
      </w:pPr>
      <w:r w:rsidRPr="0021299B">
        <w:rPr>
          <w:b/>
          <w:sz w:val="40"/>
          <w:szCs w:val="40"/>
        </w:rPr>
        <w:t xml:space="preserve">Chapter # </w:t>
      </w:r>
      <w:r w:rsidR="00583393">
        <w:rPr>
          <w:b/>
          <w:sz w:val="40"/>
          <w:szCs w:val="40"/>
        </w:rPr>
        <w:t>10</w:t>
      </w:r>
    </w:p>
    <w:p w14:paraId="3E27DB98" w14:textId="77777777" w:rsidR="0034647C" w:rsidRDefault="00BF0431" w:rsidP="001919B4">
      <w:pPr>
        <w:jc w:val="center"/>
        <w:rPr>
          <w:b/>
          <w:sz w:val="40"/>
          <w:szCs w:val="40"/>
        </w:rPr>
      </w:pPr>
      <w:r>
        <w:rPr>
          <w:b/>
          <w:sz w:val="40"/>
          <w:szCs w:val="40"/>
        </w:rPr>
        <w:t>Prone to W</w:t>
      </w:r>
      <w:r w:rsidR="00583393">
        <w:rPr>
          <w:b/>
          <w:sz w:val="40"/>
          <w:szCs w:val="40"/>
        </w:rPr>
        <w:t>a</w:t>
      </w:r>
      <w:r>
        <w:rPr>
          <w:b/>
          <w:sz w:val="40"/>
          <w:szCs w:val="40"/>
        </w:rPr>
        <w:t>nder</w:t>
      </w:r>
    </w:p>
    <w:p w14:paraId="1A202D10" w14:textId="77777777" w:rsidR="00943BEB" w:rsidRPr="00943BEB" w:rsidRDefault="00943BEB" w:rsidP="00943BEB">
      <w:pPr>
        <w:pStyle w:val="Heading1"/>
        <w:shd w:val="clear" w:color="auto" w:fill="FFFFFF"/>
        <w:spacing w:before="0"/>
        <w:jc w:val="center"/>
        <w:rPr>
          <w:rFonts w:asciiTheme="minorHAnsi" w:hAnsiTheme="minorHAnsi" w:cstheme="minorHAnsi"/>
          <w:bCs w:val="0"/>
          <w:i/>
          <w:color w:val="000000"/>
          <w:sz w:val="24"/>
          <w:szCs w:val="24"/>
        </w:rPr>
      </w:pPr>
      <w:r w:rsidRPr="00943BEB">
        <w:rPr>
          <w:rStyle w:val="passage-display-bcv"/>
          <w:rFonts w:asciiTheme="minorHAnsi" w:hAnsiTheme="minorHAnsi" w:cstheme="minorHAnsi"/>
          <w:bCs w:val="0"/>
          <w:i/>
          <w:color w:val="000000"/>
          <w:sz w:val="24"/>
          <w:szCs w:val="24"/>
        </w:rPr>
        <w:t>Jeremiah 2:2, 32</w:t>
      </w:r>
      <w:r w:rsidRPr="00943BEB">
        <w:rPr>
          <w:rStyle w:val="passage-display-version"/>
          <w:rFonts w:asciiTheme="minorHAnsi" w:hAnsiTheme="minorHAnsi" w:cstheme="minorHAnsi"/>
          <w:bCs w:val="0"/>
          <w:i/>
          <w:color w:val="000000"/>
          <w:sz w:val="24"/>
          <w:szCs w:val="24"/>
        </w:rPr>
        <w:t xml:space="preserve"> (NIV)</w:t>
      </w:r>
    </w:p>
    <w:p w14:paraId="5F6D91C2" w14:textId="77777777" w:rsidR="00943BEB" w:rsidRPr="00943BEB" w:rsidRDefault="00943BEB" w:rsidP="00943BEB">
      <w:pPr>
        <w:pStyle w:val="chapter-1"/>
        <w:shd w:val="clear" w:color="auto" w:fill="FFFFFF"/>
        <w:spacing w:before="0" w:beforeAutospacing="0" w:after="150" w:afterAutospacing="0" w:line="360" w:lineRule="atLeast"/>
        <w:jc w:val="center"/>
        <w:rPr>
          <w:rFonts w:asciiTheme="minorHAnsi" w:hAnsiTheme="minorHAnsi" w:cstheme="minorHAnsi"/>
          <w:b/>
          <w:i/>
          <w:color w:val="000000"/>
        </w:rPr>
      </w:pPr>
      <w:r w:rsidRPr="00943BEB">
        <w:rPr>
          <w:rStyle w:val="text"/>
          <w:rFonts w:asciiTheme="minorHAnsi" w:hAnsiTheme="minorHAnsi" w:cstheme="minorHAnsi"/>
          <w:b/>
          <w:bCs/>
          <w:i/>
          <w:color w:val="000000"/>
          <w:vertAlign w:val="superscript"/>
        </w:rPr>
        <w:t>2 </w:t>
      </w:r>
      <w:r w:rsidRPr="00943BEB">
        <w:rPr>
          <w:rStyle w:val="text"/>
          <w:rFonts w:asciiTheme="minorHAnsi" w:hAnsiTheme="minorHAnsi" w:cstheme="minorHAnsi"/>
          <w:b/>
          <w:i/>
          <w:color w:val="000000"/>
        </w:rPr>
        <w:t>“Go and proclaim in the hearing of Jerusalem: “This is what the</w:t>
      </w:r>
      <w:r w:rsidRPr="00943BEB">
        <w:rPr>
          <w:rStyle w:val="apple-converted-space"/>
          <w:rFonts w:asciiTheme="minorHAnsi" w:hAnsiTheme="minorHAnsi" w:cstheme="minorHAnsi"/>
          <w:b/>
          <w:i/>
          <w:color w:val="000000"/>
        </w:rPr>
        <w:t> </w:t>
      </w:r>
      <w:r w:rsidRPr="00943BEB">
        <w:rPr>
          <w:rStyle w:val="small-caps"/>
          <w:rFonts w:asciiTheme="minorHAnsi" w:hAnsiTheme="minorHAnsi" w:cstheme="minorHAnsi"/>
          <w:b/>
          <w:i/>
          <w:smallCaps/>
          <w:color w:val="000000"/>
        </w:rPr>
        <w:t>Lord</w:t>
      </w:r>
      <w:r w:rsidRPr="00943BEB">
        <w:rPr>
          <w:rStyle w:val="apple-converted-space"/>
          <w:rFonts w:asciiTheme="minorHAnsi" w:hAnsiTheme="minorHAnsi" w:cstheme="minorHAnsi"/>
          <w:b/>
          <w:i/>
          <w:color w:val="000000"/>
        </w:rPr>
        <w:t> </w:t>
      </w:r>
      <w:r w:rsidRPr="00943BEB">
        <w:rPr>
          <w:rStyle w:val="text"/>
          <w:rFonts w:asciiTheme="minorHAnsi" w:hAnsiTheme="minorHAnsi" w:cstheme="minorHAnsi"/>
          <w:b/>
          <w:i/>
          <w:color w:val="000000"/>
        </w:rPr>
        <w:t>says:</w:t>
      </w:r>
    </w:p>
    <w:p w14:paraId="097D9C3E" w14:textId="77777777" w:rsidR="00943BEB" w:rsidRPr="00943BEB" w:rsidRDefault="00943BEB" w:rsidP="00943BEB">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943BEB">
        <w:rPr>
          <w:rStyle w:val="text"/>
          <w:rFonts w:asciiTheme="minorHAnsi" w:hAnsiTheme="minorHAnsi" w:cstheme="minorHAnsi"/>
          <w:b/>
          <w:i/>
          <w:color w:val="000000"/>
        </w:rPr>
        <w:t>“‘I remember the devotion of your youth,</w:t>
      </w:r>
      <w:r w:rsidRPr="00943BEB">
        <w:rPr>
          <w:rStyle w:val="indent-1-breaks"/>
          <w:rFonts w:asciiTheme="minorHAnsi" w:hAnsiTheme="minorHAnsi" w:cstheme="minorHAnsi"/>
          <w:b/>
          <w:i/>
          <w:color w:val="000000"/>
        </w:rPr>
        <w:t> </w:t>
      </w:r>
      <w:r w:rsidRPr="00943BEB">
        <w:rPr>
          <w:rStyle w:val="text"/>
          <w:rFonts w:asciiTheme="minorHAnsi" w:hAnsiTheme="minorHAnsi" w:cstheme="minorHAnsi"/>
          <w:b/>
          <w:i/>
          <w:color w:val="000000"/>
        </w:rPr>
        <w:t>how as a bride you loved me</w:t>
      </w:r>
      <w:r w:rsidRPr="00943BEB">
        <w:rPr>
          <w:rFonts w:asciiTheme="minorHAnsi" w:hAnsiTheme="minorHAnsi" w:cstheme="minorHAnsi"/>
          <w:b/>
          <w:i/>
          <w:color w:val="000000"/>
        </w:rPr>
        <w:br/>
      </w:r>
      <w:r w:rsidRPr="00943BEB">
        <w:rPr>
          <w:rStyle w:val="text"/>
          <w:rFonts w:asciiTheme="minorHAnsi" w:hAnsiTheme="minorHAnsi" w:cstheme="minorHAnsi"/>
          <w:b/>
          <w:i/>
          <w:color w:val="000000"/>
        </w:rPr>
        <w:t xml:space="preserve">and followed me through the wilderness, through a land not sown. </w:t>
      </w:r>
      <w:r w:rsidRPr="00943BEB">
        <w:rPr>
          <w:rStyle w:val="passage-display-version"/>
          <w:rFonts w:asciiTheme="minorHAnsi" w:hAnsiTheme="minorHAnsi" w:cstheme="minorHAnsi"/>
          <w:b/>
          <w:bCs/>
          <w:i/>
          <w:color w:val="000000"/>
        </w:rPr>
        <w:t>32</w:t>
      </w:r>
    </w:p>
    <w:p w14:paraId="32DFA50E" w14:textId="77777777" w:rsidR="00943BEB" w:rsidRPr="00943BEB" w:rsidRDefault="00943BEB" w:rsidP="00943BEB">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943BEB">
        <w:rPr>
          <w:rStyle w:val="text"/>
          <w:rFonts w:asciiTheme="minorHAnsi" w:hAnsiTheme="minorHAnsi" w:cstheme="minorHAnsi"/>
          <w:b/>
          <w:bCs/>
          <w:i/>
          <w:color w:val="000000"/>
          <w:vertAlign w:val="superscript"/>
        </w:rPr>
        <w:t>32 </w:t>
      </w:r>
      <w:r w:rsidRPr="00943BEB">
        <w:rPr>
          <w:rStyle w:val="text"/>
          <w:rFonts w:asciiTheme="minorHAnsi" w:hAnsiTheme="minorHAnsi" w:cstheme="minorHAnsi"/>
          <w:b/>
          <w:i/>
          <w:color w:val="000000"/>
        </w:rPr>
        <w:t>Does a young woman forget her jewelry,</w:t>
      </w:r>
      <w:r w:rsidRPr="00943BEB">
        <w:rPr>
          <w:rStyle w:val="indent-1-breaks"/>
          <w:rFonts w:asciiTheme="minorHAnsi" w:hAnsiTheme="minorHAnsi" w:cstheme="minorHAnsi"/>
          <w:b/>
          <w:i/>
          <w:color w:val="000000"/>
        </w:rPr>
        <w:t> </w:t>
      </w:r>
      <w:r w:rsidRPr="00943BEB">
        <w:rPr>
          <w:rStyle w:val="text"/>
          <w:rFonts w:asciiTheme="minorHAnsi" w:hAnsiTheme="minorHAnsi" w:cstheme="minorHAnsi"/>
          <w:b/>
          <w:i/>
          <w:color w:val="000000"/>
        </w:rPr>
        <w:t>a bride her wedding ornaments?</w:t>
      </w:r>
      <w:r w:rsidRPr="00943BEB">
        <w:rPr>
          <w:rFonts w:asciiTheme="minorHAnsi" w:hAnsiTheme="minorHAnsi" w:cstheme="minorHAnsi"/>
          <w:b/>
          <w:i/>
          <w:color w:val="000000"/>
        </w:rPr>
        <w:br/>
      </w:r>
      <w:r w:rsidRPr="00943BEB">
        <w:rPr>
          <w:rStyle w:val="text"/>
          <w:rFonts w:asciiTheme="minorHAnsi" w:hAnsiTheme="minorHAnsi" w:cstheme="minorHAnsi"/>
          <w:b/>
          <w:i/>
          <w:color w:val="000000"/>
        </w:rPr>
        <w:t>Yet my people have forgotten</w:t>
      </w:r>
      <w:r w:rsidRPr="00943BEB">
        <w:rPr>
          <w:rStyle w:val="apple-converted-space"/>
          <w:rFonts w:asciiTheme="minorHAnsi" w:hAnsiTheme="minorHAnsi" w:cstheme="minorHAnsi"/>
          <w:b/>
          <w:i/>
          <w:color w:val="000000"/>
        </w:rPr>
        <w:t> </w:t>
      </w:r>
      <w:r w:rsidRPr="00943BEB">
        <w:rPr>
          <w:rStyle w:val="text"/>
          <w:rFonts w:asciiTheme="minorHAnsi" w:hAnsiTheme="minorHAnsi" w:cstheme="minorHAnsi"/>
          <w:b/>
          <w:i/>
          <w:color w:val="000000"/>
        </w:rPr>
        <w:t>me,</w:t>
      </w:r>
      <w:r w:rsidRPr="00943BEB">
        <w:rPr>
          <w:rStyle w:val="indent-1-breaks"/>
          <w:rFonts w:asciiTheme="minorHAnsi" w:hAnsiTheme="minorHAnsi" w:cstheme="minorHAnsi"/>
          <w:b/>
          <w:i/>
          <w:color w:val="000000"/>
        </w:rPr>
        <w:t> </w:t>
      </w:r>
      <w:r w:rsidRPr="00943BEB">
        <w:rPr>
          <w:rStyle w:val="text"/>
          <w:rFonts w:asciiTheme="minorHAnsi" w:hAnsiTheme="minorHAnsi" w:cstheme="minorHAnsi"/>
          <w:b/>
          <w:i/>
          <w:color w:val="000000"/>
        </w:rPr>
        <w:t>days without number.</w:t>
      </w:r>
    </w:p>
    <w:p w14:paraId="48CBDC35" w14:textId="77777777" w:rsidR="00EA676E" w:rsidRDefault="00EA676E" w:rsidP="009D45AB">
      <w:pPr>
        <w:jc w:val="center"/>
        <w:rPr>
          <w:b/>
          <w:sz w:val="28"/>
          <w:szCs w:val="28"/>
        </w:rPr>
      </w:pPr>
    </w:p>
    <w:p w14:paraId="4FCBBA17" w14:textId="77777777" w:rsidR="00A14D57" w:rsidRPr="00A14D57" w:rsidRDefault="00A14D57" w:rsidP="009D45AB">
      <w:pPr>
        <w:jc w:val="center"/>
        <w:rPr>
          <w:b/>
          <w:sz w:val="28"/>
          <w:szCs w:val="28"/>
        </w:rPr>
      </w:pPr>
      <w:r>
        <w:rPr>
          <w:b/>
          <w:sz w:val="28"/>
          <w:szCs w:val="28"/>
        </w:rPr>
        <w:t xml:space="preserve">Falling out of </w:t>
      </w:r>
      <w:r w:rsidR="00575546">
        <w:rPr>
          <w:b/>
          <w:sz w:val="28"/>
          <w:szCs w:val="28"/>
        </w:rPr>
        <w:t>L</w:t>
      </w:r>
      <w:r>
        <w:rPr>
          <w:b/>
          <w:sz w:val="28"/>
          <w:szCs w:val="28"/>
        </w:rPr>
        <w:t xml:space="preserve">ove </w:t>
      </w:r>
      <w:r w:rsidR="00575546">
        <w:rPr>
          <w:b/>
          <w:sz w:val="28"/>
          <w:szCs w:val="28"/>
        </w:rPr>
        <w:t>W</w:t>
      </w:r>
      <w:r>
        <w:rPr>
          <w:b/>
          <w:sz w:val="28"/>
          <w:szCs w:val="28"/>
        </w:rPr>
        <w:t xml:space="preserve">ith my </w:t>
      </w:r>
      <w:r w:rsidR="00575546">
        <w:rPr>
          <w:b/>
          <w:sz w:val="28"/>
          <w:szCs w:val="28"/>
        </w:rPr>
        <w:t>F</w:t>
      </w:r>
      <w:r>
        <w:rPr>
          <w:b/>
          <w:sz w:val="28"/>
          <w:szCs w:val="28"/>
        </w:rPr>
        <w:t xml:space="preserve">irst </w:t>
      </w:r>
      <w:r w:rsidR="00575546">
        <w:rPr>
          <w:b/>
          <w:sz w:val="28"/>
          <w:szCs w:val="28"/>
        </w:rPr>
        <w:t>L</w:t>
      </w:r>
      <w:r>
        <w:rPr>
          <w:b/>
          <w:sz w:val="28"/>
          <w:szCs w:val="28"/>
        </w:rPr>
        <w:t>ove</w:t>
      </w:r>
    </w:p>
    <w:p w14:paraId="55AEE037" w14:textId="77777777" w:rsidR="003A1C9F" w:rsidRDefault="00D32BA5" w:rsidP="00E53FA2">
      <w:pPr>
        <w:ind w:firstLine="720"/>
        <w:jc w:val="both"/>
        <w:rPr>
          <w:sz w:val="24"/>
          <w:szCs w:val="24"/>
        </w:rPr>
      </w:pPr>
      <w:r w:rsidRPr="00E53FA2">
        <w:rPr>
          <w:sz w:val="24"/>
          <w:szCs w:val="24"/>
        </w:rPr>
        <w:t xml:space="preserve">When we stood at the altar of Schoolfield United Methodist church and </w:t>
      </w:r>
      <w:r w:rsidR="003A1C9F" w:rsidRPr="00E53FA2">
        <w:rPr>
          <w:sz w:val="24"/>
          <w:szCs w:val="24"/>
        </w:rPr>
        <w:t xml:space="preserve">recited, what is called, </w:t>
      </w:r>
      <w:r w:rsidR="00C80E91">
        <w:rPr>
          <w:sz w:val="24"/>
          <w:szCs w:val="24"/>
        </w:rPr>
        <w:t>T</w:t>
      </w:r>
      <w:r w:rsidRPr="00E53FA2">
        <w:rPr>
          <w:sz w:val="24"/>
          <w:szCs w:val="24"/>
        </w:rPr>
        <w:t xml:space="preserve">he Lord’s Prayer, </w:t>
      </w:r>
      <w:r w:rsidR="003A1C9F" w:rsidRPr="00E53FA2">
        <w:rPr>
          <w:sz w:val="24"/>
          <w:szCs w:val="24"/>
        </w:rPr>
        <w:t>Art and I</w:t>
      </w:r>
      <w:r w:rsidRPr="00E53FA2">
        <w:rPr>
          <w:sz w:val="24"/>
          <w:szCs w:val="24"/>
        </w:rPr>
        <w:t xml:space="preserve"> were both</w:t>
      </w:r>
      <w:r w:rsidR="003A1C9F" w:rsidRPr="00E53FA2">
        <w:rPr>
          <w:sz w:val="24"/>
          <w:szCs w:val="24"/>
        </w:rPr>
        <w:t xml:space="preserve"> separated from God. His kingdom had not come</w:t>
      </w:r>
      <w:r w:rsidR="003A1C9F">
        <w:rPr>
          <w:sz w:val="24"/>
          <w:szCs w:val="24"/>
        </w:rPr>
        <w:t xml:space="preserve"> into our hearts</w:t>
      </w:r>
      <w:r w:rsidR="00E53FA2">
        <w:rPr>
          <w:sz w:val="24"/>
          <w:szCs w:val="24"/>
        </w:rPr>
        <w:t>,</w:t>
      </w:r>
      <w:r w:rsidR="00C44912">
        <w:rPr>
          <w:sz w:val="24"/>
          <w:szCs w:val="24"/>
        </w:rPr>
        <w:t xml:space="preserve"> and</w:t>
      </w:r>
      <w:r w:rsidR="00E53FA2">
        <w:rPr>
          <w:sz w:val="24"/>
          <w:szCs w:val="24"/>
        </w:rPr>
        <w:t xml:space="preserve"> therefore,</w:t>
      </w:r>
      <w:r w:rsidR="003A1C9F">
        <w:rPr>
          <w:sz w:val="24"/>
          <w:szCs w:val="24"/>
        </w:rPr>
        <w:t xml:space="preserve"> His will was not being done in our lives. </w:t>
      </w:r>
      <w:r>
        <w:rPr>
          <w:sz w:val="24"/>
          <w:szCs w:val="24"/>
        </w:rPr>
        <w:t xml:space="preserve"> Yet, He had plans for us before the world was created</w:t>
      </w:r>
      <w:r w:rsidR="00735383">
        <w:rPr>
          <w:sz w:val="24"/>
          <w:szCs w:val="24"/>
        </w:rPr>
        <w:t>, to</w:t>
      </w:r>
      <w:r>
        <w:rPr>
          <w:sz w:val="24"/>
          <w:szCs w:val="24"/>
        </w:rPr>
        <w:t xml:space="preserve"> reconciling us</w:t>
      </w:r>
      <w:r w:rsidR="00C44912">
        <w:rPr>
          <w:sz w:val="24"/>
          <w:szCs w:val="24"/>
        </w:rPr>
        <w:t xml:space="preserve"> to Him</w:t>
      </w:r>
      <w:r w:rsidR="00914068">
        <w:rPr>
          <w:sz w:val="24"/>
          <w:szCs w:val="24"/>
        </w:rPr>
        <w:t>-</w:t>
      </w:r>
      <w:r w:rsidR="00C44912">
        <w:rPr>
          <w:sz w:val="24"/>
          <w:szCs w:val="24"/>
        </w:rPr>
        <w:t xml:space="preserve">self </w:t>
      </w:r>
      <w:r w:rsidR="00CD5975">
        <w:rPr>
          <w:sz w:val="24"/>
          <w:szCs w:val="24"/>
        </w:rPr>
        <w:t>and to one-a</w:t>
      </w:r>
      <w:r w:rsidR="00735383">
        <w:rPr>
          <w:sz w:val="24"/>
          <w:szCs w:val="24"/>
        </w:rPr>
        <w:t>nother.</w:t>
      </w:r>
      <w:r>
        <w:rPr>
          <w:sz w:val="24"/>
          <w:szCs w:val="24"/>
        </w:rPr>
        <w:t xml:space="preserve"> </w:t>
      </w:r>
      <w:r w:rsidR="003A1C9F">
        <w:rPr>
          <w:sz w:val="24"/>
          <w:szCs w:val="24"/>
        </w:rPr>
        <w:t>The King of Kings and Lord of Lord has set up his kingdom within this marriage</w:t>
      </w:r>
      <w:r w:rsidR="00735383">
        <w:rPr>
          <w:sz w:val="24"/>
          <w:szCs w:val="24"/>
        </w:rPr>
        <w:t>.</w:t>
      </w:r>
      <w:r w:rsidR="003A1C9F">
        <w:rPr>
          <w:sz w:val="24"/>
          <w:szCs w:val="24"/>
        </w:rPr>
        <w:t xml:space="preserve"> He desires godly offspring; both physical and spiritual</w:t>
      </w:r>
      <w:r w:rsidR="00E53FA2">
        <w:rPr>
          <w:sz w:val="24"/>
          <w:szCs w:val="24"/>
        </w:rPr>
        <w:t xml:space="preserve">, who will perpetuate </w:t>
      </w:r>
      <w:r w:rsidR="00E53FA2" w:rsidRPr="00CD5975">
        <w:rPr>
          <w:b/>
          <w:i/>
          <w:sz w:val="24"/>
          <w:szCs w:val="24"/>
        </w:rPr>
        <w:t>His Name</w:t>
      </w:r>
      <w:r w:rsidR="00E53FA2">
        <w:rPr>
          <w:sz w:val="24"/>
          <w:szCs w:val="24"/>
        </w:rPr>
        <w:t xml:space="preserve"> and </w:t>
      </w:r>
      <w:r w:rsidR="00E53FA2" w:rsidRPr="00CD5975">
        <w:rPr>
          <w:b/>
          <w:i/>
          <w:sz w:val="24"/>
          <w:szCs w:val="24"/>
        </w:rPr>
        <w:t>His fame</w:t>
      </w:r>
      <w:r w:rsidR="00E53FA2">
        <w:rPr>
          <w:sz w:val="24"/>
          <w:szCs w:val="24"/>
        </w:rPr>
        <w:t xml:space="preserve"> throughout all generations</w:t>
      </w:r>
      <w:r w:rsidR="003A1C9F">
        <w:rPr>
          <w:sz w:val="24"/>
          <w:szCs w:val="24"/>
        </w:rPr>
        <w:t>.</w:t>
      </w:r>
      <w:r>
        <w:rPr>
          <w:sz w:val="24"/>
          <w:szCs w:val="24"/>
        </w:rPr>
        <w:t xml:space="preserve"> (Ephesians 2:1-22</w:t>
      </w:r>
      <w:r w:rsidR="002B1749">
        <w:rPr>
          <w:sz w:val="24"/>
          <w:szCs w:val="24"/>
        </w:rPr>
        <w:t>,</w:t>
      </w:r>
      <w:r w:rsidR="00E53FA2">
        <w:rPr>
          <w:sz w:val="24"/>
          <w:szCs w:val="24"/>
        </w:rPr>
        <w:t xml:space="preserve"> Psalms 45:14-17</w:t>
      </w:r>
      <w:r>
        <w:rPr>
          <w:sz w:val="24"/>
          <w:szCs w:val="24"/>
        </w:rPr>
        <w:t>)</w:t>
      </w:r>
      <w:r w:rsidR="003A1C9F">
        <w:rPr>
          <w:sz w:val="24"/>
          <w:szCs w:val="24"/>
        </w:rPr>
        <w:t xml:space="preserve"> While earthy</w:t>
      </w:r>
      <w:r w:rsidR="002B1749">
        <w:rPr>
          <w:sz w:val="24"/>
          <w:szCs w:val="24"/>
        </w:rPr>
        <w:t xml:space="preserve"> marriage is temporary, </w:t>
      </w:r>
      <w:r>
        <w:rPr>
          <w:sz w:val="24"/>
          <w:szCs w:val="24"/>
        </w:rPr>
        <w:t xml:space="preserve">our union with </w:t>
      </w:r>
      <w:r w:rsidR="00E53FA2">
        <w:rPr>
          <w:sz w:val="24"/>
          <w:szCs w:val="24"/>
        </w:rPr>
        <w:t>our Father</w:t>
      </w:r>
      <w:r w:rsidR="00C80E91">
        <w:rPr>
          <w:sz w:val="24"/>
          <w:szCs w:val="24"/>
        </w:rPr>
        <w:t xml:space="preserve">, who is in heaven, </w:t>
      </w:r>
      <w:r w:rsidR="00E53FA2">
        <w:rPr>
          <w:sz w:val="24"/>
          <w:szCs w:val="24"/>
        </w:rPr>
        <w:t>and His Son</w:t>
      </w:r>
      <w:r w:rsidR="00CD5975">
        <w:rPr>
          <w:sz w:val="24"/>
          <w:szCs w:val="24"/>
        </w:rPr>
        <w:t>-</w:t>
      </w:r>
      <w:r w:rsidR="00E53FA2">
        <w:rPr>
          <w:sz w:val="24"/>
          <w:szCs w:val="24"/>
        </w:rPr>
        <w:t>the</w:t>
      </w:r>
      <w:r>
        <w:rPr>
          <w:sz w:val="24"/>
          <w:szCs w:val="24"/>
        </w:rPr>
        <w:t xml:space="preserve"> King</w:t>
      </w:r>
      <w:r w:rsidR="00E53FA2">
        <w:rPr>
          <w:sz w:val="24"/>
          <w:szCs w:val="24"/>
        </w:rPr>
        <w:t xml:space="preserve"> </w:t>
      </w:r>
      <w:r>
        <w:rPr>
          <w:sz w:val="24"/>
          <w:szCs w:val="24"/>
        </w:rPr>
        <w:t xml:space="preserve">is eternal. </w:t>
      </w:r>
    </w:p>
    <w:p w14:paraId="30DC9258" w14:textId="77777777" w:rsidR="00BF6F34" w:rsidRDefault="00E53FA2" w:rsidP="00BF6F34">
      <w:pPr>
        <w:ind w:firstLine="720"/>
        <w:jc w:val="both"/>
        <w:rPr>
          <w:sz w:val="24"/>
          <w:szCs w:val="24"/>
        </w:rPr>
      </w:pPr>
      <w:r>
        <w:rPr>
          <w:sz w:val="24"/>
          <w:szCs w:val="24"/>
        </w:rPr>
        <w:t>There are countless books on the subject dealin</w:t>
      </w:r>
      <w:r w:rsidR="00C80E91">
        <w:rPr>
          <w:sz w:val="24"/>
          <w:szCs w:val="24"/>
        </w:rPr>
        <w:t xml:space="preserve">g with marriage relationship. How-to–guides </w:t>
      </w:r>
      <w:r>
        <w:rPr>
          <w:sz w:val="24"/>
          <w:szCs w:val="24"/>
        </w:rPr>
        <w:t>to</w:t>
      </w:r>
      <w:r w:rsidR="00C80E91">
        <w:rPr>
          <w:sz w:val="24"/>
          <w:szCs w:val="24"/>
        </w:rPr>
        <w:t>:</w:t>
      </w:r>
      <w:r>
        <w:rPr>
          <w:sz w:val="24"/>
          <w:szCs w:val="24"/>
        </w:rPr>
        <w:t xml:space="preserve"> </w:t>
      </w:r>
      <w:r w:rsidR="00C44912">
        <w:rPr>
          <w:sz w:val="24"/>
          <w:szCs w:val="24"/>
        </w:rPr>
        <w:t>“</w:t>
      </w:r>
      <w:r w:rsidR="001904A1" w:rsidRPr="00F07961">
        <w:rPr>
          <w:sz w:val="24"/>
          <w:szCs w:val="24"/>
        </w:rPr>
        <w:t>keep the love alive</w:t>
      </w:r>
      <w:r w:rsidR="00C44912">
        <w:rPr>
          <w:sz w:val="24"/>
          <w:szCs w:val="24"/>
        </w:rPr>
        <w:t>”</w:t>
      </w:r>
      <w:r w:rsidR="001904A1" w:rsidRPr="00F07961">
        <w:rPr>
          <w:sz w:val="24"/>
          <w:szCs w:val="24"/>
        </w:rPr>
        <w:t xml:space="preserve"> until death do us part</w:t>
      </w:r>
      <w:r>
        <w:rPr>
          <w:sz w:val="24"/>
          <w:szCs w:val="24"/>
        </w:rPr>
        <w:t xml:space="preserve">. </w:t>
      </w:r>
      <w:r w:rsidR="00C87703">
        <w:rPr>
          <w:sz w:val="24"/>
          <w:szCs w:val="24"/>
        </w:rPr>
        <w:t xml:space="preserve"> Each season of life brings</w:t>
      </w:r>
      <w:r w:rsidR="00CD5975">
        <w:rPr>
          <w:sz w:val="24"/>
          <w:szCs w:val="24"/>
        </w:rPr>
        <w:t xml:space="preserve"> challenges and</w:t>
      </w:r>
      <w:r w:rsidR="00C87703">
        <w:rPr>
          <w:sz w:val="24"/>
          <w:szCs w:val="24"/>
        </w:rPr>
        <w:t xml:space="preserve"> change.</w:t>
      </w:r>
      <w:r w:rsidR="00A14D57">
        <w:rPr>
          <w:sz w:val="24"/>
          <w:szCs w:val="24"/>
        </w:rPr>
        <w:t xml:space="preserve"> Most of us don’t like change</w:t>
      </w:r>
      <w:r w:rsidR="00C80E91">
        <w:rPr>
          <w:sz w:val="24"/>
          <w:szCs w:val="24"/>
        </w:rPr>
        <w:t>. C</w:t>
      </w:r>
      <w:r w:rsidR="00C87703">
        <w:rPr>
          <w:sz w:val="24"/>
          <w:szCs w:val="24"/>
        </w:rPr>
        <w:t xml:space="preserve">hange always requires </w:t>
      </w:r>
      <w:r w:rsidR="00A14D57">
        <w:rPr>
          <w:sz w:val="24"/>
          <w:szCs w:val="24"/>
        </w:rPr>
        <w:t>discomfort</w:t>
      </w:r>
      <w:r w:rsidR="00C80E91">
        <w:rPr>
          <w:sz w:val="24"/>
          <w:szCs w:val="24"/>
        </w:rPr>
        <w:t>,</w:t>
      </w:r>
      <w:r w:rsidR="00A14D57">
        <w:rPr>
          <w:sz w:val="24"/>
          <w:szCs w:val="24"/>
        </w:rPr>
        <w:t xml:space="preserve"> and adjustment</w:t>
      </w:r>
      <w:r w:rsidR="00693A28">
        <w:rPr>
          <w:sz w:val="24"/>
          <w:szCs w:val="24"/>
        </w:rPr>
        <w:t>, a</w:t>
      </w:r>
      <w:r w:rsidR="00CD5975">
        <w:rPr>
          <w:sz w:val="24"/>
          <w:szCs w:val="24"/>
        </w:rPr>
        <w:t>nd a</w:t>
      </w:r>
      <w:r w:rsidR="001C2E20">
        <w:rPr>
          <w:sz w:val="24"/>
          <w:szCs w:val="24"/>
        </w:rPr>
        <w:t>djustments</w:t>
      </w:r>
      <w:r w:rsidR="00C80E91">
        <w:rPr>
          <w:sz w:val="24"/>
          <w:szCs w:val="24"/>
        </w:rPr>
        <w:t>,</w:t>
      </w:r>
      <w:r w:rsidR="001C2E20">
        <w:rPr>
          <w:sz w:val="24"/>
          <w:szCs w:val="24"/>
        </w:rPr>
        <w:t xml:space="preserve"> require effort. When we become lazy, lackadaisical, or down right lethargic</w:t>
      </w:r>
      <w:r w:rsidR="00914068">
        <w:rPr>
          <w:sz w:val="24"/>
          <w:szCs w:val="24"/>
        </w:rPr>
        <w:t xml:space="preserve"> </w:t>
      </w:r>
      <w:r w:rsidR="001C2E20">
        <w:rPr>
          <w:sz w:val="24"/>
          <w:szCs w:val="24"/>
        </w:rPr>
        <w:t>about working on our marriage, hard gained ground can quic</w:t>
      </w:r>
      <w:r w:rsidR="00C80E91">
        <w:rPr>
          <w:sz w:val="24"/>
          <w:szCs w:val="24"/>
        </w:rPr>
        <w:t>k</w:t>
      </w:r>
      <w:r w:rsidR="00BF6F34">
        <w:rPr>
          <w:sz w:val="24"/>
          <w:szCs w:val="24"/>
        </w:rPr>
        <w:t xml:space="preserve">ly lost by default. The fact is this… we will get out of marriage exactly </w:t>
      </w:r>
      <w:r w:rsidR="001C2E20">
        <w:rPr>
          <w:sz w:val="24"/>
          <w:szCs w:val="24"/>
        </w:rPr>
        <w:t xml:space="preserve">what we put into it. </w:t>
      </w:r>
      <w:r w:rsidR="00BF6F34">
        <w:rPr>
          <w:sz w:val="24"/>
          <w:szCs w:val="24"/>
        </w:rPr>
        <w:t>Can I be honest here? We are in the middle of a trial as I write this, and by the time this book goes to print, I am relatively certain that… “This too shall pass!” And when it does, we’</w:t>
      </w:r>
      <w:r w:rsidR="00E1617D">
        <w:rPr>
          <w:sz w:val="24"/>
          <w:szCs w:val="24"/>
        </w:rPr>
        <w:t xml:space="preserve">ll </w:t>
      </w:r>
      <w:r w:rsidR="00BF6F34">
        <w:rPr>
          <w:sz w:val="24"/>
          <w:szCs w:val="24"/>
        </w:rPr>
        <w:t xml:space="preserve">be in another place of uncomfortable adjustment.  </w:t>
      </w:r>
    </w:p>
    <w:p w14:paraId="18E7172F" w14:textId="77777777" w:rsidR="00BF6F34" w:rsidRDefault="00BF6F34" w:rsidP="00CD5975">
      <w:pPr>
        <w:ind w:firstLine="720"/>
        <w:jc w:val="both"/>
        <w:rPr>
          <w:sz w:val="24"/>
          <w:szCs w:val="24"/>
        </w:rPr>
      </w:pPr>
      <w:r>
        <w:rPr>
          <w:sz w:val="24"/>
          <w:szCs w:val="24"/>
        </w:rPr>
        <w:t xml:space="preserve">One of the reasons for our current trial is </w:t>
      </w:r>
      <w:r w:rsidR="005B2D4E">
        <w:rPr>
          <w:sz w:val="24"/>
          <w:szCs w:val="24"/>
        </w:rPr>
        <w:t>b</w:t>
      </w:r>
      <w:r w:rsidR="00914068">
        <w:rPr>
          <w:sz w:val="24"/>
          <w:szCs w:val="24"/>
        </w:rPr>
        <w:t>ecause we a</w:t>
      </w:r>
      <w:r w:rsidR="00A14D57">
        <w:rPr>
          <w:sz w:val="24"/>
          <w:szCs w:val="24"/>
        </w:rPr>
        <w:t>re in a new season of our lives</w:t>
      </w:r>
      <w:r>
        <w:rPr>
          <w:sz w:val="24"/>
          <w:szCs w:val="24"/>
        </w:rPr>
        <w:t>. There are lots of changes. We are new grandparents</w:t>
      </w:r>
      <w:r w:rsidR="00E1617D">
        <w:rPr>
          <w:sz w:val="24"/>
          <w:szCs w:val="24"/>
        </w:rPr>
        <w:t>.  And t</w:t>
      </w:r>
      <w:r>
        <w:rPr>
          <w:sz w:val="24"/>
          <w:szCs w:val="24"/>
        </w:rPr>
        <w:t>his reminds me of when or children were born</w:t>
      </w:r>
      <w:r w:rsidR="00E1617D">
        <w:rPr>
          <w:sz w:val="24"/>
          <w:szCs w:val="24"/>
        </w:rPr>
        <w:t>,</w:t>
      </w:r>
      <w:r>
        <w:rPr>
          <w:sz w:val="24"/>
          <w:szCs w:val="24"/>
        </w:rPr>
        <w:t xml:space="preserve"> and all we could do is</w:t>
      </w:r>
      <w:r w:rsidR="00E1617D">
        <w:rPr>
          <w:sz w:val="24"/>
          <w:szCs w:val="24"/>
        </w:rPr>
        <w:t xml:space="preserve"> to</w:t>
      </w:r>
      <w:r>
        <w:rPr>
          <w:sz w:val="24"/>
          <w:szCs w:val="24"/>
        </w:rPr>
        <w:t xml:space="preserve"> keep those babies alive</w:t>
      </w:r>
      <w:r w:rsidR="00E1617D">
        <w:rPr>
          <w:sz w:val="24"/>
          <w:szCs w:val="24"/>
        </w:rPr>
        <w:t>! If you have children, than you know exactly what I am talking about. Everything in</w:t>
      </w:r>
      <w:r>
        <w:rPr>
          <w:sz w:val="24"/>
          <w:szCs w:val="24"/>
        </w:rPr>
        <w:t xml:space="preserve"> life</w:t>
      </w:r>
      <w:r w:rsidR="00E1617D">
        <w:rPr>
          <w:sz w:val="24"/>
          <w:szCs w:val="24"/>
        </w:rPr>
        <w:t>, for a time,</w:t>
      </w:r>
      <w:r>
        <w:rPr>
          <w:sz w:val="24"/>
          <w:szCs w:val="24"/>
        </w:rPr>
        <w:t xml:space="preserve"> revolves around </w:t>
      </w:r>
      <w:r w:rsidR="00E1617D">
        <w:rPr>
          <w:sz w:val="24"/>
          <w:szCs w:val="24"/>
        </w:rPr>
        <w:t>those sweet bundles of joy!</w:t>
      </w:r>
      <w:r>
        <w:rPr>
          <w:sz w:val="24"/>
          <w:szCs w:val="24"/>
        </w:rPr>
        <w:t xml:space="preserve">  Another big life changer</w:t>
      </w:r>
      <w:r w:rsidR="00E1617D">
        <w:rPr>
          <w:sz w:val="24"/>
          <w:szCs w:val="24"/>
        </w:rPr>
        <w:t xml:space="preserve"> for us</w:t>
      </w:r>
      <w:r>
        <w:rPr>
          <w:sz w:val="24"/>
          <w:szCs w:val="24"/>
        </w:rPr>
        <w:t xml:space="preserve"> is </w:t>
      </w:r>
      <w:r w:rsidR="00E1617D">
        <w:rPr>
          <w:sz w:val="24"/>
          <w:szCs w:val="24"/>
        </w:rPr>
        <w:t>the fact that we soon be empty nesters.</w:t>
      </w:r>
      <w:r w:rsidR="00914068">
        <w:rPr>
          <w:sz w:val="24"/>
          <w:szCs w:val="24"/>
        </w:rPr>
        <w:t xml:space="preserve"> </w:t>
      </w:r>
      <w:r w:rsidR="00735383">
        <w:rPr>
          <w:sz w:val="24"/>
          <w:szCs w:val="24"/>
        </w:rPr>
        <w:t>Art and I are currently working our way through two books that I highly recommend: “Each For The Other” by Bryan Chapell</w:t>
      </w:r>
      <w:r w:rsidR="00315773">
        <w:rPr>
          <w:sz w:val="24"/>
          <w:szCs w:val="24"/>
        </w:rPr>
        <w:t>,</w:t>
      </w:r>
      <w:r w:rsidR="00735383">
        <w:rPr>
          <w:sz w:val="24"/>
          <w:szCs w:val="24"/>
        </w:rPr>
        <w:t xml:space="preserve"> and “The Act of Marriage” by Tim and Beverly LaHaye.</w:t>
      </w:r>
      <w:r w:rsidR="000469E3">
        <w:rPr>
          <w:sz w:val="24"/>
          <w:szCs w:val="24"/>
        </w:rPr>
        <w:t xml:space="preserve"> </w:t>
      </w:r>
    </w:p>
    <w:p w14:paraId="7471180C" w14:textId="77777777" w:rsidR="00E707C9" w:rsidRDefault="000469E3" w:rsidP="00CD5975">
      <w:pPr>
        <w:ind w:firstLine="720"/>
        <w:jc w:val="both"/>
        <w:rPr>
          <w:sz w:val="24"/>
          <w:szCs w:val="24"/>
        </w:rPr>
      </w:pPr>
      <w:r>
        <w:rPr>
          <w:sz w:val="24"/>
          <w:szCs w:val="24"/>
        </w:rPr>
        <w:t xml:space="preserve"> We have </w:t>
      </w:r>
      <w:r w:rsidR="00E1617D">
        <w:rPr>
          <w:sz w:val="24"/>
          <w:szCs w:val="24"/>
        </w:rPr>
        <w:t xml:space="preserve">also with the </w:t>
      </w:r>
      <w:r>
        <w:rPr>
          <w:sz w:val="24"/>
          <w:szCs w:val="24"/>
        </w:rPr>
        <w:t>attended several “F</w:t>
      </w:r>
      <w:r w:rsidR="00E1617D">
        <w:rPr>
          <w:sz w:val="24"/>
          <w:szCs w:val="24"/>
        </w:rPr>
        <w:t xml:space="preserve">amily Life Marriage Conferences, with the </w:t>
      </w:r>
      <w:r w:rsidR="00504A83">
        <w:rPr>
          <w:sz w:val="24"/>
          <w:szCs w:val="24"/>
        </w:rPr>
        <w:t xml:space="preserve">expectation, </w:t>
      </w:r>
      <w:r w:rsidR="00E1617D">
        <w:rPr>
          <w:sz w:val="24"/>
          <w:szCs w:val="24"/>
        </w:rPr>
        <w:t>that we could figure-</w:t>
      </w:r>
      <w:r>
        <w:rPr>
          <w:sz w:val="24"/>
          <w:szCs w:val="24"/>
        </w:rPr>
        <w:t xml:space="preserve">out how to do this marriage thing in a way that honors God and, hopefully helps our children. </w:t>
      </w:r>
      <w:r w:rsidR="00504A83">
        <w:rPr>
          <w:sz w:val="24"/>
          <w:szCs w:val="24"/>
        </w:rPr>
        <w:t xml:space="preserve"> Note: I said we have attended several of these conferences. </w:t>
      </w:r>
      <w:r w:rsidR="001904A1" w:rsidRPr="00F07961">
        <w:rPr>
          <w:sz w:val="24"/>
          <w:szCs w:val="24"/>
        </w:rPr>
        <w:t xml:space="preserve">I </w:t>
      </w:r>
      <w:r w:rsidR="00C1754A">
        <w:rPr>
          <w:sz w:val="24"/>
          <w:szCs w:val="24"/>
        </w:rPr>
        <w:t xml:space="preserve">would be lying if I said we have </w:t>
      </w:r>
      <w:r w:rsidR="001904A1" w:rsidRPr="00F07961">
        <w:rPr>
          <w:sz w:val="24"/>
          <w:szCs w:val="24"/>
        </w:rPr>
        <w:t>the answer</w:t>
      </w:r>
      <w:r w:rsidR="00C1754A">
        <w:rPr>
          <w:sz w:val="24"/>
          <w:szCs w:val="24"/>
        </w:rPr>
        <w:t xml:space="preserve">s. When it comes to </w:t>
      </w:r>
      <w:r w:rsidR="002B1749">
        <w:rPr>
          <w:sz w:val="24"/>
          <w:szCs w:val="24"/>
        </w:rPr>
        <w:t xml:space="preserve">our </w:t>
      </w:r>
      <w:r w:rsidR="00C1754A">
        <w:rPr>
          <w:sz w:val="24"/>
          <w:szCs w:val="24"/>
        </w:rPr>
        <w:t>marriage relationship</w:t>
      </w:r>
      <w:r w:rsidR="00CD5975">
        <w:rPr>
          <w:sz w:val="24"/>
          <w:szCs w:val="24"/>
        </w:rPr>
        <w:t>,</w:t>
      </w:r>
      <w:r w:rsidR="00C1754A">
        <w:rPr>
          <w:sz w:val="24"/>
          <w:szCs w:val="24"/>
        </w:rPr>
        <w:t xml:space="preserve"> we are just doing the best we can</w:t>
      </w:r>
      <w:r w:rsidR="00A90D43">
        <w:rPr>
          <w:sz w:val="24"/>
          <w:szCs w:val="24"/>
        </w:rPr>
        <w:t xml:space="preserve"> </w:t>
      </w:r>
      <w:r w:rsidR="00CD5975">
        <w:rPr>
          <w:sz w:val="24"/>
          <w:szCs w:val="24"/>
        </w:rPr>
        <w:t>and</w:t>
      </w:r>
      <w:r w:rsidR="00C1754A">
        <w:rPr>
          <w:sz w:val="24"/>
          <w:szCs w:val="24"/>
        </w:rPr>
        <w:t xml:space="preserve"> </w:t>
      </w:r>
      <w:r w:rsidR="002B1749">
        <w:rPr>
          <w:sz w:val="24"/>
          <w:szCs w:val="24"/>
        </w:rPr>
        <w:t xml:space="preserve">trying </w:t>
      </w:r>
      <w:r w:rsidR="00C1754A">
        <w:rPr>
          <w:sz w:val="24"/>
          <w:szCs w:val="24"/>
        </w:rPr>
        <w:t>to live</w:t>
      </w:r>
      <w:r w:rsidR="00315773">
        <w:rPr>
          <w:sz w:val="24"/>
          <w:szCs w:val="24"/>
        </w:rPr>
        <w:t>-out</w:t>
      </w:r>
      <w:r w:rsidR="00C1754A">
        <w:rPr>
          <w:sz w:val="24"/>
          <w:szCs w:val="24"/>
        </w:rPr>
        <w:t xml:space="preserve"> the things we are learning.</w:t>
      </w:r>
      <w:r w:rsidR="001904A1" w:rsidRPr="00F07961">
        <w:rPr>
          <w:sz w:val="24"/>
          <w:szCs w:val="24"/>
        </w:rPr>
        <w:t xml:space="preserve"> </w:t>
      </w:r>
      <w:r w:rsidR="002B1749">
        <w:rPr>
          <w:sz w:val="24"/>
          <w:szCs w:val="24"/>
        </w:rPr>
        <w:t>But</w:t>
      </w:r>
      <w:r w:rsidR="00CD5975">
        <w:rPr>
          <w:sz w:val="24"/>
          <w:szCs w:val="24"/>
        </w:rPr>
        <w:t>,</w:t>
      </w:r>
      <w:r w:rsidR="002B1749">
        <w:rPr>
          <w:sz w:val="24"/>
          <w:szCs w:val="24"/>
        </w:rPr>
        <w:t xml:space="preserve"> t</w:t>
      </w:r>
      <w:r w:rsidR="00C1754A">
        <w:rPr>
          <w:sz w:val="24"/>
          <w:szCs w:val="24"/>
        </w:rPr>
        <w:t>his</w:t>
      </w:r>
      <w:r w:rsidR="00CD5975">
        <w:rPr>
          <w:sz w:val="24"/>
          <w:szCs w:val="24"/>
        </w:rPr>
        <w:t xml:space="preserve"> one thing</w:t>
      </w:r>
      <w:r w:rsidR="00C1754A">
        <w:rPr>
          <w:sz w:val="24"/>
          <w:szCs w:val="24"/>
        </w:rPr>
        <w:t xml:space="preserve"> I know for sure</w:t>
      </w:r>
      <w:r w:rsidR="001904A1" w:rsidRPr="00F07961">
        <w:rPr>
          <w:sz w:val="24"/>
          <w:szCs w:val="24"/>
        </w:rPr>
        <w:t xml:space="preserve">: it is the Lord Jesus Christ who put Art and </w:t>
      </w:r>
      <w:r w:rsidR="00CD5975">
        <w:rPr>
          <w:sz w:val="24"/>
          <w:szCs w:val="24"/>
        </w:rPr>
        <w:t>me</w:t>
      </w:r>
      <w:r w:rsidR="001904A1" w:rsidRPr="00F07961">
        <w:rPr>
          <w:sz w:val="24"/>
          <w:szCs w:val="24"/>
        </w:rPr>
        <w:t xml:space="preserve"> together, and it is His love, in us, that </w:t>
      </w:r>
      <w:r w:rsidR="00C80E91">
        <w:rPr>
          <w:sz w:val="24"/>
          <w:szCs w:val="24"/>
        </w:rPr>
        <w:t>holds</w:t>
      </w:r>
      <w:r w:rsidR="001904A1" w:rsidRPr="00F07961">
        <w:rPr>
          <w:sz w:val="24"/>
          <w:szCs w:val="24"/>
        </w:rPr>
        <w:t xml:space="preserve"> u</w:t>
      </w:r>
      <w:r w:rsidR="001904A1" w:rsidRPr="00F07961">
        <w:rPr>
          <w:i/>
          <w:sz w:val="24"/>
          <w:szCs w:val="24"/>
        </w:rPr>
        <w:t xml:space="preserve">s </w:t>
      </w:r>
      <w:r w:rsidR="001904A1" w:rsidRPr="00F07961">
        <w:rPr>
          <w:sz w:val="24"/>
          <w:szCs w:val="24"/>
        </w:rPr>
        <w:t>together</w:t>
      </w:r>
      <w:r w:rsidR="001904A1">
        <w:rPr>
          <w:sz w:val="24"/>
          <w:szCs w:val="24"/>
        </w:rPr>
        <w:t>!</w:t>
      </w:r>
      <w:r w:rsidR="001904A1" w:rsidRPr="00F07961">
        <w:rPr>
          <w:sz w:val="24"/>
          <w:szCs w:val="24"/>
        </w:rPr>
        <w:t xml:space="preserve"> </w:t>
      </w:r>
    </w:p>
    <w:p w14:paraId="31B48A7B" w14:textId="77777777" w:rsidR="001904A1" w:rsidRDefault="00E707C9" w:rsidP="00D60DB3">
      <w:pPr>
        <w:ind w:firstLine="720"/>
        <w:jc w:val="both"/>
        <w:rPr>
          <w:sz w:val="24"/>
          <w:szCs w:val="24"/>
        </w:rPr>
      </w:pPr>
      <w:r>
        <w:rPr>
          <w:sz w:val="24"/>
          <w:szCs w:val="24"/>
        </w:rPr>
        <w:t xml:space="preserve">As I share my story, </w:t>
      </w:r>
      <w:r w:rsidR="00F00E78">
        <w:rPr>
          <w:sz w:val="24"/>
          <w:szCs w:val="24"/>
        </w:rPr>
        <w:t xml:space="preserve">I hope I have shed enough light on the hopeless state </w:t>
      </w:r>
      <w:r w:rsidR="00C80E91">
        <w:rPr>
          <w:sz w:val="24"/>
          <w:szCs w:val="24"/>
        </w:rPr>
        <w:t>of my marriage,</w:t>
      </w:r>
      <w:r w:rsidR="00F00E78">
        <w:rPr>
          <w:sz w:val="24"/>
          <w:szCs w:val="24"/>
        </w:rPr>
        <w:t xml:space="preserve"> before t</w:t>
      </w:r>
      <w:r w:rsidR="00E956AC">
        <w:rPr>
          <w:sz w:val="24"/>
          <w:szCs w:val="24"/>
        </w:rPr>
        <w:t>he Lord stepped in</w:t>
      </w:r>
      <w:r w:rsidR="00C80E91">
        <w:rPr>
          <w:sz w:val="24"/>
          <w:szCs w:val="24"/>
        </w:rPr>
        <w:t>,</w:t>
      </w:r>
      <w:r w:rsidR="00E956AC">
        <w:rPr>
          <w:sz w:val="24"/>
          <w:szCs w:val="24"/>
        </w:rPr>
        <w:t xml:space="preserve"> and rescued the</w:t>
      </w:r>
      <w:r w:rsidR="00F00E78">
        <w:rPr>
          <w:sz w:val="24"/>
          <w:szCs w:val="24"/>
        </w:rPr>
        <w:t xml:space="preserve"> two of us. What we have been through would have shat</w:t>
      </w:r>
      <w:r w:rsidR="00D20842">
        <w:rPr>
          <w:sz w:val="24"/>
          <w:szCs w:val="24"/>
        </w:rPr>
        <w:t>tered most marriages!</w:t>
      </w:r>
      <w:r w:rsidR="00E956AC">
        <w:rPr>
          <w:sz w:val="24"/>
          <w:szCs w:val="24"/>
        </w:rPr>
        <w:t xml:space="preserve"> So, where</w:t>
      </w:r>
      <w:r w:rsidR="00C80E91">
        <w:rPr>
          <w:sz w:val="24"/>
          <w:szCs w:val="24"/>
        </w:rPr>
        <w:t>-</w:t>
      </w:r>
      <w:r w:rsidR="00F00E78">
        <w:rPr>
          <w:sz w:val="24"/>
          <w:szCs w:val="24"/>
        </w:rPr>
        <w:t>ever you are as these words find you; p</w:t>
      </w:r>
      <w:r>
        <w:rPr>
          <w:sz w:val="24"/>
          <w:szCs w:val="24"/>
        </w:rPr>
        <w:t>lease take heart</w:t>
      </w:r>
      <w:r w:rsidR="00F00E78">
        <w:rPr>
          <w:sz w:val="24"/>
          <w:szCs w:val="24"/>
        </w:rPr>
        <w:t xml:space="preserve">. I </w:t>
      </w:r>
      <w:r>
        <w:rPr>
          <w:sz w:val="24"/>
          <w:szCs w:val="24"/>
        </w:rPr>
        <w:t>know for sure that the Lord can breathe life back into your marriage</w:t>
      </w:r>
      <w:r w:rsidR="00C80E91">
        <w:rPr>
          <w:sz w:val="24"/>
          <w:szCs w:val="24"/>
        </w:rPr>
        <w:t>,</w:t>
      </w:r>
      <w:r>
        <w:rPr>
          <w:sz w:val="24"/>
          <w:szCs w:val="24"/>
        </w:rPr>
        <w:t xml:space="preserve"> and rekindle love that has grown cold! He has resurrected my marriage time and time again. </w:t>
      </w:r>
      <w:r w:rsidR="00C1754A">
        <w:rPr>
          <w:sz w:val="24"/>
          <w:szCs w:val="24"/>
        </w:rPr>
        <w:t>It would be complete foolis</w:t>
      </w:r>
      <w:r w:rsidR="00D226A0">
        <w:rPr>
          <w:sz w:val="24"/>
          <w:szCs w:val="24"/>
        </w:rPr>
        <w:t>h</w:t>
      </w:r>
      <w:r w:rsidR="001B64D3">
        <w:rPr>
          <w:sz w:val="24"/>
          <w:szCs w:val="24"/>
        </w:rPr>
        <w:t>ness to claim any credit whatso</w:t>
      </w:r>
      <w:r w:rsidR="00C1754A">
        <w:rPr>
          <w:sz w:val="24"/>
          <w:szCs w:val="24"/>
        </w:rPr>
        <w:t>ever</w:t>
      </w:r>
      <w:r w:rsidR="002B1749">
        <w:rPr>
          <w:sz w:val="24"/>
          <w:szCs w:val="24"/>
        </w:rPr>
        <w:t xml:space="preserve"> for this miraculous work of God in our lives</w:t>
      </w:r>
      <w:r w:rsidR="00C1754A">
        <w:rPr>
          <w:sz w:val="24"/>
          <w:szCs w:val="24"/>
        </w:rPr>
        <w:t>. As the apost</w:t>
      </w:r>
      <w:r w:rsidR="002B1749">
        <w:rPr>
          <w:sz w:val="24"/>
          <w:szCs w:val="24"/>
        </w:rPr>
        <w:t>le</w:t>
      </w:r>
      <w:r w:rsidR="00C1754A">
        <w:rPr>
          <w:sz w:val="24"/>
          <w:szCs w:val="24"/>
        </w:rPr>
        <w:t xml:space="preserve"> Paul said, “</w:t>
      </w:r>
      <w:r w:rsidR="002B1749">
        <w:rPr>
          <w:sz w:val="24"/>
          <w:szCs w:val="24"/>
        </w:rPr>
        <w:t xml:space="preserve">I know that nothing good lives in me, that is in my sinful nature. For I have the desire to do what is good, but I cannot carry it out.” </w:t>
      </w:r>
      <w:r w:rsidR="00861ED6">
        <w:rPr>
          <w:sz w:val="24"/>
          <w:szCs w:val="24"/>
        </w:rPr>
        <w:t xml:space="preserve"> (Romans 7:18-19 NIV) </w:t>
      </w:r>
      <w:r w:rsidR="001904A1" w:rsidRPr="00F07961">
        <w:rPr>
          <w:sz w:val="24"/>
          <w:szCs w:val="24"/>
        </w:rPr>
        <w:t xml:space="preserve">I also know that our relationship is greatly affected when both, or either, of us grows cold and indifferent in our love relationship with the Lord. After all, He is the one and only source of true love. </w:t>
      </w:r>
      <w:r w:rsidR="00C44912">
        <w:rPr>
          <w:sz w:val="24"/>
          <w:szCs w:val="24"/>
        </w:rPr>
        <w:t>We have</w:t>
      </w:r>
      <w:r w:rsidR="00861ED6">
        <w:rPr>
          <w:sz w:val="24"/>
          <w:szCs w:val="24"/>
        </w:rPr>
        <w:t xml:space="preserve"> three great enemies: </w:t>
      </w:r>
      <w:r w:rsidR="001904A1">
        <w:rPr>
          <w:sz w:val="24"/>
          <w:szCs w:val="24"/>
        </w:rPr>
        <w:t>our flesh</w:t>
      </w:r>
      <w:r w:rsidR="00861ED6">
        <w:rPr>
          <w:sz w:val="24"/>
          <w:szCs w:val="24"/>
        </w:rPr>
        <w:t>, the world,</w:t>
      </w:r>
      <w:r w:rsidR="00344B45">
        <w:rPr>
          <w:sz w:val="24"/>
          <w:szCs w:val="24"/>
        </w:rPr>
        <w:t xml:space="preserve"> and Satan; all three are working against us</w:t>
      </w:r>
      <w:r w:rsidR="001904A1" w:rsidRPr="00F07961">
        <w:rPr>
          <w:sz w:val="24"/>
          <w:szCs w:val="24"/>
        </w:rPr>
        <w:t xml:space="preserve"> to lead </w:t>
      </w:r>
      <w:r w:rsidR="00861ED6">
        <w:rPr>
          <w:sz w:val="24"/>
          <w:szCs w:val="24"/>
        </w:rPr>
        <w:t>us astray from our</w:t>
      </w:r>
      <w:r w:rsidR="001904A1" w:rsidRPr="00F07961">
        <w:rPr>
          <w:sz w:val="24"/>
          <w:szCs w:val="24"/>
        </w:rPr>
        <w:t xml:space="preserve"> first love, the Lord Jesus. If he can separate us from the source of love, all other relationships will have a come apart as well.</w:t>
      </w:r>
    </w:p>
    <w:p w14:paraId="76316FEA" w14:textId="77777777" w:rsidR="0021299B" w:rsidRPr="0021299B" w:rsidRDefault="0021299B" w:rsidP="0021299B">
      <w:pPr>
        <w:jc w:val="center"/>
        <w:rPr>
          <w:b/>
          <w:sz w:val="28"/>
          <w:szCs w:val="28"/>
        </w:rPr>
      </w:pPr>
      <w:r w:rsidRPr="0021299B">
        <w:rPr>
          <w:b/>
          <w:sz w:val="28"/>
          <w:szCs w:val="28"/>
        </w:rPr>
        <w:t>A</w:t>
      </w:r>
      <w:r>
        <w:rPr>
          <w:b/>
          <w:sz w:val="28"/>
          <w:szCs w:val="28"/>
        </w:rPr>
        <w:t xml:space="preserve"> W</w:t>
      </w:r>
      <w:r w:rsidR="00583393">
        <w:rPr>
          <w:b/>
          <w:sz w:val="28"/>
          <w:szCs w:val="28"/>
        </w:rPr>
        <w:t>a</w:t>
      </w:r>
      <w:r>
        <w:rPr>
          <w:b/>
          <w:sz w:val="28"/>
          <w:szCs w:val="28"/>
        </w:rPr>
        <w:t xml:space="preserve">ndering </w:t>
      </w:r>
      <w:r w:rsidRPr="0021299B">
        <w:rPr>
          <w:b/>
          <w:sz w:val="28"/>
          <w:szCs w:val="28"/>
        </w:rPr>
        <w:t xml:space="preserve">Heart </w:t>
      </w:r>
    </w:p>
    <w:p w14:paraId="619F5F0A" w14:textId="77777777" w:rsidR="00D60DB3" w:rsidRDefault="00F33FEC" w:rsidP="00F33FEC">
      <w:pPr>
        <w:ind w:firstLine="720"/>
        <w:jc w:val="both"/>
        <w:rPr>
          <w:sz w:val="24"/>
          <w:szCs w:val="24"/>
        </w:rPr>
      </w:pPr>
      <w:r w:rsidRPr="00F07961">
        <w:rPr>
          <w:sz w:val="24"/>
          <w:szCs w:val="24"/>
        </w:rPr>
        <w:t xml:space="preserve"> An old hymn written in the 1700, by a man named Robert Roberson ends with a truth </w:t>
      </w:r>
      <w:r w:rsidR="00D60DB3">
        <w:rPr>
          <w:sz w:val="24"/>
          <w:szCs w:val="24"/>
        </w:rPr>
        <w:t>the</w:t>
      </w:r>
      <w:r w:rsidRPr="00F07961">
        <w:rPr>
          <w:sz w:val="24"/>
          <w:szCs w:val="24"/>
        </w:rPr>
        <w:t xml:space="preserve"> Saints, throughout the ages, would like to ignore.  “We are prone to leave the God we love.”  The song is “Come, Thou Fount of Every Blessing”.  The third stanza is as follows: “O to grace how great a debtor, daily I’m constrained to be! Let thy goodness like a fetter, bind my wondering heart to thee: prone to wander, Lord I feel it, prone to leave the God I love; here’s my heart, O take and seal it, seal it for thy courts above. Amen”.  The writer of those words describes what I know of my own sinful heart.  I, too, leav</w:t>
      </w:r>
      <w:r w:rsidR="00693A28">
        <w:rPr>
          <w:sz w:val="24"/>
          <w:szCs w:val="24"/>
        </w:rPr>
        <w:t>e my first love. After twenty- five</w:t>
      </w:r>
      <w:r w:rsidRPr="00F07961">
        <w:rPr>
          <w:sz w:val="24"/>
          <w:szCs w:val="24"/>
        </w:rPr>
        <w:t xml:space="preserve"> years of walking with Him and seeing His gracious acts on my behalf, I do not understand why I, at times, drift away from the God I love. </w:t>
      </w:r>
      <w:r w:rsidR="00861ED6">
        <w:rPr>
          <w:sz w:val="24"/>
          <w:szCs w:val="24"/>
        </w:rPr>
        <w:t>And what baffles me even more is just how</w:t>
      </w:r>
      <w:r w:rsidRPr="00F07961">
        <w:rPr>
          <w:sz w:val="24"/>
          <w:szCs w:val="24"/>
        </w:rPr>
        <w:t xml:space="preserve"> frighteningly short </w:t>
      </w:r>
      <w:r w:rsidR="00861ED6">
        <w:rPr>
          <w:sz w:val="24"/>
          <w:szCs w:val="24"/>
        </w:rPr>
        <w:t>are the steps</w:t>
      </w:r>
      <w:r w:rsidRPr="00F07961">
        <w:rPr>
          <w:sz w:val="24"/>
          <w:szCs w:val="24"/>
        </w:rPr>
        <w:t xml:space="preserve"> from walking in intimacy with </w:t>
      </w:r>
      <w:r>
        <w:rPr>
          <w:sz w:val="24"/>
          <w:szCs w:val="24"/>
        </w:rPr>
        <w:t>the Lover of my soul</w:t>
      </w:r>
      <w:r w:rsidRPr="00F07961">
        <w:rPr>
          <w:sz w:val="24"/>
          <w:szCs w:val="24"/>
        </w:rPr>
        <w:t>, to drifting</w:t>
      </w:r>
      <w:r>
        <w:rPr>
          <w:sz w:val="24"/>
          <w:szCs w:val="24"/>
        </w:rPr>
        <w:t xml:space="preserve"> away from Him</w:t>
      </w:r>
      <w:r w:rsidRPr="00F07961">
        <w:rPr>
          <w:sz w:val="24"/>
          <w:szCs w:val="24"/>
        </w:rPr>
        <w:t xml:space="preserve"> into </w:t>
      </w:r>
      <w:r w:rsidR="007533C0" w:rsidRPr="00F07961">
        <w:rPr>
          <w:sz w:val="24"/>
          <w:szCs w:val="24"/>
        </w:rPr>
        <w:t>indifference</w:t>
      </w:r>
      <w:r w:rsidR="00416028">
        <w:rPr>
          <w:sz w:val="24"/>
          <w:szCs w:val="24"/>
        </w:rPr>
        <w:t xml:space="preserve"> or worse yet, blatant sin!</w:t>
      </w:r>
    </w:p>
    <w:p w14:paraId="3A0DE65D" w14:textId="77777777" w:rsidR="00FC4B73" w:rsidRDefault="00BC109D" w:rsidP="00FC4B73">
      <w:pPr>
        <w:ind w:firstLine="720"/>
        <w:jc w:val="both"/>
        <w:rPr>
          <w:sz w:val="24"/>
          <w:szCs w:val="24"/>
        </w:rPr>
      </w:pPr>
      <w:r>
        <w:rPr>
          <w:sz w:val="24"/>
          <w:szCs w:val="24"/>
        </w:rPr>
        <w:t>For example,</w:t>
      </w:r>
      <w:r w:rsidR="00F33FEC" w:rsidRPr="00F07961">
        <w:rPr>
          <w:sz w:val="24"/>
          <w:szCs w:val="24"/>
        </w:rPr>
        <w:t xml:space="preserve"> </w:t>
      </w:r>
      <w:r w:rsidR="00D20842">
        <w:rPr>
          <w:sz w:val="24"/>
          <w:szCs w:val="24"/>
        </w:rPr>
        <w:t>I noticed</w:t>
      </w:r>
      <w:r w:rsidR="00636B0B">
        <w:rPr>
          <w:sz w:val="24"/>
          <w:szCs w:val="24"/>
        </w:rPr>
        <w:t xml:space="preserve"> this </w:t>
      </w:r>
      <w:r w:rsidR="00D20842">
        <w:rPr>
          <w:sz w:val="24"/>
          <w:szCs w:val="24"/>
        </w:rPr>
        <w:t xml:space="preserve">shameful </w:t>
      </w:r>
      <w:r w:rsidR="00B41C7D">
        <w:rPr>
          <w:sz w:val="24"/>
          <w:szCs w:val="24"/>
        </w:rPr>
        <w:t xml:space="preserve">contrast </w:t>
      </w:r>
      <w:r w:rsidR="00636B0B">
        <w:rPr>
          <w:sz w:val="24"/>
          <w:szCs w:val="24"/>
        </w:rPr>
        <w:t>just the other day. Art and I went to Hot Springs</w:t>
      </w:r>
      <w:r w:rsidR="00C80E91">
        <w:rPr>
          <w:sz w:val="24"/>
          <w:szCs w:val="24"/>
        </w:rPr>
        <w:t>,</w:t>
      </w:r>
      <w:r w:rsidR="00636B0B">
        <w:rPr>
          <w:sz w:val="24"/>
          <w:szCs w:val="24"/>
        </w:rPr>
        <w:t xml:space="preserve"> </w:t>
      </w:r>
      <w:r w:rsidR="005B58F8">
        <w:rPr>
          <w:sz w:val="24"/>
          <w:szCs w:val="24"/>
        </w:rPr>
        <w:t>Arkansas</w:t>
      </w:r>
      <w:r w:rsidR="00636B0B">
        <w:rPr>
          <w:sz w:val="24"/>
          <w:szCs w:val="24"/>
        </w:rPr>
        <w:t xml:space="preserve"> for the weekend</w:t>
      </w:r>
      <w:r w:rsidR="00D226A0">
        <w:rPr>
          <w:sz w:val="24"/>
          <w:szCs w:val="24"/>
        </w:rPr>
        <w:t>, where</w:t>
      </w:r>
      <w:r w:rsidR="00636B0B">
        <w:rPr>
          <w:sz w:val="24"/>
          <w:szCs w:val="24"/>
        </w:rPr>
        <w:t xml:space="preserve"> we ran into my Dad</w:t>
      </w:r>
      <w:r w:rsidR="005B58F8">
        <w:rPr>
          <w:sz w:val="24"/>
          <w:szCs w:val="24"/>
        </w:rPr>
        <w:t>, his</w:t>
      </w:r>
      <w:r w:rsidR="00636B0B">
        <w:rPr>
          <w:sz w:val="24"/>
          <w:szCs w:val="24"/>
        </w:rPr>
        <w:t xml:space="preserve"> wife </w:t>
      </w:r>
      <w:r w:rsidR="005B58F8">
        <w:rPr>
          <w:sz w:val="24"/>
          <w:szCs w:val="24"/>
        </w:rPr>
        <w:t>Jean</w:t>
      </w:r>
      <w:r w:rsidR="00C80E91">
        <w:rPr>
          <w:sz w:val="24"/>
          <w:szCs w:val="24"/>
        </w:rPr>
        <w:t>,</w:t>
      </w:r>
      <w:r w:rsidR="005B58F8">
        <w:rPr>
          <w:sz w:val="24"/>
          <w:szCs w:val="24"/>
        </w:rPr>
        <w:t xml:space="preserve"> and a couple from their church</w:t>
      </w:r>
      <w:r w:rsidR="00D60DB3">
        <w:rPr>
          <w:sz w:val="24"/>
          <w:szCs w:val="24"/>
        </w:rPr>
        <w:t>. They were celebrating</w:t>
      </w:r>
      <w:r w:rsidR="00636B0B">
        <w:rPr>
          <w:sz w:val="24"/>
          <w:szCs w:val="24"/>
        </w:rPr>
        <w:t xml:space="preserve"> their</w:t>
      </w:r>
      <w:r w:rsidR="005B58F8">
        <w:rPr>
          <w:sz w:val="24"/>
          <w:szCs w:val="24"/>
        </w:rPr>
        <w:t xml:space="preserve"> anniversaries</w:t>
      </w:r>
      <w:r w:rsidR="00636B0B">
        <w:rPr>
          <w:sz w:val="24"/>
          <w:szCs w:val="24"/>
        </w:rPr>
        <w:t xml:space="preserve">. </w:t>
      </w:r>
      <w:r w:rsidR="005B58F8">
        <w:rPr>
          <w:sz w:val="24"/>
          <w:szCs w:val="24"/>
        </w:rPr>
        <w:t>One afternoon we got together and decided to visit</w:t>
      </w:r>
      <w:r w:rsidR="005B58F8" w:rsidRPr="005B58F8">
        <w:rPr>
          <w:sz w:val="24"/>
          <w:szCs w:val="24"/>
        </w:rPr>
        <w:t xml:space="preserve"> </w:t>
      </w:r>
      <w:r w:rsidR="005B58F8">
        <w:rPr>
          <w:sz w:val="24"/>
          <w:szCs w:val="24"/>
        </w:rPr>
        <w:t>Garvan Woodland Gardens and found the beautiful Anthony Chapel nestled in the woods. With floor to ceiling glass walls and skylights</w:t>
      </w:r>
      <w:r w:rsidR="00D60DB3">
        <w:rPr>
          <w:sz w:val="24"/>
          <w:szCs w:val="24"/>
        </w:rPr>
        <w:t xml:space="preserve"> it was truly </w:t>
      </w:r>
      <w:r w:rsidR="00957C64">
        <w:rPr>
          <w:sz w:val="24"/>
          <w:szCs w:val="24"/>
        </w:rPr>
        <w:t>awe inspiring</w:t>
      </w:r>
      <w:r w:rsidR="00D60DB3">
        <w:rPr>
          <w:sz w:val="24"/>
          <w:szCs w:val="24"/>
        </w:rPr>
        <w:t>.</w:t>
      </w:r>
      <w:r w:rsidR="005B58F8">
        <w:rPr>
          <w:sz w:val="24"/>
          <w:szCs w:val="24"/>
        </w:rPr>
        <w:t xml:space="preserve"> I </w:t>
      </w:r>
      <w:r w:rsidR="00957C64">
        <w:rPr>
          <w:sz w:val="24"/>
          <w:szCs w:val="24"/>
        </w:rPr>
        <w:t>wondered</w:t>
      </w:r>
      <w:r w:rsidR="005B58F8">
        <w:rPr>
          <w:sz w:val="24"/>
          <w:szCs w:val="24"/>
        </w:rPr>
        <w:t xml:space="preserve"> how the </w:t>
      </w:r>
      <w:r w:rsidR="00957C64">
        <w:rPr>
          <w:sz w:val="24"/>
          <w:szCs w:val="24"/>
        </w:rPr>
        <w:t>acoustics</w:t>
      </w:r>
      <w:r w:rsidR="005B58F8">
        <w:rPr>
          <w:sz w:val="24"/>
          <w:szCs w:val="24"/>
        </w:rPr>
        <w:t xml:space="preserve"> were</w:t>
      </w:r>
      <w:r w:rsidR="007533C0">
        <w:rPr>
          <w:sz w:val="24"/>
          <w:szCs w:val="24"/>
        </w:rPr>
        <w:t>, so I</w:t>
      </w:r>
      <w:r w:rsidR="00957C64">
        <w:rPr>
          <w:sz w:val="24"/>
          <w:szCs w:val="24"/>
        </w:rPr>
        <w:t xml:space="preserve"> ask if anyone would sing</w:t>
      </w:r>
      <w:r w:rsidR="007533C0">
        <w:rPr>
          <w:sz w:val="24"/>
          <w:szCs w:val="24"/>
        </w:rPr>
        <w:t>. There were</w:t>
      </w:r>
      <w:r w:rsidR="00957C64">
        <w:rPr>
          <w:sz w:val="24"/>
          <w:szCs w:val="24"/>
        </w:rPr>
        <w:t xml:space="preserve"> no takers,</w:t>
      </w:r>
      <w:r w:rsidR="007533C0">
        <w:rPr>
          <w:sz w:val="24"/>
          <w:szCs w:val="24"/>
        </w:rPr>
        <w:t xml:space="preserve"> so before I </w:t>
      </w:r>
      <w:r w:rsidR="009F2040">
        <w:rPr>
          <w:sz w:val="24"/>
          <w:szCs w:val="24"/>
        </w:rPr>
        <w:t>could stop myself</w:t>
      </w:r>
      <w:r w:rsidR="007533C0">
        <w:rPr>
          <w:sz w:val="24"/>
          <w:szCs w:val="24"/>
        </w:rPr>
        <w:t>,</w:t>
      </w:r>
      <w:r w:rsidR="00957C64">
        <w:rPr>
          <w:sz w:val="24"/>
          <w:szCs w:val="24"/>
        </w:rPr>
        <w:t xml:space="preserve"> I </w:t>
      </w:r>
      <w:r w:rsidR="009F2040">
        <w:rPr>
          <w:sz w:val="24"/>
          <w:szCs w:val="24"/>
        </w:rPr>
        <w:t>lifted my eyes toward heaven</w:t>
      </w:r>
      <w:r w:rsidR="004B1D68">
        <w:rPr>
          <w:sz w:val="24"/>
          <w:szCs w:val="24"/>
        </w:rPr>
        <w:t>,</w:t>
      </w:r>
      <w:r w:rsidR="009F2040">
        <w:rPr>
          <w:sz w:val="24"/>
          <w:szCs w:val="24"/>
        </w:rPr>
        <w:t xml:space="preserve"> looking up through the glass ceiling</w:t>
      </w:r>
      <w:r w:rsidR="004B1D68">
        <w:rPr>
          <w:sz w:val="24"/>
          <w:szCs w:val="24"/>
        </w:rPr>
        <w:t>,</w:t>
      </w:r>
      <w:r w:rsidR="009F2040">
        <w:rPr>
          <w:sz w:val="24"/>
          <w:szCs w:val="24"/>
        </w:rPr>
        <w:t xml:space="preserve"> and begin to sing for an audience of one…my King…</w:t>
      </w:r>
      <w:r w:rsidR="00957C64">
        <w:rPr>
          <w:sz w:val="24"/>
          <w:szCs w:val="24"/>
        </w:rPr>
        <w:t xml:space="preserve"> “How Great Thou </w:t>
      </w:r>
      <w:r w:rsidR="00D226A0">
        <w:rPr>
          <w:sz w:val="24"/>
          <w:szCs w:val="24"/>
        </w:rPr>
        <w:t>A</w:t>
      </w:r>
      <w:r w:rsidR="00957C64">
        <w:rPr>
          <w:sz w:val="24"/>
          <w:szCs w:val="24"/>
        </w:rPr>
        <w:t>rt”.</w:t>
      </w:r>
      <w:r w:rsidR="005B58F8">
        <w:rPr>
          <w:sz w:val="24"/>
          <w:szCs w:val="24"/>
        </w:rPr>
        <w:t xml:space="preserve"> </w:t>
      </w:r>
      <w:r w:rsidR="009F2040">
        <w:rPr>
          <w:sz w:val="24"/>
          <w:szCs w:val="24"/>
        </w:rPr>
        <w:t>Now, I must tell you,</w:t>
      </w:r>
      <w:r w:rsidR="007533C0">
        <w:rPr>
          <w:sz w:val="24"/>
          <w:szCs w:val="24"/>
        </w:rPr>
        <w:t xml:space="preserve"> </w:t>
      </w:r>
      <w:r w:rsidR="00957C64">
        <w:rPr>
          <w:sz w:val="24"/>
          <w:szCs w:val="24"/>
        </w:rPr>
        <w:t>I love to sing</w:t>
      </w:r>
      <w:r w:rsidR="0021299B">
        <w:rPr>
          <w:sz w:val="24"/>
          <w:szCs w:val="24"/>
        </w:rPr>
        <w:t xml:space="preserve"> (I get any vocal abilities from my mother)</w:t>
      </w:r>
      <w:r w:rsidR="004B1D68">
        <w:rPr>
          <w:sz w:val="24"/>
          <w:szCs w:val="24"/>
        </w:rPr>
        <w:t>,</w:t>
      </w:r>
      <w:r w:rsidR="00957C64">
        <w:rPr>
          <w:sz w:val="24"/>
          <w:szCs w:val="24"/>
        </w:rPr>
        <w:t xml:space="preserve"> but </w:t>
      </w:r>
      <w:r w:rsidR="007533C0">
        <w:rPr>
          <w:sz w:val="24"/>
          <w:szCs w:val="24"/>
        </w:rPr>
        <w:t>I don’t make it</w:t>
      </w:r>
      <w:r w:rsidR="00957C64">
        <w:rPr>
          <w:sz w:val="24"/>
          <w:szCs w:val="24"/>
        </w:rPr>
        <w:t xml:space="preserve"> a habit to sing before anyone</w:t>
      </w:r>
      <w:r w:rsidR="004B1D68">
        <w:rPr>
          <w:sz w:val="24"/>
          <w:szCs w:val="24"/>
        </w:rPr>
        <w:t>,</w:t>
      </w:r>
      <w:r w:rsidR="00957C64">
        <w:rPr>
          <w:sz w:val="24"/>
          <w:szCs w:val="24"/>
        </w:rPr>
        <w:t xml:space="preserve"> but the Lord</w:t>
      </w:r>
      <w:r w:rsidR="007533C0">
        <w:rPr>
          <w:sz w:val="24"/>
          <w:szCs w:val="24"/>
        </w:rPr>
        <w:t>. Yet,</w:t>
      </w:r>
      <w:r w:rsidR="00957C64">
        <w:rPr>
          <w:sz w:val="24"/>
          <w:szCs w:val="24"/>
        </w:rPr>
        <w:t xml:space="preserve"> in this beautiful place</w:t>
      </w:r>
      <w:r w:rsidR="007533C0">
        <w:rPr>
          <w:sz w:val="24"/>
          <w:szCs w:val="24"/>
        </w:rPr>
        <w:t>,</w:t>
      </w:r>
      <w:r w:rsidR="00957C64">
        <w:rPr>
          <w:sz w:val="24"/>
          <w:szCs w:val="24"/>
        </w:rPr>
        <w:t xml:space="preserve"> I could not help myself</w:t>
      </w:r>
      <w:r w:rsidR="009F2040">
        <w:rPr>
          <w:sz w:val="24"/>
          <w:szCs w:val="24"/>
        </w:rPr>
        <w:t>..</w:t>
      </w:r>
      <w:r w:rsidR="00957C64">
        <w:rPr>
          <w:sz w:val="24"/>
          <w:szCs w:val="24"/>
        </w:rPr>
        <w:t>.</w:t>
      </w:r>
      <w:r w:rsidR="009F2040">
        <w:rPr>
          <w:sz w:val="24"/>
          <w:szCs w:val="24"/>
        </w:rPr>
        <w:t>It was spontaneous worship!</w:t>
      </w:r>
      <w:r w:rsidR="00957C64">
        <w:rPr>
          <w:sz w:val="24"/>
          <w:szCs w:val="24"/>
        </w:rPr>
        <w:t xml:space="preserve"> </w:t>
      </w:r>
      <w:r w:rsidR="007533C0">
        <w:rPr>
          <w:sz w:val="24"/>
          <w:szCs w:val="24"/>
        </w:rPr>
        <w:t>W</w:t>
      </w:r>
      <w:r w:rsidR="00957C64">
        <w:rPr>
          <w:sz w:val="24"/>
          <w:szCs w:val="24"/>
        </w:rPr>
        <w:t>hen I forgot the words to the final stanza</w:t>
      </w:r>
      <w:r w:rsidR="007533C0">
        <w:rPr>
          <w:sz w:val="24"/>
          <w:szCs w:val="24"/>
        </w:rPr>
        <w:t>,</w:t>
      </w:r>
      <w:r w:rsidR="00957C64">
        <w:rPr>
          <w:sz w:val="24"/>
          <w:szCs w:val="24"/>
        </w:rPr>
        <w:t xml:space="preserve"> Art </w:t>
      </w:r>
      <w:r w:rsidR="009F2040">
        <w:rPr>
          <w:sz w:val="24"/>
          <w:szCs w:val="24"/>
        </w:rPr>
        <w:t>remembered: “When Christ sh</w:t>
      </w:r>
      <w:r w:rsidR="00C1460C">
        <w:rPr>
          <w:sz w:val="24"/>
          <w:szCs w:val="24"/>
        </w:rPr>
        <w:t>al</w:t>
      </w:r>
      <w:r w:rsidR="009F2040">
        <w:rPr>
          <w:sz w:val="24"/>
          <w:szCs w:val="24"/>
        </w:rPr>
        <w:t>l come</w:t>
      </w:r>
      <w:r w:rsidR="00C1460C">
        <w:rPr>
          <w:sz w:val="24"/>
          <w:szCs w:val="24"/>
        </w:rPr>
        <w:t>, with shouts of acclamation, and take me home, what joy shall fill my heart. And I shall bow, in humble adoration, and there proclaim my God how great thou art.”  A</w:t>
      </w:r>
      <w:r w:rsidR="00957C64">
        <w:rPr>
          <w:sz w:val="24"/>
          <w:szCs w:val="24"/>
        </w:rPr>
        <w:t>nd</w:t>
      </w:r>
      <w:r w:rsidR="00C1460C">
        <w:rPr>
          <w:sz w:val="24"/>
          <w:szCs w:val="24"/>
        </w:rPr>
        <w:t xml:space="preserve"> then </w:t>
      </w:r>
      <w:r w:rsidR="00957C64">
        <w:rPr>
          <w:sz w:val="24"/>
          <w:szCs w:val="24"/>
        </w:rPr>
        <w:t xml:space="preserve">everyone joined in the chorus. When I finished, everyone had tears in their eyes. It was just one of those </w:t>
      </w:r>
      <w:r w:rsidR="007533C0">
        <w:rPr>
          <w:sz w:val="24"/>
          <w:szCs w:val="24"/>
        </w:rPr>
        <w:t xml:space="preserve">rare holy </w:t>
      </w:r>
      <w:r w:rsidR="00D20842">
        <w:rPr>
          <w:sz w:val="24"/>
          <w:szCs w:val="24"/>
        </w:rPr>
        <w:t>moments.</w:t>
      </w:r>
      <w:r w:rsidR="00B12EAE">
        <w:rPr>
          <w:sz w:val="24"/>
          <w:szCs w:val="24"/>
        </w:rPr>
        <w:t xml:space="preserve"> </w:t>
      </w:r>
      <w:r w:rsidR="008C3F79">
        <w:rPr>
          <w:sz w:val="24"/>
          <w:szCs w:val="24"/>
        </w:rPr>
        <w:t>But, i</w:t>
      </w:r>
      <w:r w:rsidR="00D20842">
        <w:rPr>
          <w:sz w:val="24"/>
          <w:szCs w:val="24"/>
        </w:rPr>
        <w:t>n</w:t>
      </w:r>
      <w:r w:rsidR="00B12EAE">
        <w:rPr>
          <w:sz w:val="24"/>
          <w:szCs w:val="24"/>
        </w:rPr>
        <w:t xml:space="preserve"> less than twenty-four hours,</w:t>
      </w:r>
      <w:r w:rsidR="00D20842">
        <w:rPr>
          <w:sz w:val="24"/>
          <w:szCs w:val="24"/>
        </w:rPr>
        <w:t xml:space="preserve"> I quickly </w:t>
      </w:r>
      <w:r w:rsidR="000359CF">
        <w:rPr>
          <w:sz w:val="24"/>
          <w:szCs w:val="24"/>
        </w:rPr>
        <w:t>digressed</w:t>
      </w:r>
      <w:r w:rsidR="00D20842">
        <w:rPr>
          <w:sz w:val="24"/>
          <w:szCs w:val="24"/>
        </w:rPr>
        <w:t xml:space="preserve"> from a moment of unashamed worship,</w:t>
      </w:r>
      <w:r w:rsidR="00B12EAE">
        <w:rPr>
          <w:sz w:val="24"/>
          <w:szCs w:val="24"/>
        </w:rPr>
        <w:t xml:space="preserve"> </w:t>
      </w:r>
      <w:r w:rsidR="007533C0">
        <w:rPr>
          <w:sz w:val="24"/>
          <w:szCs w:val="24"/>
        </w:rPr>
        <w:t xml:space="preserve">to grieving </w:t>
      </w:r>
      <w:r w:rsidR="00B12EAE">
        <w:rPr>
          <w:sz w:val="24"/>
          <w:szCs w:val="24"/>
        </w:rPr>
        <w:t xml:space="preserve">the Holy Spirit </w:t>
      </w:r>
      <w:r w:rsidR="007533C0">
        <w:rPr>
          <w:sz w:val="24"/>
          <w:szCs w:val="24"/>
        </w:rPr>
        <w:t xml:space="preserve">by exposing </w:t>
      </w:r>
      <w:r w:rsidR="00B41C7D">
        <w:rPr>
          <w:sz w:val="24"/>
          <w:szCs w:val="24"/>
        </w:rPr>
        <w:t>H</w:t>
      </w:r>
      <w:r w:rsidR="007533C0">
        <w:rPr>
          <w:sz w:val="24"/>
          <w:szCs w:val="24"/>
        </w:rPr>
        <w:t>im</w:t>
      </w:r>
      <w:r w:rsidR="00015C7B">
        <w:rPr>
          <w:sz w:val="24"/>
          <w:szCs w:val="24"/>
        </w:rPr>
        <w:t xml:space="preserve"> to</w:t>
      </w:r>
      <w:r w:rsidR="007533C0">
        <w:rPr>
          <w:sz w:val="24"/>
          <w:szCs w:val="24"/>
        </w:rPr>
        <w:t xml:space="preserve"> </w:t>
      </w:r>
      <w:r w:rsidR="00B12EAE">
        <w:rPr>
          <w:sz w:val="24"/>
          <w:szCs w:val="24"/>
        </w:rPr>
        <w:t xml:space="preserve">a program on television that left me feeling like I needed a spiritual bath! </w:t>
      </w:r>
      <w:r w:rsidR="00015C7B">
        <w:rPr>
          <w:sz w:val="24"/>
          <w:szCs w:val="24"/>
        </w:rPr>
        <w:t xml:space="preserve"> </w:t>
      </w:r>
      <w:r w:rsidR="00B41C7D">
        <w:rPr>
          <w:sz w:val="24"/>
          <w:szCs w:val="24"/>
        </w:rPr>
        <w:t>I cried out</w:t>
      </w:r>
      <w:r w:rsidR="00015C7B">
        <w:rPr>
          <w:sz w:val="24"/>
          <w:szCs w:val="24"/>
        </w:rPr>
        <w:t xml:space="preserve"> to God, “Go away from me Lord. I am a sinful woman!” </w:t>
      </w:r>
      <w:r w:rsidR="00B41C7D">
        <w:rPr>
          <w:sz w:val="24"/>
          <w:szCs w:val="24"/>
        </w:rPr>
        <w:t>and</w:t>
      </w:r>
      <w:r w:rsidR="00015C7B">
        <w:rPr>
          <w:sz w:val="24"/>
          <w:szCs w:val="24"/>
        </w:rPr>
        <w:t xml:space="preserve"> “Please forgive me Lord Jesus I am so sorry!”</w:t>
      </w:r>
      <w:r>
        <w:rPr>
          <w:sz w:val="24"/>
          <w:szCs w:val="24"/>
        </w:rPr>
        <w:t xml:space="preserve"> (Luke 5:8; 1 John 1:9-12)</w:t>
      </w:r>
      <w:r w:rsidR="00B41C7D">
        <w:rPr>
          <w:sz w:val="24"/>
          <w:szCs w:val="24"/>
        </w:rPr>
        <w:t xml:space="preserve"> </w:t>
      </w:r>
      <w:r w:rsidR="00015C7B">
        <w:rPr>
          <w:sz w:val="24"/>
          <w:szCs w:val="24"/>
        </w:rPr>
        <w:t xml:space="preserve"> </w:t>
      </w:r>
      <w:r w:rsidR="007533C0">
        <w:rPr>
          <w:sz w:val="24"/>
          <w:szCs w:val="24"/>
        </w:rPr>
        <w:t>Yes, it is a quick trip indeed.</w:t>
      </w:r>
      <w:r w:rsidR="00B12EAE">
        <w:rPr>
          <w:sz w:val="24"/>
          <w:szCs w:val="24"/>
        </w:rPr>
        <w:t xml:space="preserve"> </w:t>
      </w:r>
    </w:p>
    <w:p w14:paraId="424B4E8F" w14:textId="77777777" w:rsidR="00915C94" w:rsidRDefault="00915C94" w:rsidP="00915C94">
      <w:pPr>
        <w:ind w:firstLine="720"/>
        <w:jc w:val="both"/>
        <w:rPr>
          <w:sz w:val="24"/>
          <w:szCs w:val="24"/>
        </w:rPr>
      </w:pPr>
      <w:r>
        <w:rPr>
          <w:sz w:val="24"/>
          <w:szCs w:val="24"/>
        </w:rPr>
        <w:t>On another occasion, I am ashamed to admit, was</w:t>
      </w:r>
      <w:r w:rsidRPr="009F5B1B">
        <w:rPr>
          <w:sz w:val="24"/>
          <w:szCs w:val="24"/>
        </w:rPr>
        <w:t xml:space="preserve"> a two month “sabbatical” from drawing near to God</w:t>
      </w:r>
      <w:r>
        <w:rPr>
          <w:sz w:val="24"/>
          <w:szCs w:val="24"/>
        </w:rPr>
        <w:t>. I could scarcely call this a momentary lapse of judgment! My</w:t>
      </w:r>
      <w:r w:rsidRPr="009F5B1B">
        <w:rPr>
          <w:sz w:val="24"/>
          <w:szCs w:val="24"/>
        </w:rPr>
        <w:t xml:space="preserve"> wayward soul became so spiritually empty and thirsty that I felt I would die. He reminded me of an often-visited passage of scripture in Jeremiah. </w:t>
      </w:r>
    </w:p>
    <w:p w14:paraId="5E119672" w14:textId="77777777" w:rsidR="00915C94" w:rsidRDefault="00915C94" w:rsidP="00915C94">
      <w:pPr>
        <w:jc w:val="center"/>
        <w:rPr>
          <w:rFonts w:cstheme="minorHAnsi"/>
          <w:b/>
          <w:i/>
          <w:sz w:val="24"/>
          <w:szCs w:val="24"/>
        </w:rPr>
      </w:pPr>
      <w:r w:rsidRPr="0061262F">
        <w:rPr>
          <w:rFonts w:cstheme="minorHAnsi"/>
          <w:b/>
          <w:i/>
          <w:sz w:val="24"/>
          <w:szCs w:val="24"/>
        </w:rPr>
        <w:t>Jeremiah 2:2, 5, 13</w:t>
      </w:r>
      <w:r>
        <w:rPr>
          <w:rFonts w:cstheme="minorHAnsi"/>
          <w:b/>
          <w:i/>
          <w:sz w:val="24"/>
          <w:szCs w:val="24"/>
        </w:rPr>
        <w:t xml:space="preserve"> (NASB)</w:t>
      </w:r>
    </w:p>
    <w:p w14:paraId="63C56CBA" w14:textId="77777777" w:rsidR="00915C94" w:rsidRDefault="00915C94" w:rsidP="00915C94">
      <w:pPr>
        <w:jc w:val="center"/>
        <w:rPr>
          <w:rFonts w:cstheme="minorHAnsi"/>
          <w:b/>
          <w:i/>
          <w:sz w:val="24"/>
          <w:szCs w:val="24"/>
        </w:rPr>
      </w:pPr>
      <w:r w:rsidRPr="0061262F">
        <w:rPr>
          <w:rFonts w:cstheme="minorHAnsi"/>
          <w:b/>
          <w:i/>
          <w:sz w:val="24"/>
          <w:szCs w:val="24"/>
        </w:rPr>
        <w:t>Thus says the LORD, “I remember concerning you the devotion of your youth, the love of your betrothals, you’re following after me in the wilderness.” What injustice did your father’s find in me, that they went far from me and walked after emptiness and became empty? For my people have committed two evils:  they have forsaken me the fountain of living waters, to hew for themselves cisterns, broken cisterns that can hold no water</w:t>
      </w:r>
      <w:r>
        <w:rPr>
          <w:rFonts w:cstheme="minorHAnsi"/>
          <w:b/>
          <w:i/>
          <w:sz w:val="24"/>
          <w:szCs w:val="24"/>
        </w:rPr>
        <w:t>.</w:t>
      </w:r>
    </w:p>
    <w:p w14:paraId="27E90931" w14:textId="77777777" w:rsidR="00FC4B73" w:rsidRPr="00FC4B73" w:rsidRDefault="00FC4B73" w:rsidP="00FC4B73">
      <w:pPr>
        <w:jc w:val="center"/>
        <w:rPr>
          <w:b/>
          <w:sz w:val="28"/>
          <w:szCs w:val="28"/>
        </w:rPr>
      </w:pPr>
      <w:r>
        <w:rPr>
          <w:b/>
          <w:sz w:val="28"/>
          <w:szCs w:val="28"/>
        </w:rPr>
        <w:t>Wake Up</w:t>
      </w:r>
      <w:r w:rsidRPr="00FC4B73">
        <w:rPr>
          <w:b/>
          <w:sz w:val="28"/>
          <w:szCs w:val="28"/>
        </w:rPr>
        <w:t xml:space="preserve"> Sleeper</w:t>
      </w:r>
    </w:p>
    <w:p w14:paraId="32126CAD" w14:textId="77777777" w:rsidR="00FC4B73" w:rsidRPr="00FC4B73" w:rsidRDefault="00FC4B73" w:rsidP="00FC4B73">
      <w:pPr>
        <w:pStyle w:val="Heading1"/>
        <w:shd w:val="clear" w:color="auto" w:fill="FFFFFF"/>
        <w:spacing w:before="0"/>
        <w:jc w:val="center"/>
        <w:rPr>
          <w:rFonts w:asciiTheme="minorHAnsi" w:hAnsiTheme="minorHAnsi" w:cs="Helvetica"/>
          <w:bCs w:val="0"/>
          <w:i/>
          <w:color w:val="000000"/>
          <w:sz w:val="24"/>
          <w:szCs w:val="24"/>
        </w:rPr>
      </w:pPr>
      <w:r w:rsidRPr="00FC4B73">
        <w:rPr>
          <w:rStyle w:val="passage-display-bcv"/>
          <w:rFonts w:asciiTheme="minorHAnsi" w:hAnsiTheme="minorHAnsi" w:cs="Helvetica"/>
          <w:bCs w:val="0"/>
          <w:i/>
          <w:color w:val="000000"/>
          <w:sz w:val="24"/>
          <w:szCs w:val="24"/>
        </w:rPr>
        <w:t>Ephesians 5:14</w:t>
      </w:r>
      <w:r w:rsidRPr="00FC4B73">
        <w:rPr>
          <w:rStyle w:val="passage-display-version"/>
          <w:rFonts w:asciiTheme="minorHAnsi" w:hAnsiTheme="minorHAnsi" w:cs="Helvetica"/>
          <w:bCs w:val="0"/>
          <w:i/>
          <w:color w:val="000000"/>
          <w:sz w:val="24"/>
          <w:szCs w:val="24"/>
        </w:rPr>
        <w:t xml:space="preserve"> (NIV)</w:t>
      </w:r>
    </w:p>
    <w:p w14:paraId="07DFF474" w14:textId="77777777" w:rsidR="00FC4B73" w:rsidRPr="00FC4B73" w:rsidRDefault="00FC4B73" w:rsidP="00FC4B73">
      <w:pPr>
        <w:pStyle w:val="line"/>
        <w:shd w:val="clear" w:color="auto" w:fill="FFFFFF"/>
        <w:spacing w:before="0" w:beforeAutospacing="0" w:after="0" w:afterAutospacing="0" w:line="360" w:lineRule="atLeast"/>
        <w:jc w:val="center"/>
        <w:rPr>
          <w:rFonts w:asciiTheme="minorHAnsi" w:hAnsiTheme="minorHAnsi" w:cs="Helvetica"/>
          <w:b/>
          <w:i/>
          <w:color w:val="000000"/>
        </w:rPr>
      </w:pPr>
      <w:r w:rsidRPr="00FC4B73">
        <w:rPr>
          <w:rStyle w:val="text"/>
          <w:rFonts w:asciiTheme="minorHAnsi" w:hAnsiTheme="minorHAnsi" w:cs="Helvetica"/>
          <w:b/>
          <w:i/>
          <w:color w:val="000000"/>
        </w:rPr>
        <w:t>“… “Wake up, sleeper,</w:t>
      </w:r>
      <w:r w:rsidRPr="00FC4B73">
        <w:rPr>
          <w:rStyle w:val="indent-1-breaks"/>
          <w:rFonts w:asciiTheme="minorHAnsi" w:hAnsiTheme="minorHAnsi" w:cs="Courier New"/>
          <w:b/>
          <w:i/>
          <w:color w:val="000000"/>
        </w:rPr>
        <w:t> </w:t>
      </w:r>
      <w:r w:rsidRPr="00FC4B73">
        <w:rPr>
          <w:rStyle w:val="text"/>
          <w:rFonts w:asciiTheme="minorHAnsi" w:hAnsiTheme="minorHAnsi" w:cs="Helvetica"/>
          <w:b/>
          <w:i/>
          <w:color w:val="000000"/>
        </w:rPr>
        <w:t>rise from the dead,</w:t>
      </w:r>
      <w:r w:rsidRPr="00FC4B73">
        <w:rPr>
          <w:rStyle w:val="indent-1-breaks"/>
          <w:rFonts w:asciiTheme="minorHAnsi" w:hAnsiTheme="minorHAnsi" w:cs="Courier New"/>
          <w:b/>
          <w:i/>
          <w:color w:val="000000"/>
        </w:rPr>
        <w:t> </w:t>
      </w:r>
      <w:r w:rsidRPr="00FC4B73">
        <w:rPr>
          <w:rStyle w:val="text"/>
          <w:rFonts w:asciiTheme="minorHAnsi" w:hAnsiTheme="minorHAnsi" w:cs="Helvetica"/>
          <w:b/>
          <w:i/>
          <w:color w:val="000000"/>
        </w:rPr>
        <w:t>and Christ will shine on you.”</w:t>
      </w:r>
    </w:p>
    <w:p w14:paraId="35B1C42F" w14:textId="77777777" w:rsidR="00D226A0" w:rsidRDefault="00FC4B73" w:rsidP="00D226A0">
      <w:pPr>
        <w:jc w:val="both"/>
        <w:rPr>
          <w:sz w:val="24"/>
          <w:szCs w:val="24"/>
        </w:rPr>
      </w:pPr>
      <w:r>
        <w:rPr>
          <w:sz w:val="24"/>
          <w:szCs w:val="24"/>
        </w:rPr>
        <w:t xml:space="preserve"> </w:t>
      </w:r>
    </w:p>
    <w:p w14:paraId="7FC001D5" w14:textId="77777777" w:rsidR="00AC1328" w:rsidRDefault="00681A7E" w:rsidP="00D226A0">
      <w:pPr>
        <w:ind w:firstLine="720"/>
        <w:jc w:val="both"/>
        <w:rPr>
          <w:sz w:val="24"/>
          <w:szCs w:val="24"/>
        </w:rPr>
      </w:pPr>
      <w:r>
        <w:rPr>
          <w:sz w:val="24"/>
          <w:szCs w:val="24"/>
        </w:rPr>
        <w:t>The Lord gave me</w:t>
      </w:r>
      <w:r w:rsidR="00316DA0">
        <w:rPr>
          <w:sz w:val="24"/>
          <w:szCs w:val="24"/>
        </w:rPr>
        <w:t xml:space="preserve"> insight into </w:t>
      </w:r>
      <w:r>
        <w:rPr>
          <w:sz w:val="24"/>
          <w:szCs w:val="24"/>
        </w:rPr>
        <w:t>how He feels when I ignore Him, and He used on of my sons to do it. I have a son who is an i</w:t>
      </w:r>
      <w:r w:rsidR="004B1D68">
        <w:rPr>
          <w:sz w:val="24"/>
          <w:szCs w:val="24"/>
        </w:rPr>
        <w:t>ntrovert. He is also a night owl- when we are asleep, he is wide awake, and this results in him sleeping late into the day, unless he has to be at work or have early classes.</w:t>
      </w:r>
      <w:r>
        <w:rPr>
          <w:sz w:val="24"/>
          <w:szCs w:val="24"/>
        </w:rPr>
        <w:t xml:space="preserve"> </w:t>
      </w:r>
      <w:r w:rsidR="00E9397D">
        <w:rPr>
          <w:sz w:val="24"/>
          <w:szCs w:val="24"/>
        </w:rPr>
        <w:t>His bed room is over our dining room, the place I meet with God. I love my son,</w:t>
      </w:r>
      <w:r w:rsidR="00273C0D">
        <w:rPr>
          <w:sz w:val="24"/>
          <w:szCs w:val="24"/>
        </w:rPr>
        <w:t xml:space="preserve"> and</w:t>
      </w:r>
      <w:r w:rsidR="00E9397D">
        <w:rPr>
          <w:sz w:val="24"/>
          <w:szCs w:val="24"/>
        </w:rPr>
        <w:t xml:space="preserve"> I </w:t>
      </w:r>
      <w:r w:rsidR="00D226A0">
        <w:rPr>
          <w:sz w:val="24"/>
          <w:szCs w:val="24"/>
        </w:rPr>
        <w:t xml:space="preserve">have certainly </w:t>
      </w:r>
      <w:r w:rsidR="00273C0D">
        <w:rPr>
          <w:sz w:val="24"/>
          <w:szCs w:val="24"/>
        </w:rPr>
        <w:t>agonized in prayer</w:t>
      </w:r>
      <w:r w:rsidR="00E9397D">
        <w:rPr>
          <w:sz w:val="24"/>
          <w:szCs w:val="24"/>
        </w:rPr>
        <w:t xml:space="preserve"> </w:t>
      </w:r>
      <w:r w:rsidR="00273C0D">
        <w:rPr>
          <w:sz w:val="24"/>
          <w:szCs w:val="24"/>
        </w:rPr>
        <w:t>on his behalf. B</w:t>
      </w:r>
      <w:r w:rsidR="00D226A0">
        <w:rPr>
          <w:sz w:val="24"/>
          <w:szCs w:val="24"/>
        </w:rPr>
        <w:t xml:space="preserve">ut I also think of him through-out </w:t>
      </w:r>
      <w:r w:rsidR="00E9397D">
        <w:rPr>
          <w:sz w:val="24"/>
          <w:szCs w:val="24"/>
        </w:rPr>
        <w:t xml:space="preserve">the day. </w:t>
      </w:r>
      <w:r>
        <w:rPr>
          <w:sz w:val="24"/>
          <w:szCs w:val="24"/>
        </w:rPr>
        <w:t xml:space="preserve">I will go </w:t>
      </w:r>
      <w:r w:rsidR="00E9397D">
        <w:rPr>
          <w:sz w:val="24"/>
          <w:szCs w:val="24"/>
        </w:rPr>
        <w:t>shopping</w:t>
      </w:r>
      <w:r>
        <w:rPr>
          <w:sz w:val="24"/>
          <w:szCs w:val="24"/>
        </w:rPr>
        <w:t xml:space="preserve"> and </w:t>
      </w:r>
      <w:r w:rsidR="004B1D68">
        <w:rPr>
          <w:sz w:val="24"/>
          <w:szCs w:val="24"/>
        </w:rPr>
        <w:t xml:space="preserve">think to </w:t>
      </w:r>
      <w:r>
        <w:rPr>
          <w:sz w:val="24"/>
          <w:szCs w:val="24"/>
        </w:rPr>
        <w:t xml:space="preserve">buy his </w:t>
      </w:r>
      <w:r w:rsidR="00E9397D">
        <w:rPr>
          <w:sz w:val="24"/>
          <w:szCs w:val="24"/>
        </w:rPr>
        <w:t>favorite</w:t>
      </w:r>
      <w:r w:rsidR="00E4671F">
        <w:rPr>
          <w:sz w:val="24"/>
          <w:szCs w:val="24"/>
        </w:rPr>
        <w:t xml:space="preserve"> food. </w:t>
      </w:r>
      <w:r w:rsidR="004B1D68">
        <w:rPr>
          <w:sz w:val="24"/>
          <w:szCs w:val="24"/>
        </w:rPr>
        <w:t>When I notice</w:t>
      </w:r>
      <w:r>
        <w:rPr>
          <w:sz w:val="24"/>
          <w:szCs w:val="24"/>
        </w:rPr>
        <w:t xml:space="preserve"> he needs new </w:t>
      </w:r>
      <w:r w:rsidR="00E9397D">
        <w:rPr>
          <w:sz w:val="24"/>
          <w:szCs w:val="24"/>
        </w:rPr>
        <w:t>clothes</w:t>
      </w:r>
      <w:r w:rsidR="004B1D68">
        <w:rPr>
          <w:sz w:val="24"/>
          <w:szCs w:val="24"/>
        </w:rPr>
        <w:t>, I go</w:t>
      </w:r>
      <w:r>
        <w:rPr>
          <w:sz w:val="24"/>
          <w:szCs w:val="24"/>
        </w:rPr>
        <w:t xml:space="preserve"> </w:t>
      </w:r>
      <w:r w:rsidR="008A5797">
        <w:rPr>
          <w:sz w:val="24"/>
          <w:szCs w:val="24"/>
        </w:rPr>
        <w:t>in search of</w:t>
      </w:r>
      <w:r w:rsidR="004B1D68">
        <w:rPr>
          <w:sz w:val="24"/>
          <w:szCs w:val="24"/>
        </w:rPr>
        <w:t xml:space="preserve"> things</w:t>
      </w:r>
      <w:r w:rsidR="00E4671F">
        <w:rPr>
          <w:sz w:val="24"/>
          <w:szCs w:val="24"/>
        </w:rPr>
        <w:t xml:space="preserve"> that</w:t>
      </w:r>
      <w:r w:rsidR="004B1D68">
        <w:rPr>
          <w:sz w:val="24"/>
          <w:szCs w:val="24"/>
        </w:rPr>
        <w:t xml:space="preserve"> I think</w:t>
      </w:r>
      <w:r>
        <w:rPr>
          <w:sz w:val="24"/>
          <w:szCs w:val="24"/>
        </w:rPr>
        <w:t xml:space="preserve"> he would like.</w:t>
      </w:r>
      <w:r w:rsidR="00E4671F">
        <w:rPr>
          <w:sz w:val="24"/>
          <w:szCs w:val="24"/>
        </w:rPr>
        <w:t xml:space="preserve"> </w:t>
      </w:r>
      <w:r w:rsidR="004B1D68">
        <w:rPr>
          <w:sz w:val="24"/>
          <w:szCs w:val="24"/>
        </w:rPr>
        <w:t xml:space="preserve">(This is difficult </w:t>
      </w:r>
      <w:r w:rsidR="00E4671F">
        <w:rPr>
          <w:sz w:val="24"/>
          <w:szCs w:val="24"/>
        </w:rPr>
        <w:t xml:space="preserve">to do, </w:t>
      </w:r>
      <w:r w:rsidR="004B1D68">
        <w:rPr>
          <w:sz w:val="24"/>
          <w:szCs w:val="24"/>
        </w:rPr>
        <w:t>because he could care-less about fashion</w:t>
      </w:r>
      <w:r w:rsidR="008A5797">
        <w:rPr>
          <w:sz w:val="24"/>
          <w:szCs w:val="24"/>
        </w:rPr>
        <w:t>.</w:t>
      </w:r>
      <w:r w:rsidR="00E4671F">
        <w:rPr>
          <w:sz w:val="24"/>
          <w:szCs w:val="24"/>
        </w:rPr>
        <w:t>)</w:t>
      </w:r>
      <w:r>
        <w:rPr>
          <w:sz w:val="24"/>
          <w:szCs w:val="24"/>
        </w:rPr>
        <w:t xml:space="preserve"> I’m concerned that he does not eat enough </w:t>
      </w:r>
      <w:r w:rsidR="00E9397D">
        <w:rPr>
          <w:sz w:val="24"/>
          <w:szCs w:val="24"/>
        </w:rPr>
        <w:t>to nourish</w:t>
      </w:r>
      <w:r w:rsidR="00E4671F">
        <w:rPr>
          <w:sz w:val="24"/>
          <w:szCs w:val="24"/>
        </w:rPr>
        <w:t xml:space="preserve"> his six-</w:t>
      </w:r>
      <w:r>
        <w:rPr>
          <w:sz w:val="24"/>
          <w:szCs w:val="24"/>
        </w:rPr>
        <w:t>foot</w:t>
      </w:r>
      <w:r w:rsidR="00E4671F">
        <w:rPr>
          <w:sz w:val="24"/>
          <w:szCs w:val="24"/>
        </w:rPr>
        <w:t>-</w:t>
      </w:r>
      <w:r w:rsidR="008A5797">
        <w:rPr>
          <w:sz w:val="24"/>
          <w:szCs w:val="24"/>
        </w:rPr>
        <w:t>three inch</w:t>
      </w:r>
      <w:r>
        <w:rPr>
          <w:sz w:val="24"/>
          <w:szCs w:val="24"/>
        </w:rPr>
        <w:t xml:space="preserve"> small frame</w:t>
      </w:r>
      <w:r w:rsidR="00E4671F">
        <w:rPr>
          <w:sz w:val="24"/>
          <w:szCs w:val="24"/>
        </w:rPr>
        <w:t>,</w:t>
      </w:r>
      <w:r>
        <w:rPr>
          <w:sz w:val="24"/>
          <w:szCs w:val="24"/>
        </w:rPr>
        <w:t xml:space="preserve"> and so I buy </w:t>
      </w:r>
      <w:r w:rsidR="00E9397D">
        <w:rPr>
          <w:sz w:val="24"/>
          <w:szCs w:val="24"/>
        </w:rPr>
        <w:t>vitamins</w:t>
      </w:r>
      <w:r>
        <w:rPr>
          <w:sz w:val="24"/>
          <w:szCs w:val="24"/>
        </w:rPr>
        <w:t xml:space="preserve"> (gummy) because I know he </w:t>
      </w:r>
      <w:r w:rsidR="00E9397D">
        <w:rPr>
          <w:sz w:val="24"/>
          <w:szCs w:val="24"/>
        </w:rPr>
        <w:t>cannot</w:t>
      </w:r>
      <w:r>
        <w:rPr>
          <w:sz w:val="24"/>
          <w:szCs w:val="24"/>
        </w:rPr>
        <w:t xml:space="preserve"> swallow a pill. I think about how much I want to hold </w:t>
      </w:r>
      <w:r w:rsidR="00E4671F">
        <w:rPr>
          <w:sz w:val="24"/>
          <w:szCs w:val="24"/>
        </w:rPr>
        <w:t>him and kiss him like I did when he was a little boy.</w:t>
      </w:r>
      <w:r w:rsidR="00E9397D">
        <w:rPr>
          <w:sz w:val="24"/>
          <w:szCs w:val="24"/>
        </w:rPr>
        <w:t xml:space="preserve"> I desire to communicate with him</w:t>
      </w:r>
      <w:r w:rsidR="00E4671F">
        <w:rPr>
          <w:sz w:val="24"/>
          <w:szCs w:val="24"/>
        </w:rPr>
        <w:t>,</w:t>
      </w:r>
      <w:r w:rsidR="00E9397D">
        <w:rPr>
          <w:sz w:val="24"/>
          <w:szCs w:val="24"/>
        </w:rPr>
        <w:t xml:space="preserve"> and tell him how proud I am of him. But he</w:t>
      </w:r>
      <w:r w:rsidR="00E4671F">
        <w:rPr>
          <w:sz w:val="24"/>
          <w:szCs w:val="24"/>
        </w:rPr>
        <w:t xml:space="preserve"> is</w:t>
      </w:r>
      <w:r w:rsidR="00E9397D">
        <w:rPr>
          <w:sz w:val="24"/>
          <w:szCs w:val="24"/>
        </w:rPr>
        <w:t xml:space="preserve"> </w:t>
      </w:r>
      <w:r w:rsidR="00E4671F">
        <w:rPr>
          <w:sz w:val="24"/>
          <w:szCs w:val="24"/>
        </w:rPr>
        <w:t>a</w:t>
      </w:r>
      <w:r w:rsidR="00E9397D">
        <w:rPr>
          <w:sz w:val="24"/>
          <w:szCs w:val="24"/>
        </w:rPr>
        <w:t>sleep</w:t>
      </w:r>
      <w:r w:rsidR="00E4671F">
        <w:rPr>
          <w:sz w:val="24"/>
          <w:szCs w:val="24"/>
        </w:rPr>
        <w:t>,</w:t>
      </w:r>
      <w:r w:rsidR="00E9397D">
        <w:rPr>
          <w:sz w:val="24"/>
          <w:szCs w:val="24"/>
        </w:rPr>
        <w:t xml:space="preserve"> and </w:t>
      </w:r>
      <w:r w:rsidR="00E4671F">
        <w:rPr>
          <w:sz w:val="24"/>
          <w:szCs w:val="24"/>
        </w:rPr>
        <w:t>when he awakes, he</w:t>
      </w:r>
      <w:r w:rsidR="00E9397D">
        <w:rPr>
          <w:sz w:val="24"/>
          <w:szCs w:val="24"/>
        </w:rPr>
        <w:t xml:space="preserve"> leaves the house without sayin</w:t>
      </w:r>
      <w:r w:rsidR="00E4671F">
        <w:rPr>
          <w:sz w:val="24"/>
          <w:szCs w:val="24"/>
        </w:rPr>
        <w:t>g a word.  Days and hours go by, and we have little or no communication. Although we are in the same house, it is really like being all alone.</w:t>
      </w:r>
    </w:p>
    <w:p w14:paraId="04134284" w14:textId="77777777" w:rsidR="00215ECA" w:rsidRDefault="00AC1328" w:rsidP="00215ECA">
      <w:pPr>
        <w:ind w:firstLine="720"/>
        <w:jc w:val="both"/>
        <w:rPr>
          <w:sz w:val="24"/>
          <w:szCs w:val="24"/>
        </w:rPr>
      </w:pPr>
      <w:r>
        <w:rPr>
          <w:sz w:val="24"/>
          <w:szCs w:val="24"/>
        </w:rPr>
        <w:t>I have another story to tell about my son Robbie-who I love so very much.</w:t>
      </w:r>
      <w:r w:rsidR="00E4671F">
        <w:rPr>
          <w:sz w:val="24"/>
          <w:szCs w:val="24"/>
        </w:rPr>
        <w:t xml:space="preserve"> </w:t>
      </w:r>
      <w:r w:rsidR="0046310D">
        <w:rPr>
          <w:sz w:val="24"/>
          <w:szCs w:val="24"/>
        </w:rPr>
        <w:t xml:space="preserve">But, </w:t>
      </w:r>
      <w:r>
        <w:rPr>
          <w:sz w:val="24"/>
          <w:szCs w:val="24"/>
        </w:rPr>
        <w:t xml:space="preserve">that will have to wait for another chapter. In the meantime, </w:t>
      </w:r>
      <w:r w:rsidR="00215ECA">
        <w:rPr>
          <w:sz w:val="24"/>
          <w:szCs w:val="24"/>
        </w:rPr>
        <w:t xml:space="preserve">lets’ take this analogy and </w:t>
      </w:r>
      <w:r>
        <w:rPr>
          <w:sz w:val="24"/>
          <w:szCs w:val="24"/>
        </w:rPr>
        <w:t xml:space="preserve">make some personal applications. </w:t>
      </w:r>
      <w:r w:rsidR="0046310D">
        <w:rPr>
          <w:sz w:val="24"/>
          <w:szCs w:val="24"/>
        </w:rPr>
        <w:t>All the names of God speak volumes about His person</w:t>
      </w:r>
      <w:r w:rsidR="00D226A0">
        <w:rPr>
          <w:sz w:val="24"/>
          <w:szCs w:val="24"/>
        </w:rPr>
        <w:t>,</w:t>
      </w:r>
      <w:r w:rsidR="0046310D">
        <w:rPr>
          <w:sz w:val="24"/>
          <w:szCs w:val="24"/>
        </w:rPr>
        <w:t xml:space="preserve"> His character, </w:t>
      </w:r>
      <w:r w:rsidR="00D226A0">
        <w:rPr>
          <w:sz w:val="24"/>
          <w:szCs w:val="24"/>
        </w:rPr>
        <w:t xml:space="preserve">and </w:t>
      </w:r>
      <w:r w:rsidR="0046310D">
        <w:rPr>
          <w:sz w:val="24"/>
          <w:szCs w:val="24"/>
        </w:rPr>
        <w:t>His nature. For example…He is called Everlasting Father… Immanuel-God who is with-us…</w:t>
      </w:r>
      <w:r>
        <w:rPr>
          <w:sz w:val="24"/>
          <w:szCs w:val="24"/>
        </w:rPr>
        <w:t xml:space="preserve"> </w:t>
      </w:r>
      <w:r w:rsidR="00215ECA">
        <w:rPr>
          <w:sz w:val="24"/>
          <w:szCs w:val="24"/>
        </w:rPr>
        <w:t>Jehovah-Shammah…The LORD is Present</w:t>
      </w:r>
      <w:r w:rsidR="0046310D">
        <w:rPr>
          <w:sz w:val="24"/>
          <w:szCs w:val="24"/>
        </w:rPr>
        <w:t>, just to name a few.</w:t>
      </w:r>
      <w:r w:rsidR="00215ECA">
        <w:rPr>
          <w:sz w:val="24"/>
          <w:szCs w:val="24"/>
        </w:rPr>
        <w:t xml:space="preserve"> </w:t>
      </w:r>
    </w:p>
    <w:p w14:paraId="71EB786C" w14:textId="77777777" w:rsidR="00A95651" w:rsidRDefault="009A1A88" w:rsidP="00A95651">
      <w:pPr>
        <w:ind w:firstLine="720"/>
        <w:jc w:val="both"/>
        <w:rPr>
          <w:sz w:val="24"/>
          <w:szCs w:val="24"/>
        </w:rPr>
      </w:pPr>
      <w:r>
        <w:rPr>
          <w:sz w:val="24"/>
          <w:szCs w:val="24"/>
        </w:rPr>
        <w:t>One day, I was</w:t>
      </w:r>
      <w:r w:rsidR="00A95651">
        <w:rPr>
          <w:sz w:val="24"/>
          <w:szCs w:val="24"/>
        </w:rPr>
        <w:t xml:space="preserve"> praying for and missing the fellowship with my son,</w:t>
      </w:r>
      <w:r w:rsidR="0046310D">
        <w:rPr>
          <w:sz w:val="24"/>
          <w:szCs w:val="24"/>
        </w:rPr>
        <w:t xml:space="preserve"> who wa</w:t>
      </w:r>
      <w:r>
        <w:rPr>
          <w:sz w:val="24"/>
          <w:szCs w:val="24"/>
        </w:rPr>
        <w:t>s sleeping in his room above me</w:t>
      </w:r>
      <w:r w:rsidR="0046310D">
        <w:rPr>
          <w:sz w:val="24"/>
          <w:szCs w:val="24"/>
        </w:rPr>
        <w:t xml:space="preserve"> when </w:t>
      </w:r>
      <w:r w:rsidR="00A95651">
        <w:rPr>
          <w:sz w:val="24"/>
          <w:szCs w:val="24"/>
        </w:rPr>
        <w:t xml:space="preserve">I heard the Lord speak clearly to my </w:t>
      </w:r>
      <w:r w:rsidR="0046310D">
        <w:rPr>
          <w:sz w:val="24"/>
          <w:szCs w:val="24"/>
        </w:rPr>
        <w:t>heart</w:t>
      </w:r>
      <w:r w:rsidR="00A95651">
        <w:rPr>
          <w:sz w:val="24"/>
          <w:szCs w:val="24"/>
        </w:rPr>
        <w:t xml:space="preserve">. “This is exactly how I feel about you when you ignore me. </w:t>
      </w:r>
      <w:r w:rsidR="00215ECA">
        <w:rPr>
          <w:sz w:val="24"/>
          <w:szCs w:val="24"/>
        </w:rPr>
        <w:t>I miss you.</w:t>
      </w:r>
      <w:r w:rsidR="00A95651">
        <w:rPr>
          <w:sz w:val="24"/>
          <w:szCs w:val="24"/>
        </w:rPr>
        <w:t xml:space="preserve"> I have thi</w:t>
      </w:r>
      <w:r>
        <w:rPr>
          <w:sz w:val="24"/>
          <w:szCs w:val="24"/>
        </w:rPr>
        <w:t>ngs I want to say to you in my W</w:t>
      </w:r>
      <w:r w:rsidR="00A95651">
        <w:rPr>
          <w:sz w:val="24"/>
          <w:szCs w:val="24"/>
        </w:rPr>
        <w:t>ord. I have good gifts for you. But you don’</w:t>
      </w:r>
      <w:r w:rsidR="00215ECA">
        <w:rPr>
          <w:sz w:val="24"/>
          <w:szCs w:val="24"/>
        </w:rPr>
        <w:t xml:space="preserve">t even care to speak to me or spend time in my </w:t>
      </w:r>
      <w:r>
        <w:rPr>
          <w:sz w:val="24"/>
          <w:szCs w:val="24"/>
        </w:rPr>
        <w:t>P</w:t>
      </w:r>
      <w:r w:rsidR="00215ECA">
        <w:rPr>
          <w:sz w:val="24"/>
          <w:szCs w:val="24"/>
        </w:rPr>
        <w:t>resence and this greaves my heart. Ginny-now you know how I feel when my children ignore me.” Wh</w:t>
      </w:r>
      <w:r>
        <w:rPr>
          <w:sz w:val="24"/>
          <w:szCs w:val="24"/>
        </w:rPr>
        <w:t>en he said this, I got the wake-up call…</w:t>
      </w:r>
      <w:r w:rsidR="00215ECA">
        <w:rPr>
          <w:sz w:val="24"/>
          <w:szCs w:val="24"/>
        </w:rPr>
        <w:t xml:space="preserve"> loud and clear!</w:t>
      </w:r>
    </w:p>
    <w:p w14:paraId="7177C975" w14:textId="77777777" w:rsidR="001C003A" w:rsidRDefault="00215ECA" w:rsidP="00A95651">
      <w:pPr>
        <w:ind w:firstLine="720"/>
        <w:jc w:val="both"/>
        <w:rPr>
          <w:sz w:val="24"/>
          <w:szCs w:val="24"/>
        </w:rPr>
      </w:pPr>
      <w:r>
        <w:rPr>
          <w:sz w:val="24"/>
          <w:szCs w:val="24"/>
        </w:rPr>
        <w:t>Do you understand that o</w:t>
      </w:r>
      <w:r w:rsidR="00213997">
        <w:rPr>
          <w:sz w:val="24"/>
          <w:szCs w:val="24"/>
        </w:rPr>
        <w:t xml:space="preserve">nce we are saved, He will </w:t>
      </w:r>
      <w:r w:rsidR="00933C47">
        <w:rPr>
          <w:sz w:val="24"/>
          <w:szCs w:val="24"/>
        </w:rPr>
        <w:t>never leave</w:t>
      </w:r>
      <w:r>
        <w:rPr>
          <w:sz w:val="24"/>
          <w:szCs w:val="24"/>
        </w:rPr>
        <w:t>?</w:t>
      </w:r>
      <w:r w:rsidR="00933C47">
        <w:rPr>
          <w:sz w:val="24"/>
          <w:szCs w:val="24"/>
        </w:rPr>
        <w:t xml:space="preserve"> Therefore we</w:t>
      </w:r>
      <w:r w:rsidR="00E9397D">
        <w:rPr>
          <w:sz w:val="24"/>
          <w:szCs w:val="24"/>
        </w:rPr>
        <w:t xml:space="preserve"> occupy the same house. (Our bodies are the house.)</w:t>
      </w:r>
      <w:r w:rsidR="00213997">
        <w:rPr>
          <w:sz w:val="24"/>
          <w:szCs w:val="24"/>
        </w:rPr>
        <w:t xml:space="preserve"> </w:t>
      </w:r>
      <w:r w:rsidR="00E9397D">
        <w:rPr>
          <w:sz w:val="24"/>
          <w:szCs w:val="24"/>
        </w:rPr>
        <w:t xml:space="preserve">He loves </w:t>
      </w:r>
      <w:r>
        <w:rPr>
          <w:sz w:val="24"/>
          <w:szCs w:val="24"/>
        </w:rPr>
        <w:t>us, much more than we</w:t>
      </w:r>
      <w:r w:rsidR="00933C47">
        <w:rPr>
          <w:sz w:val="24"/>
          <w:szCs w:val="24"/>
        </w:rPr>
        <w:t xml:space="preserve"> do </w:t>
      </w:r>
      <w:r>
        <w:rPr>
          <w:sz w:val="24"/>
          <w:szCs w:val="24"/>
        </w:rPr>
        <w:t>our own children</w:t>
      </w:r>
      <w:r w:rsidR="00933C47">
        <w:rPr>
          <w:sz w:val="24"/>
          <w:szCs w:val="24"/>
        </w:rPr>
        <w:t xml:space="preserve">. He has so much to say to </w:t>
      </w:r>
      <w:r>
        <w:rPr>
          <w:sz w:val="24"/>
          <w:szCs w:val="24"/>
        </w:rPr>
        <w:t>us</w:t>
      </w:r>
      <w:r w:rsidR="00933C47">
        <w:rPr>
          <w:sz w:val="24"/>
          <w:szCs w:val="24"/>
        </w:rPr>
        <w:t>-</w:t>
      </w:r>
      <w:r w:rsidR="00E9397D">
        <w:rPr>
          <w:sz w:val="24"/>
          <w:szCs w:val="24"/>
        </w:rPr>
        <w:t xml:space="preserve"> He prays for </w:t>
      </w:r>
      <w:r>
        <w:rPr>
          <w:sz w:val="24"/>
          <w:szCs w:val="24"/>
        </w:rPr>
        <w:t>us</w:t>
      </w:r>
      <w:r w:rsidR="00933C47">
        <w:rPr>
          <w:sz w:val="24"/>
          <w:szCs w:val="24"/>
        </w:rPr>
        <w:t>, and</w:t>
      </w:r>
      <w:r w:rsidR="00E9397D">
        <w:rPr>
          <w:sz w:val="24"/>
          <w:szCs w:val="24"/>
        </w:rPr>
        <w:t xml:space="preserve"> even has good gifts to give </w:t>
      </w:r>
      <w:r>
        <w:rPr>
          <w:sz w:val="24"/>
          <w:szCs w:val="24"/>
        </w:rPr>
        <w:t>His children</w:t>
      </w:r>
      <w:r w:rsidR="00933C47">
        <w:rPr>
          <w:sz w:val="24"/>
          <w:szCs w:val="24"/>
        </w:rPr>
        <w:t xml:space="preserve">. But, </w:t>
      </w:r>
      <w:r>
        <w:rPr>
          <w:sz w:val="24"/>
          <w:szCs w:val="24"/>
        </w:rPr>
        <w:t xml:space="preserve">we are </w:t>
      </w:r>
      <w:r w:rsidR="00933C47">
        <w:rPr>
          <w:sz w:val="24"/>
          <w:szCs w:val="24"/>
        </w:rPr>
        <w:t>asleep</w:t>
      </w:r>
      <w:r>
        <w:rPr>
          <w:sz w:val="24"/>
          <w:szCs w:val="24"/>
        </w:rPr>
        <w:t>-</w:t>
      </w:r>
      <w:r w:rsidR="00933C47">
        <w:rPr>
          <w:sz w:val="24"/>
          <w:szCs w:val="24"/>
        </w:rPr>
        <w:t xml:space="preserve"> unaware that He is even there.  </w:t>
      </w:r>
      <w:r>
        <w:rPr>
          <w:sz w:val="24"/>
          <w:szCs w:val="24"/>
        </w:rPr>
        <w:t>We</w:t>
      </w:r>
      <w:r w:rsidR="00A95651">
        <w:rPr>
          <w:sz w:val="24"/>
          <w:szCs w:val="24"/>
        </w:rPr>
        <w:t xml:space="preserve"> just ignore Him, </w:t>
      </w:r>
      <w:r w:rsidR="00933C47">
        <w:rPr>
          <w:sz w:val="24"/>
          <w:szCs w:val="24"/>
        </w:rPr>
        <w:t>while his heart</w:t>
      </w:r>
      <w:r w:rsidR="00A95651">
        <w:rPr>
          <w:sz w:val="24"/>
          <w:szCs w:val="24"/>
        </w:rPr>
        <w:t xml:space="preserve"> longs to communicate with </w:t>
      </w:r>
      <w:r>
        <w:rPr>
          <w:sz w:val="24"/>
          <w:szCs w:val="24"/>
        </w:rPr>
        <w:t>us</w:t>
      </w:r>
      <w:r w:rsidR="00A95651">
        <w:rPr>
          <w:sz w:val="24"/>
          <w:szCs w:val="24"/>
        </w:rPr>
        <w:t xml:space="preserve">. </w:t>
      </w:r>
      <w:r>
        <w:rPr>
          <w:sz w:val="24"/>
          <w:szCs w:val="24"/>
        </w:rPr>
        <w:t xml:space="preserve"> And this</w:t>
      </w:r>
      <w:r w:rsidR="00A95651">
        <w:rPr>
          <w:sz w:val="24"/>
          <w:szCs w:val="24"/>
        </w:rPr>
        <w:t xml:space="preserve"> greatly greav</w:t>
      </w:r>
      <w:r>
        <w:rPr>
          <w:sz w:val="24"/>
          <w:szCs w:val="24"/>
        </w:rPr>
        <w:t>es the paterna</w:t>
      </w:r>
      <w:r w:rsidR="009A1A88">
        <w:rPr>
          <w:sz w:val="24"/>
          <w:szCs w:val="24"/>
        </w:rPr>
        <w:t>l</w:t>
      </w:r>
      <w:r>
        <w:rPr>
          <w:sz w:val="24"/>
          <w:szCs w:val="24"/>
        </w:rPr>
        <w:t xml:space="preserve"> heart of God our Father.</w:t>
      </w:r>
      <w:r w:rsidR="00CE2927">
        <w:rPr>
          <w:sz w:val="24"/>
          <w:szCs w:val="24"/>
        </w:rPr>
        <w:t xml:space="preserve"> </w:t>
      </w:r>
    </w:p>
    <w:p w14:paraId="1B788205" w14:textId="77777777" w:rsidR="001C003A" w:rsidRDefault="001C003A" w:rsidP="001C003A">
      <w:pPr>
        <w:ind w:firstLine="720"/>
        <w:jc w:val="both"/>
        <w:rPr>
          <w:sz w:val="24"/>
          <w:szCs w:val="24"/>
        </w:rPr>
      </w:pPr>
      <w:r>
        <w:rPr>
          <w:sz w:val="24"/>
          <w:szCs w:val="24"/>
        </w:rPr>
        <w:t>Not only is the father</w:t>
      </w:r>
      <w:r w:rsidR="00273C0D">
        <w:rPr>
          <w:sz w:val="24"/>
          <w:szCs w:val="24"/>
        </w:rPr>
        <w:t xml:space="preserve"> and Holy Spirit</w:t>
      </w:r>
      <w:r>
        <w:rPr>
          <w:sz w:val="24"/>
          <w:szCs w:val="24"/>
        </w:rPr>
        <w:t xml:space="preserve"> grieved</w:t>
      </w:r>
      <w:r w:rsidR="00273C0D">
        <w:rPr>
          <w:sz w:val="24"/>
          <w:szCs w:val="24"/>
        </w:rPr>
        <w:t>,</w:t>
      </w:r>
      <w:ins w:id="2" w:author="Ginny" w:date="2014-11-10T10:41:00Z">
        <w:r w:rsidR="001B3A8A">
          <w:rPr>
            <w:sz w:val="24"/>
            <w:szCs w:val="24"/>
          </w:rPr>
          <w:t>-our comforter,</w:t>
        </w:r>
      </w:ins>
      <w:r>
        <w:rPr>
          <w:sz w:val="24"/>
          <w:szCs w:val="24"/>
        </w:rPr>
        <w:t xml:space="preserve"> but</w:t>
      </w:r>
      <w:r w:rsidR="00273C0D">
        <w:rPr>
          <w:sz w:val="24"/>
          <w:szCs w:val="24"/>
        </w:rPr>
        <w:t xml:space="preserve"> so is the Beloved Bridegroom-</w:t>
      </w:r>
      <w:r>
        <w:rPr>
          <w:sz w:val="24"/>
          <w:szCs w:val="24"/>
        </w:rPr>
        <w:t xml:space="preserve"> the Lord Jesus. The Lover of our souls, the heavenly Bridegroom is jealous for our affections. </w:t>
      </w:r>
      <w:r w:rsidR="00CE2927">
        <w:rPr>
          <w:sz w:val="24"/>
          <w:szCs w:val="24"/>
        </w:rPr>
        <w:t>If you have ever been betrayed, or discarded by someone</w:t>
      </w:r>
      <w:ins w:id="3" w:author="Ginny" w:date="2014-11-10T10:41:00Z">
        <w:r w:rsidR="001B3A8A">
          <w:rPr>
            <w:sz w:val="24"/>
            <w:szCs w:val="24"/>
          </w:rPr>
          <w:t>,</w:t>
        </w:r>
      </w:ins>
      <w:r w:rsidR="00CE2927">
        <w:rPr>
          <w:sz w:val="24"/>
          <w:szCs w:val="24"/>
        </w:rPr>
        <w:t xml:space="preserve"> as if you were something less-than-desirable, </w:t>
      </w:r>
      <w:r>
        <w:rPr>
          <w:sz w:val="24"/>
          <w:szCs w:val="24"/>
        </w:rPr>
        <w:t xml:space="preserve">then you have the capacity to know how the Lord feels when you </w:t>
      </w:r>
      <w:del w:id="4" w:author="Ginny" w:date="2014-11-10T10:41:00Z">
        <w:r>
          <w:rPr>
            <w:sz w:val="24"/>
            <w:szCs w:val="24"/>
          </w:rPr>
          <w:delText xml:space="preserve"> </w:delText>
        </w:r>
      </w:del>
      <w:r>
        <w:rPr>
          <w:sz w:val="24"/>
          <w:szCs w:val="24"/>
        </w:rPr>
        <w:t xml:space="preserve">and I walk away from Him. </w:t>
      </w:r>
    </w:p>
    <w:p w14:paraId="7920BEAC" w14:textId="77777777" w:rsidR="003816EE" w:rsidRDefault="00915C94" w:rsidP="003816EE">
      <w:pPr>
        <w:ind w:firstLine="720"/>
        <w:jc w:val="both"/>
        <w:rPr>
          <w:sz w:val="24"/>
          <w:szCs w:val="24"/>
        </w:rPr>
      </w:pPr>
      <w:r>
        <w:rPr>
          <w:rFonts w:cstheme="minorHAnsi"/>
          <w:sz w:val="24"/>
          <w:szCs w:val="24"/>
        </w:rPr>
        <w:t>There can be no doubt that</w:t>
      </w:r>
      <w:r w:rsidR="00CB6A1C">
        <w:rPr>
          <w:rFonts w:cstheme="minorHAnsi"/>
          <w:sz w:val="24"/>
          <w:szCs w:val="24"/>
        </w:rPr>
        <w:t xml:space="preserve"> I am drifting away from my first love</w:t>
      </w:r>
      <w:r>
        <w:rPr>
          <w:rFonts w:cstheme="minorHAnsi"/>
          <w:sz w:val="24"/>
          <w:szCs w:val="24"/>
        </w:rPr>
        <w:t xml:space="preserve">, when I find myself falling into the habitual </w:t>
      </w:r>
      <w:r w:rsidR="00CB6A1C">
        <w:rPr>
          <w:sz w:val="24"/>
          <w:szCs w:val="24"/>
        </w:rPr>
        <w:t>sin of</w:t>
      </w:r>
      <w:r w:rsidR="00F33FEC" w:rsidRPr="009F5B1B">
        <w:rPr>
          <w:sz w:val="24"/>
          <w:szCs w:val="24"/>
        </w:rPr>
        <w:t xml:space="preserve"> </w:t>
      </w:r>
      <w:r w:rsidR="00CB6A1C">
        <w:rPr>
          <w:sz w:val="24"/>
          <w:szCs w:val="24"/>
        </w:rPr>
        <w:t>prayerlessness</w:t>
      </w:r>
      <w:r w:rsidR="00F33FEC" w:rsidRPr="009F5B1B">
        <w:rPr>
          <w:sz w:val="24"/>
          <w:szCs w:val="24"/>
        </w:rPr>
        <w:t>.</w:t>
      </w:r>
      <w:r>
        <w:rPr>
          <w:sz w:val="24"/>
          <w:szCs w:val="24"/>
        </w:rPr>
        <w:t xml:space="preserve"> (We will talk about prayer,</w:t>
      </w:r>
      <w:r w:rsidR="00094BDF">
        <w:rPr>
          <w:sz w:val="24"/>
          <w:szCs w:val="24"/>
        </w:rPr>
        <w:t xml:space="preserve"> in depth</w:t>
      </w:r>
      <w:r>
        <w:rPr>
          <w:sz w:val="24"/>
          <w:szCs w:val="24"/>
        </w:rPr>
        <w:t xml:space="preserve"> in the next chapter) Prayerlessness is</w:t>
      </w:r>
      <w:r w:rsidR="00344B45">
        <w:rPr>
          <w:sz w:val="24"/>
          <w:szCs w:val="24"/>
        </w:rPr>
        <w:t xml:space="preserve"> never</w:t>
      </w:r>
      <w:r w:rsidR="00094BDF">
        <w:rPr>
          <w:sz w:val="24"/>
          <w:szCs w:val="24"/>
        </w:rPr>
        <w:t xml:space="preserve"> intentional. The world and its cares simply crowd Him out.</w:t>
      </w:r>
      <w:r w:rsidR="00094BDF" w:rsidRPr="009F5B1B">
        <w:rPr>
          <w:sz w:val="24"/>
          <w:szCs w:val="24"/>
        </w:rPr>
        <w:t xml:space="preserve"> </w:t>
      </w:r>
      <w:r w:rsidR="00F33FEC" w:rsidRPr="009F5B1B">
        <w:rPr>
          <w:sz w:val="24"/>
          <w:szCs w:val="24"/>
        </w:rPr>
        <w:t>Since He is the source of love, how can I possibly love others as myself? (Matthew 22:37-40) The truth is, when I leave Him and the security of His love, I don’t love my self very much and have no ability to love others-not the way He commands</w:t>
      </w:r>
      <w:r w:rsidR="00CB6A1C">
        <w:rPr>
          <w:sz w:val="24"/>
          <w:szCs w:val="24"/>
        </w:rPr>
        <w:t>.  The other sins follow close behind</w:t>
      </w:r>
      <w:r w:rsidR="00344B45">
        <w:rPr>
          <w:sz w:val="24"/>
          <w:szCs w:val="24"/>
        </w:rPr>
        <w:t>,</w:t>
      </w:r>
      <w:r w:rsidR="00CB6A1C">
        <w:rPr>
          <w:sz w:val="24"/>
          <w:szCs w:val="24"/>
        </w:rPr>
        <w:t xml:space="preserve"> such as </w:t>
      </w:r>
      <w:r w:rsidR="00F33FEC" w:rsidRPr="009F5B1B">
        <w:rPr>
          <w:sz w:val="24"/>
          <w:szCs w:val="24"/>
        </w:rPr>
        <w:t>an endless progression</w:t>
      </w:r>
      <w:r w:rsidR="001979B3">
        <w:rPr>
          <w:sz w:val="24"/>
          <w:szCs w:val="24"/>
        </w:rPr>
        <w:t xml:space="preserve">, and vain attempt, </w:t>
      </w:r>
      <w:r w:rsidR="00F33FEC" w:rsidRPr="009F5B1B">
        <w:rPr>
          <w:sz w:val="24"/>
          <w:szCs w:val="24"/>
        </w:rPr>
        <w:t>to fill the emptiness of my soul</w:t>
      </w:r>
      <w:r w:rsidR="001979B3">
        <w:rPr>
          <w:sz w:val="24"/>
          <w:szCs w:val="24"/>
        </w:rPr>
        <w:t>.</w:t>
      </w:r>
      <w:r w:rsidR="00F33FEC" w:rsidRPr="009F5B1B">
        <w:rPr>
          <w:sz w:val="24"/>
          <w:szCs w:val="24"/>
        </w:rPr>
        <w:t xml:space="preserve"> The end of this path always leaves me mor</w:t>
      </w:r>
      <w:r w:rsidR="00344B45">
        <w:rPr>
          <w:sz w:val="24"/>
          <w:szCs w:val="24"/>
        </w:rPr>
        <w:t>e empty and miserable. It is the</w:t>
      </w:r>
      <w:r w:rsidR="00F33FEC" w:rsidRPr="009F5B1B">
        <w:rPr>
          <w:sz w:val="24"/>
          <w:szCs w:val="24"/>
        </w:rPr>
        <w:t xml:space="preserve"> grace </w:t>
      </w:r>
      <w:r w:rsidR="00344B45">
        <w:rPr>
          <w:sz w:val="24"/>
          <w:szCs w:val="24"/>
        </w:rPr>
        <w:t xml:space="preserve">of God </w:t>
      </w:r>
      <w:r w:rsidR="00F33FEC" w:rsidRPr="009F5B1B">
        <w:rPr>
          <w:sz w:val="24"/>
          <w:szCs w:val="24"/>
        </w:rPr>
        <w:t xml:space="preserve">that lets me wonder away from Him, find myself empty, and </w:t>
      </w:r>
      <w:r w:rsidR="00344B45">
        <w:rPr>
          <w:sz w:val="24"/>
          <w:szCs w:val="24"/>
        </w:rPr>
        <w:t xml:space="preserve">it is </w:t>
      </w:r>
      <w:r w:rsidR="00F33FEC" w:rsidRPr="009F5B1B">
        <w:rPr>
          <w:sz w:val="24"/>
          <w:szCs w:val="24"/>
        </w:rPr>
        <w:t xml:space="preserve">grace that leads me back home. Apart from Him, I can do nothing, including return home to Him!  I need His grace to come home as much as I needed His grace to save me. </w:t>
      </w:r>
      <w:r w:rsidR="001979B3">
        <w:rPr>
          <w:sz w:val="24"/>
          <w:szCs w:val="24"/>
        </w:rPr>
        <w:t>Th</w:t>
      </w:r>
      <w:r w:rsidR="003C7480">
        <w:rPr>
          <w:sz w:val="24"/>
          <w:szCs w:val="24"/>
        </w:rPr>
        <w:t xml:space="preserve">is is </w:t>
      </w:r>
      <w:r w:rsidR="00344B45">
        <w:rPr>
          <w:sz w:val="24"/>
          <w:szCs w:val="24"/>
        </w:rPr>
        <w:t xml:space="preserve">an oft </w:t>
      </w:r>
      <w:r w:rsidR="003C7480">
        <w:rPr>
          <w:sz w:val="24"/>
          <w:szCs w:val="24"/>
        </w:rPr>
        <w:t>repeated prayer when I feel my heart grow cold towards the Lord Jesus</w:t>
      </w:r>
      <w:r w:rsidR="001979B3">
        <w:rPr>
          <w:sz w:val="24"/>
          <w:szCs w:val="24"/>
        </w:rPr>
        <w:t xml:space="preserve"> “</w:t>
      </w:r>
      <w:r w:rsidR="003C7480">
        <w:rPr>
          <w:sz w:val="24"/>
          <w:szCs w:val="24"/>
        </w:rPr>
        <w:t xml:space="preserve">Lord </w:t>
      </w:r>
      <w:r w:rsidR="001979B3">
        <w:rPr>
          <w:sz w:val="24"/>
          <w:szCs w:val="24"/>
        </w:rPr>
        <w:t>I can’t even love you without you</w:t>
      </w:r>
      <w:r w:rsidR="003C7480">
        <w:rPr>
          <w:sz w:val="24"/>
          <w:szCs w:val="24"/>
        </w:rPr>
        <w:t>, please draw me back to you</w:t>
      </w:r>
      <w:r w:rsidR="001979B3">
        <w:rPr>
          <w:sz w:val="24"/>
          <w:szCs w:val="24"/>
        </w:rPr>
        <w:t xml:space="preserve">!” </w:t>
      </w:r>
      <w:r w:rsidR="00C44912">
        <w:rPr>
          <w:sz w:val="24"/>
          <w:szCs w:val="24"/>
        </w:rPr>
        <w:t>I</w:t>
      </w:r>
      <w:r w:rsidR="003816EE">
        <w:rPr>
          <w:sz w:val="24"/>
          <w:szCs w:val="24"/>
        </w:rPr>
        <w:t xml:space="preserve"> am humbled by the fact that,</w:t>
      </w:r>
      <w:r w:rsidR="007D6B24">
        <w:rPr>
          <w:sz w:val="24"/>
          <w:szCs w:val="24"/>
        </w:rPr>
        <w:t xml:space="preserve"> even as I cry out for mercy</w:t>
      </w:r>
      <w:r w:rsidR="00C44912">
        <w:rPr>
          <w:sz w:val="24"/>
          <w:szCs w:val="24"/>
        </w:rPr>
        <w:t>,</w:t>
      </w:r>
      <w:r w:rsidR="00A90D43">
        <w:rPr>
          <w:sz w:val="24"/>
          <w:szCs w:val="24"/>
        </w:rPr>
        <w:t xml:space="preserve"> He knows</w:t>
      </w:r>
      <w:r w:rsidR="003816EE">
        <w:rPr>
          <w:sz w:val="24"/>
          <w:szCs w:val="24"/>
        </w:rPr>
        <w:t xml:space="preserve">, because He wrote my </w:t>
      </w:r>
      <w:r w:rsidR="009D5354">
        <w:rPr>
          <w:sz w:val="24"/>
          <w:szCs w:val="24"/>
        </w:rPr>
        <w:t>story that</w:t>
      </w:r>
      <w:r w:rsidR="003816EE">
        <w:rPr>
          <w:sz w:val="24"/>
          <w:szCs w:val="24"/>
        </w:rPr>
        <w:t xml:space="preserve"> </w:t>
      </w:r>
      <w:r w:rsidR="007D6B24">
        <w:rPr>
          <w:sz w:val="24"/>
          <w:szCs w:val="24"/>
        </w:rPr>
        <w:t xml:space="preserve">I will </w:t>
      </w:r>
      <w:r w:rsidR="00C44912">
        <w:rPr>
          <w:sz w:val="24"/>
          <w:szCs w:val="24"/>
        </w:rPr>
        <w:t>wonder from Him</w:t>
      </w:r>
      <w:r w:rsidR="007D6B24">
        <w:rPr>
          <w:sz w:val="24"/>
          <w:szCs w:val="24"/>
        </w:rPr>
        <w:t xml:space="preserve"> again</w:t>
      </w:r>
      <w:r w:rsidR="00C44912">
        <w:rPr>
          <w:sz w:val="24"/>
          <w:szCs w:val="24"/>
        </w:rPr>
        <w:t>. And yet</w:t>
      </w:r>
      <w:r w:rsidR="003816EE">
        <w:rPr>
          <w:sz w:val="24"/>
          <w:szCs w:val="24"/>
        </w:rPr>
        <w:t>,</w:t>
      </w:r>
      <w:r w:rsidR="007D6B24">
        <w:rPr>
          <w:sz w:val="24"/>
          <w:szCs w:val="24"/>
        </w:rPr>
        <w:t xml:space="preserve"> He still wraps His love around me and welcomes me home. </w:t>
      </w:r>
      <w:r w:rsidR="003816EE">
        <w:rPr>
          <w:sz w:val="24"/>
          <w:szCs w:val="24"/>
        </w:rPr>
        <w:t>How inexhaustible is the mercy and grace of God! How longsuffering is His unfailing love!</w:t>
      </w:r>
    </w:p>
    <w:p w14:paraId="783FC9E9" w14:textId="77777777" w:rsidR="00A14D57" w:rsidRPr="00A14D57" w:rsidRDefault="00A14D57" w:rsidP="00BB7B39">
      <w:pPr>
        <w:jc w:val="center"/>
        <w:rPr>
          <w:b/>
          <w:sz w:val="28"/>
          <w:szCs w:val="28"/>
        </w:rPr>
      </w:pPr>
      <w:r>
        <w:rPr>
          <w:b/>
          <w:sz w:val="28"/>
          <w:szCs w:val="28"/>
        </w:rPr>
        <w:t>Returning Home to God</w:t>
      </w:r>
    </w:p>
    <w:p w14:paraId="4231F28B" w14:textId="77777777" w:rsidR="003C7480" w:rsidRPr="009F5B1B" w:rsidRDefault="003C7480" w:rsidP="003C7480">
      <w:pPr>
        <w:ind w:firstLine="720"/>
        <w:jc w:val="both"/>
        <w:rPr>
          <w:sz w:val="24"/>
          <w:szCs w:val="24"/>
        </w:rPr>
      </w:pPr>
      <w:r w:rsidRPr="009F5B1B">
        <w:rPr>
          <w:sz w:val="24"/>
          <w:szCs w:val="24"/>
        </w:rPr>
        <w:t>A prayer by A.W.Tozer perfectly describes the cry of the wayward heart to come home to God.</w:t>
      </w:r>
    </w:p>
    <w:p w14:paraId="1132A4ED" w14:textId="77777777" w:rsidR="003C7480" w:rsidRDefault="003C7480" w:rsidP="003C7480">
      <w:pPr>
        <w:jc w:val="both"/>
        <w:rPr>
          <w:sz w:val="24"/>
          <w:szCs w:val="24"/>
        </w:rPr>
      </w:pPr>
      <w:r w:rsidRPr="009F5B1B">
        <w:rPr>
          <w:sz w:val="24"/>
          <w:szCs w:val="24"/>
        </w:rPr>
        <w:t>“O God, I have tasted thy goodness, and it has both satisfied me and made me thirsty for more. I am painfully conscious of my need of further Grace. I am ashamed of my lack of desire. O God, the Triune God, I want to want thee; I long to be filled with longing; I thirst to be made more thirsty still. Show me thy glory; I pray thee, that I may know thee indeed. Begin, in mercy, a new work of l</w:t>
      </w:r>
      <w:r>
        <w:rPr>
          <w:sz w:val="24"/>
          <w:szCs w:val="24"/>
        </w:rPr>
        <w:t>ove within me. Say to my soul, “</w:t>
      </w:r>
      <w:r w:rsidRPr="009F5B1B">
        <w:rPr>
          <w:sz w:val="24"/>
          <w:szCs w:val="24"/>
        </w:rPr>
        <w:t>Rise up, my lo</w:t>
      </w:r>
      <w:r>
        <w:rPr>
          <w:sz w:val="24"/>
          <w:szCs w:val="24"/>
        </w:rPr>
        <w:t>ve, my fair one, and come away.”</w:t>
      </w:r>
      <w:r w:rsidRPr="009F5B1B">
        <w:rPr>
          <w:sz w:val="24"/>
          <w:szCs w:val="24"/>
        </w:rPr>
        <w:t xml:space="preserve"> Then give me grace to rise and follow thee up from this misty lowland where I have wandered so long.”</w:t>
      </w:r>
    </w:p>
    <w:p w14:paraId="5EEDD730" w14:textId="77777777" w:rsidR="00106D7A" w:rsidRDefault="00692D15" w:rsidP="001979B3">
      <w:pPr>
        <w:ind w:firstLine="720"/>
        <w:jc w:val="both"/>
        <w:rPr>
          <w:sz w:val="24"/>
          <w:szCs w:val="24"/>
        </w:rPr>
      </w:pPr>
      <w:r>
        <w:rPr>
          <w:sz w:val="24"/>
          <w:szCs w:val="24"/>
        </w:rPr>
        <w:t>So what are the thing</w:t>
      </w:r>
      <w:r w:rsidR="008D549D">
        <w:rPr>
          <w:sz w:val="24"/>
          <w:szCs w:val="24"/>
        </w:rPr>
        <w:t xml:space="preserve">s you do when you are </w:t>
      </w:r>
      <w:r w:rsidR="00BD1D91">
        <w:rPr>
          <w:sz w:val="24"/>
          <w:szCs w:val="24"/>
        </w:rPr>
        <w:t>first “In love”?</w:t>
      </w:r>
      <w:r w:rsidR="00CB6A1C">
        <w:rPr>
          <w:sz w:val="24"/>
          <w:szCs w:val="24"/>
        </w:rPr>
        <w:t xml:space="preserve"> </w:t>
      </w:r>
      <w:r w:rsidR="0054103F">
        <w:rPr>
          <w:sz w:val="24"/>
          <w:szCs w:val="24"/>
        </w:rPr>
        <w:t xml:space="preserve">I heard this quote about relationships that I find very fitting: “If the grass is looking greener on the other side; it may mean that you have not been watering your own.” </w:t>
      </w:r>
      <w:r w:rsidR="00C84D4E">
        <w:rPr>
          <w:sz w:val="24"/>
          <w:szCs w:val="24"/>
        </w:rPr>
        <w:t xml:space="preserve">One way we water our relationships is by communicating on a heart level with one another. </w:t>
      </w:r>
      <w:r w:rsidR="00CB6A1C" w:rsidRPr="005E6A08">
        <w:rPr>
          <w:sz w:val="24"/>
          <w:szCs w:val="24"/>
        </w:rPr>
        <w:t xml:space="preserve">When communication breaks down so does the intimacy and </w:t>
      </w:r>
      <w:r w:rsidR="008D549D">
        <w:rPr>
          <w:sz w:val="24"/>
          <w:szCs w:val="24"/>
        </w:rPr>
        <w:t xml:space="preserve">then </w:t>
      </w:r>
      <w:r w:rsidR="00CB6A1C" w:rsidRPr="005E6A08">
        <w:rPr>
          <w:sz w:val="24"/>
          <w:szCs w:val="24"/>
        </w:rPr>
        <w:t>love grow</w:t>
      </w:r>
      <w:r w:rsidR="008D549D">
        <w:rPr>
          <w:sz w:val="24"/>
          <w:szCs w:val="24"/>
        </w:rPr>
        <w:t>s</w:t>
      </w:r>
      <w:r w:rsidR="00CB6A1C" w:rsidRPr="005E6A08">
        <w:rPr>
          <w:sz w:val="24"/>
          <w:szCs w:val="24"/>
        </w:rPr>
        <w:t xml:space="preserve"> cold. In our relationship with the Lord Jesus we have two life lines that bind u</w:t>
      </w:r>
      <w:r w:rsidR="00C84D4E">
        <w:rPr>
          <w:sz w:val="24"/>
          <w:szCs w:val="24"/>
        </w:rPr>
        <w:t>s to Him</w:t>
      </w:r>
      <w:r w:rsidR="008D549D">
        <w:rPr>
          <w:sz w:val="24"/>
          <w:szCs w:val="24"/>
        </w:rPr>
        <w:t xml:space="preserve">. First </w:t>
      </w:r>
      <w:r w:rsidR="00C84D4E">
        <w:rPr>
          <w:sz w:val="24"/>
          <w:szCs w:val="24"/>
        </w:rPr>
        <w:t>He communicates with us through His written W</w:t>
      </w:r>
      <w:r w:rsidR="00CB6A1C" w:rsidRPr="005E6A08">
        <w:rPr>
          <w:sz w:val="24"/>
          <w:szCs w:val="24"/>
        </w:rPr>
        <w:t>ord and we comm</w:t>
      </w:r>
      <w:r w:rsidR="003C7480">
        <w:rPr>
          <w:sz w:val="24"/>
          <w:szCs w:val="24"/>
        </w:rPr>
        <w:t>unicate with Him through prayer; t</w:t>
      </w:r>
      <w:r w:rsidR="00CB6A1C" w:rsidRPr="005E6A08">
        <w:rPr>
          <w:sz w:val="24"/>
          <w:szCs w:val="24"/>
        </w:rPr>
        <w:t>he Holy Spirit who lives in us is the internet connection between the two. If you</w:t>
      </w:r>
      <w:r w:rsidR="00CB6A1C">
        <w:rPr>
          <w:sz w:val="24"/>
          <w:szCs w:val="24"/>
        </w:rPr>
        <w:t xml:space="preserve"> only pray and do not open His W</w:t>
      </w:r>
      <w:r w:rsidR="00CB6A1C" w:rsidRPr="005E6A08">
        <w:rPr>
          <w:sz w:val="24"/>
          <w:szCs w:val="24"/>
        </w:rPr>
        <w:t xml:space="preserve">ord than you cannot hear His reply to your prayer. That is a one way conversation.  But </w:t>
      </w:r>
      <w:r w:rsidR="00C84D4E">
        <w:rPr>
          <w:sz w:val="24"/>
          <w:szCs w:val="24"/>
        </w:rPr>
        <w:t>when we remain in</w:t>
      </w:r>
      <w:r w:rsidR="00CB6A1C">
        <w:rPr>
          <w:sz w:val="24"/>
          <w:szCs w:val="24"/>
        </w:rPr>
        <w:t xml:space="preserve"> His W</w:t>
      </w:r>
      <w:r w:rsidR="00CB6A1C" w:rsidRPr="005E6A08">
        <w:rPr>
          <w:sz w:val="24"/>
          <w:szCs w:val="24"/>
        </w:rPr>
        <w:t>o</w:t>
      </w:r>
      <w:r w:rsidR="007D6B24">
        <w:rPr>
          <w:sz w:val="24"/>
          <w:szCs w:val="24"/>
        </w:rPr>
        <w:t>rd,</w:t>
      </w:r>
      <w:r w:rsidR="00C84D4E">
        <w:rPr>
          <w:sz w:val="24"/>
          <w:szCs w:val="24"/>
        </w:rPr>
        <w:t xml:space="preserve"> we will see much evidence of our</w:t>
      </w:r>
      <w:r w:rsidR="00CB6A1C" w:rsidRPr="005E6A08">
        <w:rPr>
          <w:sz w:val="24"/>
          <w:szCs w:val="24"/>
        </w:rPr>
        <w:t xml:space="preserve"> relationship</w:t>
      </w:r>
      <w:r w:rsidR="00C84D4E">
        <w:rPr>
          <w:sz w:val="24"/>
          <w:szCs w:val="24"/>
        </w:rPr>
        <w:t xml:space="preserve"> through answered prayers. T</w:t>
      </w:r>
      <w:r w:rsidR="00CB6A1C" w:rsidRPr="005E6A08">
        <w:rPr>
          <w:sz w:val="24"/>
          <w:szCs w:val="24"/>
        </w:rPr>
        <w:t>his proves we are His disciples an</w:t>
      </w:r>
      <w:r w:rsidR="00CB6A1C">
        <w:rPr>
          <w:sz w:val="24"/>
          <w:szCs w:val="24"/>
        </w:rPr>
        <w:t xml:space="preserve">d brings the Father glory. </w:t>
      </w:r>
      <w:r w:rsidR="007D6B24">
        <w:rPr>
          <w:sz w:val="24"/>
          <w:szCs w:val="24"/>
        </w:rPr>
        <w:t xml:space="preserve">(John 15:1-17) </w:t>
      </w:r>
    </w:p>
    <w:p w14:paraId="65652407" w14:textId="77777777" w:rsidR="0021299B" w:rsidRPr="0021299B" w:rsidRDefault="0021299B" w:rsidP="0021299B">
      <w:pPr>
        <w:jc w:val="center"/>
        <w:rPr>
          <w:b/>
          <w:sz w:val="28"/>
          <w:szCs w:val="28"/>
        </w:rPr>
      </w:pPr>
      <w:r>
        <w:rPr>
          <w:b/>
          <w:sz w:val="28"/>
          <w:szCs w:val="28"/>
        </w:rPr>
        <w:t>An Undying Love</w:t>
      </w:r>
    </w:p>
    <w:p w14:paraId="74240757" w14:textId="77777777" w:rsidR="00EE01A6" w:rsidRPr="00EE01A6" w:rsidRDefault="007C024C" w:rsidP="00EE01A6">
      <w:pPr>
        <w:jc w:val="both"/>
        <w:rPr>
          <w:sz w:val="24"/>
          <w:szCs w:val="24"/>
        </w:rPr>
      </w:pPr>
      <w:r w:rsidRPr="0005305D">
        <w:rPr>
          <w:sz w:val="24"/>
          <w:szCs w:val="24"/>
        </w:rPr>
        <w:t xml:space="preserve"> </w:t>
      </w:r>
      <w:r w:rsidR="00EA7BBA">
        <w:rPr>
          <w:sz w:val="24"/>
          <w:szCs w:val="24"/>
        </w:rPr>
        <w:tab/>
      </w:r>
      <w:r w:rsidRPr="0005305D">
        <w:rPr>
          <w:sz w:val="24"/>
          <w:szCs w:val="24"/>
        </w:rPr>
        <w:t xml:space="preserve">The Letter Paul wrote to the Saints in Ephesus </w:t>
      </w:r>
      <w:r w:rsidR="0005305D" w:rsidRPr="0005305D">
        <w:rPr>
          <w:sz w:val="24"/>
          <w:szCs w:val="24"/>
        </w:rPr>
        <w:t>is</w:t>
      </w:r>
      <w:r w:rsidRPr="0005305D">
        <w:rPr>
          <w:sz w:val="24"/>
          <w:szCs w:val="24"/>
        </w:rPr>
        <w:t xml:space="preserve"> a rich study of the profound mystery of Christ and His Bride-the </w:t>
      </w:r>
      <w:r w:rsidR="00BA3D41">
        <w:rPr>
          <w:sz w:val="24"/>
          <w:szCs w:val="24"/>
        </w:rPr>
        <w:t xml:space="preserve">Church, the </w:t>
      </w:r>
      <w:r w:rsidRPr="0005305D">
        <w:rPr>
          <w:sz w:val="24"/>
          <w:szCs w:val="24"/>
        </w:rPr>
        <w:t>one He loved and gave Himself for. Paul invested 3 years of</w:t>
      </w:r>
      <w:r w:rsidR="00BA3D41">
        <w:rPr>
          <w:sz w:val="24"/>
          <w:szCs w:val="24"/>
        </w:rPr>
        <w:t xml:space="preserve"> His ministry into the believer</w:t>
      </w:r>
      <w:r w:rsidR="008D549D">
        <w:rPr>
          <w:sz w:val="24"/>
          <w:szCs w:val="24"/>
        </w:rPr>
        <w:t>s</w:t>
      </w:r>
      <w:r w:rsidR="00EA7BBA">
        <w:rPr>
          <w:sz w:val="24"/>
          <w:szCs w:val="24"/>
        </w:rPr>
        <w:t xml:space="preserve"> there</w:t>
      </w:r>
      <w:r w:rsidR="0005305D" w:rsidRPr="0005305D">
        <w:rPr>
          <w:sz w:val="24"/>
          <w:szCs w:val="24"/>
        </w:rPr>
        <w:t xml:space="preserve"> and they were well grounded in doctrine. </w:t>
      </w:r>
      <w:r w:rsidR="00EA7BBA">
        <w:rPr>
          <w:sz w:val="24"/>
          <w:szCs w:val="24"/>
        </w:rPr>
        <w:t xml:space="preserve">(Acts 20:13-31) </w:t>
      </w:r>
      <w:r w:rsidR="00BA3D41" w:rsidRPr="0054103F">
        <w:rPr>
          <w:sz w:val="24"/>
          <w:szCs w:val="24"/>
        </w:rPr>
        <w:t xml:space="preserve">The letter is addressed specifically to the Ephesians but it is believed to have been intended as a circular letter to be hand copied and </w:t>
      </w:r>
      <w:r w:rsidR="00EA7BBA">
        <w:rPr>
          <w:sz w:val="24"/>
          <w:szCs w:val="24"/>
        </w:rPr>
        <w:t>read to all the Saints in Asia, and for us as well.</w:t>
      </w:r>
      <w:r w:rsidR="00BA3D41" w:rsidRPr="0054103F">
        <w:rPr>
          <w:sz w:val="24"/>
          <w:szCs w:val="24"/>
        </w:rPr>
        <w:t xml:space="preserve"> This is the only letter Paul wrote that didn’</w:t>
      </w:r>
      <w:r w:rsidR="00EA7BBA">
        <w:rPr>
          <w:sz w:val="24"/>
          <w:szCs w:val="24"/>
        </w:rPr>
        <w:t xml:space="preserve">t address any false doctrine. </w:t>
      </w:r>
      <w:r w:rsidR="00EA7BBA" w:rsidRPr="0005305D">
        <w:rPr>
          <w:sz w:val="24"/>
          <w:szCs w:val="24"/>
        </w:rPr>
        <w:t xml:space="preserve"> The letter ends with these words, “</w:t>
      </w:r>
      <w:r w:rsidR="00EA7BBA" w:rsidRPr="0005305D">
        <w:rPr>
          <w:b/>
          <w:sz w:val="24"/>
          <w:szCs w:val="24"/>
        </w:rPr>
        <w:t xml:space="preserve">Grace to all who love our Lord Jesus Christ with an undying love” (Ephesians </w:t>
      </w:r>
      <w:r w:rsidR="00EA7BBA">
        <w:rPr>
          <w:b/>
          <w:sz w:val="24"/>
          <w:szCs w:val="24"/>
        </w:rPr>
        <w:t>6:24</w:t>
      </w:r>
      <w:r w:rsidR="008D549D">
        <w:rPr>
          <w:b/>
          <w:sz w:val="24"/>
          <w:szCs w:val="24"/>
        </w:rPr>
        <w:t xml:space="preserve">) </w:t>
      </w:r>
      <w:r w:rsidR="00EA7BBA">
        <w:rPr>
          <w:b/>
          <w:sz w:val="24"/>
          <w:szCs w:val="24"/>
        </w:rPr>
        <w:t xml:space="preserve"> (NIV</w:t>
      </w:r>
      <w:r w:rsidR="00EA7BBA" w:rsidRPr="0005305D">
        <w:rPr>
          <w:b/>
          <w:sz w:val="24"/>
          <w:szCs w:val="24"/>
        </w:rPr>
        <w:t>)</w:t>
      </w:r>
      <w:r w:rsidR="00EA7BBA">
        <w:rPr>
          <w:b/>
          <w:sz w:val="24"/>
          <w:szCs w:val="24"/>
        </w:rPr>
        <w:t xml:space="preserve"> </w:t>
      </w:r>
      <w:r w:rsidR="00EA7BBA">
        <w:rPr>
          <w:sz w:val="24"/>
          <w:szCs w:val="24"/>
        </w:rPr>
        <w:t>At one time they loved Jesus, th</w:t>
      </w:r>
      <w:r w:rsidR="00BA3D41" w:rsidRPr="0054103F">
        <w:rPr>
          <w:sz w:val="24"/>
          <w:szCs w:val="24"/>
        </w:rPr>
        <w:t>irty years later this church was still holding on to these teaching</w:t>
      </w:r>
      <w:r w:rsidR="008D549D">
        <w:rPr>
          <w:sz w:val="24"/>
          <w:szCs w:val="24"/>
        </w:rPr>
        <w:t>s</w:t>
      </w:r>
      <w:r w:rsidR="00BA3D41" w:rsidRPr="0054103F">
        <w:rPr>
          <w:sz w:val="24"/>
          <w:szCs w:val="24"/>
        </w:rPr>
        <w:t xml:space="preserve"> and is commended by the Lord Jesus f</w:t>
      </w:r>
      <w:r w:rsidR="00EE01A6">
        <w:rPr>
          <w:sz w:val="24"/>
          <w:szCs w:val="24"/>
        </w:rPr>
        <w:t xml:space="preserve">or their stand upon the truth. </w:t>
      </w:r>
      <w:r w:rsidR="00BA3D41" w:rsidRPr="0054103F">
        <w:rPr>
          <w:sz w:val="24"/>
          <w:szCs w:val="24"/>
        </w:rPr>
        <w:t>(Revelation 2:1-7)</w:t>
      </w:r>
      <w:r w:rsidR="00EE01A6">
        <w:rPr>
          <w:sz w:val="24"/>
          <w:szCs w:val="24"/>
        </w:rPr>
        <w:t xml:space="preserve"> </w:t>
      </w:r>
      <w:r w:rsidR="008D549D">
        <w:rPr>
          <w:sz w:val="24"/>
          <w:szCs w:val="24"/>
        </w:rPr>
        <w:t>However, t</w:t>
      </w:r>
      <w:r w:rsidR="00EE01A6">
        <w:rPr>
          <w:sz w:val="24"/>
          <w:szCs w:val="24"/>
        </w:rPr>
        <w:t>hey did not remain in His</w:t>
      </w:r>
      <w:r w:rsidR="00EE01A6" w:rsidRPr="00EE01A6">
        <w:rPr>
          <w:sz w:val="24"/>
          <w:szCs w:val="24"/>
        </w:rPr>
        <w:t xml:space="preserve"> Love, and today the lamp that once burned brightly in Ephesus is extinguished. </w:t>
      </w:r>
      <w:r w:rsidR="008D549D">
        <w:rPr>
          <w:sz w:val="24"/>
          <w:szCs w:val="24"/>
        </w:rPr>
        <w:t>In Ephesus</w:t>
      </w:r>
      <w:r w:rsidR="00EE01A6" w:rsidRPr="00EE01A6">
        <w:rPr>
          <w:sz w:val="24"/>
          <w:szCs w:val="24"/>
        </w:rPr>
        <w:t xml:space="preserve"> In the building that was once the meeting place of the Saints, in Ephesus, is now, a house of worship for another pagan god named Mohammad. Their love for Jesus died!   </w:t>
      </w:r>
    </w:p>
    <w:p w14:paraId="253A9CE7" w14:textId="77777777" w:rsidR="00BA3D41" w:rsidRDefault="0054103F" w:rsidP="00BA3D41">
      <w:pPr>
        <w:ind w:firstLine="720"/>
        <w:jc w:val="both"/>
        <w:rPr>
          <w:sz w:val="24"/>
          <w:szCs w:val="24"/>
        </w:rPr>
      </w:pPr>
      <w:r w:rsidRPr="0054103F">
        <w:rPr>
          <w:sz w:val="24"/>
          <w:szCs w:val="24"/>
        </w:rPr>
        <w:t>We can know all the true doctrines of the faith, take a stand</w:t>
      </w:r>
      <w:r w:rsidR="00B20C1A">
        <w:rPr>
          <w:sz w:val="24"/>
          <w:szCs w:val="24"/>
        </w:rPr>
        <w:t xml:space="preserve"> against evil men, do good deeds</w:t>
      </w:r>
      <w:r w:rsidRPr="0054103F">
        <w:rPr>
          <w:sz w:val="24"/>
          <w:szCs w:val="24"/>
        </w:rPr>
        <w:t>, persevere</w:t>
      </w:r>
      <w:r w:rsidR="008D549D">
        <w:rPr>
          <w:sz w:val="24"/>
          <w:szCs w:val="24"/>
        </w:rPr>
        <w:t xml:space="preserve"> in</w:t>
      </w:r>
      <w:r w:rsidRPr="0054103F">
        <w:rPr>
          <w:sz w:val="24"/>
          <w:szCs w:val="24"/>
        </w:rPr>
        <w:t xml:space="preserve"> tri</w:t>
      </w:r>
      <w:r w:rsidR="007D6B24">
        <w:rPr>
          <w:sz w:val="24"/>
          <w:szCs w:val="24"/>
        </w:rPr>
        <w:t>als, explain deep truths of God</w:t>
      </w:r>
      <w:r w:rsidRPr="0054103F">
        <w:rPr>
          <w:sz w:val="24"/>
          <w:szCs w:val="24"/>
        </w:rPr>
        <w:t>,</w:t>
      </w:r>
      <w:r w:rsidR="007D6B24">
        <w:rPr>
          <w:sz w:val="24"/>
          <w:szCs w:val="24"/>
        </w:rPr>
        <w:t xml:space="preserve"> </w:t>
      </w:r>
      <w:r w:rsidRPr="0054103F">
        <w:rPr>
          <w:sz w:val="24"/>
          <w:szCs w:val="24"/>
        </w:rPr>
        <w:t xml:space="preserve">and yet it is all for naught if we let our love for Jesus grow cold. </w:t>
      </w:r>
      <w:r w:rsidR="00BA3D41" w:rsidRPr="0054103F">
        <w:rPr>
          <w:sz w:val="24"/>
          <w:szCs w:val="24"/>
        </w:rPr>
        <w:t>Our work for Jesus will be wo</w:t>
      </w:r>
      <w:r w:rsidR="008D549D">
        <w:rPr>
          <w:sz w:val="24"/>
          <w:szCs w:val="24"/>
        </w:rPr>
        <w:t xml:space="preserve">rthless if we do not love Jesus. Our work must be the </w:t>
      </w:r>
      <w:r w:rsidR="00BA3D41" w:rsidRPr="0054103F">
        <w:rPr>
          <w:sz w:val="24"/>
          <w:szCs w:val="24"/>
        </w:rPr>
        <w:t>over</w:t>
      </w:r>
      <w:r w:rsidR="008D549D">
        <w:rPr>
          <w:sz w:val="24"/>
          <w:szCs w:val="24"/>
        </w:rPr>
        <w:t>-</w:t>
      </w:r>
      <w:r w:rsidR="00D75E09">
        <w:rPr>
          <w:sz w:val="24"/>
          <w:szCs w:val="24"/>
        </w:rPr>
        <w:t xml:space="preserve">flow of worship, or else it will be mere pretense. </w:t>
      </w:r>
      <w:r w:rsidR="00BA3D41" w:rsidRPr="0054103F">
        <w:rPr>
          <w:sz w:val="24"/>
          <w:szCs w:val="24"/>
        </w:rPr>
        <w:t xml:space="preserve"> </w:t>
      </w:r>
      <w:r w:rsidR="007D6B24">
        <w:rPr>
          <w:sz w:val="24"/>
          <w:szCs w:val="24"/>
        </w:rPr>
        <w:t>Why</w:t>
      </w:r>
      <w:r w:rsidRPr="0054103F">
        <w:rPr>
          <w:sz w:val="24"/>
          <w:szCs w:val="24"/>
        </w:rPr>
        <w:t xml:space="preserve"> is</w:t>
      </w:r>
      <w:r w:rsidR="007D6B24">
        <w:rPr>
          <w:sz w:val="24"/>
          <w:szCs w:val="24"/>
        </w:rPr>
        <w:t xml:space="preserve"> it</w:t>
      </w:r>
      <w:r w:rsidRPr="0054103F">
        <w:rPr>
          <w:sz w:val="24"/>
          <w:szCs w:val="24"/>
        </w:rPr>
        <w:t xml:space="preserve"> easier to hold on to religious </w:t>
      </w:r>
      <w:r w:rsidR="007D6B24">
        <w:rPr>
          <w:sz w:val="24"/>
          <w:szCs w:val="24"/>
        </w:rPr>
        <w:t>rituals</w:t>
      </w:r>
      <w:r w:rsidRPr="0054103F">
        <w:rPr>
          <w:sz w:val="24"/>
          <w:szCs w:val="24"/>
        </w:rPr>
        <w:t xml:space="preserve"> than to walk in</w:t>
      </w:r>
      <w:r w:rsidR="007D6B24">
        <w:rPr>
          <w:sz w:val="24"/>
          <w:szCs w:val="24"/>
        </w:rPr>
        <w:t xml:space="preserve"> a love relationship with Jesus?</w:t>
      </w:r>
      <w:r w:rsidRPr="0054103F">
        <w:rPr>
          <w:sz w:val="24"/>
          <w:szCs w:val="24"/>
        </w:rPr>
        <w:t xml:space="preserve">  </w:t>
      </w:r>
      <w:r w:rsidR="00CF6129">
        <w:rPr>
          <w:sz w:val="24"/>
          <w:szCs w:val="24"/>
        </w:rPr>
        <w:t>Could it be that we woul</w:t>
      </w:r>
      <w:r w:rsidR="00EE01A6">
        <w:rPr>
          <w:sz w:val="24"/>
          <w:szCs w:val="24"/>
        </w:rPr>
        <w:t>d rather follow rules than to di</w:t>
      </w:r>
      <w:r w:rsidR="00CF6129">
        <w:rPr>
          <w:sz w:val="24"/>
          <w:szCs w:val="24"/>
        </w:rPr>
        <w:t>e to ourselves and follow Christ? (Luke 9:22-26)</w:t>
      </w:r>
    </w:p>
    <w:p w14:paraId="54A20CFA" w14:textId="77777777" w:rsidR="00BA3D41" w:rsidRDefault="0054103F" w:rsidP="00BA3D41">
      <w:pPr>
        <w:ind w:firstLine="720"/>
        <w:jc w:val="both"/>
        <w:rPr>
          <w:sz w:val="24"/>
          <w:szCs w:val="24"/>
        </w:rPr>
      </w:pPr>
      <w:r w:rsidRPr="0054103F">
        <w:rPr>
          <w:sz w:val="24"/>
          <w:szCs w:val="24"/>
        </w:rPr>
        <w:t xml:space="preserve"> This quote by G.K. Chesterton sums up what is too often missing in the life of the church:  “Let your religion be less of a theory and more of a love affair.”—G.K. Chesterton.  </w:t>
      </w:r>
    </w:p>
    <w:p w14:paraId="67D8C276" w14:textId="77777777" w:rsidR="00E273BA" w:rsidRDefault="00E273BA" w:rsidP="00BA3D41">
      <w:pPr>
        <w:ind w:firstLine="720"/>
        <w:jc w:val="both"/>
        <w:rPr>
          <w:sz w:val="24"/>
          <w:szCs w:val="24"/>
        </w:rPr>
      </w:pPr>
    </w:p>
    <w:p w14:paraId="01A91B70" w14:textId="77777777" w:rsidR="00E273BA" w:rsidRPr="00E273BA" w:rsidRDefault="00E273BA" w:rsidP="00E273BA">
      <w:pPr>
        <w:pStyle w:val="ListParagraph"/>
        <w:numPr>
          <w:ilvl w:val="0"/>
          <w:numId w:val="5"/>
        </w:numPr>
        <w:jc w:val="center"/>
        <w:rPr>
          <w:sz w:val="24"/>
          <w:szCs w:val="24"/>
        </w:rPr>
      </w:pPr>
    </w:p>
    <w:p w14:paraId="4F8E40BF" w14:textId="77777777" w:rsidR="001979B3" w:rsidRDefault="00106D7A" w:rsidP="00106D7A">
      <w:pPr>
        <w:jc w:val="center"/>
        <w:rPr>
          <w:b/>
          <w:sz w:val="28"/>
          <w:szCs w:val="28"/>
        </w:rPr>
      </w:pPr>
      <w:r w:rsidRPr="00106D7A">
        <w:rPr>
          <w:b/>
          <w:sz w:val="28"/>
          <w:szCs w:val="28"/>
        </w:rPr>
        <w:t>Pearls of Wisdom</w:t>
      </w:r>
    </w:p>
    <w:p w14:paraId="1F56CDE9" w14:textId="77777777" w:rsidR="002173D8" w:rsidRPr="002173D8" w:rsidRDefault="00EE01A6" w:rsidP="002173D8">
      <w:pPr>
        <w:jc w:val="center"/>
        <w:rPr>
          <w:b/>
          <w:i/>
          <w:sz w:val="24"/>
          <w:szCs w:val="24"/>
        </w:rPr>
      </w:pPr>
      <w:r w:rsidRPr="002173D8">
        <w:rPr>
          <w:b/>
          <w:i/>
          <w:sz w:val="24"/>
          <w:szCs w:val="24"/>
        </w:rPr>
        <w:t>1 John 1:15-16 (NIV)</w:t>
      </w:r>
    </w:p>
    <w:p w14:paraId="60261F83" w14:textId="77777777" w:rsidR="002173D8" w:rsidRDefault="002173D8" w:rsidP="002173D8">
      <w:pPr>
        <w:pStyle w:val="NormalWeb"/>
        <w:jc w:val="center"/>
        <w:rPr>
          <w:rStyle w:val="text"/>
          <w:rFonts w:asciiTheme="minorHAnsi" w:hAnsiTheme="minorHAnsi"/>
          <w:b/>
          <w:i/>
        </w:rPr>
      </w:pPr>
      <w:r w:rsidRPr="002173D8">
        <w:rPr>
          <w:rStyle w:val="text"/>
          <w:rFonts w:asciiTheme="minorHAnsi" w:hAnsiTheme="minorHAnsi"/>
          <w:b/>
          <w:i/>
        </w:rPr>
        <w:t>If anyone acknowledges that Jesus is the Son of God, God lives in them and they in God.</w:t>
      </w:r>
      <w:r w:rsidRPr="002173D8">
        <w:rPr>
          <w:rFonts w:asciiTheme="minorHAnsi" w:hAnsiTheme="minorHAnsi"/>
          <w:b/>
          <w:i/>
        </w:rPr>
        <w:t xml:space="preserve"> </w:t>
      </w:r>
      <w:r w:rsidRPr="002173D8">
        <w:rPr>
          <w:rStyle w:val="text"/>
          <w:rFonts w:asciiTheme="minorHAnsi" w:hAnsiTheme="minorHAnsi"/>
          <w:b/>
          <w:i/>
        </w:rPr>
        <w:t>And so we know and rely on the love God has for us.</w:t>
      </w:r>
      <w:r w:rsidRPr="002173D8">
        <w:rPr>
          <w:rFonts w:asciiTheme="minorHAnsi" w:hAnsiTheme="minorHAnsi"/>
          <w:b/>
          <w:i/>
        </w:rPr>
        <w:t xml:space="preserve"> </w:t>
      </w:r>
      <w:r w:rsidRPr="002173D8">
        <w:rPr>
          <w:rStyle w:val="text"/>
          <w:rFonts w:asciiTheme="minorHAnsi" w:hAnsiTheme="minorHAnsi"/>
          <w:b/>
          <w:i/>
        </w:rPr>
        <w:t>God is love. Whoever lives in love lives in God, and God in them.</w:t>
      </w:r>
    </w:p>
    <w:p w14:paraId="3193C373" w14:textId="77777777" w:rsidR="00E273BA" w:rsidRPr="00D75E09" w:rsidRDefault="00E273BA" w:rsidP="00564CD4">
      <w:pPr>
        <w:ind w:firstLine="720"/>
        <w:jc w:val="both"/>
        <w:rPr>
          <w:sz w:val="24"/>
          <w:szCs w:val="24"/>
        </w:rPr>
      </w:pPr>
      <w:r w:rsidRPr="009F5B1B">
        <w:rPr>
          <w:sz w:val="24"/>
          <w:szCs w:val="24"/>
        </w:rPr>
        <w:t>If</w:t>
      </w:r>
      <w:r>
        <w:rPr>
          <w:sz w:val="24"/>
          <w:szCs w:val="24"/>
        </w:rPr>
        <w:t xml:space="preserve"> y</w:t>
      </w:r>
      <w:r w:rsidR="00564CD4">
        <w:rPr>
          <w:sz w:val="24"/>
          <w:szCs w:val="24"/>
        </w:rPr>
        <w:t xml:space="preserve">ou find yourself drifting away </w:t>
      </w:r>
      <w:r>
        <w:rPr>
          <w:sz w:val="24"/>
          <w:szCs w:val="24"/>
        </w:rPr>
        <w:t>from a love relationship with Jesus into empty religious rituals,</w:t>
      </w:r>
      <w:r w:rsidR="00564CD4" w:rsidRPr="00564CD4">
        <w:rPr>
          <w:sz w:val="24"/>
          <w:szCs w:val="24"/>
        </w:rPr>
        <w:t xml:space="preserve"> </w:t>
      </w:r>
      <w:r w:rsidR="00564CD4">
        <w:rPr>
          <w:sz w:val="24"/>
          <w:szCs w:val="24"/>
        </w:rPr>
        <w:t xml:space="preserve">as I do </w:t>
      </w:r>
      <w:r w:rsidR="00564CD4" w:rsidRPr="009F5B1B">
        <w:rPr>
          <w:sz w:val="24"/>
          <w:szCs w:val="24"/>
        </w:rPr>
        <w:t>far more often than I care to admit,</w:t>
      </w:r>
      <w:r>
        <w:rPr>
          <w:sz w:val="24"/>
          <w:szCs w:val="24"/>
        </w:rPr>
        <w:t xml:space="preserve"> please </w:t>
      </w:r>
      <w:r w:rsidRPr="009F5B1B">
        <w:rPr>
          <w:sz w:val="24"/>
          <w:szCs w:val="24"/>
        </w:rPr>
        <w:t>hear the</w:t>
      </w:r>
      <w:r>
        <w:rPr>
          <w:sz w:val="24"/>
          <w:szCs w:val="24"/>
        </w:rPr>
        <w:t xml:space="preserve"> voice of </w:t>
      </w:r>
      <w:r w:rsidR="00564CD4">
        <w:rPr>
          <w:sz w:val="24"/>
          <w:szCs w:val="24"/>
        </w:rPr>
        <w:t>the beloved</w:t>
      </w:r>
      <w:r>
        <w:rPr>
          <w:sz w:val="24"/>
          <w:szCs w:val="24"/>
        </w:rPr>
        <w:t xml:space="preserve"> Bridegroom: </w:t>
      </w:r>
      <w:r w:rsidR="00094BDF">
        <w:rPr>
          <w:sz w:val="24"/>
          <w:szCs w:val="24"/>
        </w:rPr>
        <w:t>“…</w:t>
      </w:r>
      <w:r w:rsidRPr="009F5B1B">
        <w:rPr>
          <w:b/>
          <w:i/>
          <w:sz w:val="24"/>
          <w:szCs w:val="24"/>
        </w:rPr>
        <w:t>But this I have against you, that you have left your first love.  Therefore remember from where you have fallen, repent and do the things you did at first.</w:t>
      </w:r>
      <w:r w:rsidRPr="00F33FEC">
        <w:rPr>
          <w:b/>
          <w:i/>
          <w:sz w:val="24"/>
          <w:szCs w:val="24"/>
        </w:rPr>
        <w:t xml:space="preserve"> </w:t>
      </w:r>
      <w:r>
        <w:rPr>
          <w:b/>
          <w:i/>
          <w:sz w:val="24"/>
          <w:szCs w:val="24"/>
        </w:rPr>
        <w:t>(</w:t>
      </w:r>
      <w:r w:rsidRPr="00144D14">
        <w:rPr>
          <w:b/>
          <w:i/>
          <w:sz w:val="24"/>
          <w:szCs w:val="24"/>
        </w:rPr>
        <w:t>Revelation 2:4-5</w:t>
      </w:r>
      <w:r>
        <w:rPr>
          <w:b/>
          <w:i/>
          <w:sz w:val="24"/>
          <w:szCs w:val="24"/>
        </w:rPr>
        <w:t>)</w:t>
      </w:r>
      <w:r w:rsidR="00564CD4">
        <w:rPr>
          <w:b/>
          <w:i/>
          <w:sz w:val="24"/>
          <w:szCs w:val="24"/>
        </w:rPr>
        <w:t xml:space="preserve"> Return to Me and I will return to you!</w:t>
      </w:r>
      <w:r w:rsidR="00094BDF">
        <w:rPr>
          <w:b/>
          <w:i/>
          <w:sz w:val="24"/>
          <w:szCs w:val="24"/>
        </w:rPr>
        <w:t>”</w:t>
      </w:r>
    </w:p>
    <w:p w14:paraId="0CBDEAF9" w14:textId="77777777" w:rsidR="00273C0D" w:rsidRDefault="00273C0D" w:rsidP="00106D7A">
      <w:pPr>
        <w:jc w:val="center"/>
        <w:rPr>
          <w:b/>
          <w:sz w:val="40"/>
          <w:szCs w:val="40"/>
        </w:rPr>
      </w:pPr>
    </w:p>
    <w:p w14:paraId="6CEBFDEA" w14:textId="77777777" w:rsidR="00273C0D" w:rsidRPr="0029796E" w:rsidRDefault="00273C0D" w:rsidP="0029796E">
      <w:pPr>
        <w:pStyle w:val="ListParagraph"/>
        <w:numPr>
          <w:ilvl w:val="0"/>
          <w:numId w:val="35"/>
        </w:numPr>
        <w:jc w:val="center"/>
        <w:rPr>
          <w:b/>
          <w:sz w:val="40"/>
          <w:szCs w:val="40"/>
        </w:rPr>
      </w:pPr>
    </w:p>
    <w:p w14:paraId="3478E156" w14:textId="77777777" w:rsidR="0054103F" w:rsidRPr="009F287C" w:rsidRDefault="00557334" w:rsidP="00106D7A">
      <w:pPr>
        <w:jc w:val="center"/>
        <w:rPr>
          <w:b/>
          <w:sz w:val="40"/>
          <w:szCs w:val="40"/>
        </w:rPr>
      </w:pPr>
      <w:r w:rsidRPr="009F287C">
        <w:rPr>
          <w:b/>
          <w:sz w:val="40"/>
          <w:szCs w:val="40"/>
        </w:rPr>
        <w:t>C</w:t>
      </w:r>
      <w:r w:rsidR="0054103F" w:rsidRPr="009F287C">
        <w:rPr>
          <w:b/>
          <w:sz w:val="40"/>
          <w:szCs w:val="40"/>
        </w:rPr>
        <w:t>hapter #</w:t>
      </w:r>
      <w:r w:rsidR="002173D8" w:rsidRPr="009F287C">
        <w:rPr>
          <w:b/>
          <w:sz w:val="40"/>
          <w:szCs w:val="40"/>
        </w:rPr>
        <w:t xml:space="preserve"> 1</w:t>
      </w:r>
      <w:r w:rsidR="005E73D4">
        <w:rPr>
          <w:b/>
          <w:sz w:val="40"/>
          <w:szCs w:val="40"/>
        </w:rPr>
        <w:t>1</w:t>
      </w:r>
    </w:p>
    <w:p w14:paraId="1C69664D" w14:textId="77777777" w:rsidR="007A0225" w:rsidRDefault="007A0225" w:rsidP="00106D7A">
      <w:pPr>
        <w:jc w:val="center"/>
        <w:rPr>
          <w:b/>
          <w:sz w:val="40"/>
          <w:szCs w:val="40"/>
        </w:rPr>
      </w:pPr>
      <w:r w:rsidRPr="007A0225">
        <w:rPr>
          <w:b/>
          <w:sz w:val="40"/>
          <w:szCs w:val="40"/>
        </w:rPr>
        <w:t>Lord Teach Us to Pray</w:t>
      </w:r>
    </w:p>
    <w:p w14:paraId="12866B72" w14:textId="77777777" w:rsidR="007A0225" w:rsidRPr="003B2076" w:rsidRDefault="007A0225" w:rsidP="007A0225">
      <w:pPr>
        <w:jc w:val="center"/>
        <w:rPr>
          <w:b/>
          <w:sz w:val="28"/>
          <w:szCs w:val="28"/>
        </w:rPr>
      </w:pPr>
      <w:r w:rsidRPr="003B2076">
        <w:rPr>
          <w:b/>
          <w:sz w:val="28"/>
          <w:szCs w:val="28"/>
        </w:rPr>
        <w:t xml:space="preserve">Matthew 6:6 (NASB) </w:t>
      </w:r>
    </w:p>
    <w:p w14:paraId="49D4B53A" w14:textId="77777777" w:rsidR="007A0225" w:rsidRDefault="007A0225" w:rsidP="007A0225">
      <w:pPr>
        <w:jc w:val="center"/>
        <w:rPr>
          <w:b/>
          <w:i/>
          <w:sz w:val="24"/>
          <w:szCs w:val="24"/>
        </w:rPr>
      </w:pPr>
      <w:r>
        <w:rPr>
          <w:b/>
          <w:i/>
          <w:sz w:val="24"/>
          <w:szCs w:val="24"/>
        </w:rPr>
        <w:t>But you, when you pray, go into your inner room, close your door and pray to your Father who is in secret, and your Father who sees what is done in secret will reward you.</w:t>
      </w:r>
    </w:p>
    <w:p w14:paraId="0039507C" w14:textId="77777777" w:rsidR="007A0225" w:rsidRPr="003B2076" w:rsidRDefault="003B2076" w:rsidP="007A0225">
      <w:pPr>
        <w:jc w:val="center"/>
        <w:rPr>
          <w:b/>
          <w:sz w:val="28"/>
          <w:szCs w:val="28"/>
        </w:rPr>
      </w:pPr>
      <w:r w:rsidRPr="003B2076">
        <w:rPr>
          <w:b/>
          <w:sz w:val="28"/>
          <w:szCs w:val="28"/>
        </w:rPr>
        <w:t xml:space="preserve">Becoming a </w:t>
      </w:r>
      <w:r w:rsidR="00BB7B39">
        <w:rPr>
          <w:b/>
          <w:sz w:val="28"/>
          <w:szCs w:val="28"/>
        </w:rPr>
        <w:t>H</w:t>
      </w:r>
      <w:r w:rsidRPr="003B2076">
        <w:rPr>
          <w:b/>
          <w:sz w:val="28"/>
          <w:szCs w:val="28"/>
        </w:rPr>
        <w:t xml:space="preserve">ouse of </w:t>
      </w:r>
      <w:r w:rsidR="00BB7B39">
        <w:rPr>
          <w:b/>
          <w:sz w:val="28"/>
          <w:szCs w:val="28"/>
        </w:rPr>
        <w:t>P</w:t>
      </w:r>
      <w:r w:rsidRPr="003B2076">
        <w:rPr>
          <w:b/>
          <w:sz w:val="28"/>
          <w:szCs w:val="28"/>
        </w:rPr>
        <w:t>rayer</w:t>
      </w:r>
    </w:p>
    <w:p w14:paraId="31D1536E" w14:textId="77777777" w:rsidR="009A1FE9" w:rsidRDefault="00AA4E06" w:rsidP="005D16BC">
      <w:pPr>
        <w:ind w:firstLine="720"/>
        <w:jc w:val="both"/>
        <w:rPr>
          <w:sz w:val="24"/>
          <w:szCs w:val="24"/>
        </w:rPr>
      </w:pPr>
      <w:r>
        <w:rPr>
          <w:sz w:val="24"/>
          <w:szCs w:val="24"/>
        </w:rPr>
        <w:t>I do not presume to understand fully the purposes of God’s timing</w:t>
      </w:r>
      <w:r w:rsidR="003761EE">
        <w:rPr>
          <w:sz w:val="24"/>
          <w:szCs w:val="24"/>
        </w:rPr>
        <w:t>,</w:t>
      </w:r>
      <w:r w:rsidR="009A1FE9">
        <w:rPr>
          <w:sz w:val="24"/>
          <w:szCs w:val="24"/>
        </w:rPr>
        <w:t xml:space="preserve"> or why He makes His children wait. But if He tarries to give us the things we ask of Him, He always has our best and greatest-</w:t>
      </w:r>
      <w:r w:rsidR="00B00C89">
        <w:rPr>
          <w:sz w:val="24"/>
          <w:szCs w:val="24"/>
        </w:rPr>
        <w:t>good in mind. T</w:t>
      </w:r>
      <w:r w:rsidR="009A1FE9">
        <w:rPr>
          <w:sz w:val="24"/>
          <w:szCs w:val="24"/>
        </w:rPr>
        <w:t xml:space="preserve">here is always more going on in story of our lives than we can see with physical eyes. </w:t>
      </w:r>
    </w:p>
    <w:p w14:paraId="467A6726" w14:textId="77777777" w:rsidR="005D16BC" w:rsidRPr="001E4D8C" w:rsidRDefault="009A1FE9" w:rsidP="003E29D1">
      <w:pPr>
        <w:ind w:firstLine="720"/>
        <w:jc w:val="both"/>
        <w:rPr>
          <w:sz w:val="24"/>
          <w:szCs w:val="24"/>
        </w:rPr>
      </w:pPr>
      <w:r w:rsidRPr="001E4D8C">
        <w:rPr>
          <w:sz w:val="24"/>
          <w:szCs w:val="24"/>
        </w:rPr>
        <w:t>In the waiting years before the Lord brought my husband to salvation; Jesu</w:t>
      </w:r>
      <w:r w:rsidR="003E29D1">
        <w:rPr>
          <w:sz w:val="24"/>
          <w:szCs w:val="24"/>
        </w:rPr>
        <w:t>s drew me to Himself</w:t>
      </w:r>
      <w:r>
        <w:rPr>
          <w:sz w:val="24"/>
          <w:szCs w:val="24"/>
        </w:rPr>
        <w:t xml:space="preserve">. </w:t>
      </w:r>
      <w:r w:rsidR="007A1763">
        <w:rPr>
          <w:sz w:val="24"/>
          <w:szCs w:val="24"/>
        </w:rPr>
        <w:t>He was discipling me, c</w:t>
      </w:r>
      <w:r>
        <w:rPr>
          <w:sz w:val="24"/>
          <w:szCs w:val="24"/>
        </w:rPr>
        <w:t>ausing me to</w:t>
      </w:r>
      <w:r w:rsidR="007A1763">
        <w:rPr>
          <w:sz w:val="24"/>
          <w:szCs w:val="24"/>
        </w:rPr>
        <w:t xml:space="preserve"> ponder deep truths</w:t>
      </w:r>
      <w:r w:rsidR="0021299B">
        <w:rPr>
          <w:sz w:val="24"/>
          <w:szCs w:val="24"/>
        </w:rPr>
        <w:t xml:space="preserve">. </w:t>
      </w:r>
      <w:r w:rsidR="00B00C89">
        <w:rPr>
          <w:sz w:val="24"/>
          <w:szCs w:val="24"/>
        </w:rPr>
        <w:t xml:space="preserve">One thing He taught me was that </w:t>
      </w:r>
      <w:r w:rsidR="00041342">
        <w:rPr>
          <w:sz w:val="24"/>
          <w:szCs w:val="24"/>
        </w:rPr>
        <w:t xml:space="preserve">the </w:t>
      </w:r>
      <w:r w:rsidR="00B00C89">
        <w:rPr>
          <w:sz w:val="24"/>
          <w:szCs w:val="24"/>
        </w:rPr>
        <w:t>prayer</w:t>
      </w:r>
      <w:r w:rsidR="00041342">
        <w:rPr>
          <w:sz w:val="24"/>
          <w:szCs w:val="24"/>
        </w:rPr>
        <w:t xml:space="preserve">s </w:t>
      </w:r>
      <w:r w:rsidR="0021299B">
        <w:rPr>
          <w:sz w:val="24"/>
          <w:szCs w:val="24"/>
        </w:rPr>
        <w:t>of the</w:t>
      </w:r>
      <w:r w:rsidR="00041342">
        <w:rPr>
          <w:sz w:val="24"/>
          <w:szCs w:val="24"/>
        </w:rPr>
        <w:t xml:space="preserve"> saints are</w:t>
      </w:r>
      <w:r w:rsidR="00B00C89">
        <w:rPr>
          <w:sz w:val="24"/>
          <w:szCs w:val="24"/>
        </w:rPr>
        <w:t xml:space="preserve"> eternal. (Revelation </w:t>
      </w:r>
      <w:r w:rsidR="00041342">
        <w:rPr>
          <w:sz w:val="24"/>
          <w:szCs w:val="24"/>
        </w:rPr>
        <w:t xml:space="preserve">5:8-10) </w:t>
      </w:r>
      <w:r w:rsidR="003E29D1">
        <w:rPr>
          <w:sz w:val="24"/>
          <w:szCs w:val="24"/>
        </w:rPr>
        <w:t>There at His</w:t>
      </w:r>
      <w:r w:rsidR="009519BE">
        <w:rPr>
          <w:sz w:val="24"/>
          <w:szCs w:val="24"/>
        </w:rPr>
        <w:t xml:space="preserve"> feet</w:t>
      </w:r>
      <w:r w:rsidR="005D16BC">
        <w:rPr>
          <w:sz w:val="24"/>
          <w:szCs w:val="24"/>
        </w:rPr>
        <w:t>,</w:t>
      </w:r>
      <w:r w:rsidR="009519BE">
        <w:rPr>
          <w:sz w:val="24"/>
          <w:szCs w:val="24"/>
        </w:rPr>
        <w:t xml:space="preserve"> </w:t>
      </w:r>
      <w:r w:rsidR="003E29D1">
        <w:rPr>
          <w:sz w:val="24"/>
          <w:szCs w:val="24"/>
        </w:rPr>
        <w:t>I listened</w:t>
      </w:r>
      <w:r w:rsidR="009519BE">
        <w:rPr>
          <w:sz w:val="24"/>
          <w:szCs w:val="24"/>
        </w:rPr>
        <w:t xml:space="preserve"> to</w:t>
      </w:r>
      <w:r w:rsidR="0021299B">
        <w:rPr>
          <w:sz w:val="24"/>
          <w:szCs w:val="24"/>
        </w:rPr>
        <w:t xml:space="preserve"> His Word and</w:t>
      </w:r>
      <w:r w:rsidR="00AA4E06">
        <w:rPr>
          <w:sz w:val="24"/>
          <w:szCs w:val="24"/>
        </w:rPr>
        <w:t xml:space="preserve"> He taught me to pray.</w:t>
      </w:r>
      <w:r w:rsidR="007A0225" w:rsidRPr="001E4D8C">
        <w:rPr>
          <w:sz w:val="24"/>
          <w:szCs w:val="24"/>
        </w:rPr>
        <w:t xml:space="preserve"> </w:t>
      </w:r>
      <w:r w:rsidR="00B00C89">
        <w:rPr>
          <w:sz w:val="24"/>
          <w:szCs w:val="24"/>
        </w:rPr>
        <w:t>As I was abiding</w:t>
      </w:r>
      <w:r w:rsidR="005D16BC" w:rsidRPr="001E4D8C">
        <w:rPr>
          <w:sz w:val="24"/>
          <w:szCs w:val="24"/>
        </w:rPr>
        <w:t xml:space="preserve"> in His </w:t>
      </w:r>
      <w:r w:rsidR="005D16BC">
        <w:rPr>
          <w:sz w:val="24"/>
          <w:szCs w:val="24"/>
        </w:rPr>
        <w:t>Wor</w:t>
      </w:r>
      <w:r w:rsidR="005D16BC" w:rsidRPr="001E4D8C">
        <w:rPr>
          <w:sz w:val="24"/>
          <w:szCs w:val="24"/>
        </w:rPr>
        <w:t xml:space="preserve">d </w:t>
      </w:r>
      <w:r w:rsidR="005D16BC">
        <w:rPr>
          <w:sz w:val="24"/>
          <w:szCs w:val="24"/>
        </w:rPr>
        <w:t xml:space="preserve">and staying connected to Him </w:t>
      </w:r>
      <w:r w:rsidR="008D549D">
        <w:rPr>
          <w:sz w:val="24"/>
          <w:szCs w:val="24"/>
        </w:rPr>
        <w:t xml:space="preserve">through prayer, He answered me; this was one mark of my salvation. John 10:4 speaks to this </w:t>
      </w:r>
      <w:r w:rsidR="003761EE">
        <w:rPr>
          <w:sz w:val="24"/>
          <w:szCs w:val="24"/>
        </w:rPr>
        <w:t xml:space="preserve">truth, </w:t>
      </w:r>
      <w:r w:rsidR="0021299B">
        <w:rPr>
          <w:sz w:val="24"/>
          <w:szCs w:val="24"/>
        </w:rPr>
        <w:t>he said</w:t>
      </w:r>
      <w:r w:rsidR="00F960B1">
        <w:rPr>
          <w:sz w:val="24"/>
          <w:szCs w:val="24"/>
        </w:rPr>
        <w:t xml:space="preserve"> “When he puts forth all his own, he goes ahead of them, and the sheep follow him because they know his voice. A stranger they simply will not follow, but will flee from him, because they do not know the voice of strangers.” The Greek word for voice in that passage is </w:t>
      </w:r>
      <w:r w:rsidR="00F960B1" w:rsidRPr="00F960B1">
        <w:rPr>
          <w:b/>
          <w:i/>
          <w:sz w:val="24"/>
          <w:szCs w:val="24"/>
        </w:rPr>
        <w:t>Phone</w:t>
      </w:r>
      <w:r w:rsidR="00F960B1">
        <w:rPr>
          <w:sz w:val="24"/>
          <w:szCs w:val="24"/>
        </w:rPr>
        <w:t>.</w:t>
      </w:r>
      <w:r w:rsidR="00B00C89">
        <w:rPr>
          <w:sz w:val="24"/>
          <w:szCs w:val="24"/>
        </w:rPr>
        <w:t xml:space="preserve"> </w:t>
      </w:r>
      <w:r w:rsidR="00F960B1">
        <w:rPr>
          <w:sz w:val="24"/>
          <w:szCs w:val="24"/>
        </w:rPr>
        <w:t xml:space="preserve"> Just as my Iphone identifies each call I receive, my spirit identifies the voice of my Shepherd.</w:t>
      </w:r>
      <w:r w:rsidR="003660D0">
        <w:rPr>
          <w:sz w:val="24"/>
          <w:szCs w:val="24"/>
        </w:rPr>
        <w:t xml:space="preserve"> </w:t>
      </w:r>
      <w:r w:rsidR="00B00C89">
        <w:rPr>
          <w:sz w:val="24"/>
          <w:szCs w:val="24"/>
        </w:rPr>
        <w:t>Answered prayer</w:t>
      </w:r>
      <w:r w:rsidR="005D16BC">
        <w:rPr>
          <w:sz w:val="24"/>
          <w:szCs w:val="24"/>
        </w:rPr>
        <w:t xml:space="preserve"> </w:t>
      </w:r>
      <w:r w:rsidR="00B00C89">
        <w:rPr>
          <w:sz w:val="24"/>
          <w:szCs w:val="24"/>
        </w:rPr>
        <w:t>was the fruit of communion with God, and one of the evidences that I am His disciple. (John 15:1-8)</w:t>
      </w:r>
      <w:r w:rsidR="008D549D">
        <w:rPr>
          <w:sz w:val="24"/>
          <w:szCs w:val="24"/>
        </w:rPr>
        <w:t xml:space="preserve"> </w:t>
      </w:r>
    </w:p>
    <w:p w14:paraId="60D3E9E7" w14:textId="77777777" w:rsidR="005D16BC" w:rsidRDefault="009519BE" w:rsidP="007A0225">
      <w:pPr>
        <w:ind w:firstLine="720"/>
        <w:jc w:val="both"/>
        <w:rPr>
          <w:sz w:val="24"/>
          <w:szCs w:val="24"/>
        </w:rPr>
      </w:pPr>
      <w:r>
        <w:rPr>
          <w:sz w:val="24"/>
          <w:szCs w:val="24"/>
        </w:rPr>
        <w:t>It does the soul good, to take a walk down memory lane</w:t>
      </w:r>
      <w:r w:rsidR="005D16BC">
        <w:rPr>
          <w:sz w:val="24"/>
          <w:szCs w:val="24"/>
        </w:rPr>
        <w:t xml:space="preserve"> with the Lord and r</w:t>
      </w:r>
      <w:r>
        <w:rPr>
          <w:sz w:val="24"/>
          <w:szCs w:val="24"/>
        </w:rPr>
        <w:t xml:space="preserve">ecalling </w:t>
      </w:r>
      <w:r w:rsidR="005D16BC">
        <w:rPr>
          <w:sz w:val="24"/>
          <w:szCs w:val="24"/>
        </w:rPr>
        <w:t>the</w:t>
      </w:r>
      <w:r>
        <w:rPr>
          <w:sz w:val="24"/>
          <w:szCs w:val="24"/>
        </w:rPr>
        <w:t xml:space="preserve"> faithfulness</w:t>
      </w:r>
      <w:r w:rsidR="005D16BC">
        <w:rPr>
          <w:sz w:val="24"/>
          <w:szCs w:val="24"/>
        </w:rPr>
        <w:t xml:space="preserve"> of God towards me</w:t>
      </w:r>
      <w:r>
        <w:rPr>
          <w:sz w:val="24"/>
          <w:szCs w:val="24"/>
        </w:rPr>
        <w:t xml:space="preserve">, even when </w:t>
      </w:r>
      <w:r w:rsidR="005D16BC">
        <w:rPr>
          <w:sz w:val="24"/>
          <w:szCs w:val="24"/>
        </w:rPr>
        <w:t>I was faithless.</w:t>
      </w:r>
      <w:r w:rsidR="00054EE5">
        <w:rPr>
          <w:sz w:val="24"/>
          <w:szCs w:val="24"/>
        </w:rPr>
        <w:t xml:space="preserve"> (2 Timothy 2:13)</w:t>
      </w:r>
      <w:r w:rsidR="005D16BC">
        <w:rPr>
          <w:sz w:val="24"/>
          <w:szCs w:val="24"/>
        </w:rPr>
        <w:t xml:space="preserve"> In these</w:t>
      </w:r>
      <w:r w:rsidR="007A0225" w:rsidRPr="001E4D8C">
        <w:rPr>
          <w:sz w:val="24"/>
          <w:szCs w:val="24"/>
        </w:rPr>
        <w:t xml:space="preserve"> personal enco</w:t>
      </w:r>
      <w:r w:rsidR="00575546">
        <w:rPr>
          <w:sz w:val="24"/>
          <w:szCs w:val="24"/>
        </w:rPr>
        <w:t>unters</w:t>
      </w:r>
      <w:r w:rsidR="00A573DB">
        <w:rPr>
          <w:sz w:val="24"/>
          <w:szCs w:val="24"/>
        </w:rPr>
        <w:t xml:space="preserve"> of the </w:t>
      </w:r>
      <w:r w:rsidR="00A573DB" w:rsidRPr="00037273">
        <w:rPr>
          <w:i/>
          <w:sz w:val="24"/>
          <w:szCs w:val="24"/>
        </w:rPr>
        <w:t>divine</w:t>
      </w:r>
      <w:r w:rsidR="003761EE" w:rsidRPr="00037273">
        <w:rPr>
          <w:i/>
          <w:sz w:val="24"/>
          <w:szCs w:val="24"/>
        </w:rPr>
        <w:t>-</w:t>
      </w:r>
      <w:r w:rsidR="00A573DB" w:rsidRPr="00037273">
        <w:rPr>
          <w:i/>
          <w:sz w:val="24"/>
          <w:szCs w:val="24"/>
        </w:rPr>
        <w:t>kind</w:t>
      </w:r>
      <w:r w:rsidR="00C31EAE">
        <w:rPr>
          <w:sz w:val="24"/>
          <w:szCs w:val="24"/>
        </w:rPr>
        <w:t xml:space="preserve"> the invisible God made Him</w:t>
      </w:r>
      <w:r w:rsidR="00821010">
        <w:rPr>
          <w:sz w:val="24"/>
          <w:szCs w:val="24"/>
        </w:rPr>
        <w:t>-</w:t>
      </w:r>
      <w:r w:rsidR="00C31EAE">
        <w:rPr>
          <w:sz w:val="24"/>
          <w:szCs w:val="24"/>
        </w:rPr>
        <w:t>self visible.</w:t>
      </w:r>
      <w:r w:rsidR="007A0225" w:rsidRPr="001E4D8C">
        <w:rPr>
          <w:sz w:val="24"/>
          <w:szCs w:val="24"/>
        </w:rPr>
        <w:t xml:space="preserve"> </w:t>
      </w:r>
      <w:r w:rsidR="000145C1">
        <w:rPr>
          <w:sz w:val="24"/>
          <w:szCs w:val="24"/>
        </w:rPr>
        <w:t>I am some</w:t>
      </w:r>
      <w:r w:rsidR="00A573DB">
        <w:rPr>
          <w:sz w:val="24"/>
          <w:szCs w:val="24"/>
        </w:rPr>
        <w:t>-</w:t>
      </w:r>
      <w:r w:rsidR="000145C1">
        <w:rPr>
          <w:sz w:val="24"/>
          <w:szCs w:val="24"/>
        </w:rPr>
        <w:t xml:space="preserve">what reluctant to </w:t>
      </w:r>
      <w:r w:rsidR="00B6498D">
        <w:rPr>
          <w:sz w:val="24"/>
          <w:szCs w:val="24"/>
        </w:rPr>
        <w:t>share some of these treasured memories</w:t>
      </w:r>
      <w:r w:rsidR="00A573DB">
        <w:rPr>
          <w:sz w:val="24"/>
          <w:szCs w:val="24"/>
        </w:rPr>
        <w:t>.</w:t>
      </w:r>
      <w:r w:rsidR="000145C1">
        <w:rPr>
          <w:sz w:val="24"/>
          <w:szCs w:val="24"/>
        </w:rPr>
        <w:t xml:space="preserve"> If you have never heard the Lord speak to you in this way, you may think I am delusional. So be it! </w:t>
      </w:r>
      <w:r w:rsidR="00CE4C36">
        <w:rPr>
          <w:sz w:val="24"/>
          <w:szCs w:val="24"/>
        </w:rPr>
        <w:t xml:space="preserve"> My prayer is that perhaps, in some small way, the Lord will use what I share to help someone else in their </w:t>
      </w:r>
      <w:r w:rsidR="00B6498D">
        <w:rPr>
          <w:sz w:val="24"/>
          <w:szCs w:val="24"/>
        </w:rPr>
        <w:t>walk with Him. And besides this, a</w:t>
      </w:r>
      <w:r w:rsidR="000145C1">
        <w:rPr>
          <w:sz w:val="24"/>
          <w:szCs w:val="24"/>
        </w:rPr>
        <w:t>ll the things that the Virgin Mary “treasured up in her heart” did not stay there</w:t>
      </w:r>
      <w:r w:rsidR="00B6498D">
        <w:rPr>
          <w:sz w:val="24"/>
          <w:szCs w:val="24"/>
        </w:rPr>
        <w:t>. S</w:t>
      </w:r>
      <w:r w:rsidR="009D5A92">
        <w:rPr>
          <w:sz w:val="24"/>
          <w:szCs w:val="24"/>
        </w:rPr>
        <w:t>h</w:t>
      </w:r>
      <w:r w:rsidR="00B6498D">
        <w:rPr>
          <w:sz w:val="24"/>
          <w:szCs w:val="24"/>
        </w:rPr>
        <w:t>e shared her story with someone</w:t>
      </w:r>
      <w:r w:rsidR="009D5A92">
        <w:rPr>
          <w:sz w:val="24"/>
          <w:szCs w:val="24"/>
        </w:rPr>
        <w:t xml:space="preserve"> who recounted</w:t>
      </w:r>
      <w:r w:rsidR="00256EBF">
        <w:rPr>
          <w:sz w:val="24"/>
          <w:szCs w:val="24"/>
        </w:rPr>
        <w:t xml:space="preserve"> it to Doctor Luke, who would write them down in consecutive order for</w:t>
      </w:r>
      <w:r w:rsidR="009D5A92">
        <w:rPr>
          <w:sz w:val="24"/>
          <w:szCs w:val="24"/>
        </w:rPr>
        <w:t xml:space="preserve"> The</w:t>
      </w:r>
      <w:r w:rsidR="00256EBF">
        <w:rPr>
          <w:sz w:val="24"/>
          <w:szCs w:val="24"/>
        </w:rPr>
        <w:t>ophilus. (Luke 1:1-2:51)</w:t>
      </w:r>
      <w:r w:rsidR="00CE4C36">
        <w:rPr>
          <w:sz w:val="24"/>
          <w:szCs w:val="24"/>
        </w:rPr>
        <w:t xml:space="preserve"> </w:t>
      </w:r>
      <w:r w:rsidR="003F60EE">
        <w:rPr>
          <w:sz w:val="24"/>
          <w:szCs w:val="24"/>
        </w:rPr>
        <w:t xml:space="preserve">May the Lord use my “Stones of Remembrance” to teach someone else </w:t>
      </w:r>
      <w:r w:rsidR="003761EE">
        <w:rPr>
          <w:sz w:val="24"/>
          <w:szCs w:val="24"/>
        </w:rPr>
        <w:t>communion with Him through prayer</w:t>
      </w:r>
      <w:r w:rsidR="003F60EE">
        <w:rPr>
          <w:sz w:val="24"/>
          <w:szCs w:val="24"/>
        </w:rPr>
        <w:t>.</w:t>
      </w:r>
    </w:p>
    <w:p w14:paraId="3CC13F99" w14:textId="77777777" w:rsidR="00E91F1B" w:rsidRPr="00E91F1B" w:rsidRDefault="00E91F1B" w:rsidP="00557334">
      <w:pPr>
        <w:jc w:val="center"/>
        <w:rPr>
          <w:b/>
          <w:sz w:val="28"/>
          <w:szCs w:val="28"/>
        </w:rPr>
      </w:pPr>
      <w:r>
        <w:rPr>
          <w:b/>
          <w:sz w:val="28"/>
          <w:szCs w:val="28"/>
        </w:rPr>
        <w:t>Be Still and Know</w:t>
      </w:r>
    </w:p>
    <w:p w14:paraId="5CB1B403" w14:textId="77777777" w:rsidR="002C6FBA" w:rsidRDefault="003F60EE" w:rsidP="003F60EE">
      <w:pPr>
        <w:ind w:firstLine="720"/>
        <w:jc w:val="both"/>
        <w:rPr>
          <w:sz w:val="24"/>
          <w:szCs w:val="24"/>
        </w:rPr>
      </w:pPr>
      <w:r>
        <w:rPr>
          <w:sz w:val="24"/>
          <w:szCs w:val="24"/>
        </w:rPr>
        <w:t>My hear</w:t>
      </w:r>
      <w:r w:rsidR="00504A83">
        <w:rPr>
          <w:sz w:val="24"/>
          <w:szCs w:val="24"/>
        </w:rPr>
        <w:t xml:space="preserve">t goes out, and my hat goes off, </w:t>
      </w:r>
      <w:r>
        <w:rPr>
          <w:sz w:val="24"/>
          <w:szCs w:val="24"/>
        </w:rPr>
        <w:t xml:space="preserve">to all single mothers who must work full time to support </w:t>
      </w:r>
      <w:r w:rsidR="003761EE">
        <w:rPr>
          <w:sz w:val="24"/>
          <w:szCs w:val="24"/>
        </w:rPr>
        <w:t>their</w:t>
      </w:r>
      <w:r>
        <w:rPr>
          <w:sz w:val="24"/>
          <w:szCs w:val="24"/>
        </w:rPr>
        <w:t xml:space="preserve"> children. </w:t>
      </w:r>
      <w:r w:rsidR="003761EE">
        <w:rPr>
          <w:sz w:val="24"/>
          <w:szCs w:val="24"/>
        </w:rPr>
        <w:t xml:space="preserve">If this describes you, </w:t>
      </w:r>
      <w:r>
        <w:rPr>
          <w:sz w:val="24"/>
          <w:szCs w:val="24"/>
        </w:rPr>
        <w:t xml:space="preserve">God </w:t>
      </w:r>
      <w:ins w:id="5" w:author="Ginny" w:date="2014-11-10T10:41:00Z">
        <w:r w:rsidR="001B3A8A">
          <w:rPr>
            <w:sz w:val="24"/>
            <w:szCs w:val="24"/>
          </w:rPr>
          <w:t xml:space="preserve">richly </w:t>
        </w:r>
      </w:ins>
      <w:r>
        <w:rPr>
          <w:sz w:val="24"/>
          <w:szCs w:val="24"/>
        </w:rPr>
        <w:t>bless you</w:t>
      </w:r>
      <w:r w:rsidR="003761EE">
        <w:rPr>
          <w:sz w:val="24"/>
          <w:szCs w:val="24"/>
        </w:rPr>
        <w:t xml:space="preserve"> sister</w:t>
      </w:r>
      <w:r>
        <w:rPr>
          <w:sz w:val="24"/>
          <w:szCs w:val="24"/>
        </w:rPr>
        <w:t>! You are a strong woman indeed!</w:t>
      </w:r>
      <w:r w:rsidR="00B6498D">
        <w:rPr>
          <w:sz w:val="24"/>
          <w:szCs w:val="24"/>
        </w:rPr>
        <w:t xml:space="preserve"> </w:t>
      </w:r>
      <w:r w:rsidR="00905B0F">
        <w:rPr>
          <w:sz w:val="24"/>
          <w:szCs w:val="24"/>
        </w:rPr>
        <w:t>As a new Christian,</w:t>
      </w:r>
      <w:r w:rsidR="00B6498D">
        <w:rPr>
          <w:sz w:val="24"/>
          <w:szCs w:val="24"/>
        </w:rPr>
        <w:t xml:space="preserve"> </w:t>
      </w:r>
      <w:r w:rsidR="002C6FBA">
        <w:rPr>
          <w:sz w:val="24"/>
          <w:szCs w:val="24"/>
        </w:rPr>
        <w:t>trying to run a</w:t>
      </w:r>
      <w:r w:rsidR="00256EBF">
        <w:rPr>
          <w:sz w:val="24"/>
          <w:szCs w:val="24"/>
        </w:rPr>
        <w:t xml:space="preserve"> growing bridal business</w:t>
      </w:r>
      <w:r w:rsidR="00905B0F">
        <w:rPr>
          <w:sz w:val="24"/>
          <w:szCs w:val="24"/>
        </w:rPr>
        <w:t xml:space="preserve"> and working three days a week</w:t>
      </w:r>
      <w:r>
        <w:rPr>
          <w:sz w:val="24"/>
          <w:szCs w:val="24"/>
        </w:rPr>
        <w:t>, I was in way over my head, emotionally, physically and spiritually</w:t>
      </w:r>
      <w:r w:rsidR="00256EBF">
        <w:rPr>
          <w:sz w:val="24"/>
          <w:szCs w:val="24"/>
        </w:rPr>
        <w:t>. Allie was four, and Ethan was not yet two</w:t>
      </w:r>
      <w:r w:rsidR="00CE4C36">
        <w:rPr>
          <w:sz w:val="24"/>
          <w:szCs w:val="24"/>
        </w:rPr>
        <w:t xml:space="preserve"> when we found out Robbie was on His way. The spiritual battle was already taking its toll</w:t>
      </w:r>
      <w:r w:rsidR="00B6498D">
        <w:rPr>
          <w:sz w:val="24"/>
          <w:szCs w:val="24"/>
        </w:rPr>
        <w:t xml:space="preserve"> on me and our marriage. B</w:t>
      </w:r>
      <w:r w:rsidR="00CE4C36">
        <w:rPr>
          <w:sz w:val="24"/>
          <w:szCs w:val="24"/>
        </w:rPr>
        <w:t>eing young</w:t>
      </w:r>
      <w:r w:rsidR="00B6498D">
        <w:rPr>
          <w:sz w:val="24"/>
          <w:szCs w:val="24"/>
        </w:rPr>
        <w:t xml:space="preserve"> and alone in the faith</w:t>
      </w:r>
      <w:r>
        <w:rPr>
          <w:sz w:val="24"/>
          <w:szCs w:val="24"/>
        </w:rPr>
        <w:t>,</w:t>
      </w:r>
      <w:r w:rsidR="00B6498D">
        <w:rPr>
          <w:sz w:val="24"/>
          <w:szCs w:val="24"/>
        </w:rPr>
        <w:t xml:space="preserve"> and not</w:t>
      </w:r>
      <w:r w:rsidR="00CE4C36">
        <w:rPr>
          <w:sz w:val="24"/>
          <w:szCs w:val="24"/>
        </w:rPr>
        <w:t xml:space="preserve"> </w:t>
      </w:r>
      <w:r w:rsidR="00B6498D">
        <w:rPr>
          <w:sz w:val="24"/>
          <w:szCs w:val="24"/>
        </w:rPr>
        <w:t xml:space="preserve">at all </w:t>
      </w:r>
      <w:r w:rsidR="00CE4C36">
        <w:rPr>
          <w:sz w:val="24"/>
          <w:szCs w:val="24"/>
        </w:rPr>
        <w:t>equipped</w:t>
      </w:r>
      <w:r w:rsidR="00B6498D">
        <w:rPr>
          <w:sz w:val="24"/>
          <w:szCs w:val="24"/>
        </w:rPr>
        <w:t xml:space="preserve"> for spiritual warfare</w:t>
      </w:r>
      <w:r w:rsidR="00CE4C36">
        <w:rPr>
          <w:sz w:val="24"/>
          <w:szCs w:val="24"/>
        </w:rPr>
        <w:t xml:space="preserve">, I </w:t>
      </w:r>
      <w:r w:rsidR="007A0225" w:rsidRPr="001E4D8C">
        <w:rPr>
          <w:sz w:val="24"/>
          <w:szCs w:val="24"/>
        </w:rPr>
        <w:t>went in</w:t>
      </w:r>
      <w:r w:rsidR="00B6498D">
        <w:rPr>
          <w:sz w:val="24"/>
          <w:szCs w:val="24"/>
        </w:rPr>
        <w:t>to</w:t>
      </w:r>
      <w:r w:rsidR="007A0225" w:rsidRPr="001E4D8C">
        <w:rPr>
          <w:sz w:val="24"/>
          <w:szCs w:val="24"/>
        </w:rPr>
        <w:t xml:space="preserve"> Art’s closet to be alone and cry out to God, away from my two toddlers. This is before I knew the Bible talks about a prayer closet. </w:t>
      </w:r>
    </w:p>
    <w:p w14:paraId="2853B25B" w14:textId="77777777" w:rsidR="00FF2A61" w:rsidRDefault="002C6FBA" w:rsidP="007A0225">
      <w:pPr>
        <w:ind w:firstLine="720"/>
        <w:jc w:val="both"/>
        <w:rPr>
          <w:sz w:val="24"/>
          <w:szCs w:val="24"/>
        </w:rPr>
      </w:pPr>
      <w:r>
        <w:rPr>
          <w:sz w:val="24"/>
          <w:szCs w:val="24"/>
        </w:rPr>
        <w:t xml:space="preserve">Completely overwhelmed when I entered the closet, </w:t>
      </w:r>
      <w:r w:rsidR="007A0225" w:rsidRPr="001E4D8C">
        <w:rPr>
          <w:sz w:val="24"/>
          <w:szCs w:val="24"/>
        </w:rPr>
        <w:t>I j</w:t>
      </w:r>
      <w:r>
        <w:rPr>
          <w:sz w:val="24"/>
          <w:szCs w:val="24"/>
        </w:rPr>
        <w:t>ust fell on my face in the dark</w:t>
      </w:r>
      <w:r w:rsidR="007A0225" w:rsidRPr="001E4D8C">
        <w:rPr>
          <w:sz w:val="24"/>
          <w:szCs w:val="24"/>
        </w:rPr>
        <w:t xml:space="preserve"> an</w:t>
      </w:r>
      <w:r>
        <w:rPr>
          <w:sz w:val="24"/>
          <w:szCs w:val="24"/>
        </w:rPr>
        <w:t xml:space="preserve">d told the Lord how tired I was, </w:t>
      </w:r>
      <w:r w:rsidR="007A0225" w:rsidRPr="001E4D8C">
        <w:rPr>
          <w:sz w:val="24"/>
          <w:szCs w:val="24"/>
        </w:rPr>
        <w:t xml:space="preserve">and cried out, “Abba Father, please help me! Lord Jesus, I am so tired”.  </w:t>
      </w:r>
      <w:r w:rsidR="003D5E79">
        <w:rPr>
          <w:sz w:val="24"/>
          <w:szCs w:val="24"/>
        </w:rPr>
        <w:t xml:space="preserve"> I knew so little of the Word of God and I had never addressed the heavenly Father by this intimate name, “Abba”, before.  (Romans 8:14-16, Galatians 3:26) </w:t>
      </w:r>
      <w:r w:rsidR="000145C1">
        <w:rPr>
          <w:sz w:val="24"/>
          <w:szCs w:val="24"/>
        </w:rPr>
        <w:t>Laying in that closet on my face</w:t>
      </w:r>
      <w:r w:rsidR="007A0225" w:rsidRPr="001E4D8C">
        <w:rPr>
          <w:sz w:val="24"/>
          <w:szCs w:val="24"/>
        </w:rPr>
        <w:t xml:space="preserve"> like a dead person</w:t>
      </w:r>
      <w:r w:rsidR="000145C1">
        <w:rPr>
          <w:sz w:val="24"/>
          <w:szCs w:val="24"/>
        </w:rPr>
        <w:t>,</w:t>
      </w:r>
      <w:r w:rsidR="007A0225" w:rsidRPr="001E4D8C">
        <w:rPr>
          <w:sz w:val="24"/>
          <w:szCs w:val="24"/>
        </w:rPr>
        <w:t xml:space="preserve"> </w:t>
      </w:r>
      <w:r>
        <w:rPr>
          <w:sz w:val="24"/>
          <w:szCs w:val="24"/>
        </w:rPr>
        <w:t xml:space="preserve">the voice </w:t>
      </w:r>
      <w:r w:rsidRPr="002C6FBA">
        <w:rPr>
          <w:b/>
          <w:i/>
          <w:sz w:val="24"/>
          <w:szCs w:val="24"/>
        </w:rPr>
        <w:t>phone</w:t>
      </w:r>
      <w:r w:rsidR="007A0225" w:rsidRPr="001E4D8C">
        <w:rPr>
          <w:sz w:val="24"/>
          <w:szCs w:val="24"/>
        </w:rPr>
        <w:t xml:space="preserve"> </w:t>
      </w:r>
      <w:r>
        <w:rPr>
          <w:sz w:val="24"/>
          <w:szCs w:val="24"/>
        </w:rPr>
        <w:t xml:space="preserve">of the Lord was </w:t>
      </w:r>
      <w:r w:rsidR="007A0225" w:rsidRPr="001E4D8C">
        <w:rPr>
          <w:sz w:val="24"/>
          <w:szCs w:val="24"/>
        </w:rPr>
        <w:t>so loud in m</w:t>
      </w:r>
      <w:r w:rsidR="00A573DB">
        <w:rPr>
          <w:sz w:val="24"/>
          <w:szCs w:val="24"/>
        </w:rPr>
        <w:t>y spirit that I felt  paralyzed as</w:t>
      </w:r>
      <w:r w:rsidR="007A0225" w:rsidRPr="001E4D8C">
        <w:rPr>
          <w:sz w:val="24"/>
          <w:szCs w:val="24"/>
        </w:rPr>
        <w:t xml:space="preserve"> I heard Him say, “</w:t>
      </w:r>
      <w:r w:rsidR="007A0225" w:rsidRPr="002C6FBA">
        <w:rPr>
          <w:b/>
          <w:sz w:val="24"/>
          <w:szCs w:val="24"/>
        </w:rPr>
        <w:t>BE</w:t>
      </w:r>
      <w:r w:rsidR="007A0225" w:rsidRPr="001E4D8C">
        <w:rPr>
          <w:sz w:val="24"/>
          <w:szCs w:val="24"/>
        </w:rPr>
        <w:t xml:space="preserve"> </w:t>
      </w:r>
      <w:r w:rsidR="007A0225" w:rsidRPr="002C6FBA">
        <w:rPr>
          <w:b/>
          <w:sz w:val="24"/>
          <w:szCs w:val="24"/>
        </w:rPr>
        <w:t>STILL</w:t>
      </w:r>
      <w:r w:rsidR="007A0225" w:rsidRPr="001E4D8C">
        <w:rPr>
          <w:sz w:val="24"/>
          <w:szCs w:val="24"/>
        </w:rPr>
        <w:t xml:space="preserve"> </w:t>
      </w:r>
      <w:r w:rsidR="007A0225" w:rsidRPr="002C6FBA">
        <w:rPr>
          <w:b/>
          <w:sz w:val="24"/>
          <w:szCs w:val="24"/>
        </w:rPr>
        <w:t>AND</w:t>
      </w:r>
      <w:r w:rsidR="007A0225" w:rsidRPr="001E4D8C">
        <w:rPr>
          <w:sz w:val="24"/>
          <w:szCs w:val="24"/>
        </w:rPr>
        <w:t xml:space="preserve"> </w:t>
      </w:r>
      <w:r w:rsidR="007A0225" w:rsidRPr="002C6FBA">
        <w:rPr>
          <w:b/>
          <w:sz w:val="24"/>
          <w:szCs w:val="24"/>
        </w:rPr>
        <w:t>KNOW</w:t>
      </w:r>
      <w:r w:rsidR="007A0225" w:rsidRPr="001E4D8C">
        <w:rPr>
          <w:sz w:val="24"/>
          <w:szCs w:val="24"/>
        </w:rPr>
        <w:t xml:space="preserve"> </w:t>
      </w:r>
      <w:r w:rsidR="007A0225" w:rsidRPr="002C6FBA">
        <w:rPr>
          <w:b/>
          <w:sz w:val="24"/>
          <w:szCs w:val="24"/>
        </w:rPr>
        <w:t>I</w:t>
      </w:r>
      <w:r w:rsidR="007A0225" w:rsidRPr="001E4D8C">
        <w:rPr>
          <w:sz w:val="24"/>
          <w:szCs w:val="24"/>
        </w:rPr>
        <w:t xml:space="preserve"> </w:t>
      </w:r>
      <w:r w:rsidR="007A0225" w:rsidRPr="002C6FBA">
        <w:rPr>
          <w:b/>
          <w:sz w:val="24"/>
          <w:szCs w:val="24"/>
        </w:rPr>
        <w:t>AM</w:t>
      </w:r>
      <w:r w:rsidR="007A0225" w:rsidRPr="001E4D8C">
        <w:rPr>
          <w:sz w:val="24"/>
          <w:szCs w:val="24"/>
        </w:rPr>
        <w:t xml:space="preserve"> </w:t>
      </w:r>
      <w:r w:rsidR="007A0225" w:rsidRPr="002C6FBA">
        <w:rPr>
          <w:b/>
          <w:sz w:val="24"/>
          <w:szCs w:val="24"/>
        </w:rPr>
        <w:t>GOD</w:t>
      </w:r>
      <w:r w:rsidR="007A0225" w:rsidRPr="001E4D8C">
        <w:rPr>
          <w:sz w:val="24"/>
          <w:szCs w:val="24"/>
        </w:rPr>
        <w:t>.” Then He began to walk me through my life</w:t>
      </w:r>
      <w:r>
        <w:rPr>
          <w:sz w:val="24"/>
          <w:szCs w:val="24"/>
        </w:rPr>
        <w:t>,</w:t>
      </w:r>
      <w:r w:rsidR="007A0225" w:rsidRPr="001E4D8C">
        <w:rPr>
          <w:sz w:val="24"/>
          <w:szCs w:val="24"/>
        </w:rPr>
        <w:t xml:space="preserve"> up to that point</w:t>
      </w:r>
      <w:r>
        <w:rPr>
          <w:sz w:val="24"/>
          <w:szCs w:val="24"/>
        </w:rPr>
        <w:t>,</w:t>
      </w:r>
      <w:r w:rsidR="007A0225" w:rsidRPr="001E4D8C">
        <w:rPr>
          <w:sz w:val="24"/>
          <w:szCs w:val="24"/>
        </w:rPr>
        <w:t xml:space="preserve"> and showed me His provision and faithfulness to me, even when I was not yet saved. I could only respond to him, with my face to the ground, “Yes, Lord, you have been faithful.”  He ended with these words to me, “I have never left you or forsaken you, and I will not forsake you now!” </w:t>
      </w:r>
    </w:p>
    <w:p w14:paraId="2DEE09AD" w14:textId="77777777" w:rsidR="00FF2A61" w:rsidRDefault="007A0225" w:rsidP="007A0225">
      <w:pPr>
        <w:ind w:firstLine="720"/>
        <w:jc w:val="both"/>
        <w:rPr>
          <w:sz w:val="24"/>
          <w:szCs w:val="24"/>
        </w:rPr>
      </w:pPr>
      <w:r w:rsidRPr="001E4D8C">
        <w:rPr>
          <w:sz w:val="24"/>
          <w:szCs w:val="24"/>
        </w:rPr>
        <w:t xml:space="preserve">I did not know enough of the </w:t>
      </w:r>
      <w:r w:rsidR="00FF2A61">
        <w:rPr>
          <w:sz w:val="24"/>
          <w:szCs w:val="24"/>
        </w:rPr>
        <w:t>Bible</w:t>
      </w:r>
      <w:r w:rsidRPr="001E4D8C">
        <w:rPr>
          <w:sz w:val="24"/>
          <w:szCs w:val="24"/>
        </w:rPr>
        <w:t xml:space="preserve"> at that time </w:t>
      </w:r>
      <w:r w:rsidR="002C6FBA">
        <w:rPr>
          <w:sz w:val="24"/>
          <w:szCs w:val="24"/>
        </w:rPr>
        <w:t>to know every word He said</w:t>
      </w:r>
      <w:r w:rsidRPr="001E4D8C">
        <w:rPr>
          <w:sz w:val="24"/>
          <w:szCs w:val="24"/>
        </w:rPr>
        <w:t xml:space="preserve"> was found in the Bible. Tw</w:t>
      </w:r>
      <w:r w:rsidR="00905B0F">
        <w:rPr>
          <w:sz w:val="24"/>
          <w:szCs w:val="24"/>
        </w:rPr>
        <w:t>o days later I went to work at the</w:t>
      </w:r>
      <w:r w:rsidRPr="001E4D8C">
        <w:rPr>
          <w:sz w:val="24"/>
          <w:szCs w:val="24"/>
        </w:rPr>
        <w:t xml:space="preserve"> bridal shop, and the precious Christian lady who pressed our wedding gowns</w:t>
      </w:r>
      <w:r w:rsidR="00905B0F">
        <w:rPr>
          <w:sz w:val="24"/>
          <w:szCs w:val="24"/>
        </w:rPr>
        <w:t>, handed me a piece of paper and</w:t>
      </w:r>
      <w:r w:rsidRPr="001E4D8C">
        <w:rPr>
          <w:sz w:val="24"/>
          <w:szCs w:val="24"/>
        </w:rPr>
        <w:t xml:space="preserve"> said, “Ginny, the other day I was having my quiet time with the Lord, and He stopped me and gave me this verse to pray over you.” “He who dwells in the shelter of the M</w:t>
      </w:r>
      <w:r w:rsidR="00905B0F">
        <w:rPr>
          <w:sz w:val="24"/>
          <w:szCs w:val="24"/>
        </w:rPr>
        <w:t>ost High</w:t>
      </w:r>
      <w:r w:rsidRPr="001E4D8C">
        <w:rPr>
          <w:sz w:val="24"/>
          <w:szCs w:val="24"/>
        </w:rPr>
        <w:t xml:space="preserve"> will rest in the shadow of the A</w:t>
      </w:r>
      <w:r w:rsidR="00905B0F">
        <w:rPr>
          <w:sz w:val="24"/>
          <w:szCs w:val="24"/>
        </w:rPr>
        <w:t>lmighty</w:t>
      </w:r>
      <w:r w:rsidRPr="001E4D8C">
        <w:rPr>
          <w:sz w:val="24"/>
          <w:szCs w:val="24"/>
        </w:rPr>
        <w:t xml:space="preserve">.” </w:t>
      </w:r>
      <w:r w:rsidR="00905B0F">
        <w:rPr>
          <w:sz w:val="24"/>
          <w:szCs w:val="24"/>
        </w:rPr>
        <w:t>(</w:t>
      </w:r>
      <w:r w:rsidRPr="001E4D8C">
        <w:rPr>
          <w:sz w:val="24"/>
          <w:szCs w:val="24"/>
        </w:rPr>
        <w:t>Psalm 91:1</w:t>
      </w:r>
      <w:r w:rsidR="00905B0F">
        <w:rPr>
          <w:sz w:val="24"/>
          <w:szCs w:val="24"/>
        </w:rPr>
        <w:t>)</w:t>
      </w:r>
      <w:r>
        <w:rPr>
          <w:sz w:val="24"/>
          <w:szCs w:val="24"/>
        </w:rPr>
        <w:t xml:space="preserve"> </w:t>
      </w:r>
      <w:r w:rsidRPr="001E4D8C">
        <w:rPr>
          <w:sz w:val="24"/>
          <w:szCs w:val="24"/>
        </w:rPr>
        <w:t>As she was speaking</w:t>
      </w:r>
      <w:r w:rsidR="00905B0F">
        <w:rPr>
          <w:sz w:val="24"/>
          <w:szCs w:val="24"/>
        </w:rPr>
        <w:t>,</w:t>
      </w:r>
      <w:r w:rsidRPr="001E4D8C">
        <w:rPr>
          <w:sz w:val="24"/>
          <w:szCs w:val="24"/>
        </w:rPr>
        <w:t xml:space="preserve"> I looked on the floor under her ironin</w:t>
      </w:r>
      <w:r w:rsidR="00905B0F">
        <w:rPr>
          <w:sz w:val="24"/>
          <w:szCs w:val="24"/>
        </w:rPr>
        <w:t>g board and saw a book with big</w:t>
      </w:r>
      <w:r w:rsidRPr="001E4D8C">
        <w:rPr>
          <w:sz w:val="24"/>
          <w:szCs w:val="24"/>
        </w:rPr>
        <w:t xml:space="preserve"> red words on it that said, “Be still and know I am God.” I asked her </w:t>
      </w:r>
      <w:r w:rsidR="00905B0F">
        <w:rPr>
          <w:sz w:val="24"/>
          <w:szCs w:val="24"/>
        </w:rPr>
        <w:t xml:space="preserve">what </w:t>
      </w:r>
      <w:r w:rsidR="00F960B1">
        <w:rPr>
          <w:sz w:val="24"/>
          <w:szCs w:val="24"/>
        </w:rPr>
        <w:t>the</w:t>
      </w:r>
      <w:r w:rsidR="00905B0F">
        <w:rPr>
          <w:sz w:val="24"/>
          <w:szCs w:val="24"/>
        </w:rPr>
        <w:t xml:space="preserve"> book was and she said it</w:t>
      </w:r>
      <w:r w:rsidR="00F960B1">
        <w:rPr>
          <w:sz w:val="24"/>
          <w:szCs w:val="24"/>
        </w:rPr>
        <w:t xml:space="preserve"> was her devotional book. “</w:t>
      </w:r>
      <w:r w:rsidR="00905B0F">
        <w:rPr>
          <w:sz w:val="24"/>
          <w:szCs w:val="24"/>
        </w:rPr>
        <w:t xml:space="preserve">I was doing </w:t>
      </w:r>
      <w:r w:rsidR="00F960B1">
        <w:rPr>
          <w:sz w:val="24"/>
          <w:szCs w:val="24"/>
        </w:rPr>
        <w:t xml:space="preserve">my daily devotions from it </w:t>
      </w:r>
      <w:r w:rsidR="00905B0F">
        <w:rPr>
          <w:sz w:val="24"/>
          <w:szCs w:val="24"/>
        </w:rPr>
        <w:t xml:space="preserve">when the Lord put you on my heart and I wrote out </w:t>
      </w:r>
      <w:r w:rsidR="00F960B1">
        <w:rPr>
          <w:sz w:val="24"/>
          <w:szCs w:val="24"/>
        </w:rPr>
        <w:t>the</w:t>
      </w:r>
      <w:r w:rsidR="00905B0F">
        <w:rPr>
          <w:sz w:val="24"/>
          <w:szCs w:val="24"/>
        </w:rPr>
        <w:t xml:space="preserve"> prayer for you.” I ask her </w:t>
      </w:r>
      <w:r w:rsidR="00A66CBA">
        <w:rPr>
          <w:sz w:val="24"/>
          <w:szCs w:val="24"/>
        </w:rPr>
        <w:t>when this</w:t>
      </w:r>
      <w:r w:rsidR="00905B0F">
        <w:rPr>
          <w:sz w:val="24"/>
          <w:szCs w:val="24"/>
        </w:rPr>
        <w:t xml:space="preserve"> </w:t>
      </w:r>
      <w:r w:rsidR="00F960B1">
        <w:rPr>
          <w:sz w:val="24"/>
          <w:szCs w:val="24"/>
        </w:rPr>
        <w:t>had occurred,</w:t>
      </w:r>
      <w:r w:rsidRPr="001E4D8C">
        <w:rPr>
          <w:sz w:val="24"/>
          <w:szCs w:val="24"/>
        </w:rPr>
        <w:t xml:space="preserve"> and discovered that that </w:t>
      </w:r>
      <w:r w:rsidR="00F960B1">
        <w:rPr>
          <w:sz w:val="24"/>
          <w:szCs w:val="24"/>
        </w:rPr>
        <w:t xml:space="preserve">God had spoken to her </w:t>
      </w:r>
      <w:r w:rsidRPr="001E4D8C">
        <w:rPr>
          <w:sz w:val="24"/>
          <w:szCs w:val="24"/>
        </w:rPr>
        <w:t>at the</w:t>
      </w:r>
      <w:r w:rsidR="00A66CBA">
        <w:rPr>
          <w:sz w:val="24"/>
          <w:szCs w:val="24"/>
        </w:rPr>
        <w:t xml:space="preserve"> same time I was on my face in the</w:t>
      </w:r>
      <w:r w:rsidRPr="001E4D8C">
        <w:rPr>
          <w:sz w:val="24"/>
          <w:szCs w:val="24"/>
        </w:rPr>
        <w:t xml:space="preserve"> closet. The Holy Spirit,</w:t>
      </w:r>
      <w:r w:rsidR="00A66CBA">
        <w:rPr>
          <w:sz w:val="24"/>
          <w:szCs w:val="24"/>
        </w:rPr>
        <w:t xml:space="preserve"> who lives</w:t>
      </w:r>
      <w:r w:rsidRPr="001E4D8C">
        <w:rPr>
          <w:sz w:val="24"/>
          <w:szCs w:val="24"/>
        </w:rPr>
        <w:t xml:space="preserve"> in Marcy, was making intercession on my behalf. </w:t>
      </w:r>
      <w:r w:rsidR="00A66CBA">
        <w:rPr>
          <w:sz w:val="24"/>
          <w:szCs w:val="24"/>
        </w:rPr>
        <w:t xml:space="preserve"> I have not seen or heard from Marcy in about 20 years, but I hope she knows how much the Lord used her to teach me.</w:t>
      </w:r>
    </w:p>
    <w:p w14:paraId="1FF609AA" w14:textId="77777777" w:rsidR="007A0225" w:rsidRDefault="007A0225" w:rsidP="007A0225">
      <w:pPr>
        <w:ind w:firstLine="720"/>
        <w:jc w:val="both"/>
        <w:rPr>
          <w:sz w:val="24"/>
          <w:szCs w:val="24"/>
        </w:rPr>
      </w:pPr>
      <w:r>
        <w:rPr>
          <w:sz w:val="24"/>
          <w:szCs w:val="24"/>
        </w:rPr>
        <w:t xml:space="preserve"> Through this encounter</w:t>
      </w:r>
      <w:r w:rsidR="00A66CBA">
        <w:rPr>
          <w:sz w:val="24"/>
          <w:szCs w:val="24"/>
        </w:rPr>
        <w:t>, I learned</w:t>
      </w:r>
      <w:r>
        <w:rPr>
          <w:sz w:val="24"/>
          <w:szCs w:val="24"/>
        </w:rPr>
        <w:t xml:space="preserve"> about the</w:t>
      </w:r>
      <w:r w:rsidR="00A66CBA">
        <w:rPr>
          <w:sz w:val="24"/>
          <w:szCs w:val="24"/>
        </w:rPr>
        <w:t xml:space="preserve"> prayer</w:t>
      </w:r>
      <w:r>
        <w:rPr>
          <w:sz w:val="24"/>
          <w:szCs w:val="24"/>
        </w:rPr>
        <w:t xml:space="preserve"> </w:t>
      </w:r>
      <w:r w:rsidRPr="001E4D8C">
        <w:rPr>
          <w:sz w:val="24"/>
          <w:szCs w:val="24"/>
        </w:rPr>
        <w:t>ministry of the</w:t>
      </w:r>
      <w:r>
        <w:rPr>
          <w:sz w:val="24"/>
          <w:szCs w:val="24"/>
        </w:rPr>
        <w:t xml:space="preserve"> </w:t>
      </w:r>
      <w:r w:rsidR="00A66CBA">
        <w:rPr>
          <w:sz w:val="24"/>
          <w:szCs w:val="24"/>
        </w:rPr>
        <w:t xml:space="preserve">Lord Jesus through the </w:t>
      </w:r>
      <w:r>
        <w:rPr>
          <w:sz w:val="24"/>
          <w:szCs w:val="24"/>
        </w:rPr>
        <w:t>Holy</w:t>
      </w:r>
      <w:r w:rsidRPr="001E4D8C">
        <w:rPr>
          <w:sz w:val="24"/>
          <w:szCs w:val="24"/>
        </w:rPr>
        <w:t xml:space="preserve"> Spirit</w:t>
      </w:r>
      <w:r w:rsidR="00A66CBA">
        <w:rPr>
          <w:sz w:val="24"/>
          <w:szCs w:val="24"/>
        </w:rPr>
        <w:t>.</w:t>
      </w:r>
      <w:r w:rsidRPr="001E4D8C">
        <w:rPr>
          <w:sz w:val="24"/>
          <w:szCs w:val="24"/>
        </w:rPr>
        <w:t xml:space="preserve"> (Romans chapter 8</w:t>
      </w:r>
      <w:r w:rsidR="00A66CBA">
        <w:rPr>
          <w:sz w:val="24"/>
          <w:szCs w:val="24"/>
        </w:rPr>
        <w:t>:26-43) Sometimes when I can’</w:t>
      </w:r>
      <w:r w:rsidR="00C86356">
        <w:rPr>
          <w:sz w:val="24"/>
          <w:szCs w:val="24"/>
        </w:rPr>
        <w:t xml:space="preserve">t even verbally express to the Lord what I am feeling, I lay at His feet and ask Him to pray for me, knowing that His prayers are powerful and effective, and that even now, the Father will give His beloved Son whatever He asks on my behalf. He knows best what I need. (Luke 11:22, Matthew 6:7-13) </w:t>
      </w:r>
    </w:p>
    <w:p w14:paraId="3CDD941A" w14:textId="77777777" w:rsidR="00E91F1B" w:rsidRDefault="00E91F1B" w:rsidP="00A128D2">
      <w:pPr>
        <w:jc w:val="both"/>
        <w:rPr>
          <w:sz w:val="24"/>
          <w:szCs w:val="24"/>
        </w:rPr>
      </w:pPr>
      <w:r w:rsidRPr="00A128D2">
        <w:rPr>
          <w:sz w:val="24"/>
          <w:szCs w:val="24"/>
        </w:rPr>
        <w:t xml:space="preserve">Steven </w:t>
      </w:r>
      <w:r w:rsidR="00BA7647">
        <w:rPr>
          <w:sz w:val="24"/>
          <w:szCs w:val="24"/>
        </w:rPr>
        <w:t>Curtis Chapman wrote a song inspired by</w:t>
      </w:r>
      <w:r w:rsidRPr="00A128D2">
        <w:rPr>
          <w:sz w:val="24"/>
          <w:szCs w:val="24"/>
        </w:rPr>
        <w:t xml:space="preserve"> Psalms 46:10</w:t>
      </w:r>
      <w:r w:rsidR="00A128D2">
        <w:rPr>
          <w:sz w:val="24"/>
          <w:szCs w:val="24"/>
        </w:rPr>
        <w:t xml:space="preserve">. It is a beautiful </w:t>
      </w:r>
      <w:r w:rsidR="00E86FE7">
        <w:rPr>
          <w:sz w:val="24"/>
          <w:szCs w:val="24"/>
        </w:rPr>
        <w:t xml:space="preserve">song </w:t>
      </w:r>
      <w:r w:rsidR="00A128D2">
        <w:rPr>
          <w:sz w:val="24"/>
          <w:szCs w:val="24"/>
        </w:rPr>
        <w:t xml:space="preserve">to sing to your soul when it is in turmoil. </w:t>
      </w:r>
    </w:p>
    <w:p w14:paraId="1B877F04" w14:textId="77777777" w:rsidR="00A128D2" w:rsidRDefault="00A128D2" w:rsidP="00BA7647">
      <w:pPr>
        <w:pStyle w:val="ui-annotatable"/>
        <w:shd w:val="clear" w:color="auto" w:fill="FFFFFF"/>
        <w:spacing w:before="0" w:beforeAutospacing="0" w:after="0" w:afterAutospacing="0" w:line="240" w:lineRule="atLeast"/>
        <w:jc w:val="center"/>
        <w:textAlignment w:val="top"/>
        <w:rPr>
          <w:rStyle w:val="apple-converted-space"/>
          <w:rFonts w:ascii="Arial" w:hAnsi="Arial" w:cs="Arial"/>
          <w:color w:val="000000"/>
          <w:sz w:val="21"/>
          <w:szCs w:val="21"/>
        </w:rPr>
      </w:pPr>
      <w:r>
        <w:rPr>
          <w:rStyle w:val="apple-converted-space"/>
          <w:rFonts w:ascii="Arial" w:hAnsi="Arial" w:cs="Arial"/>
          <w:color w:val="000000"/>
          <w:sz w:val="21"/>
          <w:szCs w:val="21"/>
        </w:rPr>
        <w:t>Be still and know that He is God</w:t>
      </w:r>
    </w:p>
    <w:p w14:paraId="38208090" w14:textId="77777777" w:rsidR="00A128D2" w:rsidRPr="00A128D2" w:rsidRDefault="00A128D2" w:rsidP="00BA7647">
      <w:pPr>
        <w:pStyle w:val="ui-annotatable"/>
        <w:shd w:val="clear" w:color="auto" w:fill="FFFFFF"/>
        <w:spacing w:before="0" w:beforeAutospacing="0" w:after="0" w:afterAutospacing="0" w:line="240" w:lineRule="atLeast"/>
        <w:jc w:val="center"/>
        <w:textAlignment w:val="top"/>
        <w:rPr>
          <w:rStyle w:val="apple-converted-space"/>
          <w:rFonts w:asciiTheme="minorHAnsi" w:hAnsiTheme="minorHAnsi" w:cs="Arial"/>
          <w:color w:val="000000"/>
        </w:rPr>
      </w:pPr>
      <w:r w:rsidRPr="00A128D2">
        <w:rPr>
          <w:rStyle w:val="apple-converted-space"/>
          <w:rFonts w:asciiTheme="minorHAnsi" w:hAnsiTheme="minorHAnsi" w:cs="Arial"/>
          <w:color w:val="000000"/>
        </w:rPr>
        <w:t>Be still and know that He is holy</w:t>
      </w:r>
    </w:p>
    <w:p w14:paraId="51F0F26C" w14:textId="77777777" w:rsidR="00A128D2" w:rsidRPr="00A128D2" w:rsidRDefault="00A128D2" w:rsidP="00BA7647">
      <w:pPr>
        <w:pStyle w:val="ui-annotatable"/>
        <w:shd w:val="clear" w:color="auto" w:fill="FFFFFF"/>
        <w:spacing w:before="0" w:beforeAutospacing="0" w:after="0" w:afterAutospacing="0" w:line="240" w:lineRule="atLeast"/>
        <w:jc w:val="center"/>
        <w:textAlignment w:val="top"/>
        <w:rPr>
          <w:rStyle w:val="apple-converted-space"/>
          <w:rFonts w:asciiTheme="minorHAnsi" w:hAnsiTheme="minorHAnsi" w:cs="Arial"/>
          <w:color w:val="000000"/>
        </w:rPr>
      </w:pPr>
      <w:r w:rsidRPr="00A128D2">
        <w:rPr>
          <w:rStyle w:val="apple-converted-space"/>
          <w:rFonts w:asciiTheme="minorHAnsi" w:hAnsiTheme="minorHAnsi" w:cs="Arial"/>
          <w:color w:val="000000"/>
        </w:rPr>
        <w:t>Be still, O restless soul of mine</w:t>
      </w:r>
    </w:p>
    <w:p w14:paraId="2390F878" w14:textId="77777777" w:rsidR="00A128D2" w:rsidRPr="00A128D2" w:rsidRDefault="00A128D2" w:rsidP="00BA7647">
      <w:pPr>
        <w:pStyle w:val="ui-annotatable"/>
        <w:shd w:val="clear" w:color="auto" w:fill="FFFFFF"/>
        <w:spacing w:before="0" w:beforeAutospacing="0" w:after="0" w:afterAutospacing="0" w:line="240" w:lineRule="atLeast"/>
        <w:jc w:val="center"/>
        <w:textAlignment w:val="top"/>
        <w:rPr>
          <w:rFonts w:asciiTheme="minorHAnsi" w:hAnsiTheme="minorHAnsi" w:cs="Arial"/>
          <w:color w:val="000000"/>
        </w:rPr>
      </w:pPr>
      <w:r w:rsidRPr="00A128D2">
        <w:rPr>
          <w:rStyle w:val="apple-converted-space"/>
          <w:rFonts w:asciiTheme="minorHAnsi" w:hAnsiTheme="minorHAnsi" w:cs="Arial"/>
          <w:color w:val="000000"/>
        </w:rPr>
        <w:t xml:space="preserve">Bow </w:t>
      </w:r>
      <w:r w:rsidRPr="00A128D2">
        <w:rPr>
          <w:rFonts w:asciiTheme="minorHAnsi" w:hAnsiTheme="minorHAnsi" w:cs="Arial"/>
          <w:color w:val="000000"/>
        </w:rPr>
        <w:t>before the</w:t>
      </w:r>
      <w:r w:rsidRPr="00A128D2">
        <w:rPr>
          <w:rStyle w:val="apple-converted-space"/>
          <w:rFonts w:asciiTheme="minorHAnsi" w:hAnsiTheme="minorHAnsi" w:cs="Arial"/>
          <w:color w:val="000000"/>
        </w:rPr>
        <w:t> </w:t>
      </w:r>
      <w:r w:rsidRPr="00A128D2">
        <w:rPr>
          <w:rStyle w:val="d7g0926"/>
          <w:rFonts w:asciiTheme="minorHAnsi" w:hAnsiTheme="minorHAnsi" w:cs="Arial"/>
          <w:b/>
          <w:bCs/>
          <w:color w:val="000000"/>
        </w:rPr>
        <w:t>Prince of peace</w:t>
      </w:r>
      <w:r w:rsidRPr="00A128D2">
        <w:rPr>
          <w:rFonts w:asciiTheme="minorHAnsi" w:hAnsiTheme="minorHAnsi" w:cs="Arial"/>
          <w:color w:val="000000"/>
        </w:rPr>
        <w:br/>
        <w:t>Let the noise and clamor cease</w:t>
      </w:r>
      <w:r w:rsidRPr="00A128D2">
        <w:rPr>
          <w:rFonts w:asciiTheme="minorHAnsi" w:hAnsiTheme="minorHAnsi" w:cs="Arial"/>
          <w:color w:val="000000"/>
        </w:rPr>
        <w:br/>
        <w:t>Be still</w:t>
      </w:r>
      <w:r w:rsidRPr="00A128D2">
        <w:rPr>
          <w:rFonts w:asciiTheme="minorHAnsi" w:hAnsiTheme="minorHAnsi" w:cs="Arial"/>
          <w:color w:val="000000"/>
        </w:rPr>
        <w:br/>
      </w:r>
      <w:r w:rsidRPr="00A128D2">
        <w:rPr>
          <w:rFonts w:asciiTheme="minorHAnsi" w:hAnsiTheme="minorHAnsi" w:cs="Arial"/>
          <w:color w:val="000000"/>
        </w:rPr>
        <w:br/>
        <w:t>Be still and know that He is God</w:t>
      </w:r>
      <w:r w:rsidRPr="00A128D2">
        <w:rPr>
          <w:rFonts w:asciiTheme="minorHAnsi" w:hAnsiTheme="minorHAnsi" w:cs="Arial"/>
          <w:color w:val="000000"/>
        </w:rPr>
        <w:br/>
        <w:t>Be still and know that He is faithful</w:t>
      </w:r>
      <w:r w:rsidRPr="00A128D2">
        <w:rPr>
          <w:rFonts w:asciiTheme="minorHAnsi" w:hAnsiTheme="minorHAnsi" w:cs="Arial"/>
          <w:color w:val="000000"/>
        </w:rPr>
        <w:br/>
        <w:t>Consider all that he has done</w:t>
      </w:r>
      <w:r w:rsidRPr="00A128D2">
        <w:rPr>
          <w:rFonts w:asciiTheme="minorHAnsi" w:hAnsiTheme="minorHAnsi" w:cs="Arial"/>
          <w:color w:val="000000"/>
        </w:rPr>
        <w:br/>
        <w:t>Stand in awe and be amazed</w:t>
      </w:r>
      <w:r w:rsidRPr="00A128D2">
        <w:rPr>
          <w:rFonts w:asciiTheme="minorHAnsi" w:hAnsiTheme="minorHAnsi" w:cs="Arial"/>
          <w:color w:val="000000"/>
        </w:rPr>
        <w:br/>
        <w:t>And know that He will never change</w:t>
      </w:r>
      <w:r w:rsidRPr="00A128D2">
        <w:rPr>
          <w:rFonts w:asciiTheme="minorHAnsi" w:hAnsiTheme="minorHAnsi" w:cs="Arial"/>
          <w:color w:val="000000"/>
        </w:rPr>
        <w:br/>
        <w:t>Be still</w:t>
      </w:r>
      <w:r w:rsidRPr="00A128D2">
        <w:rPr>
          <w:rFonts w:asciiTheme="minorHAnsi" w:hAnsiTheme="minorHAnsi" w:cs="Arial"/>
          <w:color w:val="000000"/>
        </w:rPr>
        <w:br/>
      </w:r>
      <w:r w:rsidRPr="00A128D2">
        <w:rPr>
          <w:rFonts w:asciiTheme="minorHAnsi" w:hAnsiTheme="minorHAnsi" w:cs="Arial"/>
          <w:color w:val="000000"/>
        </w:rPr>
        <w:br/>
        <w:t>Be Still, and know that He is God</w:t>
      </w:r>
      <w:r w:rsidRPr="00A128D2">
        <w:rPr>
          <w:rFonts w:asciiTheme="minorHAnsi" w:hAnsiTheme="minorHAnsi" w:cs="Arial"/>
          <w:color w:val="000000"/>
        </w:rPr>
        <w:br/>
        <w:t>Be Still, and know that He is God</w:t>
      </w:r>
      <w:r w:rsidRPr="00A128D2">
        <w:rPr>
          <w:rFonts w:asciiTheme="minorHAnsi" w:hAnsiTheme="minorHAnsi" w:cs="Arial"/>
          <w:color w:val="000000"/>
        </w:rPr>
        <w:br/>
        <w:t>Be Still, and know that He is God</w:t>
      </w:r>
      <w:r w:rsidRPr="00A128D2">
        <w:rPr>
          <w:rFonts w:asciiTheme="minorHAnsi" w:hAnsiTheme="minorHAnsi" w:cs="Arial"/>
          <w:color w:val="000000"/>
        </w:rPr>
        <w:br/>
      </w:r>
      <w:r w:rsidRPr="00A128D2">
        <w:rPr>
          <w:rFonts w:asciiTheme="minorHAnsi" w:hAnsiTheme="minorHAnsi" w:cs="Arial"/>
          <w:color w:val="000000"/>
        </w:rPr>
        <w:br/>
        <w:t>Be Still; Be speechless</w:t>
      </w:r>
      <w:r w:rsidRPr="00A128D2">
        <w:rPr>
          <w:rFonts w:asciiTheme="minorHAnsi" w:hAnsiTheme="minorHAnsi" w:cs="Arial"/>
          <w:color w:val="000000"/>
        </w:rPr>
        <w:br/>
      </w:r>
      <w:r w:rsidRPr="00A128D2">
        <w:rPr>
          <w:rFonts w:asciiTheme="minorHAnsi" w:hAnsiTheme="minorHAnsi" w:cs="Arial"/>
          <w:color w:val="000000"/>
        </w:rPr>
        <w:br/>
        <w:t>Be still and know that he is God</w:t>
      </w:r>
      <w:r w:rsidRPr="00A128D2">
        <w:rPr>
          <w:rFonts w:asciiTheme="minorHAnsi" w:hAnsiTheme="minorHAnsi" w:cs="Arial"/>
          <w:color w:val="000000"/>
        </w:rPr>
        <w:br/>
        <w:t>Be still and know he is our Father</w:t>
      </w:r>
      <w:r w:rsidRPr="00A128D2">
        <w:rPr>
          <w:rFonts w:asciiTheme="minorHAnsi" w:hAnsiTheme="minorHAnsi" w:cs="Arial"/>
          <w:color w:val="000000"/>
        </w:rPr>
        <w:br/>
        <w:t>Come rest your</w:t>
      </w:r>
      <w:r w:rsidRPr="00A128D2">
        <w:rPr>
          <w:rStyle w:val="apple-converted-space"/>
          <w:rFonts w:asciiTheme="minorHAnsi" w:hAnsiTheme="minorHAnsi" w:cs="Arial"/>
          <w:color w:val="000000"/>
        </w:rPr>
        <w:t> </w:t>
      </w:r>
      <w:r w:rsidRPr="00A128D2">
        <w:rPr>
          <w:rStyle w:val="d7g0926"/>
          <w:rFonts w:asciiTheme="minorHAnsi" w:hAnsiTheme="minorHAnsi" w:cs="Arial"/>
          <w:b/>
          <w:bCs/>
          <w:color w:val="000000"/>
        </w:rPr>
        <w:t>head</w:t>
      </w:r>
      <w:r w:rsidRPr="00A128D2">
        <w:rPr>
          <w:rStyle w:val="apple-converted-space"/>
          <w:rFonts w:asciiTheme="minorHAnsi" w:hAnsiTheme="minorHAnsi" w:cs="Arial"/>
          <w:color w:val="000000"/>
        </w:rPr>
        <w:t> </w:t>
      </w:r>
      <w:r w:rsidRPr="00A128D2">
        <w:rPr>
          <w:rFonts w:asciiTheme="minorHAnsi" w:hAnsiTheme="minorHAnsi" w:cs="Arial"/>
          <w:color w:val="000000"/>
        </w:rPr>
        <w:t>upon his</w:t>
      </w:r>
      <w:r w:rsidRPr="00A128D2">
        <w:rPr>
          <w:rStyle w:val="apple-converted-space"/>
          <w:rFonts w:asciiTheme="minorHAnsi" w:hAnsiTheme="minorHAnsi" w:cs="Arial"/>
          <w:color w:val="000000"/>
        </w:rPr>
        <w:t> </w:t>
      </w:r>
      <w:r w:rsidRPr="00A128D2">
        <w:rPr>
          <w:rStyle w:val="d7g0926"/>
          <w:rFonts w:asciiTheme="minorHAnsi" w:hAnsiTheme="minorHAnsi" w:cs="Arial"/>
          <w:b/>
          <w:bCs/>
          <w:color w:val="000000"/>
        </w:rPr>
        <w:t>breast</w:t>
      </w:r>
      <w:r w:rsidRPr="00A128D2">
        <w:rPr>
          <w:rFonts w:asciiTheme="minorHAnsi" w:hAnsiTheme="minorHAnsi" w:cs="Arial"/>
          <w:color w:val="000000"/>
        </w:rPr>
        <w:br/>
        <w:t>Listen to the rhythm of his unfailing heart of</w:t>
      </w:r>
      <w:r w:rsidRPr="00A128D2">
        <w:rPr>
          <w:rStyle w:val="apple-converted-space"/>
          <w:rFonts w:asciiTheme="minorHAnsi" w:hAnsiTheme="minorHAnsi" w:cs="Arial"/>
          <w:color w:val="000000"/>
        </w:rPr>
        <w:t> </w:t>
      </w:r>
      <w:r w:rsidRPr="00A128D2">
        <w:rPr>
          <w:rStyle w:val="d7g0926"/>
          <w:rFonts w:asciiTheme="minorHAnsi" w:hAnsiTheme="minorHAnsi" w:cs="Arial"/>
          <w:b/>
          <w:bCs/>
          <w:color w:val="000000"/>
        </w:rPr>
        <w:t>love</w:t>
      </w:r>
      <w:r w:rsidRPr="00A128D2">
        <w:rPr>
          <w:rFonts w:asciiTheme="minorHAnsi" w:hAnsiTheme="minorHAnsi" w:cs="Arial"/>
          <w:color w:val="000000"/>
        </w:rPr>
        <w:br/>
      </w:r>
      <w:r w:rsidRPr="00A128D2">
        <w:rPr>
          <w:rStyle w:val="d7g0926"/>
          <w:rFonts w:asciiTheme="minorHAnsi" w:hAnsiTheme="minorHAnsi" w:cs="Arial"/>
          <w:b/>
          <w:bCs/>
          <w:color w:val="000000"/>
        </w:rPr>
        <w:t>Beating</w:t>
      </w:r>
      <w:r w:rsidRPr="00A128D2">
        <w:rPr>
          <w:rStyle w:val="apple-converted-space"/>
          <w:rFonts w:asciiTheme="minorHAnsi" w:hAnsiTheme="minorHAnsi" w:cs="Arial"/>
          <w:color w:val="000000"/>
        </w:rPr>
        <w:t> </w:t>
      </w:r>
      <w:r w:rsidRPr="00A128D2">
        <w:rPr>
          <w:rFonts w:asciiTheme="minorHAnsi" w:hAnsiTheme="minorHAnsi" w:cs="Arial"/>
          <w:color w:val="000000"/>
        </w:rPr>
        <w:t>for His</w:t>
      </w:r>
      <w:r w:rsidRPr="00A128D2">
        <w:rPr>
          <w:rStyle w:val="apple-converted-space"/>
          <w:rFonts w:asciiTheme="minorHAnsi" w:hAnsiTheme="minorHAnsi" w:cs="Arial"/>
          <w:color w:val="000000"/>
        </w:rPr>
        <w:t> </w:t>
      </w:r>
      <w:r w:rsidRPr="00A128D2">
        <w:rPr>
          <w:rStyle w:val="d7g0926"/>
          <w:rFonts w:asciiTheme="minorHAnsi" w:hAnsiTheme="minorHAnsi" w:cs="Arial"/>
          <w:b/>
          <w:bCs/>
          <w:color w:val="000000"/>
        </w:rPr>
        <w:t>little ones</w:t>
      </w:r>
      <w:r w:rsidRPr="00A128D2">
        <w:rPr>
          <w:rFonts w:asciiTheme="minorHAnsi" w:hAnsiTheme="minorHAnsi" w:cs="Arial"/>
          <w:color w:val="000000"/>
        </w:rPr>
        <w:br/>
        <w:t>Calling each of us to come</w:t>
      </w:r>
      <w:r w:rsidRPr="00A128D2">
        <w:rPr>
          <w:rFonts w:asciiTheme="minorHAnsi" w:hAnsiTheme="minorHAnsi" w:cs="Arial"/>
          <w:color w:val="000000"/>
        </w:rPr>
        <w:br/>
        <w:t>Be still, Be still</w:t>
      </w:r>
    </w:p>
    <w:p w14:paraId="0B98E844" w14:textId="77777777" w:rsidR="00A128D2" w:rsidRDefault="00A128D2" w:rsidP="00BA7647">
      <w:pPr>
        <w:ind w:left="375"/>
        <w:jc w:val="center"/>
        <w:rPr>
          <w:sz w:val="24"/>
          <w:szCs w:val="24"/>
        </w:rPr>
      </w:pPr>
    </w:p>
    <w:p w14:paraId="041335EC" w14:textId="77777777" w:rsidR="00626BF7" w:rsidRDefault="00626BF7" w:rsidP="00626BF7">
      <w:pPr>
        <w:jc w:val="center"/>
        <w:rPr>
          <w:del w:id="6" w:author="Ginny" w:date="2014-11-10T10:41:00Z"/>
          <w:b/>
          <w:sz w:val="28"/>
          <w:szCs w:val="28"/>
        </w:rPr>
      </w:pPr>
      <w:del w:id="7" w:author="Ginny" w:date="2014-11-10T10:41:00Z">
        <w:r w:rsidRPr="00E707C9">
          <w:rPr>
            <w:b/>
            <w:sz w:val="28"/>
            <w:szCs w:val="28"/>
          </w:rPr>
          <w:delText>The Wind and the Waves Obey Him</w:delText>
        </w:r>
      </w:del>
    </w:p>
    <w:p w14:paraId="70086191" w14:textId="77777777" w:rsidR="00626BF7" w:rsidRDefault="00626BF7" w:rsidP="00626BF7">
      <w:pPr>
        <w:pStyle w:val="Heading1"/>
        <w:shd w:val="clear" w:color="auto" w:fill="FFFFFF"/>
        <w:spacing w:before="0"/>
        <w:jc w:val="center"/>
        <w:rPr>
          <w:del w:id="8" w:author="Ginny" w:date="2014-11-10T10:41:00Z"/>
          <w:rStyle w:val="passage-display-version"/>
          <w:rFonts w:asciiTheme="minorHAnsi" w:hAnsiTheme="minorHAnsi" w:cstheme="minorHAnsi"/>
          <w:bCs w:val="0"/>
          <w:i/>
          <w:color w:val="000000"/>
          <w:sz w:val="24"/>
          <w:szCs w:val="24"/>
        </w:rPr>
      </w:pPr>
      <w:del w:id="9" w:author="Ginny" w:date="2014-11-10T10:41:00Z">
        <w:r w:rsidRPr="00122664">
          <w:rPr>
            <w:rStyle w:val="passage-display-bcv"/>
            <w:rFonts w:asciiTheme="minorHAnsi" w:hAnsiTheme="minorHAnsi" w:cstheme="minorHAnsi"/>
            <w:bCs w:val="0"/>
            <w:i/>
            <w:color w:val="000000"/>
            <w:sz w:val="24"/>
            <w:szCs w:val="24"/>
          </w:rPr>
          <w:delText>Psalm 107:28-30</w:delText>
        </w:r>
        <w:r w:rsidRPr="00122664">
          <w:rPr>
            <w:rStyle w:val="passage-display-version"/>
            <w:rFonts w:asciiTheme="minorHAnsi" w:hAnsiTheme="minorHAnsi" w:cstheme="minorHAnsi"/>
            <w:bCs w:val="0"/>
            <w:i/>
            <w:color w:val="000000"/>
            <w:sz w:val="24"/>
            <w:szCs w:val="24"/>
          </w:rPr>
          <w:delText xml:space="preserve"> (NIV)</w:delText>
        </w:r>
      </w:del>
    </w:p>
    <w:p w14:paraId="0C93F8C8" w14:textId="77777777" w:rsidR="00626BF7" w:rsidRDefault="00626BF7" w:rsidP="00626BF7">
      <w:pPr>
        <w:pStyle w:val="Heading1"/>
        <w:shd w:val="clear" w:color="auto" w:fill="FFFFFF"/>
        <w:spacing w:before="0"/>
        <w:jc w:val="center"/>
        <w:rPr>
          <w:del w:id="10" w:author="Ginny" w:date="2014-11-10T10:41:00Z"/>
          <w:rStyle w:val="text"/>
          <w:rFonts w:asciiTheme="minorHAnsi" w:hAnsiTheme="minorHAnsi" w:cstheme="minorHAnsi"/>
          <w:i/>
          <w:color w:val="000000"/>
          <w:sz w:val="24"/>
          <w:szCs w:val="24"/>
        </w:rPr>
      </w:pPr>
      <w:del w:id="11" w:author="Ginny" w:date="2014-11-10T10:41:00Z">
        <w:r w:rsidRPr="00122664">
          <w:rPr>
            <w:rStyle w:val="text"/>
            <w:rFonts w:asciiTheme="minorHAnsi" w:hAnsiTheme="minorHAnsi" w:cstheme="minorHAnsi"/>
            <w:i/>
            <w:color w:val="000000"/>
            <w:sz w:val="24"/>
            <w:szCs w:val="24"/>
          </w:rPr>
          <w:delText>Then they cried</w:delText>
        </w:r>
        <w:r w:rsidRPr="00122664">
          <w:rPr>
            <w:rStyle w:val="apple-converted-space"/>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out to the</w:delText>
        </w:r>
        <w:r w:rsidRPr="00122664">
          <w:rPr>
            <w:rStyle w:val="apple-converted-space"/>
            <w:rFonts w:asciiTheme="minorHAnsi" w:hAnsiTheme="minorHAnsi" w:cstheme="minorHAnsi"/>
            <w:i/>
            <w:color w:val="000000"/>
            <w:sz w:val="24"/>
            <w:szCs w:val="24"/>
          </w:rPr>
          <w:delText> </w:delText>
        </w:r>
        <w:r w:rsidRPr="00122664">
          <w:rPr>
            <w:rStyle w:val="small-caps"/>
            <w:rFonts w:asciiTheme="minorHAnsi" w:hAnsiTheme="minorHAnsi" w:cstheme="minorHAnsi"/>
            <w:i/>
            <w:smallCaps/>
            <w:color w:val="000000"/>
            <w:sz w:val="24"/>
            <w:szCs w:val="24"/>
          </w:rPr>
          <w:delText>Lord</w:delText>
        </w:r>
        <w:r w:rsidRPr="00122664">
          <w:rPr>
            <w:rStyle w:val="apple-converted-space"/>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in their trouble,</w:delText>
        </w:r>
        <w:r w:rsidRPr="00122664">
          <w:rPr>
            <w:rStyle w:val="indent-1-breaks"/>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 xml:space="preserve">and he brought them out of their distress. </w:delText>
        </w:r>
        <w:r w:rsidRPr="00122664">
          <w:rPr>
            <w:rStyle w:val="text"/>
            <w:rFonts w:asciiTheme="minorHAnsi" w:hAnsiTheme="minorHAnsi" w:cstheme="minorHAnsi"/>
            <w:bCs w:val="0"/>
            <w:i/>
            <w:color w:val="000000"/>
            <w:sz w:val="24"/>
            <w:szCs w:val="24"/>
            <w:vertAlign w:val="superscript"/>
          </w:rPr>
          <w:delText>29 </w:delText>
        </w:r>
        <w:r w:rsidRPr="00122664">
          <w:rPr>
            <w:rStyle w:val="text"/>
            <w:rFonts w:asciiTheme="minorHAnsi" w:hAnsiTheme="minorHAnsi" w:cstheme="minorHAnsi"/>
            <w:i/>
            <w:color w:val="000000"/>
            <w:sz w:val="24"/>
            <w:szCs w:val="24"/>
          </w:rPr>
          <w:delText>He stilled the storm</w:delText>
        </w:r>
        <w:r w:rsidRPr="00122664">
          <w:rPr>
            <w:rStyle w:val="apple-converted-space"/>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to a whisper;</w:delText>
        </w:r>
        <w:r w:rsidRPr="00122664">
          <w:rPr>
            <w:rStyle w:val="indent-1-breaks"/>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the waves</w:delText>
        </w:r>
        <w:r w:rsidRPr="00122664">
          <w:rPr>
            <w:rStyle w:val="apple-converted-space"/>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of the sea</w:delText>
        </w:r>
        <w:r>
          <w:rPr>
            <w:rStyle w:val="text"/>
            <w:rFonts w:asciiTheme="minorHAnsi" w:hAnsiTheme="minorHAnsi" w:cstheme="minorHAnsi"/>
            <w:b w:val="0"/>
            <w:i/>
            <w:color w:val="000000"/>
            <w:vertAlign w:val="superscript"/>
          </w:rPr>
          <w:delText xml:space="preserve"> </w:delText>
        </w:r>
        <w:r w:rsidRPr="00122664">
          <w:rPr>
            <w:rStyle w:val="text"/>
            <w:rFonts w:asciiTheme="minorHAnsi" w:hAnsiTheme="minorHAnsi" w:cstheme="minorHAnsi"/>
            <w:i/>
            <w:color w:val="000000"/>
            <w:sz w:val="24"/>
            <w:szCs w:val="24"/>
          </w:rPr>
          <w:delText xml:space="preserve">were hushed. </w:delText>
        </w:r>
        <w:r w:rsidRPr="00122664">
          <w:rPr>
            <w:rStyle w:val="text"/>
            <w:rFonts w:asciiTheme="minorHAnsi" w:hAnsiTheme="minorHAnsi" w:cstheme="minorHAnsi"/>
            <w:bCs w:val="0"/>
            <w:i/>
            <w:color w:val="000000"/>
            <w:sz w:val="24"/>
            <w:szCs w:val="24"/>
            <w:vertAlign w:val="superscript"/>
          </w:rPr>
          <w:delText> </w:delText>
        </w:r>
        <w:r w:rsidRPr="00122664">
          <w:rPr>
            <w:rStyle w:val="text"/>
            <w:rFonts w:asciiTheme="minorHAnsi" w:hAnsiTheme="minorHAnsi" w:cstheme="minorHAnsi"/>
            <w:i/>
            <w:color w:val="000000"/>
            <w:sz w:val="24"/>
            <w:szCs w:val="24"/>
          </w:rPr>
          <w:delText>They were glad when it grew calm,</w:delText>
        </w:r>
        <w:r w:rsidRPr="00122664">
          <w:rPr>
            <w:rStyle w:val="indent-1-breaks"/>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and he guided them</w:delText>
        </w:r>
        <w:r w:rsidRPr="00122664">
          <w:rPr>
            <w:rStyle w:val="apple-converted-space"/>
            <w:rFonts w:asciiTheme="minorHAnsi" w:hAnsiTheme="minorHAnsi" w:cstheme="minorHAnsi"/>
            <w:i/>
            <w:color w:val="000000"/>
            <w:sz w:val="24"/>
            <w:szCs w:val="24"/>
          </w:rPr>
          <w:delText> </w:delText>
        </w:r>
        <w:r w:rsidRPr="00122664">
          <w:rPr>
            <w:rStyle w:val="text"/>
            <w:rFonts w:asciiTheme="minorHAnsi" w:hAnsiTheme="minorHAnsi" w:cstheme="minorHAnsi"/>
            <w:i/>
            <w:color w:val="000000"/>
            <w:sz w:val="24"/>
            <w:szCs w:val="24"/>
          </w:rPr>
          <w:delText>to their desired haven.</w:delText>
        </w:r>
      </w:del>
    </w:p>
    <w:p w14:paraId="23BBC2EF" w14:textId="77777777" w:rsidR="001B3A8A" w:rsidRDefault="001B3A8A" w:rsidP="00940679">
      <w:pPr>
        <w:ind w:firstLine="720"/>
        <w:jc w:val="both"/>
        <w:rPr>
          <w:ins w:id="12" w:author="Ginny" w:date="2014-11-10T10:41:00Z"/>
          <w:sz w:val="24"/>
          <w:szCs w:val="24"/>
        </w:rPr>
      </w:pPr>
    </w:p>
    <w:p w14:paraId="75322017" w14:textId="77777777" w:rsidR="00122664" w:rsidRPr="00273C0D" w:rsidRDefault="00E707C9">
      <w:pPr>
        <w:jc w:val="center"/>
        <w:rPr>
          <w:b/>
          <w:sz w:val="28"/>
          <w:szCs w:val="28"/>
          <w:rPrChange w:id="13" w:author="Ginny" w:date="2014-11-10T10:41:00Z">
            <w:rPr/>
          </w:rPrChange>
        </w:rPr>
        <w:pPrChange w:id="14" w:author="Ginny" w:date="2014-11-10T10:41:00Z">
          <w:pPr/>
        </w:pPrChange>
      </w:pPr>
      <w:moveToRangeStart w:id="15" w:author="Ginny" w:date="2014-11-10T10:41:00Z" w:name="move403379389"/>
      <w:moveTo w:id="16" w:author="Ginny" w:date="2014-11-10T10:41:00Z">
        <w:r w:rsidRPr="00E707C9">
          <w:rPr>
            <w:b/>
            <w:sz w:val="28"/>
            <w:szCs w:val="28"/>
          </w:rPr>
          <w:t>The Wind and the Waves Obey H</w:t>
        </w:r>
        <w:r w:rsidR="00122664" w:rsidRPr="00122664">
          <w:rPr>
            <w:rStyle w:val="passage-display-bcv"/>
            <w:rFonts w:cstheme="minorHAnsi"/>
            <w:bCs/>
            <w:i/>
            <w:color w:val="000000"/>
            <w:sz w:val="24"/>
            <w:szCs w:val="24"/>
          </w:rPr>
          <w:t>Psalm 107:28-30</w:t>
        </w:r>
        <w:r w:rsidR="00122664" w:rsidRPr="00122664">
          <w:rPr>
            <w:rStyle w:val="passage-display-version"/>
            <w:rFonts w:cstheme="minorHAnsi"/>
            <w:bCs/>
            <w:i/>
            <w:color w:val="000000"/>
            <w:sz w:val="24"/>
            <w:szCs w:val="24"/>
          </w:rPr>
          <w:t xml:space="preserve"> (NI</w:t>
        </w:r>
        <w:r w:rsidR="00122664" w:rsidRPr="00122664">
          <w:rPr>
            <w:rStyle w:val="text"/>
            <w:rFonts w:cstheme="minorHAnsi"/>
            <w:i/>
            <w:color w:val="000000"/>
            <w:sz w:val="24"/>
            <w:szCs w:val="24"/>
          </w:rPr>
          <w:t>Then they cried</w:t>
        </w:r>
        <w:r w:rsidR="00122664" w:rsidRPr="00122664">
          <w:rPr>
            <w:rStyle w:val="apple-converted-space"/>
            <w:rFonts w:cstheme="minorHAnsi"/>
            <w:i/>
            <w:color w:val="000000"/>
            <w:sz w:val="24"/>
            <w:szCs w:val="24"/>
          </w:rPr>
          <w:t> </w:t>
        </w:r>
        <w:r w:rsidR="00122664" w:rsidRPr="00122664">
          <w:rPr>
            <w:rStyle w:val="text"/>
            <w:rFonts w:cstheme="minorHAnsi"/>
            <w:i/>
            <w:color w:val="000000"/>
            <w:sz w:val="24"/>
            <w:szCs w:val="24"/>
          </w:rPr>
          <w:t>out to the</w:t>
        </w:r>
        <w:r w:rsidR="00122664" w:rsidRPr="00122664">
          <w:rPr>
            <w:rStyle w:val="apple-converted-space"/>
            <w:rFonts w:cstheme="minorHAnsi"/>
            <w:i/>
            <w:color w:val="000000"/>
            <w:sz w:val="24"/>
            <w:szCs w:val="24"/>
          </w:rPr>
          <w:t> </w:t>
        </w:r>
        <w:r w:rsidR="00122664" w:rsidRPr="00122664">
          <w:rPr>
            <w:rStyle w:val="small-caps"/>
            <w:rFonts w:cstheme="minorHAnsi"/>
            <w:i/>
            <w:smallCaps/>
            <w:color w:val="000000"/>
            <w:sz w:val="24"/>
            <w:szCs w:val="24"/>
          </w:rPr>
          <w:t>Lord</w:t>
        </w:r>
        <w:r w:rsidR="00122664" w:rsidRPr="00122664">
          <w:rPr>
            <w:rStyle w:val="apple-converted-space"/>
            <w:rFonts w:cstheme="minorHAnsi"/>
            <w:i/>
            <w:color w:val="000000"/>
            <w:sz w:val="24"/>
            <w:szCs w:val="24"/>
          </w:rPr>
          <w:t> </w:t>
        </w:r>
        <w:r w:rsidR="00122664" w:rsidRPr="00122664">
          <w:rPr>
            <w:rStyle w:val="text"/>
            <w:rFonts w:cstheme="minorHAnsi"/>
            <w:i/>
            <w:color w:val="000000"/>
            <w:sz w:val="24"/>
            <w:szCs w:val="24"/>
          </w:rPr>
          <w:t>in their trouble,</w:t>
        </w:r>
        <w:r w:rsidR="00122664" w:rsidRPr="00122664">
          <w:rPr>
            <w:rStyle w:val="indent-1-breaks"/>
            <w:rFonts w:cstheme="minorHAnsi"/>
            <w:i/>
            <w:color w:val="000000"/>
            <w:sz w:val="24"/>
            <w:szCs w:val="24"/>
          </w:rPr>
          <w:t> </w:t>
        </w:r>
        <w:r w:rsidR="00122664" w:rsidRPr="00122664">
          <w:rPr>
            <w:rStyle w:val="text"/>
            <w:rFonts w:cstheme="minorHAnsi"/>
            <w:i/>
            <w:color w:val="000000"/>
            <w:sz w:val="24"/>
            <w:szCs w:val="24"/>
          </w:rPr>
          <w:t xml:space="preserve">and he brought them out of their distress. </w:t>
        </w:r>
        <w:r w:rsidR="00122664" w:rsidRPr="00122664">
          <w:rPr>
            <w:rStyle w:val="text"/>
            <w:rFonts w:cstheme="minorHAnsi"/>
            <w:bCs/>
            <w:i/>
            <w:color w:val="000000"/>
            <w:sz w:val="24"/>
            <w:szCs w:val="24"/>
            <w:vertAlign w:val="superscript"/>
          </w:rPr>
          <w:t>29 </w:t>
        </w:r>
        <w:r w:rsidR="00122664" w:rsidRPr="00122664">
          <w:rPr>
            <w:rStyle w:val="text"/>
            <w:rFonts w:cstheme="minorHAnsi"/>
            <w:i/>
            <w:color w:val="000000"/>
            <w:sz w:val="24"/>
            <w:szCs w:val="24"/>
          </w:rPr>
          <w:t>He stilled the storm</w:t>
        </w:r>
        <w:r w:rsidR="00122664" w:rsidRPr="00122664">
          <w:rPr>
            <w:rStyle w:val="apple-converted-space"/>
            <w:rFonts w:cstheme="minorHAnsi"/>
            <w:i/>
            <w:color w:val="000000"/>
            <w:sz w:val="24"/>
            <w:szCs w:val="24"/>
          </w:rPr>
          <w:t> </w:t>
        </w:r>
        <w:r w:rsidR="00122664" w:rsidRPr="00122664">
          <w:rPr>
            <w:rStyle w:val="text"/>
            <w:rFonts w:cstheme="minorHAnsi"/>
            <w:i/>
            <w:color w:val="000000"/>
            <w:sz w:val="24"/>
            <w:szCs w:val="24"/>
          </w:rPr>
          <w:t>to a whisper;</w:t>
        </w:r>
        <w:r w:rsidR="00122664" w:rsidRPr="00122664">
          <w:rPr>
            <w:rStyle w:val="indent-1-breaks"/>
            <w:rFonts w:cstheme="minorHAnsi"/>
            <w:i/>
            <w:color w:val="000000"/>
            <w:sz w:val="24"/>
            <w:szCs w:val="24"/>
          </w:rPr>
          <w:t> </w:t>
        </w:r>
        <w:r w:rsidR="00122664" w:rsidRPr="00122664">
          <w:rPr>
            <w:rStyle w:val="text"/>
            <w:rFonts w:cstheme="minorHAnsi"/>
            <w:i/>
            <w:color w:val="000000"/>
            <w:sz w:val="24"/>
            <w:szCs w:val="24"/>
          </w:rPr>
          <w:t>the waves</w:t>
        </w:r>
        <w:r w:rsidR="00122664" w:rsidRPr="00122664">
          <w:rPr>
            <w:rStyle w:val="apple-converted-space"/>
            <w:rFonts w:cstheme="minorHAnsi"/>
            <w:i/>
            <w:color w:val="000000"/>
            <w:sz w:val="24"/>
            <w:szCs w:val="24"/>
          </w:rPr>
          <w:t> </w:t>
        </w:r>
        <w:r w:rsidR="00122664" w:rsidRPr="00122664">
          <w:rPr>
            <w:rStyle w:val="text"/>
            <w:rFonts w:cstheme="minorHAnsi"/>
            <w:i/>
            <w:color w:val="000000"/>
            <w:sz w:val="24"/>
            <w:szCs w:val="24"/>
          </w:rPr>
          <w:t>of the sea</w:t>
        </w:r>
        <w:r w:rsidR="00122664">
          <w:rPr>
            <w:rStyle w:val="text"/>
            <w:rFonts w:cstheme="minorHAnsi"/>
            <w:b/>
            <w:i/>
            <w:color w:val="000000"/>
            <w:vertAlign w:val="superscript"/>
          </w:rPr>
          <w:t xml:space="preserve"> </w:t>
        </w:r>
        <w:r w:rsidR="00122664" w:rsidRPr="00122664">
          <w:rPr>
            <w:rStyle w:val="text"/>
            <w:rFonts w:cstheme="minorHAnsi"/>
            <w:i/>
            <w:color w:val="000000"/>
            <w:sz w:val="24"/>
            <w:szCs w:val="24"/>
          </w:rPr>
          <w:t xml:space="preserve">were hushed. </w:t>
        </w:r>
        <w:r w:rsidR="00122664" w:rsidRPr="00122664">
          <w:rPr>
            <w:rStyle w:val="text"/>
            <w:rFonts w:cstheme="minorHAnsi"/>
            <w:bCs/>
            <w:i/>
            <w:color w:val="000000"/>
            <w:sz w:val="24"/>
            <w:szCs w:val="24"/>
            <w:vertAlign w:val="superscript"/>
          </w:rPr>
          <w:t> </w:t>
        </w:r>
        <w:r w:rsidR="00122664" w:rsidRPr="00122664">
          <w:rPr>
            <w:rStyle w:val="text"/>
            <w:rFonts w:cstheme="minorHAnsi"/>
            <w:i/>
            <w:color w:val="000000"/>
            <w:sz w:val="24"/>
            <w:szCs w:val="24"/>
          </w:rPr>
          <w:t>They were glad when it grew calm,</w:t>
        </w:r>
        <w:r w:rsidR="00122664" w:rsidRPr="00122664">
          <w:rPr>
            <w:rStyle w:val="indent-1-breaks"/>
            <w:rFonts w:cstheme="minorHAnsi"/>
            <w:i/>
            <w:color w:val="000000"/>
            <w:sz w:val="24"/>
            <w:szCs w:val="24"/>
          </w:rPr>
          <w:t> </w:t>
        </w:r>
        <w:r w:rsidR="00122664" w:rsidRPr="00122664">
          <w:rPr>
            <w:rStyle w:val="text"/>
            <w:rFonts w:cstheme="minorHAnsi"/>
            <w:i/>
            <w:color w:val="000000"/>
            <w:sz w:val="24"/>
            <w:szCs w:val="24"/>
          </w:rPr>
          <w:t>and he guided them</w:t>
        </w:r>
        <w:r w:rsidR="00122664" w:rsidRPr="00122664">
          <w:rPr>
            <w:rStyle w:val="apple-converted-space"/>
            <w:rFonts w:cstheme="minorHAnsi"/>
            <w:i/>
            <w:color w:val="000000"/>
            <w:sz w:val="24"/>
            <w:szCs w:val="24"/>
          </w:rPr>
          <w:t> </w:t>
        </w:r>
        <w:r w:rsidR="00122664" w:rsidRPr="00122664">
          <w:rPr>
            <w:rStyle w:val="text"/>
            <w:rFonts w:cstheme="minorHAnsi"/>
            <w:i/>
            <w:color w:val="000000"/>
            <w:sz w:val="24"/>
            <w:szCs w:val="24"/>
          </w:rPr>
          <w:t>to their desired haven</w:t>
        </w:r>
      </w:moveTo>
    </w:p>
    <w:moveToRangeEnd w:id="15"/>
    <w:p w14:paraId="1F060752" w14:textId="77777777" w:rsidR="00122664" w:rsidRPr="00273C0D" w:rsidRDefault="00C86356">
      <w:pPr>
        <w:ind w:firstLine="720"/>
        <w:jc w:val="both"/>
        <w:rPr>
          <w:sz w:val="24"/>
          <w:szCs w:val="24"/>
          <w:rPrChange w:id="17" w:author="Ginny" w:date="2014-11-10T10:41:00Z">
            <w:rPr/>
          </w:rPrChange>
        </w:rPr>
        <w:pPrChange w:id="18" w:author="Ginny" w:date="2014-11-10T10:41:00Z">
          <w:pPr/>
        </w:pPrChange>
      </w:pPr>
      <w:r w:rsidRPr="001E4D8C">
        <w:rPr>
          <w:sz w:val="24"/>
          <w:szCs w:val="24"/>
        </w:rPr>
        <w:t>On another occasion, when Art was in Japan, he had been in a seven point earth quake</w:t>
      </w:r>
      <w:r w:rsidR="00FF2A61">
        <w:rPr>
          <w:sz w:val="24"/>
          <w:szCs w:val="24"/>
        </w:rPr>
        <w:t>. He said that when it hit he was in bed, and was bounced up and down like a basketball.</w:t>
      </w:r>
      <w:r w:rsidRPr="001E4D8C">
        <w:rPr>
          <w:sz w:val="24"/>
          <w:szCs w:val="24"/>
        </w:rPr>
        <w:t xml:space="preserve"> </w:t>
      </w:r>
      <w:r w:rsidR="00FF2A61">
        <w:rPr>
          <w:sz w:val="24"/>
          <w:szCs w:val="24"/>
        </w:rPr>
        <w:t xml:space="preserve"> This was in the mid-nineties, before we had the visual image of giant waves engulfing Asia. When He called me to tell me</w:t>
      </w:r>
      <w:r w:rsidRPr="001E4D8C">
        <w:rPr>
          <w:sz w:val="24"/>
          <w:szCs w:val="24"/>
        </w:rPr>
        <w:t xml:space="preserve"> a typhoon was moving toward Japan, threatenin</w:t>
      </w:r>
      <w:r w:rsidR="00FF2A61">
        <w:rPr>
          <w:sz w:val="24"/>
          <w:szCs w:val="24"/>
        </w:rPr>
        <w:t xml:space="preserve">g to cancel his flight home, it was time to </w:t>
      </w:r>
      <w:r w:rsidR="00593A43">
        <w:rPr>
          <w:sz w:val="24"/>
          <w:szCs w:val="24"/>
        </w:rPr>
        <w:t>pray</w:t>
      </w:r>
      <w:r w:rsidR="00BA3569">
        <w:rPr>
          <w:sz w:val="24"/>
          <w:szCs w:val="24"/>
        </w:rPr>
        <w:t xml:space="preserve">! </w:t>
      </w:r>
      <w:r w:rsidR="00FF2A61">
        <w:rPr>
          <w:sz w:val="24"/>
          <w:szCs w:val="24"/>
        </w:rPr>
        <w:t>Art was traveling a lot in those</w:t>
      </w:r>
      <w:r w:rsidRPr="001E4D8C">
        <w:rPr>
          <w:sz w:val="24"/>
          <w:szCs w:val="24"/>
        </w:rPr>
        <w:t xml:space="preserve"> </w:t>
      </w:r>
      <w:r w:rsidR="00BA3569">
        <w:rPr>
          <w:sz w:val="24"/>
          <w:szCs w:val="24"/>
        </w:rPr>
        <w:t>days and the children all slept in one room, it made them feel more secure. Our nightly habit was to get the three of them in bed and to my knees I would go in prayer. Most of the time when I got up off my knee</w:t>
      </w:r>
      <w:r w:rsidR="00504A83">
        <w:rPr>
          <w:sz w:val="24"/>
          <w:szCs w:val="24"/>
        </w:rPr>
        <w:t>s, wiped the tears from my eyes (I cry when I pray)</w:t>
      </w:r>
      <w:r w:rsidR="00BA3569">
        <w:rPr>
          <w:sz w:val="24"/>
          <w:szCs w:val="24"/>
        </w:rPr>
        <w:t xml:space="preserve"> my babies </w:t>
      </w:r>
      <w:r w:rsidR="003761EE">
        <w:rPr>
          <w:sz w:val="24"/>
          <w:szCs w:val="24"/>
        </w:rPr>
        <w:t>would be</w:t>
      </w:r>
      <w:r w:rsidR="00BA3569">
        <w:rPr>
          <w:sz w:val="24"/>
          <w:szCs w:val="24"/>
        </w:rPr>
        <w:t xml:space="preserve"> sound asleep.</w:t>
      </w:r>
      <w:moveFromRangeStart w:id="19" w:author="Ginny" w:date="2014-11-10T10:41:00Z" w:name="move403379389"/>
    </w:p>
    <w:moveFromRangeEnd w:id="19"/>
    <w:p w14:paraId="45539D18" w14:textId="77777777" w:rsidR="00F61397" w:rsidRDefault="00BA3569" w:rsidP="00940679">
      <w:pPr>
        <w:ind w:firstLine="720"/>
        <w:jc w:val="both"/>
        <w:rPr>
          <w:sz w:val="24"/>
          <w:szCs w:val="24"/>
        </w:rPr>
      </w:pPr>
      <w:r>
        <w:rPr>
          <w:sz w:val="24"/>
          <w:szCs w:val="24"/>
        </w:rPr>
        <w:t xml:space="preserve"> On this memorable night, I prayed a little differently.</w:t>
      </w:r>
      <w:r w:rsidR="00E3324C">
        <w:rPr>
          <w:sz w:val="24"/>
          <w:szCs w:val="24"/>
        </w:rPr>
        <w:t xml:space="preserve"> I thanked Him for His mercy to see Art safely to Japan on the flight and that I know it was His hands that hold planes in the air and then I thanked Him for protecting lives through that earth quake. Then</w:t>
      </w:r>
      <w:r>
        <w:rPr>
          <w:sz w:val="24"/>
          <w:szCs w:val="24"/>
        </w:rPr>
        <w:t xml:space="preserve"> I reminded the Lord of the time He stood on the bow of a boat and commanded the wind and waves to “Be Still” and they obeyed Him.</w:t>
      </w:r>
      <w:r w:rsidR="00E3324C">
        <w:rPr>
          <w:sz w:val="24"/>
          <w:szCs w:val="24"/>
        </w:rPr>
        <w:t xml:space="preserve"> </w:t>
      </w:r>
      <w:r w:rsidR="00C86356" w:rsidRPr="001E4D8C">
        <w:rPr>
          <w:sz w:val="24"/>
          <w:szCs w:val="24"/>
        </w:rPr>
        <w:t xml:space="preserve"> </w:t>
      </w:r>
      <w:r w:rsidR="00E3324C">
        <w:rPr>
          <w:sz w:val="24"/>
          <w:szCs w:val="24"/>
        </w:rPr>
        <w:t xml:space="preserve">Knowing He has all power and authority and God has placed all things under His feet, I boldly made this request and said, “Lord Jesus will you please take your hand and push that typhoon back out to sea, spare lives, especially Art, and let Him come safely home to us?” </w:t>
      </w:r>
      <w:r w:rsidR="00593A43">
        <w:rPr>
          <w:sz w:val="24"/>
          <w:szCs w:val="24"/>
        </w:rPr>
        <w:t xml:space="preserve">And then I said, “Lord forgive </w:t>
      </w:r>
      <w:r w:rsidR="00A128D2">
        <w:rPr>
          <w:sz w:val="24"/>
          <w:szCs w:val="24"/>
        </w:rPr>
        <w:t>me,</w:t>
      </w:r>
      <w:r w:rsidR="00593A43">
        <w:rPr>
          <w:sz w:val="24"/>
          <w:szCs w:val="24"/>
        </w:rPr>
        <w:t xml:space="preserve"> you do not even have to lift a finger. You just say the word and the wave will obey you!” </w:t>
      </w:r>
      <w:r w:rsidR="00A128D2">
        <w:rPr>
          <w:sz w:val="24"/>
          <w:szCs w:val="24"/>
        </w:rPr>
        <w:t>I got up feeling peace, because I had laid my burden at the feet of the Lord Jesus and all things are under His feet. (Ephesians 1:19-23)</w:t>
      </w:r>
      <w:r w:rsidR="00593A43">
        <w:rPr>
          <w:sz w:val="24"/>
          <w:szCs w:val="24"/>
        </w:rPr>
        <w:t>The next day Art called and I ask Him where he was and he said</w:t>
      </w:r>
      <w:r w:rsidR="003761EE">
        <w:rPr>
          <w:sz w:val="24"/>
          <w:szCs w:val="24"/>
        </w:rPr>
        <w:t>, “</w:t>
      </w:r>
      <w:r w:rsidR="00B66364">
        <w:rPr>
          <w:sz w:val="24"/>
          <w:szCs w:val="24"/>
        </w:rPr>
        <w:t>A</w:t>
      </w:r>
      <w:r w:rsidR="00593A43">
        <w:rPr>
          <w:sz w:val="24"/>
          <w:szCs w:val="24"/>
        </w:rPr>
        <w:t>t the airport getting ready for his flight home.</w:t>
      </w:r>
      <w:r w:rsidR="003761EE">
        <w:rPr>
          <w:sz w:val="24"/>
          <w:szCs w:val="24"/>
        </w:rPr>
        <w:t>”</w:t>
      </w:r>
      <w:r w:rsidR="00593A43">
        <w:rPr>
          <w:sz w:val="24"/>
          <w:szCs w:val="24"/>
        </w:rPr>
        <w:t xml:space="preserve"> I ask him, “Well what about the typhoon?” (Now Art had not yet been saved at this point) I will never forget what he said. He said, “The typhoon was moving towards Taiwan and then it </w:t>
      </w:r>
      <w:r w:rsidR="00593A43" w:rsidRPr="00B66364">
        <w:rPr>
          <w:b/>
          <w:i/>
          <w:sz w:val="24"/>
          <w:szCs w:val="24"/>
        </w:rPr>
        <w:t>turned and moved back out to sea</w:t>
      </w:r>
      <w:r w:rsidR="00593A43">
        <w:rPr>
          <w:sz w:val="24"/>
          <w:szCs w:val="24"/>
        </w:rPr>
        <w:t>.”</w:t>
      </w:r>
      <w:r w:rsidR="00940679">
        <w:rPr>
          <w:sz w:val="24"/>
          <w:szCs w:val="24"/>
        </w:rPr>
        <w:t xml:space="preserve"> When I hung up the phone, back to my knees I went, now in humble adoration and aw</w:t>
      </w:r>
      <w:r w:rsidR="003660D0">
        <w:rPr>
          <w:sz w:val="24"/>
          <w:szCs w:val="24"/>
        </w:rPr>
        <w:t>e</w:t>
      </w:r>
      <w:r w:rsidR="00940679">
        <w:rPr>
          <w:sz w:val="24"/>
          <w:szCs w:val="24"/>
        </w:rPr>
        <w:t>.</w:t>
      </w:r>
      <w:r w:rsidR="00C86356" w:rsidRPr="001E4D8C">
        <w:rPr>
          <w:sz w:val="24"/>
          <w:szCs w:val="24"/>
        </w:rPr>
        <w:t xml:space="preserve"> </w:t>
      </w:r>
      <w:r w:rsidR="00D35A9B">
        <w:rPr>
          <w:sz w:val="24"/>
          <w:szCs w:val="24"/>
        </w:rPr>
        <w:t>Jesus actions</w:t>
      </w:r>
      <w:r w:rsidR="00B66364">
        <w:rPr>
          <w:sz w:val="24"/>
          <w:szCs w:val="24"/>
        </w:rPr>
        <w:t>’</w:t>
      </w:r>
      <w:r w:rsidR="00D35A9B">
        <w:rPr>
          <w:sz w:val="24"/>
          <w:szCs w:val="24"/>
        </w:rPr>
        <w:t xml:space="preserve"> </w:t>
      </w:r>
      <w:r w:rsidR="00C33CA0">
        <w:rPr>
          <w:sz w:val="24"/>
          <w:szCs w:val="24"/>
        </w:rPr>
        <w:t xml:space="preserve">bear witness to the fact that He is </w:t>
      </w:r>
      <w:r w:rsidR="00D35A9B">
        <w:rPr>
          <w:sz w:val="24"/>
          <w:szCs w:val="24"/>
        </w:rPr>
        <w:t>Creator God</w:t>
      </w:r>
      <w:r w:rsidR="00B66364">
        <w:rPr>
          <w:sz w:val="24"/>
          <w:szCs w:val="24"/>
        </w:rPr>
        <w:t xml:space="preserve"> and still has all power and all authority in heaven and on earth! </w:t>
      </w:r>
    </w:p>
    <w:p w14:paraId="33BE866C" w14:textId="77777777" w:rsidR="00BA3779" w:rsidRPr="00BA3779" w:rsidRDefault="00BA3779" w:rsidP="00BA3779">
      <w:pPr>
        <w:ind w:firstLine="720"/>
        <w:jc w:val="both"/>
        <w:rPr>
          <w:sz w:val="24"/>
          <w:szCs w:val="24"/>
        </w:rPr>
      </w:pPr>
      <w:r w:rsidRPr="00BA3779">
        <w:rPr>
          <w:rFonts w:cstheme="minorHAnsi"/>
          <w:sz w:val="24"/>
          <w:szCs w:val="24"/>
        </w:rPr>
        <w:t>Recently, while</w:t>
      </w:r>
      <w:r w:rsidR="00F61397" w:rsidRPr="00BA3779">
        <w:rPr>
          <w:rFonts w:cstheme="minorHAnsi"/>
          <w:sz w:val="24"/>
          <w:szCs w:val="24"/>
        </w:rPr>
        <w:t xml:space="preserve"> I was studying through the book of </w:t>
      </w:r>
      <w:r w:rsidRPr="00BA3779">
        <w:rPr>
          <w:rFonts w:cstheme="minorHAnsi"/>
          <w:sz w:val="24"/>
          <w:szCs w:val="24"/>
        </w:rPr>
        <w:t>Ezekiel</w:t>
      </w:r>
      <w:ins w:id="20" w:author="Ginny" w:date="2014-11-10T10:41:00Z">
        <w:r w:rsidR="001B3A8A">
          <w:rPr>
            <w:rFonts w:cstheme="minorHAnsi"/>
            <w:sz w:val="24"/>
            <w:szCs w:val="24"/>
          </w:rPr>
          <w:t>,</w:t>
        </w:r>
      </w:ins>
      <w:r w:rsidR="00F61397" w:rsidRPr="00BA3779">
        <w:rPr>
          <w:rFonts w:cstheme="minorHAnsi"/>
          <w:sz w:val="24"/>
          <w:szCs w:val="24"/>
        </w:rPr>
        <w:t xml:space="preserve"> a </w:t>
      </w:r>
      <w:r w:rsidRPr="00BA3779">
        <w:rPr>
          <w:rFonts w:cstheme="minorHAnsi"/>
          <w:sz w:val="24"/>
          <w:szCs w:val="24"/>
        </w:rPr>
        <w:t>phrase</w:t>
      </w:r>
      <w:r w:rsidR="00F61397" w:rsidRPr="00BA3779">
        <w:rPr>
          <w:rFonts w:cstheme="minorHAnsi"/>
          <w:sz w:val="24"/>
          <w:szCs w:val="24"/>
        </w:rPr>
        <w:t xml:space="preserve"> kept </w:t>
      </w:r>
      <w:r w:rsidRPr="00BA3779">
        <w:rPr>
          <w:rFonts w:cstheme="minorHAnsi"/>
          <w:sz w:val="24"/>
          <w:szCs w:val="24"/>
        </w:rPr>
        <w:t>leaping</w:t>
      </w:r>
      <w:r w:rsidR="00F61397" w:rsidRPr="00BA3779">
        <w:rPr>
          <w:rFonts w:cstheme="minorHAnsi"/>
          <w:sz w:val="24"/>
          <w:szCs w:val="24"/>
        </w:rPr>
        <w:t xml:space="preserve"> off the page at me, </w:t>
      </w:r>
      <w:r w:rsidR="001B64D3">
        <w:rPr>
          <w:rFonts w:cstheme="minorHAnsi"/>
          <w:sz w:val="24"/>
          <w:szCs w:val="24"/>
        </w:rPr>
        <w:t>“T</w:t>
      </w:r>
      <w:r w:rsidRPr="00BA3779">
        <w:rPr>
          <w:rFonts w:cstheme="minorHAnsi"/>
          <w:sz w:val="24"/>
          <w:szCs w:val="24"/>
        </w:rPr>
        <w:t>hen you will know that I am the LORD.</w:t>
      </w:r>
      <w:r w:rsidR="001B64D3">
        <w:rPr>
          <w:rFonts w:cstheme="minorHAnsi"/>
          <w:sz w:val="24"/>
          <w:szCs w:val="24"/>
        </w:rPr>
        <w:t xml:space="preserve">” This statement was always preceded by some </w:t>
      </w:r>
      <w:r w:rsidRPr="00BA3779">
        <w:rPr>
          <w:rFonts w:cstheme="minorHAnsi"/>
          <w:sz w:val="24"/>
          <w:szCs w:val="24"/>
        </w:rPr>
        <w:t>action</w:t>
      </w:r>
      <w:r w:rsidR="001B64D3">
        <w:rPr>
          <w:rFonts w:cstheme="minorHAnsi"/>
          <w:sz w:val="24"/>
          <w:szCs w:val="24"/>
        </w:rPr>
        <w:t xml:space="preserve"> the Lord would take. </w:t>
      </w:r>
      <w:r>
        <w:rPr>
          <w:rFonts w:cstheme="minorHAnsi"/>
          <w:sz w:val="24"/>
          <w:szCs w:val="24"/>
        </w:rPr>
        <w:t xml:space="preserve">Every ounce of faith I possess, was given to me by the </w:t>
      </w:r>
      <w:r w:rsidR="001B64D3">
        <w:rPr>
          <w:rFonts w:cstheme="minorHAnsi"/>
          <w:sz w:val="24"/>
          <w:szCs w:val="24"/>
        </w:rPr>
        <w:t>W</w:t>
      </w:r>
      <w:r>
        <w:rPr>
          <w:rFonts w:cstheme="minorHAnsi"/>
          <w:sz w:val="24"/>
          <w:szCs w:val="24"/>
        </w:rPr>
        <w:t>ords of the Lord, followed by His revelation and fulfillment of what He has already said</w:t>
      </w:r>
      <w:ins w:id="21" w:author="Ginny" w:date="2014-11-10T10:41:00Z">
        <w:r w:rsidR="001B3A8A">
          <w:rPr>
            <w:rFonts w:cstheme="minorHAnsi"/>
            <w:sz w:val="24"/>
            <w:szCs w:val="24"/>
          </w:rPr>
          <w:t>.</w:t>
        </w:r>
      </w:ins>
      <w:del w:id="22" w:author="Ginny" w:date="2014-11-10T10:41:00Z">
        <w:r>
          <w:rPr>
            <w:rFonts w:cstheme="minorHAnsi"/>
            <w:sz w:val="24"/>
            <w:szCs w:val="24"/>
          </w:rPr>
          <w:delText xml:space="preserve"> in His written Word.</w:delText>
        </w:r>
      </w:del>
      <w:r>
        <w:rPr>
          <w:rFonts w:cstheme="minorHAnsi"/>
          <w:sz w:val="24"/>
          <w:szCs w:val="24"/>
        </w:rPr>
        <w:t xml:space="preserve"> And </w:t>
      </w:r>
      <w:ins w:id="23" w:author="Ginny" w:date="2014-11-10T10:41:00Z">
        <w:r>
          <w:rPr>
            <w:rFonts w:cstheme="minorHAnsi"/>
            <w:sz w:val="24"/>
            <w:szCs w:val="24"/>
          </w:rPr>
          <w:t>th</w:t>
        </w:r>
        <w:r w:rsidR="001B3A8A">
          <w:rPr>
            <w:rFonts w:cstheme="minorHAnsi"/>
            <w:sz w:val="24"/>
            <w:szCs w:val="24"/>
          </w:rPr>
          <w:t>is</w:t>
        </w:r>
      </w:ins>
      <w:del w:id="24" w:author="Ginny" w:date="2014-11-10T10:41:00Z">
        <w:r>
          <w:rPr>
            <w:rFonts w:cstheme="minorHAnsi"/>
            <w:sz w:val="24"/>
            <w:szCs w:val="24"/>
          </w:rPr>
          <w:delText>that</w:delText>
        </w:r>
      </w:del>
      <w:r>
        <w:rPr>
          <w:rFonts w:cstheme="minorHAnsi"/>
          <w:sz w:val="24"/>
          <w:szCs w:val="24"/>
        </w:rPr>
        <w:t xml:space="preserve"> is</w:t>
      </w:r>
      <w:r w:rsidR="001B64D3">
        <w:rPr>
          <w:rFonts w:cstheme="minorHAnsi"/>
          <w:sz w:val="24"/>
          <w:szCs w:val="24"/>
        </w:rPr>
        <w:t xml:space="preserve"> how I know that He is God… </w:t>
      </w:r>
      <w:r w:rsidRPr="001B3A8A">
        <w:rPr>
          <w:b/>
          <w:i/>
          <w:sz w:val="24"/>
          <w:rPrChange w:id="25" w:author="Ginny" w:date="2014-11-10T10:41:00Z">
            <w:rPr>
              <w:rFonts w:cstheme="minorHAnsi"/>
              <w:sz w:val="24"/>
              <w:szCs w:val="24"/>
            </w:rPr>
          </w:rPrChange>
        </w:rPr>
        <w:t>The</w:t>
      </w:r>
      <w:r w:rsidRPr="00BA3779">
        <w:rPr>
          <w:sz w:val="24"/>
          <w:szCs w:val="24"/>
        </w:rPr>
        <w:t xml:space="preserve"> </w:t>
      </w:r>
      <w:r w:rsidRPr="001B3A8A">
        <w:rPr>
          <w:b/>
          <w:i/>
          <w:sz w:val="24"/>
          <w:rPrChange w:id="26" w:author="Ginny" w:date="2014-11-10T10:41:00Z">
            <w:rPr>
              <w:i/>
              <w:sz w:val="24"/>
              <w:szCs w:val="24"/>
            </w:rPr>
          </w:rPrChange>
        </w:rPr>
        <w:t>Great</w:t>
      </w:r>
      <w:r w:rsidRPr="00BA3779">
        <w:rPr>
          <w:sz w:val="24"/>
          <w:szCs w:val="24"/>
        </w:rPr>
        <w:t xml:space="preserve"> </w:t>
      </w:r>
      <w:r w:rsidRPr="001B3A8A">
        <w:rPr>
          <w:b/>
          <w:i/>
          <w:sz w:val="24"/>
          <w:rPrChange w:id="27" w:author="Ginny" w:date="2014-11-10T10:41:00Z">
            <w:rPr>
              <w:i/>
              <w:sz w:val="24"/>
              <w:szCs w:val="24"/>
            </w:rPr>
          </w:rPrChange>
        </w:rPr>
        <w:t>I</w:t>
      </w:r>
      <w:r w:rsidRPr="00BA3779">
        <w:rPr>
          <w:sz w:val="24"/>
          <w:szCs w:val="24"/>
        </w:rPr>
        <w:t xml:space="preserve"> </w:t>
      </w:r>
      <w:r w:rsidRPr="001B3A8A">
        <w:rPr>
          <w:b/>
          <w:i/>
          <w:sz w:val="24"/>
          <w:rPrChange w:id="28" w:author="Ginny" w:date="2014-11-10T10:41:00Z">
            <w:rPr>
              <w:i/>
              <w:sz w:val="24"/>
              <w:szCs w:val="24"/>
            </w:rPr>
          </w:rPrChange>
        </w:rPr>
        <w:t>am</w:t>
      </w:r>
      <w:r w:rsidRPr="00BA3779">
        <w:rPr>
          <w:sz w:val="24"/>
          <w:szCs w:val="24"/>
        </w:rPr>
        <w:t>!</w:t>
      </w:r>
    </w:p>
    <w:p w14:paraId="2F37BBDF" w14:textId="77777777" w:rsidR="00F61397" w:rsidRPr="00BA3779" w:rsidRDefault="00F61397" w:rsidP="00F61397">
      <w:pPr>
        <w:pStyle w:val="Heading1"/>
        <w:shd w:val="clear" w:color="auto" w:fill="FFFFFF"/>
        <w:spacing w:before="0"/>
        <w:jc w:val="center"/>
        <w:rPr>
          <w:rFonts w:asciiTheme="minorHAnsi" w:hAnsiTheme="minorHAnsi" w:cstheme="minorHAnsi"/>
          <w:bCs w:val="0"/>
          <w:i/>
          <w:color w:val="auto"/>
          <w:sz w:val="24"/>
          <w:szCs w:val="24"/>
        </w:rPr>
      </w:pPr>
      <w:r w:rsidRPr="00BA3779">
        <w:rPr>
          <w:rStyle w:val="passage-display-bcv"/>
          <w:rFonts w:asciiTheme="minorHAnsi" w:hAnsiTheme="minorHAnsi" w:cstheme="minorHAnsi"/>
          <w:bCs w:val="0"/>
          <w:i/>
          <w:color w:val="auto"/>
          <w:sz w:val="24"/>
          <w:szCs w:val="24"/>
        </w:rPr>
        <w:t>Ezekiel 34:30-31</w:t>
      </w:r>
      <w:r w:rsidRPr="00BA3779">
        <w:rPr>
          <w:rStyle w:val="passage-display-version"/>
          <w:rFonts w:asciiTheme="minorHAnsi" w:hAnsiTheme="minorHAnsi" w:cstheme="minorHAnsi"/>
          <w:bCs w:val="0"/>
          <w:i/>
          <w:color w:val="auto"/>
          <w:sz w:val="24"/>
          <w:szCs w:val="24"/>
        </w:rPr>
        <w:t xml:space="preserve"> (NASB)</w:t>
      </w:r>
    </w:p>
    <w:p w14:paraId="082F1D4D" w14:textId="77777777" w:rsidR="00F61397" w:rsidRDefault="00F61397" w:rsidP="00F61397">
      <w:pPr>
        <w:pStyle w:val="NormalWeb"/>
        <w:shd w:val="clear" w:color="auto" w:fill="FFFFFF"/>
        <w:spacing w:before="0" w:beforeAutospacing="0" w:after="150" w:afterAutospacing="0" w:line="360" w:lineRule="atLeast"/>
        <w:jc w:val="center"/>
        <w:rPr>
          <w:rStyle w:val="text"/>
          <w:rFonts w:asciiTheme="minorHAnsi" w:hAnsiTheme="minorHAnsi" w:cstheme="minorHAnsi"/>
          <w:b/>
          <w:i/>
        </w:rPr>
      </w:pPr>
      <w:r w:rsidRPr="00BA3779">
        <w:rPr>
          <w:rStyle w:val="text"/>
          <w:rFonts w:asciiTheme="minorHAnsi" w:hAnsiTheme="minorHAnsi" w:cstheme="minorHAnsi"/>
          <w:b/>
          <w:bCs/>
          <w:i/>
          <w:vertAlign w:val="superscript"/>
        </w:rPr>
        <w:t>30 </w:t>
      </w:r>
      <w:r w:rsidRPr="00BA3779">
        <w:rPr>
          <w:rStyle w:val="text"/>
          <w:rFonts w:asciiTheme="minorHAnsi" w:hAnsiTheme="minorHAnsi" w:cstheme="minorHAnsi"/>
          <w:b/>
          <w:i/>
        </w:rPr>
        <w:t>Then they will know that</w:t>
      </w:r>
      <w:r w:rsidRPr="00BA3779">
        <w:rPr>
          <w:rStyle w:val="apple-converted-space"/>
          <w:rFonts w:asciiTheme="minorHAnsi" w:hAnsiTheme="minorHAnsi" w:cstheme="minorHAnsi"/>
          <w:b/>
          <w:i/>
        </w:rPr>
        <w:t> </w:t>
      </w:r>
      <w:r w:rsidRPr="00BA3779">
        <w:rPr>
          <w:rStyle w:val="text"/>
          <w:rFonts w:asciiTheme="minorHAnsi" w:hAnsiTheme="minorHAnsi" w:cstheme="minorHAnsi"/>
          <w:b/>
          <w:i/>
        </w:rPr>
        <w:t>I, the</w:t>
      </w:r>
      <w:r w:rsidRPr="00BA3779">
        <w:rPr>
          <w:rStyle w:val="apple-converted-space"/>
          <w:rFonts w:asciiTheme="minorHAnsi" w:hAnsiTheme="minorHAnsi" w:cstheme="minorHAnsi"/>
          <w:b/>
          <w:i/>
        </w:rPr>
        <w:t> </w:t>
      </w:r>
      <w:r w:rsidRPr="00BA3779">
        <w:rPr>
          <w:rStyle w:val="small-caps"/>
          <w:rFonts w:asciiTheme="minorHAnsi" w:hAnsiTheme="minorHAnsi" w:cstheme="minorHAnsi"/>
          <w:b/>
          <w:i/>
          <w:smallCaps/>
        </w:rPr>
        <w:t>Lord</w:t>
      </w:r>
      <w:r w:rsidRPr="00BA3779">
        <w:rPr>
          <w:rStyle w:val="apple-converted-space"/>
          <w:rFonts w:asciiTheme="minorHAnsi" w:hAnsiTheme="minorHAnsi" w:cstheme="minorHAnsi"/>
          <w:b/>
          <w:i/>
        </w:rPr>
        <w:t> </w:t>
      </w:r>
      <w:r w:rsidRPr="00BA3779">
        <w:rPr>
          <w:rStyle w:val="text"/>
          <w:rFonts w:asciiTheme="minorHAnsi" w:hAnsiTheme="minorHAnsi" w:cstheme="minorHAnsi"/>
          <w:b/>
          <w:i/>
        </w:rPr>
        <w:t>their God, am with them, and that they, the house of Israel, are My people,” declares the Lord</w:t>
      </w:r>
      <w:r w:rsidRPr="00BA3779">
        <w:rPr>
          <w:rStyle w:val="apple-converted-space"/>
          <w:rFonts w:asciiTheme="minorHAnsi" w:hAnsiTheme="minorHAnsi" w:cstheme="minorHAnsi"/>
          <w:b/>
          <w:i/>
        </w:rPr>
        <w:t> </w:t>
      </w:r>
      <w:r w:rsidRPr="00BA3779">
        <w:rPr>
          <w:rStyle w:val="small-caps"/>
          <w:rFonts w:asciiTheme="minorHAnsi" w:hAnsiTheme="minorHAnsi" w:cstheme="minorHAnsi"/>
          <w:b/>
          <w:i/>
          <w:smallCaps/>
        </w:rPr>
        <w:t>God</w:t>
      </w:r>
      <w:r w:rsidRPr="00BA3779">
        <w:rPr>
          <w:rStyle w:val="text"/>
          <w:rFonts w:asciiTheme="minorHAnsi" w:hAnsiTheme="minorHAnsi" w:cstheme="minorHAnsi"/>
          <w:b/>
          <w:i/>
        </w:rPr>
        <w:t>.</w:t>
      </w:r>
      <w:r w:rsidRPr="00BA3779">
        <w:rPr>
          <w:rStyle w:val="apple-converted-space"/>
          <w:rFonts w:asciiTheme="minorHAnsi" w:hAnsiTheme="minorHAnsi" w:cstheme="minorHAnsi"/>
          <w:b/>
          <w:i/>
        </w:rPr>
        <w:t> </w:t>
      </w:r>
      <w:r w:rsidRPr="00BA3779">
        <w:rPr>
          <w:rStyle w:val="text"/>
          <w:rFonts w:asciiTheme="minorHAnsi" w:hAnsiTheme="minorHAnsi" w:cstheme="minorHAnsi"/>
          <w:b/>
          <w:bCs/>
          <w:i/>
          <w:vertAlign w:val="superscript"/>
        </w:rPr>
        <w:t>31 </w:t>
      </w:r>
      <w:r w:rsidRPr="00BA3779">
        <w:rPr>
          <w:rStyle w:val="text"/>
          <w:rFonts w:asciiTheme="minorHAnsi" w:hAnsiTheme="minorHAnsi" w:cstheme="minorHAnsi"/>
          <w:b/>
          <w:i/>
        </w:rPr>
        <w:t>“As for you, My</w:t>
      </w:r>
      <w:r w:rsidRPr="00BA3779">
        <w:rPr>
          <w:rStyle w:val="apple-converted-space"/>
          <w:rFonts w:asciiTheme="minorHAnsi" w:hAnsiTheme="minorHAnsi" w:cstheme="minorHAnsi"/>
          <w:b/>
          <w:i/>
        </w:rPr>
        <w:t> </w:t>
      </w:r>
      <w:r w:rsidRPr="00BA3779">
        <w:rPr>
          <w:rStyle w:val="text"/>
          <w:rFonts w:asciiTheme="minorHAnsi" w:hAnsiTheme="minorHAnsi" w:cstheme="minorHAnsi"/>
          <w:b/>
          <w:i/>
        </w:rPr>
        <w:t>sheep, the</w:t>
      </w:r>
      <w:r w:rsidRPr="00BA3779">
        <w:rPr>
          <w:rStyle w:val="apple-converted-space"/>
          <w:rFonts w:asciiTheme="minorHAnsi" w:hAnsiTheme="minorHAnsi" w:cstheme="minorHAnsi"/>
          <w:b/>
          <w:i/>
        </w:rPr>
        <w:t> </w:t>
      </w:r>
      <w:r w:rsidRPr="00BA3779">
        <w:rPr>
          <w:rStyle w:val="text"/>
          <w:rFonts w:asciiTheme="minorHAnsi" w:hAnsiTheme="minorHAnsi" w:cstheme="minorHAnsi"/>
          <w:b/>
          <w:i/>
        </w:rPr>
        <w:t>sheep of My pasture, you are men, and I am your God,” declares the Lord</w:t>
      </w:r>
      <w:r w:rsidRPr="00BA3779">
        <w:rPr>
          <w:rStyle w:val="apple-converted-space"/>
          <w:rFonts w:asciiTheme="minorHAnsi" w:hAnsiTheme="minorHAnsi" w:cstheme="minorHAnsi"/>
          <w:b/>
          <w:i/>
        </w:rPr>
        <w:t> </w:t>
      </w:r>
      <w:r w:rsidRPr="00BA3779">
        <w:rPr>
          <w:rStyle w:val="small-caps"/>
          <w:rFonts w:asciiTheme="minorHAnsi" w:hAnsiTheme="minorHAnsi" w:cstheme="minorHAnsi"/>
          <w:b/>
          <w:i/>
          <w:smallCaps/>
        </w:rPr>
        <w:t>God</w:t>
      </w:r>
      <w:r w:rsidRPr="00BA3779">
        <w:rPr>
          <w:rStyle w:val="text"/>
          <w:rFonts w:asciiTheme="minorHAnsi" w:hAnsiTheme="minorHAnsi" w:cstheme="minorHAnsi"/>
          <w:b/>
          <w:i/>
        </w:rPr>
        <w:t>.</w:t>
      </w:r>
    </w:p>
    <w:p w14:paraId="1283CACC" w14:textId="77777777" w:rsidR="002B53B9" w:rsidRPr="00BA3779" w:rsidRDefault="002B53B9" w:rsidP="00F61397">
      <w:pPr>
        <w:pStyle w:val="NormalWeb"/>
        <w:shd w:val="clear" w:color="auto" w:fill="FFFFFF"/>
        <w:spacing w:before="0" w:beforeAutospacing="0" w:after="150" w:afterAutospacing="0" w:line="360" w:lineRule="atLeast"/>
        <w:jc w:val="center"/>
        <w:rPr>
          <w:rFonts w:asciiTheme="minorHAnsi" w:hAnsiTheme="minorHAnsi" w:cstheme="minorHAnsi"/>
          <w:b/>
          <w:i/>
        </w:rPr>
      </w:pPr>
    </w:p>
    <w:p w14:paraId="6507B3F2" w14:textId="77777777" w:rsidR="00B3760B" w:rsidRPr="00B3760B" w:rsidRDefault="00B3760B" w:rsidP="00B3760B">
      <w:pPr>
        <w:jc w:val="center"/>
        <w:rPr>
          <w:b/>
          <w:i/>
          <w:sz w:val="24"/>
          <w:szCs w:val="24"/>
        </w:rPr>
      </w:pPr>
      <w:moveFromRangeStart w:id="29" w:author="Ginny" w:date="2014-11-10T10:41:00Z" w:name="move403379390"/>
      <w:moveFrom w:id="30" w:author="Ginny" w:date="2014-11-10T10:41:00Z">
        <w:r w:rsidRPr="00B3760B">
          <w:rPr>
            <w:b/>
            <w:i/>
            <w:sz w:val="24"/>
            <w:szCs w:val="24"/>
          </w:rPr>
          <w:t>Proverbs 38:8-11 (NIV)</w:t>
        </w:r>
      </w:moveFrom>
    </w:p>
    <w:p w14:paraId="738F41D3" w14:textId="77777777" w:rsidR="00B3760B" w:rsidRPr="00B3760B" w:rsidRDefault="00B3760B" w:rsidP="00B3760B">
      <w:pPr>
        <w:spacing w:before="100" w:beforeAutospacing="1" w:after="100" w:afterAutospacing="1" w:line="240" w:lineRule="auto"/>
        <w:jc w:val="center"/>
        <w:rPr>
          <w:rFonts w:eastAsia="Times New Roman" w:cstheme="minorHAnsi"/>
          <w:b/>
          <w:i/>
          <w:sz w:val="24"/>
          <w:szCs w:val="24"/>
        </w:rPr>
      </w:pPr>
      <w:moveFrom w:id="31" w:author="Ginny" w:date="2014-11-10T10:41:00Z">
        <w:r w:rsidRPr="00B3760B">
          <w:rPr>
            <w:rFonts w:eastAsia="Times New Roman" w:cstheme="minorHAnsi"/>
            <w:b/>
            <w:i/>
            <w:sz w:val="24"/>
            <w:szCs w:val="24"/>
          </w:rPr>
          <w:t>“Who shut up the sea behind doors when it burst forth from the womb,</w:t>
        </w:r>
        <w:r w:rsidRPr="00B3760B">
          <w:rPr>
            <w:rFonts w:eastAsia="Times New Roman" w:cstheme="minorHAnsi"/>
            <w:b/>
            <w:i/>
            <w:sz w:val="24"/>
            <w:szCs w:val="24"/>
          </w:rPr>
          <w:br/>
        </w:r>
        <w:r w:rsidRPr="00B3760B">
          <w:rPr>
            <w:rFonts w:eastAsia="Times New Roman" w:cstheme="minorHAnsi"/>
            <w:b/>
            <w:i/>
            <w:sz w:val="24"/>
            <w:szCs w:val="24"/>
            <w:vertAlign w:val="superscript"/>
          </w:rPr>
          <w:t>9 </w:t>
        </w:r>
        <w:r w:rsidRPr="00B3760B">
          <w:rPr>
            <w:rFonts w:eastAsia="Times New Roman" w:cstheme="minorHAnsi"/>
            <w:b/>
            <w:i/>
            <w:sz w:val="24"/>
            <w:szCs w:val="24"/>
          </w:rPr>
          <w:t>when I made the clouds its garment</w:t>
        </w:r>
        <w:r>
          <w:rPr>
            <w:rFonts w:eastAsia="Times New Roman" w:cstheme="minorHAnsi"/>
            <w:b/>
            <w:i/>
            <w:sz w:val="24"/>
            <w:szCs w:val="24"/>
          </w:rPr>
          <w:t xml:space="preserve"> </w:t>
        </w:r>
        <w:r w:rsidRPr="00B3760B">
          <w:rPr>
            <w:rFonts w:eastAsia="Times New Roman" w:cstheme="minorHAnsi"/>
            <w:b/>
            <w:i/>
            <w:sz w:val="24"/>
            <w:szCs w:val="24"/>
          </w:rPr>
          <w:t> and wrapped it in thick darkness,</w:t>
        </w:r>
        <w:r w:rsidRPr="00B3760B">
          <w:rPr>
            <w:rFonts w:eastAsia="Times New Roman" w:cstheme="minorHAnsi"/>
            <w:b/>
            <w:i/>
            <w:sz w:val="24"/>
            <w:szCs w:val="24"/>
          </w:rPr>
          <w:br/>
        </w:r>
        <w:r w:rsidRPr="00B3760B">
          <w:rPr>
            <w:rFonts w:eastAsia="Times New Roman" w:cstheme="minorHAnsi"/>
            <w:b/>
            <w:i/>
            <w:sz w:val="24"/>
            <w:szCs w:val="24"/>
            <w:vertAlign w:val="superscript"/>
          </w:rPr>
          <w:t>10 </w:t>
        </w:r>
        <w:r w:rsidRPr="00B3760B">
          <w:rPr>
            <w:rFonts w:eastAsia="Times New Roman" w:cstheme="minorHAnsi"/>
            <w:b/>
            <w:i/>
            <w:sz w:val="24"/>
            <w:szCs w:val="24"/>
          </w:rPr>
          <w:t>when I fixed limits for it</w:t>
        </w:r>
        <w:r>
          <w:rPr>
            <w:rFonts w:eastAsia="Times New Roman" w:cstheme="minorHAnsi"/>
            <w:b/>
            <w:i/>
            <w:sz w:val="24"/>
            <w:szCs w:val="24"/>
          </w:rPr>
          <w:t xml:space="preserve"> </w:t>
        </w:r>
        <w:r w:rsidRPr="00B3760B">
          <w:rPr>
            <w:rFonts w:eastAsia="Times New Roman" w:cstheme="minorHAnsi"/>
            <w:b/>
            <w:i/>
            <w:sz w:val="24"/>
            <w:szCs w:val="24"/>
          </w:rPr>
          <w:t>  and set its doors and bars in place,</w:t>
        </w:r>
        <w:r w:rsidRPr="00B3760B">
          <w:rPr>
            <w:rFonts w:eastAsia="Times New Roman" w:cstheme="minorHAnsi"/>
            <w:b/>
            <w:i/>
            <w:sz w:val="24"/>
            <w:szCs w:val="24"/>
            <w:vertAlign w:val="superscript"/>
          </w:rPr>
          <w:t>11 </w:t>
        </w:r>
        <w:r w:rsidRPr="00B3760B">
          <w:rPr>
            <w:rFonts w:eastAsia="Times New Roman" w:cstheme="minorHAnsi"/>
            <w:b/>
            <w:i/>
            <w:sz w:val="24"/>
            <w:szCs w:val="24"/>
          </w:rPr>
          <w:t>when I said, ‘This far you may come and no farther;  here is where your proud waves halt’?</w:t>
        </w:r>
      </w:moveFrom>
    </w:p>
    <w:moveFromRangeEnd w:id="29"/>
    <w:p w14:paraId="59DD1F9B" w14:textId="77777777" w:rsidR="00037273" w:rsidRDefault="00C86356" w:rsidP="00037273">
      <w:pPr>
        <w:ind w:firstLine="720"/>
        <w:jc w:val="both"/>
        <w:rPr>
          <w:b/>
          <w:i/>
          <w:sz w:val="24"/>
          <w:szCs w:val="24"/>
        </w:rPr>
      </w:pPr>
      <w:r w:rsidRPr="001E4D8C">
        <w:rPr>
          <w:sz w:val="24"/>
          <w:szCs w:val="24"/>
        </w:rPr>
        <w:t xml:space="preserve"> The very same God</w:t>
      </w:r>
      <w:r w:rsidR="00531FE0">
        <w:rPr>
          <w:sz w:val="24"/>
          <w:szCs w:val="24"/>
        </w:rPr>
        <w:t>,</w:t>
      </w:r>
      <w:r w:rsidRPr="001E4D8C">
        <w:rPr>
          <w:sz w:val="24"/>
          <w:szCs w:val="24"/>
        </w:rPr>
        <w:t xml:space="preserve"> who stood on the bow of a boat and merely spoke to t</w:t>
      </w:r>
      <w:r w:rsidR="00531FE0">
        <w:rPr>
          <w:sz w:val="24"/>
          <w:szCs w:val="24"/>
        </w:rPr>
        <w:t>he winds and waves and they obeyed</w:t>
      </w:r>
      <w:r w:rsidRPr="001E4D8C">
        <w:rPr>
          <w:sz w:val="24"/>
          <w:szCs w:val="24"/>
        </w:rPr>
        <w:t xml:space="preserve"> Him, hears my </w:t>
      </w:r>
      <w:r w:rsidR="00531FE0">
        <w:rPr>
          <w:sz w:val="24"/>
          <w:szCs w:val="24"/>
        </w:rPr>
        <w:t xml:space="preserve">prayers and acts on my behalf. Now it is not every day that the Lord moves typhoons on my behalf, but it is no less miraculous when he helps me find my lost earring, simply because His child asked Him to.  When my </w:t>
      </w:r>
      <w:r w:rsidR="009A4A76">
        <w:rPr>
          <w:sz w:val="24"/>
          <w:szCs w:val="24"/>
        </w:rPr>
        <w:t>mountains</w:t>
      </w:r>
      <w:r w:rsidR="00531FE0">
        <w:rPr>
          <w:sz w:val="24"/>
          <w:szCs w:val="24"/>
        </w:rPr>
        <w:t xml:space="preserve"> </w:t>
      </w:r>
      <w:r w:rsidR="003B2076">
        <w:rPr>
          <w:sz w:val="24"/>
          <w:szCs w:val="24"/>
        </w:rPr>
        <w:t>are not moving through prayer, i</w:t>
      </w:r>
      <w:r w:rsidR="00531FE0">
        <w:rPr>
          <w:sz w:val="24"/>
          <w:szCs w:val="24"/>
        </w:rPr>
        <w:t>t</w:t>
      </w:r>
      <w:r w:rsidR="009A4A76">
        <w:rPr>
          <w:sz w:val="24"/>
          <w:szCs w:val="24"/>
        </w:rPr>
        <w:t xml:space="preserve"> is</w:t>
      </w:r>
      <w:r w:rsidR="00531FE0">
        <w:rPr>
          <w:sz w:val="24"/>
          <w:szCs w:val="24"/>
        </w:rPr>
        <w:t xml:space="preserve"> not because He can</w:t>
      </w:r>
      <w:r w:rsidR="009A4A76">
        <w:rPr>
          <w:sz w:val="24"/>
          <w:szCs w:val="24"/>
        </w:rPr>
        <w:t>’</w:t>
      </w:r>
      <w:r w:rsidR="003B2076">
        <w:rPr>
          <w:sz w:val="24"/>
          <w:szCs w:val="24"/>
        </w:rPr>
        <w:t>t. He waits sometimes</w:t>
      </w:r>
      <w:r w:rsidR="00531FE0">
        <w:rPr>
          <w:sz w:val="24"/>
          <w:szCs w:val="24"/>
        </w:rPr>
        <w:t xml:space="preserve"> to grow my faith</w:t>
      </w:r>
      <w:r w:rsidR="00A34DE2">
        <w:rPr>
          <w:sz w:val="24"/>
          <w:szCs w:val="24"/>
        </w:rPr>
        <w:t>.</w:t>
      </w:r>
      <w:r w:rsidR="00531FE0">
        <w:rPr>
          <w:sz w:val="24"/>
          <w:szCs w:val="24"/>
        </w:rPr>
        <w:t xml:space="preserve"> (Luke 18:1-8) Needless to say, my</w:t>
      </w:r>
      <w:r w:rsidRPr="001E4D8C">
        <w:rPr>
          <w:sz w:val="24"/>
          <w:szCs w:val="24"/>
        </w:rPr>
        <w:t xml:space="preserve"> faith and prayer life w</w:t>
      </w:r>
      <w:r w:rsidR="009A4A76">
        <w:rPr>
          <w:sz w:val="24"/>
          <w:szCs w:val="24"/>
        </w:rPr>
        <w:t>ere</w:t>
      </w:r>
      <w:r w:rsidRPr="001E4D8C">
        <w:rPr>
          <w:sz w:val="24"/>
          <w:szCs w:val="24"/>
        </w:rPr>
        <w:t xml:space="preserve"> </w:t>
      </w:r>
      <w:r w:rsidR="00531FE0">
        <w:rPr>
          <w:sz w:val="24"/>
          <w:szCs w:val="24"/>
        </w:rPr>
        <w:t xml:space="preserve">greatly </w:t>
      </w:r>
      <w:r w:rsidRPr="001E4D8C">
        <w:rPr>
          <w:sz w:val="24"/>
          <w:szCs w:val="24"/>
        </w:rPr>
        <w:t>strengthened. Even as I recount His faithfulness, I am overcome with love for my King.</w:t>
      </w:r>
      <w:moveToRangeStart w:id="32" w:author="Ginny" w:date="2014-11-10T10:41:00Z" w:name="move403379390"/>
      <w:moveTo w:id="33" w:author="Ginny" w:date="2014-11-10T10:41:00Z">
        <w:r w:rsidR="00B3760B" w:rsidRPr="00B3760B">
          <w:rPr>
            <w:b/>
            <w:i/>
            <w:sz w:val="24"/>
            <w:szCs w:val="24"/>
          </w:rPr>
          <w:t>Proverbs 38:8-11 (N</w:t>
        </w:r>
      </w:moveTo>
      <w:r w:rsidR="00037273">
        <w:rPr>
          <w:b/>
          <w:i/>
          <w:sz w:val="24"/>
          <w:szCs w:val="24"/>
        </w:rPr>
        <w:t xml:space="preserve"> </w:t>
      </w:r>
    </w:p>
    <w:p w14:paraId="13126324" w14:textId="77777777" w:rsidR="00B3760B" w:rsidRPr="00037273" w:rsidRDefault="00B3760B" w:rsidP="00037273">
      <w:pPr>
        <w:ind w:firstLine="720"/>
        <w:jc w:val="both"/>
        <w:rPr>
          <w:sz w:val="24"/>
          <w:szCs w:val="24"/>
        </w:rPr>
      </w:pPr>
      <w:moveTo w:id="34" w:author="Ginny" w:date="2014-11-10T10:41:00Z">
        <w:r w:rsidRPr="00B3760B">
          <w:rPr>
            <w:rFonts w:eastAsia="Times New Roman" w:cstheme="minorHAnsi"/>
            <w:b/>
            <w:i/>
            <w:sz w:val="24"/>
            <w:szCs w:val="24"/>
          </w:rPr>
          <w:t>“Who shut up the sea behind doors when it burst forth from the womb,</w:t>
        </w:r>
        <w:r w:rsidRPr="00B3760B">
          <w:rPr>
            <w:rFonts w:eastAsia="Times New Roman" w:cstheme="minorHAnsi"/>
            <w:b/>
            <w:i/>
            <w:sz w:val="24"/>
            <w:szCs w:val="24"/>
          </w:rPr>
          <w:br/>
        </w:r>
        <w:r w:rsidRPr="00B3760B">
          <w:rPr>
            <w:rFonts w:eastAsia="Times New Roman" w:cstheme="minorHAnsi"/>
            <w:b/>
            <w:i/>
            <w:sz w:val="24"/>
            <w:szCs w:val="24"/>
            <w:vertAlign w:val="superscript"/>
          </w:rPr>
          <w:t>9 </w:t>
        </w:r>
        <w:r w:rsidRPr="00B3760B">
          <w:rPr>
            <w:rFonts w:eastAsia="Times New Roman" w:cstheme="minorHAnsi"/>
            <w:b/>
            <w:i/>
            <w:sz w:val="24"/>
            <w:szCs w:val="24"/>
          </w:rPr>
          <w:t>when I made the clouds its garment</w:t>
        </w:r>
        <w:r>
          <w:rPr>
            <w:rFonts w:eastAsia="Times New Roman" w:cstheme="minorHAnsi"/>
            <w:b/>
            <w:i/>
            <w:sz w:val="24"/>
            <w:szCs w:val="24"/>
          </w:rPr>
          <w:t xml:space="preserve"> </w:t>
        </w:r>
        <w:r w:rsidRPr="00B3760B">
          <w:rPr>
            <w:rFonts w:eastAsia="Times New Roman" w:cstheme="minorHAnsi"/>
            <w:b/>
            <w:i/>
            <w:sz w:val="24"/>
            <w:szCs w:val="24"/>
          </w:rPr>
          <w:t> and wrapped it in thick darkness,</w:t>
        </w:r>
        <w:r w:rsidRPr="00B3760B">
          <w:rPr>
            <w:rFonts w:eastAsia="Times New Roman" w:cstheme="minorHAnsi"/>
            <w:b/>
            <w:i/>
            <w:sz w:val="24"/>
            <w:szCs w:val="24"/>
          </w:rPr>
          <w:br/>
        </w:r>
        <w:r w:rsidRPr="00B3760B">
          <w:rPr>
            <w:rFonts w:eastAsia="Times New Roman" w:cstheme="minorHAnsi"/>
            <w:b/>
            <w:i/>
            <w:sz w:val="24"/>
            <w:szCs w:val="24"/>
            <w:vertAlign w:val="superscript"/>
          </w:rPr>
          <w:t>10 </w:t>
        </w:r>
        <w:r w:rsidRPr="00B3760B">
          <w:rPr>
            <w:rFonts w:eastAsia="Times New Roman" w:cstheme="minorHAnsi"/>
            <w:b/>
            <w:i/>
            <w:sz w:val="24"/>
            <w:szCs w:val="24"/>
          </w:rPr>
          <w:t>when I fixed limits for it</w:t>
        </w:r>
        <w:r>
          <w:rPr>
            <w:rFonts w:eastAsia="Times New Roman" w:cstheme="minorHAnsi"/>
            <w:b/>
            <w:i/>
            <w:sz w:val="24"/>
            <w:szCs w:val="24"/>
          </w:rPr>
          <w:t xml:space="preserve"> </w:t>
        </w:r>
        <w:r w:rsidRPr="00B3760B">
          <w:rPr>
            <w:rFonts w:eastAsia="Times New Roman" w:cstheme="minorHAnsi"/>
            <w:b/>
            <w:i/>
            <w:sz w:val="24"/>
            <w:szCs w:val="24"/>
          </w:rPr>
          <w:t>  and set its doors and bars in place,</w:t>
        </w:r>
        <w:r w:rsidRPr="00B3760B">
          <w:rPr>
            <w:rFonts w:eastAsia="Times New Roman" w:cstheme="minorHAnsi"/>
            <w:b/>
            <w:i/>
            <w:sz w:val="24"/>
            <w:szCs w:val="24"/>
            <w:vertAlign w:val="superscript"/>
          </w:rPr>
          <w:t>11 </w:t>
        </w:r>
        <w:r w:rsidRPr="00B3760B">
          <w:rPr>
            <w:rFonts w:eastAsia="Times New Roman" w:cstheme="minorHAnsi"/>
            <w:b/>
            <w:i/>
            <w:sz w:val="24"/>
            <w:szCs w:val="24"/>
          </w:rPr>
          <w:t>when I said, ‘This far you may come and no farther;  here is where your proud waves halt’?</w:t>
        </w:r>
      </w:moveTo>
    </w:p>
    <w:moveToRangeEnd w:id="32"/>
    <w:p w14:paraId="437209C9" w14:textId="77777777" w:rsidR="001B3A8A" w:rsidRDefault="001B3A8A" w:rsidP="009A4A76">
      <w:pPr>
        <w:ind w:firstLine="720"/>
        <w:jc w:val="both"/>
        <w:rPr>
          <w:ins w:id="35" w:author="Ginny" w:date="2014-11-10T10:41:00Z"/>
          <w:sz w:val="24"/>
          <w:szCs w:val="24"/>
        </w:rPr>
      </w:pPr>
    </w:p>
    <w:p w14:paraId="08EE3638" w14:textId="77777777" w:rsidR="00D211A5" w:rsidRDefault="00A4471D" w:rsidP="00A4471D">
      <w:pPr>
        <w:jc w:val="center"/>
        <w:rPr>
          <w:b/>
          <w:sz w:val="28"/>
          <w:szCs w:val="28"/>
        </w:rPr>
      </w:pPr>
      <w:r>
        <w:rPr>
          <w:b/>
          <w:sz w:val="28"/>
          <w:szCs w:val="28"/>
        </w:rPr>
        <w:t xml:space="preserve">A </w:t>
      </w:r>
      <w:r w:rsidR="00C73ECD" w:rsidRPr="00C73ECD">
        <w:rPr>
          <w:b/>
          <w:sz w:val="28"/>
          <w:szCs w:val="28"/>
        </w:rPr>
        <w:t>Holy Habit</w:t>
      </w:r>
    </w:p>
    <w:p w14:paraId="35A2BFC9" w14:textId="77777777" w:rsidR="0065324A" w:rsidRPr="006F03E5" w:rsidRDefault="00F33FEC" w:rsidP="00D80278">
      <w:pPr>
        <w:ind w:firstLine="720"/>
        <w:jc w:val="both"/>
        <w:rPr>
          <w:sz w:val="24"/>
          <w:rPrChange w:id="36" w:author="Ginny" w:date="2014-11-10T10:41:00Z">
            <w:rPr>
              <w:b/>
              <w:i/>
              <w:sz w:val="24"/>
              <w:szCs w:val="24"/>
            </w:rPr>
          </w:rPrChange>
        </w:rPr>
      </w:pPr>
      <w:r w:rsidRPr="00D80278">
        <w:rPr>
          <w:sz w:val="24"/>
          <w:szCs w:val="24"/>
        </w:rPr>
        <w:t xml:space="preserve">Each and every new day we are given a holy invitation from the King of Kings to come into his presence for a time of divine communion. </w:t>
      </w:r>
      <w:r w:rsidR="00D80278" w:rsidRPr="00D80278">
        <w:rPr>
          <w:sz w:val="24"/>
          <w:szCs w:val="24"/>
        </w:rPr>
        <w:t>He wants to hear all that I have to say wh</w:t>
      </w:r>
      <w:r w:rsidR="00D80278">
        <w:rPr>
          <w:sz w:val="24"/>
          <w:szCs w:val="24"/>
        </w:rPr>
        <w:t>en others don’t care to listen….</w:t>
      </w:r>
      <w:r w:rsidR="00D80278" w:rsidRPr="00D80278">
        <w:rPr>
          <w:b/>
          <w:i/>
          <w:sz w:val="24"/>
          <w:szCs w:val="24"/>
        </w:rPr>
        <w:t xml:space="preserve"> </w:t>
      </w:r>
      <w:r w:rsidR="00D80278" w:rsidRPr="00D80278">
        <w:rPr>
          <w:sz w:val="24"/>
          <w:szCs w:val="24"/>
        </w:rPr>
        <w:t>H</w:t>
      </w:r>
      <w:r w:rsidRPr="00D80278">
        <w:rPr>
          <w:sz w:val="24"/>
          <w:szCs w:val="24"/>
        </w:rPr>
        <w:t>e</w:t>
      </w:r>
      <w:r w:rsidRPr="00B51597">
        <w:rPr>
          <w:sz w:val="24"/>
          <w:szCs w:val="24"/>
        </w:rPr>
        <w:t xml:space="preserve"> says to His </w:t>
      </w:r>
      <w:r>
        <w:rPr>
          <w:sz w:val="24"/>
          <w:szCs w:val="24"/>
        </w:rPr>
        <w:t>B</w:t>
      </w:r>
      <w:r w:rsidRPr="00B51597">
        <w:rPr>
          <w:sz w:val="24"/>
          <w:szCs w:val="24"/>
        </w:rPr>
        <w:t xml:space="preserve">ride </w:t>
      </w:r>
      <w:r w:rsidRPr="00B51597">
        <w:rPr>
          <w:b/>
          <w:sz w:val="24"/>
          <w:szCs w:val="24"/>
        </w:rPr>
        <w:t>“</w:t>
      </w:r>
      <w:r>
        <w:rPr>
          <w:b/>
          <w:sz w:val="24"/>
          <w:szCs w:val="24"/>
        </w:rPr>
        <w:t>Arise, my darling, my beautiful one, and come along! O my dove, in the clefts of the rock, in the secret place of the steep pathway, let me see your form, let me hear your voice; for your voice is sweet, and your form is lovely.” (Song of Solomon 2:13-14)</w:t>
      </w:r>
      <w:r w:rsidRPr="00B51597">
        <w:rPr>
          <w:sz w:val="24"/>
          <w:szCs w:val="24"/>
        </w:rPr>
        <w:t xml:space="preserve"> </w:t>
      </w:r>
      <w:r w:rsidR="00437999" w:rsidRPr="00B51597">
        <w:rPr>
          <w:sz w:val="24"/>
          <w:szCs w:val="24"/>
        </w:rPr>
        <w:t xml:space="preserve">This is an invitation for a </w:t>
      </w:r>
      <w:r w:rsidR="00437999" w:rsidRPr="00CE44A3">
        <w:rPr>
          <w:sz w:val="24"/>
          <w:szCs w:val="24"/>
        </w:rPr>
        <w:t>private, intimate meeting with The King</w:t>
      </w:r>
      <w:r w:rsidR="00EB297B">
        <w:rPr>
          <w:sz w:val="24"/>
          <w:szCs w:val="24"/>
        </w:rPr>
        <w:t>.</w:t>
      </w:r>
      <w:r w:rsidR="0065324A">
        <w:rPr>
          <w:sz w:val="24"/>
          <w:szCs w:val="24"/>
        </w:rPr>
        <w:t xml:space="preserve"> When Jesus died on the cross</w:t>
      </w:r>
      <w:r w:rsidR="00EB297B">
        <w:rPr>
          <w:sz w:val="24"/>
          <w:szCs w:val="24"/>
        </w:rPr>
        <w:t xml:space="preserve">, the </w:t>
      </w:r>
      <w:r w:rsidR="009D5354">
        <w:rPr>
          <w:sz w:val="24"/>
          <w:szCs w:val="24"/>
        </w:rPr>
        <w:t>veil</w:t>
      </w:r>
      <w:r w:rsidR="00EB297B">
        <w:rPr>
          <w:sz w:val="24"/>
          <w:szCs w:val="24"/>
        </w:rPr>
        <w:t xml:space="preserve"> was torn from heaven to earth and now we have access</w:t>
      </w:r>
      <w:r w:rsidR="00437999">
        <w:rPr>
          <w:sz w:val="24"/>
          <w:szCs w:val="24"/>
        </w:rPr>
        <w:t xml:space="preserve"> twenty for hours a day</w:t>
      </w:r>
      <w:r w:rsidR="00EB297B">
        <w:rPr>
          <w:sz w:val="24"/>
          <w:szCs w:val="24"/>
        </w:rPr>
        <w:t>,</w:t>
      </w:r>
      <w:r w:rsidR="00437999">
        <w:rPr>
          <w:sz w:val="24"/>
          <w:szCs w:val="24"/>
        </w:rPr>
        <w:t xml:space="preserve"> seven days a week, but how much do we avail ourselves of this privilege?  </w:t>
      </w:r>
      <w:r w:rsidR="0065324A">
        <w:rPr>
          <w:sz w:val="24"/>
          <w:szCs w:val="24"/>
        </w:rPr>
        <w:t xml:space="preserve">(James 4:6-10; Heb. 10:19-25) </w:t>
      </w:r>
      <w:r w:rsidR="0065324A" w:rsidRPr="001E4D8C">
        <w:rPr>
          <w:sz w:val="24"/>
          <w:szCs w:val="24"/>
        </w:rPr>
        <w:t xml:space="preserve"> </w:t>
      </w:r>
      <w:r w:rsidR="00B61225">
        <w:rPr>
          <w:sz w:val="24"/>
          <w:szCs w:val="24"/>
        </w:rPr>
        <w:t xml:space="preserve">We live in the day where the whole world is connected through the internet and cell phones. For the last </w:t>
      </w:r>
      <w:ins w:id="37" w:author="Ginny" w:date="2014-11-10T10:41:00Z">
        <w:r w:rsidR="001B3A8A">
          <w:rPr>
            <w:sz w:val="24"/>
            <w:szCs w:val="24"/>
          </w:rPr>
          <w:t>six</w:t>
        </w:r>
      </w:ins>
      <w:del w:id="38" w:author="Ginny" w:date="2014-11-10T10:41:00Z">
        <w:r w:rsidR="00B61225">
          <w:rPr>
            <w:sz w:val="24"/>
            <w:szCs w:val="24"/>
          </w:rPr>
          <w:delText>6</w:delText>
        </w:r>
      </w:del>
      <w:r w:rsidR="00B61225">
        <w:rPr>
          <w:sz w:val="24"/>
          <w:szCs w:val="24"/>
        </w:rPr>
        <w:t xml:space="preserve"> days I have been without a cell phone. </w:t>
      </w:r>
      <w:ins w:id="39" w:author="Ginny" w:date="2014-11-10T10:41:00Z">
        <w:r w:rsidR="006D17AB">
          <w:rPr>
            <w:sz w:val="24"/>
            <w:szCs w:val="24"/>
          </w:rPr>
          <w:t>It has been peaceful. This has allowed me much more time to be alone in conversation with the Lord. But a</w:t>
        </w:r>
        <w:r w:rsidR="00B61225">
          <w:rPr>
            <w:sz w:val="24"/>
            <w:szCs w:val="24"/>
          </w:rPr>
          <w:t>t</w:t>
        </w:r>
      </w:ins>
      <w:del w:id="40" w:author="Ginny" w:date="2014-11-10T10:41:00Z">
        <w:r w:rsidR="00B61225">
          <w:rPr>
            <w:sz w:val="24"/>
            <w:szCs w:val="24"/>
          </w:rPr>
          <w:delText>At</w:delText>
        </w:r>
      </w:del>
      <w:r w:rsidR="00B61225">
        <w:rPr>
          <w:sz w:val="24"/>
          <w:szCs w:val="24"/>
        </w:rPr>
        <w:t xml:space="preserve"> first</w:t>
      </w:r>
      <w:ins w:id="41" w:author="Ginny" w:date="2014-11-10T10:41:00Z">
        <w:r w:rsidR="006D17AB">
          <w:rPr>
            <w:sz w:val="24"/>
            <w:szCs w:val="24"/>
          </w:rPr>
          <w:t>,</w:t>
        </w:r>
      </w:ins>
      <w:r w:rsidR="00B61225">
        <w:rPr>
          <w:sz w:val="24"/>
          <w:szCs w:val="24"/>
        </w:rPr>
        <w:t xml:space="preserve"> it caused me some </w:t>
      </w:r>
      <w:r w:rsidR="009502A9">
        <w:rPr>
          <w:sz w:val="24"/>
          <w:szCs w:val="24"/>
        </w:rPr>
        <w:t>anxiety</w:t>
      </w:r>
      <w:r w:rsidR="00B61225">
        <w:rPr>
          <w:sz w:val="24"/>
          <w:szCs w:val="24"/>
        </w:rPr>
        <w:t>.</w:t>
      </w:r>
      <w:r w:rsidR="009502A9">
        <w:rPr>
          <w:sz w:val="24"/>
          <w:szCs w:val="24"/>
        </w:rPr>
        <w:t xml:space="preserve"> </w:t>
      </w:r>
      <w:ins w:id="42" w:author="Ginny" w:date="2014-11-10T10:41:00Z">
        <w:r w:rsidR="006D17AB">
          <w:rPr>
            <w:sz w:val="24"/>
            <w:szCs w:val="24"/>
          </w:rPr>
          <w:t xml:space="preserve">It amazes me how addicted we are to a device! </w:t>
        </w:r>
      </w:ins>
      <w:r w:rsidR="00B61225">
        <w:rPr>
          <w:sz w:val="24"/>
          <w:szCs w:val="24"/>
        </w:rPr>
        <w:t xml:space="preserve">I don’t like to be </w:t>
      </w:r>
      <w:r w:rsidR="009502A9">
        <w:rPr>
          <w:sz w:val="24"/>
          <w:szCs w:val="24"/>
        </w:rPr>
        <w:t>disconnected</w:t>
      </w:r>
      <w:ins w:id="43" w:author="Ginny" w:date="2014-11-10T10:41:00Z">
        <w:r w:rsidR="006D17AB">
          <w:rPr>
            <w:sz w:val="24"/>
            <w:szCs w:val="24"/>
          </w:rPr>
          <w:t>, unconnected, and uninformed! This makes me</w:t>
        </w:r>
      </w:ins>
      <w:del w:id="44" w:author="Ginny" w:date="2014-11-10T10:41:00Z">
        <w:r w:rsidR="009502A9">
          <w:rPr>
            <w:sz w:val="24"/>
            <w:szCs w:val="24"/>
          </w:rPr>
          <w:delText>;</w:delText>
        </w:r>
      </w:del>
      <w:r w:rsidR="009502A9">
        <w:rPr>
          <w:sz w:val="24"/>
          <w:szCs w:val="24"/>
        </w:rPr>
        <w:t xml:space="preserve"> especially </w:t>
      </w:r>
      <w:ins w:id="45" w:author="Ginny" w:date="2014-11-10T10:41:00Z">
        <w:r w:rsidR="006D17AB">
          <w:rPr>
            <w:sz w:val="24"/>
            <w:szCs w:val="24"/>
          </w:rPr>
          <w:t>anxious because</w:t>
        </w:r>
      </w:ins>
      <w:del w:id="46" w:author="Ginny" w:date="2014-11-10T10:41:00Z">
        <w:r w:rsidR="009502A9">
          <w:rPr>
            <w:sz w:val="24"/>
            <w:szCs w:val="24"/>
          </w:rPr>
          <w:delText>when</w:delText>
        </w:r>
      </w:del>
      <w:r w:rsidR="009502A9">
        <w:rPr>
          <w:sz w:val="24"/>
          <w:szCs w:val="24"/>
        </w:rPr>
        <w:t xml:space="preserve"> my youngest </w:t>
      </w:r>
      <w:r w:rsidR="00A34DE2">
        <w:rPr>
          <w:sz w:val="24"/>
          <w:szCs w:val="24"/>
        </w:rPr>
        <w:t xml:space="preserve">child </w:t>
      </w:r>
      <w:r w:rsidR="009502A9">
        <w:rPr>
          <w:sz w:val="24"/>
          <w:szCs w:val="24"/>
        </w:rPr>
        <w:t>is on the other side of the world in the Czech Republic</w:t>
      </w:r>
      <w:ins w:id="47" w:author="Ginny" w:date="2014-11-10T10:41:00Z">
        <w:r w:rsidR="006F03E5">
          <w:rPr>
            <w:sz w:val="24"/>
            <w:szCs w:val="24"/>
          </w:rPr>
          <w:t xml:space="preserve">! </w:t>
        </w:r>
        <w:r w:rsidR="001B3A8A">
          <w:rPr>
            <w:sz w:val="24"/>
            <w:szCs w:val="24"/>
          </w:rPr>
          <w:t>While h</w:t>
        </w:r>
        <w:r w:rsidR="006F03E5">
          <w:rPr>
            <w:sz w:val="24"/>
            <w:szCs w:val="24"/>
          </w:rPr>
          <w:t xml:space="preserve">e was visiting Paris, his new phone, birthday gift, was stolen in the metro so now email and Facebook are our connections. </w:t>
        </w:r>
      </w:ins>
      <w:del w:id="48" w:author="Ginny" w:date="2014-11-10T10:41:00Z">
        <w:r w:rsidR="009502A9">
          <w:rPr>
            <w:sz w:val="24"/>
            <w:szCs w:val="24"/>
          </w:rPr>
          <w:delText>.</w:delText>
        </w:r>
        <w:r w:rsidR="00B61225">
          <w:rPr>
            <w:sz w:val="24"/>
            <w:szCs w:val="24"/>
          </w:rPr>
          <w:delText xml:space="preserve"> </w:delText>
        </w:r>
        <w:r w:rsidR="009502A9">
          <w:rPr>
            <w:sz w:val="24"/>
            <w:szCs w:val="24"/>
          </w:rPr>
          <w:delText xml:space="preserve">But it has been peaceful and I have had much more time alone talking to the Lord. </w:delText>
        </w:r>
      </w:del>
      <w:r w:rsidR="009502A9">
        <w:rPr>
          <w:sz w:val="24"/>
          <w:szCs w:val="24"/>
        </w:rPr>
        <w:t xml:space="preserve">Through </w:t>
      </w:r>
      <w:ins w:id="49" w:author="Ginny" w:date="2014-11-10T10:41:00Z">
        <w:r w:rsidR="006F03E5">
          <w:rPr>
            <w:sz w:val="24"/>
            <w:szCs w:val="24"/>
          </w:rPr>
          <w:t xml:space="preserve">the word of God and </w:t>
        </w:r>
      </w:ins>
      <w:r w:rsidR="009502A9">
        <w:rPr>
          <w:sz w:val="24"/>
          <w:szCs w:val="24"/>
        </w:rPr>
        <w:t xml:space="preserve">prayer, we </w:t>
      </w:r>
      <w:ins w:id="50" w:author="Ginny" w:date="2014-11-10T10:41:00Z">
        <w:r w:rsidR="006F03E5">
          <w:rPr>
            <w:sz w:val="24"/>
            <w:szCs w:val="24"/>
          </w:rPr>
          <w:t xml:space="preserve">never have to feel disconnected. We can reach Him twenty-four hours a day. And while I can’t talk to my son Robbie, I can </w:t>
        </w:r>
      </w:ins>
      <w:del w:id="51" w:author="Ginny" w:date="2014-11-10T10:41:00Z">
        <w:r w:rsidR="009502A9">
          <w:rPr>
            <w:sz w:val="24"/>
            <w:szCs w:val="24"/>
          </w:rPr>
          <w:delText xml:space="preserve">are </w:delText>
        </w:r>
      </w:del>
      <w:r w:rsidR="009502A9">
        <w:rPr>
          <w:sz w:val="24"/>
          <w:szCs w:val="24"/>
        </w:rPr>
        <w:t xml:space="preserve">always </w:t>
      </w:r>
      <w:ins w:id="52" w:author="Ginny" w:date="2014-11-10T10:41:00Z">
        <w:r w:rsidR="006F03E5">
          <w:rPr>
            <w:sz w:val="24"/>
            <w:szCs w:val="24"/>
          </w:rPr>
          <w:t>reach the Lord, and talk to Him about my son! And the Lord and I have been having much conversation about that young man!</w:t>
        </w:r>
      </w:ins>
      <w:del w:id="53" w:author="Ginny" w:date="2014-11-10T10:41:00Z">
        <w:r w:rsidR="009502A9">
          <w:rPr>
            <w:sz w:val="24"/>
            <w:szCs w:val="24"/>
          </w:rPr>
          <w:delText>connected with God.</w:delText>
        </w:r>
      </w:del>
    </w:p>
    <w:p w14:paraId="3FA459C3" w14:textId="77777777" w:rsidR="003B2076" w:rsidRPr="003B2076" w:rsidRDefault="003B2076" w:rsidP="003B2076">
      <w:pPr>
        <w:jc w:val="center"/>
        <w:rPr>
          <w:b/>
          <w:sz w:val="28"/>
          <w:szCs w:val="28"/>
        </w:rPr>
      </w:pPr>
      <w:r>
        <w:rPr>
          <w:b/>
          <w:sz w:val="28"/>
          <w:szCs w:val="28"/>
        </w:rPr>
        <w:t xml:space="preserve">What is </w:t>
      </w:r>
      <w:r w:rsidR="00BB7B39">
        <w:rPr>
          <w:b/>
          <w:sz w:val="28"/>
          <w:szCs w:val="28"/>
        </w:rPr>
        <w:t>P</w:t>
      </w:r>
      <w:r>
        <w:rPr>
          <w:b/>
          <w:sz w:val="28"/>
          <w:szCs w:val="28"/>
        </w:rPr>
        <w:t>rayer?</w:t>
      </w:r>
    </w:p>
    <w:p w14:paraId="1F145C38" w14:textId="77777777" w:rsidR="00AF6862" w:rsidRDefault="00A34DE2" w:rsidP="00BA167C">
      <w:pPr>
        <w:ind w:firstLine="720"/>
        <w:jc w:val="both"/>
        <w:rPr>
          <w:sz w:val="24"/>
          <w:szCs w:val="24"/>
        </w:rPr>
      </w:pPr>
      <w:r>
        <w:rPr>
          <w:sz w:val="24"/>
          <w:szCs w:val="24"/>
        </w:rPr>
        <w:t xml:space="preserve"> We have no less than seven</w:t>
      </w:r>
      <w:r w:rsidR="00A573DB">
        <w:rPr>
          <w:sz w:val="24"/>
          <w:szCs w:val="24"/>
        </w:rPr>
        <w:t xml:space="preserve"> books on prayer in our home. I hav</w:t>
      </w:r>
      <w:r w:rsidR="00C73ECD">
        <w:rPr>
          <w:sz w:val="24"/>
          <w:szCs w:val="24"/>
        </w:rPr>
        <w:t>e written three</w:t>
      </w:r>
      <w:r w:rsidR="00091335">
        <w:rPr>
          <w:sz w:val="24"/>
          <w:szCs w:val="24"/>
        </w:rPr>
        <w:t xml:space="preserve"> lessons on prayer. These are very </w:t>
      </w:r>
      <w:r w:rsidR="00A573DB">
        <w:rPr>
          <w:sz w:val="24"/>
          <w:szCs w:val="24"/>
        </w:rPr>
        <w:t xml:space="preserve">important components in the curriculum of our disciple making group. </w:t>
      </w:r>
      <w:r w:rsidR="00091335">
        <w:rPr>
          <w:sz w:val="24"/>
          <w:szCs w:val="24"/>
        </w:rPr>
        <w:t>The more I study what the Bible has to say about prayer</w:t>
      </w:r>
      <w:r w:rsidR="00D35A9B">
        <w:rPr>
          <w:sz w:val="24"/>
          <w:szCs w:val="24"/>
        </w:rPr>
        <w:t>,</w:t>
      </w:r>
      <w:r w:rsidR="00091335">
        <w:rPr>
          <w:sz w:val="24"/>
          <w:szCs w:val="24"/>
        </w:rPr>
        <w:t xml:space="preserve"> the more I realize I cannot possibly reach the de</w:t>
      </w:r>
      <w:r w:rsidR="00A76D51">
        <w:rPr>
          <w:sz w:val="24"/>
          <w:szCs w:val="24"/>
        </w:rPr>
        <w:t>p</w:t>
      </w:r>
      <w:r w:rsidR="00091335">
        <w:rPr>
          <w:sz w:val="24"/>
          <w:szCs w:val="24"/>
        </w:rPr>
        <w:t xml:space="preserve">th </w:t>
      </w:r>
      <w:r>
        <w:rPr>
          <w:sz w:val="24"/>
          <w:szCs w:val="24"/>
        </w:rPr>
        <w:t xml:space="preserve">of riches this incredible honor </w:t>
      </w:r>
      <w:r w:rsidR="00D35A9B">
        <w:rPr>
          <w:sz w:val="24"/>
          <w:szCs w:val="24"/>
        </w:rPr>
        <w:t>affords us</w:t>
      </w:r>
      <w:r w:rsidR="00091335">
        <w:rPr>
          <w:sz w:val="24"/>
          <w:szCs w:val="24"/>
        </w:rPr>
        <w:t xml:space="preserve">. </w:t>
      </w:r>
    </w:p>
    <w:p w14:paraId="6B2283AB" w14:textId="77777777" w:rsidR="00BA3EFA" w:rsidRDefault="00D2634F" w:rsidP="00DB0292">
      <w:pPr>
        <w:ind w:firstLine="720"/>
        <w:jc w:val="both"/>
        <w:rPr>
          <w:sz w:val="24"/>
          <w:szCs w:val="24"/>
        </w:rPr>
      </w:pPr>
      <w:r>
        <w:rPr>
          <w:sz w:val="24"/>
          <w:szCs w:val="24"/>
        </w:rPr>
        <w:t>So, what exactly is Prayer?</w:t>
      </w:r>
      <w:r w:rsidR="003B2076">
        <w:rPr>
          <w:sz w:val="24"/>
          <w:szCs w:val="24"/>
        </w:rPr>
        <w:t xml:space="preserve"> Prayer,</w:t>
      </w:r>
      <w:r w:rsidR="00BA167C" w:rsidRPr="005E6A08">
        <w:rPr>
          <w:sz w:val="24"/>
          <w:szCs w:val="24"/>
        </w:rPr>
        <w:t xml:space="preserve"> li</w:t>
      </w:r>
      <w:r w:rsidR="00BA167C">
        <w:rPr>
          <w:sz w:val="24"/>
          <w:szCs w:val="24"/>
        </w:rPr>
        <w:t xml:space="preserve">ke a diamond, is multifaceted. These are </w:t>
      </w:r>
      <w:r w:rsidR="00BA167C" w:rsidRPr="00AF6862">
        <w:rPr>
          <w:sz w:val="24"/>
          <w:szCs w:val="24"/>
        </w:rPr>
        <w:t>some dimensions of this incredible ho</w:t>
      </w:r>
      <w:r w:rsidR="00BA167C">
        <w:rPr>
          <w:sz w:val="24"/>
          <w:szCs w:val="24"/>
        </w:rPr>
        <w:t>nor purchased for us by the Lord</w:t>
      </w:r>
      <w:r w:rsidR="00BA167C" w:rsidRPr="00AF6862">
        <w:rPr>
          <w:sz w:val="24"/>
          <w:szCs w:val="24"/>
        </w:rPr>
        <w:t xml:space="preserve"> Jesus Christ.  (James 4:6-10; Heb. 10:19-25)</w:t>
      </w:r>
      <w:r w:rsidR="00DB0292">
        <w:rPr>
          <w:sz w:val="24"/>
          <w:szCs w:val="24"/>
        </w:rPr>
        <w:t xml:space="preserve"> The very essence of prayer is to come near God and worship Him! </w:t>
      </w:r>
    </w:p>
    <w:p w14:paraId="26222139" w14:textId="77777777" w:rsidR="008005AB" w:rsidRDefault="00A47A59" w:rsidP="00DB0292">
      <w:pPr>
        <w:ind w:firstLine="720"/>
        <w:jc w:val="both"/>
        <w:rPr>
          <w:sz w:val="24"/>
          <w:szCs w:val="24"/>
        </w:rPr>
      </w:pPr>
      <w:r>
        <w:rPr>
          <w:sz w:val="24"/>
          <w:szCs w:val="24"/>
        </w:rPr>
        <w:t xml:space="preserve"> Please f</w:t>
      </w:r>
      <w:r w:rsidR="00BA3EFA">
        <w:rPr>
          <w:sz w:val="24"/>
          <w:szCs w:val="24"/>
        </w:rPr>
        <w:t>orgive me for taking the opportunity to unpack some</w:t>
      </w:r>
      <w:r w:rsidR="00DB0292">
        <w:rPr>
          <w:sz w:val="24"/>
          <w:szCs w:val="24"/>
        </w:rPr>
        <w:t xml:space="preserve"> truth </w:t>
      </w:r>
      <w:r w:rsidR="00D35A9B">
        <w:rPr>
          <w:sz w:val="24"/>
          <w:szCs w:val="24"/>
        </w:rPr>
        <w:t>I</w:t>
      </w:r>
      <w:r w:rsidR="00DB0292">
        <w:rPr>
          <w:sz w:val="24"/>
          <w:szCs w:val="24"/>
        </w:rPr>
        <w:t xml:space="preserve"> discovered </w:t>
      </w:r>
      <w:r w:rsidR="00BA3EFA">
        <w:rPr>
          <w:sz w:val="24"/>
          <w:szCs w:val="24"/>
        </w:rPr>
        <w:t>while taking a closer look at</w:t>
      </w:r>
      <w:r w:rsidR="00D35A9B">
        <w:rPr>
          <w:sz w:val="24"/>
          <w:szCs w:val="24"/>
        </w:rPr>
        <w:t xml:space="preserve"> the definitions of prayer</w:t>
      </w:r>
      <w:r w:rsidR="008005AB">
        <w:rPr>
          <w:sz w:val="24"/>
          <w:szCs w:val="24"/>
        </w:rPr>
        <w:t xml:space="preserve"> found in</w:t>
      </w:r>
      <w:r w:rsidR="00DB0292" w:rsidRPr="00DB0292">
        <w:rPr>
          <w:sz w:val="24"/>
          <w:szCs w:val="24"/>
        </w:rPr>
        <w:t xml:space="preserve"> Strong’s </w:t>
      </w:r>
      <w:r w:rsidR="008005AB">
        <w:rPr>
          <w:sz w:val="24"/>
          <w:szCs w:val="24"/>
        </w:rPr>
        <w:t>Concordance</w:t>
      </w:r>
      <w:r w:rsidR="00D35A9B">
        <w:rPr>
          <w:sz w:val="24"/>
          <w:szCs w:val="24"/>
        </w:rPr>
        <w:t>. Praying means to</w:t>
      </w:r>
      <w:r w:rsidR="008005AB">
        <w:rPr>
          <w:sz w:val="24"/>
          <w:szCs w:val="24"/>
        </w:rPr>
        <w:t xml:space="preserve"> draw near, </w:t>
      </w:r>
      <w:r>
        <w:rPr>
          <w:sz w:val="24"/>
          <w:szCs w:val="24"/>
        </w:rPr>
        <w:t xml:space="preserve">seek, </w:t>
      </w:r>
      <w:r w:rsidR="00D35A9B">
        <w:rPr>
          <w:sz w:val="24"/>
          <w:szCs w:val="24"/>
        </w:rPr>
        <w:t>and</w:t>
      </w:r>
      <w:r w:rsidR="00BA3EFA">
        <w:rPr>
          <w:sz w:val="24"/>
          <w:szCs w:val="24"/>
        </w:rPr>
        <w:t xml:space="preserve"> worship. Each of </w:t>
      </w:r>
      <w:r w:rsidR="003B2076">
        <w:rPr>
          <w:sz w:val="24"/>
          <w:szCs w:val="24"/>
        </w:rPr>
        <w:t>these words</w:t>
      </w:r>
      <w:r w:rsidR="002366EF">
        <w:rPr>
          <w:sz w:val="24"/>
          <w:szCs w:val="24"/>
        </w:rPr>
        <w:t>, as</w:t>
      </w:r>
      <w:r w:rsidR="00BA3EFA">
        <w:rPr>
          <w:sz w:val="24"/>
          <w:szCs w:val="24"/>
        </w:rPr>
        <w:t xml:space="preserve"> </w:t>
      </w:r>
      <w:r w:rsidR="00D35A9B">
        <w:rPr>
          <w:sz w:val="24"/>
          <w:szCs w:val="24"/>
        </w:rPr>
        <w:t xml:space="preserve">you will see, is </w:t>
      </w:r>
      <w:r w:rsidR="00BA3EFA">
        <w:rPr>
          <w:sz w:val="24"/>
          <w:szCs w:val="24"/>
        </w:rPr>
        <w:t xml:space="preserve">derived from the Greek word </w:t>
      </w:r>
      <w:r w:rsidR="00BA3EFA" w:rsidRPr="00D35A9B">
        <w:rPr>
          <w:b/>
          <w:i/>
          <w:sz w:val="24"/>
          <w:szCs w:val="24"/>
        </w:rPr>
        <w:t>Pros</w:t>
      </w:r>
      <w:r w:rsidR="00BA3EFA">
        <w:rPr>
          <w:sz w:val="24"/>
          <w:szCs w:val="24"/>
        </w:rPr>
        <w:t xml:space="preserve">. The definition of </w:t>
      </w:r>
      <w:r w:rsidR="00D35A9B">
        <w:rPr>
          <w:sz w:val="24"/>
          <w:szCs w:val="24"/>
        </w:rPr>
        <w:t xml:space="preserve">which is, in </w:t>
      </w:r>
      <w:r w:rsidR="001B35B2">
        <w:rPr>
          <w:sz w:val="24"/>
          <w:szCs w:val="24"/>
        </w:rPr>
        <w:t>essence</w:t>
      </w:r>
      <w:r w:rsidR="00D35A9B">
        <w:rPr>
          <w:sz w:val="24"/>
          <w:szCs w:val="24"/>
        </w:rPr>
        <w:t>,</w:t>
      </w:r>
      <w:r w:rsidR="00BA3EFA">
        <w:rPr>
          <w:sz w:val="24"/>
          <w:szCs w:val="24"/>
        </w:rPr>
        <w:t xml:space="preserve"> to come close or near.</w:t>
      </w:r>
    </w:p>
    <w:p w14:paraId="066142FB" w14:textId="77777777" w:rsidR="002366EF" w:rsidRDefault="008005AB" w:rsidP="001074CF">
      <w:pPr>
        <w:ind w:firstLine="720"/>
        <w:jc w:val="both"/>
        <w:rPr>
          <w:sz w:val="24"/>
          <w:szCs w:val="24"/>
        </w:rPr>
      </w:pPr>
      <w:r w:rsidRPr="00A47A59">
        <w:rPr>
          <w:sz w:val="24"/>
          <w:szCs w:val="24"/>
        </w:rPr>
        <w:t xml:space="preserve">The Greek words for </w:t>
      </w:r>
      <w:r w:rsidRPr="00D211A5">
        <w:rPr>
          <w:b/>
          <w:i/>
          <w:sz w:val="24"/>
          <w:szCs w:val="24"/>
        </w:rPr>
        <w:t>pray</w:t>
      </w:r>
      <w:r w:rsidRPr="00A47A59">
        <w:rPr>
          <w:sz w:val="24"/>
          <w:szCs w:val="24"/>
        </w:rPr>
        <w:t xml:space="preserve"> or </w:t>
      </w:r>
      <w:r w:rsidRPr="00D211A5">
        <w:rPr>
          <w:b/>
          <w:i/>
          <w:sz w:val="24"/>
          <w:szCs w:val="24"/>
        </w:rPr>
        <w:t>prayer</w:t>
      </w:r>
      <w:r w:rsidRPr="00A47A59">
        <w:rPr>
          <w:sz w:val="24"/>
          <w:szCs w:val="24"/>
        </w:rPr>
        <w:t>, seen in the following passage</w:t>
      </w:r>
      <w:r w:rsidR="00BA3EFA" w:rsidRPr="00A47A59">
        <w:rPr>
          <w:sz w:val="24"/>
          <w:szCs w:val="24"/>
        </w:rPr>
        <w:t>s</w:t>
      </w:r>
      <w:r w:rsidRPr="00A47A59">
        <w:rPr>
          <w:sz w:val="24"/>
          <w:szCs w:val="24"/>
        </w:rPr>
        <w:t xml:space="preserve">, </w:t>
      </w:r>
      <w:r w:rsidR="00BA3EFA" w:rsidRPr="00A47A59">
        <w:rPr>
          <w:sz w:val="24"/>
          <w:szCs w:val="24"/>
        </w:rPr>
        <w:t xml:space="preserve">are </w:t>
      </w:r>
      <w:r w:rsidR="00DB0292" w:rsidRPr="00A47A59">
        <w:rPr>
          <w:sz w:val="24"/>
          <w:szCs w:val="24"/>
        </w:rPr>
        <w:t>Pros-euche</w:t>
      </w:r>
      <w:r w:rsidRPr="00A47A59">
        <w:rPr>
          <w:sz w:val="24"/>
          <w:szCs w:val="24"/>
        </w:rPr>
        <w:t>/</w:t>
      </w:r>
      <w:r w:rsidR="00DB0292" w:rsidRPr="00A47A59">
        <w:rPr>
          <w:sz w:val="24"/>
          <w:szCs w:val="24"/>
        </w:rPr>
        <w:t>Pros-euchomai</w:t>
      </w:r>
      <w:r w:rsidR="00BA3EFA" w:rsidRPr="00A47A59">
        <w:rPr>
          <w:sz w:val="24"/>
          <w:szCs w:val="24"/>
        </w:rPr>
        <w:t>.</w:t>
      </w:r>
      <w:r w:rsidR="00DB0292" w:rsidRPr="00A47A59">
        <w:rPr>
          <w:sz w:val="24"/>
          <w:szCs w:val="24"/>
        </w:rPr>
        <w:t xml:space="preserve"> </w:t>
      </w:r>
      <w:r w:rsidR="00BA3EFA" w:rsidRPr="00A47A59">
        <w:rPr>
          <w:sz w:val="24"/>
          <w:szCs w:val="24"/>
        </w:rPr>
        <w:t xml:space="preserve">(Ephesians 1:6; Luke 11:1-2; 18:1;10; Philippians 1:9; 4:6; ; James 5:13; 1 Thess. 5:17; Romans 8:26; Colossians 1:9) </w:t>
      </w:r>
      <w:r w:rsidR="001074CF" w:rsidRPr="001074CF">
        <w:rPr>
          <w:sz w:val="24"/>
          <w:szCs w:val="24"/>
        </w:rPr>
        <w:t xml:space="preserve">Next, let’s take a </w:t>
      </w:r>
      <w:r w:rsidR="001074CF">
        <w:rPr>
          <w:sz w:val="24"/>
          <w:szCs w:val="24"/>
        </w:rPr>
        <w:t xml:space="preserve">closer look at the definitions. </w:t>
      </w:r>
      <w:r w:rsidR="001074CF" w:rsidRPr="001074CF">
        <w:rPr>
          <w:sz w:val="24"/>
          <w:szCs w:val="24"/>
        </w:rPr>
        <w:t>Prayer</w:t>
      </w:r>
      <w:r w:rsidR="002366EF">
        <w:rPr>
          <w:sz w:val="24"/>
          <w:szCs w:val="24"/>
        </w:rPr>
        <w:t xml:space="preserve">: </w:t>
      </w:r>
      <w:r w:rsidR="001074CF" w:rsidRPr="001074CF">
        <w:rPr>
          <w:sz w:val="24"/>
          <w:szCs w:val="24"/>
        </w:rPr>
        <w:t>an oratory chapel; pray earnestly; prayer. To pray to God, i.e. supplicate; worship; pray ea</w:t>
      </w:r>
      <w:r w:rsidR="002366EF">
        <w:rPr>
          <w:sz w:val="24"/>
          <w:szCs w:val="24"/>
        </w:rPr>
        <w:t>rnestly for or, t</w:t>
      </w:r>
      <w:r w:rsidR="001074CF" w:rsidRPr="001074CF">
        <w:rPr>
          <w:sz w:val="24"/>
          <w:szCs w:val="24"/>
        </w:rPr>
        <w:t>o approach; come near; visit; worship; draw near unto. The Greek</w:t>
      </w:r>
      <w:r w:rsidR="001074CF">
        <w:rPr>
          <w:sz w:val="24"/>
          <w:szCs w:val="24"/>
        </w:rPr>
        <w:t xml:space="preserve"> </w:t>
      </w:r>
      <w:r w:rsidR="001074CF" w:rsidRPr="001074CF">
        <w:rPr>
          <w:sz w:val="24"/>
          <w:szCs w:val="24"/>
        </w:rPr>
        <w:t>word for draw-near is, Pros-Euchmai, found in Hebrews 10:19-22; 11:6. It i</w:t>
      </w:r>
      <w:r w:rsidR="001074CF">
        <w:rPr>
          <w:sz w:val="24"/>
          <w:szCs w:val="24"/>
        </w:rPr>
        <w:t xml:space="preserve">s defined by the </w:t>
      </w:r>
      <w:r w:rsidR="001074CF" w:rsidRPr="001074CF">
        <w:rPr>
          <w:sz w:val="24"/>
          <w:szCs w:val="24"/>
        </w:rPr>
        <w:t>following; to approach; come near; visit; worship; assent to; draw near; go near to. Even</w:t>
      </w:r>
      <w:r w:rsidR="001074CF">
        <w:rPr>
          <w:sz w:val="24"/>
          <w:szCs w:val="24"/>
        </w:rPr>
        <w:t xml:space="preserve"> </w:t>
      </w:r>
      <w:r w:rsidR="001074CF" w:rsidRPr="001074CF">
        <w:rPr>
          <w:sz w:val="24"/>
          <w:szCs w:val="24"/>
        </w:rPr>
        <w:t>when you look at the word seek, which is Zeteo in the Greek, we find the following: to</w:t>
      </w:r>
      <w:r w:rsidR="001074CF">
        <w:rPr>
          <w:sz w:val="24"/>
          <w:szCs w:val="24"/>
        </w:rPr>
        <w:t xml:space="preserve"> </w:t>
      </w:r>
      <w:r w:rsidR="001074CF" w:rsidRPr="001074CF">
        <w:rPr>
          <w:sz w:val="24"/>
          <w:szCs w:val="24"/>
        </w:rPr>
        <w:t>seek; to worship (GOD); desire; enquire; endeavor; require; seek after. (Luke 11:9;</w:t>
      </w:r>
      <w:r w:rsidR="00575546">
        <w:rPr>
          <w:sz w:val="24"/>
          <w:szCs w:val="24"/>
        </w:rPr>
        <w:t xml:space="preserve"> </w:t>
      </w:r>
      <w:r w:rsidR="001074CF" w:rsidRPr="001074CF">
        <w:rPr>
          <w:sz w:val="24"/>
          <w:szCs w:val="24"/>
        </w:rPr>
        <w:t>12:31)</w:t>
      </w:r>
      <w:r w:rsidR="001074CF">
        <w:rPr>
          <w:sz w:val="24"/>
          <w:szCs w:val="24"/>
        </w:rPr>
        <w:t xml:space="preserve"> </w:t>
      </w:r>
      <w:r w:rsidR="001074CF" w:rsidRPr="001074CF">
        <w:rPr>
          <w:sz w:val="24"/>
          <w:szCs w:val="24"/>
        </w:rPr>
        <w:t>And lastly the word for worship, we saw in a previous chapter, is in Greek - Pros-kuneo: to</w:t>
      </w:r>
      <w:r w:rsidR="001074CF">
        <w:rPr>
          <w:sz w:val="24"/>
          <w:szCs w:val="24"/>
        </w:rPr>
        <w:t xml:space="preserve"> </w:t>
      </w:r>
      <w:r w:rsidR="001074CF" w:rsidRPr="001074CF">
        <w:rPr>
          <w:sz w:val="24"/>
          <w:szCs w:val="24"/>
        </w:rPr>
        <w:t>kiss like a dog licking his master’s hand; to fawn or crouch; to prostrate oneself in homage; do reverence to adore; worship. (John 4:20-24)</w:t>
      </w:r>
    </w:p>
    <w:p w14:paraId="5C533E4B" w14:textId="77777777" w:rsidR="003F7C6C" w:rsidRPr="00DB0292" w:rsidRDefault="001074CF" w:rsidP="001074CF">
      <w:pPr>
        <w:ind w:firstLine="720"/>
        <w:jc w:val="both"/>
        <w:rPr>
          <w:sz w:val="24"/>
          <w:szCs w:val="24"/>
        </w:rPr>
      </w:pPr>
      <w:r w:rsidRPr="001074CF">
        <w:rPr>
          <w:sz w:val="24"/>
          <w:szCs w:val="24"/>
        </w:rPr>
        <w:t xml:space="preserve"> Have you ever been taught that prayer</w:t>
      </w:r>
      <w:r>
        <w:rPr>
          <w:sz w:val="24"/>
          <w:szCs w:val="24"/>
        </w:rPr>
        <w:t xml:space="preserve"> i</w:t>
      </w:r>
      <w:r w:rsidRPr="001074CF">
        <w:rPr>
          <w:sz w:val="24"/>
          <w:szCs w:val="24"/>
        </w:rPr>
        <w:t>s worship? I haven’t either, but this truth has completely changed my hypothesis and transformed my concept on prayer. It shifts our focus off of getting needs met to seeing</w:t>
      </w:r>
      <w:r>
        <w:rPr>
          <w:sz w:val="24"/>
          <w:szCs w:val="24"/>
        </w:rPr>
        <w:t xml:space="preserve"> </w:t>
      </w:r>
      <w:r w:rsidRPr="001074CF">
        <w:rPr>
          <w:sz w:val="24"/>
          <w:szCs w:val="24"/>
        </w:rPr>
        <w:t xml:space="preserve">God for who he truly is-worthy of all honor, glory and praise! When we have God centered prayers, we are worshiping in Spirit and in Truth. God’s Word is the truth! </w:t>
      </w:r>
    </w:p>
    <w:p w14:paraId="0089BC69" w14:textId="77777777" w:rsidR="0065324A" w:rsidRDefault="00D2634F" w:rsidP="00BA167C">
      <w:pPr>
        <w:ind w:firstLine="720"/>
        <w:jc w:val="both"/>
        <w:rPr>
          <w:sz w:val="24"/>
          <w:szCs w:val="24"/>
        </w:rPr>
      </w:pPr>
      <w:r>
        <w:rPr>
          <w:sz w:val="24"/>
          <w:szCs w:val="24"/>
        </w:rPr>
        <w:t xml:space="preserve"> It has been said that prayer</w:t>
      </w:r>
      <w:r w:rsidR="00EB297B" w:rsidRPr="005E6A08">
        <w:rPr>
          <w:sz w:val="24"/>
          <w:szCs w:val="24"/>
        </w:rPr>
        <w:t xml:space="preserve"> is practicing the presence of God.  The motivation of Prayer is communication with God. The result of prayer is an intimate relationship with God. </w:t>
      </w:r>
      <w:r>
        <w:rPr>
          <w:sz w:val="24"/>
          <w:szCs w:val="24"/>
        </w:rPr>
        <w:t xml:space="preserve"> But, most importantly, t</w:t>
      </w:r>
      <w:r w:rsidR="00EB297B" w:rsidRPr="005E6A08">
        <w:rPr>
          <w:sz w:val="24"/>
          <w:szCs w:val="24"/>
        </w:rPr>
        <w:t xml:space="preserve">he reward of prayer is God </w:t>
      </w:r>
      <w:r>
        <w:rPr>
          <w:sz w:val="24"/>
          <w:szCs w:val="24"/>
        </w:rPr>
        <w:t>H</w:t>
      </w:r>
      <w:r w:rsidR="00EB297B" w:rsidRPr="005E6A08">
        <w:rPr>
          <w:sz w:val="24"/>
          <w:szCs w:val="24"/>
        </w:rPr>
        <w:t xml:space="preserve">imself!   </w:t>
      </w:r>
    </w:p>
    <w:p w14:paraId="3F0DB09B" w14:textId="77777777" w:rsidR="00BA167C" w:rsidRDefault="0065324A" w:rsidP="00C73ECD">
      <w:pPr>
        <w:ind w:firstLine="720"/>
        <w:jc w:val="both"/>
        <w:rPr>
          <w:sz w:val="24"/>
          <w:szCs w:val="24"/>
        </w:rPr>
      </w:pPr>
      <w:r>
        <w:rPr>
          <w:sz w:val="24"/>
          <w:szCs w:val="24"/>
        </w:rPr>
        <w:t>What happens when we</w:t>
      </w:r>
      <w:r w:rsidRPr="001E4D8C">
        <w:rPr>
          <w:sz w:val="24"/>
          <w:szCs w:val="24"/>
        </w:rPr>
        <w:t xml:space="preserve"> pray? When you and I pray,</w:t>
      </w:r>
      <w:r w:rsidR="00575546">
        <w:rPr>
          <w:sz w:val="24"/>
          <w:szCs w:val="24"/>
        </w:rPr>
        <w:t xml:space="preserve"> there is a divine interchange between heaven and earth. Furthermore, not</w:t>
      </w:r>
      <w:r w:rsidRPr="001E4D8C">
        <w:rPr>
          <w:sz w:val="24"/>
          <w:szCs w:val="24"/>
        </w:rPr>
        <w:t xml:space="preserve"> only</w:t>
      </w:r>
      <w:r w:rsidR="00AB7A62">
        <w:rPr>
          <w:sz w:val="24"/>
          <w:szCs w:val="24"/>
        </w:rPr>
        <w:t xml:space="preserve"> do we draw</w:t>
      </w:r>
      <w:r w:rsidRPr="001E4D8C">
        <w:rPr>
          <w:sz w:val="24"/>
          <w:szCs w:val="24"/>
        </w:rPr>
        <w:t xml:space="preserve"> near to God, but He </w:t>
      </w:r>
      <w:r w:rsidR="00AB7A62">
        <w:rPr>
          <w:sz w:val="24"/>
          <w:szCs w:val="24"/>
        </w:rPr>
        <w:t>draws near</w:t>
      </w:r>
      <w:r w:rsidRPr="001E4D8C">
        <w:rPr>
          <w:sz w:val="24"/>
          <w:szCs w:val="24"/>
        </w:rPr>
        <w:t xml:space="preserve"> to us.  Prayer is humbling your-self before the Lord and coming as close to God in worship as a saved </w:t>
      </w:r>
      <w:r w:rsidR="009502A9">
        <w:rPr>
          <w:sz w:val="24"/>
          <w:szCs w:val="24"/>
        </w:rPr>
        <w:t xml:space="preserve">sinner can get. (James 4:8-10) </w:t>
      </w:r>
      <w:r w:rsidRPr="001E4D8C">
        <w:rPr>
          <w:sz w:val="24"/>
          <w:szCs w:val="24"/>
        </w:rPr>
        <w:t xml:space="preserve">When we learn to pray the </w:t>
      </w:r>
      <w:r w:rsidR="00D2634F">
        <w:rPr>
          <w:sz w:val="24"/>
          <w:szCs w:val="24"/>
        </w:rPr>
        <w:t xml:space="preserve">Word </w:t>
      </w:r>
      <w:r w:rsidRPr="001E4D8C">
        <w:rPr>
          <w:sz w:val="24"/>
          <w:szCs w:val="24"/>
        </w:rPr>
        <w:t>of God, we join ourselves to the Lord</w:t>
      </w:r>
      <w:r w:rsidR="00D2634F">
        <w:rPr>
          <w:sz w:val="24"/>
          <w:szCs w:val="24"/>
        </w:rPr>
        <w:t>. And to those who join Him,</w:t>
      </w:r>
      <w:r w:rsidRPr="001E4D8C">
        <w:rPr>
          <w:sz w:val="24"/>
          <w:szCs w:val="24"/>
        </w:rPr>
        <w:t xml:space="preserve"> He has promised to give </w:t>
      </w:r>
      <w:r w:rsidR="00D2634F">
        <w:rPr>
          <w:sz w:val="24"/>
          <w:szCs w:val="24"/>
        </w:rPr>
        <w:t>them</w:t>
      </w:r>
      <w:r w:rsidRPr="001E4D8C">
        <w:rPr>
          <w:sz w:val="24"/>
          <w:szCs w:val="24"/>
        </w:rPr>
        <w:t xml:space="preserve"> joy in His house of prayer. </w:t>
      </w:r>
      <w:r w:rsidR="00D2634F">
        <w:rPr>
          <w:sz w:val="24"/>
          <w:szCs w:val="24"/>
        </w:rPr>
        <w:t>In one of our two lessons on prayer, we learned that prayer is seen in the Tabernacle in the Wil</w:t>
      </w:r>
      <w:r w:rsidR="00EA0EBD">
        <w:rPr>
          <w:sz w:val="24"/>
          <w:szCs w:val="24"/>
        </w:rPr>
        <w:t>derness</w:t>
      </w:r>
      <w:r w:rsidR="00C73ECD">
        <w:rPr>
          <w:sz w:val="24"/>
          <w:szCs w:val="24"/>
        </w:rPr>
        <w:t xml:space="preserve">. </w:t>
      </w:r>
      <w:r w:rsidR="00EA0EBD">
        <w:rPr>
          <w:sz w:val="24"/>
          <w:szCs w:val="24"/>
        </w:rPr>
        <w:t>Through prayer, we enter</w:t>
      </w:r>
      <w:r w:rsidRPr="001E4D8C">
        <w:rPr>
          <w:sz w:val="24"/>
          <w:szCs w:val="24"/>
        </w:rPr>
        <w:t xml:space="preserve"> His presence with </w:t>
      </w:r>
      <w:r w:rsidR="00BA167C">
        <w:rPr>
          <w:sz w:val="24"/>
          <w:szCs w:val="24"/>
        </w:rPr>
        <w:t>praise and t</w:t>
      </w:r>
      <w:r w:rsidRPr="001E4D8C">
        <w:rPr>
          <w:sz w:val="24"/>
          <w:szCs w:val="24"/>
        </w:rPr>
        <w:t>hanksgiving</w:t>
      </w:r>
      <w:r w:rsidR="00C73ECD">
        <w:rPr>
          <w:sz w:val="24"/>
          <w:szCs w:val="24"/>
        </w:rPr>
        <w:t>. When we do,</w:t>
      </w:r>
      <w:r w:rsidR="00BA167C">
        <w:rPr>
          <w:sz w:val="24"/>
          <w:szCs w:val="24"/>
        </w:rPr>
        <w:t xml:space="preserve"> He is enthroned upon our praises!</w:t>
      </w:r>
      <w:r w:rsidRPr="001E4D8C">
        <w:rPr>
          <w:sz w:val="24"/>
          <w:szCs w:val="24"/>
        </w:rPr>
        <w:t xml:space="preserve"> (Psalm</w:t>
      </w:r>
      <w:r w:rsidR="00BA167C">
        <w:rPr>
          <w:sz w:val="24"/>
          <w:szCs w:val="24"/>
        </w:rPr>
        <w:t>s 22:3,</w:t>
      </w:r>
      <w:r w:rsidRPr="001E4D8C">
        <w:rPr>
          <w:sz w:val="24"/>
          <w:szCs w:val="24"/>
        </w:rPr>
        <w:t xml:space="preserve">100:1-5, Philippians 4:4-6) </w:t>
      </w:r>
    </w:p>
    <w:p w14:paraId="0B3D0773" w14:textId="77777777" w:rsidR="00DB0292" w:rsidRDefault="00EA0EBD" w:rsidP="00DB0292">
      <w:pPr>
        <w:jc w:val="center"/>
        <w:rPr>
          <w:b/>
          <w:i/>
          <w:sz w:val="24"/>
          <w:szCs w:val="24"/>
        </w:rPr>
      </w:pPr>
      <w:r>
        <w:rPr>
          <w:b/>
          <w:i/>
          <w:sz w:val="24"/>
          <w:szCs w:val="24"/>
        </w:rPr>
        <w:t xml:space="preserve">Psalms </w:t>
      </w:r>
      <w:r w:rsidR="0065324A" w:rsidRPr="001E4D8C">
        <w:rPr>
          <w:b/>
          <w:i/>
          <w:sz w:val="24"/>
          <w:szCs w:val="24"/>
        </w:rPr>
        <w:t>145:18</w:t>
      </w:r>
      <w:r w:rsidR="002366EF">
        <w:rPr>
          <w:b/>
          <w:i/>
          <w:sz w:val="24"/>
          <w:szCs w:val="24"/>
        </w:rPr>
        <w:t xml:space="preserve"> (NIV)</w:t>
      </w:r>
    </w:p>
    <w:p w14:paraId="3F537D40" w14:textId="77777777" w:rsidR="00DB0292" w:rsidRDefault="0065324A" w:rsidP="00DB0292">
      <w:pPr>
        <w:ind w:firstLine="720"/>
        <w:jc w:val="center"/>
        <w:rPr>
          <w:sz w:val="24"/>
          <w:szCs w:val="24"/>
        </w:rPr>
      </w:pPr>
      <w:r w:rsidRPr="001E4D8C">
        <w:rPr>
          <w:b/>
          <w:i/>
          <w:sz w:val="24"/>
          <w:szCs w:val="24"/>
        </w:rPr>
        <w:t>“The LORD is near to all who call on Him, to all who call on Him in truth</w:t>
      </w:r>
      <w:r w:rsidRPr="001E4D8C">
        <w:rPr>
          <w:sz w:val="24"/>
          <w:szCs w:val="24"/>
        </w:rPr>
        <w:t>.</w:t>
      </w:r>
    </w:p>
    <w:p w14:paraId="00F8DC1E" w14:textId="77777777" w:rsidR="00B61225" w:rsidRDefault="00D60924" w:rsidP="00E03637">
      <w:pPr>
        <w:ind w:firstLine="720"/>
        <w:jc w:val="both"/>
        <w:rPr>
          <w:sz w:val="24"/>
          <w:szCs w:val="24"/>
        </w:rPr>
      </w:pPr>
      <w:r>
        <w:rPr>
          <w:sz w:val="24"/>
          <w:szCs w:val="24"/>
        </w:rPr>
        <w:t>I am learning to pray biblically. What does that mean? To pray the scriptures is to speak the language of the Holy Spirit.</w:t>
      </w:r>
      <w:r w:rsidR="00D2634F">
        <w:rPr>
          <w:sz w:val="24"/>
          <w:szCs w:val="24"/>
        </w:rPr>
        <w:t xml:space="preserve"> </w:t>
      </w:r>
      <w:r w:rsidR="00196E60" w:rsidRPr="001E4D8C">
        <w:rPr>
          <w:sz w:val="24"/>
          <w:szCs w:val="24"/>
        </w:rPr>
        <w:t xml:space="preserve">When we </w:t>
      </w:r>
      <w:r>
        <w:rPr>
          <w:sz w:val="24"/>
          <w:szCs w:val="24"/>
        </w:rPr>
        <w:t>pray God’s Word, we call on God in truth and He comes near!</w:t>
      </w:r>
      <w:r w:rsidR="00196E60" w:rsidRPr="001E4D8C">
        <w:rPr>
          <w:sz w:val="24"/>
          <w:szCs w:val="24"/>
        </w:rPr>
        <w:t xml:space="preserve"> The promised presence and power of God is conditional. He does not promise to make His earthly dwelling in people who merely say His Word in prayer, but He will make His home in the ones who love Him and obey His Word! Love for God is the motivation of obedience. It is imperative that we cultivate this</w:t>
      </w:r>
      <w:r w:rsidR="00196E60">
        <w:rPr>
          <w:sz w:val="24"/>
          <w:szCs w:val="24"/>
        </w:rPr>
        <w:t xml:space="preserve"> love for God, and then the King</w:t>
      </w:r>
      <w:r w:rsidR="00196E60" w:rsidRPr="001E4D8C">
        <w:rPr>
          <w:sz w:val="24"/>
          <w:szCs w:val="24"/>
        </w:rPr>
        <w:t xml:space="preserve"> will make His earthly kingdom in us.</w:t>
      </w:r>
    </w:p>
    <w:p w14:paraId="66211289" w14:textId="77777777" w:rsidR="00B61225" w:rsidRPr="00445BE9" w:rsidRDefault="00196E60" w:rsidP="00E03637">
      <w:pPr>
        <w:ind w:firstLine="720"/>
        <w:jc w:val="both"/>
        <w:rPr>
          <w:b/>
          <w:sz w:val="24"/>
          <w:szCs w:val="24"/>
        </w:rPr>
      </w:pPr>
      <w:r>
        <w:rPr>
          <w:sz w:val="24"/>
          <w:szCs w:val="24"/>
        </w:rPr>
        <w:t xml:space="preserve"> </w:t>
      </w:r>
      <w:r w:rsidRPr="001E4D8C">
        <w:rPr>
          <w:sz w:val="24"/>
          <w:szCs w:val="24"/>
        </w:rPr>
        <w:t xml:space="preserve">Our personal intimate relationship with the Lord Jesus is defined and grows as a direct result of time spent alone in his presence, </w:t>
      </w:r>
      <w:r w:rsidR="00504A83">
        <w:rPr>
          <w:sz w:val="24"/>
          <w:szCs w:val="24"/>
        </w:rPr>
        <w:t xml:space="preserve">and </w:t>
      </w:r>
      <w:r w:rsidRPr="001E4D8C">
        <w:rPr>
          <w:sz w:val="24"/>
          <w:szCs w:val="24"/>
        </w:rPr>
        <w:t>in His Word and prayer. T</w:t>
      </w:r>
      <w:r>
        <w:rPr>
          <w:sz w:val="24"/>
          <w:szCs w:val="24"/>
        </w:rPr>
        <w:t xml:space="preserve">his </w:t>
      </w:r>
      <w:r w:rsidR="00FB5CE5">
        <w:rPr>
          <w:sz w:val="24"/>
          <w:szCs w:val="24"/>
        </w:rPr>
        <w:t>open dialog between the God o</w:t>
      </w:r>
      <w:r w:rsidR="00821010">
        <w:rPr>
          <w:sz w:val="24"/>
          <w:szCs w:val="24"/>
        </w:rPr>
        <w:t>f Heaven and His Bride on Earth</w:t>
      </w:r>
      <w:r w:rsidR="00FB5CE5">
        <w:rPr>
          <w:sz w:val="24"/>
          <w:szCs w:val="24"/>
        </w:rPr>
        <w:t xml:space="preserve"> </w:t>
      </w:r>
      <w:r>
        <w:rPr>
          <w:sz w:val="24"/>
          <w:szCs w:val="24"/>
        </w:rPr>
        <w:t>is the essence of abiding in</w:t>
      </w:r>
      <w:r w:rsidRPr="001E4D8C">
        <w:rPr>
          <w:sz w:val="24"/>
          <w:szCs w:val="24"/>
        </w:rPr>
        <w:t xml:space="preserve"> Christ and Him abiding in</w:t>
      </w:r>
      <w:r>
        <w:rPr>
          <w:sz w:val="24"/>
          <w:szCs w:val="24"/>
        </w:rPr>
        <w:t xml:space="preserve"> you</w:t>
      </w:r>
      <w:r w:rsidRPr="001E4D8C">
        <w:rPr>
          <w:sz w:val="24"/>
          <w:szCs w:val="24"/>
        </w:rPr>
        <w:t xml:space="preserve">. </w:t>
      </w:r>
      <w:r>
        <w:rPr>
          <w:sz w:val="24"/>
          <w:szCs w:val="24"/>
        </w:rPr>
        <w:t xml:space="preserve">(John 15:1-12) </w:t>
      </w:r>
      <w:r w:rsidRPr="001E4D8C">
        <w:rPr>
          <w:sz w:val="24"/>
          <w:szCs w:val="24"/>
        </w:rPr>
        <w:t xml:space="preserve">What outlandish promises the Lord gives to the ones who love Him, hear His </w:t>
      </w:r>
      <w:r>
        <w:rPr>
          <w:sz w:val="24"/>
          <w:szCs w:val="24"/>
        </w:rPr>
        <w:t>W</w:t>
      </w:r>
      <w:r w:rsidRPr="001E4D8C">
        <w:rPr>
          <w:sz w:val="24"/>
          <w:szCs w:val="24"/>
        </w:rPr>
        <w:t xml:space="preserve">ord, and obey Him. </w:t>
      </w:r>
      <w:r w:rsidR="00FA0479">
        <w:rPr>
          <w:sz w:val="24"/>
          <w:szCs w:val="24"/>
        </w:rPr>
        <w:t xml:space="preserve">It can be said that through prayer, we bring God into our lives and </w:t>
      </w:r>
      <w:r w:rsidR="00DB0292">
        <w:rPr>
          <w:sz w:val="24"/>
          <w:szCs w:val="24"/>
        </w:rPr>
        <w:t>circumstances</w:t>
      </w:r>
      <w:r w:rsidR="00FA0479">
        <w:rPr>
          <w:sz w:val="24"/>
          <w:szCs w:val="24"/>
        </w:rPr>
        <w:t>.</w:t>
      </w:r>
      <w:r w:rsidR="00E03637" w:rsidRPr="00E03637">
        <w:rPr>
          <w:b/>
          <w:sz w:val="24"/>
          <w:szCs w:val="24"/>
        </w:rPr>
        <w:t xml:space="preserve"> </w:t>
      </w:r>
      <w:r w:rsidR="00504A83">
        <w:rPr>
          <w:sz w:val="24"/>
          <w:szCs w:val="24"/>
        </w:rPr>
        <w:t xml:space="preserve">When I think about it, I must ask myself, “Why do I wait till the circumstances are </w:t>
      </w:r>
      <w:r w:rsidR="00445BE9">
        <w:rPr>
          <w:sz w:val="24"/>
          <w:szCs w:val="24"/>
        </w:rPr>
        <w:t xml:space="preserve">completely out of my control to call upon God in prayer?” Do you do this too? Have you ever said, or heard this statement? “Well, all we can do now is pray!” As if prayer is the last resort! </w:t>
      </w:r>
    </w:p>
    <w:p w14:paraId="1DD0EEFC" w14:textId="77777777" w:rsidR="00B61225" w:rsidRPr="00E03637" w:rsidRDefault="00B61225" w:rsidP="009502A9">
      <w:pPr>
        <w:jc w:val="center"/>
        <w:rPr>
          <w:b/>
          <w:sz w:val="24"/>
          <w:szCs w:val="24"/>
        </w:rPr>
      </w:pPr>
      <w:r w:rsidRPr="001E4D8C">
        <w:rPr>
          <w:b/>
          <w:i/>
          <w:sz w:val="24"/>
          <w:szCs w:val="24"/>
        </w:rPr>
        <w:t xml:space="preserve">Deuteronomy 4:7 </w:t>
      </w:r>
      <w:r>
        <w:rPr>
          <w:b/>
          <w:i/>
          <w:sz w:val="24"/>
          <w:szCs w:val="24"/>
        </w:rPr>
        <w:t>(</w:t>
      </w:r>
      <w:r w:rsidRPr="001E4D8C">
        <w:rPr>
          <w:b/>
          <w:i/>
          <w:sz w:val="24"/>
          <w:szCs w:val="24"/>
        </w:rPr>
        <w:t>NIV</w:t>
      </w:r>
      <w:r>
        <w:rPr>
          <w:b/>
          <w:i/>
          <w:sz w:val="24"/>
          <w:szCs w:val="24"/>
        </w:rPr>
        <w:t>)</w:t>
      </w:r>
    </w:p>
    <w:p w14:paraId="736CF6FC" w14:textId="77777777" w:rsidR="00196E60" w:rsidRDefault="0065324A" w:rsidP="009502A9">
      <w:pPr>
        <w:jc w:val="center"/>
        <w:rPr>
          <w:b/>
          <w:i/>
          <w:sz w:val="24"/>
          <w:szCs w:val="24"/>
        </w:rPr>
      </w:pPr>
      <w:r w:rsidRPr="001E4D8C">
        <w:rPr>
          <w:b/>
          <w:i/>
          <w:sz w:val="24"/>
          <w:szCs w:val="24"/>
        </w:rPr>
        <w:t>What other nation is so great as to have their gods near them the way the LORD our God is near us whenever we pray to him?</w:t>
      </w:r>
    </w:p>
    <w:p w14:paraId="364C1FA7" w14:textId="77777777" w:rsidR="00E03637" w:rsidRDefault="00B812DA" w:rsidP="00E03637">
      <w:pPr>
        <w:ind w:firstLine="720"/>
        <w:jc w:val="both"/>
        <w:rPr>
          <w:sz w:val="24"/>
          <w:szCs w:val="24"/>
        </w:rPr>
      </w:pPr>
      <w:r>
        <w:rPr>
          <w:sz w:val="24"/>
          <w:szCs w:val="24"/>
        </w:rPr>
        <w:t>In</w:t>
      </w:r>
      <w:r w:rsidR="00E03637">
        <w:rPr>
          <w:sz w:val="24"/>
          <w:szCs w:val="24"/>
        </w:rPr>
        <w:t xml:space="preserve"> the model prayer</w:t>
      </w:r>
      <w:r w:rsidR="00FA0479">
        <w:rPr>
          <w:sz w:val="24"/>
          <w:szCs w:val="24"/>
        </w:rPr>
        <w:t>,</w:t>
      </w:r>
      <w:r w:rsidR="00E03637">
        <w:rPr>
          <w:sz w:val="24"/>
          <w:szCs w:val="24"/>
        </w:rPr>
        <w:t xml:space="preserve"> found in</w:t>
      </w:r>
      <w:r>
        <w:rPr>
          <w:sz w:val="24"/>
          <w:szCs w:val="24"/>
        </w:rPr>
        <w:t xml:space="preserve"> Luke 11:1-3</w:t>
      </w:r>
      <w:r w:rsidR="00E03637">
        <w:rPr>
          <w:sz w:val="24"/>
          <w:szCs w:val="24"/>
        </w:rPr>
        <w:t xml:space="preserve">, and the Lord’s </w:t>
      </w:r>
      <w:r w:rsidR="00037273">
        <w:rPr>
          <w:sz w:val="24"/>
          <w:szCs w:val="24"/>
        </w:rPr>
        <w:t>P</w:t>
      </w:r>
      <w:r w:rsidR="00E03637">
        <w:rPr>
          <w:sz w:val="24"/>
          <w:szCs w:val="24"/>
        </w:rPr>
        <w:t>rayer</w:t>
      </w:r>
      <w:r w:rsidR="00037273">
        <w:rPr>
          <w:sz w:val="24"/>
          <w:szCs w:val="24"/>
        </w:rPr>
        <w:t>,</w:t>
      </w:r>
      <w:r w:rsidR="00E03637">
        <w:rPr>
          <w:sz w:val="24"/>
          <w:szCs w:val="24"/>
        </w:rPr>
        <w:t xml:space="preserve"> found in John 17,</w:t>
      </w:r>
      <w:r>
        <w:rPr>
          <w:sz w:val="24"/>
          <w:szCs w:val="24"/>
        </w:rPr>
        <w:t xml:space="preserve"> w</w:t>
      </w:r>
      <w:r w:rsidR="00E03637">
        <w:rPr>
          <w:sz w:val="24"/>
          <w:szCs w:val="24"/>
        </w:rPr>
        <w:t xml:space="preserve">e </w:t>
      </w:r>
      <w:r w:rsidR="00A34DE2">
        <w:rPr>
          <w:sz w:val="24"/>
          <w:szCs w:val="24"/>
        </w:rPr>
        <w:t xml:space="preserve"> </w:t>
      </w:r>
      <w:r w:rsidR="00FA0479">
        <w:rPr>
          <w:sz w:val="24"/>
          <w:szCs w:val="24"/>
        </w:rPr>
        <w:t xml:space="preserve"> </w:t>
      </w:r>
      <w:r w:rsidR="00E03637">
        <w:rPr>
          <w:sz w:val="24"/>
          <w:szCs w:val="24"/>
        </w:rPr>
        <w:t xml:space="preserve">learn </w:t>
      </w:r>
      <w:r w:rsidR="00FA0479">
        <w:rPr>
          <w:sz w:val="24"/>
          <w:szCs w:val="24"/>
        </w:rPr>
        <w:t>some very important</w:t>
      </w:r>
      <w:r w:rsidR="00E03637">
        <w:rPr>
          <w:sz w:val="24"/>
          <w:szCs w:val="24"/>
        </w:rPr>
        <w:t xml:space="preserve"> principle</w:t>
      </w:r>
      <w:r w:rsidR="00FA0479">
        <w:rPr>
          <w:sz w:val="24"/>
          <w:szCs w:val="24"/>
        </w:rPr>
        <w:t>s</w:t>
      </w:r>
      <w:r>
        <w:rPr>
          <w:sz w:val="24"/>
          <w:szCs w:val="24"/>
        </w:rPr>
        <w:t>.</w:t>
      </w:r>
      <w:r w:rsidR="00E03637">
        <w:rPr>
          <w:sz w:val="24"/>
          <w:szCs w:val="24"/>
        </w:rPr>
        <w:t xml:space="preserve"> Jesus disciples were present and privy to some </w:t>
      </w:r>
      <w:r w:rsidR="00FA0479">
        <w:rPr>
          <w:sz w:val="24"/>
          <w:szCs w:val="24"/>
        </w:rPr>
        <w:t xml:space="preserve">of the intimate conversations </w:t>
      </w:r>
      <w:r w:rsidR="00E03637">
        <w:rPr>
          <w:sz w:val="24"/>
          <w:szCs w:val="24"/>
        </w:rPr>
        <w:t xml:space="preserve">the Lord Jesus </w:t>
      </w:r>
      <w:r w:rsidR="00FA0479">
        <w:rPr>
          <w:sz w:val="24"/>
          <w:szCs w:val="24"/>
        </w:rPr>
        <w:t>had with</w:t>
      </w:r>
      <w:r w:rsidR="00E03637">
        <w:rPr>
          <w:sz w:val="24"/>
          <w:szCs w:val="24"/>
        </w:rPr>
        <w:t xml:space="preserve"> His Father. Jesus and John the Baptist</w:t>
      </w:r>
      <w:r w:rsidR="00A34DE2">
        <w:rPr>
          <w:sz w:val="24"/>
          <w:szCs w:val="24"/>
        </w:rPr>
        <w:t xml:space="preserve"> were disciple makers.</w:t>
      </w:r>
      <w:r w:rsidR="00FA0479">
        <w:rPr>
          <w:sz w:val="24"/>
          <w:szCs w:val="24"/>
        </w:rPr>
        <w:t xml:space="preserve"> They</w:t>
      </w:r>
      <w:r w:rsidR="00E03637">
        <w:rPr>
          <w:sz w:val="24"/>
          <w:szCs w:val="24"/>
        </w:rPr>
        <w:t xml:space="preserve"> taught their disciples to pray</w:t>
      </w:r>
      <w:r w:rsidR="00FA0479">
        <w:rPr>
          <w:sz w:val="24"/>
          <w:szCs w:val="24"/>
        </w:rPr>
        <w:t>!</w:t>
      </w:r>
      <w:r w:rsidR="00E03637">
        <w:rPr>
          <w:sz w:val="24"/>
          <w:szCs w:val="24"/>
        </w:rPr>
        <w:t xml:space="preserve">  Disciple-makers are people who pray with and for </w:t>
      </w:r>
      <w:r w:rsidR="00FA0479">
        <w:rPr>
          <w:sz w:val="24"/>
          <w:szCs w:val="24"/>
        </w:rPr>
        <w:t>the ones</w:t>
      </w:r>
      <w:r w:rsidR="00E03637">
        <w:rPr>
          <w:sz w:val="24"/>
          <w:szCs w:val="24"/>
        </w:rPr>
        <w:t xml:space="preserve"> that they disciple.</w:t>
      </w:r>
      <w:r w:rsidR="00FB5CE5">
        <w:rPr>
          <w:sz w:val="24"/>
          <w:szCs w:val="24"/>
        </w:rPr>
        <w:t xml:space="preserve"> W</w:t>
      </w:r>
      <w:r w:rsidR="00E03637">
        <w:rPr>
          <w:sz w:val="24"/>
          <w:szCs w:val="24"/>
        </w:rPr>
        <w:t>e have not made disciples if we do not teach oth</w:t>
      </w:r>
      <w:r w:rsidR="00FB5CE5">
        <w:rPr>
          <w:sz w:val="24"/>
          <w:szCs w:val="24"/>
        </w:rPr>
        <w:t xml:space="preserve">ers to pray! And </w:t>
      </w:r>
      <w:r w:rsidR="00687BA5">
        <w:rPr>
          <w:sz w:val="24"/>
          <w:szCs w:val="24"/>
        </w:rPr>
        <w:t>c</w:t>
      </w:r>
      <w:r w:rsidR="00FB5CE5">
        <w:rPr>
          <w:sz w:val="24"/>
          <w:szCs w:val="24"/>
        </w:rPr>
        <w:t>onsequently,</w:t>
      </w:r>
      <w:r w:rsidR="00FA0479">
        <w:rPr>
          <w:sz w:val="24"/>
          <w:szCs w:val="24"/>
        </w:rPr>
        <w:t xml:space="preserve"> without prayer, </w:t>
      </w:r>
      <w:r w:rsidR="00E03637">
        <w:rPr>
          <w:sz w:val="24"/>
          <w:szCs w:val="24"/>
        </w:rPr>
        <w:t>we are disconnected from the Lord.</w:t>
      </w:r>
    </w:p>
    <w:p w14:paraId="2167181F" w14:textId="77777777" w:rsidR="00FA0479" w:rsidRPr="00855290" w:rsidRDefault="00FA0479" w:rsidP="009502A9">
      <w:pPr>
        <w:pStyle w:val="ListParagraph"/>
        <w:ind w:left="0"/>
        <w:jc w:val="center"/>
        <w:rPr>
          <w:b/>
          <w:i/>
          <w:sz w:val="24"/>
          <w:szCs w:val="24"/>
        </w:rPr>
      </w:pPr>
      <w:r w:rsidRPr="004C4D79">
        <w:rPr>
          <w:b/>
          <w:i/>
          <w:sz w:val="24"/>
          <w:szCs w:val="24"/>
        </w:rPr>
        <w:t>Luke 11:1-3</w:t>
      </w:r>
    </w:p>
    <w:p w14:paraId="0B15178F" w14:textId="77777777" w:rsidR="00FA0479" w:rsidRDefault="00B812DA" w:rsidP="009502A9">
      <w:pPr>
        <w:pStyle w:val="ListParagraph"/>
        <w:ind w:left="0"/>
        <w:jc w:val="center"/>
        <w:rPr>
          <w:b/>
          <w:i/>
          <w:sz w:val="24"/>
          <w:szCs w:val="24"/>
        </w:rPr>
      </w:pPr>
      <w:r w:rsidRPr="004C4D79">
        <w:rPr>
          <w:b/>
          <w:i/>
          <w:sz w:val="24"/>
          <w:szCs w:val="24"/>
        </w:rPr>
        <w:t>It happened that while Jesus was praying in a certain place, after He had finished, one of His disciples said to Him, “LORD, teach us to pray just as John also taught his disciples.” And He said to them, “When you pray, say: Father, hallowed be your name. Your kingdom come. Give us this day our daily bread. And forgive us our sins, for we ourselves also forgive everyone who is indebted to us. And lead us not into temptation.</w:t>
      </w:r>
    </w:p>
    <w:p w14:paraId="43358890" w14:textId="77777777" w:rsidR="00AA4E06" w:rsidRDefault="00AA4E06" w:rsidP="00B812DA">
      <w:pPr>
        <w:pStyle w:val="ListParagraph"/>
        <w:ind w:left="0"/>
        <w:rPr>
          <w:b/>
          <w:i/>
          <w:sz w:val="24"/>
          <w:szCs w:val="24"/>
        </w:rPr>
      </w:pPr>
    </w:p>
    <w:p w14:paraId="77C4DE51" w14:textId="77777777" w:rsidR="00AA4E06" w:rsidRPr="00AA4E06" w:rsidRDefault="00AA4E06" w:rsidP="00AA4E06">
      <w:pPr>
        <w:pStyle w:val="ListParagraph"/>
        <w:tabs>
          <w:tab w:val="left" w:pos="5310"/>
        </w:tabs>
        <w:ind w:left="0"/>
        <w:jc w:val="center"/>
        <w:rPr>
          <w:b/>
          <w:sz w:val="28"/>
          <w:szCs w:val="28"/>
        </w:rPr>
      </w:pPr>
      <w:r>
        <w:rPr>
          <w:b/>
          <w:sz w:val="28"/>
          <w:szCs w:val="28"/>
        </w:rPr>
        <w:t xml:space="preserve">We </w:t>
      </w:r>
      <w:r w:rsidR="003F7C6C">
        <w:rPr>
          <w:b/>
          <w:sz w:val="28"/>
          <w:szCs w:val="28"/>
        </w:rPr>
        <w:t>L</w:t>
      </w:r>
      <w:r>
        <w:rPr>
          <w:b/>
          <w:sz w:val="28"/>
          <w:szCs w:val="28"/>
        </w:rPr>
        <w:t xml:space="preserve">earn to </w:t>
      </w:r>
      <w:r w:rsidR="003F7C6C">
        <w:rPr>
          <w:b/>
          <w:sz w:val="28"/>
          <w:szCs w:val="28"/>
        </w:rPr>
        <w:t>P</w:t>
      </w:r>
      <w:r>
        <w:rPr>
          <w:b/>
          <w:sz w:val="28"/>
          <w:szCs w:val="28"/>
        </w:rPr>
        <w:t xml:space="preserve">ray by </w:t>
      </w:r>
      <w:r w:rsidR="003F7C6C">
        <w:rPr>
          <w:b/>
          <w:sz w:val="28"/>
          <w:szCs w:val="28"/>
        </w:rPr>
        <w:t>P</w:t>
      </w:r>
      <w:r>
        <w:rPr>
          <w:b/>
          <w:sz w:val="28"/>
          <w:szCs w:val="28"/>
        </w:rPr>
        <w:t>raying</w:t>
      </w:r>
    </w:p>
    <w:p w14:paraId="5691B9BE" w14:textId="77777777" w:rsidR="00AF6862" w:rsidRDefault="00E03637" w:rsidP="00AF6862">
      <w:pPr>
        <w:ind w:firstLine="720"/>
        <w:jc w:val="both"/>
        <w:rPr>
          <w:sz w:val="24"/>
          <w:szCs w:val="24"/>
        </w:rPr>
      </w:pPr>
      <w:r>
        <w:rPr>
          <w:sz w:val="24"/>
          <w:szCs w:val="24"/>
        </w:rPr>
        <w:t xml:space="preserve">   For all biblical understanding I have learned about prayer through study and reading books, n</w:t>
      </w:r>
      <w:r w:rsidR="00AA4E06">
        <w:rPr>
          <w:sz w:val="24"/>
          <w:szCs w:val="24"/>
        </w:rPr>
        <w:t xml:space="preserve">othing has taught me more than </w:t>
      </w:r>
      <w:r>
        <w:rPr>
          <w:sz w:val="24"/>
          <w:szCs w:val="24"/>
        </w:rPr>
        <w:t xml:space="preserve">the </w:t>
      </w:r>
      <w:r w:rsidRPr="00FA0479">
        <w:rPr>
          <w:b/>
          <w:i/>
          <w:sz w:val="24"/>
          <w:szCs w:val="24"/>
        </w:rPr>
        <w:t>practice</w:t>
      </w:r>
      <w:r>
        <w:rPr>
          <w:sz w:val="24"/>
          <w:szCs w:val="24"/>
        </w:rPr>
        <w:t xml:space="preserve"> of </w:t>
      </w:r>
      <w:r w:rsidRPr="00FA0479">
        <w:rPr>
          <w:b/>
          <w:sz w:val="24"/>
          <w:szCs w:val="24"/>
        </w:rPr>
        <w:t>praying</w:t>
      </w:r>
      <w:r w:rsidR="00FA0479">
        <w:rPr>
          <w:sz w:val="24"/>
          <w:szCs w:val="24"/>
        </w:rPr>
        <w:t>,</w:t>
      </w:r>
      <w:r>
        <w:rPr>
          <w:sz w:val="24"/>
          <w:szCs w:val="24"/>
        </w:rPr>
        <w:t xml:space="preserve"> both alone</w:t>
      </w:r>
      <w:r w:rsidR="00FA0479">
        <w:rPr>
          <w:sz w:val="24"/>
          <w:szCs w:val="24"/>
        </w:rPr>
        <w:t>,</w:t>
      </w:r>
      <w:r>
        <w:rPr>
          <w:sz w:val="24"/>
          <w:szCs w:val="24"/>
        </w:rPr>
        <w:t xml:space="preserve"> and with spiritual women who know how to bring God near through prayer! </w:t>
      </w:r>
      <w:r w:rsidR="00AF6862">
        <w:rPr>
          <w:sz w:val="24"/>
          <w:szCs w:val="24"/>
        </w:rPr>
        <w:t xml:space="preserve">In a message by my pastor, David Lawrence, He noted that of the </w:t>
      </w:r>
      <w:r w:rsidR="00445BE9">
        <w:rPr>
          <w:sz w:val="24"/>
          <w:szCs w:val="24"/>
        </w:rPr>
        <w:t>thirty-seven</w:t>
      </w:r>
      <w:r w:rsidR="00AF6862">
        <w:rPr>
          <w:sz w:val="24"/>
          <w:szCs w:val="24"/>
        </w:rPr>
        <w:t xml:space="preserve"> time</w:t>
      </w:r>
      <w:r w:rsidR="00445BE9">
        <w:rPr>
          <w:sz w:val="24"/>
          <w:szCs w:val="24"/>
        </w:rPr>
        <w:t>s</w:t>
      </w:r>
      <w:r w:rsidR="00AF6862">
        <w:rPr>
          <w:sz w:val="24"/>
          <w:szCs w:val="24"/>
        </w:rPr>
        <w:t xml:space="preserve"> in scripture where Jesus taught on prayer, </w:t>
      </w:r>
      <w:r w:rsidR="00445BE9">
        <w:rPr>
          <w:sz w:val="24"/>
          <w:szCs w:val="24"/>
        </w:rPr>
        <w:t>thirty-three</w:t>
      </w:r>
      <w:r w:rsidR="00AF6862">
        <w:rPr>
          <w:sz w:val="24"/>
          <w:szCs w:val="24"/>
        </w:rPr>
        <w:t xml:space="preserve"> of the passages were speaking of corporate prayer. He taught us that the prayer closet was a private meeting space like the upper-room where a small group of people prayed together. (Mat.6:5-6; Acts 1:14; 2:42; 3:1; 6:4; 12:5; 12:12; 16:13-16) Pastor David walked us through the book of Acts and showed us clearly why the gospel was advancing in great power. All the great movements of God were preceded by a group of people who were devoted to prayer.</w:t>
      </w:r>
      <w:r w:rsidR="008F75F3">
        <w:rPr>
          <w:sz w:val="24"/>
          <w:szCs w:val="24"/>
        </w:rPr>
        <w:t xml:space="preserve"> Recently in a </w:t>
      </w:r>
      <w:r w:rsidR="00AA0953">
        <w:rPr>
          <w:sz w:val="24"/>
          <w:szCs w:val="24"/>
        </w:rPr>
        <w:t>corporate</w:t>
      </w:r>
      <w:r w:rsidR="008F75F3">
        <w:rPr>
          <w:sz w:val="24"/>
          <w:szCs w:val="24"/>
        </w:rPr>
        <w:t xml:space="preserve"> prayer meeting Hunter </w:t>
      </w:r>
      <w:r w:rsidR="00AA0953">
        <w:rPr>
          <w:sz w:val="24"/>
          <w:szCs w:val="24"/>
        </w:rPr>
        <w:t>Ferguson, our youth pastor,</w:t>
      </w:r>
      <w:r w:rsidR="008F75F3">
        <w:rPr>
          <w:sz w:val="24"/>
          <w:szCs w:val="24"/>
        </w:rPr>
        <w:t xml:space="preserve"> shared with us a profound truth that His disciple maker taught him. Hunter </w:t>
      </w:r>
      <w:r w:rsidR="00AA0953">
        <w:rPr>
          <w:sz w:val="24"/>
          <w:szCs w:val="24"/>
        </w:rPr>
        <w:t>said, “</w:t>
      </w:r>
      <w:r w:rsidR="00C36724">
        <w:rPr>
          <w:sz w:val="24"/>
          <w:szCs w:val="24"/>
        </w:rPr>
        <w:t>E</w:t>
      </w:r>
      <w:r w:rsidR="00AA0953">
        <w:rPr>
          <w:sz w:val="24"/>
          <w:szCs w:val="24"/>
        </w:rPr>
        <w:t xml:space="preserve">very Friday morning we meet he asks me the same question, “How is your prayer life?” He said without fail when I say not very consistent, </w:t>
      </w:r>
      <w:r w:rsidR="00C36724">
        <w:rPr>
          <w:sz w:val="24"/>
          <w:szCs w:val="24"/>
        </w:rPr>
        <w:t>the he asks me another question</w:t>
      </w:r>
      <w:r w:rsidR="00AA0953">
        <w:rPr>
          <w:sz w:val="24"/>
          <w:szCs w:val="24"/>
        </w:rPr>
        <w:t xml:space="preserve">. </w:t>
      </w:r>
      <w:r w:rsidR="00C36724">
        <w:rPr>
          <w:sz w:val="24"/>
          <w:szCs w:val="24"/>
        </w:rPr>
        <w:t>“</w:t>
      </w:r>
      <w:r w:rsidR="00AA0953">
        <w:rPr>
          <w:sz w:val="24"/>
          <w:szCs w:val="24"/>
        </w:rPr>
        <w:t xml:space="preserve">What does your lack of prayer signify?” </w:t>
      </w:r>
      <w:r w:rsidR="00E826CF">
        <w:rPr>
          <w:sz w:val="24"/>
          <w:szCs w:val="24"/>
        </w:rPr>
        <w:t>He said</w:t>
      </w:r>
      <w:r w:rsidR="00AA0953">
        <w:rPr>
          <w:sz w:val="24"/>
          <w:szCs w:val="24"/>
        </w:rPr>
        <w:t xml:space="preserve"> I </w:t>
      </w:r>
      <w:r w:rsidR="00C36724">
        <w:rPr>
          <w:sz w:val="24"/>
          <w:szCs w:val="24"/>
        </w:rPr>
        <w:t>reply</w:t>
      </w:r>
      <w:r w:rsidR="00AA0953">
        <w:rPr>
          <w:sz w:val="24"/>
          <w:szCs w:val="24"/>
        </w:rPr>
        <w:t>,</w:t>
      </w:r>
      <w:r w:rsidR="00C36724">
        <w:rPr>
          <w:sz w:val="24"/>
          <w:szCs w:val="24"/>
        </w:rPr>
        <w:t xml:space="preserve"> “</w:t>
      </w:r>
      <w:r w:rsidR="00AA0953">
        <w:rPr>
          <w:sz w:val="24"/>
          <w:szCs w:val="24"/>
        </w:rPr>
        <w:t xml:space="preserve">It is a declaration </w:t>
      </w:r>
      <w:r w:rsidR="00013AF3">
        <w:rPr>
          <w:sz w:val="24"/>
          <w:szCs w:val="24"/>
        </w:rPr>
        <w:t>of my independence toward God.”</w:t>
      </w:r>
      <w:r w:rsidR="00C36724">
        <w:rPr>
          <w:sz w:val="24"/>
          <w:szCs w:val="24"/>
        </w:rPr>
        <w:t xml:space="preserve"> </w:t>
      </w:r>
      <w:r w:rsidR="00AA0953">
        <w:rPr>
          <w:sz w:val="24"/>
          <w:szCs w:val="24"/>
        </w:rPr>
        <w:t xml:space="preserve">So, </w:t>
      </w:r>
      <w:r w:rsidR="00A34DE2">
        <w:rPr>
          <w:sz w:val="24"/>
          <w:szCs w:val="24"/>
        </w:rPr>
        <w:t>to put it another way</w:t>
      </w:r>
      <w:r w:rsidR="00AA0953">
        <w:rPr>
          <w:sz w:val="24"/>
          <w:szCs w:val="24"/>
        </w:rPr>
        <w:t>, prayerlessness says to God</w:t>
      </w:r>
      <w:r w:rsidR="00A34DE2">
        <w:rPr>
          <w:sz w:val="24"/>
          <w:szCs w:val="24"/>
        </w:rPr>
        <w:t>, “</w:t>
      </w:r>
      <w:r w:rsidR="00AA0953">
        <w:rPr>
          <w:sz w:val="24"/>
          <w:szCs w:val="24"/>
        </w:rPr>
        <w:t xml:space="preserve">I do not need you and I can pretty-much </w:t>
      </w:r>
      <w:r w:rsidR="00A34DE2">
        <w:rPr>
          <w:sz w:val="24"/>
          <w:szCs w:val="24"/>
        </w:rPr>
        <w:t xml:space="preserve">do </w:t>
      </w:r>
      <w:r w:rsidR="00AA0953">
        <w:rPr>
          <w:sz w:val="24"/>
          <w:szCs w:val="24"/>
        </w:rPr>
        <w:t>life without you!</w:t>
      </w:r>
      <w:r w:rsidR="00A34DE2">
        <w:rPr>
          <w:sz w:val="24"/>
          <w:szCs w:val="24"/>
        </w:rPr>
        <w:t>”</w:t>
      </w:r>
      <w:r w:rsidR="00AA0953">
        <w:rPr>
          <w:sz w:val="24"/>
          <w:szCs w:val="24"/>
        </w:rPr>
        <w:t xml:space="preserve"> </w:t>
      </w:r>
    </w:p>
    <w:p w14:paraId="2F8F92A7" w14:textId="77777777" w:rsidR="005B2118" w:rsidRDefault="005B2118" w:rsidP="005B2118">
      <w:pPr>
        <w:ind w:firstLine="720"/>
        <w:jc w:val="both"/>
        <w:rPr>
          <w:sz w:val="24"/>
          <w:szCs w:val="24"/>
        </w:rPr>
      </w:pPr>
      <w:r w:rsidRPr="001E4D8C">
        <w:rPr>
          <w:sz w:val="24"/>
          <w:szCs w:val="24"/>
        </w:rPr>
        <w:t>I wish for every person who is born again into God’s f</w:t>
      </w:r>
      <w:r w:rsidR="00EB297B">
        <w:rPr>
          <w:sz w:val="24"/>
          <w:szCs w:val="24"/>
        </w:rPr>
        <w:t>amily to have someone</w:t>
      </w:r>
      <w:r w:rsidRPr="001E4D8C">
        <w:rPr>
          <w:sz w:val="24"/>
          <w:szCs w:val="24"/>
        </w:rPr>
        <w:t xml:space="preserve"> </w:t>
      </w:r>
      <w:r w:rsidRPr="001E4D8C">
        <w:rPr>
          <w:b/>
          <w:i/>
          <w:sz w:val="24"/>
          <w:szCs w:val="24"/>
        </w:rPr>
        <w:t>disciple them</w:t>
      </w:r>
      <w:r w:rsidR="00EB297B">
        <w:rPr>
          <w:sz w:val="24"/>
          <w:szCs w:val="24"/>
        </w:rPr>
        <w:t>,</w:t>
      </w:r>
      <w:r w:rsidRPr="001E4D8C">
        <w:rPr>
          <w:sz w:val="24"/>
          <w:szCs w:val="24"/>
        </w:rPr>
        <w:t xml:space="preserve"> </w:t>
      </w:r>
      <w:r w:rsidRPr="001E4D8C">
        <w:rPr>
          <w:b/>
          <w:i/>
          <w:sz w:val="24"/>
          <w:szCs w:val="24"/>
        </w:rPr>
        <w:t>spend time</w:t>
      </w:r>
      <w:r w:rsidRPr="001E4D8C">
        <w:rPr>
          <w:sz w:val="24"/>
          <w:szCs w:val="24"/>
        </w:rPr>
        <w:t xml:space="preserve"> with them</w:t>
      </w:r>
      <w:r w:rsidR="00EB297B">
        <w:rPr>
          <w:sz w:val="24"/>
          <w:szCs w:val="24"/>
        </w:rPr>
        <w:t>,</w:t>
      </w:r>
      <w:r w:rsidRPr="001E4D8C">
        <w:rPr>
          <w:sz w:val="24"/>
          <w:szCs w:val="24"/>
        </w:rPr>
        <w:t xml:space="preserve"> and </w:t>
      </w:r>
      <w:r w:rsidRPr="001E4D8C">
        <w:rPr>
          <w:b/>
          <w:i/>
          <w:sz w:val="24"/>
          <w:szCs w:val="24"/>
        </w:rPr>
        <w:t>show</w:t>
      </w:r>
      <w:r w:rsidRPr="001E4D8C">
        <w:rPr>
          <w:b/>
          <w:sz w:val="24"/>
          <w:szCs w:val="24"/>
        </w:rPr>
        <w:t xml:space="preserve"> </w:t>
      </w:r>
      <w:r w:rsidRPr="00EE0238">
        <w:rPr>
          <w:sz w:val="24"/>
          <w:szCs w:val="24"/>
        </w:rPr>
        <w:t>them</w:t>
      </w:r>
      <w:r w:rsidRPr="001E4D8C">
        <w:rPr>
          <w:sz w:val="24"/>
          <w:szCs w:val="24"/>
        </w:rPr>
        <w:t xml:space="preserve"> what it looks like to liv</w:t>
      </w:r>
      <w:r w:rsidR="00445BE9">
        <w:rPr>
          <w:sz w:val="24"/>
          <w:szCs w:val="24"/>
        </w:rPr>
        <w:t>e in relationship with the King, i</w:t>
      </w:r>
      <w:r w:rsidRPr="001E4D8C">
        <w:rPr>
          <w:sz w:val="24"/>
          <w:szCs w:val="24"/>
        </w:rPr>
        <w:t>ncluding how to abide in this divine intimacy</w:t>
      </w:r>
      <w:r w:rsidR="006B6852">
        <w:rPr>
          <w:sz w:val="24"/>
          <w:szCs w:val="24"/>
        </w:rPr>
        <w:t xml:space="preserve"> with the Lord who loves them. When you were born again did you have anyone teach you how to pray or how to have a quiet time with Jesus? I have asked this question over and over </w:t>
      </w:r>
      <w:r w:rsidR="00C73ECD">
        <w:rPr>
          <w:sz w:val="24"/>
          <w:szCs w:val="24"/>
        </w:rPr>
        <w:t>to people who claim to be Christians. The answer is always the same. O</w:t>
      </w:r>
      <w:r w:rsidR="006B6852">
        <w:rPr>
          <w:sz w:val="24"/>
          <w:szCs w:val="24"/>
        </w:rPr>
        <w:t xml:space="preserve">ut of hundreds </w:t>
      </w:r>
      <w:r w:rsidR="00C73ECD">
        <w:rPr>
          <w:sz w:val="24"/>
          <w:szCs w:val="24"/>
        </w:rPr>
        <w:t>of people</w:t>
      </w:r>
      <w:r w:rsidR="004776A8">
        <w:rPr>
          <w:sz w:val="24"/>
          <w:szCs w:val="24"/>
        </w:rPr>
        <w:t xml:space="preserve"> about one percent</w:t>
      </w:r>
      <w:r w:rsidR="00C73ECD">
        <w:rPr>
          <w:sz w:val="24"/>
          <w:szCs w:val="24"/>
        </w:rPr>
        <w:t xml:space="preserve"> said they were</w:t>
      </w:r>
      <w:r w:rsidR="004776A8">
        <w:rPr>
          <w:sz w:val="24"/>
          <w:szCs w:val="24"/>
        </w:rPr>
        <w:t xml:space="preserve"> taught this all important </w:t>
      </w:r>
      <w:r w:rsidR="002173D8">
        <w:rPr>
          <w:sz w:val="24"/>
          <w:szCs w:val="24"/>
        </w:rPr>
        <w:t>basic spiritual discipline.</w:t>
      </w:r>
    </w:p>
    <w:p w14:paraId="31F9E856" w14:textId="77777777" w:rsidR="00C31EAE" w:rsidRDefault="005B2118" w:rsidP="00C31EAE">
      <w:pPr>
        <w:ind w:firstLine="720"/>
        <w:jc w:val="both"/>
        <w:rPr>
          <w:sz w:val="24"/>
          <w:szCs w:val="24"/>
        </w:rPr>
      </w:pPr>
      <w:r w:rsidRPr="001E4D8C">
        <w:rPr>
          <w:sz w:val="24"/>
          <w:szCs w:val="24"/>
        </w:rPr>
        <w:t xml:space="preserve"> Is there more to the Christian life than empty</w:t>
      </w:r>
      <w:r w:rsidR="00EE1708">
        <w:rPr>
          <w:sz w:val="24"/>
          <w:szCs w:val="24"/>
        </w:rPr>
        <w:t xml:space="preserve"> religious activities? My friend</w:t>
      </w:r>
      <w:r w:rsidRPr="001E4D8C">
        <w:rPr>
          <w:sz w:val="24"/>
          <w:szCs w:val="24"/>
        </w:rPr>
        <w:t xml:space="preserve">, there is more, exceedingly, abundantly more than you can imagine, but this life flows out of the </w:t>
      </w:r>
      <w:r>
        <w:rPr>
          <w:sz w:val="24"/>
          <w:szCs w:val="24"/>
        </w:rPr>
        <w:t>overflow o</w:t>
      </w:r>
      <w:r w:rsidRPr="001E4D8C">
        <w:rPr>
          <w:sz w:val="24"/>
          <w:szCs w:val="24"/>
        </w:rPr>
        <w:t>f Christ life in you!  “T</w:t>
      </w:r>
      <w:r>
        <w:rPr>
          <w:sz w:val="24"/>
          <w:szCs w:val="24"/>
        </w:rPr>
        <w:t>hus says the LORD, “Heaven is My throne and the earth in my</w:t>
      </w:r>
      <w:r w:rsidRPr="001E4D8C">
        <w:rPr>
          <w:sz w:val="24"/>
          <w:szCs w:val="24"/>
        </w:rPr>
        <w:t xml:space="preserve"> footstool. Where then is the house you could build for me? And where is a place that I may rest? “For My hand made all these things, thus all these things came into being,” declares the LORD. “But to this one I will look, to him who is humble and contrite of Spirit, and who trembles at M</w:t>
      </w:r>
      <w:r w:rsidR="009A4A76">
        <w:rPr>
          <w:sz w:val="24"/>
          <w:szCs w:val="24"/>
        </w:rPr>
        <w:t>y</w:t>
      </w:r>
      <w:r w:rsidRPr="001E4D8C">
        <w:rPr>
          <w:sz w:val="24"/>
          <w:szCs w:val="24"/>
        </w:rPr>
        <w:t xml:space="preserve"> W</w:t>
      </w:r>
      <w:r w:rsidR="009A4A76">
        <w:rPr>
          <w:sz w:val="24"/>
          <w:szCs w:val="24"/>
        </w:rPr>
        <w:t>ord</w:t>
      </w:r>
      <w:r w:rsidRPr="001E4D8C">
        <w:rPr>
          <w:sz w:val="24"/>
          <w:szCs w:val="24"/>
        </w:rPr>
        <w:t xml:space="preserve">.” </w:t>
      </w:r>
      <w:r w:rsidR="009A4A76">
        <w:rPr>
          <w:sz w:val="24"/>
          <w:szCs w:val="24"/>
        </w:rPr>
        <w:t>(</w:t>
      </w:r>
      <w:r w:rsidRPr="001E4D8C">
        <w:rPr>
          <w:sz w:val="24"/>
          <w:szCs w:val="24"/>
        </w:rPr>
        <w:t>Isaiah 66:1-2</w:t>
      </w:r>
      <w:r w:rsidR="009A4A76">
        <w:rPr>
          <w:sz w:val="24"/>
          <w:szCs w:val="24"/>
        </w:rPr>
        <w:t>)</w:t>
      </w:r>
      <w:r w:rsidRPr="001E4D8C">
        <w:rPr>
          <w:sz w:val="24"/>
          <w:szCs w:val="24"/>
        </w:rPr>
        <w:t xml:space="preserve"> So where on earth does God live? Does He live in temples or church buildings built by </w:t>
      </w:r>
      <w:r w:rsidR="009F7505">
        <w:rPr>
          <w:sz w:val="24"/>
          <w:szCs w:val="24"/>
        </w:rPr>
        <w:t xml:space="preserve">the </w:t>
      </w:r>
      <w:r w:rsidRPr="001E4D8C">
        <w:rPr>
          <w:sz w:val="24"/>
          <w:szCs w:val="24"/>
        </w:rPr>
        <w:t xml:space="preserve">hands of men? No! (Acts 17:24-27)  He makes His </w:t>
      </w:r>
      <w:r w:rsidR="009F7505">
        <w:rPr>
          <w:sz w:val="24"/>
          <w:szCs w:val="24"/>
        </w:rPr>
        <w:t xml:space="preserve">dwelling </w:t>
      </w:r>
      <w:r w:rsidRPr="001E4D8C">
        <w:rPr>
          <w:sz w:val="24"/>
          <w:szCs w:val="24"/>
        </w:rPr>
        <w:t>in the hearts of people who hum</w:t>
      </w:r>
      <w:r w:rsidR="009502A9">
        <w:rPr>
          <w:sz w:val="24"/>
          <w:szCs w:val="24"/>
        </w:rPr>
        <w:t>bly abide in and obey</w:t>
      </w:r>
      <w:r w:rsidR="00FA0479">
        <w:rPr>
          <w:sz w:val="24"/>
          <w:szCs w:val="24"/>
        </w:rPr>
        <w:t xml:space="preserve"> His word. T</w:t>
      </w:r>
      <w:r w:rsidRPr="001E4D8C">
        <w:rPr>
          <w:sz w:val="24"/>
          <w:szCs w:val="24"/>
        </w:rPr>
        <w:t xml:space="preserve">o these He will give Joy in His house of prayer.  </w:t>
      </w:r>
      <w:r w:rsidR="00C31EAE">
        <w:rPr>
          <w:sz w:val="24"/>
          <w:szCs w:val="24"/>
        </w:rPr>
        <w:t>U</w:t>
      </w:r>
      <w:r w:rsidR="00C31EAE" w:rsidRPr="001E4D8C">
        <w:rPr>
          <w:sz w:val="24"/>
          <w:szCs w:val="24"/>
        </w:rPr>
        <w:t>ntil</w:t>
      </w:r>
      <w:r w:rsidR="00C31EAE">
        <w:rPr>
          <w:sz w:val="24"/>
          <w:szCs w:val="24"/>
        </w:rPr>
        <w:t xml:space="preserve"> death ushers us into the house that Jesus</w:t>
      </w:r>
      <w:r w:rsidR="00C31EAE" w:rsidRPr="001E4D8C">
        <w:rPr>
          <w:sz w:val="24"/>
          <w:szCs w:val="24"/>
        </w:rPr>
        <w:t xml:space="preserve"> has prepared for us</w:t>
      </w:r>
      <w:r w:rsidR="00C31EAE">
        <w:rPr>
          <w:sz w:val="24"/>
          <w:szCs w:val="24"/>
        </w:rPr>
        <w:t>-</w:t>
      </w:r>
      <w:r w:rsidR="00C31EAE" w:rsidRPr="001E4D8C">
        <w:rPr>
          <w:sz w:val="24"/>
          <w:szCs w:val="24"/>
        </w:rPr>
        <w:t xml:space="preserve"> His Bride</w:t>
      </w:r>
      <w:r w:rsidR="00C31EAE">
        <w:rPr>
          <w:sz w:val="24"/>
          <w:szCs w:val="24"/>
        </w:rPr>
        <w:t>, prayer is the closest thing to the very presence of God we can know on earth!</w:t>
      </w:r>
    </w:p>
    <w:p w14:paraId="5B52F2A6" w14:textId="77777777" w:rsidR="00E707C9" w:rsidRPr="00E03637" w:rsidRDefault="00E707C9" w:rsidP="00E707C9">
      <w:pPr>
        <w:jc w:val="center"/>
        <w:rPr>
          <w:b/>
          <w:sz w:val="24"/>
          <w:szCs w:val="24"/>
        </w:rPr>
      </w:pPr>
      <w:r w:rsidRPr="00E03637">
        <w:rPr>
          <w:b/>
          <w:i/>
          <w:sz w:val="24"/>
          <w:szCs w:val="24"/>
        </w:rPr>
        <w:t>Psalm 73:28, 16:11</w:t>
      </w:r>
    </w:p>
    <w:p w14:paraId="1833A81E" w14:textId="77777777" w:rsidR="00E707C9" w:rsidRDefault="00E707C9" w:rsidP="00E707C9">
      <w:pPr>
        <w:jc w:val="center"/>
        <w:rPr>
          <w:b/>
          <w:i/>
          <w:sz w:val="24"/>
          <w:szCs w:val="24"/>
        </w:rPr>
      </w:pPr>
      <w:r w:rsidRPr="00E03637">
        <w:rPr>
          <w:b/>
          <w:i/>
          <w:sz w:val="24"/>
          <w:szCs w:val="24"/>
        </w:rPr>
        <w:t>The nearness of God is our good, and in His presence, is fullness of joy and eternal pleasures.</w:t>
      </w:r>
    </w:p>
    <w:p w14:paraId="10C54A43" w14:textId="77777777" w:rsidR="00173196" w:rsidRDefault="00173196" w:rsidP="005B2118">
      <w:pPr>
        <w:ind w:firstLine="720"/>
        <w:jc w:val="both"/>
        <w:rPr>
          <w:sz w:val="24"/>
          <w:szCs w:val="24"/>
        </w:rPr>
      </w:pPr>
    </w:p>
    <w:p w14:paraId="7BBEAB20" w14:textId="77777777" w:rsidR="005B2118" w:rsidRPr="006827AF" w:rsidRDefault="005B2118" w:rsidP="003C6B62">
      <w:pPr>
        <w:pStyle w:val="ListParagraph"/>
        <w:numPr>
          <w:ilvl w:val="0"/>
          <w:numId w:val="5"/>
        </w:numPr>
        <w:jc w:val="center"/>
        <w:rPr>
          <w:b/>
          <w:sz w:val="28"/>
          <w:szCs w:val="28"/>
        </w:rPr>
      </w:pPr>
    </w:p>
    <w:p w14:paraId="5CB7F311" w14:textId="77777777" w:rsidR="005B2118" w:rsidRPr="00EE0238" w:rsidRDefault="005B2118" w:rsidP="005B2118">
      <w:pPr>
        <w:jc w:val="center"/>
        <w:rPr>
          <w:b/>
          <w:sz w:val="24"/>
          <w:szCs w:val="24"/>
        </w:rPr>
      </w:pPr>
      <w:r w:rsidRPr="00EE0238">
        <w:rPr>
          <w:b/>
          <w:sz w:val="24"/>
          <w:szCs w:val="24"/>
        </w:rPr>
        <w:t>Pearls of Wisdom</w:t>
      </w:r>
    </w:p>
    <w:p w14:paraId="17F4CA8A" w14:textId="77777777" w:rsidR="005B2118" w:rsidRPr="00EE0238" w:rsidRDefault="005B2118" w:rsidP="00122664">
      <w:pPr>
        <w:jc w:val="center"/>
        <w:rPr>
          <w:b/>
          <w:i/>
          <w:sz w:val="24"/>
          <w:szCs w:val="24"/>
        </w:rPr>
      </w:pPr>
      <w:r w:rsidRPr="00EE0238">
        <w:rPr>
          <w:b/>
          <w:i/>
          <w:sz w:val="24"/>
          <w:szCs w:val="24"/>
        </w:rPr>
        <w:t>Isaiah 56:6-7</w:t>
      </w:r>
    </w:p>
    <w:p w14:paraId="250AD12C" w14:textId="77777777" w:rsidR="005B2118" w:rsidRPr="00EE0238" w:rsidRDefault="005B2118" w:rsidP="00122664">
      <w:pPr>
        <w:jc w:val="center"/>
        <w:rPr>
          <w:b/>
          <w:i/>
          <w:sz w:val="24"/>
          <w:szCs w:val="24"/>
        </w:rPr>
      </w:pPr>
      <w:r w:rsidRPr="00EE0238">
        <w:rPr>
          <w:b/>
          <w:i/>
          <w:sz w:val="24"/>
          <w:szCs w:val="24"/>
        </w:rPr>
        <w:t>Also the foreigners who join themselves to the lord, To minister to Him, and to love the name of the lord, to be His servants, everyone who keeps from profaning the Sabbath and holds fast My covenant; Even those I will bring to my holy mountain and make them joyful in my house of prayer .Their burnt offerings and their sacrifices will be accepted on My alter; For my house will be called a house of prayer for all the peoples.</w:t>
      </w:r>
    </w:p>
    <w:p w14:paraId="2B0751F0" w14:textId="77777777" w:rsidR="00EA6B87" w:rsidRDefault="00122664" w:rsidP="00122664">
      <w:pPr>
        <w:ind w:firstLine="720"/>
        <w:rPr>
          <w:sz w:val="24"/>
          <w:szCs w:val="24"/>
        </w:rPr>
      </w:pPr>
      <w:r>
        <w:rPr>
          <w:sz w:val="24"/>
          <w:szCs w:val="24"/>
        </w:rPr>
        <w:t xml:space="preserve">In </w:t>
      </w:r>
      <w:r w:rsidR="00445BE9">
        <w:rPr>
          <w:sz w:val="24"/>
          <w:szCs w:val="24"/>
        </w:rPr>
        <w:t xml:space="preserve">some of </w:t>
      </w:r>
      <w:r>
        <w:rPr>
          <w:sz w:val="24"/>
          <w:szCs w:val="24"/>
        </w:rPr>
        <w:t>these rare encounters with the Lord, I find myself as the disciples did, when Jesus stilled the waves, and the storm, proclaiming, “Who is this that even the winds and the waves obey Him?” And the Lord Jesus could respond to my question, with a question of His-own, “</w:t>
      </w:r>
      <w:r w:rsidRPr="00B66364">
        <w:rPr>
          <w:b/>
          <w:i/>
          <w:sz w:val="24"/>
          <w:szCs w:val="24"/>
        </w:rPr>
        <w:t>Ginny, do you not know that I Am the GREAT I AM?”</w:t>
      </w:r>
      <w:r>
        <w:rPr>
          <w:sz w:val="24"/>
          <w:szCs w:val="24"/>
        </w:rPr>
        <w:t xml:space="preserve">  (Luke 5:8- Matthew 8:27; Job 38:1-11)</w:t>
      </w:r>
    </w:p>
    <w:p w14:paraId="52DF2C91" w14:textId="77777777" w:rsidR="00173196" w:rsidRDefault="00173196" w:rsidP="00EA6B87">
      <w:pPr>
        <w:rPr>
          <w:sz w:val="24"/>
          <w:szCs w:val="24"/>
        </w:rPr>
      </w:pPr>
    </w:p>
    <w:p w14:paraId="56BDA259" w14:textId="77777777" w:rsidR="00EE1708" w:rsidRPr="0029796E" w:rsidRDefault="00EE1708" w:rsidP="0029796E">
      <w:pPr>
        <w:pStyle w:val="ListParagraph"/>
        <w:numPr>
          <w:ilvl w:val="0"/>
          <w:numId w:val="35"/>
        </w:numPr>
        <w:jc w:val="center"/>
        <w:rPr>
          <w:sz w:val="24"/>
          <w:szCs w:val="24"/>
        </w:rPr>
      </w:pPr>
    </w:p>
    <w:p w14:paraId="440A0AD8" w14:textId="77777777" w:rsidR="00EA6B87" w:rsidRPr="009F287C" w:rsidRDefault="00EA6B87" w:rsidP="00EA6B87">
      <w:pPr>
        <w:jc w:val="center"/>
        <w:rPr>
          <w:b/>
          <w:sz w:val="40"/>
          <w:szCs w:val="40"/>
        </w:rPr>
      </w:pPr>
      <w:r w:rsidRPr="009F287C">
        <w:rPr>
          <w:b/>
          <w:sz w:val="40"/>
          <w:szCs w:val="40"/>
        </w:rPr>
        <w:t>Chapter #</w:t>
      </w:r>
      <w:r w:rsidR="00E11FD0" w:rsidRPr="009F287C">
        <w:rPr>
          <w:b/>
          <w:sz w:val="40"/>
          <w:szCs w:val="40"/>
        </w:rPr>
        <w:t xml:space="preserve"> 1</w:t>
      </w:r>
      <w:r w:rsidR="005E73D4">
        <w:rPr>
          <w:b/>
          <w:sz w:val="40"/>
          <w:szCs w:val="40"/>
        </w:rPr>
        <w:t>2</w:t>
      </w:r>
    </w:p>
    <w:p w14:paraId="504EEA7E" w14:textId="77777777" w:rsidR="009236A2" w:rsidRDefault="009236A2" w:rsidP="00EA6B87">
      <w:pPr>
        <w:jc w:val="center"/>
        <w:rPr>
          <w:b/>
          <w:sz w:val="40"/>
          <w:szCs w:val="40"/>
        </w:rPr>
      </w:pPr>
      <w:r w:rsidRPr="009236A2">
        <w:rPr>
          <w:b/>
          <w:sz w:val="40"/>
          <w:szCs w:val="40"/>
        </w:rPr>
        <w:t xml:space="preserve">Words </w:t>
      </w:r>
      <w:r w:rsidR="00E031F1">
        <w:rPr>
          <w:b/>
          <w:sz w:val="40"/>
          <w:szCs w:val="40"/>
        </w:rPr>
        <w:t>o</w:t>
      </w:r>
      <w:r w:rsidRPr="009236A2">
        <w:rPr>
          <w:b/>
          <w:sz w:val="40"/>
          <w:szCs w:val="40"/>
        </w:rPr>
        <w:t>f Life</w:t>
      </w:r>
    </w:p>
    <w:p w14:paraId="7E86BE6F" w14:textId="77777777" w:rsidR="00B934C7" w:rsidRPr="001E2E09" w:rsidRDefault="00B934C7" w:rsidP="00B85175">
      <w:pPr>
        <w:jc w:val="center"/>
        <w:rPr>
          <w:b/>
          <w:i/>
          <w:sz w:val="24"/>
          <w:szCs w:val="24"/>
        </w:rPr>
      </w:pPr>
      <w:r w:rsidRPr="001E2E09">
        <w:rPr>
          <w:b/>
          <w:i/>
          <w:sz w:val="24"/>
          <w:szCs w:val="24"/>
        </w:rPr>
        <w:t>2 Peter 1:19-21</w:t>
      </w:r>
      <w:r>
        <w:rPr>
          <w:b/>
          <w:i/>
          <w:sz w:val="24"/>
          <w:szCs w:val="24"/>
        </w:rPr>
        <w:t xml:space="preserve"> (NASB)</w:t>
      </w:r>
    </w:p>
    <w:p w14:paraId="1244A04A" w14:textId="77777777" w:rsidR="00B934C7" w:rsidRPr="001E2E09" w:rsidRDefault="00B934C7" w:rsidP="00B934C7">
      <w:pPr>
        <w:ind w:left="360"/>
        <w:jc w:val="center"/>
        <w:rPr>
          <w:b/>
          <w:i/>
          <w:sz w:val="24"/>
          <w:szCs w:val="24"/>
        </w:rPr>
      </w:pPr>
      <w:r w:rsidRPr="001E2E09">
        <w:rPr>
          <w:b/>
          <w:i/>
          <w:sz w:val="24"/>
          <w:szCs w:val="24"/>
        </w:rPr>
        <w:t>So we have the prophetic word made more sure, to which you do well to pay attention as to a lamp shining in a dark place, until the day dawns and the Morning star arises in your hearts. But know this first of all, that no prophecy of scripture is a matter of one’s own interpretation, for no prophecy was ever made by an act of human will, but men moved by the Holy Spirit spoke from God.</w:t>
      </w:r>
    </w:p>
    <w:p w14:paraId="6DC5E303" w14:textId="77777777" w:rsidR="008C1C3F" w:rsidRPr="00FC6760" w:rsidRDefault="009C1CE9" w:rsidP="008C1C3F">
      <w:pPr>
        <w:pStyle w:val="NormalWeb"/>
        <w:jc w:val="center"/>
        <w:rPr>
          <w:rStyle w:val="woj"/>
          <w:rFonts w:asciiTheme="minorHAnsi" w:hAnsiTheme="minorHAnsi"/>
          <w:b/>
          <w:sz w:val="28"/>
          <w:szCs w:val="28"/>
        </w:rPr>
      </w:pPr>
      <w:r>
        <w:rPr>
          <w:rStyle w:val="woj"/>
          <w:rFonts w:asciiTheme="minorHAnsi" w:hAnsiTheme="minorHAnsi"/>
          <w:b/>
          <w:sz w:val="28"/>
          <w:szCs w:val="28"/>
        </w:rPr>
        <w:t>Building your life on the S</w:t>
      </w:r>
      <w:r w:rsidR="001537B2">
        <w:rPr>
          <w:rStyle w:val="woj"/>
          <w:rFonts w:asciiTheme="minorHAnsi" w:hAnsiTheme="minorHAnsi"/>
          <w:b/>
          <w:sz w:val="28"/>
          <w:szCs w:val="28"/>
        </w:rPr>
        <w:t>olid F</w:t>
      </w:r>
      <w:r w:rsidR="008C1C3F" w:rsidRPr="00FC6760">
        <w:rPr>
          <w:rStyle w:val="woj"/>
          <w:rFonts w:asciiTheme="minorHAnsi" w:hAnsiTheme="minorHAnsi"/>
          <w:b/>
          <w:sz w:val="28"/>
          <w:szCs w:val="28"/>
        </w:rPr>
        <w:t>oundation of God’s Word</w:t>
      </w:r>
    </w:p>
    <w:p w14:paraId="5BA2E9C4" w14:textId="77777777" w:rsidR="003B0592" w:rsidRDefault="00B06581" w:rsidP="003B0592">
      <w:pPr>
        <w:ind w:firstLine="720"/>
        <w:jc w:val="both"/>
        <w:rPr>
          <w:sz w:val="24"/>
          <w:szCs w:val="24"/>
        </w:rPr>
      </w:pPr>
      <w:r>
        <w:rPr>
          <w:sz w:val="24"/>
          <w:szCs w:val="24"/>
        </w:rPr>
        <w:t xml:space="preserve">  I have at least one </w:t>
      </w:r>
      <w:r w:rsidR="003B0592">
        <w:rPr>
          <w:sz w:val="24"/>
          <w:szCs w:val="24"/>
        </w:rPr>
        <w:t>dog-eared</w:t>
      </w:r>
      <w:r>
        <w:rPr>
          <w:sz w:val="24"/>
          <w:szCs w:val="24"/>
        </w:rPr>
        <w:t>, marked</w:t>
      </w:r>
      <w:r w:rsidR="00D137AD">
        <w:rPr>
          <w:sz w:val="24"/>
          <w:szCs w:val="24"/>
        </w:rPr>
        <w:t xml:space="preserve"> </w:t>
      </w:r>
      <w:r>
        <w:rPr>
          <w:sz w:val="24"/>
          <w:szCs w:val="24"/>
        </w:rPr>
        <w:t>up, highlighted Bible to give each of my children and grandchildren.</w:t>
      </w:r>
      <w:r w:rsidR="00C83BF4">
        <w:rPr>
          <w:sz w:val="24"/>
          <w:szCs w:val="24"/>
        </w:rPr>
        <w:t xml:space="preserve"> As a matter of fact, as I was writing this and using the Bible Art gave me for Christmas</w:t>
      </w:r>
      <w:r w:rsidR="004A1B23">
        <w:rPr>
          <w:sz w:val="24"/>
          <w:szCs w:val="24"/>
        </w:rPr>
        <w:t xml:space="preserve"> the year I was saved</w:t>
      </w:r>
      <w:r w:rsidR="00D137AD">
        <w:rPr>
          <w:sz w:val="24"/>
          <w:szCs w:val="24"/>
        </w:rPr>
        <w:t>, an</w:t>
      </w:r>
      <w:r w:rsidR="00C83BF4">
        <w:rPr>
          <w:sz w:val="24"/>
          <w:szCs w:val="24"/>
        </w:rPr>
        <w:t xml:space="preserve"> NIV Study Bible</w:t>
      </w:r>
      <w:r w:rsidR="00013AF3">
        <w:rPr>
          <w:sz w:val="24"/>
          <w:szCs w:val="24"/>
        </w:rPr>
        <w:t xml:space="preserve">, the cover literally </w:t>
      </w:r>
      <w:r w:rsidR="004A1B23">
        <w:rPr>
          <w:sz w:val="24"/>
          <w:szCs w:val="24"/>
        </w:rPr>
        <w:t>came apart</w:t>
      </w:r>
      <w:r w:rsidR="00037273">
        <w:rPr>
          <w:sz w:val="24"/>
          <w:szCs w:val="24"/>
        </w:rPr>
        <w:t>!</w:t>
      </w:r>
      <w:r w:rsidR="004A1B23">
        <w:rPr>
          <w:sz w:val="24"/>
          <w:szCs w:val="24"/>
        </w:rPr>
        <w:t xml:space="preserve"> I almost cried. So now this Bible is in pieces</w:t>
      </w:r>
      <w:r w:rsidR="007632E2">
        <w:rPr>
          <w:sz w:val="24"/>
          <w:szCs w:val="24"/>
        </w:rPr>
        <w:t>, a</w:t>
      </w:r>
      <w:r w:rsidR="004A1B23">
        <w:rPr>
          <w:sz w:val="24"/>
          <w:szCs w:val="24"/>
        </w:rPr>
        <w:t>nd that is not the only one</w:t>
      </w:r>
      <w:r w:rsidR="007632E2">
        <w:rPr>
          <w:sz w:val="24"/>
          <w:szCs w:val="24"/>
        </w:rPr>
        <w:t>, I also</w:t>
      </w:r>
      <w:r w:rsidR="004A1B23">
        <w:rPr>
          <w:sz w:val="24"/>
          <w:szCs w:val="24"/>
        </w:rPr>
        <w:t xml:space="preserve"> have a King James Bible that my Granny Mahannah gave me when I was twelve years old at my baptism. F</w:t>
      </w:r>
      <w:r w:rsidR="003B0592">
        <w:rPr>
          <w:sz w:val="24"/>
          <w:szCs w:val="24"/>
        </w:rPr>
        <w:t>or years the outside was worn-out</w:t>
      </w:r>
      <w:r w:rsidR="009502A9">
        <w:rPr>
          <w:sz w:val="24"/>
          <w:szCs w:val="24"/>
        </w:rPr>
        <w:t xml:space="preserve"> from</w:t>
      </w:r>
      <w:r w:rsidR="004A1B23">
        <w:rPr>
          <w:sz w:val="24"/>
          <w:szCs w:val="24"/>
        </w:rPr>
        <w:t xml:space="preserve"> carrying it to church, but inside the pages looked like new. After I was saved I begin to read the content of that old </w:t>
      </w:r>
      <w:r w:rsidR="009502A9">
        <w:rPr>
          <w:sz w:val="24"/>
          <w:szCs w:val="24"/>
        </w:rPr>
        <w:t>B</w:t>
      </w:r>
      <w:r w:rsidR="004A1B23">
        <w:rPr>
          <w:sz w:val="24"/>
          <w:szCs w:val="24"/>
        </w:rPr>
        <w:t>ible and found that it was the Bre</w:t>
      </w:r>
      <w:r w:rsidR="00EF535F">
        <w:rPr>
          <w:sz w:val="24"/>
          <w:szCs w:val="24"/>
        </w:rPr>
        <w:t>a</w:t>
      </w:r>
      <w:r w:rsidR="004A1B23">
        <w:rPr>
          <w:sz w:val="24"/>
          <w:szCs w:val="24"/>
        </w:rPr>
        <w:t>d of Life!</w:t>
      </w:r>
      <w:r w:rsidR="009502A9">
        <w:rPr>
          <w:sz w:val="24"/>
          <w:szCs w:val="24"/>
        </w:rPr>
        <w:t xml:space="preserve"> (John 6:25-58)</w:t>
      </w:r>
      <w:r w:rsidR="004A1B23">
        <w:rPr>
          <w:sz w:val="24"/>
          <w:szCs w:val="24"/>
        </w:rPr>
        <w:t xml:space="preserve"> This old King James Bible tells the story of my life. Before</w:t>
      </w:r>
      <w:r w:rsidR="00512B4D">
        <w:rPr>
          <w:sz w:val="24"/>
          <w:szCs w:val="24"/>
        </w:rPr>
        <w:t xml:space="preserve"> the Lord saved me,</w:t>
      </w:r>
      <w:r w:rsidR="004A1B23">
        <w:rPr>
          <w:sz w:val="24"/>
          <w:szCs w:val="24"/>
        </w:rPr>
        <w:t xml:space="preserve"> my life looked good on the outside, but inside it was coming apart, and now</w:t>
      </w:r>
      <w:r w:rsidR="00C31EAE">
        <w:rPr>
          <w:sz w:val="24"/>
          <w:szCs w:val="24"/>
        </w:rPr>
        <w:t>,</w:t>
      </w:r>
      <w:r w:rsidR="004A1B23">
        <w:rPr>
          <w:sz w:val="24"/>
          <w:szCs w:val="24"/>
        </w:rPr>
        <w:t xml:space="preserve"> with my Bibles falling to pieces, God is putting me back together.</w:t>
      </w:r>
      <w:r>
        <w:rPr>
          <w:sz w:val="24"/>
          <w:szCs w:val="24"/>
        </w:rPr>
        <w:t xml:space="preserve"> </w:t>
      </w:r>
      <w:r w:rsidR="003B0592">
        <w:rPr>
          <w:sz w:val="24"/>
          <w:szCs w:val="24"/>
        </w:rPr>
        <w:t xml:space="preserve">I am not exaggerating when I tell you these </w:t>
      </w:r>
      <w:r w:rsidR="003B0592" w:rsidRPr="003B0592">
        <w:rPr>
          <w:b/>
          <w:i/>
          <w:sz w:val="24"/>
          <w:szCs w:val="24"/>
        </w:rPr>
        <w:t>Bible pieces</w:t>
      </w:r>
      <w:r w:rsidR="003B0592">
        <w:rPr>
          <w:sz w:val="24"/>
          <w:szCs w:val="24"/>
        </w:rPr>
        <w:t xml:space="preserve"> lay all over my dining room table where I study and where my disciple group meets.</w:t>
      </w:r>
    </w:p>
    <w:p w14:paraId="13EEF1D4" w14:textId="77777777" w:rsidR="00EF535F" w:rsidRDefault="00EF535F" w:rsidP="006178ED">
      <w:pPr>
        <w:ind w:firstLine="720"/>
        <w:jc w:val="both"/>
        <w:rPr>
          <w:sz w:val="24"/>
          <w:szCs w:val="24"/>
        </w:rPr>
      </w:pPr>
    </w:p>
    <w:p w14:paraId="50BFFB86" w14:textId="77777777" w:rsidR="002F17FA" w:rsidRPr="002F17FA" w:rsidRDefault="002F17FA" w:rsidP="00896279">
      <w:pPr>
        <w:jc w:val="center"/>
        <w:rPr>
          <w:b/>
          <w:sz w:val="28"/>
          <w:szCs w:val="28"/>
        </w:rPr>
      </w:pPr>
      <w:r w:rsidRPr="002F17FA">
        <w:rPr>
          <w:b/>
          <w:sz w:val="28"/>
          <w:szCs w:val="28"/>
        </w:rPr>
        <w:t>A Note to My Children</w:t>
      </w:r>
    </w:p>
    <w:p w14:paraId="702135A5" w14:textId="77777777" w:rsidR="002F17FA" w:rsidRDefault="00EF535F" w:rsidP="002F17FA">
      <w:pPr>
        <w:ind w:firstLine="720"/>
        <w:jc w:val="both"/>
        <w:rPr>
          <w:sz w:val="24"/>
          <w:szCs w:val="24"/>
        </w:rPr>
      </w:pPr>
      <w:r>
        <w:rPr>
          <w:sz w:val="24"/>
          <w:szCs w:val="24"/>
        </w:rPr>
        <w:t xml:space="preserve"> T</w:t>
      </w:r>
      <w:r w:rsidR="00D5558A">
        <w:rPr>
          <w:sz w:val="24"/>
          <w:szCs w:val="24"/>
        </w:rPr>
        <w:t xml:space="preserve">o </w:t>
      </w:r>
      <w:r w:rsidR="00D137AD">
        <w:rPr>
          <w:sz w:val="24"/>
          <w:szCs w:val="24"/>
        </w:rPr>
        <w:t>m</w:t>
      </w:r>
      <w:r w:rsidR="00D5558A">
        <w:rPr>
          <w:sz w:val="24"/>
          <w:szCs w:val="24"/>
        </w:rPr>
        <w:t>y children and grandchildren: t</w:t>
      </w:r>
      <w:r>
        <w:rPr>
          <w:sz w:val="24"/>
          <w:szCs w:val="24"/>
        </w:rPr>
        <w:t>hese worn Bibles are bread crum</w:t>
      </w:r>
      <w:r w:rsidR="002F17FA">
        <w:rPr>
          <w:sz w:val="24"/>
          <w:szCs w:val="24"/>
        </w:rPr>
        <w:t>b</w:t>
      </w:r>
      <w:r>
        <w:rPr>
          <w:sz w:val="24"/>
          <w:szCs w:val="24"/>
        </w:rPr>
        <w:t>s!</w:t>
      </w:r>
      <w:r w:rsidR="002F17FA">
        <w:rPr>
          <w:sz w:val="24"/>
          <w:szCs w:val="24"/>
        </w:rPr>
        <w:t xml:space="preserve"> </w:t>
      </w:r>
      <w:r>
        <w:rPr>
          <w:sz w:val="24"/>
          <w:szCs w:val="24"/>
        </w:rPr>
        <w:t>If you f</w:t>
      </w:r>
      <w:r w:rsidR="002F17FA">
        <w:rPr>
          <w:sz w:val="24"/>
          <w:szCs w:val="24"/>
        </w:rPr>
        <w:t>ollow</w:t>
      </w:r>
      <w:r>
        <w:rPr>
          <w:sz w:val="24"/>
          <w:szCs w:val="24"/>
        </w:rPr>
        <w:t xml:space="preserve"> these crumbs,</w:t>
      </w:r>
      <w:r w:rsidR="002F17FA">
        <w:rPr>
          <w:sz w:val="24"/>
          <w:szCs w:val="24"/>
        </w:rPr>
        <w:t xml:space="preserve"> </w:t>
      </w:r>
      <w:r>
        <w:rPr>
          <w:sz w:val="24"/>
          <w:szCs w:val="24"/>
        </w:rPr>
        <w:t>they will lead you ultimately to the Bread of Life</w:t>
      </w:r>
      <w:r w:rsidR="00D137AD">
        <w:rPr>
          <w:sz w:val="24"/>
          <w:szCs w:val="24"/>
        </w:rPr>
        <w:t>-</w:t>
      </w:r>
      <w:r>
        <w:rPr>
          <w:sz w:val="24"/>
          <w:szCs w:val="24"/>
        </w:rPr>
        <w:t>King Jesus.</w:t>
      </w:r>
      <w:r w:rsidR="002F17FA">
        <w:rPr>
          <w:sz w:val="24"/>
          <w:szCs w:val="24"/>
        </w:rPr>
        <w:t xml:space="preserve"> </w:t>
      </w:r>
      <w:r w:rsidR="00D5558A">
        <w:rPr>
          <w:sz w:val="24"/>
          <w:szCs w:val="24"/>
        </w:rPr>
        <w:t xml:space="preserve">I pray you will take these treasures and invest them into the lives of your own children. </w:t>
      </w:r>
      <w:r>
        <w:rPr>
          <w:sz w:val="24"/>
          <w:szCs w:val="24"/>
        </w:rPr>
        <w:t>These Bibles are my most valuable treasure</w:t>
      </w:r>
      <w:r w:rsidR="009A1A88">
        <w:rPr>
          <w:sz w:val="24"/>
          <w:szCs w:val="24"/>
        </w:rPr>
        <w:t>s</w:t>
      </w:r>
      <w:r>
        <w:rPr>
          <w:sz w:val="24"/>
          <w:szCs w:val="24"/>
        </w:rPr>
        <w:t xml:space="preserve">. By the way, if you look up the word treasure in Greek you will find the word is Thesaurus. </w:t>
      </w:r>
      <w:r w:rsidR="00B06581">
        <w:rPr>
          <w:sz w:val="24"/>
          <w:szCs w:val="24"/>
        </w:rPr>
        <w:t xml:space="preserve"> </w:t>
      </w:r>
      <w:r w:rsidR="002F17FA">
        <w:rPr>
          <w:sz w:val="24"/>
          <w:szCs w:val="24"/>
        </w:rPr>
        <w:t xml:space="preserve">If you </w:t>
      </w:r>
      <w:r w:rsidR="00B06581">
        <w:rPr>
          <w:sz w:val="24"/>
          <w:szCs w:val="24"/>
        </w:rPr>
        <w:t>thumb through the pages</w:t>
      </w:r>
      <w:r w:rsidR="002F17FA">
        <w:rPr>
          <w:sz w:val="24"/>
          <w:szCs w:val="24"/>
        </w:rPr>
        <w:t xml:space="preserve"> of my Bibles, you </w:t>
      </w:r>
      <w:r w:rsidR="00B06581">
        <w:rPr>
          <w:sz w:val="24"/>
          <w:szCs w:val="24"/>
        </w:rPr>
        <w:t xml:space="preserve">will find dates, events, and each of </w:t>
      </w:r>
      <w:r w:rsidR="002F17FA">
        <w:rPr>
          <w:sz w:val="24"/>
          <w:szCs w:val="24"/>
        </w:rPr>
        <w:t>your</w:t>
      </w:r>
      <w:r w:rsidR="00B06581">
        <w:rPr>
          <w:sz w:val="24"/>
          <w:szCs w:val="24"/>
        </w:rPr>
        <w:t xml:space="preserve"> name</w:t>
      </w:r>
      <w:r w:rsidR="005623C6">
        <w:rPr>
          <w:sz w:val="24"/>
          <w:szCs w:val="24"/>
        </w:rPr>
        <w:t>s written by specific passages.</w:t>
      </w:r>
      <w:r w:rsidR="00B06581">
        <w:rPr>
          <w:sz w:val="24"/>
          <w:szCs w:val="24"/>
        </w:rPr>
        <w:t xml:space="preserve"> </w:t>
      </w:r>
      <w:r w:rsidR="002F17FA">
        <w:rPr>
          <w:sz w:val="24"/>
          <w:szCs w:val="24"/>
        </w:rPr>
        <w:t>This</w:t>
      </w:r>
      <w:r w:rsidR="00896279">
        <w:rPr>
          <w:sz w:val="24"/>
          <w:szCs w:val="24"/>
        </w:rPr>
        <w:t>,</w:t>
      </w:r>
      <w:r w:rsidR="002F17FA">
        <w:rPr>
          <w:sz w:val="24"/>
          <w:szCs w:val="24"/>
        </w:rPr>
        <w:t xml:space="preserve"> my precious children</w:t>
      </w:r>
      <w:r w:rsidR="00896279">
        <w:rPr>
          <w:sz w:val="24"/>
          <w:szCs w:val="24"/>
        </w:rPr>
        <w:t>,</w:t>
      </w:r>
      <w:r w:rsidR="002F17FA">
        <w:rPr>
          <w:sz w:val="24"/>
          <w:szCs w:val="24"/>
        </w:rPr>
        <w:t xml:space="preserve"> is your inheritance f</w:t>
      </w:r>
      <w:r w:rsidR="00896279">
        <w:rPr>
          <w:sz w:val="24"/>
          <w:szCs w:val="24"/>
        </w:rPr>
        <w:t>rom</w:t>
      </w:r>
      <w:r w:rsidR="002F17FA">
        <w:rPr>
          <w:sz w:val="24"/>
          <w:szCs w:val="24"/>
        </w:rPr>
        <w:t xml:space="preserve"> me.</w:t>
      </w:r>
      <w:r w:rsidR="00D5558A">
        <w:rPr>
          <w:sz w:val="24"/>
          <w:szCs w:val="24"/>
        </w:rPr>
        <w:t xml:space="preserve"> Allie Page </w:t>
      </w:r>
      <w:r w:rsidR="009A1A88">
        <w:rPr>
          <w:sz w:val="24"/>
          <w:szCs w:val="24"/>
        </w:rPr>
        <w:t>Tucker, my beautiful daughter, i</w:t>
      </w:r>
      <w:r w:rsidR="00D5558A">
        <w:rPr>
          <w:sz w:val="24"/>
          <w:szCs w:val="24"/>
        </w:rPr>
        <w:t>t did not go unnoticed by your mamma the other day as I held Ada, that you climbed up in your bed and read the story of Daniel from th</w:t>
      </w:r>
      <w:r w:rsidR="00EE1708">
        <w:rPr>
          <w:sz w:val="24"/>
          <w:szCs w:val="24"/>
        </w:rPr>
        <w:t xml:space="preserve">e </w:t>
      </w:r>
      <w:r w:rsidR="003B0592">
        <w:rPr>
          <w:sz w:val="24"/>
          <w:szCs w:val="24"/>
        </w:rPr>
        <w:t>C</w:t>
      </w:r>
      <w:r w:rsidR="00EE1708">
        <w:rPr>
          <w:sz w:val="24"/>
          <w:szCs w:val="24"/>
        </w:rPr>
        <w:t>hildren’s Bible to Naomi.</w:t>
      </w:r>
      <w:r w:rsidR="00D5558A">
        <w:rPr>
          <w:sz w:val="24"/>
          <w:szCs w:val="24"/>
        </w:rPr>
        <w:t xml:space="preserve"> I loved how she motioned for me and Ada to join you. My heart is just bursting with joy and gratitude. What a precious moment that we four girls had!</w:t>
      </w:r>
    </w:p>
    <w:p w14:paraId="4513DF58" w14:textId="77777777" w:rsidR="00AB7A62" w:rsidRPr="00EA6B87" w:rsidRDefault="00AB7A62" w:rsidP="00AB7A62">
      <w:pPr>
        <w:jc w:val="center"/>
        <w:rPr>
          <w:b/>
          <w:i/>
          <w:sz w:val="24"/>
          <w:szCs w:val="24"/>
        </w:rPr>
      </w:pPr>
      <w:r w:rsidRPr="00EA6B87">
        <w:rPr>
          <w:b/>
          <w:i/>
          <w:sz w:val="24"/>
          <w:szCs w:val="24"/>
        </w:rPr>
        <w:t>Deuteronomy 29:29</w:t>
      </w:r>
    </w:p>
    <w:p w14:paraId="266C1C18" w14:textId="77777777" w:rsidR="00AB7A62" w:rsidRPr="00AB7A62" w:rsidRDefault="00AB7A62" w:rsidP="00AB7A62">
      <w:pPr>
        <w:jc w:val="center"/>
        <w:rPr>
          <w:b/>
          <w:i/>
          <w:sz w:val="24"/>
          <w:szCs w:val="24"/>
        </w:rPr>
      </w:pPr>
      <w:r w:rsidRPr="00EA6B87">
        <w:rPr>
          <w:b/>
          <w:i/>
          <w:sz w:val="24"/>
          <w:szCs w:val="24"/>
        </w:rPr>
        <w:t xml:space="preserve">“The secret things belong to the LORD our God, but the things revealed belong to us and to our children forever, that we may follow all the words of this law.” </w:t>
      </w:r>
    </w:p>
    <w:p w14:paraId="1C7E987E" w14:textId="77777777" w:rsidR="00460340" w:rsidRDefault="00B06581" w:rsidP="00460340">
      <w:pPr>
        <w:ind w:firstLine="720"/>
        <w:jc w:val="both"/>
        <w:rPr>
          <w:sz w:val="24"/>
          <w:szCs w:val="24"/>
        </w:rPr>
      </w:pPr>
      <w:r>
        <w:rPr>
          <w:sz w:val="24"/>
          <w:szCs w:val="24"/>
        </w:rPr>
        <w:t>You may be asking, “Why would a</w:t>
      </w:r>
      <w:r w:rsidR="00FB26DA">
        <w:rPr>
          <w:sz w:val="24"/>
          <w:szCs w:val="24"/>
        </w:rPr>
        <w:t>n</w:t>
      </w:r>
      <w:r>
        <w:rPr>
          <w:sz w:val="24"/>
          <w:szCs w:val="24"/>
        </w:rPr>
        <w:t xml:space="preserve"> uneducated house</w:t>
      </w:r>
      <w:r w:rsidR="00D137AD">
        <w:rPr>
          <w:sz w:val="24"/>
          <w:szCs w:val="24"/>
        </w:rPr>
        <w:t xml:space="preserve"> </w:t>
      </w:r>
      <w:r>
        <w:rPr>
          <w:sz w:val="24"/>
          <w:szCs w:val="24"/>
        </w:rPr>
        <w:t xml:space="preserve">wife spend her life, pouring over and devouring Bibles? Does she not have anything better to do?” </w:t>
      </w:r>
      <w:r w:rsidR="000E6155">
        <w:rPr>
          <w:sz w:val="24"/>
          <w:szCs w:val="24"/>
        </w:rPr>
        <w:t xml:space="preserve"> To be brutally honest with you</w:t>
      </w:r>
      <w:r w:rsidR="00D137AD">
        <w:rPr>
          <w:sz w:val="24"/>
          <w:szCs w:val="24"/>
        </w:rPr>
        <w:t xml:space="preserve">, </w:t>
      </w:r>
      <w:r>
        <w:rPr>
          <w:sz w:val="24"/>
          <w:szCs w:val="24"/>
        </w:rPr>
        <w:t>I desperately need Jesus</w:t>
      </w:r>
      <w:r w:rsidR="00D137AD">
        <w:rPr>
          <w:sz w:val="24"/>
          <w:szCs w:val="24"/>
        </w:rPr>
        <w:t>-</w:t>
      </w:r>
      <w:r w:rsidR="00EE1708">
        <w:rPr>
          <w:sz w:val="24"/>
          <w:szCs w:val="24"/>
        </w:rPr>
        <w:t>I am utterly</w:t>
      </w:r>
      <w:r w:rsidR="000E6155">
        <w:rPr>
          <w:sz w:val="24"/>
          <w:szCs w:val="24"/>
        </w:rPr>
        <w:t xml:space="preserve"> lost without Him</w:t>
      </w:r>
      <w:r>
        <w:rPr>
          <w:sz w:val="24"/>
          <w:szCs w:val="24"/>
        </w:rPr>
        <w:t xml:space="preserve">! </w:t>
      </w:r>
      <w:r w:rsidR="00D137AD">
        <w:rPr>
          <w:sz w:val="24"/>
          <w:szCs w:val="24"/>
        </w:rPr>
        <w:t xml:space="preserve">He is not just a part of my life, </w:t>
      </w:r>
      <w:r w:rsidR="00D137AD" w:rsidRPr="00D137AD">
        <w:rPr>
          <w:b/>
          <w:i/>
          <w:sz w:val="24"/>
          <w:szCs w:val="24"/>
        </w:rPr>
        <w:t>H</w:t>
      </w:r>
      <w:r w:rsidR="00D137AD" w:rsidRPr="003B0592">
        <w:rPr>
          <w:b/>
          <w:i/>
          <w:sz w:val="24"/>
          <w:szCs w:val="24"/>
        </w:rPr>
        <w:t>e is life itself</w:t>
      </w:r>
      <w:r w:rsidR="009A646E">
        <w:rPr>
          <w:sz w:val="24"/>
          <w:szCs w:val="24"/>
        </w:rPr>
        <w:t>! And t</w:t>
      </w:r>
      <w:r w:rsidR="00FB26DA">
        <w:rPr>
          <w:sz w:val="24"/>
          <w:szCs w:val="24"/>
        </w:rPr>
        <w:t>he Bible is where I find Him</w:t>
      </w:r>
      <w:r w:rsidR="00D5558A">
        <w:rPr>
          <w:sz w:val="24"/>
          <w:szCs w:val="24"/>
        </w:rPr>
        <w:t>,</w:t>
      </w:r>
      <w:r w:rsidR="00FB26DA">
        <w:rPr>
          <w:sz w:val="24"/>
          <w:szCs w:val="24"/>
        </w:rPr>
        <w:t xml:space="preserve"> get to know Him</w:t>
      </w:r>
      <w:r w:rsidR="000E6155">
        <w:rPr>
          <w:sz w:val="24"/>
          <w:szCs w:val="24"/>
        </w:rPr>
        <w:t>,</w:t>
      </w:r>
      <w:r w:rsidR="00FB26DA">
        <w:rPr>
          <w:sz w:val="24"/>
          <w:szCs w:val="24"/>
        </w:rPr>
        <w:t xml:space="preserve"> and </w:t>
      </w:r>
      <w:r w:rsidR="000E6155">
        <w:rPr>
          <w:sz w:val="24"/>
          <w:szCs w:val="24"/>
        </w:rPr>
        <w:t>have</w:t>
      </w:r>
      <w:r w:rsidR="00FB26DA">
        <w:rPr>
          <w:sz w:val="24"/>
          <w:szCs w:val="24"/>
        </w:rPr>
        <w:t xml:space="preserve"> the honor and </w:t>
      </w:r>
      <w:r w:rsidR="006001A1">
        <w:rPr>
          <w:sz w:val="24"/>
          <w:szCs w:val="24"/>
        </w:rPr>
        <w:t>privilege</w:t>
      </w:r>
      <w:r w:rsidR="00FB26DA">
        <w:rPr>
          <w:sz w:val="24"/>
          <w:szCs w:val="24"/>
        </w:rPr>
        <w:t xml:space="preserve"> of spending time with </w:t>
      </w:r>
      <w:r w:rsidR="000E6155">
        <w:rPr>
          <w:sz w:val="24"/>
          <w:szCs w:val="24"/>
        </w:rPr>
        <w:t>my King</w:t>
      </w:r>
      <w:r w:rsidR="00FB26DA">
        <w:rPr>
          <w:sz w:val="24"/>
          <w:szCs w:val="24"/>
        </w:rPr>
        <w:t>.</w:t>
      </w:r>
      <w:r w:rsidR="0082313C">
        <w:rPr>
          <w:sz w:val="24"/>
          <w:szCs w:val="24"/>
        </w:rPr>
        <w:t xml:space="preserve"> And if</w:t>
      </w:r>
      <w:r w:rsidR="000E6155">
        <w:rPr>
          <w:sz w:val="24"/>
          <w:szCs w:val="24"/>
        </w:rPr>
        <w:t xml:space="preserve"> all of</w:t>
      </w:r>
      <w:r w:rsidR="0082313C">
        <w:rPr>
          <w:sz w:val="24"/>
          <w:szCs w:val="24"/>
        </w:rPr>
        <w:t xml:space="preserve"> this were not enough</w:t>
      </w:r>
      <w:r w:rsidR="000E6155">
        <w:rPr>
          <w:sz w:val="24"/>
          <w:szCs w:val="24"/>
        </w:rPr>
        <w:t xml:space="preserve">, </w:t>
      </w:r>
      <w:r w:rsidR="0082313C">
        <w:rPr>
          <w:sz w:val="24"/>
          <w:szCs w:val="24"/>
        </w:rPr>
        <w:t>He has promised</w:t>
      </w:r>
      <w:r w:rsidR="000E6155">
        <w:rPr>
          <w:sz w:val="24"/>
          <w:szCs w:val="24"/>
        </w:rPr>
        <w:t xml:space="preserve"> that the</w:t>
      </w:r>
      <w:r w:rsidR="0082313C">
        <w:rPr>
          <w:sz w:val="24"/>
          <w:szCs w:val="24"/>
        </w:rPr>
        <w:t xml:space="preserve"> time </w:t>
      </w:r>
      <w:r w:rsidR="000E6155">
        <w:rPr>
          <w:sz w:val="24"/>
          <w:szCs w:val="24"/>
        </w:rPr>
        <w:t xml:space="preserve">I spend with Him in His Word </w:t>
      </w:r>
      <w:r w:rsidR="0082313C">
        <w:rPr>
          <w:sz w:val="24"/>
          <w:szCs w:val="24"/>
        </w:rPr>
        <w:t xml:space="preserve">would not </w:t>
      </w:r>
      <w:r w:rsidR="000E6155">
        <w:rPr>
          <w:sz w:val="24"/>
          <w:szCs w:val="24"/>
        </w:rPr>
        <w:t>be taken away from me</w:t>
      </w:r>
      <w:r w:rsidR="0082313C">
        <w:rPr>
          <w:sz w:val="24"/>
          <w:szCs w:val="24"/>
        </w:rPr>
        <w:t>.</w:t>
      </w:r>
      <w:r w:rsidR="00460340" w:rsidRPr="00460340">
        <w:rPr>
          <w:sz w:val="24"/>
          <w:szCs w:val="24"/>
        </w:rPr>
        <w:t xml:space="preserve"> </w:t>
      </w:r>
      <w:r w:rsidR="00D137AD">
        <w:rPr>
          <w:sz w:val="24"/>
          <w:szCs w:val="24"/>
        </w:rPr>
        <w:t>T</w:t>
      </w:r>
      <w:r w:rsidR="00460340">
        <w:rPr>
          <w:sz w:val="24"/>
          <w:szCs w:val="24"/>
        </w:rPr>
        <w:t xml:space="preserve">he real test of my time in His Word is not how much I can quote of it, but am I being transformed in to the image of Jesus by </w:t>
      </w:r>
      <w:r w:rsidR="009A646E">
        <w:rPr>
          <w:sz w:val="24"/>
          <w:szCs w:val="24"/>
        </w:rPr>
        <w:t>all that study</w:t>
      </w:r>
      <w:r w:rsidR="00460340">
        <w:rPr>
          <w:sz w:val="24"/>
          <w:szCs w:val="24"/>
        </w:rPr>
        <w:t>! (Luke 10:39-42) My hope is that when I leave His presence, others will know that I have been with Him!</w:t>
      </w:r>
    </w:p>
    <w:p w14:paraId="3FACD019" w14:textId="77777777" w:rsidR="00460340" w:rsidRPr="006178ED" w:rsidRDefault="00460340" w:rsidP="00460340">
      <w:pPr>
        <w:jc w:val="center"/>
        <w:rPr>
          <w:rFonts w:cstheme="minorHAnsi"/>
          <w:b/>
          <w:i/>
          <w:sz w:val="24"/>
          <w:szCs w:val="24"/>
        </w:rPr>
      </w:pPr>
      <w:r w:rsidRPr="006178ED">
        <w:rPr>
          <w:rFonts w:cstheme="minorHAnsi"/>
          <w:b/>
          <w:i/>
          <w:sz w:val="24"/>
          <w:szCs w:val="24"/>
        </w:rPr>
        <w:t>Acts 4:13 (NIV)</w:t>
      </w:r>
    </w:p>
    <w:p w14:paraId="63B81D01" w14:textId="77777777" w:rsidR="00460340" w:rsidRPr="006178ED" w:rsidRDefault="00460340" w:rsidP="00460340">
      <w:pPr>
        <w:spacing w:before="100" w:beforeAutospacing="1" w:after="100" w:afterAutospacing="1" w:line="240" w:lineRule="auto"/>
        <w:jc w:val="center"/>
        <w:rPr>
          <w:rFonts w:eastAsia="Times New Roman" w:cstheme="minorHAnsi"/>
          <w:b/>
          <w:i/>
          <w:sz w:val="24"/>
          <w:szCs w:val="24"/>
        </w:rPr>
      </w:pPr>
      <w:r w:rsidRPr="006178ED">
        <w:rPr>
          <w:rFonts w:eastAsia="Times New Roman" w:cstheme="minorHAnsi"/>
          <w:b/>
          <w:i/>
          <w:sz w:val="24"/>
          <w:szCs w:val="24"/>
        </w:rPr>
        <w:t>When they saw the courage of Peter and John and realized that they were unschooled, ordinary men, they were astonished and they took note that these men had been with Jesus.</w:t>
      </w:r>
    </w:p>
    <w:p w14:paraId="293DABF9" w14:textId="77777777" w:rsidR="00D80278" w:rsidRDefault="00EE1708" w:rsidP="00D80278">
      <w:pPr>
        <w:ind w:firstLine="720"/>
        <w:jc w:val="both"/>
        <w:rPr>
          <w:sz w:val="24"/>
          <w:szCs w:val="24"/>
        </w:rPr>
      </w:pPr>
      <w:r>
        <w:rPr>
          <w:sz w:val="24"/>
          <w:szCs w:val="24"/>
        </w:rPr>
        <w:t>If you c</w:t>
      </w:r>
      <w:r w:rsidR="00460340" w:rsidRPr="00D904E0">
        <w:rPr>
          <w:sz w:val="24"/>
          <w:szCs w:val="24"/>
        </w:rPr>
        <w:t>arefully observe the text</w:t>
      </w:r>
      <w:r>
        <w:rPr>
          <w:sz w:val="24"/>
          <w:szCs w:val="24"/>
        </w:rPr>
        <w:t>, found in John 6:66-70, y</w:t>
      </w:r>
      <w:r w:rsidR="00460340" w:rsidRPr="00D904E0">
        <w:rPr>
          <w:sz w:val="24"/>
          <w:szCs w:val="24"/>
        </w:rPr>
        <w:t xml:space="preserve">ou will see that the faithless, fickle crowds fell away from following Jesus, proving they were not His in the first place. Then Jesus looked at His twelve disciples and said, in essence, “Are you going to leave me too?” Simon Peter answered and said, “Lord who will we go to? You have the words of eternal life.” </w:t>
      </w:r>
      <w:r w:rsidR="00460340">
        <w:rPr>
          <w:sz w:val="24"/>
          <w:szCs w:val="24"/>
        </w:rPr>
        <w:t xml:space="preserve"> After twenty five years</w:t>
      </w:r>
      <w:r w:rsidR="00460340" w:rsidRPr="00D904E0">
        <w:rPr>
          <w:sz w:val="24"/>
          <w:szCs w:val="24"/>
        </w:rPr>
        <w:t xml:space="preserve"> with Him, I say Amen Peter! Me too! Where else can I go?  There is no book in the world that is alive, living and active, like the Bible. The life changing power contained within it is inexhaustible. </w:t>
      </w:r>
      <w:r w:rsidR="00D34B25">
        <w:rPr>
          <w:sz w:val="24"/>
          <w:szCs w:val="24"/>
        </w:rPr>
        <w:t>However, t</w:t>
      </w:r>
      <w:r w:rsidR="00460340" w:rsidRPr="00D904E0">
        <w:rPr>
          <w:sz w:val="24"/>
          <w:szCs w:val="24"/>
        </w:rPr>
        <w:t xml:space="preserve">he source of that power is not found on the page, but in </w:t>
      </w:r>
      <w:r w:rsidR="00D34B25">
        <w:rPr>
          <w:sz w:val="24"/>
          <w:szCs w:val="24"/>
        </w:rPr>
        <w:t>a</w:t>
      </w:r>
      <w:r w:rsidR="00460340" w:rsidRPr="00D904E0">
        <w:rPr>
          <w:sz w:val="24"/>
          <w:szCs w:val="24"/>
        </w:rPr>
        <w:t xml:space="preserve"> person</w:t>
      </w:r>
      <w:r w:rsidR="00D137AD">
        <w:rPr>
          <w:sz w:val="24"/>
          <w:szCs w:val="24"/>
        </w:rPr>
        <w:t>. That person is Jesus Christ-</w:t>
      </w:r>
      <w:r w:rsidR="00D34B25" w:rsidRPr="003B0592">
        <w:rPr>
          <w:b/>
          <w:i/>
          <w:sz w:val="24"/>
          <w:szCs w:val="24"/>
        </w:rPr>
        <w:t>The Word who became flesh</w:t>
      </w:r>
      <w:r w:rsidR="00D137AD">
        <w:rPr>
          <w:b/>
          <w:i/>
          <w:sz w:val="24"/>
          <w:szCs w:val="24"/>
        </w:rPr>
        <w:t xml:space="preserve"> and made his dwelling with us</w:t>
      </w:r>
      <w:r w:rsidR="00D80278">
        <w:rPr>
          <w:sz w:val="24"/>
          <w:szCs w:val="24"/>
        </w:rPr>
        <w:t>!</w:t>
      </w:r>
      <w:r w:rsidR="00D137AD">
        <w:rPr>
          <w:sz w:val="24"/>
          <w:szCs w:val="24"/>
        </w:rPr>
        <w:t xml:space="preserve"> (John 1:1-14)</w:t>
      </w:r>
    </w:p>
    <w:p w14:paraId="3DFB258E" w14:textId="77777777" w:rsidR="009C23B6" w:rsidRPr="00D80278" w:rsidRDefault="00233A64" w:rsidP="00D80278">
      <w:pPr>
        <w:jc w:val="center"/>
        <w:rPr>
          <w:sz w:val="24"/>
          <w:szCs w:val="24"/>
        </w:rPr>
      </w:pPr>
      <w:r>
        <w:rPr>
          <w:b/>
          <w:sz w:val="28"/>
          <w:szCs w:val="28"/>
        </w:rPr>
        <w:t>Twelve</w:t>
      </w:r>
      <w:r w:rsidR="00141C9C">
        <w:rPr>
          <w:b/>
          <w:sz w:val="28"/>
          <w:szCs w:val="28"/>
        </w:rPr>
        <w:t xml:space="preserve"> T</w:t>
      </w:r>
      <w:r w:rsidR="00FC6760">
        <w:rPr>
          <w:b/>
          <w:sz w:val="28"/>
          <w:szCs w:val="28"/>
        </w:rPr>
        <w:t xml:space="preserve">hings the Bible </w:t>
      </w:r>
      <w:r>
        <w:rPr>
          <w:b/>
          <w:sz w:val="28"/>
          <w:szCs w:val="28"/>
        </w:rPr>
        <w:t>H</w:t>
      </w:r>
      <w:r w:rsidR="00FC6760">
        <w:rPr>
          <w:b/>
          <w:sz w:val="28"/>
          <w:szCs w:val="28"/>
        </w:rPr>
        <w:t xml:space="preserve">as to </w:t>
      </w:r>
      <w:r>
        <w:rPr>
          <w:b/>
          <w:sz w:val="28"/>
          <w:szCs w:val="28"/>
        </w:rPr>
        <w:t>S</w:t>
      </w:r>
      <w:r w:rsidR="00FC6760">
        <w:rPr>
          <w:b/>
          <w:sz w:val="28"/>
          <w:szCs w:val="28"/>
        </w:rPr>
        <w:t xml:space="preserve">ay </w:t>
      </w:r>
      <w:r w:rsidR="00D5558A">
        <w:rPr>
          <w:b/>
          <w:sz w:val="28"/>
          <w:szCs w:val="28"/>
        </w:rPr>
        <w:t>a</w:t>
      </w:r>
      <w:r w:rsidR="00FC6760">
        <w:rPr>
          <w:b/>
          <w:sz w:val="28"/>
          <w:szCs w:val="28"/>
        </w:rPr>
        <w:t>bout the Bible</w:t>
      </w:r>
    </w:p>
    <w:p w14:paraId="66DC97F8" w14:textId="77777777" w:rsidR="0032179E" w:rsidRDefault="0032179E" w:rsidP="0032179E">
      <w:pPr>
        <w:rPr>
          <w:b/>
          <w:sz w:val="28"/>
          <w:szCs w:val="28"/>
        </w:rPr>
      </w:pPr>
      <w:r>
        <w:rPr>
          <w:b/>
          <w:sz w:val="28"/>
          <w:szCs w:val="28"/>
        </w:rPr>
        <w:t xml:space="preserve"># 1 The Bible </w:t>
      </w:r>
      <w:r w:rsidR="001074CF">
        <w:rPr>
          <w:b/>
          <w:sz w:val="28"/>
          <w:szCs w:val="28"/>
        </w:rPr>
        <w:t>is</w:t>
      </w:r>
      <w:r>
        <w:rPr>
          <w:b/>
          <w:sz w:val="28"/>
          <w:szCs w:val="28"/>
        </w:rPr>
        <w:t xml:space="preserve"> God</w:t>
      </w:r>
      <w:r w:rsidR="001074CF">
        <w:rPr>
          <w:b/>
          <w:sz w:val="28"/>
          <w:szCs w:val="28"/>
        </w:rPr>
        <w:t>’s</w:t>
      </w:r>
      <w:r>
        <w:rPr>
          <w:b/>
          <w:sz w:val="28"/>
          <w:szCs w:val="28"/>
        </w:rPr>
        <w:t xml:space="preserve"> love</w:t>
      </w:r>
      <w:r w:rsidR="001074CF">
        <w:rPr>
          <w:b/>
          <w:sz w:val="28"/>
          <w:szCs w:val="28"/>
        </w:rPr>
        <w:t xml:space="preserve"> letter to </w:t>
      </w:r>
      <w:r w:rsidR="00095E2E">
        <w:rPr>
          <w:b/>
          <w:sz w:val="28"/>
          <w:szCs w:val="28"/>
        </w:rPr>
        <w:t>H</w:t>
      </w:r>
      <w:r w:rsidR="001074CF">
        <w:rPr>
          <w:b/>
          <w:sz w:val="28"/>
          <w:szCs w:val="28"/>
        </w:rPr>
        <w:t>is Bride</w:t>
      </w:r>
      <w:r w:rsidR="00572877">
        <w:rPr>
          <w:b/>
          <w:sz w:val="28"/>
          <w:szCs w:val="28"/>
        </w:rPr>
        <w:t>:</w:t>
      </w:r>
      <w:r>
        <w:rPr>
          <w:b/>
          <w:sz w:val="28"/>
          <w:szCs w:val="28"/>
        </w:rPr>
        <w:t xml:space="preserve"> </w:t>
      </w:r>
    </w:p>
    <w:p w14:paraId="37BEE7B3" w14:textId="77777777" w:rsidR="00197FAE" w:rsidRPr="00197FAE" w:rsidRDefault="00197FAE" w:rsidP="00197FAE">
      <w:pPr>
        <w:jc w:val="center"/>
        <w:rPr>
          <w:rFonts w:cstheme="minorHAnsi"/>
          <w:b/>
          <w:i/>
          <w:sz w:val="24"/>
          <w:szCs w:val="24"/>
        </w:rPr>
      </w:pPr>
      <w:r w:rsidRPr="00197FAE">
        <w:rPr>
          <w:rFonts w:cstheme="minorHAnsi"/>
          <w:b/>
          <w:i/>
          <w:sz w:val="24"/>
          <w:szCs w:val="24"/>
        </w:rPr>
        <w:t>Galatians 2:20</w:t>
      </w:r>
    </w:p>
    <w:p w14:paraId="31CB995E" w14:textId="77777777" w:rsidR="00197FAE" w:rsidRPr="00197FAE" w:rsidRDefault="00197FAE" w:rsidP="00197FAE">
      <w:pPr>
        <w:spacing w:before="100" w:beforeAutospacing="1" w:after="100" w:afterAutospacing="1" w:line="240" w:lineRule="auto"/>
        <w:jc w:val="center"/>
        <w:rPr>
          <w:rFonts w:eastAsia="Times New Roman" w:cstheme="minorHAnsi"/>
          <w:b/>
          <w:i/>
          <w:sz w:val="24"/>
          <w:szCs w:val="24"/>
        </w:rPr>
      </w:pPr>
      <w:r w:rsidRPr="00197FAE">
        <w:rPr>
          <w:rFonts w:eastAsia="Times New Roman" w:cstheme="minorHAnsi"/>
          <w:b/>
          <w:i/>
          <w:sz w:val="24"/>
          <w:szCs w:val="24"/>
        </w:rPr>
        <w:t>I have been crucified with Christ and I no longer live, but Christ lives in me. The life I now live in the body, I live by faith in the Son of God, who loved me and gave himself for me.</w:t>
      </w:r>
    </w:p>
    <w:p w14:paraId="6AC76EBB" w14:textId="77777777" w:rsidR="005C1AC3" w:rsidRDefault="009C23B6" w:rsidP="005C1AC3">
      <w:pPr>
        <w:ind w:firstLine="720"/>
        <w:jc w:val="both"/>
        <w:rPr>
          <w:sz w:val="24"/>
          <w:szCs w:val="24"/>
        </w:rPr>
      </w:pPr>
      <w:r>
        <w:rPr>
          <w:sz w:val="24"/>
          <w:szCs w:val="24"/>
        </w:rPr>
        <w:t>If you grew up in church, then you are well acquainted with the s</w:t>
      </w:r>
      <w:r w:rsidR="005C1AC3">
        <w:rPr>
          <w:sz w:val="24"/>
          <w:szCs w:val="24"/>
        </w:rPr>
        <w:t xml:space="preserve">ong, “Jesus loves me”. We sang this over and </w:t>
      </w:r>
      <w:r>
        <w:rPr>
          <w:sz w:val="24"/>
          <w:szCs w:val="24"/>
        </w:rPr>
        <w:t xml:space="preserve">over </w:t>
      </w:r>
      <w:r w:rsidR="00D904E0">
        <w:rPr>
          <w:sz w:val="24"/>
          <w:szCs w:val="24"/>
        </w:rPr>
        <w:t xml:space="preserve">again </w:t>
      </w:r>
      <w:r>
        <w:rPr>
          <w:sz w:val="24"/>
          <w:szCs w:val="24"/>
        </w:rPr>
        <w:t>when</w:t>
      </w:r>
      <w:r w:rsidR="005C1AC3">
        <w:rPr>
          <w:sz w:val="24"/>
          <w:szCs w:val="24"/>
        </w:rPr>
        <w:t xml:space="preserve"> I was a child. “Jesus loves me</w:t>
      </w:r>
      <w:r w:rsidR="00676B38">
        <w:rPr>
          <w:sz w:val="24"/>
          <w:szCs w:val="24"/>
        </w:rPr>
        <w:t>,</w:t>
      </w:r>
      <w:r w:rsidR="005C1AC3">
        <w:rPr>
          <w:sz w:val="24"/>
          <w:szCs w:val="24"/>
        </w:rPr>
        <w:t xml:space="preserve"> this I know</w:t>
      </w:r>
      <w:r w:rsidR="009E2518">
        <w:rPr>
          <w:sz w:val="24"/>
          <w:szCs w:val="24"/>
        </w:rPr>
        <w:t xml:space="preserve">, </w:t>
      </w:r>
      <w:r w:rsidR="005C1AC3">
        <w:rPr>
          <w:sz w:val="24"/>
          <w:szCs w:val="24"/>
        </w:rPr>
        <w:t>for the Bible tells me so.”</w:t>
      </w:r>
      <w:r w:rsidR="00676B38">
        <w:rPr>
          <w:sz w:val="24"/>
          <w:szCs w:val="24"/>
        </w:rPr>
        <w:t xml:space="preserve"> I sing these words to my granddaughters; I want them to learn early this life giving truth. </w:t>
      </w:r>
      <w:r w:rsidR="005C1AC3" w:rsidRPr="005E6A08">
        <w:rPr>
          <w:sz w:val="24"/>
          <w:szCs w:val="24"/>
        </w:rPr>
        <w:t xml:space="preserve"> </w:t>
      </w:r>
      <w:r w:rsidR="00F00E78">
        <w:rPr>
          <w:sz w:val="24"/>
          <w:szCs w:val="24"/>
        </w:rPr>
        <w:t xml:space="preserve">If you have never heard this song before, you will find the </w:t>
      </w:r>
      <w:r w:rsidR="00332EA0">
        <w:rPr>
          <w:sz w:val="24"/>
          <w:szCs w:val="24"/>
        </w:rPr>
        <w:t>lyrics to this song</w:t>
      </w:r>
      <w:r w:rsidR="00F00E78">
        <w:rPr>
          <w:sz w:val="24"/>
          <w:szCs w:val="24"/>
        </w:rPr>
        <w:t xml:space="preserve"> </w:t>
      </w:r>
      <w:r w:rsidR="00332EA0">
        <w:rPr>
          <w:sz w:val="24"/>
          <w:szCs w:val="24"/>
        </w:rPr>
        <w:t xml:space="preserve">in the </w:t>
      </w:r>
      <w:r w:rsidR="009E2518">
        <w:rPr>
          <w:sz w:val="24"/>
          <w:szCs w:val="24"/>
        </w:rPr>
        <w:t xml:space="preserve">bestselling </w:t>
      </w:r>
      <w:r w:rsidR="00F00E78">
        <w:rPr>
          <w:sz w:val="24"/>
          <w:szCs w:val="24"/>
        </w:rPr>
        <w:t>book of all time</w:t>
      </w:r>
      <w:r w:rsidR="00332EA0">
        <w:rPr>
          <w:sz w:val="24"/>
          <w:szCs w:val="24"/>
        </w:rPr>
        <w:t>s, and I highly recommend it</w:t>
      </w:r>
      <w:r w:rsidR="009E2518">
        <w:rPr>
          <w:sz w:val="24"/>
          <w:szCs w:val="24"/>
        </w:rPr>
        <w:t>- t</w:t>
      </w:r>
      <w:r w:rsidR="00F00E78">
        <w:rPr>
          <w:sz w:val="24"/>
          <w:szCs w:val="24"/>
        </w:rPr>
        <w:t xml:space="preserve">he Bible. </w:t>
      </w:r>
      <w:r w:rsidR="005C1AC3">
        <w:rPr>
          <w:sz w:val="24"/>
          <w:szCs w:val="24"/>
        </w:rPr>
        <w:t>Joney Caudill,</w:t>
      </w:r>
      <w:r w:rsidR="001B4E68" w:rsidRPr="001B4E68">
        <w:rPr>
          <w:sz w:val="24"/>
          <w:szCs w:val="24"/>
        </w:rPr>
        <w:t xml:space="preserve"> </w:t>
      </w:r>
      <w:r w:rsidR="001B4E68">
        <w:rPr>
          <w:sz w:val="24"/>
          <w:szCs w:val="24"/>
        </w:rPr>
        <w:t>one of my spiritual mothers</w:t>
      </w:r>
      <w:r w:rsidR="001B4E68" w:rsidRPr="005E6A08">
        <w:rPr>
          <w:sz w:val="24"/>
          <w:szCs w:val="24"/>
        </w:rPr>
        <w:t>,</w:t>
      </w:r>
      <w:r w:rsidR="005C1AC3" w:rsidRPr="005E6A08">
        <w:rPr>
          <w:sz w:val="24"/>
          <w:szCs w:val="24"/>
        </w:rPr>
        <w:t xml:space="preserve"> lost her husband </w:t>
      </w:r>
      <w:r w:rsidR="001B4E68">
        <w:rPr>
          <w:sz w:val="24"/>
          <w:szCs w:val="24"/>
        </w:rPr>
        <w:t xml:space="preserve">last year </w:t>
      </w:r>
      <w:r w:rsidR="005C1AC3" w:rsidRPr="005E6A08">
        <w:rPr>
          <w:sz w:val="24"/>
          <w:szCs w:val="24"/>
        </w:rPr>
        <w:t>after 49 years of marriage</w:t>
      </w:r>
      <w:r w:rsidR="001B4E68">
        <w:rPr>
          <w:sz w:val="24"/>
          <w:szCs w:val="24"/>
        </w:rPr>
        <w:t xml:space="preserve">. </w:t>
      </w:r>
      <w:r w:rsidR="005C1AC3" w:rsidRPr="005E6A08">
        <w:rPr>
          <w:sz w:val="24"/>
          <w:szCs w:val="24"/>
        </w:rPr>
        <w:t xml:space="preserve"> </w:t>
      </w:r>
      <w:r w:rsidR="001B4E68">
        <w:rPr>
          <w:sz w:val="24"/>
          <w:szCs w:val="24"/>
        </w:rPr>
        <w:t xml:space="preserve">She has </w:t>
      </w:r>
      <w:r w:rsidR="005C1AC3" w:rsidRPr="005E6A08">
        <w:rPr>
          <w:sz w:val="24"/>
          <w:szCs w:val="24"/>
        </w:rPr>
        <w:t xml:space="preserve">over 100 </w:t>
      </w:r>
      <w:r w:rsidR="001B4E68">
        <w:rPr>
          <w:sz w:val="24"/>
          <w:szCs w:val="24"/>
        </w:rPr>
        <w:t xml:space="preserve">love </w:t>
      </w:r>
      <w:r w:rsidR="005C1AC3" w:rsidRPr="005E6A08">
        <w:rPr>
          <w:sz w:val="24"/>
          <w:szCs w:val="24"/>
        </w:rPr>
        <w:t xml:space="preserve">letters that he wrote to her while he was away in the U.S. Navy. </w:t>
      </w:r>
      <w:r w:rsidR="001B4E68">
        <w:rPr>
          <w:sz w:val="24"/>
          <w:szCs w:val="24"/>
        </w:rPr>
        <w:t xml:space="preserve"> These are precious </w:t>
      </w:r>
      <w:r>
        <w:rPr>
          <w:sz w:val="24"/>
          <w:szCs w:val="24"/>
        </w:rPr>
        <w:t>reminders</w:t>
      </w:r>
      <w:r w:rsidR="005C1AC3">
        <w:rPr>
          <w:sz w:val="24"/>
          <w:szCs w:val="24"/>
        </w:rPr>
        <w:t xml:space="preserve"> of her husband’s love</w:t>
      </w:r>
      <w:r w:rsidR="001B4E68">
        <w:rPr>
          <w:sz w:val="24"/>
          <w:szCs w:val="24"/>
        </w:rPr>
        <w:t>.</w:t>
      </w:r>
      <w:r w:rsidR="00D904E0">
        <w:rPr>
          <w:sz w:val="24"/>
          <w:szCs w:val="24"/>
        </w:rPr>
        <w:t xml:space="preserve"> Just the other day</w:t>
      </w:r>
      <w:r w:rsidR="00F45F7B">
        <w:rPr>
          <w:sz w:val="24"/>
          <w:szCs w:val="24"/>
        </w:rPr>
        <w:t xml:space="preserve"> my son Ethan left a note</w:t>
      </w:r>
      <w:r w:rsidR="00095E2E">
        <w:rPr>
          <w:sz w:val="24"/>
          <w:szCs w:val="24"/>
        </w:rPr>
        <w:t xml:space="preserve"> on the kitchen counter</w:t>
      </w:r>
      <w:r w:rsidR="00F45F7B">
        <w:rPr>
          <w:sz w:val="24"/>
          <w:szCs w:val="24"/>
        </w:rPr>
        <w:t xml:space="preserve"> to greet me when I got up to have my morning cup of coffee. It simply said, “I love you Mom. I</w:t>
      </w:r>
      <w:r w:rsidR="00E65A53">
        <w:rPr>
          <w:sz w:val="24"/>
          <w:szCs w:val="24"/>
        </w:rPr>
        <w:t>’</w:t>
      </w:r>
      <w:r w:rsidR="00F45F7B">
        <w:rPr>
          <w:sz w:val="24"/>
          <w:szCs w:val="24"/>
        </w:rPr>
        <w:t>m praying for you and I hope you have a great day. Love, Ethan”</w:t>
      </w:r>
      <w:r w:rsidR="00460340">
        <w:rPr>
          <w:sz w:val="24"/>
          <w:szCs w:val="24"/>
        </w:rPr>
        <w:t>.</w:t>
      </w:r>
      <w:r w:rsidR="005C1AC3" w:rsidRPr="005E6A08">
        <w:rPr>
          <w:sz w:val="24"/>
          <w:szCs w:val="24"/>
        </w:rPr>
        <w:t xml:space="preserve"> </w:t>
      </w:r>
      <w:r w:rsidR="00095E2E">
        <w:rPr>
          <w:sz w:val="24"/>
          <w:szCs w:val="24"/>
        </w:rPr>
        <w:t>Reading</w:t>
      </w:r>
      <w:r w:rsidR="00821010">
        <w:rPr>
          <w:sz w:val="24"/>
          <w:szCs w:val="24"/>
        </w:rPr>
        <w:t xml:space="preserve"> that little note from my son</w:t>
      </w:r>
      <w:r w:rsidR="00FD14F2">
        <w:rPr>
          <w:sz w:val="24"/>
          <w:szCs w:val="24"/>
        </w:rPr>
        <w:t xml:space="preserve"> just made my day. </w:t>
      </w:r>
      <w:r w:rsidR="002B53B9">
        <w:rPr>
          <w:sz w:val="24"/>
          <w:szCs w:val="24"/>
        </w:rPr>
        <w:t>I have placed it in my kitchen window just above my sink. It</w:t>
      </w:r>
      <w:r w:rsidR="001466B6">
        <w:rPr>
          <w:sz w:val="24"/>
          <w:szCs w:val="24"/>
        </w:rPr>
        <w:t xml:space="preserve"> reminds me that I am loved by my son and</w:t>
      </w:r>
      <w:r w:rsidR="002B53B9">
        <w:rPr>
          <w:sz w:val="24"/>
          <w:szCs w:val="24"/>
        </w:rPr>
        <w:t xml:space="preserve"> picks me up when I</w:t>
      </w:r>
      <w:r w:rsidR="001466B6">
        <w:rPr>
          <w:sz w:val="24"/>
          <w:szCs w:val="24"/>
        </w:rPr>
        <w:t xml:space="preserve"> am</w:t>
      </w:r>
      <w:r w:rsidR="002B53B9">
        <w:rPr>
          <w:sz w:val="24"/>
          <w:szCs w:val="24"/>
        </w:rPr>
        <w:t xml:space="preserve"> feel</w:t>
      </w:r>
      <w:r w:rsidR="001466B6">
        <w:rPr>
          <w:sz w:val="24"/>
          <w:szCs w:val="24"/>
        </w:rPr>
        <w:t>ing</w:t>
      </w:r>
      <w:r w:rsidR="002B53B9">
        <w:rPr>
          <w:sz w:val="24"/>
          <w:szCs w:val="24"/>
        </w:rPr>
        <w:t xml:space="preserve"> down</w:t>
      </w:r>
      <w:r w:rsidR="00095E2E">
        <w:rPr>
          <w:sz w:val="24"/>
          <w:szCs w:val="24"/>
        </w:rPr>
        <w:t xml:space="preserve">. </w:t>
      </w:r>
      <w:r w:rsidR="002B53B9">
        <w:rPr>
          <w:sz w:val="24"/>
          <w:szCs w:val="24"/>
        </w:rPr>
        <w:t>God’s Word does</w:t>
      </w:r>
      <w:r w:rsidR="00727B5D">
        <w:rPr>
          <w:sz w:val="24"/>
          <w:szCs w:val="24"/>
        </w:rPr>
        <w:t xml:space="preserve"> the exact </w:t>
      </w:r>
      <w:r w:rsidR="00095E2E">
        <w:rPr>
          <w:sz w:val="24"/>
          <w:szCs w:val="24"/>
        </w:rPr>
        <w:t xml:space="preserve">same </w:t>
      </w:r>
      <w:r w:rsidR="00727B5D">
        <w:rPr>
          <w:sz w:val="24"/>
          <w:szCs w:val="24"/>
        </w:rPr>
        <w:t>thing!</w:t>
      </w:r>
      <w:r w:rsidR="00FD14F2">
        <w:rPr>
          <w:sz w:val="24"/>
          <w:szCs w:val="24"/>
        </w:rPr>
        <w:t xml:space="preserve"> </w:t>
      </w:r>
      <w:r w:rsidR="005C1AC3" w:rsidRPr="005E6A08">
        <w:rPr>
          <w:sz w:val="24"/>
          <w:szCs w:val="24"/>
        </w:rPr>
        <w:t>How preci</w:t>
      </w:r>
      <w:r w:rsidR="005C1AC3">
        <w:rPr>
          <w:sz w:val="24"/>
          <w:szCs w:val="24"/>
        </w:rPr>
        <w:t xml:space="preserve">ous is God’s Word to you?  </w:t>
      </w:r>
    </w:p>
    <w:p w14:paraId="7FEFF5FD" w14:textId="77777777" w:rsidR="00754B2A" w:rsidRPr="00754B2A" w:rsidRDefault="00754B2A" w:rsidP="00754B2A">
      <w:pPr>
        <w:jc w:val="center"/>
        <w:rPr>
          <w:b/>
          <w:i/>
          <w:sz w:val="24"/>
          <w:szCs w:val="24"/>
        </w:rPr>
      </w:pPr>
      <w:r w:rsidRPr="00754B2A">
        <w:rPr>
          <w:b/>
          <w:i/>
          <w:sz w:val="24"/>
          <w:szCs w:val="24"/>
        </w:rPr>
        <w:t>1 John 4:9-10</w:t>
      </w:r>
    </w:p>
    <w:p w14:paraId="33BCE711" w14:textId="77777777" w:rsidR="00173196" w:rsidRPr="00173196" w:rsidRDefault="00173196" w:rsidP="00754B2A">
      <w:pPr>
        <w:spacing w:before="100" w:beforeAutospacing="1" w:after="100" w:afterAutospacing="1" w:line="240" w:lineRule="auto"/>
        <w:jc w:val="center"/>
        <w:rPr>
          <w:rFonts w:eastAsia="Times New Roman" w:cstheme="minorHAnsi"/>
          <w:b/>
          <w:i/>
          <w:sz w:val="24"/>
          <w:szCs w:val="24"/>
        </w:rPr>
      </w:pPr>
      <w:r w:rsidRPr="00754B2A">
        <w:rPr>
          <w:rFonts w:eastAsia="Times New Roman" w:cstheme="minorHAnsi"/>
          <w:b/>
          <w:i/>
          <w:sz w:val="24"/>
          <w:szCs w:val="24"/>
        </w:rPr>
        <w:t>This is how God showed his love among us: He sent his one and only Son into the world that we might live through him.</w:t>
      </w:r>
      <w:r w:rsidRPr="00173196">
        <w:rPr>
          <w:rFonts w:eastAsia="Times New Roman" w:cstheme="minorHAnsi"/>
          <w:b/>
          <w:i/>
          <w:sz w:val="24"/>
          <w:szCs w:val="24"/>
        </w:rPr>
        <w:t xml:space="preserve"> </w:t>
      </w:r>
      <w:r w:rsidRPr="00754B2A">
        <w:rPr>
          <w:rFonts w:eastAsia="Times New Roman" w:cstheme="minorHAnsi"/>
          <w:b/>
          <w:i/>
          <w:sz w:val="24"/>
          <w:szCs w:val="24"/>
          <w:vertAlign w:val="superscript"/>
        </w:rPr>
        <w:t> </w:t>
      </w:r>
      <w:r w:rsidRPr="00754B2A">
        <w:rPr>
          <w:rFonts w:eastAsia="Times New Roman" w:cstheme="minorHAnsi"/>
          <w:b/>
          <w:i/>
          <w:sz w:val="24"/>
          <w:szCs w:val="24"/>
        </w:rPr>
        <w:t>This is love: not that we loved God, but that he loved us and sent his Son as an atoning sacrifice for our sins.</w:t>
      </w:r>
    </w:p>
    <w:p w14:paraId="70F95043" w14:textId="77777777" w:rsidR="0032179E" w:rsidRDefault="0032179E" w:rsidP="0032179E">
      <w:pPr>
        <w:rPr>
          <w:b/>
          <w:sz w:val="28"/>
          <w:szCs w:val="28"/>
        </w:rPr>
      </w:pPr>
      <w:r w:rsidRPr="0032179E">
        <w:rPr>
          <w:b/>
          <w:sz w:val="28"/>
          <w:szCs w:val="28"/>
        </w:rPr>
        <w:t>#2 The Bible converts sinners</w:t>
      </w:r>
      <w:r w:rsidR="00572877">
        <w:rPr>
          <w:b/>
          <w:sz w:val="28"/>
          <w:szCs w:val="28"/>
        </w:rPr>
        <w:t>:</w:t>
      </w:r>
    </w:p>
    <w:p w14:paraId="2789196C" w14:textId="77777777" w:rsidR="00197FAE" w:rsidRPr="00197FAE" w:rsidRDefault="00197FAE" w:rsidP="00197FAE">
      <w:pPr>
        <w:jc w:val="center"/>
        <w:rPr>
          <w:rFonts w:cstheme="minorHAnsi"/>
          <w:b/>
          <w:i/>
          <w:sz w:val="24"/>
          <w:szCs w:val="24"/>
        </w:rPr>
      </w:pPr>
      <w:r w:rsidRPr="00197FAE">
        <w:rPr>
          <w:rFonts w:cstheme="minorHAnsi"/>
          <w:b/>
          <w:i/>
          <w:sz w:val="24"/>
          <w:szCs w:val="24"/>
        </w:rPr>
        <w:t>1 Peter 1:23-25 (NIV)</w:t>
      </w:r>
    </w:p>
    <w:p w14:paraId="51A0FA1B" w14:textId="77777777" w:rsidR="00197FAE" w:rsidRPr="00197FAE" w:rsidRDefault="00197FAE" w:rsidP="00460340">
      <w:pPr>
        <w:pStyle w:val="NormalWeb"/>
        <w:jc w:val="center"/>
        <w:rPr>
          <w:rFonts w:asciiTheme="minorHAnsi" w:hAnsiTheme="minorHAnsi" w:cstheme="minorHAnsi"/>
          <w:b/>
          <w:i/>
        </w:rPr>
      </w:pPr>
      <w:r w:rsidRPr="00197FAE">
        <w:rPr>
          <w:rStyle w:val="text"/>
          <w:rFonts w:asciiTheme="minorHAnsi" w:hAnsiTheme="minorHAnsi" w:cstheme="minorHAnsi"/>
          <w:b/>
          <w:i/>
          <w:vertAlign w:val="superscript"/>
        </w:rPr>
        <w:t>23 </w:t>
      </w:r>
      <w:r w:rsidRPr="00197FAE">
        <w:rPr>
          <w:rStyle w:val="text"/>
          <w:rFonts w:asciiTheme="minorHAnsi" w:hAnsiTheme="minorHAnsi" w:cstheme="minorHAnsi"/>
          <w:b/>
          <w:i/>
        </w:rPr>
        <w:t>For you have been born again, not of perishable seed, but of imperishable, through the living and enduring word of God.</w:t>
      </w:r>
      <w:r w:rsidRPr="00197FAE">
        <w:rPr>
          <w:rFonts w:asciiTheme="minorHAnsi" w:hAnsiTheme="minorHAnsi" w:cstheme="minorHAnsi"/>
          <w:b/>
          <w:i/>
        </w:rPr>
        <w:t xml:space="preserve"> </w:t>
      </w:r>
      <w:r w:rsidRPr="00197FAE">
        <w:rPr>
          <w:rStyle w:val="text"/>
          <w:rFonts w:asciiTheme="minorHAnsi" w:hAnsiTheme="minorHAnsi" w:cstheme="minorHAnsi"/>
          <w:b/>
          <w:i/>
          <w:vertAlign w:val="superscript"/>
        </w:rPr>
        <w:t>24 </w:t>
      </w:r>
      <w:r w:rsidRPr="00197FAE">
        <w:rPr>
          <w:rStyle w:val="text"/>
          <w:rFonts w:asciiTheme="minorHAnsi" w:hAnsiTheme="minorHAnsi" w:cstheme="minorHAnsi"/>
          <w:b/>
          <w:i/>
        </w:rPr>
        <w:t>For,</w:t>
      </w:r>
      <w:r w:rsidR="00460340">
        <w:rPr>
          <w:rStyle w:val="text"/>
          <w:rFonts w:asciiTheme="minorHAnsi" w:hAnsiTheme="minorHAnsi" w:cstheme="minorHAnsi"/>
          <w:b/>
          <w:i/>
        </w:rPr>
        <w:t xml:space="preserve"> </w:t>
      </w:r>
      <w:r w:rsidRPr="00197FAE">
        <w:rPr>
          <w:rStyle w:val="text"/>
          <w:rFonts w:asciiTheme="minorHAnsi" w:hAnsiTheme="minorHAnsi" w:cstheme="minorHAnsi"/>
          <w:b/>
          <w:i/>
        </w:rPr>
        <w:t>“All people are like grass,</w:t>
      </w:r>
      <w:r w:rsidRPr="00197FAE">
        <w:rPr>
          <w:rStyle w:val="indent-1-breaks"/>
          <w:rFonts w:asciiTheme="minorHAnsi" w:hAnsiTheme="minorHAnsi" w:cstheme="minorHAnsi"/>
          <w:b/>
          <w:i/>
        </w:rPr>
        <w:t> </w:t>
      </w:r>
      <w:r w:rsidRPr="00197FAE">
        <w:rPr>
          <w:rStyle w:val="text"/>
          <w:rFonts w:asciiTheme="minorHAnsi" w:hAnsiTheme="minorHAnsi" w:cstheme="minorHAnsi"/>
          <w:b/>
          <w:i/>
        </w:rPr>
        <w:t>and all their glory is like the flowers of the field;</w:t>
      </w:r>
      <w:r w:rsidR="00460340">
        <w:rPr>
          <w:rStyle w:val="text"/>
          <w:rFonts w:asciiTheme="minorHAnsi" w:hAnsiTheme="minorHAnsi" w:cstheme="minorHAnsi"/>
          <w:b/>
          <w:i/>
        </w:rPr>
        <w:t xml:space="preserve"> </w:t>
      </w:r>
      <w:r w:rsidRPr="00197FAE">
        <w:rPr>
          <w:rStyle w:val="text"/>
          <w:rFonts w:asciiTheme="minorHAnsi" w:hAnsiTheme="minorHAnsi" w:cstheme="minorHAnsi"/>
          <w:b/>
          <w:i/>
        </w:rPr>
        <w:t>the grass withers and the flowers fall,</w:t>
      </w:r>
      <w:r w:rsidR="00460340">
        <w:rPr>
          <w:rStyle w:val="text"/>
          <w:rFonts w:asciiTheme="minorHAnsi" w:hAnsiTheme="minorHAnsi" w:cstheme="minorHAnsi"/>
          <w:b/>
          <w:i/>
        </w:rPr>
        <w:t xml:space="preserve"> </w:t>
      </w:r>
      <w:r w:rsidRPr="00197FAE">
        <w:rPr>
          <w:rStyle w:val="text"/>
          <w:rFonts w:asciiTheme="minorHAnsi" w:hAnsiTheme="minorHAnsi" w:cstheme="minorHAnsi"/>
          <w:b/>
          <w:i/>
        </w:rPr>
        <w:t>but the word of the Lord endures forever.”</w:t>
      </w:r>
      <w:r w:rsidR="00460340">
        <w:rPr>
          <w:rStyle w:val="text"/>
          <w:rFonts w:asciiTheme="minorHAnsi" w:hAnsiTheme="minorHAnsi" w:cstheme="minorHAnsi"/>
          <w:b/>
          <w:i/>
        </w:rPr>
        <w:t xml:space="preserve"> </w:t>
      </w:r>
      <w:r w:rsidRPr="00197FAE">
        <w:rPr>
          <w:rStyle w:val="text"/>
          <w:rFonts w:asciiTheme="minorHAnsi" w:hAnsiTheme="minorHAnsi" w:cstheme="minorHAnsi"/>
          <w:b/>
          <w:i/>
        </w:rPr>
        <w:t>And this is the word that was preached to you.</w:t>
      </w:r>
    </w:p>
    <w:p w14:paraId="27A7CEA7" w14:textId="77777777" w:rsidR="00AA6450" w:rsidRDefault="00055BB6" w:rsidP="005C1AC3">
      <w:pPr>
        <w:ind w:firstLine="720"/>
        <w:jc w:val="both"/>
      </w:pPr>
      <w:r w:rsidRPr="00AA6450">
        <w:rPr>
          <w:sz w:val="24"/>
          <w:szCs w:val="24"/>
        </w:rPr>
        <w:t>I was a twenty</w:t>
      </w:r>
      <w:r w:rsidR="009E2518">
        <w:rPr>
          <w:sz w:val="24"/>
          <w:szCs w:val="24"/>
        </w:rPr>
        <w:t>-</w:t>
      </w:r>
      <w:r w:rsidRPr="00AA6450">
        <w:rPr>
          <w:sz w:val="24"/>
          <w:szCs w:val="24"/>
        </w:rPr>
        <w:t xml:space="preserve"> six year</w:t>
      </w:r>
      <w:r w:rsidR="009E2518">
        <w:rPr>
          <w:sz w:val="24"/>
          <w:szCs w:val="24"/>
        </w:rPr>
        <w:t xml:space="preserve"> old</w:t>
      </w:r>
      <w:r w:rsidRPr="00AA6450">
        <w:rPr>
          <w:sz w:val="24"/>
          <w:szCs w:val="24"/>
        </w:rPr>
        <w:t xml:space="preserve"> mother with a baby girl at my breast, and a </w:t>
      </w:r>
      <w:r w:rsidR="008763FA" w:rsidRPr="00AA6450">
        <w:rPr>
          <w:sz w:val="24"/>
          <w:szCs w:val="24"/>
        </w:rPr>
        <w:t xml:space="preserve">wife </w:t>
      </w:r>
      <w:r w:rsidR="0087363A" w:rsidRPr="00AA6450">
        <w:rPr>
          <w:sz w:val="24"/>
          <w:szCs w:val="24"/>
        </w:rPr>
        <w:t>whose</w:t>
      </w:r>
      <w:r w:rsidR="008763FA" w:rsidRPr="00AA6450">
        <w:rPr>
          <w:sz w:val="24"/>
          <w:szCs w:val="24"/>
        </w:rPr>
        <w:t xml:space="preserve"> marriage </w:t>
      </w:r>
      <w:r w:rsidR="0087363A" w:rsidRPr="00AA6450">
        <w:rPr>
          <w:sz w:val="24"/>
          <w:szCs w:val="24"/>
        </w:rPr>
        <w:t xml:space="preserve">was </w:t>
      </w:r>
      <w:r w:rsidR="00350035" w:rsidRPr="00AA6450">
        <w:rPr>
          <w:sz w:val="24"/>
          <w:szCs w:val="24"/>
        </w:rPr>
        <w:t>failing</w:t>
      </w:r>
      <w:r w:rsidR="0087363A" w:rsidRPr="00AA6450">
        <w:rPr>
          <w:sz w:val="24"/>
          <w:szCs w:val="24"/>
        </w:rPr>
        <w:t xml:space="preserve"> apart</w:t>
      </w:r>
      <w:r w:rsidR="00350035" w:rsidRPr="00AA6450">
        <w:rPr>
          <w:sz w:val="24"/>
          <w:szCs w:val="24"/>
        </w:rPr>
        <w:t xml:space="preserve"> when </w:t>
      </w:r>
      <w:r w:rsidR="0087363A" w:rsidRPr="00AA6450">
        <w:rPr>
          <w:sz w:val="24"/>
          <w:szCs w:val="24"/>
        </w:rPr>
        <w:t>t</w:t>
      </w:r>
      <w:r w:rsidR="00350035" w:rsidRPr="00AA6450">
        <w:rPr>
          <w:sz w:val="24"/>
          <w:szCs w:val="24"/>
        </w:rPr>
        <w:t>he living Seed</w:t>
      </w:r>
      <w:r w:rsidR="00EE1708">
        <w:rPr>
          <w:sz w:val="24"/>
          <w:szCs w:val="24"/>
        </w:rPr>
        <w:t>-</w:t>
      </w:r>
      <w:r w:rsidR="00C8696A" w:rsidRPr="00AA6450">
        <w:rPr>
          <w:sz w:val="24"/>
          <w:szCs w:val="24"/>
        </w:rPr>
        <w:t xml:space="preserve"> </w:t>
      </w:r>
      <w:r w:rsidR="008F144B" w:rsidRPr="00AA6450">
        <w:rPr>
          <w:b/>
          <w:i/>
          <w:sz w:val="24"/>
          <w:szCs w:val="24"/>
        </w:rPr>
        <w:t xml:space="preserve">the </w:t>
      </w:r>
      <w:r w:rsidR="00350035" w:rsidRPr="00AA6450">
        <w:rPr>
          <w:b/>
          <w:i/>
          <w:sz w:val="24"/>
          <w:szCs w:val="24"/>
        </w:rPr>
        <w:t>Word of God</w:t>
      </w:r>
      <w:r w:rsidR="00EE1708">
        <w:rPr>
          <w:sz w:val="24"/>
          <w:szCs w:val="24"/>
        </w:rPr>
        <w:t>-</w:t>
      </w:r>
      <w:r w:rsidR="00FC6760">
        <w:rPr>
          <w:sz w:val="24"/>
          <w:szCs w:val="24"/>
        </w:rPr>
        <w:t xml:space="preserve"> penetrated</w:t>
      </w:r>
      <w:r w:rsidR="00A36FD4">
        <w:rPr>
          <w:sz w:val="24"/>
          <w:szCs w:val="24"/>
        </w:rPr>
        <w:t xml:space="preserve"> the fertile soil of my</w:t>
      </w:r>
      <w:r w:rsidR="00350035" w:rsidRPr="00AA6450">
        <w:rPr>
          <w:sz w:val="24"/>
          <w:szCs w:val="24"/>
        </w:rPr>
        <w:t xml:space="preserve"> heart</w:t>
      </w:r>
      <w:r w:rsidR="0087363A" w:rsidRPr="00AA6450">
        <w:rPr>
          <w:sz w:val="24"/>
          <w:szCs w:val="24"/>
        </w:rPr>
        <w:t>.</w:t>
      </w:r>
      <w:r w:rsidR="00350035" w:rsidRPr="00AA6450">
        <w:rPr>
          <w:sz w:val="24"/>
          <w:szCs w:val="24"/>
        </w:rPr>
        <w:t xml:space="preserve"> </w:t>
      </w:r>
      <w:r w:rsidR="0087363A" w:rsidRPr="00AA6450">
        <w:rPr>
          <w:sz w:val="24"/>
          <w:szCs w:val="24"/>
        </w:rPr>
        <w:t>T</w:t>
      </w:r>
      <w:r w:rsidR="00350035" w:rsidRPr="00AA6450">
        <w:rPr>
          <w:sz w:val="24"/>
          <w:szCs w:val="24"/>
        </w:rPr>
        <w:t>hrough</w:t>
      </w:r>
      <w:r w:rsidR="00D34B25">
        <w:rPr>
          <w:sz w:val="24"/>
          <w:szCs w:val="24"/>
        </w:rPr>
        <w:t xml:space="preserve"> the faithful preaching of Doctor</w:t>
      </w:r>
      <w:r w:rsidR="00C8696A" w:rsidRPr="00AA6450">
        <w:rPr>
          <w:sz w:val="24"/>
          <w:szCs w:val="24"/>
        </w:rPr>
        <w:t xml:space="preserve"> Adrian Roger</w:t>
      </w:r>
      <w:r w:rsidR="009A1B4A" w:rsidRPr="00AA6450">
        <w:rPr>
          <w:sz w:val="24"/>
          <w:szCs w:val="24"/>
        </w:rPr>
        <w:t>s</w:t>
      </w:r>
      <w:r w:rsidR="00D011E9">
        <w:rPr>
          <w:sz w:val="24"/>
          <w:szCs w:val="24"/>
        </w:rPr>
        <w:t>,</w:t>
      </w:r>
      <w:r w:rsidR="009A1B4A" w:rsidRPr="00AA6450">
        <w:rPr>
          <w:sz w:val="24"/>
          <w:szCs w:val="24"/>
        </w:rPr>
        <w:t xml:space="preserve"> I heard the gospel of my salvation and I wa</w:t>
      </w:r>
      <w:r w:rsidR="00EE1708">
        <w:rPr>
          <w:sz w:val="24"/>
          <w:szCs w:val="24"/>
        </w:rPr>
        <w:t xml:space="preserve">s resurrected from the dead and was </w:t>
      </w:r>
      <w:r w:rsidR="009A1B4A" w:rsidRPr="00AA6450">
        <w:rPr>
          <w:sz w:val="24"/>
          <w:szCs w:val="24"/>
        </w:rPr>
        <w:t>born again.</w:t>
      </w:r>
      <w:r w:rsidR="008F144B" w:rsidRPr="00AA6450">
        <w:rPr>
          <w:sz w:val="24"/>
          <w:szCs w:val="24"/>
        </w:rPr>
        <w:t xml:space="preserve"> (1 Peter 1:23-25</w:t>
      </w:r>
      <w:r w:rsidR="009A1B4A" w:rsidRPr="00AA6450">
        <w:rPr>
          <w:sz w:val="24"/>
          <w:szCs w:val="24"/>
        </w:rPr>
        <w:t>; John 3:1-18</w:t>
      </w:r>
      <w:r w:rsidR="008F144B" w:rsidRPr="00AA6450">
        <w:rPr>
          <w:sz w:val="24"/>
          <w:szCs w:val="24"/>
        </w:rPr>
        <w:t>)</w:t>
      </w:r>
      <w:r w:rsidR="00C8696A" w:rsidRPr="00AA6450">
        <w:rPr>
          <w:sz w:val="24"/>
          <w:szCs w:val="24"/>
        </w:rPr>
        <w:t xml:space="preserve"> Th</w:t>
      </w:r>
      <w:r w:rsidR="00D34B25">
        <w:rPr>
          <w:sz w:val="24"/>
          <w:szCs w:val="24"/>
        </w:rPr>
        <w:t>e</w:t>
      </w:r>
      <w:r w:rsidR="00C8696A" w:rsidRPr="00AA6450">
        <w:rPr>
          <w:sz w:val="24"/>
          <w:szCs w:val="24"/>
        </w:rPr>
        <w:t xml:space="preserve"> divine act of regeneration and conversion of sinners is brought about by the power of </w:t>
      </w:r>
      <w:r w:rsidR="00C8696A" w:rsidRPr="00D011E9">
        <w:rPr>
          <w:b/>
          <w:i/>
          <w:sz w:val="24"/>
          <w:szCs w:val="24"/>
        </w:rPr>
        <w:t>God’s</w:t>
      </w:r>
      <w:r w:rsidR="00C8696A" w:rsidRPr="00AA6450">
        <w:rPr>
          <w:i/>
          <w:sz w:val="24"/>
          <w:szCs w:val="24"/>
        </w:rPr>
        <w:t xml:space="preserve"> </w:t>
      </w:r>
      <w:r w:rsidR="00C8696A" w:rsidRPr="00D011E9">
        <w:rPr>
          <w:b/>
          <w:i/>
          <w:sz w:val="24"/>
          <w:szCs w:val="24"/>
        </w:rPr>
        <w:t>W</w:t>
      </w:r>
      <w:r w:rsidR="00D011E9" w:rsidRPr="00D011E9">
        <w:rPr>
          <w:b/>
          <w:i/>
          <w:sz w:val="24"/>
          <w:szCs w:val="24"/>
        </w:rPr>
        <w:t>ord</w:t>
      </w:r>
      <w:r w:rsidR="00C8696A" w:rsidRPr="00AA6450">
        <w:rPr>
          <w:sz w:val="24"/>
          <w:szCs w:val="24"/>
        </w:rPr>
        <w:t>!</w:t>
      </w:r>
      <w:r w:rsidR="00AA6450" w:rsidRPr="00AA6450">
        <w:rPr>
          <w:sz w:val="24"/>
          <w:szCs w:val="24"/>
        </w:rPr>
        <w:t xml:space="preserve">  It is alive</w:t>
      </w:r>
      <w:r w:rsidR="00D34B25">
        <w:rPr>
          <w:sz w:val="24"/>
          <w:szCs w:val="24"/>
        </w:rPr>
        <w:t>,</w:t>
      </w:r>
      <w:r w:rsidR="00AA6450" w:rsidRPr="00AA6450">
        <w:rPr>
          <w:sz w:val="24"/>
          <w:szCs w:val="24"/>
        </w:rPr>
        <w:t xml:space="preserve"> living and active</w:t>
      </w:r>
      <w:r w:rsidR="00D34B25">
        <w:rPr>
          <w:sz w:val="24"/>
          <w:szCs w:val="24"/>
        </w:rPr>
        <w:t>! I</w:t>
      </w:r>
      <w:r w:rsidR="00AA6450" w:rsidRPr="00AA6450">
        <w:rPr>
          <w:sz w:val="24"/>
          <w:szCs w:val="24"/>
        </w:rPr>
        <w:t>t accomplishes</w:t>
      </w:r>
      <w:r w:rsidR="00D34B25">
        <w:rPr>
          <w:sz w:val="24"/>
          <w:szCs w:val="24"/>
        </w:rPr>
        <w:t xml:space="preserve"> resurrection of the spiritually dead and</w:t>
      </w:r>
      <w:r w:rsidR="00AA6450" w:rsidRPr="00AA6450">
        <w:rPr>
          <w:sz w:val="24"/>
          <w:szCs w:val="24"/>
        </w:rPr>
        <w:t xml:space="preserve"> </w:t>
      </w:r>
      <w:r w:rsidR="00095E2E">
        <w:rPr>
          <w:sz w:val="24"/>
          <w:szCs w:val="24"/>
        </w:rPr>
        <w:t xml:space="preserve">gives </w:t>
      </w:r>
      <w:r w:rsidR="008D6173">
        <w:rPr>
          <w:sz w:val="24"/>
          <w:szCs w:val="24"/>
        </w:rPr>
        <w:t xml:space="preserve">new life. (Acts </w:t>
      </w:r>
      <w:r w:rsidR="00AA6450" w:rsidRPr="00AA6450">
        <w:rPr>
          <w:sz w:val="24"/>
          <w:szCs w:val="24"/>
        </w:rPr>
        <w:t>7:3</w:t>
      </w:r>
      <w:r w:rsidR="00AA6450" w:rsidRPr="00F01EC6">
        <w:rPr>
          <w:sz w:val="24"/>
          <w:szCs w:val="24"/>
        </w:rPr>
        <w:t>; Hebrews 4:12</w:t>
      </w:r>
      <w:r w:rsidR="00814BF9" w:rsidRPr="00F01EC6">
        <w:rPr>
          <w:sz w:val="24"/>
          <w:szCs w:val="24"/>
        </w:rPr>
        <w:t>;</w:t>
      </w:r>
      <w:r w:rsidR="00D34B25">
        <w:rPr>
          <w:sz w:val="24"/>
          <w:szCs w:val="24"/>
        </w:rPr>
        <w:t xml:space="preserve"> Ephesians 2:1-8;</w:t>
      </w:r>
      <w:r w:rsidR="00814BF9" w:rsidRPr="00F01EC6">
        <w:rPr>
          <w:sz w:val="24"/>
          <w:szCs w:val="24"/>
        </w:rPr>
        <w:t xml:space="preserve"> John</w:t>
      </w:r>
      <w:r w:rsidR="00AA6450" w:rsidRPr="00F01EC6">
        <w:rPr>
          <w:sz w:val="24"/>
          <w:szCs w:val="24"/>
        </w:rPr>
        <w:t xml:space="preserve"> 6:63,</w:t>
      </w:r>
      <w:r w:rsidR="00AA6450" w:rsidRPr="00AA6450">
        <w:rPr>
          <w:sz w:val="24"/>
          <w:szCs w:val="24"/>
        </w:rPr>
        <w:t xml:space="preserve"> 68</w:t>
      </w:r>
      <w:r w:rsidR="00814BF9" w:rsidRPr="00AA6450">
        <w:rPr>
          <w:sz w:val="24"/>
          <w:szCs w:val="24"/>
        </w:rPr>
        <w:t>; Philippians</w:t>
      </w:r>
      <w:r w:rsidR="00A36FD4">
        <w:rPr>
          <w:sz w:val="24"/>
          <w:szCs w:val="24"/>
        </w:rPr>
        <w:t xml:space="preserve"> 2:16</w:t>
      </w:r>
      <w:r w:rsidR="00AA6450" w:rsidRPr="00AA6450">
        <w:rPr>
          <w:sz w:val="24"/>
          <w:szCs w:val="24"/>
        </w:rPr>
        <w:t>)</w:t>
      </w:r>
      <w:r w:rsidR="00F01EC6">
        <w:rPr>
          <w:sz w:val="24"/>
          <w:szCs w:val="24"/>
        </w:rPr>
        <w:t xml:space="preserve"> </w:t>
      </w:r>
      <w:r w:rsidR="00F01EC6">
        <w:t xml:space="preserve"> </w:t>
      </w:r>
    </w:p>
    <w:p w14:paraId="6BAFA545" w14:textId="77777777" w:rsidR="0032179E" w:rsidRDefault="0032179E" w:rsidP="0032179E">
      <w:pPr>
        <w:jc w:val="both"/>
        <w:rPr>
          <w:b/>
          <w:sz w:val="28"/>
          <w:szCs w:val="28"/>
        </w:rPr>
      </w:pPr>
      <w:r w:rsidRPr="0032179E">
        <w:rPr>
          <w:b/>
          <w:sz w:val="28"/>
          <w:szCs w:val="28"/>
        </w:rPr>
        <w:t xml:space="preserve">#3 The Bible is </w:t>
      </w:r>
      <w:r w:rsidR="000B2B57">
        <w:rPr>
          <w:b/>
          <w:sz w:val="28"/>
          <w:szCs w:val="28"/>
        </w:rPr>
        <w:t>the s</w:t>
      </w:r>
      <w:r w:rsidRPr="0032179E">
        <w:rPr>
          <w:b/>
          <w:sz w:val="28"/>
          <w:szCs w:val="28"/>
        </w:rPr>
        <w:t>piritual food</w:t>
      </w:r>
      <w:r w:rsidR="000B2B57">
        <w:rPr>
          <w:b/>
          <w:sz w:val="28"/>
          <w:szCs w:val="28"/>
        </w:rPr>
        <w:t xml:space="preserve"> </w:t>
      </w:r>
      <w:r w:rsidR="00FB26DA">
        <w:rPr>
          <w:b/>
          <w:sz w:val="28"/>
          <w:szCs w:val="28"/>
        </w:rPr>
        <w:t>necessary to</w:t>
      </w:r>
      <w:r w:rsidR="000B2B57">
        <w:rPr>
          <w:b/>
          <w:sz w:val="28"/>
          <w:szCs w:val="28"/>
        </w:rPr>
        <w:t xml:space="preserve"> </w:t>
      </w:r>
      <w:r w:rsidR="00FB26DA">
        <w:rPr>
          <w:b/>
          <w:sz w:val="28"/>
          <w:szCs w:val="28"/>
        </w:rPr>
        <w:t>grow in</w:t>
      </w:r>
      <w:r w:rsidR="000B2B57">
        <w:rPr>
          <w:b/>
          <w:sz w:val="28"/>
          <w:szCs w:val="28"/>
        </w:rPr>
        <w:t xml:space="preserve"> Christ</w:t>
      </w:r>
      <w:r w:rsidR="00572877">
        <w:rPr>
          <w:b/>
          <w:sz w:val="28"/>
          <w:szCs w:val="28"/>
        </w:rPr>
        <w:t>:</w:t>
      </w:r>
    </w:p>
    <w:p w14:paraId="4C6448A5" w14:textId="77777777" w:rsidR="00C611C4" w:rsidRPr="00C611C4" w:rsidRDefault="00C611C4" w:rsidP="00C611C4">
      <w:pPr>
        <w:jc w:val="center"/>
        <w:rPr>
          <w:rFonts w:cstheme="minorHAnsi"/>
          <w:b/>
          <w:i/>
          <w:sz w:val="24"/>
          <w:szCs w:val="24"/>
        </w:rPr>
      </w:pPr>
      <w:r w:rsidRPr="00C611C4">
        <w:rPr>
          <w:rFonts w:cstheme="minorHAnsi"/>
          <w:b/>
          <w:i/>
          <w:sz w:val="24"/>
          <w:szCs w:val="24"/>
        </w:rPr>
        <w:t>1Timothy 4:6 (NIV)</w:t>
      </w:r>
    </w:p>
    <w:p w14:paraId="3E43B018" w14:textId="77777777" w:rsidR="00C611C4" w:rsidRDefault="00C611C4" w:rsidP="00C611C4">
      <w:pPr>
        <w:pStyle w:val="NormalWeb"/>
        <w:jc w:val="center"/>
        <w:rPr>
          <w:rStyle w:val="text"/>
          <w:rFonts w:asciiTheme="minorHAnsi" w:hAnsiTheme="minorHAnsi" w:cstheme="minorHAnsi"/>
          <w:b/>
          <w:i/>
        </w:rPr>
      </w:pPr>
      <w:r w:rsidRPr="00C611C4">
        <w:rPr>
          <w:rStyle w:val="text"/>
          <w:rFonts w:asciiTheme="minorHAnsi" w:hAnsiTheme="minorHAnsi" w:cstheme="minorHAnsi"/>
          <w:b/>
          <w:i/>
          <w:vertAlign w:val="superscript"/>
        </w:rPr>
        <w:t>6 </w:t>
      </w:r>
      <w:r w:rsidRPr="00C611C4">
        <w:rPr>
          <w:rStyle w:val="text"/>
          <w:rFonts w:asciiTheme="minorHAnsi" w:hAnsiTheme="minorHAnsi" w:cstheme="minorHAnsi"/>
          <w:b/>
          <w:i/>
        </w:rPr>
        <w:t>If you point these things out to the brothers and sisters, you will be a good minister of Christ Jesus, nourished on the truths of the faith</w:t>
      </w:r>
      <w:r w:rsidR="00141C9C">
        <w:rPr>
          <w:rStyle w:val="text"/>
          <w:rFonts w:asciiTheme="minorHAnsi" w:hAnsiTheme="minorHAnsi" w:cstheme="minorHAnsi"/>
          <w:b/>
          <w:i/>
        </w:rPr>
        <w:t xml:space="preserve"> (WORD OF GOD)</w:t>
      </w:r>
      <w:r w:rsidRPr="00C611C4">
        <w:rPr>
          <w:rStyle w:val="text"/>
          <w:rFonts w:asciiTheme="minorHAnsi" w:hAnsiTheme="minorHAnsi" w:cstheme="minorHAnsi"/>
          <w:b/>
          <w:i/>
        </w:rPr>
        <w:t xml:space="preserve"> and of the good teaching that you have followed.</w:t>
      </w:r>
    </w:p>
    <w:p w14:paraId="45C74D81" w14:textId="77777777" w:rsidR="0041482A" w:rsidRDefault="00EE1708" w:rsidP="0041482A">
      <w:pPr>
        <w:ind w:firstLine="720"/>
        <w:jc w:val="both"/>
        <w:rPr>
          <w:sz w:val="24"/>
          <w:szCs w:val="24"/>
        </w:rPr>
      </w:pPr>
      <w:r>
        <w:rPr>
          <w:sz w:val="24"/>
          <w:szCs w:val="24"/>
        </w:rPr>
        <w:t xml:space="preserve">When I was first born again, </w:t>
      </w:r>
      <w:r w:rsidR="0041482A" w:rsidRPr="001074CF">
        <w:rPr>
          <w:sz w:val="24"/>
          <w:szCs w:val="24"/>
        </w:rPr>
        <w:t>and tasted</w:t>
      </w:r>
      <w:r w:rsidR="0041482A">
        <w:rPr>
          <w:sz w:val="24"/>
          <w:szCs w:val="24"/>
        </w:rPr>
        <w:t xml:space="preserve"> </w:t>
      </w:r>
      <w:r w:rsidR="0041482A" w:rsidRPr="001074CF">
        <w:rPr>
          <w:sz w:val="24"/>
          <w:szCs w:val="24"/>
        </w:rPr>
        <w:t>the loving kindness of the Lord, I craved the pure milk of the Word of God. (1 Peter 2:2) From that moment on</w:t>
      </w:r>
      <w:r w:rsidR="00D34B25">
        <w:rPr>
          <w:sz w:val="24"/>
          <w:szCs w:val="24"/>
        </w:rPr>
        <w:t>,</w:t>
      </w:r>
      <w:r w:rsidR="0041482A" w:rsidRPr="001074CF">
        <w:rPr>
          <w:sz w:val="24"/>
          <w:szCs w:val="24"/>
        </w:rPr>
        <w:t xml:space="preserve"> when I opened the Word of God, I would hear the voice of the Lord Jesus speak words that changed my life. However, they were the words that an infant in Christ could understand.</w:t>
      </w:r>
      <w:r w:rsidR="00FA46E3">
        <w:rPr>
          <w:sz w:val="24"/>
          <w:szCs w:val="24"/>
        </w:rPr>
        <w:t xml:space="preserve"> He met me where I was with milk. </w:t>
      </w:r>
      <w:r w:rsidR="0041482A" w:rsidRPr="001074CF">
        <w:rPr>
          <w:sz w:val="24"/>
          <w:szCs w:val="24"/>
        </w:rPr>
        <w:t>Sadly, it was years later before I was ready for any meat</w:t>
      </w:r>
      <w:r w:rsidR="00095E2E">
        <w:rPr>
          <w:sz w:val="24"/>
          <w:szCs w:val="24"/>
        </w:rPr>
        <w:t>,</w:t>
      </w:r>
      <w:r w:rsidR="0041482A" w:rsidRPr="001074CF">
        <w:rPr>
          <w:sz w:val="24"/>
          <w:szCs w:val="24"/>
        </w:rPr>
        <w:t xml:space="preserve"> because I</w:t>
      </w:r>
      <w:r w:rsidR="0041482A">
        <w:rPr>
          <w:sz w:val="24"/>
          <w:szCs w:val="24"/>
        </w:rPr>
        <w:t xml:space="preserve"> </w:t>
      </w:r>
      <w:r w:rsidR="0041482A" w:rsidRPr="001074CF">
        <w:rPr>
          <w:sz w:val="24"/>
          <w:szCs w:val="24"/>
        </w:rPr>
        <w:t>remained a child in the faith. Without proper nourishment, we will not grow up to maturity.</w:t>
      </w:r>
      <w:r w:rsidR="0041482A">
        <w:rPr>
          <w:sz w:val="24"/>
          <w:szCs w:val="24"/>
        </w:rPr>
        <w:t xml:space="preserve"> </w:t>
      </w:r>
      <w:r w:rsidR="0041482A" w:rsidRPr="001074CF">
        <w:rPr>
          <w:sz w:val="24"/>
          <w:szCs w:val="24"/>
        </w:rPr>
        <w:t xml:space="preserve">(1Timothy 4:6; Matthew 4:4; Jeremiah 15:16; Hebrew 5:11-14; Psalm 119:103) The Word of God is spiritual food. It is our nourishment! I believe many people who have been born again into the Body of Christ are malnourished. They are living off whatever meal their pastor is serving up Sunday morning, </w:t>
      </w:r>
      <w:r>
        <w:rPr>
          <w:sz w:val="24"/>
          <w:szCs w:val="24"/>
        </w:rPr>
        <w:t xml:space="preserve">and are </w:t>
      </w:r>
      <w:r w:rsidR="005F7D76">
        <w:rPr>
          <w:sz w:val="24"/>
          <w:szCs w:val="24"/>
        </w:rPr>
        <w:t xml:space="preserve">unaware of </w:t>
      </w:r>
      <w:r w:rsidR="0041482A" w:rsidRPr="001074CF">
        <w:rPr>
          <w:sz w:val="24"/>
          <w:szCs w:val="24"/>
        </w:rPr>
        <w:t xml:space="preserve">the intimate relationship </w:t>
      </w:r>
      <w:r w:rsidR="005F7D76">
        <w:rPr>
          <w:sz w:val="24"/>
          <w:szCs w:val="24"/>
        </w:rPr>
        <w:t xml:space="preserve">the Lord </w:t>
      </w:r>
      <w:r w:rsidR="00095E2E">
        <w:rPr>
          <w:sz w:val="24"/>
          <w:szCs w:val="24"/>
        </w:rPr>
        <w:t>desires for them to have through His Word</w:t>
      </w:r>
      <w:r w:rsidR="005F7D76">
        <w:rPr>
          <w:sz w:val="24"/>
          <w:szCs w:val="24"/>
        </w:rPr>
        <w:t>. Consequently,</w:t>
      </w:r>
      <w:r w:rsidR="0041482A" w:rsidRPr="001074CF">
        <w:rPr>
          <w:sz w:val="24"/>
          <w:szCs w:val="24"/>
        </w:rPr>
        <w:t xml:space="preserve"> they remain empty</w:t>
      </w:r>
      <w:r w:rsidR="005F7D76">
        <w:rPr>
          <w:sz w:val="24"/>
          <w:szCs w:val="24"/>
        </w:rPr>
        <w:t>,</w:t>
      </w:r>
      <w:r w:rsidR="0041482A" w:rsidRPr="001074CF">
        <w:rPr>
          <w:sz w:val="24"/>
          <w:szCs w:val="24"/>
        </w:rPr>
        <w:t xml:space="preserve"> and without the full nutrition of the deeper mysteries hidden in God’s Word.</w:t>
      </w:r>
    </w:p>
    <w:p w14:paraId="09F51DF7" w14:textId="77777777" w:rsidR="007620CA" w:rsidRDefault="00F25358" w:rsidP="0036497A">
      <w:pPr>
        <w:ind w:firstLine="720"/>
        <w:jc w:val="both"/>
        <w:rPr>
          <w:sz w:val="24"/>
          <w:szCs w:val="24"/>
        </w:rPr>
      </w:pPr>
      <w:r>
        <w:rPr>
          <w:sz w:val="24"/>
          <w:szCs w:val="24"/>
        </w:rPr>
        <w:t>What do these half-starved folks do when Monday morning rolls around and the realities of life</w:t>
      </w:r>
      <w:r w:rsidR="00873D6F">
        <w:rPr>
          <w:sz w:val="24"/>
          <w:szCs w:val="24"/>
        </w:rPr>
        <w:t>,</w:t>
      </w:r>
      <w:r>
        <w:rPr>
          <w:sz w:val="24"/>
          <w:szCs w:val="24"/>
        </w:rPr>
        <w:t xml:space="preserve"> in this sin cursed world</w:t>
      </w:r>
      <w:r w:rsidR="00873D6F">
        <w:rPr>
          <w:sz w:val="24"/>
          <w:szCs w:val="24"/>
        </w:rPr>
        <w:t>,</w:t>
      </w:r>
      <w:r>
        <w:rPr>
          <w:sz w:val="24"/>
          <w:szCs w:val="24"/>
        </w:rPr>
        <w:t xml:space="preserve"> hit them? Life</w:t>
      </w:r>
      <w:r w:rsidR="00873D6F">
        <w:rPr>
          <w:sz w:val="24"/>
          <w:szCs w:val="24"/>
        </w:rPr>
        <w:t>, at its best</w:t>
      </w:r>
      <w:r w:rsidR="00F21F73">
        <w:rPr>
          <w:sz w:val="24"/>
          <w:szCs w:val="24"/>
        </w:rPr>
        <w:t>,</w:t>
      </w:r>
      <w:r>
        <w:rPr>
          <w:sz w:val="24"/>
          <w:szCs w:val="24"/>
        </w:rPr>
        <w:t xml:space="preserve"> can be difficult</w:t>
      </w:r>
      <w:r w:rsidR="00873D6F">
        <w:rPr>
          <w:sz w:val="24"/>
          <w:szCs w:val="24"/>
        </w:rPr>
        <w:t>. W</w:t>
      </w:r>
      <w:r w:rsidR="008D0686">
        <w:rPr>
          <w:sz w:val="24"/>
          <w:szCs w:val="24"/>
        </w:rPr>
        <w:t>hen everything looks hopeless,</w:t>
      </w:r>
      <w:r w:rsidR="00F21F73">
        <w:rPr>
          <w:sz w:val="24"/>
          <w:szCs w:val="24"/>
        </w:rPr>
        <w:t xml:space="preserve"> we can lay hold</w:t>
      </w:r>
      <w:r w:rsidR="008D0686">
        <w:rPr>
          <w:sz w:val="24"/>
          <w:szCs w:val="24"/>
        </w:rPr>
        <w:t xml:space="preserve"> </w:t>
      </w:r>
      <w:r w:rsidR="00F21F73">
        <w:rPr>
          <w:sz w:val="24"/>
          <w:szCs w:val="24"/>
        </w:rPr>
        <w:t>of God’s promises and find</w:t>
      </w:r>
      <w:r w:rsidR="00B76323">
        <w:rPr>
          <w:sz w:val="24"/>
          <w:szCs w:val="24"/>
        </w:rPr>
        <w:t xml:space="preserve"> encou</w:t>
      </w:r>
      <w:r w:rsidR="00F21F73">
        <w:rPr>
          <w:sz w:val="24"/>
          <w:szCs w:val="24"/>
        </w:rPr>
        <w:t xml:space="preserve">ragement, strength, </w:t>
      </w:r>
      <w:r w:rsidR="00FB26DA">
        <w:rPr>
          <w:sz w:val="24"/>
          <w:szCs w:val="24"/>
        </w:rPr>
        <w:t>and real</w:t>
      </w:r>
      <w:r w:rsidR="00F21F73">
        <w:rPr>
          <w:sz w:val="24"/>
          <w:szCs w:val="24"/>
        </w:rPr>
        <w:t xml:space="preserve"> help in times of need</w:t>
      </w:r>
      <w:r w:rsidR="008D0686">
        <w:rPr>
          <w:sz w:val="24"/>
          <w:szCs w:val="24"/>
        </w:rPr>
        <w:t>.</w:t>
      </w:r>
      <w:r w:rsidR="00140D9E" w:rsidRPr="00882453">
        <w:rPr>
          <w:sz w:val="24"/>
          <w:szCs w:val="24"/>
        </w:rPr>
        <w:t xml:space="preserve"> </w:t>
      </w:r>
      <w:r w:rsidR="00140D9E">
        <w:rPr>
          <w:sz w:val="24"/>
          <w:szCs w:val="24"/>
        </w:rPr>
        <w:t>(</w:t>
      </w:r>
      <w:r w:rsidR="00140D9E" w:rsidRPr="00882453">
        <w:rPr>
          <w:sz w:val="24"/>
          <w:szCs w:val="24"/>
        </w:rPr>
        <w:t>Romans 15:4</w:t>
      </w:r>
      <w:r w:rsidR="00140D9E">
        <w:rPr>
          <w:sz w:val="24"/>
          <w:szCs w:val="24"/>
        </w:rPr>
        <w:t>)</w:t>
      </w:r>
    </w:p>
    <w:p w14:paraId="1B8B46E1" w14:textId="77777777" w:rsidR="00AB7A62" w:rsidRPr="00AB7A62" w:rsidRDefault="00AB7A62" w:rsidP="00AB7A62">
      <w:pPr>
        <w:jc w:val="center"/>
        <w:rPr>
          <w:rFonts w:cstheme="minorHAnsi"/>
          <w:b/>
          <w:i/>
          <w:sz w:val="24"/>
          <w:szCs w:val="24"/>
        </w:rPr>
      </w:pPr>
      <w:r w:rsidRPr="00AB7A62">
        <w:rPr>
          <w:rFonts w:cstheme="minorHAnsi"/>
          <w:b/>
          <w:i/>
          <w:sz w:val="24"/>
          <w:szCs w:val="24"/>
        </w:rPr>
        <w:t>Deuteronomy 8:1-3 (NIV)</w:t>
      </w:r>
    </w:p>
    <w:p w14:paraId="492AD76A" w14:textId="77777777" w:rsidR="00AB7A62" w:rsidRPr="00AB7A62" w:rsidRDefault="00AB7A62" w:rsidP="00AB7A62">
      <w:pPr>
        <w:spacing w:before="100" w:beforeAutospacing="1" w:after="100" w:afterAutospacing="1" w:line="240" w:lineRule="auto"/>
        <w:jc w:val="center"/>
        <w:rPr>
          <w:rFonts w:eastAsia="Times New Roman" w:cstheme="minorHAnsi"/>
          <w:b/>
          <w:i/>
          <w:sz w:val="24"/>
          <w:szCs w:val="24"/>
        </w:rPr>
      </w:pPr>
      <w:r w:rsidRPr="00AB7A62">
        <w:rPr>
          <w:rFonts w:eastAsia="Times New Roman" w:cstheme="minorHAnsi"/>
          <w:b/>
          <w:i/>
          <w:sz w:val="24"/>
          <w:szCs w:val="24"/>
        </w:rPr>
        <w:t xml:space="preserve">Be careful to follow every command I am giving you today, so that you may live and increase and may enter and possess the land the </w:t>
      </w:r>
      <w:r w:rsidRPr="00AB7A62">
        <w:rPr>
          <w:rFonts w:eastAsia="Times New Roman" w:cstheme="minorHAnsi"/>
          <w:b/>
          <w:i/>
          <w:smallCaps/>
          <w:sz w:val="24"/>
          <w:szCs w:val="24"/>
        </w:rPr>
        <w:t>Lord</w:t>
      </w:r>
      <w:r w:rsidRPr="00AB7A62">
        <w:rPr>
          <w:rFonts w:eastAsia="Times New Roman" w:cstheme="minorHAnsi"/>
          <w:b/>
          <w:i/>
          <w:sz w:val="24"/>
          <w:szCs w:val="24"/>
        </w:rPr>
        <w:t xml:space="preserve"> promised on oath to your ancestors. </w:t>
      </w:r>
      <w:r w:rsidRPr="00AB7A62">
        <w:rPr>
          <w:rFonts w:eastAsia="Times New Roman" w:cstheme="minorHAnsi"/>
          <w:b/>
          <w:i/>
          <w:sz w:val="24"/>
          <w:szCs w:val="24"/>
          <w:vertAlign w:val="superscript"/>
        </w:rPr>
        <w:t>2 </w:t>
      </w:r>
      <w:r w:rsidRPr="00AB7A62">
        <w:rPr>
          <w:rFonts w:eastAsia="Times New Roman" w:cstheme="minorHAnsi"/>
          <w:b/>
          <w:i/>
          <w:sz w:val="24"/>
          <w:szCs w:val="24"/>
        </w:rPr>
        <w:t xml:space="preserve">Remember how the </w:t>
      </w:r>
      <w:r w:rsidRPr="00AB7A62">
        <w:rPr>
          <w:rFonts w:eastAsia="Times New Roman" w:cstheme="minorHAnsi"/>
          <w:b/>
          <w:i/>
          <w:smallCaps/>
          <w:sz w:val="24"/>
          <w:szCs w:val="24"/>
        </w:rPr>
        <w:t>Lord</w:t>
      </w:r>
      <w:r w:rsidRPr="00AB7A62">
        <w:rPr>
          <w:rFonts w:eastAsia="Times New Roman" w:cstheme="minorHAnsi"/>
          <w:b/>
          <w:i/>
          <w:sz w:val="24"/>
          <w:szCs w:val="24"/>
        </w:rPr>
        <w:t xml:space="preserve"> your God led you all the way in the wilderness these forty years, to humble and test you in order to know what was in your heart, whether or not you would keep his commands. </w:t>
      </w:r>
      <w:r w:rsidRPr="00AB7A62">
        <w:rPr>
          <w:rFonts w:eastAsia="Times New Roman" w:cstheme="minorHAnsi"/>
          <w:b/>
          <w:i/>
          <w:sz w:val="24"/>
          <w:szCs w:val="24"/>
          <w:vertAlign w:val="superscript"/>
        </w:rPr>
        <w:t>3 </w:t>
      </w:r>
      <w:r w:rsidRPr="00AB7A62">
        <w:rPr>
          <w:rFonts w:eastAsia="Times New Roman" w:cstheme="minorHAnsi"/>
          <w:b/>
          <w:i/>
          <w:sz w:val="24"/>
          <w:szCs w:val="24"/>
        </w:rPr>
        <w:t xml:space="preserve">He humbled you, causing you to hunger and then feeding you with manna, which neither you nor your ancestors had known, to teach you that man does not live on bread alone but on every word that comes from the mouth of the </w:t>
      </w:r>
      <w:r w:rsidRPr="00AB7A62">
        <w:rPr>
          <w:rFonts w:eastAsia="Times New Roman" w:cstheme="minorHAnsi"/>
          <w:b/>
          <w:i/>
          <w:smallCaps/>
          <w:sz w:val="24"/>
          <w:szCs w:val="24"/>
        </w:rPr>
        <w:t>Lord</w:t>
      </w:r>
      <w:r w:rsidRPr="00AB7A62">
        <w:rPr>
          <w:rFonts w:eastAsia="Times New Roman" w:cstheme="minorHAnsi"/>
          <w:b/>
          <w:i/>
          <w:sz w:val="24"/>
          <w:szCs w:val="24"/>
        </w:rPr>
        <w:t>.</w:t>
      </w:r>
    </w:p>
    <w:p w14:paraId="0B96E7C2" w14:textId="77777777" w:rsidR="000B2B57" w:rsidRDefault="000B2B57" w:rsidP="000B2B57">
      <w:pPr>
        <w:jc w:val="both"/>
        <w:rPr>
          <w:b/>
          <w:sz w:val="28"/>
          <w:szCs w:val="28"/>
        </w:rPr>
      </w:pPr>
      <w:r>
        <w:rPr>
          <w:b/>
          <w:sz w:val="28"/>
          <w:szCs w:val="28"/>
        </w:rPr>
        <w:t>#4 The Bible is our offensive weapon in spiritual Warfare</w:t>
      </w:r>
      <w:r w:rsidR="00572877">
        <w:rPr>
          <w:b/>
          <w:sz w:val="28"/>
          <w:szCs w:val="28"/>
        </w:rPr>
        <w:t>:</w:t>
      </w:r>
    </w:p>
    <w:p w14:paraId="3745C6AF" w14:textId="77777777" w:rsidR="0082313C" w:rsidRPr="0082313C" w:rsidRDefault="0082313C" w:rsidP="00FA46E3">
      <w:pPr>
        <w:jc w:val="center"/>
        <w:rPr>
          <w:rStyle w:val="text"/>
          <w:rFonts w:cstheme="minorHAnsi"/>
          <w:b/>
          <w:i/>
          <w:sz w:val="24"/>
          <w:szCs w:val="24"/>
        </w:rPr>
      </w:pPr>
      <w:r w:rsidRPr="0082313C">
        <w:rPr>
          <w:rStyle w:val="text"/>
          <w:rFonts w:cstheme="minorHAnsi"/>
          <w:b/>
          <w:i/>
          <w:sz w:val="24"/>
          <w:szCs w:val="24"/>
        </w:rPr>
        <w:t>Ephesians 6:13-20</w:t>
      </w:r>
    </w:p>
    <w:p w14:paraId="0AE3ECD0" w14:textId="77777777" w:rsidR="0082313C" w:rsidRPr="0082313C" w:rsidRDefault="0082313C" w:rsidP="00FA46E3">
      <w:pPr>
        <w:jc w:val="center"/>
        <w:rPr>
          <w:rFonts w:eastAsia="Times New Roman" w:cstheme="minorHAnsi"/>
          <w:b/>
          <w:sz w:val="24"/>
          <w:szCs w:val="24"/>
        </w:rPr>
      </w:pPr>
      <w:r w:rsidRPr="0082313C">
        <w:rPr>
          <w:rFonts w:eastAsia="Times New Roman" w:cstheme="minorHAnsi"/>
          <w:b/>
          <w:i/>
          <w:sz w:val="24"/>
          <w:szCs w:val="24"/>
        </w:rPr>
        <w:t>Therefore, take up the full armor of God, so that you will be able to resist in the evil day, and having done everything, to stand firm.</w:t>
      </w:r>
      <w:r w:rsidRPr="0082313C">
        <w:rPr>
          <w:rFonts w:eastAsia="Times New Roman" w:cstheme="minorHAnsi"/>
          <w:b/>
          <w:i/>
          <w:sz w:val="24"/>
          <w:szCs w:val="24"/>
          <w:vertAlign w:val="superscript"/>
        </w:rPr>
        <w:t xml:space="preserve"> 14 </w:t>
      </w:r>
      <w:r w:rsidRPr="0082313C">
        <w:rPr>
          <w:rFonts w:eastAsia="Times New Roman" w:cstheme="minorHAnsi"/>
          <w:b/>
          <w:i/>
          <w:sz w:val="24"/>
          <w:szCs w:val="24"/>
        </w:rPr>
        <w:t xml:space="preserve">Stand firm therefore, </w:t>
      </w:r>
      <w:r w:rsidRPr="0082313C">
        <w:rPr>
          <w:rFonts w:eastAsia="Times New Roman" w:cstheme="minorHAnsi"/>
          <w:b/>
          <w:i/>
          <w:smallCaps/>
          <w:sz w:val="24"/>
          <w:szCs w:val="24"/>
        </w:rPr>
        <w:t>having girded your loins with truth</w:t>
      </w:r>
      <w:r w:rsidRPr="0082313C">
        <w:rPr>
          <w:rFonts w:eastAsia="Times New Roman" w:cstheme="minorHAnsi"/>
          <w:b/>
          <w:i/>
          <w:sz w:val="24"/>
          <w:szCs w:val="24"/>
        </w:rPr>
        <w:t xml:space="preserve">, and </w:t>
      </w:r>
      <w:r w:rsidRPr="0082313C">
        <w:rPr>
          <w:rFonts w:eastAsia="Times New Roman" w:cstheme="minorHAnsi"/>
          <w:b/>
          <w:i/>
          <w:smallCaps/>
          <w:sz w:val="24"/>
          <w:szCs w:val="24"/>
        </w:rPr>
        <w:t>having</w:t>
      </w:r>
      <w:r w:rsidRPr="0082313C">
        <w:rPr>
          <w:rFonts w:eastAsia="Times New Roman" w:cstheme="minorHAnsi"/>
          <w:b/>
          <w:i/>
          <w:sz w:val="24"/>
          <w:szCs w:val="24"/>
        </w:rPr>
        <w:t xml:space="preserve"> </w:t>
      </w:r>
      <w:r w:rsidRPr="0082313C">
        <w:rPr>
          <w:rFonts w:eastAsia="Times New Roman" w:cstheme="minorHAnsi"/>
          <w:b/>
          <w:i/>
          <w:smallCaps/>
          <w:sz w:val="24"/>
          <w:szCs w:val="24"/>
        </w:rPr>
        <w:t>put on the breastplate of righteousness</w:t>
      </w:r>
      <w:r w:rsidRPr="0082313C">
        <w:rPr>
          <w:rFonts w:eastAsia="Times New Roman" w:cstheme="minorHAnsi"/>
          <w:b/>
          <w:i/>
          <w:sz w:val="24"/>
          <w:szCs w:val="24"/>
          <w:vertAlign w:val="superscript"/>
        </w:rPr>
        <w:t> </w:t>
      </w:r>
      <w:r w:rsidRPr="0082313C">
        <w:rPr>
          <w:rFonts w:eastAsia="Times New Roman" w:cstheme="minorHAnsi"/>
          <w:b/>
          <w:i/>
          <w:sz w:val="24"/>
          <w:szCs w:val="24"/>
        </w:rPr>
        <w:t xml:space="preserve">and having shod </w:t>
      </w:r>
      <w:r w:rsidRPr="0082313C">
        <w:rPr>
          <w:rFonts w:eastAsia="Times New Roman" w:cstheme="minorHAnsi"/>
          <w:b/>
          <w:i/>
          <w:smallCaps/>
          <w:sz w:val="24"/>
          <w:szCs w:val="24"/>
        </w:rPr>
        <w:t>your feet with the preparation of the gospel of peace</w:t>
      </w:r>
      <w:r w:rsidRPr="0082313C">
        <w:rPr>
          <w:rFonts w:eastAsia="Times New Roman" w:cstheme="minorHAnsi"/>
          <w:b/>
          <w:i/>
          <w:sz w:val="24"/>
          <w:szCs w:val="24"/>
        </w:rPr>
        <w:t xml:space="preserve">. </w:t>
      </w:r>
      <w:r w:rsidRPr="0082313C">
        <w:rPr>
          <w:rFonts w:eastAsia="Times New Roman" w:cstheme="minorHAnsi"/>
          <w:b/>
          <w:i/>
          <w:sz w:val="24"/>
          <w:szCs w:val="24"/>
          <w:vertAlign w:val="superscript"/>
        </w:rPr>
        <w:t>16 </w:t>
      </w:r>
      <w:r w:rsidRPr="0082313C">
        <w:rPr>
          <w:rFonts w:eastAsia="Times New Roman" w:cstheme="minorHAnsi"/>
          <w:b/>
          <w:i/>
          <w:sz w:val="24"/>
          <w:szCs w:val="24"/>
        </w:rPr>
        <w:t>in addition to all, taking up the shield of faith</w:t>
      </w:r>
      <w:r w:rsidR="00197FAE">
        <w:rPr>
          <w:rFonts w:eastAsia="Times New Roman" w:cstheme="minorHAnsi"/>
          <w:b/>
          <w:i/>
          <w:sz w:val="24"/>
          <w:szCs w:val="24"/>
        </w:rPr>
        <w:t>,</w:t>
      </w:r>
      <w:r w:rsidRPr="0082313C">
        <w:rPr>
          <w:rFonts w:eastAsia="Times New Roman" w:cstheme="minorHAnsi"/>
          <w:b/>
          <w:i/>
          <w:sz w:val="24"/>
          <w:szCs w:val="24"/>
        </w:rPr>
        <w:t xml:space="preserve"> with which you will be able to extinguish all the flaming arrows of the evil </w:t>
      </w:r>
      <w:r w:rsidRPr="0082313C">
        <w:rPr>
          <w:rFonts w:eastAsia="Times New Roman" w:cstheme="minorHAnsi"/>
          <w:b/>
          <w:i/>
          <w:iCs/>
          <w:sz w:val="24"/>
          <w:szCs w:val="24"/>
        </w:rPr>
        <w:t>one</w:t>
      </w:r>
      <w:r w:rsidRPr="0082313C">
        <w:rPr>
          <w:rFonts w:eastAsia="Times New Roman" w:cstheme="minorHAnsi"/>
          <w:b/>
          <w:i/>
          <w:sz w:val="24"/>
          <w:szCs w:val="24"/>
        </w:rPr>
        <w:t>.</w:t>
      </w:r>
      <w:r w:rsidRPr="0082313C">
        <w:rPr>
          <w:rFonts w:eastAsia="Times New Roman" w:cstheme="minorHAnsi"/>
          <w:b/>
          <w:i/>
          <w:sz w:val="24"/>
          <w:szCs w:val="24"/>
          <w:vertAlign w:val="superscript"/>
        </w:rPr>
        <w:t xml:space="preserve"> 17 </w:t>
      </w:r>
      <w:r w:rsidRPr="0082313C">
        <w:rPr>
          <w:rFonts w:eastAsia="Times New Roman" w:cstheme="minorHAnsi"/>
          <w:b/>
          <w:i/>
          <w:sz w:val="24"/>
          <w:szCs w:val="24"/>
        </w:rPr>
        <w:t xml:space="preserve">And take </w:t>
      </w:r>
      <w:r w:rsidRPr="0082313C">
        <w:rPr>
          <w:rFonts w:eastAsia="Times New Roman" w:cstheme="minorHAnsi"/>
          <w:b/>
          <w:i/>
          <w:smallCaps/>
          <w:sz w:val="24"/>
          <w:szCs w:val="24"/>
        </w:rPr>
        <w:t>the helmet of salvation</w:t>
      </w:r>
      <w:r w:rsidRPr="0082313C">
        <w:rPr>
          <w:rFonts w:eastAsia="Times New Roman" w:cstheme="minorHAnsi"/>
          <w:b/>
          <w:i/>
          <w:sz w:val="24"/>
          <w:szCs w:val="24"/>
        </w:rPr>
        <w:t>.</w:t>
      </w:r>
    </w:p>
    <w:p w14:paraId="650094BE" w14:textId="77777777" w:rsidR="0011324D" w:rsidRDefault="00422FB8" w:rsidP="0036497A">
      <w:pPr>
        <w:ind w:firstLine="720"/>
        <w:jc w:val="both"/>
        <w:rPr>
          <w:sz w:val="24"/>
          <w:szCs w:val="24"/>
        </w:rPr>
      </w:pPr>
      <w:r>
        <w:rPr>
          <w:sz w:val="24"/>
          <w:szCs w:val="24"/>
        </w:rPr>
        <w:t>The Word of God is</w:t>
      </w:r>
      <w:r w:rsidR="00140D9E">
        <w:rPr>
          <w:sz w:val="24"/>
          <w:szCs w:val="24"/>
        </w:rPr>
        <w:t xml:space="preserve"> </w:t>
      </w:r>
      <w:r w:rsidR="00B76323">
        <w:rPr>
          <w:sz w:val="24"/>
          <w:szCs w:val="24"/>
        </w:rPr>
        <w:t>the</w:t>
      </w:r>
      <w:r w:rsidR="008D0686">
        <w:rPr>
          <w:sz w:val="24"/>
          <w:szCs w:val="24"/>
        </w:rPr>
        <w:t xml:space="preserve"> offensive</w:t>
      </w:r>
      <w:r w:rsidR="00140D9E">
        <w:rPr>
          <w:sz w:val="24"/>
          <w:szCs w:val="24"/>
        </w:rPr>
        <w:t xml:space="preserve"> weapon in</w:t>
      </w:r>
      <w:r w:rsidR="00B76323">
        <w:rPr>
          <w:sz w:val="24"/>
          <w:szCs w:val="24"/>
        </w:rPr>
        <w:t xml:space="preserve"> spiritual </w:t>
      </w:r>
      <w:r w:rsidR="00140D9E">
        <w:rPr>
          <w:sz w:val="24"/>
          <w:szCs w:val="24"/>
        </w:rPr>
        <w:t>warfare and</w:t>
      </w:r>
      <w:r w:rsidR="00140D9E" w:rsidRPr="00882453">
        <w:rPr>
          <w:sz w:val="24"/>
          <w:szCs w:val="24"/>
        </w:rPr>
        <w:t xml:space="preserve"> divine power to overcome our enemy.</w:t>
      </w:r>
      <w:r w:rsidR="00140D9E">
        <w:rPr>
          <w:sz w:val="24"/>
          <w:szCs w:val="24"/>
        </w:rPr>
        <w:t xml:space="preserve"> </w:t>
      </w:r>
      <w:r w:rsidR="00140D9E" w:rsidRPr="00882453">
        <w:rPr>
          <w:sz w:val="24"/>
          <w:szCs w:val="24"/>
        </w:rPr>
        <w:t>(</w:t>
      </w:r>
      <w:r w:rsidR="00140D9E">
        <w:rPr>
          <w:sz w:val="24"/>
          <w:szCs w:val="24"/>
        </w:rPr>
        <w:t xml:space="preserve">2Corinthian 10:3-5 </w:t>
      </w:r>
      <w:r w:rsidR="00140D9E" w:rsidRPr="00882453">
        <w:rPr>
          <w:sz w:val="24"/>
          <w:szCs w:val="24"/>
        </w:rPr>
        <w:t>Ephesians 6:17;</w:t>
      </w:r>
      <w:r w:rsidR="00140D9E">
        <w:rPr>
          <w:sz w:val="24"/>
          <w:szCs w:val="24"/>
        </w:rPr>
        <w:t xml:space="preserve"> </w:t>
      </w:r>
      <w:r w:rsidR="00140D9E" w:rsidRPr="00882453">
        <w:rPr>
          <w:sz w:val="24"/>
          <w:szCs w:val="24"/>
        </w:rPr>
        <w:t>Matthew 4:1-11; 1 John 2:14)</w:t>
      </w:r>
      <w:r w:rsidR="00B76323">
        <w:rPr>
          <w:sz w:val="24"/>
          <w:szCs w:val="24"/>
        </w:rPr>
        <w:t xml:space="preserve"> As a child in the faith, I had no idea of the battles I would face and I was clueless to how to use the weapons of God.</w:t>
      </w:r>
      <w:r w:rsidR="0011324D">
        <w:rPr>
          <w:sz w:val="24"/>
          <w:szCs w:val="24"/>
        </w:rPr>
        <w:t xml:space="preserve"> All these lessons I have learned the </w:t>
      </w:r>
      <w:r w:rsidR="00B76323">
        <w:rPr>
          <w:sz w:val="24"/>
          <w:szCs w:val="24"/>
        </w:rPr>
        <w:t xml:space="preserve">hard way through </w:t>
      </w:r>
      <w:r w:rsidR="0011324D">
        <w:rPr>
          <w:sz w:val="24"/>
          <w:szCs w:val="24"/>
        </w:rPr>
        <w:t>defeat. B</w:t>
      </w:r>
      <w:r w:rsidR="00B76323">
        <w:rPr>
          <w:sz w:val="24"/>
          <w:szCs w:val="24"/>
        </w:rPr>
        <w:t>ut</w:t>
      </w:r>
      <w:r w:rsidR="0011324D">
        <w:rPr>
          <w:sz w:val="24"/>
          <w:szCs w:val="24"/>
        </w:rPr>
        <w:t xml:space="preserve">, through </w:t>
      </w:r>
      <w:r w:rsidR="009C23B6">
        <w:rPr>
          <w:sz w:val="24"/>
          <w:szCs w:val="24"/>
        </w:rPr>
        <w:t>the spiritual</w:t>
      </w:r>
      <w:r w:rsidR="0011324D">
        <w:rPr>
          <w:sz w:val="24"/>
          <w:szCs w:val="24"/>
        </w:rPr>
        <w:t xml:space="preserve"> women the Lord has graciously brought into my life</w:t>
      </w:r>
      <w:r w:rsidR="009C23B6">
        <w:rPr>
          <w:sz w:val="24"/>
          <w:szCs w:val="24"/>
        </w:rPr>
        <w:t>, I</w:t>
      </w:r>
      <w:r w:rsidR="0011324D">
        <w:rPr>
          <w:sz w:val="24"/>
          <w:szCs w:val="24"/>
        </w:rPr>
        <w:t xml:space="preserve"> am learning </w:t>
      </w:r>
      <w:r w:rsidR="00B76323">
        <w:rPr>
          <w:sz w:val="24"/>
          <w:szCs w:val="24"/>
        </w:rPr>
        <w:t>about the tactics of the enemy and winning more battles than I am loosing</w:t>
      </w:r>
      <w:r w:rsidR="00F914CD">
        <w:rPr>
          <w:sz w:val="24"/>
          <w:szCs w:val="24"/>
        </w:rPr>
        <w:t xml:space="preserve">. </w:t>
      </w:r>
      <w:r w:rsidR="0011324D">
        <w:rPr>
          <w:sz w:val="24"/>
          <w:szCs w:val="24"/>
        </w:rPr>
        <w:t>I believe His purpose in this is that we learn and learn well so that we can help the ones we disciple to be well equipped for battle.</w:t>
      </w:r>
    </w:p>
    <w:p w14:paraId="62572B2B" w14:textId="77777777" w:rsidR="00900B1B" w:rsidRDefault="00900B1B" w:rsidP="00900B1B">
      <w:pPr>
        <w:ind w:firstLine="720"/>
        <w:jc w:val="both"/>
        <w:rPr>
          <w:sz w:val="24"/>
          <w:szCs w:val="24"/>
        </w:rPr>
      </w:pPr>
      <w:r>
        <w:rPr>
          <w:sz w:val="24"/>
          <w:szCs w:val="24"/>
        </w:rPr>
        <w:t xml:space="preserve">Can I interject a lesson here? I need to make some points before my train of thought derails! I promise to get back on track. As I was writing this book and preparing some </w:t>
      </w:r>
      <w:r w:rsidRPr="00D84B35">
        <w:rPr>
          <w:b/>
          <w:i/>
          <w:sz w:val="24"/>
          <w:szCs w:val="24"/>
        </w:rPr>
        <w:t>living seeds</w:t>
      </w:r>
      <w:r>
        <w:rPr>
          <w:sz w:val="24"/>
          <w:szCs w:val="24"/>
        </w:rPr>
        <w:t xml:space="preserve"> to plant in Nicaragua, I wrote two lessons titled: </w:t>
      </w:r>
      <w:r w:rsidRPr="00422FB8">
        <w:rPr>
          <w:b/>
          <w:sz w:val="24"/>
          <w:szCs w:val="24"/>
        </w:rPr>
        <w:t>The Health of My Countenance</w:t>
      </w:r>
      <w:r w:rsidR="00422FB8">
        <w:rPr>
          <w:sz w:val="24"/>
          <w:szCs w:val="24"/>
        </w:rPr>
        <w:t xml:space="preserve"> (I will share more about this later)</w:t>
      </w:r>
      <w:r>
        <w:rPr>
          <w:sz w:val="24"/>
          <w:szCs w:val="24"/>
        </w:rPr>
        <w:t xml:space="preserve"> and </w:t>
      </w:r>
      <w:r w:rsidRPr="00422FB8">
        <w:rPr>
          <w:b/>
          <w:sz w:val="24"/>
          <w:szCs w:val="24"/>
        </w:rPr>
        <w:t>Woman of God Prepared for Battle</w:t>
      </w:r>
      <w:r>
        <w:rPr>
          <w:sz w:val="24"/>
          <w:szCs w:val="24"/>
        </w:rPr>
        <w:t xml:space="preserve">.  </w:t>
      </w:r>
      <w:r w:rsidR="00E238B8">
        <w:rPr>
          <w:sz w:val="24"/>
          <w:szCs w:val="24"/>
        </w:rPr>
        <w:t>Little did I know just how much</w:t>
      </w:r>
      <w:r>
        <w:rPr>
          <w:sz w:val="24"/>
          <w:szCs w:val="24"/>
        </w:rPr>
        <w:t xml:space="preserve"> I would need the</w:t>
      </w:r>
      <w:r w:rsidR="00422FB8">
        <w:rPr>
          <w:sz w:val="24"/>
          <w:szCs w:val="24"/>
        </w:rPr>
        <w:t>se lessons</w:t>
      </w:r>
      <w:r>
        <w:rPr>
          <w:sz w:val="24"/>
          <w:szCs w:val="24"/>
        </w:rPr>
        <w:t xml:space="preserve"> personally</w:t>
      </w:r>
      <w:r w:rsidR="00422FB8">
        <w:rPr>
          <w:sz w:val="24"/>
          <w:szCs w:val="24"/>
        </w:rPr>
        <w:t>!</w:t>
      </w:r>
      <w:r>
        <w:rPr>
          <w:sz w:val="24"/>
          <w:szCs w:val="24"/>
        </w:rPr>
        <w:t xml:space="preserve">  We have audio CDS of most of our lesson because</w:t>
      </w:r>
      <w:r w:rsidR="00E238B8">
        <w:rPr>
          <w:sz w:val="24"/>
          <w:szCs w:val="24"/>
        </w:rPr>
        <w:t xml:space="preserve"> </w:t>
      </w:r>
      <w:r w:rsidR="00422FB8" w:rsidRPr="00422FB8">
        <w:rPr>
          <w:b/>
          <w:i/>
          <w:sz w:val="24"/>
          <w:szCs w:val="24"/>
        </w:rPr>
        <w:t>F</w:t>
      </w:r>
      <w:r w:rsidRPr="00422FB8">
        <w:rPr>
          <w:b/>
          <w:i/>
          <w:sz w:val="24"/>
          <w:szCs w:val="24"/>
        </w:rPr>
        <w:t xml:space="preserve">aith comes by </w:t>
      </w:r>
      <w:r w:rsidR="00422FB8" w:rsidRPr="00422FB8">
        <w:rPr>
          <w:b/>
          <w:i/>
          <w:sz w:val="24"/>
          <w:szCs w:val="24"/>
        </w:rPr>
        <w:t>H</w:t>
      </w:r>
      <w:r w:rsidRPr="00422FB8">
        <w:rPr>
          <w:b/>
          <w:i/>
          <w:sz w:val="24"/>
          <w:szCs w:val="24"/>
        </w:rPr>
        <w:t>earing</w:t>
      </w:r>
      <w:r>
        <w:rPr>
          <w:sz w:val="24"/>
          <w:szCs w:val="24"/>
        </w:rPr>
        <w:t>.</w:t>
      </w:r>
      <w:r w:rsidR="00422FB8">
        <w:rPr>
          <w:sz w:val="24"/>
          <w:szCs w:val="24"/>
        </w:rPr>
        <w:t xml:space="preserve"> (Romans 10:9-18)</w:t>
      </w:r>
      <w:r>
        <w:rPr>
          <w:sz w:val="24"/>
          <w:szCs w:val="24"/>
        </w:rPr>
        <w:t xml:space="preserve"> </w:t>
      </w:r>
      <w:r w:rsidR="00E238B8">
        <w:rPr>
          <w:sz w:val="24"/>
          <w:szCs w:val="24"/>
        </w:rPr>
        <w:t>F</w:t>
      </w:r>
      <w:r>
        <w:rPr>
          <w:sz w:val="24"/>
          <w:szCs w:val="24"/>
        </w:rPr>
        <w:t>or this trip, we purchased a video camera to tape our lessons</w:t>
      </w:r>
      <w:r w:rsidR="00AB5DF2">
        <w:rPr>
          <w:sz w:val="24"/>
          <w:szCs w:val="24"/>
        </w:rPr>
        <w:t>, and this included Dorcas teaching in Spanish</w:t>
      </w:r>
      <w:r>
        <w:rPr>
          <w:sz w:val="24"/>
          <w:szCs w:val="24"/>
        </w:rPr>
        <w:t xml:space="preserve">. The ladies did an excellent job of teaching and I learned </w:t>
      </w:r>
      <w:r w:rsidR="00AB5DF2">
        <w:rPr>
          <w:sz w:val="24"/>
          <w:szCs w:val="24"/>
        </w:rPr>
        <w:t xml:space="preserve">so </w:t>
      </w:r>
      <w:r>
        <w:rPr>
          <w:sz w:val="24"/>
          <w:szCs w:val="24"/>
        </w:rPr>
        <w:t xml:space="preserve">much from them. </w:t>
      </w:r>
      <w:r w:rsidR="00AB5DF2">
        <w:rPr>
          <w:sz w:val="24"/>
          <w:szCs w:val="24"/>
        </w:rPr>
        <w:t xml:space="preserve"> Alva, t</w:t>
      </w:r>
      <w:r>
        <w:rPr>
          <w:sz w:val="24"/>
          <w:szCs w:val="24"/>
        </w:rPr>
        <w:t>he Nicaraguan pastor’s wife, beg</w:t>
      </w:r>
      <w:r w:rsidR="00AB5DF2">
        <w:rPr>
          <w:sz w:val="24"/>
          <w:szCs w:val="24"/>
        </w:rPr>
        <w:t>a</w:t>
      </w:r>
      <w:r>
        <w:rPr>
          <w:sz w:val="24"/>
          <w:szCs w:val="24"/>
        </w:rPr>
        <w:t>n this discipling journey</w:t>
      </w:r>
      <w:r w:rsidR="00AB5DF2">
        <w:rPr>
          <w:sz w:val="24"/>
          <w:szCs w:val="24"/>
        </w:rPr>
        <w:t xml:space="preserve"> with me</w:t>
      </w:r>
      <w:r>
        <w:rPr>
          <w:sz w:val="24"/>
          <w:szCs w:val="24"/>
        </w:rPr>
        <w:t xml:space="preserve"> at my dining room table</w:t>
      </w:r>
      <w:r w:rsidR="00AB5DF2">
        <w:rPr>
          <w:sz w:val="24"/>
          <w:szCs w:val="24"/>
        </w:rPr>
        <w:t xml:space="preserve">. She </w:t>
      </w:r>
      <w:r>
        <w:rPr>
          <w:sz w:val="24"/>
          <w:szCs w:val="24"/>
        </w:rPr>
        <w:t>and I were on the balcony of our hotel trying to tape the lesson on spiritual warfare</w:t>
      </w:r>
      <w:r w:rsidR="00AB5DF2">
        <w:rPr>
          <w:sz w:val="24"/>
          <w:szCs w:val="24"/>
        </w:rPr>
        <w:t>. E</w:t>
      </w:r>
      <w:r>
        <w:rPr>
          <w:sz w:val="24"/>
          <w:szCs w:val="24"/>
        </w:rPr>
        <w:t xml:space="preserve">very time we began to read the Bible, you cannot believe the distractions and noise </w:t>
      </w:r>
      <w:r w:rsidR="00AB5DF2">
        <w:rPr>
          <w:sz w:val="24"/>
          <w:szCs w:val="24"/>
        </w:rPr>
        <w:t xml:space="preserve">that we encountered. </w:t>
      </w:r>
      <w:r>
        <w:rPr>
          <w:sz w:val="24"/>
          <w:szCs w:val="24"/>
        </w:rPr>
        <w:t>I stopped and said “This is precisely my point in this lesson</w:t>
      </w:r>
      <w:r w:rsidR="00E238B8">
        <w:rPr>
          <w:sz w:val="24"/>
          <w:szCs w:val="24"/>
        </w:rPr>
        <w:t>. T</w:t>
      </w:r>
      <w:r>
        <w:rPr>
          <w:sz w:val="24"/>
          <w:szCs w:val="24"/>
        </w:rPr>
        <w:t>he devil wants to silence the Word of God. We moved inside so we could finish our lesson.</w:t>
      </w:r>
      <w:r w:rsidR="00AB5DF2">
        <w:rPr>
          <w:sz w:val="24"/>
          <w:szCs w:val="24"/>
        </w:rPr>
        <w:t xml:space="preserve"> (You can see this on the Video on our web-page) </w:t>
      </w:r>
      <w:r>
        <w:rPr>
          <w:sz w:val="24"/>
          <w:szCs w:val="24"/>
        </w:rPr>
        <w:t xml:space="preserve"> I have titled this trip: “Pure Joy” because of all the trails and fiery darts hitting us, even before we left. (James 1:2-12) </w:t>
      </w:r>
    </w:p>
    <w:p w14:paraId="451FEAE9" w14:textId="77777777" w:rsidR="00422FB8" w:rsidRDefault="00422FB8" w:rsidP="00422FB8">
      <w:pPr>
        <w:ind w:firstLine="720"/>
        <w:jc w:val="both"/>
        <w:rPr>
          <w:sz w:val="24"/>
          <w:szCs w:val="24"/>
        </w:rPr>
      </w:pPr>
      <w:r w:rsidRPr="00EA6B87">
        <w:rPr>
          <w:sz w:val="24"/>
          <w:szCs w:val="24"/>
        </w:rPr>
        <w:t xml:space="preserve">When a new believer is not </w:t>
      </w:r>
      <w:r>
        <w:rPr>
          <w:sz w:val="24"/>
          <w:szCs w:val="24"/>
        </w:rPr>
        <w:t>discipled</w:t>
      </w:r>
      <w:r w:rsidRPr="00EA6B87">
        <w:rPr>
          <w:sz w:val="24"/>
          <w:szCs w:val="24"/>
        </w:rPr>
        <w:t xml:space="preserve">, their faith could be shipwrecked when the </w:t>
      </w:r>
      <w:r>
        <w:rPr>
          <w:sz w:val="24"/>
          <w:szCs w:val="24"/>
        </w:rPr>
        <w:t>enemy b</w:t>
      </w:r>
      <w:r w:rsidRPr="00EA6B87">
        <w:rPr>
          <w:sz w:val="24"/>
          <w:szCs w:val="24"/>
        </w:rPr>
        <w:t>egin</w:t>
      </w:r>
      <w:r>
        <w:rPr>
          <w:sz w:val="24"/>
          <w:szCs w:val="24"/>
        </w:rPr>
        <w:t>s</w:t>
      </w:r>
      <w:r w:rsidRPr="00EA6B87">
        <w:rPr>
          <w:sz w:val="24"/>
          <w:szCs w:val="24"/>
        </w:rPr>
        <w:t xml:space="preserve"> to</w:t>
      </w:r>
      <w:r>
        <w:rPr>
          <w:sz w:val="24"/>
          <w:szCs w:val="24"/>
        </w:rPr>
        <w:t xml:space="preserve"> assault</w:t>
      </w:r>
      <w:r w:rsidRPr="00EA6B87">
        <w:rPr>
          <w:sz w:val="24"/>
          <w:szCs w:val="24"/>
        </w:rPr>
        <w:t>. (1 Corinthians 3:9-14)</w:t>
      </w:r>
      <w:r w:rsidRPr="00422FB8">
        <w:rPr>
          <w:sz w:val="24"/>
          <w:szCs w:val="24"/>
        </w:rPr>
        <w:t xml:space="preserve"> </w:t>
      </w:r>
      <w:r>
        <w:rPr>
          <w:sz w:val="24"/>
          <w:szCs w:val="24"/>
        </w:rPr>
        <w:t>Would you leave</w:t>
      </w:r>
      <w:r w:rsidRPr="00EA6B87">
        <w:rPr>
          <w:sz w:val="24"/>
          <w:szCs w:val="24"/>
        </w:rPr>
        <w:t xml:space="preserve"> a defenseless child out</w:t>
      </w:r>
      <w:r>
        <w:rPr>
          <w:sz w:val="24"/>
          <w:szCs w:val="24"/>
        </w:rPr>
        <w:t>side</w:t>
      </w:r>
      <w:r w:rsidRPr="00EA6B87">
        <w:rPr>
          <w:sz w:val="24"/>
          <w:szCs w:val="24"/>
        </w:rPr>
        <w:t xml:space="preserve"> in </w:t>
      </w:r>
      <w:r>
        <w:rPr>
          <w:sz w:val="24"/>
          <w:szCs w:val="24"/>
        </w:rPr>
        <w:t xml:space="preserve">a </w:t>
      </w:r>
      <w:r w:rsidRPr="00EA6B87">
        <w:rPr>
          <w:sz w:val="24"/>
          <w:szCs w:val="24"/>
        </w:rPr>
        <w:t>storm</w:t>
      </w:r>
      <w:r>
        <w:rPr>
          <w:sz w:val="24"/>
          <w:szCs w:val="24"/>
        </w:rPr>
        <w:t xml:space="preserve"> to defend them-selves?</w:t>
      </w:r>
      <w:r w:rsidRPr="00EA6B87">
        <w:rPr>
          <w:sz w:val="24"/>
          <w:szCs w:val="24"/>
        </w:rPr>
        <w:t xml:space="preserve"> We</w:t>
      </w:r>
      <w:r>
        <w:rPr>
          <w:sz w:val="24"/>
          <w:szCs w:val="24"/>
        </w:rPr>
        <w:t xml:space="preserve"> would</w:t>
      </w:r>
      <w:r w:rsidRPr="00EA6B87">
        <w:rPr>
          <w:sz w:val="24"/>
          <w:szCs w:val="24"/>
        </w:rPr>
        <w:t xml:space="preserve"> call this child abuse. A person who is an infant in their faith does not even know </w:t>
      </w:r>
      <w:r>
        <w:rPr>
          <w:sz w:val="24"/>
          <w:szCs w:val="24"/>
        </w:rPr>
        <w:t>he</w:t>
      </w:r>
      <w:r w:rsidRPr="00EA6B87">
        <w:rPr>
          <w:sz w:val="24"/>
          <w:szCs w:val="24"/>
        </w:rPr>
        <w:t xml:space="preserve"> ha</w:t>
      </w:r>
      <w:r>
        <w:rPr>
          <w:sz w:val="24"/>
          <w:szCs w:val="24"/>
        </w:rPr>
        <w:t>s</w:t>
      </w:r>
      <w:r w:rsidRPr="00EA6B87">
        <w:rPr>
          <w:sz w:val="24"/>
          <w:szCs w:val="24"/>
        </w:rPr>
        <w:t xml:space="preserve"> an enemy, much less</w:t>
      </w:r>
      <w:r>
        <w:rPr>
          <w:sz w:val="24"/>
          <w:szCs w:val="24"/>
        </w:rPr>
        <w:t>, that he</w:t>
      </w:r>
      <w:r w:rsidRPr="00EA6B87">
        <w:rPr>
          <w:sz w:val="24"/>
          <w:szCs w:val="24"/>
        </w:rPr>
        <w:t xml:space="preserve"> ha</w:t>
      </w:r>
      <w:r>
        <w:rPr>
          <w:sz w:val="24"/>
          <w:szCs w:val="24"/>
        </w:rPr>
        <w:t>s</w:t>
      </w:r>
      <w:r w:rsidRPr="00EA6B87">
        <w:rPr>
          <w:sz w:val="24"/>
          <w:szCs w:val="24"/>
        </w:rPr>
        <w:t xml:space="preserve"> the Sword of the Spirit-the Word of God</w:t>
      </w:r>
      <w:r w:rsidR="00571C77">
        <w:rPr>
          <w:sz w:val="24"/>
          <w:szCs w:val="24"/>
        </w:rPr>
        <w:t>-</w:t>
      </w:r>
      <w:r w:rsidRPr="00EA6B87">
        <w:rPr>
          <w:sz w:val="24"/>
          <w:szCs w:val="24"/>
        </w:rPr>
        <w:t xml:space="preserve"> to defend </w:t>
      </w:r>
      <w:r>
        <w:rPr>
          <w:sz w:val="24"/>
          <w:szCs w:val="24"/>
        </w:rPr>
        <w:t>him</w:t>
      </w:r>
      <w:r w:rsidRPr="00EA6B87">
        <w:rPr>
          <w:sz w:val="24"/>
          <w:szCs w:val="24"/>
        </w:rPr>
        <w:t>self. It takes someone who loves the</w:t>
      </w:r>
      <w:r>
        <w:rPr>
          <w:sz w:val="24"/>
          <w:szCs w:val="24"/>
        </w:rPr>
        <w:t>m enough to establish them in the truth of God’s Word. A</w:t>
      </w:r>
      <w:r w:rsidRPr="00EA6B87">
        <w:rPr>
          <w:sz w:val="24"/>
          <w:szCs w:val="24"/>
        </w:rPr>
        <w:t>ll the truth God has invested into our lives, He expected us to re-invest in others, and we</w:t>
      </w:r>
      <w:r w:rsidR="00571C77">
        <w:rPr>
          <w:sz w:val="24"/>
          <w:szCs w:val="24"/>
        </w:rPr>
        <w:t xml:space="preserve"> will</w:t>
      </w:r>
      <w:r w:rsidRPr="00EA6B87">
        <w:rPr>
          <w:sz w:val="24"/>
          <w:szCs w:val="24"/>
        </w:rPr>
        <w:t xml:space="preserve"> be held accountable at the judgment seat of Christ for the spiritual neglect of the babies in our sphere of influence. </w:t>
      </w:r>
    </w:p>
    <w:p w14:paraId="7483C1C3" w14:textId="77777777" w:rsidR="000B2B57" w:rsidRDefault="000B2B57" w:rsidP="000B2B57">
      <w:pPr>
        <w:jc w:val="both"/>
        <w:rPr>
          <w:b/>
          <w:sz w:val="28"/>
          <w:szCs w:val="28"/>
        </w:rPr>
      </w:pPr>
      <w:r w:rsidRPr="000B2B57">
        <w:rPr>
          <w:b/>
          <w:sz w:val="28"/>
          <w:szCs w:val="28"/>
        </w:rPr>
        <w:t>#5</w:t>
      </w:r>
      <w:r>
        <w:rPr>
          <w:b/>
          <w:sz w:val="28"/>
          <w:szCs w:val="28"/>
        </w:rPr>
        <w:t xml:space="preserve"> The Bible is the </w:t>
      </w:r>
      <w:r w:rsidR="00946FF7">
        <w:rPr>
          <w:b/>
          <w:sz w:val="28"/>
          <w:szCs w:val="28"/>
        </w:rPr>
        <w:t>medicine of the Great Physician:</w:t>
      </w:r>
      <w:r>
        <w:rPr>
          <w:b/>
          <w:sz w:val="28"/>
          <w:szCs w:val="28"/>
        </w:rPr>
        <w:t xml:space="preserve"> </w:t>
      </w:r>
    </w:p>
    <w:p w14:paraId="7DAD3CDD" w14:textId="77777777" w:rsidR="005F7D6D" w:rsidRPr="005F7D6D" w:rsidRDefault="005F7D6D" w:rsidP="00AD25AD">
      <w:pPr>
        <w:pStyle w:val="Heading3"/>
        <w:jc w:val="center"/>
        <w:rPr>
          <w:rFonts w:asciiTheme="minorHAnsi" w:hAnsiTheme="minorHAnsi" w:cstheme="minorHAnsi"/>
          <w:i/>
          <w:color w:val="auto"/>
          <w:sz w:val="24"/>
          <w:szCs w:val="24"/>
        </w:rPr>
      </w:pPr>
      <w:r>
        <w:rPr>
          <w:rFonts w:asciiTheme="minorHAnsi" w:hAnsiTheme="minorHAnsi" w:cstheme="minorHAnsi"/>
          <w:i/>
          <w:color w:val="auto"/>
          <w:sz w:val="24"/>
          <w:szCs w:val="24"/>
        </w:rPr>
        <w:t>Proverbs 4:20-23 (NASB)</w:t>
      </w:r>
    </w:p>
    <w:p w14:paraId="7A04E131" w14:textId="77777777" w:rsidR="005F7D6D" w:rsidRPr="00256B24" w:rsidRDefault="005F7D6D" w:rsidP="00AD25AD">
      <w:pPr>
        <w:pStyle w:val="line"/>
        <w:jc w:val="center"/>
        <w:rPr>
          <w:rFonts w:asciiTheme="minorHAnsi" w:hAnsiTheme="minorHAnsi" w:cstheme="minorHAnsi"/>
          <w:b/>
          <w:i/>
        </w:rPr>
      </w:pPr>
      <w:r w:rsidRPr="00256B24">
        <w:rPr>
          <w:rStyle w:val="text"/>
          <w:rFonts w:asciiTheme="minorHAnsi" w:hAnsiTheme="minorHAnsi" w:cstheme="minorHAnsi"/>
          <w:b/>
          <w:i/>
          <w:vertAlign w:val="superscript"/>
        </w:rPr>
        <w:t>20 </w:t>
      </w:r>
      <w:r w:rsidRPr="00256B24">
        <w:rPr>
          <w:rStyle w:val="text"/>
          <w:rFonts w:asciiTheme="minorHAnsi" w:hAnsiTheme="minorHAnsi" w:cstheme="minorHAnsi"/>
          <w:b/>
          <w:i/>
        </w:rPr>
        <w:t>My son, give attention to my words;</w:t>
      </w:r>
      <w:r w:rsidRPr="00256B24">
        <w:rPr>
          <w:rFonts w:asciiTheme="minorHAnsi" w:hAnsiTheme="minorHAnsi" w:cstheme="minorHAnsi"/>
          <w:b/>
          <w:i/>
        </w:rPr>
        <w:t xml:space="preserve"> </w:t>
      </w:r>
      <w:r w:rsidRPr="00256B24">
        <w:rPr>
          <w:rStyle w:val="text"/>
          <w:rFonts w:asciiTheme="minorHAnsi" w:hAnsiTheme="minorHAnsi" w:cstheme="minorHAnsi"/>
          <w:b/>
          <w:i/>
        </w:rPr>
        <w:t>Incline your ear to my sayings.</w:t>
      </w:r>
      <w:r w:rsidRPr="00256B24">
        <w:rPr>
          <w:rStyle w:val="text"/>
          <w:rFonts w:asciiTheme="minorHAnsi" w:hAnsiTheme="minorHAnsi" w:cstheme="minorHAnsi"/>
          <w:b/>
          <w:i/>
          <w:vertAlign w:val="superscript"/>
        </w:rPr>
        <w:t>21 </w:t>
      </w:r>
      <w:r w:rsidRPr="00256B24">
        <w:rPr>
          <w:rStyle w:val="text"/>
          <w:rFonts w:asciiTheme="minorHAnsi" w:hAnsiTheme="minorHAnsi" w:cstheme="minorHAnsi"/>
          <w:b/>
          <w:i/>
        </w:rPr>
        <w:t>Do not let them depart from your sight;</w:t>
      </w:r>
      <w:r w:rsidRPr="00256B24">
        <w:rPr>
          <w:rFonts w:asciiTheme="minorHAnsi" w:hAnsiTheme="minorHAnsi" w:cstheme="minorHAnsi"/>
          <w:b/>
          <w:i/>
        </w:rPr>
        <w:t xml:space="preserve"> </w:t>
      </w:r>
      <w:r w:rsidRPr="00256B24">
        <w:rPr>
          <w:rStyle w:val="text"/>
          <w:rFonts w:asciiTheme="minorHAnsi" w:hAnsiTheme="minorHAnsi" w:cstheme="minorHAnsi"/>
          <w:b/>
          <w:i/>
        </w:rPr>
        <w:t>Keep them in the midst of your heart.</w:t>
      </w:r>
      <w:r w:rsidRPr="00256B24">
        <w:rPr>
          <w:rStyle w:val="text"/>
          <w:rFonts w:asciiTheme="minorHAnsi" w:hAnsiTheme="minorHAnsi" w:cstheme="minorHAnsi"/>
          <w:b/>
          <w:i/>
          <w:vertAlign w:val="superscript"/>
        </w:rPr>
        <w:t>22 </w:t>
      </w:r>
      <w:r w:rsidRPr="00256B24">
        <w:rPr>
          <w:rStyle w:val="text"/>
          <w:rFonts w:asciiTheme="minorHAnsi" w:hAnsiTheme="minorHAnsi" w:cstheme="minorHAnsi"/>
          <w:b/>
          <w:i/>
        </w:rPr>
        <w:t>For they are life to those who find them</w:t>
      </w:r>
      <w:r>
        <w:rPr>
          <w:rFonts w:asciiTheme="minorHAnsi" w:hAnsiTheme="minorHAnsi" w:cstheme="minorHAnsi"/>
          <w:b/>
          <w:i/>
        </w:rPr>
        <w:t xml:space="preserve"> </w:t>
      </w:r>
      <w:r w:rsidRPr="00256B24">
        <w:rPr>
          <w:rStyle w:val="text"/>
          <w:rFonts w:asciiTheme="minorHAnsi" w:hAnsiTheme="minorHAnsi" w:cstheme="minorHAnsi"/>
          <w:b/>
          <w:i/>
        </w:rPr>
        <w:t>And health to all their body.</w:t>
      </w:r>
      <w:r w:rsidRPr="00256B24">
        <w:rPr>
          <w:rStyle w:val="text"/>
          <w:rFonts w:asciiTheme="minorHAnsi" w:hAnsiTheme="minorHAnsi" w:cstheme="minorHAnsi"/>
          <w:b/>
          <w:i/>
          <w:vertAlign w:val="superscript"/>
        </w:rPr>
        <w:t>23 </w:t>
      </w:r>
      <w:r w:rsidRPr="00256B24">
        <w:rPr>
          <w:rStyle w:val="text"/>
          <w:rFonts w:asciiTheme="minorHAnsi" w:hAnsiTheme="minorHAnsi" w:cstheme="minorHAnsi"/>
          <w:b/>
          <w:i/>
        </w:rPr>
        <w:t xml:space="preserve">Watch over your heart with all diligence, For from it </w:t>
      </w:r>
      <w:r w:rsidRPr="00256B24">
        <w:rPr>
          <w:rStyle w:val="text"/>
          <w:rFonts w:asciiTheme="minorHAnsi" w:hAnsiTheme="minorHAnsi" w:cstheme="minorHAnsi"/>
          <w:b/>
          <w:i/>
          <w:iCs/>
        </w:rPr>
        <w:t>flow</w:t>
      </w:r>
      <w:r w:rsidRPr="00256B24">
        <w:rPr>
          <w:rStyle w:val="text"/>
          <w:rFonts w:asciiTheme="minorHAnsi" w:hAnsiTheme="minorHAnsi" w:cstheme="minorHAnsi"/>
          <w:b/>
          <w:i/>
        </w:rPr>
        <w:t xml:space="preserve"> the springs of life.</w:t>
      </w:r>
    </w:p>
    <w:p w14:paraId="28401F32" w14:textId="77777777" w:rsidR="000E1E86" w:rsidRDefault="0011324D" w:rsidP="00DD56F5">
      <w:pPr>
        <w:ind w:firstLine="720"/>
        <w:jc w:val="both"/>
        <w:rPr>
          <w:sz w:val="24"/>
          <w:szCs w:val="24"/>
        </w:rPr>
      </w:pPr>
      <w:r>
        <w:rPr>
          <w:sz w:val="24"/>
          <w:szCs w:val="24"/>
        </w:rPr>
        <w:t>Sometimes through correcting me, and sometimes by bring balm to heal my countenance</w:t>
      </w:r>
      <w:r w:rsidR="00AB5DF2">
        <w:rPr>
          <w:sz w:val="24"/>
          <w:szCs w:val="24"/>
        </w:rPr>
        <w:t>,</w:t>
      </w:r>
      <w:r w:rsidR="00AB5DF2" w:rsidRPr="00AB5DF2">
        <w:rPr>
          <w:sz w:val="24"/>
          <w:szCs w:val="24"/>
        </w:rPr>
        <w:t xml:space="preserve"> </w:t>
      </w:r>
      <w:r w:rsidR="00AB5DF2">
        <w:rPr>
          <w:sz w:val="24"/>
          <w:szCs w:val="24"/>
        </w:rPr>
        <w:t xml:space="preserve">time and time again, God’s living Words have healed me. </w:t>
      </w:r>
      <w:r w:rsidR="00095946">
        <w:rPr>
          <w:sz w:val="24"/>
          <w:szCs w:val="24"/>
        </w:rPr>
        <w:t xml:space="preserve"> One word in the above passage, in particular, gives proof to the fact that </w:t>
      </w:r>
      <w:r w:rsidR="00095946" w:rsidRPr="00AB5DF2">
        <w:rPr>
          <w:b/>
          <w:i/>
          <w:sz w:val="24"/>
          <w:szCs w:val="24"/>
        </w:rPr>
        <w:t>God’s Word is medicine</w:t>
      </w:r>
      <w:r w:rsidR="00095946">
        <w:rPr>
          <w:sz w:val="24"/>
          <w:szCs w:val="24"/>
        </w:rPr>
        <w:t xml:space="preserve">. It is the word </w:t>
      </w:r>
      <w:r w:rsidR="00095946" w:rsidRPr="00095946">
        <w:rPr>
          <w:b/>
          <w:i/>
          <w:sz w:val="24"/>
          <w:szCs w:val="24"/>
        </w:rPr>
        <w:t>Health</w:t>
      </w:r>
      <w:r w:rsidR="00095946">
        <w:rPr>
          <w:sz w:val="24"/>
          <w:szCs w:val="24"/>
        </w:rPr>
        <w:t xml:space="preserve">. In Hebrew the word is </w:t>
      </w:r>
      <w:r w:rsidR="00E238B8" w:rsidRPr="00E238B8">
        <w:rPr>
          <w:b/>
          <w:i/>
          <w:sz w:val="24"/>
          <w:szCs w:val="24"/>
        </w:rPr>
        <w:t>m</w:t>
      </w:r>
      <w:r w:rsidR="00095946" w:rsidRPr="00095946">
        <w:rPr>
          <w:b/>
          <w:i/>
          <w:sz w:val="24"/>
          <w:szCs w:val="24"/>
        </w:rPr>
        <w:t>arpay</w:t>
      </w:r>
      <w:r w:rsidR="00095946">
        <w:rPr>
          <w:sz w:val="24"/>
          <w:szCs w:val="24"/>
        </w:rPr>
        <w:t xml:space="preserve"> and this is the definition: a cure, a remedy, a medicine.</w:t>
      </w:r>
      <w:r w:rsidR="00140D9E" w:rsidRPr="00882453">
        <w:rPr>
          <w:sz w:val="24"/>
          <w:szCs w:val="24"/>
        </w:rPr>
        <w:t xml:space="preserve"> </w:t>
      </w:r>
      <w:r w:rsidR="005E73D4">
        <w:rPr>
          <w:sz w:val="24"/>
          <w:szCs w:val="24"/>
        </w:rPr>
        <w:t xml:space="preserve"> I will expound more on this in another chapter.</w:t>
      </w:r>
      <w:r w:rsidR="00140D9E" w:rsidRPr="00882453">
        <w:rPr>
          <w:sz w:val="24"/>
          <w:szCs w:val="24"/>
        </w:rPr>
        <w:t xml:space="preserve"> (Proverbs 4:20-22; Psalms</w:t>
      </w:r>
      <w:r w:rsidR="00F43761">
        <w:rPr>
          <w:sz w:val="24"/>
          <w:szCs w:val="24"/>
        </w:rPr>
        <w:t xml:space="preserve"> 34:19;</w:t>
      </w:r>
      <w:r w:rsidR="00150DF8">
        <w:rPr>
          <w:sz w:val="24"/>
          <w:szCs w:val="24"/>
        </w:rPr>
        <w:t xml:space="preserve"> 42:11;</w:t>
      </w:r>
      <w:r w:rsidR="00140D9E" w:rsidRPr="00882453">
        <w:rPr>
          <w:sz w:val="24"/>
          <w:szCs w:val="24"/>
        </w:rPr>
        <w:t xml:space="preserve"> 107:8-21</w:t>
      </w:r>
      <w:r w:rsidR="00150DF8">
        <w:rPr>
          <w:sz w:val="24"/>
          <w:szCs w:val="24"/>
        </w:rPr>
        <w:t>; Jeremiah 8:8-22</w:t>
      </w:r>
      <w:r w:rsidR="00140D9E" w:rsidRPr="00882453">
        <w:rPr>
          <w:sz w:val="24"/>
          <w:szCs w:val="24"/>
        </w:rPr>
        <w:t>)</w:t>
      </w:r>
      <w:r w:rsidR="00150DF8">
        <w:rPr>
          <w:sz w:val="24"/>
          <w:szCs w:val="24"/>
        </w:rPr>
        <w:t xml:space="preserve"> </w:t>
      </w:r>
    </w:p>
    <w:p w14:paraId="3EF98786" w14:textId="77777777" w:rsidR="00AB5DF2" w:rsidRPr="00D808E0" w:rsidRDefault="00AB5DF2" w:rsidP="00D808E0">
      <w:pPr>
        <w:pStyle w:val="Heading1"/>
        <w:shd w:val="clear" w:color="auto" w:fill="FFFFFF"/>
        <w:spacing w:before="0"/>
        <w:jc w:val="center"/>
        <w:rPr>
          <w:rFonts w:asciiTheme="minorHAnsi" w:hAnsiTheme="minorHAnsi" w:cstheme="minorHAnsi"/>
          <w:bCs w:val="0"/>
          <w:color w:val="000000"/>
          <w:sz w:val="24"/>
          <w:szCs w:val="24"/>
        </w:rPr>
      </w:pPr>
      <w:r w:rsidRPr="00D808E0">
        <w:rPr>
          <w:rStyle w:val="passage-display-bcv"/>
          <w:rFonts w:asciiTheme="minorHAnsi" w:hAnsiTheme="minorHAnsi" w:cstheme="minorHAnsi"/>
          <w:bCs w:val="0"/>
          <w:color w:val="000000"/>
          <w:sz w:val="24"/>
          <w:szCs w:val="24"/>
        </w:rPr>
        <w:t>Psalm 107:15-22</w:t>
      </w:r>
      <w:r w:rsidRPr="00D808E0">
        <w:rPr>
          <w:rStyle w:val="passage-display-version"/>
          <w:rFonts w:asciiTheme="minorHAnsi" w:hAnsiTheme="minorHAnsi" w:cstheme="minorHAnsi"/>
          <w:bCs w:val="0"/>
          <w:color w:val="000000"/>
          <w:sz w:val="24"/>
          <w:szCs w:val="24"/>
        </w:rPr>
        <w:t xml:space="preserve"> (NIV)</w:t>
      </w:r>
    </w:p>
    <w:p w14:paraId="05D0E8AA" w14:textId="77777777" w:rsidR="00AB5DF2" w:rsidRPr="00D808E0" w:rsidRDefault="00AB5DF2" w:rsidP="00D808E0">
      <w:pPr>
        <w:pStyle w:val="line"/>
        <w:shd w:val="clear" w:color="auto" w:fill="FFFFFF"/>
        <w:spacing w:before="0" w:beforeAutospacing="0" w:after="0" w:afterAutospacing="0" w:line="360" w:lineRule="atLeast"/>
        <w:jc w:val="center"/>
        <w:rPr>
          <w:rFonts w:asciiTheme="minorHAnsi" w:hAnsiTheme="minorHAnsi" w:cstheme="minorHAnsi"/>
          <w:b/>
          <w:color w:val="000000"/>
        </w:rPr>
      </w:pPr>
      <w:r w:rsidRPr="00D808E0">
        <w:rPr>
          <w:rStyle w:val="text"/>
          <w:rFonts w:asciiTheme="minorHAnsi" w:hAnsiTheme="minorHAnsi" w:cstheme="minorHAnsi"/>
          <w:b/>
          <w:bCs/>
          <w:color w:val="000000"/>
          <w:vertAlign w:val="superscript"/>
        </w:rPr>
        <w:t>15 </w:t>
      </w:r>
      <w:r w:rsidRPr="00D808E0">
        <w:rPr>
          <w:rStyle w:val="text"/>
          <w:rFonts w:asciiTheme="minorHAnsi" w:hAnsiTheme="minorHAnsi" w:cstheme="minorHAnsi"/>
          <w:b/>
          <w:color w:val="000000"/>
        </w:rPr>
        <w:t>Let them give thanks</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to the</w:t>
      </w:r>
      <w:r w:rsidRPr="00D808E0">
        <w:rPr>
          <w:rStyle w:val="apple-converted-space"/>
          <w:rFonts w:asciiTheme="minorHAnsi" w:hAnsiTheme="minorHAnsi" w:cstheme="minorHAnsi"/>
          <w:b/>
          <w:color w:val="000000"/>
        </w:rPr>
        <w:t> </w:t>
      </w:r>
      <w:r w:rsidRPr="00D808E0">
        <w:rPr>
          <w:rStyle w:val="small-caps"/>
          <w:rFonts w:asciiTheme="minorHAnsi" w:hAnsiTheme="minorHAnsi" w:cstheme="minorHAnsi"/>
          <w:b/>
          <w:smallCaps/>
          <w:color w:val="000000"/>
        </w:rPr>
        <w:t>Lord</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for his unfailing love</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his wonderful deeds</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for mankind,</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for he breaks down gates of bronze</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cuts through bars of iron.</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Some became fools</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through their rebellious ways</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suffered affliction</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because of their iniquities.</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They loathed all food</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drew near the gates of death.</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Then they cried</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to the</w:t>
      </w:r>
      <w:r w:rsidRPr="00D808E0">
        <w:rPr>
          <w:rStyle w:val="apple-converted-space"/>
          <w:rFonts w:asciiTheme="minorHAnsi" w:hAnsiTheme="minorHAnsi" w:cstheme="minorHAnsi"/>
          <w:b/>
          <w:color w:val="000000"/>
        </w:rPr>
        <w:t> </w:t>
      </w:r>
      <w:r w:rsidRPr="00D808E0">
        <w:rPr>
          <w:rStyle w:val="small-caps"/>
          <w:rFonts w:asciiTheme="minorHAnsi" w:hAnsiTheme="minorHAnsi" w:cstheme="minorHAnsi"/>
          <w:b/>
          <w:smallCaps/>
          <w:color w:val="000000"/>
        </w:rPr>
        <w:t>Lord</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in their trouble,</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he saved them</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from their distress.</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He sent out his word</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and healed them;</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he rescued</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them from the grave.</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Let them give thanks</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to the</w:t>
      </w:r>
      <w:r w:rsidRPr="00D808E0">
        <w:rPr>
          <w:rStyle w:val="apple-converted-space"/>
          <w:rFonts w:asciiTheme="minorHAnsi" w:hAnsiTheme="minorHAnsi" w:cstheme="minorHAnsi"/>
          <w:b/>
          <w:color w:val="000000"/>
        </w:rPr>
        <w:t> </w:t>
      </w:r>
      <w:r w:rsidRPr="00D808E0">
        <w:rPr>
          <w:rStyle w:val="small-caps"/>
          <w:rFonts w:asciiTheme="minorHAnsi" w:hAnsiTheme="minorHAnsi" w:cstheme="minorHAnsi"/>
          <w:b/>
          <w:smallCaps/>
          <w:color w:val="000000"/>
        </w:rPr>
        <w:t>Lord</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for his unfailing love</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his wonderful deeds</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for mankind.</w:t>
      </w:r>
      <w:r w:rsidRPr="00D808E0">
        <w:rPr>
          <w:rStyle w:val="text"/>
          <w:rFonts w:asciiTheme="minorHAnsi" w:hAnsiTheme="minorHAnsi" w:cstheme="minorHAnsi"/>
          <w:b/>
          <w:bCs/>
          <w:color w:val="000000"/>
          <w:vertAlign w:val="superscript"/>
        </w:rPr>
        <w:t> </w:t>
      </w:r>
      <w:r w:rsidRPr="00D808E0">
        <w:rPr>
          <w:rStyle w:val="text"/>
          <w:rFonts w:asciiTheme="minorHAnsi" w:hAnsiTheme="minorHAnsi" w:cstheme="minorHAnsi"/>
          <w:b/>
          <w:color w:val="000000"/>
        </w:rPr>
        <w:t>Let them sacrifice thank offerings</w:t>
      </w:r>
      <w:r w:rsidRPr="00D808E0">
        <w:rPr>
          <w:rStyle w:val="indent-1-breaks"/>
          <w:rFonts w:asciiTheme="minorHAnsi" w:hAnsiTheme="minorHAnsi" w:cstheme="minorHAnsi"/>
          <w:b/>
          <w:color w:val="000000"/>
        </w:rPr>
        <w:t> </w:t>
      </w:r>
      <w:r w:rsidRPr="00D808E0">
        <w:rPr>
          <w:rStyle w:val="text"/>
          <w:rFonts w:asciiTheme="minorHAnsi" w:hAnsiTheme="minorHAnsi" w:cstheme="minorHAnsi"/>
          <w:b/>
          <w:color w:val="000000"/>
        </w:rPr>
        <w:t>and tell of his works</w:t>
      </w:r>
      <w:r w:rsidRPr="00D808E0">
        <w:rPr>
          <w:rStyle w:val="apple-converted-space"/>
          <w:rFonts w:asciiTheme="minorHAnsi" w:hAnsiTheme="minorHAnsi" w:cstheme="minorHAnsi"/>
          <w:b/>
          <w:color w:val="000000"/>
        </w:rPr>
        <w:t> </w:t>
      </w:r>
      <w:r w:rsidRPr="00D808E0">
        <w:rPr>
          <w:rStyle w:val="text"/>
          <w:rFonts w:asciiTheme="minorHAnsi" w:hAnsiTheme="minorHAnsi" w:cstheme="minorHAnsi"/>
          <w:b/>
          <w:color w:val="000000"/>
        </w:rPr>
        <w:t>with songs of joy.</w:t>
      </w:r>
    </w:p>
    <w:p w14:paraId="3A7A7216" w14:textId="77777777" w:rsidR="00233A64" w:rsidRPr="00D808E0" w:rsidRDefault="00233A64" w:rsidP="00D808E0">
      <w:pPr>
        <w:ind w:firstLine="720"/>
        <w:jc w:val="center"/>
        <w:rPr>
          <w:rFonts w:cstheme="minorHAnsi"/>
          <w:b/>
          <w:sz w:val="24"/>
          <w:szCs w:val="24"/>
        </w:rPr>
      </w:pPr>
    </w:p>
    <w:p w14:paraId="067795E7" w14:textId="77777777" w:rsidR="00017D11" w:rsidRDefault="00F43761" w:rsidP="00017D11">
      <w:pPr>
        <w:jc w:val="both"/>
        <w:rPr>
          <w:b/>
          <w:sz w:val="28"/>
          <w:szCs w:val="28"/>
        </w:rPr>
      </w:pPr>
      <w:r w:rsidRPr="00F43761">
        <w:rPr>
          <w:b/>
          <w:sz w:val="28"/>
          <w:szCs w:val="28"/>
        </w:rPr>
        <w:t>#6</w:t>
      </w:r>
      <w:r w:rsidR="002500FA">
        <w:rPr>
          <w:b/>
          <w:sz w:val="28"/>
          <w:szCs w:val="28"/>
        </w:rPr>
        <w:t xml:space="preserve"> The Bible gives true wisdom and</w:t>
      </w:r>
      <w:r w:rsidR="00946FF7">
        <w:rPr>
          <w:b/>
          <w:sz w:val="28"/>
          <w:szCs w:val="28"/>
        </w:rPr>
        <w:t xml:space="preserve"> counsel:</w:t>
      </w:r>
    </w:p>
    <w:p w14:paraId="34BE8594" w14:textId="77777777" w:rsidR="00946FF7" w:rsidRPr="00946FF7" w:rsidRDefault="00946FF7" w:rsidP="00946FF7">
      <w:pPr>
        <w:jc w:val="center"/>
        <w:rPr>
          <w:b/>
          <w:i/>
          <w:sz w:val="24"/>
          <w:szCs w:val="24"/>
        </w:rPr>
      </w:pPr>
      <w:r w:rsidRPr="00946FF7">
        <w:rPr>
          <w:b/>
          <w:i/>
          <w:sz w:val="24"/>
          <w:szCs w:val="24"/>
        </w:rPr>
        <w:t>Psalm 19:7-11 (NASB)</w:t>
      </w:r>
    </w:p>
    <w:p w14:paraId="0C173D42" w14:textId="77777777" w:rsidR="00946FF7" w:rsidRPr="00946FF7" w:rsidRDefault="00946FF7" w:rsidP="00946FF7">
      <w:pPr>
        <w:jc w:val="both"/>
        <w:rPr>
          <w:b/>
          <w:i/>
          <w:sz w:val="24"/>
          <w:szCs w:val="24"/>
        </w:rPr>
      </w:pPr>
      <w:r w:rsidRPr="00946FF7">
        <w:rPr>
          <w:b/>
          <w:i/>
          <w:sz w:val="24"/>
          <w:szCs w:val="24"/>
        </w:rPr>
        <w:t xml:space="preserve"> “The law of the LORD is perfect, </w:t>
      </w:r>
      <w:r w:rsidRPr="00946FF7">
        <w:rPr>
          <w:b/>
          <w:i/>
          <w:sz w:val="24"/>
          <w:szCs w:val="24"/>
          <w:u w:val="single"/>
        </w:rPr>
        <w:t>restoring</w:t>
      </w:r>
      <w:r w:rsidRPr="00946FF7">
        <w:rPr>
          <w:b/>
          <w:i/>
          <w:sz w:val="24"/>
          <w:szCs w:val="24"/>
        </w:rPr>
        <w:t xml:space="preserve"> the soul; the testimony of the LORD is sure, making wise the simple. The precepts of the LORD are right, rejoicing the heart; the commandment of the LORD is pure, enlightening the eyes. The fear of the LORD is clean, enduring forever; the judgments of the LORD are true; they are righteous altogether. They are more desirable than gold, yes than much fine gold; sweeter also than honey and the dripping of the honeycomb. Moreover, by them your servant is warned; in keeping them there is great reward.”</w:t>
      </w:r>
    </w:p>
    <w:p w14:paraId="7295D32E" w14:textId="77777777" w:rsidR="00E1158F" w:rsidRDefault="000E1E86" w:rsidP="00DD56F5">
      <w:pPr>
        <w:ind w:firstLine="720"/>
        <w:jc w:val="both"/>
        <w:rPr>
          <w:sz w:val="24"/>
          <w:szCs w:val="24"/>
        </w:rPr>
      </w:pPr>
      <w:r>
        <w:rPr>
          <w:sz w:val="24"/>
          <w:szCs w:val="24"/>
        </w:rPr>
        <w:t>We are living in the day of Facebook prophets. For many</w:t>
      </w:r>
      <w:r w:rsidR="00A21A5C">
        <w:rPr>
          <w:sz w:val="24"/>
          <w:szCs w:val="24"/>
        </w:rPr>
        <w:t xml:space="preserve"> people</w:t>
      </w:r>
      <w:r w:rsidR="002B53B9">
        <w:rPr>
          <w:sz w:val="24"/>
          <w:szCs w:val="24"/>
        </w:rPr>
        <w:t>,</w:t>
      </w:r>
      <w:r>
        <w:rPr>
          <w:sz w:val="24"/>
          <w:szCs w:val="24"/>
        </w:rPr>
        <w:t xml:space="preserve"> this is their </w:t>
      </w:r>
      <w:r w:rsidR="005C1AC3">
        <w:rPr>
          <w:sz w:val="24"/>
          <w:szCs w:val="24"/>
        </w:rPr>
        <w:t>psychologist</w:t>
      </w:r>
      <w:r>
        <w:rPr>
          <w:sz w:val="24"/>
          <w:szCs w:val="24"/>
        </w:rPr>
        <w:t>, there soapbox, and the source of their counsel, just to name a few. I appreciate those who use it to proclaim God’s truth and shed light on the Face of Christ in His book, the Bible. But I must admit it ca</w:t>
      </w:r>
      <w:r w:rsidR="001A659B">
        <w:rPr>
          <w:sz w:val="24"/>
          <w:szCs w:val="24"/>
        </w:rPr>
        <w:t>n be a real time consumer. H</w:t>
      </w:r>
      <w:r>
        <w:rPr>
          <w:sz w:val="24"/>
          <w:szCs w:val="24"/>
        </w:rPr>
        <w:t>ow many of us really have time to waste?</w:t>
      </w:r>
      <w:r w:rsidR="00DD56F5">
        <w:rPr>
          <w:sz w:val="24"/>
          <w:szCs w:val="24"/>
        </w:rPr>
        <w:t xml:space="preserve"> </w:t>
      </w:r>
      <w:r>
        <w:rPr>
          <w:sz w:val="24"/>
          <w:szCs w:val="24"/>
        </w:rPr>
        <w:t xml:space="preserve"> When I need counsel i</w:t>
      </w:r>
      <w:r w:rsidR="00DD56F5">
        <w:rPr>
          <w:sz w:val="24"/>
          <w:szCs w:val="24"/>
        </w:rPr>
        <w:t xml:space="preserve">t guides me </w:t>
      </w:r>
      <w:r w:rsidR="0041482A">
        <w:rPr>
          <w:sz w:val="24"/>
          <w:szCs w:val="24"/>
        </w:rPr>
        <w:t>in</w:t>
      </w:r>
      <w:r w:rsidR="00DD56F5">
        <w:rPr>
          <w:sz w:val="24"/>
          <w:szCs w:val="24"/>
        </w:rPr>
        <w:t xml:space="preserve"> practical and profound ways because it is the wisdom and mind of God. (Psalms</w:t>
      </w:r>
      <w:r w:rsidR="00F43761">
        <w:rPr>
          <w:sz w:val="24"/>
          <w:szCs w:val="24"/>
        </w:rPr>
        <w:t xml:space="preserve"> 33:8</w:t>
      </w:r>
      <w:r w:rsidR="00FB26DA">
        <w:rPr>
          <w:sz w:val="24"/>
          <w:szCs w:val="24"/>
        </w:rPr>
        <w:t>; 119:24</w:t>
      </w:r>
      <w:r w:rsidR="00DD56F5">
        <w:rPr>
          <w:sz w:val="24"/>
          <w:szCs w:val="24"/>
        </w:rPr>
        <w:t xml:space="preserve">-50) </w:t>
      </w:r>
      <w:r w:rsidR="005F2AEE">
        <w:rPr>
          <w:sz w:val="24"/>
          <w:szCs w:val="24"/>
        </w:rPr>
        <w:t>It is the very nature of God to give wisdom and counsel… All wisdom is hidden in Christ</w:t>
      </w:r>
      <w:r w:rsidR="002B53B9">
        <w:rPr>
          <w:sz w:val="24"/>
          <w:szCs w:val="24"/>
        </w:rPr>
        <w:t>,</w:t>
      </w:r>
      <w:r w:rsidR="005F2AEE">
        <w:rPr>
          <w:sz w:val="24"/>
          <w:szCs w:val="24"/>
        </w:rPr>
        <w:t xml:space="preserve"> and His name is</w:t>
      </w:r>
      <w:r w:rsidR="00E238B8">
        <w:rPr>
          <w:sz w:val="24"/>
          <w:szCs w:val="24"/>
        </w:rPr>
        <w:t xml:space="preserve"> W</w:t>
      </w:r>
      <w:r w:rsidR="005F2AEE">
        <w:rPr>
          <w:sz w:val="24"/>
          <w:szCs w:val="24"/>
        </w:rPr>
        <w:t xml:space="preserve">onderful </w:t>
      </w:r>
      <w:r w:rsidR="00676FCA">
        <w:rPr>
          <w:sz w:val="24"/>
          <w:szCs w:val="24"/>
        </w:rPr>
        <w:t>Counselor</w:t>
      </w:r>
      <w:r w:rsidR="005F2AEE">
        <w:rPr>
          <w:sz w:val="24"/>
          <w:szCs w:val="24"/>
        </w:rPr>
        <w:t>!</w:t>
      </w:r>
      <w:r w:rsidR="00676FCA">
        <w:rPr>
          <w:sz w:val="24"/>
          <w:szCs w:val="24"/>
        </w:rPr>
        <w:t xml:space="preserve"> (Colossians 2:2-3; Isaiah 9:6)</w:t>
      </w:r>
    </w:p>
    <w:p w14:paraId="78D3937A" w14:textId="77777777" w:rsidR="00DD56F5" w:rsidRDefault="00676FCA" w:rsidP="00DD56F5">
      <w:pPr>
        <w:ind w:firstLine="720"/>
        <w:jc w:val="both"/>
        <w:rPr>
          <w:sz w:val="24"/>
          <w:szCs w:val="24"/>
        </w:rPr>
      </w:pPr>
      <w:r>
        <w:rPr>
          <w:sz w:val="24"/>
          <w:szCs w:val="24"/>
        </w:rPr>
        <w:t xml:space="preserve"> The most recent example of how </w:t>
      </w:r>
      <w:r w:rsidR="00DA1BE8">
        <w:rPr>
          <w:sz w:val="24"/>
          <w:szCs w:val="24"/>
        </w:rPr>
        <w:t>l I found some much needed counsel in the Word of God</w:t>
      </w:r>
      <w:r w:rsidR="002B53B9">
        <w:rPr>
          <w:sz w:val="24"/>
          <w:szCs w:val="24"/>
        </w:rPr>
        <w:t xml:space="preserve"> is</w:t>
      </w:r>
      <w:r w:rsidR="00E238B8">
        <w:rPr>
          <w:sz w:val="24"/>
          <w:szCs w:val="24"/>
        </w:rPr>
        <w:t xml:space="preserve"> </w:t>
      </w:r>
      <w:r>
        <w:rPr>
          <w:sz w:val="24"/>
          <w:szCs w:val="24"/>
        </w:rPr>
        <w:t>a diet plan that works! If I chronicled all the different diet p</w:t>
      </w:r>
      <w:r w:rsidR="002B53B9">
        <w:rPr>
          <w:sz w:val="24"/>
          <w:szCs w:val="24"/>
        </w:rPr>
        <w:t>lans I have tried and failed at, then</w:t>
      </w:r>
      <w:r>
        <w:rPr>
          <w:sz w:val="24"/>
          <w:szCs w:val="24"/>
        </w:rPr>
        <w:t xml:space="preserve"> this book might never end! The other day I begin to t</w:t>
      </w:r>
      <w:r w:rsidR="007633C0">
        <w:rPr>
          <w:sz w:val="24"/>
          <w:szCs w:val="24"/>
        </w:rPr>
        <w:t>h</w:t>
      </w:r>
      <w:r w:rsidR="00E1158F">
        <w:rPr>
          <w:sz w:val="24"/>
          <w:szCs w:val="24"/>
        </w:rPr>
        <w:t xml:space="preserve">ink to myself, </w:t>
      </w:r>
      <w:r>
        <w:rPr>
          <w:sz w:val="24"/>
          <w:szCs w:val="24"/>
        </w:rPr>
        <w:t xml:space="preserve">“I must do something about this weight! What </w:t>
      </w:r>
      <w:r w:rsidR="007633C0">
        <w:rPr>
          <w:sz w:val="24"/>
          <w:szCs w:val="24"/>
        </w:rPr>
        <w:t>plan,</w:t>
      </w:r>
      <w:r>
        <w:rPr>
          <w:sz w:val="24"/>
          <w:szCs w:val="24"/>
        </w:rPr>
        <w:t xml:space="preserve"> approach, pill, </w:t>
      </w:r>
      <w:r w:rsidR="007633C0">
        <w:rPr>
          <w:sz w:val="24"/>
          <w:szCs w:val="24"/>
        </w:rPr>
        <w:t>and exercise</w:t>
      </w:r>
      <w:r>
        <w:rPr>
          <w:sz w:val="24"/>
          <w:szCs w:val="24"/>
        </w:rPr>
        <w:t xml:space="preserve"> partner can I get to help me?</w:t>
      </w:r>
      <w:r w:rsidR="00E1158F">
        <w:rPr>
          <w:sz w:val="24"/>
          <w:szCs w:val="24"/>
        </w:rPr>
        <w:t>”</w:t>
      </w:r>
      <w:r>
        <w:rPr>
          <w:sz w:val="24"/>
          <w:szCs w:val="24"/>
        </w:rPr>
        <w:t xml:space="preserve"> If I had a dime for every time I have </w:t>
      </w:r>
      <w:r w:rsidR="007633C0">
        <w:rPr>
          <w:sz w:val="24"/>
          <w:szCs w:val="24"/>
        </w:rPr>
        <w:t>been</w:t>
      </w:r>
      <w:r>
        <w:rPr>
          <w:sz w:val="24"/>
          <w:szCs w:val="24"/>
        </w:rPr>
        <w:t xml:space="preserve"> </w:t>
      </w:r>
      <w:r w:rsidR="00E1158F">
        <w:rPr>
          <w:sz w:val="24"/>
          <w:szCs w:val="24"/>
        </w:rPr>
        <w:t>in this exact place,</w:t>
      </w:r>
      <w:r>
        <w:rPr>
          <w:sz w:val="24"/>
          <w:szCs w:val="24"/>
        </w:rPr>
        <w:t xml:space="preserve"> I would be rich</w:t>
      </w:r>
      <w:r w:rsidR="002B53B9">
        <w:rPr>
          <w:sz w:val="24"/>
          <w:szCs w:val="24"/>
        </w:rPr>
        <w:t xml:space="preserve"> indeed!</w:t>
      </w:r>
      <w:r w:rsidR="00E1158F">
        <w:rPr>
          <w:sz w:val="24"/>
          <w:szCs w:val="24"/>
        </w:rPr>
        <w:t xml:space="preserve"> None of these plans have ever h</w:t>
      </w:r>
      <w:r w:rsidR="002B53B9">
        <w:rPr>
          <w:sz w:val="24"/>
          <w:szCs w:val="24"/>
        </w:rPr>
        <w:t>elped me in the past. I would lo</w:t>
      </w:r>
      <w:r w:rsidR="00E1158F">
        <w:rPr>
          <w:sz w:val="24"/>
          <w:szCs w:val="24"/>
        </w:rPr>
        <w:t>se</w:t>
      </w:r>
      <w:r w:rsidR="002B53B9">
        <w:rPr>
          <w:sz w:val="24"/>
          <w:szCs w:val="24"/>
        </w:rPr>
        <w:t xml:space="preserve"> some weight,</w:t>
      </w:r>
      <w:r w:rsidR="00E1158F">
        <w:rPr>
          <w:sz w:val="24"/>
          <w:szCs w:val="24"/>
        </w:rPr>
        <w:t xml:space="preserve"> and then all my hard won pounds lost</w:t>
      </w:r>
      <w:r w:rsidR="002B53B9">
        <w:rPr>
          <w:sz w:val="24"/>
          <w:szCs w:val="24"/>
        </w:rPr>
        <w:t>,</w:t>
      </w:r>
      <w:r w:rsidR="00E1158F">
        <w:rPr>
          <w:sz w:val="24"/>
          <w:szCs w:val="24"/>
        </w:rPr>
        <w:t xml:space="preserve"> were quickly regained and a few more.</w:t>
      </w:r>
      <w:r>
        <w:rPr>
          <w:sz w:val="24"/>
          <w:szCs w:val="24"/>
        </w:rPr>
        <w:t xml:space="preserve"> </w:t>
      </w:r>
      <w:r w:rsidR="007633C0">
        <w:rPr>
          <w:sz w:val="24"/>
          <w:szCs w:val="24"/>
        </w:rPr>
        <w:t>So I began to dialog with the Lord about it, confessing all the emotional eating I’ve been doing</w:t>
      </w:r>
      <w:r w:rsidR="002B53B9">
        <w:rPr>
          <w:sz w:val="24"/>
          <w:szCs w:val="24"/>
        </w:rPr>
        <w:t>,</w:t>
      </w:r>
      <w:r w:rsidR="007633C0">
        <w:rPr>
          <w:sz w:val="24"/>
          <w:szCs w:val="24"/>
        </w:rPr>
        <w:t xml:space="preserve"> and then the wonderful counselor gave me the specific </w:t>
      </w:r>
      <w:r w:rsidR="00E1158F">
        <w:rPr>
          <w:sz w:val="24"/>
          <w:szCs w:val="24"/>
        </w:rPr>
        <w:t xml:space="preserve">passage I needed for my dilemma. </w:t>
      </w:r>
      <w:r w:rsidR="007633C0">
        <w:rPr>
          <w:sz w:val="24"/>
          <w:szCs w:val="24"/>
        </w:rPr>
        <w:t xml:space="preserve"> </w:t>
      </w:r>
      <w:r w:rsidR="003A3760">
        <w:rPr>
          <w:sz w:val="24"/>
          <w:szCs w:val="24"/>
        </w:rPr>
        <w:t>Interestingly</w:t>
      </w:r>
      <w:r w:rsidR="002B53B9">
        <w:rPr>
          <w:sz w:val="24"/>
          <w:szCs w:val="24"/>
        </w:rPr>
        <w:t xml:space="preserve"> enough, this is the verse on the cover of my most rec</w:t>
      </w:r>
      <w:r w:rsidR="003A3760">
        <w:rPr>
          <w:sz w:val="24"/>
          <w:szCs w:val="24"/>
        </w:rPr>
        <w:t>ent prayer journal.</w:t>
      </w:r>
    </w:p>
    <w:p w14:paraId="67CDB49E" w14:textId="77777777" w:rsidR="007633C0" w:rsidRPr="007633C0" w:rsidRDefault="007633C0" w:rsidP="007633C0">
      <w:pPr>
        <w:pStyle w:val="Heading1"/>
        <w:shd w:val="clear" w:color="auto" w:fill="FFFFFF"/>
        <w:spacing w:before="0"/>
        <w:jc w:val="center"/>
        <w:rPr>
          <w:rFonts w:asciiTheme="minorHAnsi" w:hAnsiTheme="minorHAnsi" w:cstheme="minorHAnsi"/>
          <w:bCs w:val="0"/>
          <w:i/>
          <w:color w:val="000000"/>
          <w:sz w:val="24"/>
          <w:szCs w:val="24"/>
        </w:rPr>
      </w:pPr>
      <w:r w:rsidRPr="007633C0">
        <w:rPr>
          <w:rStyle w:val="passage-display-bcv"/>
          <w:rFonts w:asciiTheme="minorHAnsi" w:hAnsiTheme="minorHAnsi" w:cstheme="minorHAnsi"/>
          <w:bCs w:val="0"/>
          <w:i/>
          <w:color w:val="000000"/>
          <w:sz w:val="24"/>
          <w:szCs w:val="24"/>
        </w:rPr>
        <w:t>Proverbs 3:1-8</w:t>
      </w:r>
      <w:r w:rsidRPr="007633C0">
        <w:rPr>
          <w:rStyle w:val="passage-display-version"/>
          <w:rFonts w:asciiTheme="minorHAnsi" w:hAnsiTheme="minorHAnsi" w:cstheme="minorHAnsi"/>
          <w:bCs w:val="0"/>
          <w:i/>
          <w:color w:val="000000"/>
          <w:sz w:val="24"/>
          <w:szCs w:val="24"/>
        </w:rPr>
        <w:t>(NIV)</w:t>
      </w:r>
    </w:p>
    <w:p w14:paraId="5996F0A2" w14:textId="77777777" w:rsidR="007633C0" w:rsidRDefault="007633C0" w:rsidP="007633C0">
      <w:pPr>
        <w:pStyle w:val="line"/>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7633C0">
        <w:rPr>
          <w:rStyle w:val="chapternum"/>
          <w:rFonts w:asciiTheme="minorHAnsi" w:hAnsiTheme="minorHAnsi" w:cstheme="minorHAnsi"/>
          <w:b/>
          <w:bCs/>
          <w:i/>
          <w:color w:val="000000"/>
        </w:rPr>
        <w:t>3 </w:t>
      </w:r>
      <w:r w:rsidRPr="007633C0">
        <w:rPr>
          <w:rStyle w:val="text"/>
          <w:rFonts w:asciiTheme="minorHAnsi" w:hAnsiTheme="minorHAnsi" w:cstheme="minorHAnsi"/>
          <w:b/>
          <w:i/>
          <w:color w:val="000000"/>
        </w:rPr>
        <w:t>My son,</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do not forget my teaching,</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but keep my commands in your heart,</w:t>
      </w:r>
      <w:r w:rsidRPr="007633C0">
        <w:rPr>
          <w:rFonts w:asciiTheme="minorHAnsi" w:hAnsiTheme="minorHAnsi" w:cstheme="minorHAnsi"/>
          <w:b/>
          <w:i/>
          <w:color w:val="000000"/>
        </w:rPr>
        <w:br/>
      </w:r>
      <w:r w:rsidRPr="007633C0">
        <w:rPr>
          <w:rStyle w:val="text"/>
          <w:rFonts w:asciiTheme="minorHAnsi" w:hAnsiTheme="minorHAnsi" w:cstheme="minorHAnsi"/>
          <w:b/>
          <w:bCs/>
          <w:i/>
          <w:color w:val="000000"/>
          <w:vertAlign w:val="superscript"/>
        </w:rPr>
        <w:t>2 </w:t>
      </w:r>
      <w:r w:rsidRPr="007633C0">
        <w:rPr>
          <w:rStyle w:val="text"/>
          <w:rFonts w:asciiTheme="minorHAnsi" w:hAnsiTheme="minorHAnsi" w:cstheme="minorHAnsi"/>
          <w:b/>
          <w:i/>
          <w:color w:val="000000"/>
        </w:rPr>
        <w:t>for they will prolong your life many years</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and bring you peace and posperity.</w:t>
      </w:r>
      <w:r w:rsidRPr="007633C0">
        <w:rPr>
          <w:rStyle w:val="text"/>
          <w:rFonts w:asciiTheme="minorHAnsi" w:hAnsiTheme="minorHAnsi" w:cstheme="minorHAnsi"/>
          <w:b/>
          <w:bCs/>
          <w:i/>
          <w:color w:val="000000"/>
          <w:vertAlign w:val="superscript"/>
        </w:rPr>
        <w:t>3 </w:t>
      </w:r>
      <w:r w:rsidRPr="007633C0">
        <w:rPr>
          <w:rStyle w:val="text"/>
          <w:rFonts w:asciiTheme="minorHAnsi" w:hAnsiTheme="minorHAnsi" w:cstheme="minorHAnsi"/>
          <w:b/>
          <w:i/>
          <w:color w:val="000000"/>
        </w:rPr>
        <w:t>Let love and faithfulness</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never leave you;</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 xml:space="preserve">bind them around your neck, write them on the tablet of your heart. </w:t>
      </w:r>
      <w:r w:rsidRPr="007633C0">
        <w:rPr>
          <w:rStyle w:val="text"/>
          <w:rFonts w:asciiTheme="minorHAnsi" w:hAnsiTheme="minorHAnsi" w:cstheme="minorHAnsi"/>
          <w:b/>
          <w:bCs/>
          <w:i/>
          <w:color w:val="000000"/>
          <w:vertAlign w:val="superscript"/>
        </w:rPr>
        <w:t> </w:t>
      </w:r>
      <w:r w:rsidRPr="007633C0">
        <w:rPr>
          <w:rStyle w:val="text"/>
          <w:rFonts w:asciiTheme="minorHAnsi" w:hAnsiTheme="minorHAnsi" w:cstheme="minorHAnsi"/>
          <w:b/>
          <w:i/>
          <w:color w:val="000000"/>
        </w:rPr>
        <w:t>Then you will win favor and a good name</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 xml:space="preserve">in the sight of God and man. </w:t>
      </w:r>
      <w:r w:rsidRPr="007633C0">
        <w:rPr>
          <w:rStyle w:val="text"/>
          <w:rFonts w:asciiTheme="minorHAnsi" w:hAnsiTheme="minorHAnsi" w:cstheme="minorHAnsi"/>
          <w:b/>
          <w:bCs/>
          <w:i/>
          <w:color w:val="000000"/>
          <w:vertAlign w:val="superscript"/>
        </w:rPr>
        <w:t> </w:t>
      </w:r>
      <w:r w:rsidRPr="007633C0">
        <w:rPr>
          <w:rStyle w:val="text"/>
          <w:rFonts w:asciiTheme="minorHAnsi" w:hAnsiTheme="minorHAnsi" w:cstheme="minorHAnsi"/>
          <w:b/>
          <w:i/>
          <w:color w:val="000000"/>
        </w:rPr>
        <w:t>Trust in the</w:t>
      </w:r>
      <w:r w:rsidRPr="007633C0">
        <w:rPr>
          <w:rStyle w:val="apple-converted-space"/>
          <w:rFonts w:asciiTheme="minorHAnsi" w:hAnsiTheme="minorHAnsi" w:cstheme="minorHAnsi"/>
          <w:b/>
          <w:i/>
          <w:color w:val="000000"/>
        </w:rPr>
        <w:t> </w:t>
      </w:r>
      <w:r w:rsidRPr="007633C0">
        <w:rPr>
          <w:rStyle w:val="small-caps"/>
          <w:rFonts w:asciiTheme="minorHAnsi" w:eastAsiaTheme="majorEastAsia" w:hAnsiTheme="minorHAnsi" w:cstheme="minorHAnsi"/>
          <w:b/>
          <w:i/>
          <w:smallCaps/>
          <w:color w:val="000000"/>
        </w:rPr>
        <w:t>Lord</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with all your heart</w:t>
      </w:r>
      <w:r>
        <w:rPr>
          <w:rStyle w:val="text"/>
          <w:rFonts w:asciiTheme="minorHAnsi" w:hAnsiTheme="minorHAnsi" w:cstheme="minorHAnsi"/>
          <w:b/>
          <w:i/>
          <w:color w:val="000000"/>
        </w:rPr>
        <w:t xml:space="preserve"> </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and lean not on your own understanding;</w:t>
      </w:r>
      <w:r w:rsidRPr="007633C0">
        <w:rPr>
          <w:rStyle w:val="text"/>
          <w:rFonts w:asciiTheme="minorHAnsi" w:hAnsiTheme="minorHAnsi" w:cstheme="minorHAnsi"/>
          <w:b/>
          <w:bCs/>
          <w:i/>
          <w:color w:val="000000"/>
          <w:vertAlign w:val="superscript"/>
        </w:rPr>
        <w:t> </w:t>
      </w:r>
      <w:r w:rsidRPr="007633C0">
        <w:rPr>
          <w:rStyle w:val="text"/>
          <w:rFonts w:asciiTheme="minorHAnsi" w:hAnsiTheme="minorHAnsi" w:cstheme="minorHAnsi"/>
          <w:b/>
          <w:i/>
          <w:color w:val="000000"/>
        </w:rPr>
        <w:t>in all your ways submit to him,</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and he will make your paths</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straight.</w:t>
      </w:r>
      <w:r w:rsidRPr="007633C0">
        <w:rPr>
          <w:rStyle w:val="text"/>
          <w:rFonts w:asciiTheme="minorHAnsi" w:hAnsiTheme="minorHAnsi" w:cstheme="minorHAnsi"/>
          <w:b/>
          <w:i/>
          <w:color w:val="000000"/>
          <w:vertAlign w:val="superscript"/>
        </w:rPr>
        <w:t>[</w:t>
      </w:r>
      <w:hyperlink r:id="rId104" w:anchor="fen-NIV-16462a" w:tooltip="See footnote a" w:history="1">
        <w:r w:rsidRPr="007633C0">
          <w:rPr>
            <w:rStyle w:val="Hyperlink"/>
            <w:rFonts w:asciiTheme="minorHAnsi" w:hAnsiTheme="minorHAnsi" w:cstheme="minorHAnsi"/>
            <w:b/>
            <w:i/>
            <w:color w:val="B34B2C"/>
            <w:u w:val="none"/>
            <w:vertAlign w:val="superscript"/>
          </w:rPr>
          <w:t>a</w:t>
        </w:r>
      </w:hyperlink>
      <w:r w:rsidRPr="007633C0">
        <w:rPr>
          <w:rStyle w:val="text"/>
          <w:rFonts w:asciiTheme="minorHAnsi" w:hAnsiTheme="minorHAnsi" w:cstheme="minorHAnsi"/>
          <w:b/>
          <w:bCs/>
          <w:i/>
          <w:color w:val="000000"/>
          <w:vertAlign w:val="superscript"/>
        </w:rPr>
        <w:t>7 </w:t>
      </w:r>
      <w:r w:rsidRPr="007633C0">
        <w:rPr>
          <w:rStyle w:val="text"/>
          <w:rFonts w:asciiTheme="minorHAnsi" w:hAnsiTheme="minorHAnsi" w:cstheme="minorHAnsi"/>
          <w:b/>
          <w:i/>
          <w:color w:val="000000"/>
        </w:rPr>
        <w:t>Do not be wise in your own eyes;</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fear the</w:t>
      </w:r>
      <w:r w:rsidRPr="007633C0">
        <w:rPr>
          <w:rStyle w:val="apple-converted-space"/>
          <w:rFonts w:asciiTheme="minorHAnsi" w:hAnsiTheme="minorHAnsi" w:cstheme="minorHAnsi"/>
          <w:b/>
          <w:i/>
          <w:color w:val="000000"/>
        </w:rPr>
        <w:t> </w:t>
      </w:r>
      <w:r w:rsidRPr="007633C0">
        <w:rPr>
          <w:rStyle w:val="small-caps"/>
          <w:rFonts w:asciiTheme="minorHAnsi" w:eastAsiaTheme="majorEastAsia" w:hAnsiTheme="minorHAnsi" w:cstheme="minorHAnsi"/>
          <w:b/>
          <w:i/>
          <w:smallCaps/>
          <w:color w:val="000000"/>
        </w:rPr>
        <w:t>Lord</w:t>
      </w:r>
      <w:r w:rsidRPr="007633C0">
        <w:rPr>
          <w:rStyle w:val="apple-converted-space"/>
          <w:rFonts w:asciiTheme="minorHAnsi" w:hAnsiTheme="minorHAnsi" w:cstheme="minorHAnsi"/>
          <w:b/>
          <w:i/>
          <w:color w:val="000000"/>
        </w:rPr>
        <w:t> </w:t>
      </w:r>
      <w:r w:rsidRPr="007633C0">
        <w:rPr>
          <w:rStyle w:val="text"/>
          <w:rFonts w:asciiTheme="minorHAnsi" w:hAnsiTheme="minorHAnsi" w:cstheme="minorHAnsi"/>
          <w:b/>
          <w:i/>
          <w:color w:val="000000"/>
        </w:rPr>
        <w:t xml:space="preserve">and shun evil. </w:t>
      </w:r>
      <w:r w:rsidRPr="007633C0">
        <w:rPr>
          <w:rStyle w:val="text"/>
          <w:rFonts w:asciiTheme="minorHAnsi" w:hAnsiTheme="minorHAnsi" w:cstheme="minorHAnsi"/>
          <w:b/>
          <w:bCs/>
          <w:i/>
          <w:color w:val="000000"/>
          <w:vertAlign w:val="superscript"/>
        </w:rPr>
        <w:t>8 </w:t>
      </w:r>
      <w:r w:rsidRPr="007633C0">
        <w:rPr>
          <w:rStyle w:val="text"/>
          <w:rFonts w:asciiTheme="minorHAnsi" w:hAnsiTheme="minorHAnsi" w:cstheme="minorHAnsi"/>
          <w:b/>
          <w:i/>
          <w:color w:val="000000"/>
        </w:rPr>
        <w:t xml:space="preserve">This will bring health to your body </w:t>
      </w:r>
      <w:r w:rsidRPr="007633C0">
        <w:rPr>
          <w:rStyle w:val="indent-1-breaks"/>
          <w:rFonts w:asciiTheme="minorHAnsi" w:hAnsiTheme="minorHAnsi" w:cstheme="minorHAnsi"/>
          <w:b/>
          <w:i/>
          <w:color w:val="000000"/>
        </w:rPr>
        <w:t> </w:t>
      </w:r>
      <w:r w:rsidRPr="007633C0">
        <w:rPr>
          <w:rStyle w:val="text"/>
          <w:rFonts w:asciiTheme="minorHAnsi" w:hAnsiTheme="minorHAnsi" w:cstheme="minorHAnsi"/>
          <w:b/>
          <w:i/>
          <w:color w:val="000000"/>
        </w:rPr>
        <w:t>and nourishment to your bones.</w:t>
      </w:r>
    </w:p>
    <w:p w14:paraId="0E9A4B86" w14:textId="77777777" w:rsidR="007632E2" w:rsidRPr="007633C0" w:rsidRDefault="007632E2" w:rsidP="007633C0">
      <w:pPr>
        <w:pStyle w:val="line"/>
        <w:shd w:val="clear" w:color="auto" w:fill="FFFFFF"/>
        <w:spacing w:before="0" w:beforeAutospacing="0" w:after="0" w:afterAutospacing="0" w:line="360" w:lineRule="atLeast"/>
        <w:jc w:val="center"/>
        <w:rPr>
          <w:rFonts w:asciiTheme="minorHAnsi" w:hAnsiTheme="minorHAnsi" w:cstheme="minorHAnsi"/>
          <w:b/>
          <w:i/>
          <w:color w:val="000000"/>
        </w:rPr>
      </w:pPr>
    </w:p>
    <w:p w14:paraId="505010E5" w14:textId="77777777" w:rsidR="00E1158F" w:rsidRDefault="00E1158F" w:rsidP="00E1158F">
      <w:pPr>
        <w:ind w:firstLine="720"/>
        <w:jc w:val="both"/>
        <w:rPr>
          <w:sz w:val="24"/>
          <w:szCs w:val="24"/>
        </w:rPr>
      </w:pPr>
      <w:r>
        <w:rPr>
          <w:sz w:val="24"/>
          <w:szCs w:val="24"/>
        </w:rPr>
        <w:t>His diet plan for me came in the form of a Rhema! I didn’t even have to open my Bible</w:t>
      </w:r>
      <w:r w:rsidR="00E238B8">
        <w:rPr>
          <w:sz w:val="24"/>
          <w:szCs w:val="24"/>
        </w:rPr>
        <w:t xml:space="preserve"> </w:t>
      </w:r>
      <w:r>
        <w:rPr>
          <w:sz w:val="24"/>
          <w:szCs w:val="24"/>
        </w:rPr>
        <w:t xml:space="preserve">it was hidden in my heart. So here is the diet plan in a nut shell: “Do not lean on my own plans, trust that, as I seek His counsel and listen for Him to direct me with when, what, and how much to eat He would guide me, step by step.  He is making my steps straight and I am having success. Thank you Lord!  </w:t>
      </w:r>
    </w:p>
    <w:p w14:paraId="2AA50A64" w14:textId="77777777" w:rsidR="00017D11" w:rsidRDefault="00017D11" w:rsidP="00017D11">
      <w:pPr>
        <w:jc w:val="both"/>
        <w:rPr>
          <w:b/>
          <w:sz w:val="28"/>
          <w:szCs w:val="28"/>
        </w:rPr>
      </w:pPr>
      <w:r>
        <w:rPr>
          <w:b/>
          <w:sz w:val="28"/>
          <w:szCs w:val="28"/>
        </w:rPr>
        <w:t>#7 The Bible continually cleans us</w:t>
      </w:r>
      <w:r w:rsidR="00572877">
        <w:rPr>
          <w:b/>
          <w:sz w:val="28"/>
          <w:szCs w:val="28"/>
        </w:rPr>
        <w:t>:</w:t>
      </w:r>
    </w:p>
    <w:p w14:paraId="188C7912" w14:textId="77777777" w:rsidR="00017D11" w:rsidRPr="000A5889" w:rsidRDefault="00017D11" w:rsidP="006001A1">
      <w:pPr>
        <w:jc w:val="center"/>
        <w:rPr>
          <w:b/>
          <w:i/>
          <w:sz w:val="24"/>
          <w:szCs w:val="24"/>
        </w:rPr>
      </w:pPr>
      <w:r w:rsidRPr="000A5889">
        <w:rPr>
          <w:b/>
          <w:i/>
          <w:sz w:val="24"/>
          <w:szCs w:val="24"/>
        </w:rPr>
        <w:t>Ephesians 5:25-27 NASB</w:t>
      </w:r>
    </w:p>
    <w:p w14:paraId="600D59BD" w14:textId="77777777" w:rsidR="00017D11" w:rsidRDefault="00017D11" w:rsidP="00017D11">
      <w:pPr>
        <w:jc w:val="center"/>
        <w:rPr>
          <w:b/>
          <w:i/>
          <w:sz w:val="24"/>
          <w:szCs w:val="24"/>
        </w:rPr>
      </w:pPr>
      <w:r w:rsidRPr="000A5889">
        <w:rPr>
          <w:b/>
          <w:i/>
          <w:sz w:val="24"/>
          <w:szCs w:val="24"/>
        </w:rPr>
        <w:t xml:space="preserve"> So that He might sanctify her, having cleansed her by the washing of water with the word that He might present to Himself the Church in all her glory, having no spot or wrinkle or any such thing; but that she would be holy and blameless. </w:t>
      </w:r>
    </w:p>
    <w:p w14:paraId="7B389C52" w14:textId="77777777" w:rsidR="00DD56F5" w:rsidRDefault="0041482A" w:rsidP="0041482A">
      <w:pPr>
        <w:ind w:firstLine="720"/>
        <w:jc w:val="both"/>
        <w:rPr>
          <w:sz w:val="24"/>
          <w:szCs w:val="24"/>
        </w:rPr>
      </w:pPr>
      <w:r w:rsidRPr="0041482A">
        <w:rPr>
          <w:sz w:val="24"/>
          <w:szCs w:val="24"/>
        </w:rPr>
        <w:t>Because I am the Bride of Christ, He continually washes my mind with the truth of</w:t>
      </w:r>
      <w:r>
        <w:rPr>
          <w:sz w:val="24"/>
          <w:szCs w:val="24"/>
        </w:rPr>
        <w:t xml:space="preserve"> </w:t>
      </w:r>
      <w:r w:rsidR="00150DF8">
        <w:rPr>
          <w:sz w:val="24"/>
          <w:szCs w:val="24"/>
        </w:rPr>
        <w:t>His</w:t>
      </w:r>
      <w:r w:rsidR="00C6244C">
        <w:rPr>
          <w:sz w:val="24"/>
          <w:szCs w:val="24"/>
        </w:rPr>
        <w:t xml:space="preserve"> Word and sets me free</w:t>
      </w:r>
      <w:r w:rsidR="0036497A">
        <w:rPr>
          <w:sz w:val="24"/>
          <w:szCs w:val="24"/>
        </w:rPr>
        <w:t xml:space="preserve"> from</w:t>
      </w:r>
      <w:r w:rsidR="00215A4D">
        <w:rPr>
          <w:sz w:val="24"/>
          <w:szCs w:val="24"/>
        </w:rPr>
        <w:t xml:space="preserve"> the</w:t>
      </w:r>
      <w:r w:rsidR="00DD56F5">
        <w:rPr>
          <w:sz w:val="24"/>
          <w:szCs w:val="24"/>
        </w:rPr>
        <w:t xml:space="preserve"> sins that so easily entangle</w:t>
      </w:r>
      <w:r w:rsidR="0036497A">
        <w:rPr>
          <w:sz w:val="24"/>
          <w:szCs w:val="24"/>
        </w:rPr>
        <w:t xml:space="preserve"> my life</w:t>
      </w:r>
      <w:r w:rsidR="000E1E86">
        <w:rPr>
          <w:sz w:val="24"/>
          <w:szCs w:val="24"/>
        </w:rPr>
        <w:t>.</w:t>
      </w:r>
      <w:r w:rsidR="00150DF8">
        <w:rPr>
          <w:sz w:val="24"/>
          <w:szCs w:val="24"/>
        </w:rPr>
        <w:t xml:space="preserve"> </w:t>
      </w:r>
      <w:r w:rsidR="007136CF">
        <w:rPr>
          <w:sz w:val="24"/>
          <w:szCs w:val="24"/>
        </w:rPr>
        <w:t>My dear sister in</w:t>
      </w:r>
      <w:r w:rsidR="00E238B8">
        <w:rPr>
          <w:sz w:val="24"/>
          <w:szCs w:val="24"/>
        </w:rPr>
        <w:t xml:space="preserve"> </w:t>
      </w:r>
      <w:r w:rsidR="007136CF">
        <w:rPr>
          <w:sz w:val="24"/>
          <w:szCs w:val="24"/>
        </w:rPr>
        <w:t xml:space="preserve">Christ, Ruth Ann Bridges, describes this process. When she was converted at </w:t>
      </w:r>
      <w:r w:rsidR="00E238B8">
        <w:rPr>
          <w:sz w:val="24"/>
          <w:szCs w:val="24"/>
        </w:rPr>
        <w:t>forty</w:t>
      </w:r>
      <w:r w:rsidR="007136CF">
        <w:rPr>
          <w:sz w:val="24"/>
          <w:szCs w:val="24"/>
        </w:rPr>
        <w:t xml:space="preserve"> years old, she began to memorize passages and a non-believer in her family said, with negative connotations, “that sounds like brain washing. She responded</w:t>
      </w:r>
      <w:r w:rsidR="00713E31">
        <w:rPr>
          <w:sz w:val="24"/>
          <w:szCs w:val="24"/>
        </w:rPr>
        <w:t>: “E</w:t>
      </w:r>
      <w:r w:rsidR="007136CF">
        <w:rPr>
          <w:sz w:val="24"/>
          <w:szCs w:val="24"/>
        </w:rPr>
        <w:t>xactly!</w:t>
      </w:r>
      <w:r w:rsidR="00713E31">
        <w:rPr>
          <w:sz w:val="24"/>
          <w:szCs w:val="24"/>
        </w:rPr>
        <w:t xml:space="preserve"> That is exactly what it is washing my brain of the lies and setting me free with the Truth!”</w:t>
      </w:r>
      <w:r w:rsidR="007136CF">
        <w:rPr>
          <w:sz w:val="24"/>
          <w:szCs w:val="24"/>
        </w:rPr>
        <w:t xml:space="preserve"> My husband Art was also saved at fort</w:t>
      </w:r>
      <w:r w:rsidR="007632E2">
        <w:rPr>
          <w:sz w:val="24"/>
          <w:szCs w:val="24"/>
        </w:rPr>
        <w:t>y years old,</w:t>
      </w:r>
      <w:r w:rsidR="007136CF">
        <w:rPr>
          <w:sz w:val="24"/>
          <w:szCs w:val="24"/>
        </w:rPr>
        <w:t xml:space="preserve"> and </w:t>
      </w:r>
      <w:r w:rsidR="007632E2">
        <w:rPr>
          <w:sz w:val="24"/>
          <w:szCs w:val="24"/>
        </w:rPr>
        <w:t xml:space="preserve">he </w:t>
      </w:r>
      <w:r w:rsidR="007136CF">
        <w:rPr>
          <w:sz w:val="24"/>
          <w:szCs w:val="24"/>
        </w:rPr>
        <w:t>immediately began to use the Navigator</w:t>
      </w:r>
      <w:r w:rsidR="007632E2">
        <w:rPr>
          <w:sz w:val="24"/>
          <w:szCs w:val="24"/>
        </w:rPr>
        <w:t>’</w:t>
      </w:r>
      <w:r w:rsidR="007136CF">
        <w:rPr>
          <w:sz w:val="24"/>
          <w:szCs w:val="24"/>
        </w:rPr>
        <w:t>s Bible memory cards to wash forty years of carnal thinking</w:t>
      </w:r>
      <w:r w:rsidR="00E238B8">
        <w:rPr>
          <w:sz w:val="24"/>
          <w:szCs w:val="24"/>
        </w:rPr>
        <w:t>,</w:t>
      </w:r>
      <w:r w:rsidR="007136CF">
        <w:rPr>
          <w:sz w:val="24"/>
          <w:szCs w:val="24"/>
        </w:rPr>
        <w:t xml:space="preserve"> replacing it with the mind of Christ.</w:t>
      </w:r>
      <w:r w:rsidR="00F914CD" w:rsidRPr="00882453">
        <w:rPr>
          <w:sz w:val="24"/>
          <w:szCs w:val="24"/>
        </w:rPr>
        <w:t xml:space="preserve"> (</w:t>
      </w:r>
      <w:r w:rsidR="00F914CD">
        <w:rPr>
          <w:sz w:val="24"/>
          <w:szCs w:val="24"/>
        </w:rPr>
        <w:t>2</w:t>
      </w:r>
      <w:r w:rsidR="00F914CD" w:rsidRPr="00882453">
        <w:rPr>
          <w:sz w:val="24"/>
          <w:szCs w:val="24"/>
        </w:rPr>
        <w:t xml:space="preserve">Timothy 3:15-17; John </w:t>
      </w:r>
      <w:r w:rsidR="00C6244C">
        <w:rPr>
          <w:sz w:val="24"/>
          <w:szCs w:val="24"/>
        </w:rPr>
        <w:t xml:space="preserve">8:31-32; </w:t>
      </w:r>
      <w:r w:rsidR="00F914CD" w:rsidRPr="00882453">
        <w:rPr>
          <w:sz w:val="24"/>
          <w:szCs w:val="24"/>
        </w:rPr>
        <w:t>17:7</w:t>
      </w:r>
      <w:r w:rsidR="00C6244C">
        <w:rPr>
          <w:sz w:val="24"/>
          <w:szCs w:val="24"/>
        </w:rPr>
        <w:t>-17</w:t>
      </w:r>
      <w:r w:rsidR="00F914CD" w:rsidRPr="00882453">
        <w:rPr>
          <w:sz w:val="24"/>
          <w:szCs w:val="24"/>
        </w:rPr>
        <w:t>;</w:t>
      </w:r>
      <w:r w:rsidR="00F914CD">
        <w:rPr>
          <w:sz w:val="24"/>
          <w:szCs w:val="24"/>
        </w:rPr>
        <w:t xml:space="preserve"> </w:t>
      </w:r>
      <w:r w:rsidR="00F914CD" w:rsidRPr="00882453">
        <w:rPr>
          <w:sz w:val="24"/>
          <w:szCs w:val="24"/>
        </w:rPr>
        <w:t>Ephes</w:t>
      </w:r>
      <w:r w:rsidR="00F914CD">
        <w:rPr>
          <w:sz w:val="24"/>
          <w:szCs w:val="24"/>
        </w:rPr>
        <w:t xml:space="preserve">ians </w:t>
      </w:r>
      <w:r w:rsidR="00F914CD" w:rsidRPr="00882453">
        <w:rPr>
          <w:sz w:val="24"/>
          <w:szCs w:val="24"/>
        </w:rPr>
        <w:t>5:26</w:t>
      </w:r>
      <w:r w:rsidR="0036497A">
        <w:rPr>
          <w:sz w:val="24"/>
          <w:szCs w:val="24"/>
        </w:rPr>
        <w:t xml:space="preserve">; </w:t>
      </w:r>
      <w:r w:rsidR="0036497A" w:rsidRPr="00882453">
        <w:rPr>
          <w:sz w:val="24"/>
          <w:szCs w:val="24"/>
        </w:rPr>
        <w:t xml:space="preserve">Psalm 119:9-11) Studying the </w:t>
      </w:r>
      <w:r w:rsidR="0036497A">
        <w:rPr>
          <w:sz w:val="24"/>
          <w:szCs w:val="24"/>
        </w:rPr>
        <w:t>W</w:t>
      </w:r>
      <w:r w:rsidR="0036497A" w:rsidRPr="00882453">
        <w:rPr>
          <w:sz w:val="24"/>
          <w:szCs w:val="24"/>
        </w:rPr>
        <w:t xml:space="preserve">ord of God </w:t>
      </w:r>
      <w:r w:rsidR="007632E2">
        <w:rPr>
          <w:sz w:val="24"/>
          <w:szCs w:val="24"/>
        </w:rPr>
        <w:t>will</w:t>
      </w:r>
      <w:r w:rsidR="0036497A">
        <w:rPr>
          <w:sz w:val="24"/>
          <w:szCs w:val="24"/>
        </w:rPr>
        <w:t xml:space="preserve"> not ma</w:t>
      </w:r>
      <w:r w:rsidR="007632E2">
        <w:rPr>
          <w:sz w:val="24"/>
          <w:szCs w:val="24"/>
        </w:rPr>
        <w:t>k</w:t>
      </w:r>
      <w:r w:rsidR="0036497A">
        <w:rPr>
          <w:sz w:val="24"/>
          <w:szCs w:val="24"/>
        </w:rPr>
        <w:t xml:space="preserve">e </w:t>
      </w:r>
      <w:r w:rsidR="007632E2">
        <w:rPr>
          <w:sz w:val="24"/>
          <w:szCs w:val="24"/>
        </w:rPr>
        <w:t>us</w:t>
      </w:r>
      <w:r w:rsidR="0036497A">
        <w:rPr>
          <w:sz w:val="24"/>
          <w:szCs w:val="24"/>
        </w:rPr>
        <w:t xml:space="preserve"> </w:t>
      </w:r>
      <w:r w:rsidR="0036497A" w:rsidRPr="00882453">
        <w:rPr>
          <w:sz w:val="24"/>
          <w:szCs w:val="24"/>
        </w:rPr>
        <w:t>sinless</w:t>
      </w:r>
      <w:r w:rsidR="001A659B">
        <w:rPr>
          <w:sz w:val="24"/>
          <w:szCs w:val="24"/>
        </w:rPr>
        <w:t>,</w:t>
      </w:r>
      <w:r w:rsidR="0036497A" w:rsidRPr="00882453">
        <w:rPr>
          <w:sz w:val="24"/>
          <w:szCs w:val="24"/>
        </w:rPr>
        <w:t xml:space="preserve"> but it </w:t>
      </w:r>
      <w:r w:rsidR="0036497A">
        <w:rPr>
          <w:sz w:val="24"/>
          <w:szCs w:val="24"/>
        </w:rPr>
        <w:t xml:space="preserve">certainly </w:t>
      </w:r>
      <w:r w:rsidR="007632E2">
        <w:rPr>
          <w:sz w:val="24"/>
          <w:szCs w:val="24"/>
        </w:rPr>
        <w:t>can</w:t>
      </w:r>
      <w:r w:rsidR="0036497A">
        <w:rPr>
          <w:sz w:val="24"/>
          <w:szCs w:val="24"/>
        </w:rPr>
        <w:t xml:space="preserve"> ma</w:t>
      </w:r>
      <w:r w:rsidR="007632E2">
        <w:rPr>
          <w:sz w:val="24"/>
          <w:szCs w:val="24"/>
        </w:rPr>
        <w:t>k</w:t>
      </w:r>
      <w:r w:rsidR="0036497A">
        <w:rPr>
          <w:sz w:val="24"/>
          <w:szCs w:val="24"/>
        </w:rPr>
        <w:t>e</w:t>
      </w:r>
      <w:r w:rsidR="007632E2">
        <w:rPr>
          <w:sz w:val="24"/>
          <w:szCs w:val="24"/>
        </w:rPr>
        <w:t xml:space="preserve"> us </w:t>
      </w:r>
      <w:r w:rsidR="0036497A" w:rsidRPr="00882453">
        <w:rPr>
          <w:sz w:val="24"/>
          <w:szCs w:val="24"/>
        </w:rPr>
        <w:t xml:space="preserve">sin less! </w:t>
      </w:r>
      <w:r w:rsidR="001A659B">
        <w:rPr>
          <w:sz w:val="24"/>
          <w:szCs w:val="24"/>
        </w:rPr>
        <w:t xml:space="preserve">How does that work? </w:t>
      </w:r>
      <w:r w:rsidR="00111C72">
        <w:rPr>
          <w:sz w:val="24"/>
          <w:szCs w:val="24"/>
        </w:rPr>
        <w:t xml:space="preserve">I can’t spend time in the Word of God and not have the Holy </w:t>
      </w:r>
      <w:r w:rsidR="00F631E2">
        <w:rPr>
          <w:sz w:val="24"/>
          <w:szCs w:val="24"/>
        </w:rPr>
        <w:t>Spirit</w:t>
      </w:r>
      <w:r w:rsidR="00111C72">
        <w:rPr>
          <w:sz w:val="24"/>
          <w:szCs w:val="24"/>
        </w:rPr>
        <w:t xml:space="preserve"> revealing sins that greave Him. </w:t>
      </w:r>
      <w:r w:rsidR="00F631E2">
        <w:rPr>
          <w:sz w:val="24"/>
          <w:szCs w:val="24"/>
        </w:rPr>
        <w:t>Sin</w:t>
      </w:r>
      <w:r w:rsidR="00F631E2" w:rsidRPr="00882453">
        <w:rPr>
          <w:sz w:val="24"/>
          <w:szCs w:val="24"/>
        </w:rPr>
        <w:t xml:space="preserve"> keep</w:t>
      </w:r>
      <w:r w:rsidR="00F631E2">
        <w:rPr>
          <w:sz w:val="24"/>
          <w:szCs w:val="24"/>
        </w:rPr>
        <w:t>s me</w:t>
      </w:r>
      <w:r w:rsidR="00F631E2" w:rsidRPr="00882453">
        <w:rPr>
          <w:sz w:val="24"/>
          <w:szCs w:val="24"/>
        </w:rPr>
        <w:t xml:space="preserve"> from the Word of God</w:t>
      </w:r>
      <w:r w:rsidR="00F631E2">
        <w:rPr>
          <w:sz w:val="24"/>
          <w:szCs w:val="24"/>
        </w:rPr>
        <w:t>;</w:t>
      </w:r>
      <w:r w:rsidR="00F631E2" w:rsidRPr="00882453">
        <w:rPr>
          <w:sz w:val="24"/>
          <w:szCs w:val="24"/>
        </w:rPr>
        <w:t xml:space="preserve"> or the Word of God will keep</w:t>
      </w:r>
      <w:r w:rsidR="00F631E2">
        <w:rPr>
          <w:sz w:val="24"/>
          <w:szCs w:val="24"/>
        </w:rPr>
        <w:t xml:space="preserve"> me </w:t>
      </w:r>
      <w:r w:rsidR="00F631E2" w:rsidRPr="00882453">
        <w:rPr>
          <w:sz w:val="24"/>
          <w:szCs w:val="24"/>
        </w:rPr>
        <w:t xml:space="preserve">from sin. </w:t>
      </w:r>
      <w:r w:rsidR="00F631E2" w:rsidRPr="005C42B4">
        <w:rPr>
          <w:sz w:val="24"/>
          <w:szCs w:val="24"/>
        </w:rPr>
        <w:t xml:space="preserve"> </w:t>
      </w:r>
      <w:r w:rsidR="00DD56F5">
        <w:rPr>
          <w:sz w:val="24"/>
          <w:szCs w:val="24"/>
        </w:rPr>
        <w:t>Oh for the grace to choose the latter!</w:t>
      </w:r>
    </w:p>
    <w:p w14:paraId="45D1EEE0" w14:textId="77777777" w:rsidR="002500FA" w:rsidRDefault="002500FA" w:rsidP="002500FA">
      <w:pPr>
        <w:jc w:val="both"/>
        <w:rPr>
          <w:b/>
          <w:sz w:val="28"/>
          <w:szCs w:val="28"/>
        </w:rPr>
      </w:pPr>
      <w:r>
        <w:rPr>
          <w:b/>
          <w:sz w:val="28"/>
          <w:szCs w:val="28"/>
        </w:rPr>
        <w:t>#8 The Bible is the language of the Holy Spirit</w:t>
      </w:r>
      <w:r w:rsidR="00572877">
        <w:rPr>
          <w:b/>
          <w:sz w:val="28"/>
          <w:szCs w:val="28"/>
        </w:rPr>
        <w:t>:</w:t>
      </w:r>
    </w:p>
    <w:p w14:paraId="21C5CF3C" w14:textId="77777777" w:rsidR="00197FAE" w:rsidRPr="001E2E09" w:rsidRDefault="00197FAE" w:rsidP="00197FAE">
      <w:pPr>
        <w:ind w:left="360"/>
        <w:jc w:val="center"/>
        <w:rPr>
          <w:b/>
          <w:i/>
          <w:sz w:val="24"/>
          <w:szCs w:val="24"/>
        </w:rPr>
      </w:pPr>
      <w:r w:rsidRPr="001E2E09">
        <w:rPr>
          <w:b/>
          <w:i/>
          <w:sz w:val="24"/>
          <w:szCs w:val="24"/>
        </w:rPr>
        <w:t>2 Peter 1:19-21</w:t>
      </w:r>
      <w:r>
        <w:rPr>
          <w:b/>
          <w:i/>
          <w:sz w:val="24"/>
          <w:szCs w:val="24"/>
        </w:rPr>
        <w:t xml:space="preserve"> (NASB)</w:t>
      </w:r>
    </w:p>
    <w:p w14:paraId="3CABEBB1" w14:textId="77777777" w:rsidR="00197FAE" w:rsidRDefault="00197FAE" w:rsidP="00A21A5C">
      <w:pPr>
        <w:jc w:val="both"/>
        <w:rPr>
          <w:b/>
          <w:i/>
          <w:sz w:val="24"/>
          <w:szCs w:val="24"/>
        </w:rPr>
      </w:pPr>
      <w:r w:rsidRPr="001E2E09">
        <w:rPr>
          <w:b/>
          <w:i/>
          <w:sz w:val="24"/>
          <w:szCs w:val="24"/>
        </w:rPr>
        <w:t>So we have the prophetic word made more sure, to which you do well to pay attention as to a lamp shining in a dark place, until the day dawns and the Morning star arises in your hearts. But know this first of all, that no prophecy of scripture is a matter of one’s own interpretation, for no prophecy was ever made by an act of human will, but men moved by the Holy Spirit spoke from God.</w:t>
      </w:r>
    </w:p>
    <w:p w14:paraId="2A7DB64D" w14:textId="77777777" w:rsidR="001D1EC4" w:rsidRDefault="00521B4A" w:rsidP="00521B4A">
      <w:pPr>
        <w:ind w:firstLine="720"/>
        <w:jc w:val="both"/>
        <w:rPr>
          <w:sz w:val="24"/>
          <w:szCs w:val="24"/>
        </w:rPr>
      </w:pPr>
      <w:r w:rsidRPr="0007392A">
        <w:rPr>
          <w:sz w:val="24"/>
          <w:szCs w:val="24"/>
        </w:rPr>
        <w:t>Have you ever been in a room full of people and</w:t>
      </w:r>
      <w:r>
        <w:rPr>
          <w:sz w:val="24"/>
          <w:szCs w:val="24"/>
        </w:rPr>
        <w:t xml:space="preserve"> yet</w:t>
      </w:r>
      <w:r w:rsidRPr="0007392A">
        <w:rPr>
          <w:sz w:val="24"/>
          <w:szCs w:val="24"/>
        </w:rPr>
        <w:t xml:space="preserve"> felt completely alone?  Several years ago, I was on a </w:t>
      </w:r>
      <w:r>
        <w:rPr>
          <w:sz w:val="24"/>
          <w:szCs w:val="24"/>
        </w:rPr>
        <w:t xml:space="preserve">business trip with Art. We were </w:t>
      </w:r>
      <w:r w:rsidRPr="0007392A">
        <w:rPr>
          <w:sz w:val="24"/>
          <w:szCs w:val="24"/>
        </w:rPr>
        <w:t>in a city</w:t>
      </w:r>
      <w:r>
        <w:rPr>
          <w:sz w:val="24"/>
          <w:szCs w:val="24"/>
        </w:rPr>
        <w:t xml:space="preserve"> in Spain</w:t>
      </w:r>
      <w:r w:rsidRPr="0007392A">
        <w:rPr>
          <w:sz w:val="24"/>
          <w:szCs w:val="24"/>
        </w:rPr>
        <w:t xml:space="preserve"> near the Rock of Gibraltar. I had</w:t>
      </w:r>
      <w:r w:rsidR="001D1EC4">
        <w:rPr>
          <w:sz w:val="24"/>
          <w:szCs w:val="24"/>
        </w:rPr>
        <w:t xml:space="preserve"> brought </w:t>
      </w:r>
      <w:r w:rsidRPr="0007392A">
        <w:rPr>
          <w:sz w:val="24"/>
          <w:szCs w:val="24"/>
        </w:rPr>
        <w:t>my Bible with me and</w:t>
      </w:r>
      <w:r>
        <w:rPr>
          <w:sz w:val="24"/>
          <w:szCs w:val="24"/>
        </w:rPr>
        <w:t xml:space="preserve"> I</w:t>
      </w:r>
      <w:r w:rsidRPr="0007392A">
        <w:rPr>
          <w:sz w:val="24"/>
          <w:szCs w:val="24"/>
        </w:rPr>
        <w:t xml:space="preserve"> had been meditating on Psalms 139:</w:t>
      </w:r>
      <w:r w:rsidR="00900B1B">
        <w:rPr>
          <w:sz w:val="24"/>
          <w:szCs w:val="24"/>
        </w:rPr>
        <w:t>1-16, a portion of scripture that I can’t seem to get to the b</w:t>
      </w:r>
      <w:r w:rsidR="00EA2EC6">
        <w:rPr>
          <w:sz w:val="24"/>
          <w:szCs w:val="24"/>
        </w:rPr>
        <w:t>ottom of the treasure it contains.</w:t>
      </w:r>
      <w:r w:rsidR="00900B1B">
        <w:rPr>
          <w:sz w:val="24"/>
          <w:szCs w:val="24"/>
        </w:rPr>
        <w:t xml:space="preserve">  </w:t>
      </w:r>
      <w:r>
        <w:rPr>
          <w:sz w:val="24"/>
          <w:szCs w:val="24"/>
        </w:rPr>
        <w:t xml:space="preserve"> </w:t>
      </w:r>
    </w:p>
    <w:p w14:paraId="33C76903" w14:textId="77777777" w:rsidR="001D1EC4" w:rsidRDefault="001D1EC4" w:rsidP="001D1EC4">
      <w:pPr>
        <w:jc w:val="center"/>
        <w:rPr>
          <w:sz w:val="24"/>
          <w:szCs w:val="24"/>
        </w:rPr>
      </w:pPr>
      <w:r>
        <w:rPr>
          <w:b/>
          <w:i/>
          <w:sz w:val="24"/>
          <w:szCs w:val="24"/>
        </w:rPr>
        <w:t>Psalms 139:7-10</w:t>
      </w:r>
    </w:p>
    <w:p w14:paraId="0414650C" w14:textId="77777777" w:rsidR="00521B4A" w:rsidRDefault="00521B4A" w:rsidP="00521B4A">
      <w:pPr>
        <w:ind w:firstLine="720"/>
        <w:jc w:val="both"/>
        <w:rPr>
          <w:b/>
          <w:i/>
          <w:sz w:val="24"/>
          <w:szCs w:val="24"/>
        </w:rPr>
      </w:pPr>
      <w:r w:rsidRPr="0007392A">
        <w:rPr>
          <w:sz w:val="24"/>
          <w:szCs w:val="24"/>
        </w:rPr>
        <w:t>“</w:t>
      </w:r>
      <w:r w:rsidRPr="0007392A">
        <w:rPr>
          <w:b/>
          <w:i/>
          <w:sz w:val="24"/>
          <w:szCs w:val="24"/>
        </w:rPr>
        <w:t xml:space="preserve">Where can I go from your Spirit? Where can I flee from your presence? If I ascend to heaven you are there; if I make my bed in Sheol, behold, </w:t>
      </w:r>
      <w:r w:rsidR="00EA2EC6" w:rsidRPr="0007392A">
        <w:rPr>
          <w:b/>
          <w:i/>
          <w:sz w:val="24"/>
          <w:szCs w:val="24"/>
        </w:rPr>
        <w:t>you</w:t>
      </w:r>
      <w:r w:rsidRPr="0007392A">
        <w:rPr>
          <w:b/>
          <w:i/>
          <w:sz w:val="24"/>
          <w:szCs w:val="24"/>
        </w:rPr>
        <w:t xml:space="preserve"> are there. If I take the wings of the dawn, and if I dwell in the remotest part of the sea, even there your hand will lead me, and your right hand will lay hold of me.” </w:t>
      </w:r>
      <w:r>
        <w:rPr>
          <w:b/>
          <w:i/>
          <w:sz w:val="24"/>
          <w:szCs w:val="24"/>
        </w:rPr>
        <w:t xml:space="preserve"> </w:t>
      </w:r>
    </w:p>
    <w:p w14:paraId="1D751F61" w14:textId="77777777" w:rsidR="001D1EC4" w:rsidRPr="00521B4A" w:rsidRDefault="00521B4A" w:rsidP="001D1EC4">
      <w:pPr>
        <w:ind w:firstLine="720"/>
        <w:jc w:val="both"/>
        <w:rPr>
          <w:sz w:val="24"/>
          <w:szCs w:val="24"/>
        </w:rPr>
      </w:pPr>
      <w:r w:rsidRPr="0007392A">
        <w:rPr>
          <w:sz w:val="24"/>
          <w:szCs w:val="24"/>
        </w:rPr>
        <w:t>We were sitting in a lovely restaurant, in a beautiful city on the Mediterranean Sea</w:t>
      </w:r>
      <w:r>
        <w:rPr>
          <w:sz w:val="24"/>
          <w:szCs w:val="24"/>
        </w:rPr>
        <w:t>.</w:t>
      </w:r>
      <w:r w:rsidRPr="0007392A">
        <w:rPr>
          <w:sz w:val="24"/>
          <w:szCs w:val="24"/>
        </w:rPr>
        <w:t xml:space="preserve"> </w:t>
      </w:r>
      <w:r>
        <w:rPr>
          <w:sz w:val="24"/>
          <w:szCs w:val="24"/>
        </w:rPr>
        <w:t xml:space="preserve"> In </w:t>
      </w:r>
      <w:r w:rsidRPr="0007392A">
        <w:rPr>
          <w:sz w:val="24"/>
          <w:szCs w:val="24"/>
        </w:rPr>
        <w:t>a room full of people from many different nations</w:t>
      </w:r>
      <w:r w:rsidR="00E238B8">
        <w:rPr>
          <w:sz w:val="24"/>
          <w:szCs w:val="24"/>
        </w:rPr>
        <w:t xml:space="preserve"> </w:t>
      </w:r>
      <w:r>
        <w:rPr>
          <w:sz w:val="24"/>
          <w:szCs w:val="24"/>
        </w:rPr>
        <w:t>speaking</w:t>
      </w:r>
      <w:r w:rsidRPr="0007392A">
        <w:rPr>
          <w:sz w:val="24"/>
          <w:szCs w:val="24"/>
        </w:rPr>
        <w:t xml:space="preserve"> many lang</w:t>
      </w:r>
      <w:r>
        <w:rPr>
          <w:sz w:val="24"/>
          <w:szCs w:val="24"/>
        </w:rPr>
        <w:t>uages, which I did not understand</w:t>
      </w:r>
      <w:r w:rsidR="00E238B8">
        <w:rPr>
          <w:sz w:val="24"/>
          <w:szCs w:val="24"/>
        </w:rPr>
        <w:t>,</w:t>
      </w:r>
      <w:r w:rsidRPr="0007392A">
        <w:rPr>
          <w:sz w:val="24"/>
          <w:szCs w:val="24"/>
        </w:rPr>
        <w:t xml:space="preserve"> I felt completely alone.</w:t>
      </w:r>
      <w:r>
        <w:rPr>
          <w:sz w:val="24"/>
          <w:szCs w:val="24"/>
        </w:rPr>
        <w:t xml:space="preserve"> As I sat with my husband, disconnected from every soul in the room, I began to meditate on Psalms 139. </w:t>
      </w:r>
      <w:r w:rsidR="00621D06">
        <w:rPr>
          <w:sz w:val="24"/>
          <w:szCs w:val="24"/>
        </w:rPr>
        <w:t>B</w:t>
      </w:r>
      <w:r>
        <w:rPr>
          <w:sz w:val="24"/>
          <w:szCs w:val="24"/>
        </w:rPr>
        <w:t>y memorizing passages, it gives the Holy Spirit the specific words (Greek-</w:t>
      </w:r>
      <w:r w:rsidR="00E238B8" w:rsidRPr="00C4575B">
        <w:rPr>
          <w:b/>
          <w:i/>
          <w:sz w:val="24"/>
          <w:szCs w:val="24"/>
        </w:rPr>
        <w:t>r</w:t>
      </w:r>
      <w:r w:rsidRPr="00C4575B">
        <w:rPr>
          <w:b/>
          <w:i/>
          <w:sz w:val="24"/>
          <w:szCs w:val="24"/>
        </w:rPr>
        <w:t>hemas)</w:t>
      </w:r>
      <w:r>
        <w:rPr>
          <w:sz w:val="24"/>
          <w:szCs w:val="24"/>
        </w:rPr>
        <w:t xml:space="preserve"> to speak to us. </w:t>
      </w:r>
      <w:r w:rsidR="001D1EC4" w:rsidRPr="00521B4A">
        <w:rPr>
          <w:sz w:val="24"/>
          <w:szCs w:val="24"/>
        </w:rPr>
        <w:t>The Bible was written by the Holy Spirit, it is the native tongue, the d</w:t>
      </w:r>
      <w:r w:rsidR="001D1EC4">
        <w:rPr>
          <w:sz w:val="24"/>
          <w:szCs w:val="24"/>
        </w:rPr>
        <w:t>ialect, and language He speaks.</w:t>
      </w:r>
      <w:r w:rsidR="001D1EC4" w:rsidRPr="00521B4A">
        <w:rPr>
          <w:sz w:val="24"/>
          <w:szCs w:val="24"/>
        </w:rPr>
        <w:t xml:space="preserve"> Therefore</w:t>
      </w:r>
      <w:r w:rsidR="001D1EC4">
        <w:rPr>
          <w:sz w:val="24"/>
          <w:szCs w:val="24"/>
        </w:rPr>
        <w:t>,</w:t>
      </w:r>
      <w:r w:rsidR="001D1EC4" w:rsidRPr="00521B4A">
        <w:rPr>
          <w:sz w:val="24"/>
          <w:szCs w:val="24"/>
        </w:rPr>
        <w:t xml:space="preserve"> when we store up God’s Word in our hearts, we are increasing His vocabulary within us.  </w:t>
      </w:r>
    </w:p>
    <w:p w14:paraId="3141918C" w14:textId="77777777" w:rsidR="001E556E" w:rsidRPr="00800E0D" w:rsidRDefault="00521B4A" w:rsidP="001E556E">
      <w:pPr>
        <w:ind w:firstLine="720"/>
        <w:jc w:val="both"/>
        <w:rPr>
          <w:sz w:val="24"/>
          <w:szCs w:val="24"/>
        </w:rPr>
      </w:pPr>
      <w:r>
        <w:rPr>
          <w:sz w:val="24"/>
          <w:szCs w:val="24"/>
        </w:rPr>
        <w:t>So,</w:t>
      </w:r>
      <w:r w:rsidR="001D1EC4">
        <w:rPr>
          <w:sz w:val="24"/>
          <w:szCs w:val="24"/>
        </w:rPr>
        <w:t xml:space="preserve"> there I was in Spain, unable to understand the conversations around me</w:t>
      </w:r>
      <w:r w:rsidR="00112703">
        <w:rPr>
          <w:sz w:val="24"/>
          <w:szCs w:val="24"/>
        </w:rPr>
        <w:t>,</w:t>
      </w:r>
      <w:r w:rsidR="001D1EC4">
        <w:rPr>
          <w:sz w:val="24"/>
          <w:szCs w:val="24"/>
        </w:rPr>
        <w:t xml:space="preserve"> the Holy Spirit began to interpret Psalms 139. He was reminding me that even here, on the far side of the sea</w:t>
      </w:r>
      <w:r>
        <w:rPr>
          <w:sz w:val="24"/>
          <w:szCs w:val="24"/>
        </w:rPr>
        <w:t>,</w:t>
      </w:r>
      <w:r w:rsidR="001D1EC4">
        <w:rPr>
          <w:sz w:val="24"/>
          <w:szCs w:val="24"/>
        </w:rPr>
        <w:t xml:space="preserve"> </w:t>
      </w:r>
      <w:r>
        <w:rPr>
          <w:sz w:val="24"/>
          <w:szCs w:val="24"/>
        </w:rPr>
        <w:t>I was not alone</w:t>
      </w:r>
      <w:r w:rsidR="00112703">
        <w:rPr>
          <w:sz w:val="24"/>
          <w:szCs w:val="24"/>
        </w:rPr>
        <w:t>!  The Living Word-Jesus</w:t>
      </w:r>
      <w:r w:rsidR="00C4575B">
        <w:rPr>
          <w:sz w:val="24"/>
          <w:szCs w:val="24"/>
        </w:rPr>
        <w:t>-</w:t>
      </w:r>
      <w:r w:rsidR="00112703">
        <w:rPr>
          <w:sz w:val="24"/>
          <w:szCs w:val="24"/>
        </w:rPr>
        <w:t xml:space="preserve"> was right there with me in the person of the Holy Spirit</w:t>
      </w:r>
      <w:r>
        <w:rPr>
          <w:sz w:val="24"/>
          <w:szCs w:val="24"/>
        </w:rPr>
        <w:t>. In that moment I began to notice the melody playing in the background. The tune was unmistakable. It was music to my ears</w:t>
      </w:r>
      <w:r w:rsidR="00C4575B">
        <w:rPr>
          <w:sz w:val="24"/>
          <w:szCs w:val="24"/>
        </w:rPr>
        <w:t xml:space="preserve"> </w:t>
      </w:r>
      <w:r>
        <w:rPr>
          <w:sz w:val="24"/>
          <w:szCs w:val="24"/>
        </w:rPr>
        <w:t xml:space="preserve">the song playing in that lovely restaurant in Spain </w:t>
      </w:r>
      <w:r w:rsidRPr="00800E0D">
        <w:rPr>
          <w:sz w:val="24"/>
          <w:szCs w:val="24"/>
        </w:rPr>
        <w:t xml:space="preserve">was </w:t>
      </w:r>
      <w:r w:rsidRPr="00800E0D">
        <w:rPr>
          <w:b/>
          <w:i/>
          <w:sz w:val="24"/>
          <w:szCs w:val="24"/>
        </w:rPr>
        <w:t>Rock</w:t>
      </w:r>
      <w:r w:rsidRPr="00800E0D">
        <w:rPr>
          <w:sz w:val="24"/>
          <w:szCs w:val="24"/>
        </w:rPr>
        <w:t xml:space="preserve"> o</w:t>
      </w:r>
      <w:r w:rsidRPr="00800E0D">
        <w:rPr>
          <w:b/>
          <w:i/>
          <w:sz w:val="24"/>
          <w:szCs w:val="24"/>
        </w:rPr>
        <w:t>f</w:t>
      </w:r>
      <w:r w:rsidRPr="00800E0D">
        <w:rPr>
          <w:sz w:val="24"/>
          <w:szCs w:val="24"/>
        </w:rPr>
        <w:t xml:space="preserve"> </w:t>
      </w:r>
      <w:r w:rsidRPr="00800E0D">
        <w:rPr>
          <w:b/>
          <w:i/>
          <w:sz w:val="24"/>
          <w:szCs w:val="24"/>
        </w:rPr>
        <w:t>Ages</w:t>
      </w:r>
      <w:r w:rsidRPr="00800E0D">
        <w:rPr>
          <w:sz w:val="24"/>
          <w:szCs w:val="24"/>
        </w:rPr>
        <w:t>!</w:t>
      </w:r>
      <w:r w:rsidR="00112703" w:rsidRPr="00800E0D">
        <w:rPr>
          <w:sz w:val="24"/>
          <w:szCs w:val="24"/>
        </w:rPr>
        <w:t xml:space="preserve"> </w:t>
      </w:r>
      <w:r w:rsidRPr="00800E0D">
        <w:rPr>
          <w:sz w:val="24"/>
          <w:szCs w:val="24"/>
        </w:rPr>
        <w:t>I looked at my husband, to see if he noticed the tune; He didn’t. My heavenly Father was singing over me</w:t>
      </w:r>
      <w:r w:rsidR="00C4575B">
        <w:rPr>
          <w:sz w:val="24"/>
          <w:szCs w:val="24"/>
        </w:rPr>
        <w:t>,</w:t>
      </w:r>
      <w:r w:rsidRPr="00800E0D">
        <w:rPr>
          <w:sz w:val="24"/>
          <w:szCs w:val="24"/>
        </w:rPr>
        <w:t xml:space="preserve"> quieting me with His love.</w:t>
      </w:r>
      <w:r w:rsidR="00112703" w:rsidRPr="00800E0D">
        <w:rPr>
          <w:sz w:val="24"/>
          <w:szCs w:val="24"/>
        </w:rPr>
        <w:t xml:space="preserve"> </w:t>
      </w:r>
      <w:r w:rsidR="00112703" w:rsidRPr="00800E0D">
        <w:rPr>
          <w:rFonts w:cstheme="minorHAnsi"/>
          <w:b/>
          <w:i/>
          <w:sz w:val="24"/>
          <w:szCs w:val="24"/>
        </w:rPr>
        <w:t>Zephaniah 3:17 (NIV)</w:t>
      </w:r>
      <w:r w:rsidR="00800E0D" w:rsidRPr="00800E0D">
        <w:rPr>
          <w:rStyle w:val="text"/>
          <w:rFonts w:cstheme="minorHAnsi"/>
          <w:b/>
          <w:i/>
          <w:sz w:val="24"/>
          <w:szCs w:val="24"/>
          <w:vertAlign w:val="superscript"/>
        </w:rPr>
        <w:t xml:space="preserve"> </w:t>
      </w:r>
      <w:r w:rsidR="00713E31">
        <w:rPr>
          <w:rStyle w:val="text"/>
          <w:rFonts w:cstheme="minorHAnsi"/>
          <w:b/>
          <w:i/>
          <w:sz w:val="24"/>
          <w:szCs w:val="24"/>
          <w:vertAlign w:val="superscript"/>
        </w:rPr>
        <w:t>“</w:t>
      </w:r>
      <w:r w:rsidR="00112703" w:rsidRPr="00800E0D">
        <w:rPr>
          <w:rStyle w:val="text"/>
          <w:rFonts w:cstheme="minorHAnsi"/>
          <w:b/>
          <w:i/>
          <w:sz w:val="24"/>
          <w:szCs w:val="24"/>
        </w:rPr>
        <w:t xml:space="preserve">The </w:t>
      </w:r>
      <w:r w:rsidR="00112703" w:rsidRPr="00800E0D">
        <w:rPr>
          <w:rStyle w:val="small-caps"/>
          <w:rFonts w:cstheme="minorHAnsi"/>
          <w:b/>
          <w:i/>
          <w:smallCaps/>
          <w:sz w:val="24"/>
          <w:szCs w:val="24"/>
        </w:rPr>
        <w:t>Lord</w:t>
      </w:r>
      <w:r w:rsidR="00112703" w:rsidRPr="00800E0D">
        <w:rPr>
          <w:rStyle w:val="text"/>
          <w:rFonts w:cstheme="minorHAnsi"/>
          <w:b/>
          <w:i/>
          <w:sz w:val="24"/>
          <w:szCs w:val="24"/>
        </w:rPr>
        <w:t xml:space="preserve"> your God is with you,</w:t>
      </w:r>
      <w:r w:rsidR="00112703" w:rsidRPr="00800E0D">
        <w:rPr>
          <w:rStyle w:val="indent-1-breaks"/>
          <w:rFonts w:cstheme="minorHAnsi"/>
          <w:b/>
          <w:i/>
          <w:sz w:val="24"/>
          <w:szCs w:val="24"/>
        </w:rPr>
        <w:t> </w:t>
      </w:r>
      <w:r w:rsidR="00112703" w:rsidRPr="00800E0D">
        <w:rPr>
          <w:rStyle w:val="text"/>
          <w:rFonts w:cstheme="minorHAnsi"/>
          <w:b/>
          <w:i/>
          <w:sz w:val="24"/>
          <w:szCs w:val="24"/>
        </w:rPr>
        <w:t>the Mighty Warrior who saves. He will take great delight in you;</w:t>
      </w:r>
      <w:r w:rsidR="00112703" w:rsidRPr="00800E0D">
        <w:rPr>
          <w:rStyle w:val="indent-1-breaks"/>
          <w:rFonts w:cstheme="minorHAnsi"/>
          <w:b/>
          <w:i/>
          <w:sz w:val="24"/>
          <w:szCs w:val="24"/>
        </w:rPr>
        <w:t>   </w:t>
      </w:r>
      <w:r w:rsidR="00112703" w:rsidRPr="00800E0D">
        <w:rPr>
          <w:rStyle w:val="text"/>
          <w:rFonts w:cstheme="minorHAnsi"/>
          <w:b/>
          <w:i/>
          <w:sz w:val="24"/>
          <w:szCs w:val="24"/>
        </w:rPr>
        <w:t>in his love he will no longer rebuke you,</w:t>
      </w:r>
      <w:r w:rsidR="00112703" w:rsidRPr="00800E0D">
        <w:rPr>
          <w:rStyle w:val="indent-1-breaks"/>
          <w:rFonts w:cstheme="minorHAnsi"/>
          <w:b/>
          <w:i/>
          <w:sz w:val="24"/>
          <w:szCs w:val="24"/>
        </w:rPr>
        <w:t> </w:t>
      </w:r>
      <w:r w:rsidR="00112703" w:rsidRPr="00800E0D">
        <w:rPr>
          <w:rStyle w:val="text"/>
          <w:rFonts w:cstheme="minorHAnsi"/>
          <w:b/>
          <w:i/>
          <w:sz w:val="24"/>
          <w:szCs w:val="24"/>
        </w:rPr>
        <w:t>but will rejoice over you with singing.”</w:t>
      </w:r>
      <w:r w:rsidR="001E556E" w:rsidRPr="00800E0D">
        <w:rPr>
          <w:rStyle w:val="text"/>
          <w:rFonts w:cstheme="minorHAnsi"/>
          <w:b/>
          <w:i/>
          <w:sz w:val="24"/>
          <w:szCs w:val="24"/>
        </w:rPr>
        <w:t xml:space="preserve"> </w:t>
      </w:r>
      <w:r w:rsidR="001E556E" w:rsidRPr="00800E0D">
        <w:rPr>
          <w:sz w:val="24"/>
          <w:szCs w:val="24"/>
        </w:rPr>
        <w:t xml:space="preserve">He knows each day ordained for me, including this day, and many to come when I would need to hide within my Rock of Gibraltar- the Lord Jesus. </w:t>
      </w:r>
    </w:p>
    <w:p w14:paraId="3B798260" w14:textId="77777777" w:rsidR="00521B4A" w:rsidRPr="005623C6" w:rsidRDefault="00521B4A" w:rsidP="00521B4A">
      <w:pPr>
        <w:jc w:val="center"/>
        <w:rPr>
          <w:b/>
          <w:i/>
          <w:sz w:val="24"/>
          <w:szCs w:val="24"/>
        </w:rPr>
      </w:pPr>
      <w:r>
        <w:rPr>
          <w:b/>
          <w:i/>
          <w:sz w:val="24"/>
          <w:szCs w:val="24"/>
        </w:rPr>
        <w:t>John 6:63 (NASB)</w:t>
      </w:r>
    </w:p>
    <w:p w14:paraId="3F8B6089" w14:textId="77777777" w:rsidR="00521B4A" w:rsidRDefault="00521B4A" w:rsidP="00521B4A">
      <w:pPr>
        <w:pStyle w:val="ListParagraph"/>
        <w:ind w:left="0"/>
        <w:jc w:val="center"/>
        <w:rPr>
          <w:b/>
          <w:i/>
          <w:sz w:val="24"/>
          <w:szCs w:val="24"/>
        </w:rPr>
      </w:pPr>
      <w:r w:rsidRPr="00E031F1">
        <w:rPr>
          <w:b/>
          <w:i/>
          <w:sz w:val="24"/>
          <w:szCs w:val="24"/>
        </w:rPr>
        <w:t>It is the Spirit who gives life; the flesh profits nothing; the Words that I have spoken to you are Spirit and are life.</w:t>
      </w:r>
    </w:p>
    <w:p w14:paraId="6103426E" w14:textId="77777777" w:rsidR="00AC1E29" w:rsidRDefault="00F43761" w:rsidP="00F43761">
      <w:pPr>
        <w:jc w:val="both"/>
        <w:rPr>
          <w:b/>
          <w:sz w:val="28"/>
          <w:szCs w:val="28"/>
        </w:rPr>
      </w:pPr>
      <w:r>
        <w:rPr>
          <w:b/>
          <w:sz w:val="28"/>
          <w:szCs w:val="28"/>
        </w:rPr>
        <w:t>#</w:t>
      </w:r>
      <w:r w:rsidR="002500FA">
        <w:rPr>
          <w:b/>
          <w:sz w:val="28"/>
          <w:szCs w:val="28"/>
        </w:rPr>
        <w:t>9</w:t>
      </w:r>
      <w:r>
        <w:rPr>
          <w:b/>
          <w:sz w:val="28"/>
          <w:szCs w:val="28"/>
        </w:rPr>
        <w:t xml:space="preserve"> </w:t>
      </w:r>
      <w:r w:rsidR="00AC1E29">
        <w:rPr>
          <w:b/>
          <w:sz w:val="28"/>
          <w:szCs w:val="28"/>
        </w:rPr>
        <w:t>The Bible is the curriculum of disciple making</w:t>
      </w:r>
      <w:r w:rsidR="00572877">
        <w:rPr>
          <w:b/>
          <w:sz w:val="28"/>
          <w:szCs w:val="28"/>
        </w:rPr>
        <w:t>:</w:t>
      </w:r>
    </w:p>
    <w:p w14:paraId="55186DEC" w14:textId="77777777" w:rsidR="0082313C" w:rsidRPr="0082313C" w:rsidRDefault="0082313C" w:rsidP="0082313C">
      <w:pPr>
        <w:jc w:val="center"/>
        <w:rPr>
          <w:b/>
          <w:i/>
          <w:sz w:val="24"/>
          <w:szCs w:val="24"/>
        </w:rPr>
      </w:pPr>
      <w:r w:rsidRPr="0082313C">
        <w:rPr>
          <w:b/>
          <w:i/>
          <w:sz w:val="24"/>
          <w:szCs w:val="24"/>
        </w:rPr>
        <w:t>2 Timothy 3:14-17</w:t>
      </w:r>
      <w:r w:rsidR="00C4575B">
        <w:rPr>
          <w:b/>
          <w:i/>
          <w:sz w:val="24"/>
          <w:szCs w:val="24"/>
        </w:rPr>
        <w:t xml:space="preserve"> (NASB)</w:t>
      </w:r>
    </w:p>
    <w:p w14:paraId="253DC928" w14:textId="77777777" w:rsidR="0082313C" w:rsidRPr="00256B24" w:rsidRDefault="0082313C" w:rsidP="0082313C">
      <w:pPr>
        <w:pStyle w:val="NormalWeb"/>
        <w:jc w:val="center"/>
        <w:rPr>
          <w:rFonts w:asciiTheme="minorHAnsi" w:hAnsiTheme="minorHAnsi" w:cstheme="minorHAnsi"/>
          <w:b/>
          <w:i/>
        </w:rPr>
      </w:pPr>
      <w:r w:rsidRPr="00256B24">
        <w:rPr>
          <w:rStyle w:val="text"/>
          <w:rFonts w:asciiTheme="minorHAnsi" w:hAnsiTheme="minorHAnsi" w:cstheme="minorHAnsi"/>
          <w:b/>
          <w:i/>
          <w:vertAlign w:val="superscript"/>
        </w:rPr>
        <w:t>14 </w:t>
      </w:r>
      <w:r w:rsidRPr="00256B24">
        <w:rPr>
          <w:rStyle w:val="text"/>
          <w:rFonts w:asciiTheme="minorHAnsi" w:hAnsiTheme="minorHAnsi" w:cstheme="minorHAnsi"/>
          <w:b/>
          <w:i/>
        </w:rPr>
        <w:t xml:space="preserve">You, however, continue in the things you have learned and become convinced of, knowing from whom you have learned </w:t>
      </w:r>
      <w:r w:rsidRPr="00256B24">
        <w:rPr>
          <w:rStyle w:val="text"/>
          <w:rFonts w:asciiTheme="minorHAnsi" w:hAnsiTheme="minorHAnsi" w:cstheme="minorHAnsi"/>
          <w:b/>
          <w:i/>
          <w:iCs/>
        </w:rPr>
        <w:t>them</w:t>
      </w:r>
      <w:r w:rsidRPr="00256B24">
        <w:rPr>
          <w:rStyle w:val="text"/>
          <w:rFonts w:asciiTheme="minorHAnsi" w:hAnsiTheme="minorHAnsi" w:cstheme="minorHAnsi"/>
          <w:b/>
          <w:i/>
        </w:rPr>
        <w:t>,</w:t>
      </w:r>
      <w:r w:rsidRPr="00256B24">
        <w:rPr>
          <w:rFonts w:asciiTheme="minorHAnsi" w:hAnsiTheme="minorHAnsi" w:cstheme="minorHAnsi"/>
          <w:b/>
          <w:i/>
        </w:rPr>
        <w:t xml:space="preserve"> </w:t>
      </w:r>
      <w:r w:rsidRPr="00256B24">
        <w:rPr>
          <w:rStyle w:val="text"/>
          <w:rFonts w:asciiTheme="minorHAnsi" w:hAnsiTheme="minorHAnsi" w:cstheme="minorHAnsi"/>
          <w:b/>
          <w:i/>
          <w:vertAlign w:val="superscript"/>
        </w:rPr>
        <w:t>15 </w:t>
      </w:r>
      <w:r w:rsidRPr="00256B24">
        <w:rPr>
          <w:rStyle w:val="text"/>
          <w:rFonts w:asciiTheme="minorHAnsi" w:hAnsiTheme="minorHAnsi" w:cstheme="minorHAnsi"/>
          <w:b/>
          <w:i/>
        </w:rPr>
        <w:t>and that from childhood you have known the sacred writings which are able to give you the wisdom that leads to salvation through faith which is in Christ Jesus.</w:t>
      </w:r>
      <w:r w:rsidRPr="00256B24">
        <w:rPr>
          <w:rFonts w:asciiTheme="minorHAnsi" w:hAnsiTheme="minorHAnsi" w:cstheme="minorHAnsi"/>
          <w:b/>
          <w:i/>
        </w:rPr>
        <w:t xml:space="preserve"> </w:t>
      </w:r>
      <w:r w:rsidRPr="00256B24">
        <w:rPr>
          <w:rStyle w:val="text"/>
          <w:rFonts w:asciiTheme="minorHAnsi" w:hAnsiTheme="minorHAnsi" w:cstheme="minorHAnsi"/>
          <w:b/>
          <w:i/>
          <w:vertAlign w:val="superscript"/>
        </w:rPr>
        <w:t>16 </w:t>
      </w:r>
      <w:r w:rsidRPr="00256B24">
        <w:rPr>
          <w:rStyle w:val="text"/>
          <w:rFonts w:asciiTheme="minorHAnsi" w:hAnsiTheme="minorHAnsi" w:cstheme="minorHAnsi"/>
          <w:b/>
          <w:i/>
        </w:rPr>
        <w:t>All Scripture is inspired by God and profitable for teaching, for reproof, for correction, for training in righteousness;</w:t>
      </w:r>
      <w:r w:rsidRPr="00256B24">
        <w:rPr>
          <w:rFonts w:asciiTheme="minorHAnsi" w:hAnsiTheme="minorHAnsi" w:cstheme="minorHAnsi"/>
          <w:b/>
          <w:i/>
        </w:rPr>
        <w:t xml:space="preserve"> </w:t>
      </w:r>
      <w:r w:rsidRPr="00256B24">
        <w:rPr>
          <w:rStyle w:val="text"/>
          <w:rFonts w:asciiTheme="minorHAnsi" w:hAnsiTheme="minorHAnsi" w:cstheme="minorHAnsi"/>
          <w:b/>
          <w:i/>
          <w:vertAlign w:val="superscript"/>
        </w:rPr>
        <w:t>17 </w:t>
      </w:r>
      <w:r w:rsidRPr="00256B24">
        <w:rPr>
          <w:rStyle w:val="text"/>
          <w:rFonts w:asciiTheme="minorHAnsi" w:hAnsiTheme="minorHAnsi" w:cstheme="minorHAnsi"/>
          <w:b/>
          <w:i/>
        </w:rPr>
        <w:t>so that the man of God may be adequate, equipped for every good work.</w:t>
      </w:r>
    </w:p>
    <w:p w14:paraId="4E5AD5E0" w14:textId="77777777" w:rsidR="00AC1E29" w:rsidRDefault="00AC1E29" w:rsidP="00AC1E29">
      <w:pPr>
        <w:ind w:firstLine="720"/>
        <w:jc w:val="both"/>
        <w:rPr>
          <w:sz w:val="24"/>
          <w:szCs w:val="24"/>
        </w:rPr>
      </w:pPr>
      <w:r>
        <w:rPr>
          <w:sz w:val="24"/>
          <w:szCs w:val="24"/>
        </w:rPr>
        <w:t xml:space="preserve">Two of the lessons I have written for people, like myself, without formal education are titled: “Building your Life on The Solid Foundation of God’s Word” and “The Basics of Bible Study.” When I wrote a study on the basics of Bible study I learned a valuable lesson from Ezra. </w:t>
      </w:r>
      <w:r w:rsidRPr="005C42B4">
        <w:rPr>
          <w:sz w:val="24"/>
          <w:szCs w:val="24"/>
        </w:rPr>
        <w:t xml:space="preserve"> </w:t>
      </w:r>
      <w:r>
        <w:rPr>
          <w:sz w:val="24"/>
          <w:szCs w:val="24"/>
        </w:rPr>
        <w:t xml:space="preserve">He was a man who </w:t>
      </w:r>
      <w:r w:rsidRPr="005C42B4">
        <w:rPr>
          <w:sz w:val="24"/>
          <w:szCs w:val="24"/>
        </w:rPr>
        <w:t xml:space="preserve">knew the </w:t>
      </w:r>
      <w:r>
        <w:rPr>
          <w:sz w:val="24"/>
          <w:szCs w:val="24"/>
        </w:rPr>
        <w:t>W</w:t>
      </w:r>
      <w:r w:rsidRPr="005C42B4">
        <w:rPr>
          <w:sz w:val="24"/>
          <w:szCs w:val="24"/>
        </w:rPr>
        <w:t>ord of God</w:t>
      </w:r>
      <w:r>
        <w:rPr>
          <w:sz w:val="24"/>
          <w:szCs w:val="24"/>
        </w:rPr>
        <w:t>. He</w:t>
      </w:r>
      <w:r w:rsidRPr="005C42B4">
        <w:rPr>
          <w:sz w:val="24"/>
          <w:szCs w:val="24"/>
        </w:rPr>
        <w:t xml:space="preserve"> wrote four books of the Bible</w:t>
      </w:r>
      <w:r>
        <w:rPr>
          <w:sz w:val="24"/>
          <w:szCs w:val="24"/>
        </w:rPr>
        <w:t>,</w:t>
      </w:r>
      <w:r w:rsidRPr="005C42B4">
        <w:rPr>
          <w:sz w:val="24"/>
          <w:szCs w:val="24"/>
        </w:rPr>
        <w:t xml:space="preserve"> but</w:t>
      </w:r>
      <w:r>
        <w:rPr>
          <w:sz w:val="24"/>
          <w:szCs w:val="24"/>
        </w:rPr>
        <w:t xml:space="preserve"> even so,</w:t>
      </w:r>
      <w:r w:rsidRPr="005C42B4">
        <w:rPr>
          <w:sz w:val="24"/>
          <w:szCs w:val="24"/>
        </w:rPr>
        <w:t xml:space="preserve"> He set his heart to </w:t>
      </w:r>
      <w:r w:rsidRPr="005C42B4">
        <w:rPr>
          <w:b/>
          <w:i/>
          <w:sz w:val="24"/>
          <w:szCs w:val="24"/>
        </w:rPr>
        <w:t>study</w:t>
      </w:r>
      <w:r w:rsidRPr="005C42B4">
        <w:rPr>
          <w:sz w:val="24"/>
          <w:szCs w:val="24"/>
        </w:rPr>
        <w:t xml:space="preserve"> the </w:t>
      </w:r>
      <w:r w:rsidRPr="005C42B4">
        <w:rPr>
          <w:b/>
          <w:i/>
          <w:sz w:val="24"/>
          <w:szCs w:val="24"/>
        </w:rPr>
        <w:t>Law of the Lord</w:t>
      </w:r>
      <w:r w:rsidRPr="005C42B4">
        <w:rPr>
          <w:sz w:val="24"/>
          <w:szCs w:val="24"/>
        </w:rPr>
        <w:t xml:space="preserve"> and to </w:t>
      </w:r>
      <w:r w:rsidRPr="005C42B4">
        <w:rPr>
          <w:b/>
          <w:i/>
          <w:sz w:val="24"/>
          <w:szCs w:val="24"/>
        </w:rPr>
        <w:t>practice it</w:t>
      </w:r>
      <w:r w:rsidRPr="005C42B4">
        <w:rPr>
          <w:sz w:val="24"/>
          <w:szCs w:val="24"/>
        </w:rPr>
        <w:t xml:space="preserve">, and to </w:t>
      </w:r>
      <w:r w:rsidRPr="005C42B4">
        <w:rPr>
          <w:b/>
          <w:i/>
          <w:sz w:val="24"/>
          <w:szCs w:val="24"/>
        </w:rPr>
        <w:t>teach it.</w:t>
      </w:r>
      <w:r>
        <w:rPr>
          <w:sz w:val="24"/>
          <w:szCs w:val="24"/>
        </w:rPr>
        <w:t xml:space="preserve"> (Ezra 7:10)</w:t>
      </w:r>
    </w:p>
    <w:p w14:paraId="0DCBE41F" w14:textId="77777777" w:rsidR="00DA1E3C" w:rsidRPr="00DA1E3C" w:rsidRDefault="00DA1E3C" w:rsidP="00DA1E3C">
      <w:pPr>
        <w:pStyle w:val="Heading1"/>
        <w:shd w:val="clear" w:color="auto" w:fill="FFFFFF"/>
        <w:spacing w:before="0"/>
        <w:jc w:val="center"/>
        <w:rPr>
          <w:rFonts w:asciiTheme="minorHAnsi" w:hAnsiTheme="minorHAnsi" w:cstheme="minorHAnsi"/>
          <w:bCs w:val="0"/>
          <w:i/>
          <w:color w:val="000000"/>
          <w:sz w:val="24"/>
          <w:szCs w:val="24"/>
        </w:rPr>
      </w:pPr>
      <w:r w:rsidRPr="00DA1E3C">
        <w:rPr>
          <w:rStyle w:val="passage-display-bcv"/>
          <w:rFonts w:asciiTheme="minorHAnsi" w:hAnsiTheme="minorHAnsi" w:cstheme="minorHAnsi"/>
          <w:bCs w:val="0"/>
          <w:i/>
          <w:color w:val="000000"/>
          <w:sz w:val="24"/>
          <w:szCs w:val="24"/>
        </w:rPr>
        <w:t>2 Timothy 2:15</w:t>
      </w:r>
      <w:r w:rsidRPr="00DA1E3C">
        <w:rPr>
          <w:rStyle w:val="passage-display-version"/>
          <w:rFonts w:asciiTheme="minorHAnsi" w:hAnsiTheme="minorHAnsi" w:cstheme="minorHAnsi"/>
          <w:bCs w:val="0"/>
          <w:i/>
          <w:color w:val="000000"/>
          <w:sz w:val="24"/>
          <w:szCs w:val="24"/>
        </w:rPr>
        <w:t xml:space="preserve"> (KJV)</w:t>
      </w:r>
    </w:p>
    <w:p w14:paraId="61FB2265" w14:textId="77777777" w:rsidR="00DA1E3C" w:rsidRPr="00DA1E3C" w:rsidRDefault="00DA1E3C" w:rsidP="00DA1E3C">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DA1E3C">
        <w:rPr>
          <w:rStyle w:val="text"/>
          <w:rFonts w:asciiTheme="minorHAnsi" w:hAnsiTheme="minorHAnsi" w:cstheme="minorHAnsi"/>
          <w:b/>
          <w:bCs/>
          <w:i/>
          <w:color w:val="000000"/>
          <w:vertAlign w:val="superscript"/>
        </w:rPr>
        <w:t>15 </w:t>
      </w:r>
      <w:r w:rsidRPr="00DA1E3C">
        <w:rPr>
          <w:rStyle w:val="text"/>
          <w:rFonts w:asciiTheme="minorHAnsi" w:hAnsiTheme="minorHAnsi" w:cstheme="minorHAnsi"/>
          <w:b/>
          <w:i/>
          <w:color w:val="000000"/>
        </w:rPr>
        <w:t>Study to shew thyself approved unto God, a workman that needeth not to be ashamed, rightly dividing the word of truth.</w:t>
      </w:r>
    </w:p>
    <w:p w14:paraId="7A63722D" w14:textId="77777777" w:rsidR="00AC1E29" w:rsidRDefault="00AC1E29" w:rsidP="00AC1E29">
      <w:pPr>
        <w:pStyle w:val="ListParagraph"/>
        <w:ind w:left="0" w:firstLine="720"/>
        <w:jc w:val="both"/>
        <w:rPr>
          <w:sz w:val="24"/>
          <w:szCs w:val="24"/>
        </w:rPr>
      </w:pPr>
      <w:r>
        <w:rPr>
          <w:sz w:val="24"/>
          <w:szCs w:val="24"/>
        </w:rPr>
        <w:t>When I was a child in the faith, I studied the Bible for myself. It never accrued to me to study</w:t>
      </w:r>
      <w:r w:rsidR="00CB245B">
        <w:rPr>
          <w:sz w:val="24"/>
          <w:szCs w:val="24"/>
        </w:rPr>
        <w:t xml:space="preserve"> for others, but that is precisely what</w:t>
      </w:r>
      <w:r>
        <w:rPr>
          <w:sz w:val="24"/>
          <w:szCs w:val="24"/>
        </w:rPr>
        <w:t xml:space="preserve"> a disciple maker does! Now I follow the example of Ezra and s</w:t>
      </w:r>
      <w:r w:rsidRPr="005955AB">
        <w:rPr>
          <w:sz w:val="24"/>
          <w:szCs w:val="24"/>
        </w:rPr>
        <w:t>tudy</w:t>
      </w:r>
      <w:r>
        <w:rPr>
          <w:sz w:val="24"/>
          <w:szCs w:val="24"/>
        </w:rPr>
        <w:t xml:space="preserve"> in order to </w:t>
      </w:r>
      <w:r w:rsidRPr="005955AB">
        <w:rPr>
          <w:sz w:val="24"/>
          <w:szCs w:val="24"/>
        </w:rPr>
        <w:t>build these truths into others.  (Ezra 7:10, 2 Timothy 3:16-17, Hebrew 5:12-14</w:t>
      </w:r>
      <w:r w:rsidRPr="00A54691">
        <w:rPr>
          <w:sz w:val="24"/>
          <w:szCs w:val="24"/>
        </w:rPr>
        <w:t xml:space="preserve">) </w:t>
      </w:r>
      <w:r>
        <w:rPr>
          <w:sz w:val="24"/>
          <w:szCs w:val="24"/>
        </w:rPr>
        <w:t xml:space="preserve">  No true student</w:t>
      </w:r>
      <w:r w:rsidR="00C4575B">
        <w:rPr>
          <w:sz w:val="24"/>
          <w:szCs w:val="24"/>
        </w:rPr>
        <w:t xml:space="preserve"> </w:t>
      </w:r>
      <w:r w:rsidRPr="00A54691">
        <w:rPr>
          <w:sz w:val="24"/>
          <w:szCs w:val="24"/>
        </w:rPr>
        <w:t xml:space="preserve">of </w:t>
      </w:r>
      <w:r>
        <w:rPr>
          <w:sz w:val="24"/>
          <w:szCs w:val="24"/>
        </w:rPr>
        <w:t>the Bible</w:t>
      </w:r>
      <w:r w:rsidRPr="00A54691">
        <w:rPr>
          <w:sz w:val="24"/>
          <w:szCs w:val="24"/>
        </w:rPr>
        <w:t xml:space="preserve"> will every think they have grasp</w:t>
      </w:r>
      <w:r w:rsidR="00C4575B">
        <w:rPr>
          <w:sz w:val="24"/>
          <w:szCs w:val="24"/>
        </w:rPr>
        <w:t>ed</w:t>
      </w:r>
      <w:r w:rsidRPr="00A54691">
        <w:rPr>
          <w:sz w:val="24"/>
          <w:szCs w:val="24"/>
        </w:rPr>
        <w:t xml:space="preserve"> the depths of the riches of wisdom, knowledge and understanding contained within the precious pages of</w:t>
      </w:r>
      <w:r w:rsidR="00C4575B">
        <w:rPr>
          <w:sz w:val="24"/>
          <w:szCs w:val="24"/>
        </w:rPr>
        <w:t xml:space="preserve"> the</w:t>
      </w:r>
      <w:r w:rsidRPr="00A54691">
        <w:rPr>
          <w:sz w:val="24"/>
          <w:szCs w:val="24"/>
        </w:rPr>
        <w:t xml:space="preserve"> Holy Scriptures. The more </w:t>
      </w:r>
      <w:r>
        <w:rPr>
          <w:sz w:val="24"/>
          <w:szCs w:val="24"/>
        </w:rPr>
        <w:t xml:space="preserve">I </w:t>
      </w:r>
      <w:r w:rsidRPr="00A54691">
        <w:rPr>
          <w:sz w:val="24"/>
          <w:szCs w:val="24"/>
        </w:rPr>
        <w:t>study</w:t>
      </w:r>
      <w:r w:rsidR="00DA1E3C">
        <w:rPr>
          <w:sz w:val="24"/>
          <w:szCs w:val="24"/>
        </w:rPr>
        <w:t>,</w:t>
      </w:r>
      <w:r w:rsidRPr="00A54691">
        <w:rPr>
          <w:sz w:val="24"/>
          <w:szCs w:val="24"/>
        </w:rPr>
        <w:t xml:space="preserve"> the more </w:t>
      </w:r>
      <w:r>
        <w:rPr>
          <w:sz w:val="24"/>
          <w:szCs w:val="24"/>
        </w:rPr>
        <w:t xml:space="preserve">I realize just how little I do know, much less, lived up to the truth I have already received! </w:t>
      </w:r>
    </w:p>
    <w:p w14:paraId="5420215B" w14:textId="77777777" w:rsidR="004957A0" w:rsidRPr="00DA1E3C" w:rsidRDefault="004957A0" w:rsidP="004957A0">
      <w:pPr>
        <w:jc w:val="center"/>
        <w:rPr>
          <w:b/>
          <w:i/>
          <w:sz w:val="24"/>
          <w:szCs w:val="24"/>
        </w:rPr>
      </w:pPr>
      <w:r w:rsidRPr="00DA1E3C">
        <w:rPr>
          <w:b/>
          <w:i/>
          <w:sz w:val="24"/>
          <w:szCs w:val="24"/>
        </w:rPr>
        <w:t>Colossians 3:16</w:t>
      </w:r>
      <w:r w:rsidR="00C4575B">
        <w:rPr>
          <w:b/>
          <w:i/>
          <w:sz w:val="24"/>
          <w:szCs w:val="24"/>
        </w:rPr>
        <w:t xml:space="preserve"> (NIV)</w:t>
      </w:r>
    </w:p>
    <w:p w14:paraId="6FAC8762" w14:textId="77777777" w:rsidR="004957A0" w:rsidRPr="00DA1E3C" w:rsidRDefault="004957A0" w:rsidP="004957A0">
      <w:pPr>
        <w:jc w:val="center"/>
        <w:rPr>
          <w:b/>
          <w:i/>
          <w:sz w:val="24"/>
          <w:szCs w:val="24"/>
        </w:rPr>
      </w:pPr>
      <w:r w:rsidRPr="00DA1E3C">
        <w:rPr>
          <w:b/>
          <w:i/>
          <w:sz w:val="24"/>
          <w:szCs w:val="24"/>
        </w:rPr>
        <w:t xml:space="preserve">Let the </w:t>
      </w:r>
      <w:r w:rsidRPr="00DA1E3C">
        <w:rPr>
          <w:b/>
          <w:i/>
          <w:sz w:val="24"/>
          <w:szCs w:val="24"/>
          <w:u w:val="single"/>
        </w:rPr>
        <w:t>Word of God</w:t>
      </w:r>
      <w:r w:rsidRPr="00DA1E3C">
        <w:rPr>
          <w:b/>
          <w:i/>
          <w:sz w:val="24"/>
          <w:szCs w:val="24"/>
        </w:rPr>
        <w:t xml:space="preserve"> dwell in you richly as you </w:t>
      </w:r>
      <w:r w:rsidRPr="00DA1E3C">
        <w:rPr>
          <w:b/>
          <w:i/>
          <w:sz w:val="24"/>
          <w:szCs w:val="24"/>
          <w:u w:val="single"/>
        </w:rPr>
        <w:t>teach</w:t>
      </w:r>
      <w:r w:rsidRPr="00DA1E3C">
        <w:rPr>
          <w:b/>
          <w:i/>
          <w:sz w:val="24"/>
          <w:szCs w:val="24"/>
        </w:rPr>
        <w:t xml:space="preserve"> and admonish one another with all wisdom, and as you sing Psalms, hymns and spiritual songs with gratitude in your hearts to God.</w:t>
      </w:r>
    </w:p>
    <w:p w14:paraId="48D2A6F3" w14:textId="77777777" w:rsidR="002500FA" w:rsidRDefault="00AC1E29" w:rsidP="00F43761">
      <w:pPr>
        <w:jc w:val="both"/>
        <w:rPr>
          <w:b/>
          <w:sz w:val="28"/>
          <w:szCs w:val="28"/>
        </w:rPr>
      </w:pPr>
      <w:r>
        <w:rPr>
          <w:b/>
          <w:sz w:val="28"/>
          <w:szCs w:val="28"/>
        </w:rPr>
        <w:t xml:space="preserve">#10 </w:t>
      </w:r>
      <w:r w:rsidR="002500FA">
        <w:rPr>
          <w:b/>
          <w:sz w:val="28"/>
          <w:szCs w:val="28"/>
        </w:rPr>
        <w:t>The Word of God is eternal</w:t>
      </w:r>
      <w:r w:rsidR="005F7D6D">
        <w:rPr>
          <w:b/>
          <w:sz w:val="28"/>
          <w:szCs w:val="28"/>
        </w:rPr>
        <w:t>:</w:t>
      </w:r>
    </w:p>
    <w:p w14:paraId="545B84EE" w14:textId="77777777" w:rsidR="005F7D6D" w:rsidRPr="00256B24" w:rsidRDefault="005F7D6D" w:rsidP="005F7D6D">
      <w:pPr>
        <w:spacing w:before="100" w:beforeAutospacing="1" w:after="100" w:afterAutospacing="1" w:line="240" w:lineRule="auto"/>
        <w:jc w:val="center"/>
        <w:outlineLvl w:val="2"/>
        <w:rPr>
          <w:rFonts w:eastAsia="Times New Roman" w:cstheme="minorHAnsi"/>
          <w:b/>
          <w:bCs/>
          <w:i/>
          <w:sz w:val="24"/>
          <w:szCs w:val="24"/>
        </w:rPr>
      </w:pPr>
      <w:r w:rsidRPr="00256B24">
        <w:rPr>
          <w:rFonts w:eastAsia="Times New Roman" w:cstheme="minorHAnsi"/>
          <w:b/>
          <w:bCs/>
          <w:i/>
          <w:sz w:val="24"/>
          <w:szCs w:val="24"/>
        </w:rPr>
        <w:t>Matthew 24:35</w:t>
      </w:r>
      <w:r w:rsidRPr="00256B24">
        <w:rPr>
          <w:rFonts w:eastAsia="Times New Roman" w:cstheme="minorHAnsi"/>
          <w:b/>
          <w:i/>
          <w:sz w:val="24"/>
          <w:szCs w:val="24"/>
        </w:rPr>
        <w:t xml:space="preserve"> (NASB)</w:t>
      </w:r>
    </w:p>
    <w:p w14:paraId="56077155" w14:textId="77777777" w:rsidR="005F7D6D" w:rsidRDefault="005F7D6D" w:rsidP="005F7D6D">
      <w:pPr>
        <w:spacing w:before="100" w:beforeAutospacing="1" w:after="100" w:afterAutospacing="1" w:line="240" w:lineRule="auto"/>
        <w:jc w:val="center"/>
        <w:rPr>
          <w:rFonts w:eastAsia="Times New Roman" w:cstheme="minorHAnsi"/>
          <w:b/>
          <w:i/>
          <w:sz w:val="24"/>
          <w:szCs w:val="24"/>
        </w:rPr>
      </w:pPr>
      <w:r w:rsidRPr="00256B24">
        <w:rPr>
          <w:rFonts w:eastAsia="Times New Roman" w:cstheme="minorHAnsi"/>
          <w:b/>
          <w:i/>
          <w:sz w:val="24"/>
          <w:szCs w:val="24"/>
          <w:vertAlign w:val="superscript"/>
        </w:rPr>
        <w:t>35 </w:t>
      </w:r>
      <w:r w:rsidRPr="00256B24">
        <w:rPr>
          <w:rFonts w:eastAsia="Times New Roman" w:cstheme="minorHAnsi"/>
          <w:b/>
          <w:i/>
          <w:sz w:val="24"/>
          <w:szCs w:val="24"/>
        </w:rPr>
        <w:t xml:space="preserve">Heaven and earth will pass away, but My words will not pass away. </w:t>
      </w:r>
    </w:p>
    <w:p w14:paraId="76939FAB" w14:textId="77777777" w:rsidR="00713E31" w:rsidRDefault="0094611C" w:rsidP="0094611C">
      <w:pPr>
        <w:ind w:firstLine="720"/>
        <w:jc w:val="both"/>
        <w:rPr>
          <w:sz w:val="24"/>
          <w:szCs w:val="24"/>
        </w:rPr>
      </w:pPr>
      <w:r w:rsidRPr="00675324">
        <w:rPr>
          <w:sz w:val="24"/>
          <w:szCs w:val="24"/>
        </w:rPr>
        <w:t xml:space="preserve">We can hold in our hands the very </w:t>
      </w:r>
      <w:r w:rsidRPr="00675324">
        <w:rPr>
          <w:b/>
          <w:i/>
          <w:sz w:val="24"/>
          <w:szCs w:val="24"/>
        </w:rPr>
        <w:t xml:space="preserve">WORD </w:t>
      </w:r>
      <w:r w:rsidRPr="00675324">
        <w:rPr>
          <w:sz w:val="24"/>
          <w:szCs w:val="24"/>
        </w:rPr>
        <w:t xml:space="preserve">of </w:t>
      </w:r>
      <w:r w:rsidRPr="00675324">
        <w:rPr>
          <w:b/>
          <w:i/>
          <w:sz w:val="24"/>
          <w:szCs w:val="24"/>
        </w:rPr>
        <w:t>GOD</w:t>
      </w:r>
      <w:r w:rsidRPr="00675324">
        <w:rPr>
          <w:sz w:val="24"/>
          <w:szCs w:val="24"/>
        </w:rPr>
        <w:t xml:space="preserve"> written and recorded by the Holy Spirit on human hearts. Then these men took scrolls of papyrus paper and ink in hand and meticulously begin to write.</w:t>
      </w:r>
      <w:r>
        <w:rPr>
          <w:sz w:val="24"/>
          <w:szCs w:val="24"/>
        </w:rPr>
        <w:t xml:space="preserve"> (Luke 1:1-4) This is just a side note: Of the four Gospels, two were written by second generation disciples. For example, the writer of the book of Mark was a young man who was a disciple of Peter.   Peter did not write a gospel</w:t>
      </w:r>
      <w:r w:rsidR="00713E31">
        <w:rPr>
          <w:sz w:val="24"/>
          <w:szCs w:val="24"/>
        </w:rPr>
        <w:t>, at least n</w:t>
      </w:r>
      <w:r>
        <w:rPr>
          <w:sz w:val="24"/>
          <w:szCs w:val="24"/>
        </w:rPr>
        <w:t>ot on paper</w:t>
      </w:r>
      <w:r w:rsidR="00713E31">
        <w:rPr>
          <w:sz w:val="24"/>
          <w:szCs w:val="24"/>
        </w:rPr>
        <w:t>. He wrote</w:t>
      </w:r>
      <w:r>
        <w:rPr>
          <w:sz w:val="24"/>
          <w:szCs w:val="24"/>
        </w:rPr>
        <w:t xml:space="preserve"> on the heart of John-Mark, </w:t>
      </w:r>
      <w:r w:rsidR="00C4575B">
        <w:rPr>
          <w:sz w:val="24"/>
          <w:szCs w:val="24"/>
        </w:rPr>
        <w:t>his</w:t>
      </w:r>
      <w:r>
        <w:rPr>
          <w:sz w:val="24"/>
          <w:szCs w:val="24"/>
        </w:rPr>
        <w:t xml:space="preserve"> spiritual son and main disciple!</w:t>
      </w:r>
    </w:p>
    <w:p w14:paraId="18616280" w14:textId="77777777" w:rsidR="00713E31" w:rsidRDefault="00713E31" w:rsidP="00713E31">
      <w:pPr>
        <w:jc w:val="center"/>
        <w:rPr>
          <w:b/>
          <w:i/>
          <w:sz w:val="24"/>
          <w:szCs w:val="24"/>
        </w:rPr>
      </w:pPr>
      <w:r w:rsidRPr="00CB245B">
        <w:rPr>
          <w:b/>
          <w:i/>
          <w:sz w:val="24"/>
          <w:szCs w:val="24"/>
        </w:rPr>
        <w:t>2 Corinthians 3:2-3</w:t>
      </w:r>
    </w:p>
    <w:p w14:paraId="6B0C9A3F" w14:textId="77777777" w:rsidR="00713E31" w:rsidRPr="00CB245B" w:rsidRDefault="00713E31" w:rsidP="00713E31">
      <w:pPr>
        <w:ind w:firstLine="720"/>
        <w:jc w:val="center"/>
        <w:rPr>
          <w:sz w:val="24"/>
          <w:szCs w:val="24"/>
        </w:rPr>
      </w:pPr>
      <w:r w:rsidRPr="00CB245B">
        <w:rPr>
          <w:b/>
          <w:i/>
          <w:sz w:val="24"/>
          <w:szCs w:val="24"/>
        </w:rPr>
        <w:t xml:space="preserve">You are our letter, </w:t>
      </w:r>
      <w:r w:rsidRPr="00CB245B">
        <w:rPr>
          <w:b/>
          <w:i/>
          <w:sz w:val="24"/>
          <w:szCs w:val="24"/>
          <w:u w:val="single"/>
        </w:rPr>
        <w:t>written</w:t>
      </w:r>
      <w:r w:rsidRPr="00CB245B">
        <w:rPr>
          <w:b/>
          <w:i/>
          <w:sz w:val="24"/>
          <w:szCs w:val="24"/>
        </w:rPr>
        <w:t xml:space="preserve"> in </w:t>
      </w:r>
      <w:r w:rsidRPr="00CB245B">
        <w:rPr>
          <w:b/>
          <w:i/>
          <w:sz w:val="24"/>
          <w:szCs w:val="24"/>
          <w:u w:val="single"/>
        </w:rPr>
        <w:t>our hearts</w:t>
      </w:r>
      <w:r w:rsidRPr="00CB245B">
        <w:rPr>
          <w:b/>
          <w:i/>
          <w:sz w:val="24"/>
          <w:szCs w:val="24"/>
        </w:rPr>
        <w:t xml:space="preserve">, known and </w:t>
      </w:r>
      <w:r w:rsidRPr="00CB245B">
        <w:rPr>
          <w:b/>
          <w:i/>
          <w:sz w:val="24"/>
          <w:szCs w:val="24"/>
          <w:u w:val="single"/>
        </w:rPr>
        <w:t>read</w:t>
      </w:r>
      <w:r w:rsidRPr="00CB245B">
        <w:rPr>
          <w:b/>
          <w:i/>
          <w:sz w:val="24"/>
          <w:szCs w:val="24"/>
        </w:rPr>
        <w:t xml:space="preserve"> by all men; being manifested that you are a letter of Christ, cared for by us, </w:t>
      </w:r>
      <w:r w:rsidRPr="00CB245B">
        <w:rPr>
          <w:b/>
          <w:i/>
          <w:sz w:val="24"/>
          <w:szCs w:val="24"/>
          <w:u w:val="single"/>
        </w:rPr>
        <w:t>written</w:t>
      </w:r>
      <w:r w:rsidRPr="00CB245B">
        <w:rPr>
          <w:b/>
          <w:i/>
          <w:sz w:val="24"/>
          <w:szCs w:val="24"/>
        </w:rPr>
        <w:t xml:space="preserve"> not with ink but with the Spirit of the living God, not on tablets of stone but on tablets of the human hearts.</w:t>
      </w:r>
    </w:p>
    <w:p w14:paraId="5D86433E" w14:textId="77777777" w:rsidR="0094611C" w:rsidRDefault="0094611C" w:rsidP="0094611C">
      <w:pPr>
        <w:ind w:firstLine="720"/>
        <w:jc w:val="both"/>
        <w:rPr>
          <w:sz w:val="24"/>
          <w:szCs w:val="24"/>
        </w:rPr>
      </w:pPr>
      <w:r>
        <w:rPr>
          <w:sz w:val="24"/>
          <w:szCs w:val="24"/>
        </w:rPr>
        <w:t xml:space="preserve"> In the above text, Paul and his primary disciple Timothy wrote living letters of Christ on the hearts of the Corinthians. </w:t>
      </w:r>
      <w:r w:rsidR="00C4575B">
        <w:rPr>
          <w:sz w:val="24"/>
          <w:szCs w:val="24"/>
        </w:rPr>
        <w:t>T</w:t>
      </w:r>
      <w:r>
        <w:rPr>
          <w:sz w:val="24"/>
          <w:szCs w:val="24"/>
        </w:rPr>
        <w:t>hat is not all</w:t>
      </w:r>
      <w:r w:rsidR="00C4575B">
        <w:rPr>
          <w:sz w:val="24"/>
          <w:szCs w:val="24"/>
        </w:rPr>
        <w:t>.</w:t>
      </w:r>
      <w:r>
        <w:rPr>
          <w:sz w:val="24"/>
          <w:szCs w:val="24"/>
        </w:rPr>
        <w:t xml:space="preserve"> Doctor Luke was a living letter, written by Paul. Who did Doctor Luke introduce to Christ and then disciple? Theophilus! I could go on</w:t>
      </w:r>
      <w:r w:rsidR="00C4575B">
        <w:rPr>
          <w:sz w:val="24"/>
          <w:szCs w:val="24"/>
        </w:rPr>
        <w:t xml:space="preserve"> </w:t>
      </w:r>
      <w:r>
        <w:rPr>
          <w:sz w:val="24"/>
          <w:szCs w:val="24"/>
        </w:rPr>
        <w:t>and</w:t>
      </w:r>
      <w:r w:rsidR="00C4575B">
        <w:rPr>
          <w:sz w:val="24"/>
          <w:szCs w:val="24"/>
        </w:rPr>
        <w:t xml:space="preserve"> </w:t>
      </w:r>
      <w:r>
        <w:rPr>
          <w:sz w:val="24"/>
          <w:szCs w:val="24"/>
        </w:rPr>
        <w:t>on but I won’t! If you are interested, we have a lesson in our discipling curriculum where we expound this historical truth.</w:t>
      </w:r>
    </w:p>
    <w:p w14:paraId="02CE9225" w14:textId="77777777" w:rsidR="006F4AE1" w:rsidRDefault="002500FA" w:rsidP="006F4AE1">
      <w:pPr>
        <w:ind w:firstLine="720"/>
        <w:jc w:val="both"/>
        <w:rPr>
          <w:sz w:val="24"/>
          <w:szCs w:val="24"/>
        </w:rPr>
      </w:pPr>
      <w:r w:rsidRPr="00CB245B">
        <w:rPr>
          <w:sz w:val="24"/>
          <w:szCs w:val="24"/>
        </w:rPr>
        <w:t xml:space="preserve">Throughout the ages men have tried to destroy this book, and others have died that the nations could have </w:t>
      </w:r>
      <w:r w:rsidR="006F4AE1">
        <w:rPr>
          <w:sz w:val="24"/>
          <w:szCs w:val="24"/>
        </w:rPr>
        <w:t>God’s Word</w:t>
      </w:r>
      <w:r w:rsidRPr="00CB245B">
        <w:rPr>
          <w:sz w:val="24"/>
          <w:szCs w:val="24"/>
        </w:rPr>
        <w:t xml:space="preserve"> in their own language.</w:t>
      </w:r>
      <w:r w:rsidR="006F4AE1">
        <w:rPr>
          <w:sz w:val="24"/>
          <w:szCs w:val="24"/>
        </w:rPr>
        <w:t xml:space="preserve"> </w:t>
      </w:r>
      <w:r w:rsidR="006F4AE1" w:rsidRPr="00CB245B">
        <w:rPr>
          <w:sz w:val="24"/>
          <w:szCs w:val="24"/>
        </w:rPr>
        <w:t xml:space="preserve">The Word of God is an eternal and indestructible document.  It always will be as long as we obey the Lord’s last command to </w:t>
      </w:r>
      <w:r w:rsidR="00713E31">
        <w:rPr>
          <w:sz w:val="24"/>
          <w:szCs w:val="24"/>
        </w:rPr>
        <w:t>“</w:t>
      </w:r>
      <w:r w:rsidR="006F4AE1" w:rsidRPr="00CB245B">
        <w:rPr>
          <w:sz w:val="24"/>
          <w:szCs w:val="24"/>
        </w:rPr>
        <w:t>Make Disciples of all Nations</w:t>
      </w:r>
      <w:r w:rsidR="00713E31">
        <w:rPr>
          <w:sz w:val="24"/>
          <w:szCs w:val="24"/>
        </w:rPr>
        <w:t>”</w:t>
      </w:r>
      <w:r w:rsidR="006F4AE1" w:rsidRPr="00CB245B">
        <w:rPr>
          <w:sz w:val="24"/>
          <w:szCs w:val="24"/>
        </w:rPr>
        <w:t xml:space="preserve">, God’s truth will be written on human hearts. </w:t>
      </w:r>
    </w:p>
    <w:p w14:paraId="49C94924" w14:textId="77777777" w:rsidR="00364CA1" w:rsidRDefault="006F4AE1" w:rsidP="000B34EA">
      <w:pPr>
        <w:ind w:firstLine="720"/>
        <w:jc w:val="both"/>
        <w:rPr>
          <w:sz w:val="24"/>
          <w:szCs w:val="24"/>
        </w:rPr>
      </w:pPr>
      <w:r>
        <w:rPr>
          <w:sz w:val="24"/>
          <w:szCs w:val="24"/>
        </w:rPr>
        <w:t xml:space="preserve">As an example, I </w:t>
      </w:r>
      <w:r w:rsidR="00421023">
        <w:rPr>
          <w:sz w:val="24"/>
          <w:szCs w:val="24"/>
        </w:rPr>
        <w:t xml:space="preserve">would like </w:t>
      </w:r>
      <w:r>
        <w:rPr>
          <w:sz w:val="24"/>
          <w:szCs w:val="24"/>
        </w:rPr>
        <w:t xml:space="preserve">take a moment to point out the sad implications on future generations, when we don’t make disciples? </w:t>
      </w:r>
      <w:r w:rsidR="005F7D76">
        <w:rPr>
          <w:sz w:val="24"/>
          <w:szCs w:val="24"/>
        </w:rPr>
        <w:t xml:space="preserve"> In </w:t>
      </w:r>
      <w:r w:rsidR="00364CA1">
        <w:rPr>
          <w:sz w:val="24"/>
          <w:szCs w:val="24"/>
        </w:rPr>
        <w:t>862</w:t>
      </w:r>
      <w:r w:rsidR="005F7D76">
        <w:rPr>
          <w:sz w:val="24"/>
          <w:szCs w:val="24"/>
        </w:rPr>
        <w:t xml:space="preserve"> AD, t</w:t>
      </w:r>
      <w:r w:rsidR="00421023">
        <w:rPr>
          <w:sz w:val="24"/>
          <w:szCs w:val="24"/>
        </w:rPr>
        <w:t>wo</w:t>
      </w:r>
      <w:r>
        <w:rPr>
          <w:sz w:val="24"/>
          <w:szCs w:val="24"/>
        </w:rPr>
        <w:t xml:space="preserve"> monks named Cyril and Methodius</w:t>
      </w:r>
      <w:r w:rsidR="00F01A0D">
        <w:rPr>
          <w:sz w:val="24"/>
          <w:szCs w:val="24"/>
        </w:rPr>
        <w:t xml:space="preserve"> left</w:t>
      </w:r>
      <w:r w:rsidR="00421023">
        <w:rPr>
          <w:sz w:val="24"/>
          <w:szCs w:val="24"/>
        </w:rPr>
        <w:t xml:space="preserve"> Thessalonica (modern day </w:t>
      </w:r>
      <w:r>
        <w:rPr>
          <w:sz w:val="24"/>
          <w:szCs w:val="24"/>
        </w:rPr>
        <w:t>Greece</w:t>
      </w:r>
      <w:r w:rsidR="00421023">
        <w:rPr>
          <w:sz w:val="24"/>
          <w:szCs w:val="24"/>
        </w:rPr>
        <w:t>)</w:t>
      </w:r>
      <w:r w:rsidR="005B6F9C">
        <w:rPr>
          <w:sz w:val="24"/>
          <w:szCs w:val="24"/>
        </w:rPr>
        <w:t xml:space="preserve"> armed with the Great C</w:t>
      </w:r>
      <w:r>
        <w:rPr>
          <w:sz w:val="24"/>
          <w:szCs w:val="24"/>
        </w:rPr>
        <w:t>ommission</w:t>
      </w:r>
      <w:r w:rsidR="00F01A0D">
        <w:rPr>
          <w:sz w:val="24"/>
          <w:szCs w:val="24"/>
        </w:rPr>
        <w:t>. They</w:t>
      </w:r>
      <w:r w:rsidR="00421023">
        <w:rPr>
          <w:sz w:val="24"/>
          <w:szCs w:val="24"/>
        </w:rPr>
        <w:t xml:space="preserve"> took the gospel to the Slavic peoples of Central Europe</w:t>
      </w:r>
      <w:r w:rsidR="005B6F9C">
        <w:rPr>
          <w:sz w:val="24"/>
          <w:szCs w:val="24"/>
        </w:rPr>
        <w:t>. A</w:t>
      </w:r>
      <w:r>
        <w:rPr>
          <w:sz w:val="24"/>
          <w:szCs w:val="24"/>
        </w:rPr>
        <w:t xml:space="preserve">t the time </w:t>
      </w:r>
      <w:r w:rsidR="005B6F9C">
        <w:rPr>
          <w:sz w:val="24"/>
          <w:szCs w:val="24"/>
        </w:rPr>
        <w:t xml:space="preserve">this area was known </w:t>
      </w:r>
      <w:r>
        <w:rPr>
          <w:sz w:val="24"/>
          <w:szCs w:val="24"/>
        </w:rPr>
        <w:t>as</w:t>
      </w:r>
      <w:r w:rsidR="00CE29B0">
        <w:rPr>
          <w:sz w:val="24"/>
          <w:szCs w:val="24"/>
        </w:rPr>
        <w:t xml:space="preserve"> Bohemia and </w:t>
      </w:r>
      <w:r w:rsidR="005B6F9C">
        <w:rPr>
          <w:sz w:val="24"/>
          <w:szCs w:val="24"/>
        </w:rPr>
        <w:t xml:space="preserve">Moravia, later </w:t>
      </w:r>
      <w:r>
        <w:rPr>
          <w:sz w:val="24"/>
          <w:szCs w:val="24"/>
        </w:rPr>
        <w:t>Czechoslovakia</w:t>
      </w:r>
      <w:r w:rsidR="005B6F9C">
        <w:rPr>
          <w:sz w:val="24"/>
          <w:szCs w:val="24"/>
        </w:rPr>
        <w:t>,</w:t>
      </w:r>
      <w:r w:rsidR="00F01A0D">
        <w:rPr>
          <w:sz w:val="24"/>
          <w:szCs w:val="24"/>
        </w:rPr>
        <w:t xml:space="preserve"> </w:t>
      </w:r>
      <w:r w:rsidR="005B6F9C">
        <w:rPr>
          <w:sz w:val="24"/>
          <w:szCs w:val="24"/>
        </w:rPr>
        <w:t xml:space="preserve">and </w:t>
      </w:r>
      <w:r w:rsidR="00F01A0D">
        <w:rPr>
          <w:sz w:val="24"/>
          <w:szCs w:val="24"/>
        </w:rPr>
        <w:t>now the</w:t>
      </w:r>
      <w:r>
        <w:rPr>
          <w:sz w:val="24"/>
          <w:szCs w:val="24"/>
        </w:rPr>
        <w:t xml:space="preserve"> Czech Republic. </w:t>
      </w:r>
      <w:r w:rsidR="00F01A0D">
        <w:rPr>
          <w:sz w:val="24"/>
          <w:szCs w:val="24"/>
        </w:rPr>
        <w:t xml:space="preserve">They </w:t>
      </w:r>
      <w:r w:rsidR="005B6F9C">
        <w:rPr>
          <w:sz w:val="24"/>
          <w:szCs w:val="24"/>
        </w:rPr>
        <w:t>insisted that</w:t>
      </w:r>
      <w:r w:rsidR="00F01A0D">
        <w:rPr>
          <w:sz w:val="24"/>
          <w:szCs w:val="24"/>
        </w:rPr>
        <w:t xml:space="preserve"> the gospel </w:t>
      </w:r>
      <w:r w:rsidR="005B6F9C">
        <w:rPr>
          <w:sz w:val="24"/>
          <w:szCs w:val="24"/>
        </w:rPr>
        <w:t>be preached in the native tongue of all people so they translated the Bible into the Slavic language.</w:t>
      </w:r>
      <w:r w:rsidR="00D52345">
        <w:rPr>
          <w:sz w:val="24"/>
          <w:szCs w:val="24"/>
        </w:rPr>
        <w:t xml:space="preserve"> </w:t>
      </w:r>
      <w:r w:rsidR="004E15BD">
        <w:rPr>
          <w:sz w:val="24"/>
          <w:szCs w:val="24"/>
        </w:rPr>
        <w:t xml:space="preserve">Note: the following is only a partial list of important people who are credited with getting the Bible in every language. </w:t>
      </w:r>
      <w:r w:rsidR="00364CA1">
        <w:rPr>
          <w:sz w:val="24"/>
          <w:szCs w:val="24"/>
        </w:rPr>
        <w:t xml:space="preserve"> Englishman John Wycliffe (1320-1384) was </w:t>
      </w:r>
      <w:r w:rsidR="004E15BD">
        <w:rPr>
          <w:sz w:val="24"/>
          <w:szCs w:val="24"/>
        </w:rPr>
        <w:t>martyred</w:t>
      </w:r>
      <w:r w:rsidR="00364CA1">
        <w:rPr>
          <w:sz w:val="24"/>
          <w:szCs w:val="24"/>
        </w:rPr>
        <w:t xml:space="preserve"> for translating the Bible into English.</w:t>
      </w:r>
    </w:p>
    <w:p w14:paraId="4A07D0A8" w14:textId="77777777" w:rsidR="00730752" w:rsidRDefault="00D52345" w:rsidP="009F7505">
      <w:pPr>
        <w:ind w:firstLine="720"/>
        <w:jc w:val="both"/>
        <w:rPr>
          <w:sz w:val="24"/>
          <w:szCs w:val="24"/>
        </w:rPr>
      </w:pPr>
      <w:r>
        <w:rPr>
          <w:sz w:val="24"/>
          <w:szCs w:val="24"/>
        </w:rPr>
        <w:t xml:space="preserve">Jon Huss took his stand for the </w:t>
      </w:r>
      <w:r w:rsidR="004E15BD">
        <w:rPr>
          <w:sz w:val="24"/>
          <w:szCs w:val="24"/>
        </w:rPr>
        <w:t>B</w:t>
      </w:r>
      <w:r>
        <w:rPr>
          <w:sz w:val="24"/>
          <w:szCs w:val="24"/>
        </w:rPr>
        <w:t xml:space="preserve">ible and was burned alive </w:t>
      </w:r>
      <w:r w:rsidR="00730752">
        <w:rPr>
          <w:sz w:val="24"/>
          <w:szCs w:val="24"/>
        </w:rPr>
        <w:t xml:space="preserve">at </w:t>
      </w:r>
      <w:r>
        <w:rPr>
          <w:sz w:val="24"/>
          <w:szCs w:val="24"/>
        </w:rPr>
        <w:t xml:space="preserve">the stake in </w:t>
      </w:r>
      <w:r w:rsidR="00364CA1">
        <w:rPr>
          <w:sz w:val="24"/>
          <w:szCs w:val="24"/>
        </w:rPr>
        <w:t>1450</w:t>
      </w:r>
      <w:r>
        <w:rPr>
          <w:sz w:val="24"/>
          <w:szCs w:val="24"/>
        </w:rPr>
        <w:t xml:space="preserve"> AD in </w:t>
      </w:r>
      <w:r w:rsidR="00730752">
        <w:rPr>
          <w:sz w:val="24"/>
          <w:szCs w:val="24"/>
        </w:rPr>
        <w:t xml:space="preserve">the city of Prague by the </w:t>
      </w:r>
      <w:r>
        <w:rPr>
          <w:sz w:val="24"/>
          <w:szCs w:val="24"/>
        </w:rPr>
        <w:t>Catholic</w:t>
      </w:r>
      <w:r w:rsidR="00730752">
        <w:rPr>
          <w:sz w:val="24"/>
          <w:szCs w:val="24"/>
        </w:rPr>
        <w:t xml:space="preserve"> </w:t>
      </w:r>
      <w:r w:rsidR="00F50B0A">
        <w:rPr>
          <w:sz w:val="24"/>
          <w:szCs w:val="24"/>
        </w:rPr>
        <w:t>Church. Why? He</w:t>
      </w:r>
      <w:r w:rsidR="00730752">
        <w:rPr>
          <w:sz w:val="24"/>
          <w:szCs w:val="24"/>
        </w:rPr>
        <w:t xml:space="preserve"> insiste</w:t>
      </w:r>
      <w:r w:rsidR="00F50B0A">
        <w:rPr>
          <w:sz w:val="24"/>
          <w:szCs w:val="24"/>
        </w:rPr>
        <w:t>d</w:t>
      </w:r>
      <w:r w:rsidR="00730752">
        <w:rPr>
          <w:sz w:val="24"/>
          <w:szCs w:val="24"/>
        </w:rPr>
        <w:t xml:space="preserve"> that scripture was the final </w:t>
      </w:r>
      <w:r>
        <w:rPr>
          <w:sz w:val="24"/>
          <w:szCs w:val="24"/>
        </w:rPr>
        <w:t>authority</w:t>
      </w:r>
      <w:r w:rsidR="00730752">
        <w:rPr>
          <w:sz w:val="24"/>
          <w:szCs w:val="24"/>
        </w:rPr>
        <w:t xml:space="preserve"> and that it should be taught to all people in their native tongue. He sang as he was burning and </w:t>
      </w:r>
      <w:r w:rsidR="00F50B0A">
        <w:rPr>
          <w:sz w:val="24"/>
          <w:szCs w:val="24"/>
        </w:rPr>
        <w:t>h</w:t>
      </w:r>
      <w:r w:rsidR="00730752">
        <w:rPr>
          <w:sz w:val="24"/>
          <w:szCs w:val="24"/>
        </w:rPr>
        <w:t xml:space="preserve">e said as he was dying that God would raise up a man who would see to it that the Bible would be made </w:t>
      </w:r>
      <w:r>
        <w:rPr>
          <w:sz w:val="24"/>
          <w:szCs w:val="24"/>
        </w:rPr>
        <w:t>available</w:t>
      </w:r>
      <w:r w:rsidR="00730752">
        <w:rPr>
          <w:sz w:val="24"/>
          <w:szCs w:val="24"/>
        </w:rPr>
        <w:t xml:space="preserve"> to all in their language. </w:t>
      </w:r>
      <w:r w:rsidR="004E15BD">
        <w:rPr>
          <w:sz w:val="24"/>
          <w:szCs w:val="24"/>
        </w:rPr>
        <w:t xml:space="preserve"> (I have a picture of me standing in a museum next to a bronze statue of Jon Huss. It was taken on my first mission trip to </w:t>
      </w:r>
      <w:r w:rsidR="00F50B0A">
        <w:rPr>
          <w:sz w:val="24"/>
          <w:szCs w:val="24"/>
        </w:rPr>
        <w:t>t</w:t>
      </w:r>
      <w:r w:rsidR="004E15BD">
        <w:rPr>
          <w:sz w:val="24"/>
          <w:szCs w:val="24"/>
        </w:rPr>
        <w:t>he Czech Republic.)</w:t>
      </w:r>
      <w:r w:rsidR="006E2DF3">
        <w:rPr>
          <w:sz w:val="24"/>
          <w:szCs w:val="24"/>
        </w:rPr>
        <w:t xml:space="preserve"> The Greek monks and John Huss made disciples, insuring that the Word of God would continue to be preached. The </w:t>
      </w:r>
      <w:r w:rsidR="0013038F">
        <w:rPr>
          <w:sz w:val="24"/>
          <w:szCs w:val="24"/>
        </w:rPr>
        <w:t>outcome</w:t>
      </w:r>
      <w:r w:rsidR="006E2DF3">
        <w:rPr>
          <w:sz w:val="24"/>
          <w:szCs w:val="24"/>
        </w:rPr>
        <w:t xml:space="preserve"> of this was</w:t>
      </w:r>
      <w:r w:rsidR="0013038F">
        <w:rPr>
          <w:sz w:val="24"/>
          <w:szCs w:val="24"/>
        </w:rPr>
        <w:t xml:space="preserve"> a group of committed disciples and followers </w:t>
      </w:r>
      <w:r w:rsidR="004E15BD">
        <w:rPr>
          <w:sz w:val="24"/>
          <w:szCs w:val="24"/>
        </w:rPr>
        <w:t xml:space="preserve">of Christ </w:t>
      </w:r>
      <w:r w:rsidR="0013038F">
        <w:rPr>
          <w:sz w:val="24"/>
          <w:szCs w:val="24"/>
        </w:rPr>
        <w:t>who were called</w:t>
      </w:r>
      <w:r w:rsidR="00F50B0A">
        <w:rPr>
          <w:sz w:val="24"/>
          <w:szCs w:val="24"/>
        </w:rPr>
        <w:t xml:space="preserve"> The Moravian Brotherhood</w:t>
      </w:r>
      <w:r w:rsidR="006E2DF3">
        <w:rPr>
          <w:sz w:val="24"/>
          <w:szCs w:val="24"/>
        </w:rPr>
        <w:t>. T</w:t>
      </w:r>
      <w:r w:rsidR="006F4AE1">
        <w:rPr>
          <w:sz w:val="24"/>
          <w:szCs w:val="24"/>
        </w:rPr>
        <w:t>hese brothers g</w:t>
      </w:r>
      <w:r w:rsidR="006E2DF3">
        <w:rPr>
          <w:sz w:val="24"/>
          <w:szCs w:val="24"/>
        </w:rPr>
        <w:t>ave birth to t</w:t>
      </w:r>
      <w:r w:rsidR="006F4AE1">
        <w:rPr>
          <w:sz w:val="24"/>
          <w:szCs w:val="24"/>
        </w:rPr>
        <w:t xml:space="preserve">he </w:t>
      </w:r>
      <w:r w:rsidR="0013038F">
        <w:rPr>
          <w:sz w:val="24"/>
          <w:szCs w:val="24"/>
        </w:rPr>
        <w:t>oldest protestant church</w:t>
      </w:r>
      <w:r w:rsidR="004E15BD">
        <w:rPr>
          <w:sz w:val="24"/>
          <w:szCs w:val="24"/>
        </w:rPr>
        <w:t>,</w:t>
      </w:r>
      <w:r w:rsidR="006E2DF3">
        <w:rPr>
          <w:sz w:val="24"/>
          <w:szCs w:val="24"/>
        </w:rPr>
        <w:t xml:space="preserve"> founded in</w:t>
      </w:r>
      <w:r w:rsidR="004E15BD">
        <w:rPr>
          <w:sz w:val="24"/>
          <w:szCs w:val="24"/>
        </w:rPr>
        <w:t xml:space="preserve"> 1457 AD. In addition, they </w:t>
      </w:r>
      <w:r w:rsidR="006E2DF3">
        <w:rPr>
          <w:sz w:val="24"/>
          <w:szCs w:val="24"/>
        </w:rPr>
        <w:t>also</w:t>
      </w:r>
      <w:r w:rsidR="004E15BD">
        <w:rPr>
          <w:sz w:val="24"/>
          <w:szCs w:val="24"/>
        </w:rPr>
        <w:t xml:space="preserve"> began</w:t>
      </w:r>
      <w:r w:rsidR="006E2DF3">
        <w:rPr>
          <w:sz w:val="24"/>
          <w:szCs w:val="24"/>
        </w:rPr>
        <w:t xml:space="preserve"> the </w:t>
      </w:r>
      <w:r w:rsidR="006F4AE1">
        <w:rPr>
          <w:sz w:val="24"/>
          <w:szCs w:val="24"/>
        </w:rPr>
        <w:t>first</w:t>
      </w:r>
      <w:r w:rsidR="004E15BD">
        <w:rPr>
          <w:sz w:val="24"/>
          <w:szCs w:val="24"/>
        </w:rPr>
        <w:t xml:space="preserve"> </w:t>
      </w:r>
      <w:r w:rsidR="006F4AE1">
        <w:rPr>
          <w:sz w:val="24"/>
          <w:szCs w:val="24"/>
        </w:rPr>
        <w:t xml:space="preserve">global mission movement. </w:t>
      </w:r>
      <w:r w:rsidR="004E15BD">
        <w:rPr>
          <w:sz w:val="24"/>
          <w:szCs w:val="24"/>
        </w:rPr>
        <w:t>Today, t</w:t>
      </w:r>
      <w:r w:rsidR="006F4AE1">
        <w:rPr>
          <w:sz w:val="24"/>
          <w:szCs w:val="24"/>
        </w:rPr>
        <w:t xml:space="preserve">he Moravian Churches can be found all over the world, including the tiny island in Nicaragua-Corn Island. This is not the only spiritual heritage that came from this country. </w:t>
      </w:r>
      <w:r w:rsidR="000B34EA">
        <w:rPr>
          <w:sz w:val="24"/>
          <w:szCs w:val="24"/>
        </w:rPr>
        <w:t>Of</w:t>
      </w:r>
      <w:r w:rsidR="006E2DF3">
        <w:rPr>
          <w:sz w:val="24"/>
          <w:szCs w:val="24"/>
        </w:rPr>
        <w:t xml:space="preserve"> course we know all of this had a mighty impact on the </w:t>
      </w:r>
      <w:r w:rsidR="000B34EA">
        <w:rPr>
          <w:sz w:val="24"/>
          <w:szCs w:val="24"/>
        </w:rPr>
        <w:t>neighboring</w:t>
      </w:r>
      <w:r w:rsidR="006E2DF3">
        <w:rPr>
          <w:sz w:val="24"/>
          <w:szCs w:val="24"/>
        </w:rPr>
        <w:t xml:space="preserve"> country of German</w:t>
      </w:r>
      <w:r w:rsidR="0013038F">
        <w:rPr>
          <w:sz w:val="24"/>
          <w:szCs w:val="24"/>
        </w:rPr>
        <w:t>y</w:t>
      </w:r>
      <w:r w:rsidR="00364CA1">
        <w:rPr>
          <w:sz w:val="24"/>
          <w:szCs w:val="24"/>
        </w:rPr>
        <w:t xml:space="preserve"> </w:t>
      </w:r>
      <w:r w:rsidR="0013038F">
        <w:rPr>
          <w:sz w:val="24"/>
          <w:szCs w:val="24"/>
        </w:rPr>
        <w:t>and a man named Martin Luther. In addition to the reformation, Luther also</w:t>
      </w:r>
      <w:r w:rsidR="006E2DF3">
        <w:rPr>
          <w:sz w:val="24"/>
          <w:szCs w:val="24"/>
        </w:rPr>
        <w:t xml:space="preserve"> translat</w:t>
      </w:r>
      <w:r w:rsidR="000B34EA">
        <w:rPr>
          <w:sz w:val="24"/>
          <w:szCs w:val="24"/>
        </w:rPr>
        <w:t>ed the Bible into the German language (1522-1534) so that Word of God may be made available to all people.</w:t>
      </w:r>
      <w:r w:rsidR="0094611C">
        <w:rPr>
          <w:sz w:val="24"/>
          <w:szCs w:val="24"/>
        </w:rPr>
        <w:t xml:space="preserve"> In addition to these and many others, there was reformer William Tyndale (1494-1536) who smuggled into Britain 18,000 copies of the English N.T. He too was martyred for the </w:t>
      </w:r>
      <w:r w:rsidR="00F50B0A">
        <w:rPr>
          <w:sz w:val="24"/>
          <w:szCs w:val="24"/>
        </w:rPr>
        <w:t>W</w:t>
      </w:r>
      <w:r w:rsidR="0094611C">
        <w:rPr>
          <w:sz w:val="24"/>
          <w:szCs w:val="24"/>
        </w:rPr>
        <w:t xml:space="preserve">ord of God. </w:t>
      </w:r>
    </w:p>
    <w:p w14:paraId="28DCA110" w14:textId="77777777" w:rsidR="006F4AE1" w:rsidRDefault="006F4AE1" w:rsidP="005B6F9C">
      <w:pPr>
        <w:ind w:firstLine="720"/>
        <w:jc w:val="both"/>
        <w:rPr>
          <w:sz w:val="24"/>
          <w:szCs w:val="24"/>
        </w:rPr>
      </w:pPr>
      <w:r>
        <w:rPr>
          <w:sz w:val="24"/>
          <w:szCs w:val="24"/>
        </w:rPr>
        <w:t>What do you thin</w:t>
      </w:r>
      <w:r w:rsidR="00D52345">
        <w:rPr>
          <w:sz w:val="24"/>
          <w:szCs w:val="24"/>
        </w:rPr>
        <w:t>k these men would say if</w:t>
      </w:r>
      <w:r w:rsidR="009F7505">
        <w:rPr>
          <w:sz w:val="24"/>
          <w:szCs w:val="24"/>
        </w:rPr>
        <w:t xml:space="preserve"> </w:t>
      </w:r>
      <w:r w:rsidR="00AE614A">
        <w:rPr>
          <w:sz w:val="24"/>
          <w:szCs w:val="24"/>
        </w:rPr>
        <w:t xml:space="preserve">they </w:t>
      </w:r>
      <w:r w:rsidR="009F7505">
        <w:rPr>
          <w:sz w:val="24"/>
          <w:szCs w:val="24"/>
        </w:rPr>
        <w:t>knew t</w:t>
      </w:r>
      <w:r w:rsidR="000B34EA">
        <w:rPr>
          <w:sz w:val="24"/>
          <w:szCs w:val="24"/>
        </w:rPr>
        <w:t>hat today</w:t>
      </w:r>
      <w:r>
        <w:rPr>
          <w:sz w:val="24"/>
          <w:szCs w:val="24"/>
        </w:rPr>
        <w:t xml:space="preserve"> </w:t>
      </w:r>
      <w:r w:rsidR="00D52345">
        <w:rPr>
          <w:sz w:val="24"/>
          <w:szCs w:val="24"/>
        </w:rPr>
        <w:t xml:space="preserve">less than </w:t>
      </w:r>
      <w:r w:rsidR="00AE614A">
        <w:rPr>
          <w:sz w:val="24"/>
          <w:szCs w:val="24"/>
        </w:rPr>
        <w:t>2</w:t>
      </w:r>
      <w:r>
        <w:rPr>
          <w:sz w:val="24"/>
          <w:szCs w:val="24"/>
        </w:rPr>
        <w:t xml:space="preserve">% </w:t>
      </w:r>
      <w:r w:rsidR="00D52345">
        <w:rPr>
          <w:sz w:val="24"/>
          <w:szCs w:val="24"/>
        </w:rPr>
        <w:t>of the population</w:t>
      </w:r>
      <w:r w:rsidR="00F50B0A">
        <w:rPr>
          <w:sz w:val="24"/>
          <w:szCs w:val="24"/>
        </w:rPr>
        <w:t>s</w:t>
      </w:r>
      <w:r w:rsidR="00D52345">
        <w:rPr>
          <w:sz w:val="24"/>
          <w:szCs w:val="24"/>
        </w:rPr>
        <w:t xml:space="preserve"> </w:t>
      </w:r>
      <w:r>
        <w:rPr>
          <w:sz w:val="24"/>
          <w:szCs w:val="24"/>
        </w:rPr>
        <w:t xml:space="preserve">of these countries are </w:t>
      </w:r>
      <w:r w:rsidR="006E2DF3">
        <w:rPr>
          <w:sz w:val="24"/>
          <w:szCs w:val="24"/>
        </w:rPr>
        <w:t xml:space="preserve">evangelical </w:t>
      </w:r>
      <w:r>
        <w:rPr>
          <w:sz w:val="24"/>
          <w:szCs w:val="24"/>
        </w:rPr>
        <w:t>Christian</w:t>
      </w:r>
      <w:r w:rsidR="006E2DF3">
        <w:rPr>
          <w:sz w:val="24"/>
          <w:szCs w:val="24"/>
        </w:rPr>
        <w:t>s</w:t>
      </w:r>
      <w:r>
        <w:rPr>
          <w:sz w:val="24"/>
          <w:szCs w:val="24"/>
        </w:rPr>
        <w:t xml:space="preserve">? We would like to hope that our church programs will make disciple of the nations. It is just not so! </w:t>
      </w:r>
      <w:r w:rsidR="00AE614A">
        <w:rPr>
          <w:sz w:val="24"/>
          <w:szCs w:val="24"/>
        </w:rPr>
        <w:t>I</w:t>
      </w:r>
      <w:r>
        <w:rPr>
          <w:sz w:val="24"/>
          <w:szCs w:val="24"/>
        </w:rPr>
        <w:t>n Europe</w:t>
      </w:r>
      <w:r w:rsidR="000B34EA">
        <w:rPr>
          <w:sz w:val="24"/>
          <w:szCs w:val="24"/>
        </w:rPr>
        <w:t>,</w:t>
      </w:r>
      <w:r>
        <w:rPr>
          <w:sz w:val="24"/>
          <w:szCs w:val="24"/>
        </w:rPr>
        <w:t xml:space="preserve"> and here in the states</w:t>
      </w:r>
      <w:r w:rsidR="000B34EA">
        <w:rPr>
          <w:sz w:val="24"/>
          <w:szCs w:val="24"/>
        </w:rPr>
        <w:t>,</w:t>
      </w:r>
      <w:r>
        <w:rPr>
          <w:sz w:val="24"/>
          <w:szCs w:val="24"/>
        </w:rPr>
        <w:t xml:space="preserve"> we see the tragic effects!</w:t>
      </w:r>
    </w:p>
    <w:p w14:paraId="331BA919" w14:textId="77777777" w:rsidR="002500FA" w:rsidRDefault="0051660B" w:rsidP="00EA2EC6">
      <w:pPr>
        <w:ind w:firstLine="720"/>
        <w:jc w:val="both"/>
        <w:rPr>
          <w:sz w:val="24"/>
          <w:szCs w:val="24"/>
        </w:rPr>
      </w:pPr>
      <w:r>
        <w:rPr>
          <w:sz w:val="24"/>
          <w:szCs w:val="24"/>
        </w:rPr>
        <w:t xml:space="preserve">You may be thinking, </w:t>
      </w:r>
      <w:r w:rsidR="00F50B0A">
        <w:rPr>
          <w:sz w:val="24"/>
          <w:szCs w:val="24"/>
        </w:rPr>
        <w:t>“</w:t>
      </w:r>
      <w:r>
        <w:rPr>
          <w:sz w:val="24"/>
          <w:szCs w:val="24"/>
        </w:rPr>
        <w:t>She’s derailed</w:t>
      </w:r>
      <w:r w:rsidR="00F70FAC">
        <w:rPr>
          <w:sz w:val="24"/>
          <w:szCs w:val="24"/>
        </w:rPr>
        <w:t>”</w:t>
      </w:r>
      <w:r>
        <w:rPr>
          <w:sz w:val="24"/>
          <w:szCs w:val="24"/>
        </w:rPr>
        <w:t xml:space="preserve"> again. What’s her point? </w:t>
      </w:r>
      <w:r w:rsidR="00F70FAC">
        <w:rPr>
          <w:sz w:val="24"/>
          <w:szCs w:val="24"/>
        </w:rPr>
        <w:t xml:space="preserve"> So now that I’m back on track, here it is</w:t>
      </w:r>
      <w:r w:rsidR="00522A3E">
        <w:rPr>
          <w:sz w:val="24"/>
          <w:szCs w:val="24"/>
        </w:rPr>
        <w:t xml:space="preserve">. </w:t>
      </w:r>
      <w:r w:rsidR="002500FA" w:rsidRPr="00675324">
        <w:rPr>
          <w:sz w:val="24"/>
          <w:szCs w:val="24"/>
        </w:rPr>
        <w:t>When God’s truth is invested</w:t>
      </w:r>
      <w:r w:rsidR="00F70FAC">
        <w:rPr>
          <w:sz w:val="24"/>
          <w:szCs w:val="24"/>
        </w:rPr>
        <w:t xml:space="preserve"> in the hearts of men and women</w:t>
      </w:r>
      <w:r w:rsidR="002500FA" w:rsidRPr="00675324">
        <w:rPr>
          <w:sz w:val="24"/>
          <w:szCs w:val="24"/>
        </w:rPr>
        <w:t xml:space="preserve">, and </w:t>
      </w:r>
      <w:r w:rsidR="00F70FAC">
        <w:rPr>
          <w:sz w:val="24"/>
          <w:szCs w:val="24"/>
        </w:rPr>
        <w:t xml:space="preserve">they grow up and multiply, then it is </w:t>
      </w:r>
      <w:r w:rsidR="002500FA" w:rsidRPr="00675324">
        <w:rPr>
          <w:sz w:val="24"/>
          <w:szCs w:val="24"/>
        </w:rPr>
        <w:t xml:space="preserve">transported from </w:t>
      </w:r>
      <w:r w:rsidR="00F70FAC">
        <w:rPr>
          <w:sz w:val="24"/>
          <w:szCs w:val="24"/>
        </w:rPr>
        <w:t xml:space="preserve">one </w:t>
      </w:r>
      <w:r w:rsidR="002500FA" w:rsidRPr="00675324">
        <w:rPr>
          <w:sz w:val="24"/>
          <w:szCs w:val="24"/>
        </w:rPr>
        <w:t>genera</w:t>
      </w:r>
      <w:r w:rsidR="0040625B">
        <w:rPr>
          <w:sz w:val="24"/>
          <w:szCs w:val="24"/>
        </w:rPr>
        <w:t xml:space="preserve">tion to </w:t>
      </w:r>
      <w:r w:rsidR="00F70FAC">
        <w:rPr>
          <w:sz w:val="24"/>
          <w:szCs w:val="24"/>
        </w:rPr>
        <w:t xml:space="preserve">the next. </w:t>
      </w:r>
      <w:r w:rsidR="00522A3E">
        <w:rPr>
          <w:sz w:val="24"/>
          <w:szCs w:val="24"/>
        </w:rPr>
        <w:t>When this is done, t</w:t>
      </w:r>
      <w:r w:rsidR="0040625B">
        <w:rPr>
          <w:sz w:val="24"/>
          <w:szCs w:val="24"/>
        </w:rPr>
        <w:t>he</w:t>
      </w:r>
      <w:r w:rsidR="002500FA" w:rsidRPr="00675324">
        <w:rPr>
          <w:sz w:val="24"/>
          <w:szCs w:val="24"/>
        </w:rPr>
        <w:t>n we will be leaving an eternal inheritan</w:t>
      </w:r>
      <w:r w:rsidR="0013038F">
        <w:rPr>
          <w:sz w:val="24"/>
          <w:szCs w:val="24"/>
        </w:rPr>
        <w:t xml:space="preserve">ce for our spiritual offspring, as I’ve just described. </w:t>
      </w:r>
      <w:r w:rsidR="00F70FAC">
        <w:rPr>
          <w:sz w:val="24"/>
          <w:szCs w:val="24"/>
        </w:rPr>
        <w:t xml:space="preserve"> Disciples are stewards of God’s Word. It is written by a person upon the heart of another person! I have two questions for you. </w:t>
      </w:r>
      <w:r w:rsidR="002500FA" w:rsidRPr="00675324">
        <w:rPr>
          <w:sz w:val="24"/>
          <w:szCs w:val="24"/>
        </w:rPr>
        <w:t xml:space="preserve">Are you </w:t>
      </w:r>
      <w:r w:rsidR="0040625B">
        <w:rPr>
          <w:sz w:val="24"/>
          <w:szCs w:val="24"/>
        </w:rPr>
        <w:t>someone’s</w:t>
      </w:r>
      <w:r w:rsidR="002500FA" w:rsidRPr="00675324">
        <w:rPr>
          <w:sz w:val="24"/>
          <w:szCs w:val="24"/>
        </w:rPr>
        <w:t xml:space="preserve"> </w:t>
      </w:r>
      <w:r w:rsidR="0094611C" w:rsidRPr="0094611C">
        <w:rPr>
          <w:b/>
          <w:i/>
          <w:sz w:val="24"/>
          <w:szCs w:val="24"/>
        </w:rPr>
        <w:t>L</w:t>
      </w:r>
      <w:r w:rsidR="002500FA" w:rsidRPr="0094611C">
        <w:rPr>
          <w:b/>
          <w:i/>
          <w:sz w:val="24"/>
          <w:szCs w:val="24"/>
        </w:rPr>
        <w:t xml:space="preserve">iving </w:t>
      </w:r>
      <w:r w:rsidR="0094611C" w:rsidRPr="0094611C">
        <w:rPr>
          <w:b/>
          <w:i/>
          <w:sz w:val="24"/>
          <w:szCs w:val="24"/>
        </w:rPr>
        <w:t>L</w:t>
      </w:r>
      <w:r w:rsidR="002500FA" w:rsidRPr="0094611C">
        <w:rPr>
          <w:b/>
          <w:i/>
          <w:sz w:val="24"/>
          <w:szCs w:val="24"/>
        </w:rPr>
        <w:t>etter</w:t>
      </w:r>
      <w:r w:rsidR="002500FA" w:rsidRPr="00675324">
        <w:rPr>
          <w:sz w:val="24"/>
          <w:szCs w:val="24"/>
        </w:rPr>
        <w:t xml:space="preserve"> of Christ? Who is your </w:t>
      </w:r>
      <w:r w:rsidR="0094611C" w:rsidRPr="0094611C">
        <w:rPr>
          <w:b/>
          <w:i/>
          <w:sz w:val="24"/>
          <w:szCs w:val="24"/>
        </w:rPr>
        <w:t>L</w:t>
      </w:r>
      <w:r w:rsidR="002500FA" w:rsidRPr="0094611C">
        <w:rPr>
          <w:b/>
          <w:i/>
          <w:sz w:val="24"/>
          <w:szCs w:val="24"/>
        </w:rPr>
        <w:t xml:space="preserve">iving </w:t>
      </w:r>
      <w:r w:rsidR="0094611C" w:rsidRPr="0094611C">
        <w:rPr>
          <w:b/>
          <w:i/>
          <w:sz w:val="24"/>
          <w:szCs w:val="24"/>
        </w:rPr>
        <w:t>L</w:t>
      </w:r>
      <w:r w:rsidR="002500FA" w:rsidRPr="0094611C">
        <w:rPr>
          <w:b/>
          <w:i/>
          <w:sz w:val="24"/>
          <w:szCs w:val="24"/>
        </w:rPr>
        <w:t>etter</w:t>
      </w:r>
      <w:r w:rsidR="002500FA" w:rsidRPr="00675324">
        <w:rPr>
          <w:sz w:val="24"/>
          <w:szCs w:val="24"/>
        </w:rPr>
        <w:t xml:space="preserve">? </w:t>
      </w:r>
    </w:p>
    <w:p w14:paraId="4732E618" w14:textId="77777777" w:rsidR="00C35834" w:rsidRPr="00C35834" w:rsidRDefault="00C35834" w:rsidP="00A21A5C">
      <w:pPr>
        <w:jc w:val="center"/>
        <w:rPr>
          <w:b/>
          <w:i/>
          <w:sz w:val="24"/>
          <w:szCs w:val="24"/>
        </w:rPr>
      </w:pPr>
      <w:r w:rsidRPr="00C35834">
        <w:rPr>
          <w:b/>
          <w:i/>
          <w:sz w:val="24"/>
          <w:szCs w:val="24"/>
        </w:rPr>
        <w:t>Psalms 78:1-7</w:t>
      </w:r>
    </w:p>
    <w:p w14:paraId="06B20189" w14:textId="77777777" w:rsidR="00C35834" w:rsidRPr="00C35834" w:rsidRDefault="00C35834" w:rsidP="00A21A5C">
      <w:pPr>
        <w:pStyle w:val="line"/>
        <w:jc w:val="center"/>
        <w:rPr>
          <w:rStyle w:val="text"/>
          <w:rFonts w:asciiTheme="minorHAnsi" w:hAnsiTheme="minorHAnsi"/>
          <w:b/>
          <w:i/>
        </w:rPr>
      </w:pPr>
      <w:r w:rsidRPr="00C35834">
        <w:rPr>
          <w:rStyle w:val="text"/>
          <w:rFonts w:asciiTheme="minorHAnsi" w:hAnsiTheme="minorHAnsi"/>
          <w:b/>
          <w:i/>
        </w:rPr>
        <w:t>Listen, O my people, to my instruction;</w:t>
      </w:r>
      <w:r w:rsidRPr="00C35834">
        <w:rPr>
          <w:rFonts w:asciiTheme="minorHAnsi" w:hAnsiTheme="minorHAnsi"/>
          <w:b/>
          <w:i/>
        </w:rPr>
        <w:t xml:space="preserve"> </w:t>
      </w:r>
      <w:r w:rsidRPr="00C35834">
        <w:rPr>
          <w:rStyle w:val="text"/>
          <w:rFonts w:asciiTheme="minorHAnsi" w:hAnsiTheme="minorHAnsi"/>
          <w:b/>
          <w:i/>
        </w:rPr>
        <w:t>Incline your ears to the words of my mouth.</w:t>
      </w:r>
      <w:r w:rsidRPr="00C35834">
        <w:rPr>
          <w:rFonts w:asciiTheme="minorHAnsi" w:hAnsiTheme="minorHAnsi"/>
          <w:b/>
          <w:i/>
        </w:rPr>
        <w:br/>
      </w:r>
      <w:r w:rsidRPr="00C35834">
        <w:rPr>
          <w:rStyle w:val="text"/>
          <w:rFonts w:asciiTheme="minorHAnsi" w:hAnsiTheme="minorHAnsi"/>
          <w:b/>
          <w:i/>
          <w:vertAlign w:val="superscript"/>
        </w:rPr>
        <w:t>2 </w:t>
      </w:r>
      <w:r w:rsidRPr="00C35834">
        <w:rPr>
          <w:rStyle w:val="text"/>
          <w:rFonts w:asciiTheme="minorHAnsi" w:hAnsiTheme="minorHAnsi"/>
          <w:b/>
          <w:i/>
        </w:rPr>
        <w:t>I will open my mouth in a parable;</w:t>
      </w:r>
      <w:r w:rsidRPr="00C35834">
        <w:rPr>
          <w:rFonts w:asciiTheme="minorHAnsi" w:hAnsiTheme="minorHAnsi"/>
          <w:b/>
          <w:i/>
        </w:rPr>
        <w:t xml:space="preserve"> </w:t>
      </w:r>
      <w:r w:rsidRPr="00C35834">
        <w:rPr>
          <w:rStyle w:val="text"/>
          <w:rFonts w:asciiTheme="minorHAnsi" w:hAnsiTheme="minorHAnsi"/>
          <w:b/>
          <w:i/>
        </w:rPr>
        <w:t>I will utter dark sayings of old,</w:t>
      </w:r>
      <w:r w:rsidRPr="00C35834">
        <w:rPr>
          <w:rStyle w:val="text"/>
          <w:rFonts w:asciiTheme="minorHAnsi" w:hAnsiTheme="minorHAnsi"/>
          <w:b/>
          <w:i/>
          <w:vertAlign w:val="superscript"/>
        </w:rPr>
        <w:t>3 </w:t>
      </w:r>
      <w:r w:rsidRPr="00C35834">
        <w:rPr>
          <w:rStyle w:val="text"/>
          <w:rFonts w:asciiTheme="minorHAnsi" w:hAnsiTheme="minorHAnsi"/>
          <w:b/>
          <w:i/>
        </w:rPr>
        <w:t>Which we have heard and known,</w:t>
      </w:r>
      <w:r w:rsidRPr="00C35834">
        <w:rPr>
          <w:rFonts w:asciiTheme="minorHAnsi" w:hAnsiTheme="minorHAnsi"/>
          <w:b/>
          <w:i/>
        </w:rPr>
        <w:t xml:space="preserve"> </w:t>
      </w:r>
      <w:r w:rsidRPr="00C35834">
        <w:rPr>
          <w:rStyle w:val="text"/>
          <w:rFonts w:asciiTheme="minorHAnsi" w:hAnsiTheme="minorHAnsi"/>
          <w:b/>
          <w:i/>
        </w:rPr>
        <w:t>And our fathers have told us.</w:t>
      </w:r>
      <w:r w:rsidRPr="00C35834">
        <w:rPr>
          <w:rStyle w:val="text"/>
          <w:rFonts w:asciiTheme="minorHAnsi" w:hAnsiTheme="minorHAnsi"/>
          <w:b/>
          <w:i/>
          <w:vertAlign w:val="superscript"/>
        </w:rPr>
        <w:t>4 </w:t>
      </w:r>
      <w:r w:rsidRPr="00C35834">
        <w:rPr>
          <w:rStyle w:val="text"/>
          <w:rFonts w:asciiTheme="minorHAnsi" w:hAnsiTheme="minorHAnsi"/>
          <w:b/>
          <w:i/>
        </w:rPr>
        <w:t xml:space="preserve">We will not conceal them from their children, But tell to the generation to come the praises of the </w:t>
      </w:r>
      <w:r w:rsidRPr="00C35834">
        <w:rPr>
          <w:rStyle w:val="small-caps"/>
          <w:rFonts w:asciiTheme="minorHAnsi" w:hAnsiTheme="minorHAnsi"/>
          <w:b/>
          <w:i/>
          <w:smallCaps/>
        </w:rPr>
        <w:t>Lord</w:t>
      </w:r>
      <w:r w:rsidRPr="00C35834">
        <w:rPr>
          <w:rStyle w:val="text"/>
          <w:rFonts w:asciiTheme="minorHAnsi" w:hAnsiTheme="minorHAnsi"/>
          <w:b/>
          <w:i/>
        </w:rPr>
        <w:t>,</w:t>
      </w:r>
      <w:r w:rsidRPr="00C35834">
        <w:rPr>
          <w:rFonts w:asciiTheme="minorHAnsi" w:hAnsiTheme="minorHAnsi"/>
          <w:b/>
          <w:i/>
        </w:rPr>
        <w:t xml:space="preserve"> </w:t>
      </w:r>
      <w:r w:rsidRPr="00C35834">
        <w:rPr>
          <w:rStyle w:val="text"/>
          <w:rFonts w:asciiTheme="minorHAnsi" w:hAnsiTheme="minorHAnsi"/>
          <w:b/>
          <w:i/>
        </w:rPr>
        <w:t>And His strength and His wondrous works that He has done.</w:t>
      </w:r>
      <w:r w:rsidRPr="00C35834">
        <w:rPr>
          <w:rFonts w:asciiTheme="minorHAnsi" w:hAnsiTheme="minorHAnsi"/>
          <w:b/>
          <w:i/>
        </w:rPr>
        <w:t xml:space="preserve"> </w:t>
      </w:r>
      <w:r w:rsidRPr="00C35834">
        <w:rPr>
          <w:rStyle w:val="text"/>
          <w:rFonts w:asciiTheme="minorHAnsi" w:hAnsiTheme="minorHAnsi"/>
          <w:b/>
          <w:i/>
          <w:vertAlign w:val="superscript"/>
        </w:rPr>
        <w:t>5 </w:t>
      </w:r>
      <w:r w:rsidRPr="00C35834">
        <w:rPr>
          <w:rStyle w:val="text"/>
          <w:rFonts w:asciiTheme="minorHAnsi" w:hAnsiTheme="minorHAnsi"/>
          <w:b/>
          <w:i/>
        </w:rPr>
        <w:t>For He established a testimony in Jacob</w:t>
      </w:r>
      <w:r w:rsidRPr="00C35834">
        <w:rPr>
          <w:rFonts w:asciiTheme="minorHAnsi" w:hAnsiTheme="minorHAnsi"/>
          <w:b/>
          <w:i/>
        </w:rPr>
        <w:t xml:space="preserve"> </w:t>
      </w:r>
      <w:r w:rsidRPr="00C35834">
        <w:rPr>
          <w:rStyle w:val="text"/>
          <w:rFonts w:asciiTheme="minorHAnsi" w:hAnsiTheme="minorHAnsi"/>
          <w:b/>
          <w:i/>
        </w:rPr>
        <w:t>And appointed a law in Israel,</w:t>
      </w:r>
      <w:r w:rsidRPr="00C35834">
        <w:rPr>
          <w:rFonts w:asciiTheme="minorHAnsi" w:hAnsiTheme="minorHAnsi"/>
          <w:b/>
          <w:i/>
        </w:rPr>
        <w:t xml:space="preserve"> </w:t>
      </w:r>
      <w:r w:rsidRPr="00C35834">
        <w:rPr>
          <w:rStyle w:val="text"/>
          <w:rFonts w:asciiTheme="minorHAnsi" w:hAnsiTheme="minorHAnsi"/>
          <w:b/>
          <w:i/>
        </w:rPr>
        <w:t>Which He commanded our fathers</w:t>
      </w:r>
      <w:r w:rsidRPr="00C35834">
        <w:rPr>
          <w:rFonts w:asciiTheme="minorHAnsi" w:hAnsiTheme="minorHAnsi"/>
          <w:b/>
          <w:i/>
        </w:rPr>
        <w:t xml:space="preserve"> </w:t>
      </w:r>
      <w:r w:rsidRPr="00C35834">
        <w:rPr>
          <w:rStyle w:val="text"/>
          <w:rFonts w:asciiTheme="minorHAnsi" w:hAnsiTheme="minorHAnsi"/>
          <w:b/>
          <w:i/>
        </w:rPr>
        <w:t>That they should teach them to their children,</w:t>
      </w:r>
      <w:r w:rsidRPr="00C35834">
        <w:rPr>
          <w:rFonts w:asciiTheme="minorHAnsi" w:hAnsiTheme="minorHAnsi"/>
          <w:b/>
          <w:i/>
        </w:rPr>
        <w:t xml:space="preserve"> </w:t>
      </w:r>
      <w:r w:rsidRPr="00C35834">
        <w:rPr>
          <w:rStyle w:val="text"/>
          <w:rFonts w:asciiTheme="minorHAnsi" w:hAnsiTheme="minorHAnsi"/>
          <w:b/>
          <w:i/>
          <w:vertAlign w:val="superscript"/>
        </w:rPr>
        <w:t>6 </w:t>
      </w:r>
      <w:r w:rsidRPr="00C35834">
        <w:rPr>
          <w:rStyle w:val="text"/>
          <w:rFonts w:asciiTheme="minorHAnsi" w:hAnsiTheme="minorHAnsi"/>
          <w:b/>
          <w:i/>
        </w:rPr>
        <w:t xml:space="preserve">That the generation to come might know, </w:t>
      </w:r>
      <w:r w:rsidRPr="00C35834">
        <w:rPr>
          <w:rStyle w:val="text"/>
          <w:rFonts w:asciiTheme="minorHAnsi" w:hAnsiTheme="minorHAnsi"/>
          <w:b/>
          <w:i/>
          <w:iCs/>
        </w:rPr>
        <w:t>even</w:t>
      </w:r>
      <w:r w:rsidRPr="00C35834">
        <w:rPr>
          <w:rStyle w:val="text"/>
          <w:rFonts w:asciiTheme="minorHAnsi" w:hAnsiTheme="minorHAnsi"/>
          <w:b/>
          <w:i/>
        </w:rPr>
        <w:t xml:space="preserve"> the children </w:t>
      </w:r>
      <w:r w:rsidRPr="00C35834">
        <w:rPr>
          <w:rStyle w:val="text"/>
          <w:rFonts w:asciiTheme="minorHAnsi" w:hAnsiTheme="minorHAnsi"/>
          <w:b/>
          <w:i/>
          <w:iCs/>
        </w:rPr>
        <w:t>yet</w:t>
      </w:r>
      <w:r w:rsidRPr="00C35834">
        <w:rPr>
          <w:rStyle w:val="text"/>
          <w:rFonts w:asciiTheme="minorHAnsi" w:hAnsiTheme="minorHAnsi"/>
          <w:b/>
          <w:i/>
        </w:rPr>
        <w:t xml:space="preserve"> to be born,</w:t>
      </w:r>
      <w:r w:rsidRPr="00C35834">
        <w:rPr>
          <w:rFonts w:asciiTheme="minorHAnsi" w:hAnsiTheme="minorHAnsi"/>
          <w:b/>
          <w:i/>
        </w:rPr>
        <w:t xml:space="preserve"> </w:t>
      </w:r>
      <w:r w:rsidRPr="00C35834">
        <w:rPr>
          <w:rStyle w:val="text"/>
          <w:rFonts w:asciiTheme="minorHAnsi" w:hAnsiTheme="minorHAnsi"/>
          <w:b/>
          <w:i/>
          <w:iCs/>
        </w:rPr>
        <w:t>That</w:t>
      </w:r>
      <w:r w:rsidRPr="00C35834">
        <w:rPr>
          <w:rStyle w:val="text"/>
          <w:rFonts w:asciiTheme="minorHAnsi" w:hAnsiTheme="minorHAnsi"/>
          <w:b/>
          <w:i/>
        </w:rPr>
        <w:t xml:space="preserve"> they may arise and tell </w:t>
      </w:r>
      <w:r w:rsidRPr="00C35834">
        <w:rPr>
          <w:rStyle w:val="text"/>
          <w:rFonts w:asciiTheme="minorHAnsi" w:hAnsiTheme="minorHAnsi"/>
          <w:b/>
          <w:i/>
          <w:iCs/>
        </w:rPr>
        <w:t>them</w:t>
      </w:r>
      <w:r w:rsidRPr="00C35834">
        <w:rPr>
          <w:rStyle w:val="text"/>
          <w:rFonts w:asciiTheme="minorHAnsi" w:hAnsiTheme="minorHAnsi"/>
          <w:b/>
          <w:i/>
        </w:rPr>
        <w:t xml:space="preserve"> to their children,</w:t>
      </w:r>
      <w:r w:rsidRPr="00C35834">
        <w:rPr>
          <w:rFonts w:asciiTheme="minorHAnsi" w:hAnsiTheme="minorHAnsi"/>
          <w:b/>
          <w:i/>
        </w:rPr>
        <w:t xml:space="preserve"> </w:t>
      </w:r>
      <w:r w:rsidRPr="00C35834">
        <w:rPr>
          <w:rStyle w:val="text"/>
          <w:rFonts w:asciiTheme="minorHAnsi" w:hAnsiTheme="minorHAnsi"/>
          <w:b/>
          <w:i/>
          <w:vertAlign w:val="superscript"/>
        </w:rPr>
        <w:t>7 </w:t>
      </w:r>
      <w:r w:rsidRPr="00C35834">
        <w:rPr>
          <w:rStyle w:val="text"/>
          <w:rFonts w:asciiTheme="minorHAnsi" w:hAnsiTheme="minorHAnsi"/>
          <w:b/>
          <w:i/>
        </w:rPr>
        <w:t>That they should put their confidence in God</w:t>
      </w:r>
      <w:r w:rsidRPr="00C35834">
        <w:rPr>
          <w:rFonts w:asciiTheme="minorHAnsi" w:hAnsiTheme="minorHAnsi"/>
          <w:b/>
          <w:i/>
        </w:rPr>
        <w:t xml:space="preserve"> </w:t>
      </w:r>
      <w:r w:rsidRPr="00C35834">
        <w:rPr>
          <w:rStyle w:val="text"/>
          <w:rFonts w:asciiTheme="minorHAnsi" w:hAnsiTheme="minorHAnsi"/>
          <w:b/>
          <w:i/>
        </w:rPr>
        <w:t>And not forget the works of God,</w:t>
      </w:r>
      <w:r w:rsidRPr="00C35834">
        <w:rPr>
          <w:rFonts w:asciiTheme="minorHAnsi" w:hAnsiTheme="minorHAnsi"/>
          <w:b/>
          <w:i/>
        </w:rPr>
        <w:t xml:space="preserve"> </w:t>
      </w:r>
      <w:r w:rsidRPr="00C35834">
        <w:rPr>
          <w:rStyle w:val="text"/>
          <w:rFonts w:asciiTheme="minorHAnsi" w:hAnsiTheme="minorHAnsi"/>
          <w:b/>
          <w:i/>
        </w:rPr>
        <w:t>But keep His commandments,</w:t>
      </w:r>
    </w:p>
    <w:p w14:paraId="75F19DF0" w14:textId="77777777" w:rsidR="00F43761" w:rsidRDefault="00CB245B" w:rsidP="00F43761">
      <w:pPr>
        <w:jc w:val="both"/>
        <w:rPr>
          <w:b/>
          <w:sz w:val="28"/>
          <w:szCs w:val="28"/>
        </w:rPr>
      </w:pPr>
      <w:r>
        <w:rPr>
          <w:b/>
          <w:sz w:val="28"/>
          <w:szCs w:val="28"/>
        </w:rPr>
        <w:t>#11</w:t>
      </w:r>
      <w:r w:rsidR="002500FA">
        <w:rPr>
          <w:b/>
          <w:sz w:val="28"/>
          <w:szCs w:val="28"/>
        </w:rPr>
        <w:t xml:space="preserve"> </w:t>
      </w:r>
      <w:r w:rsidR="00F43761">
        <w:rPr>
          <w:b/>
          <w:sz w:val="28"/>
          <w:szCs w:val="28"/>
        </w:rPr>
        <w:t>The Bible is the revelation of God</w:t>
      </w:r>
      <w:r w:rsidR="00572877">
        <w:rPr>
          <w:b/>
          <w:sz w:val="28"/>
          <w:szCs w:val="28"/>
        </w:rPr>
        <w:t>:</w:t>
      </w:r>
    </w:p>
    <w:p w14:paraId="5144F0BB" w14:textId="77777777" w:rsidR="00BE0F08" w:rsidRPr="00256B24" w:rsidRDefault="00BE0F08" w:rsidP="00BE0F08">
      <w:pPr>
        <w:spacing w:before="100" w:beforeAutospacing="1" w:after="100" w:afterAutospacing="1" w:line="240" w:lineRule="auto"/>
        <w:jc w:val="center"/>
        <w:outlineLvl w:val="2"/>
        <w:rPr>
          <w:rFonts w:eastAsia="Times New Roman" w:cstheme="minorHAnsi"/>
          <w:b/>
          <w:bCs/>
          <w:i/>
          <w:sz w:val="24"/>
          <w:szCs w:val="24"/>
        </w:rPr>
      </w:pPr>
      <w:r w:rsidRPr="00256B24">
        <w:rPr>
          <w:rFonts w:eastAsia="Times New Roman" w:cstheme="minorHAnsi"/>
          <w:b/>
          <w:bCs/>
          <w:i/>
          <w:sz w:val="24"/>
          <w:szCs w:val="24"/>
        </w:rPr>
        <w:t>1 Samuel 3:19-21</w:t>
      </w:r>
      <w:r w:rsidRPr="00256B24">
        <w:rPr>
          <w:rFonts w:eastAsia="Times New Roman" w:cstheme="minorHAnsi"/>
          <w:b/>
          <w:i/>
          <w:sz w:val="24"/>
          <w:szCs w:val="24"/>
        </w:rPr>
        <w:t xml:space="preserve"> (NASB)</w:t>
      </w:r>
    </w:p>
    <w:p w14:paraId="5CD4092D" w14:textId="77777777" w:rsidR="00BE0F08" w:rsidRDefault="00BE0F08" w:rsidP="00BE0F08">
      <w:pPr>
        <w:spacing w:before="100" w:beforeAutospacing="1" w:after="100" w:afterAutospacing="1" w:line="240" w:lineRule="auto"/>
        <w:jc w:val="center"/>
        <w:rPr>
          <w:rFonts w:eastAsia="Times New Roman" w:cstheme="minorHAnsi"/>
          <w:b/>
          <w:i/>
          <w:sz w:val="24"/>
          <w:szCs w:val="24"/>
        </w:rPr>
      </w:pPr>
      <w:r w:rsidRPr="00256B24">
        <w:rPr>
          <w:rFonts w:eastAsia="Times New Roman" w:cstheme="minorHAnsi"/>
          <w:b/>
          <w:i/>
          <w:sz w:val="24"/>
          <w:szCs w:val="24"/>
          <w:vertAlign w:val="superscript"/>
        </w:rPr>
        <w:t>19 </w:t>
      </w:r>
      <w:r w:rsidRPr="00256B24">
        <w:rPr>
          <w:rFonts w:eastAsia="Times New Roman" w:cstheme="minorHAnsi"/>
          <w:b/>
          <w:i/>
          <w:sz w:val="24"/>
          <w:szCs w:val="24"/>
        </w:rPr>
        <w:t xml:space="preserve">Thus Samuel grew and the </w:t>
      </w:r>
      <w:r w:rsidRPr="00256B24">
        <w:rPr>
          <w:rFonts w:eastAsia="Times New Roman" w:cstheme="minorHAnsi"/>
          <w:b/>
          <w:i/>
          <w:smallCaps/>
          <w:sz w:val="24"/>
          <w:szCs w:val="24"/>
        </w:rPr>
        <w:t>Lord</w:t>
      </w:r>
      <w:r w:rsidRPr="00256B24">
        <w:rPr>
          <w:rFonts w:eastAsia="Times New Roman" w:cstheme="minorHAnsi"/>
          <w:b/>
          <w:i/>
          <w:sz w:val="24"/>
          <w:szCs w:val="24"/>
        </w:rPr>
        <w:t xml:space="preserve"> was with him and let none of his words fail. </w:t>
      </w:r>
      <w:r w:rsidRPr="00256B24">
        <w:rPr>
          <w:rFonts w:eastAsia="Times New Roman" w:cstheme="minorHAnsi"/>
          <w:b/>
          <w:i/>
          <w:sz w:val="24"/>
          <w:szCs w:val="24"/>
          <w:vertAlign w:val="superscript"/>
        </w:rPr>
        <w:t>20 </w:t>
      </w:r>
      <w:r w:rsidRPr="00256B24">
        <w:rPr>
          <w:rFonts w:eastAsia="Times New Roman" w:cstheme="minorHAnsi"/>
          <w:b/>
          <w:i/>
          <w:sz w:val="24"/>
          <w:szCs w:val="24"/>
        </w:rPr>
        <w:t xml:space="preserve">All Israel from Dan even to Beersheba knew that Samuel was confirmed as a prophet of the </w:t>
      </w:r>
      <w:r w:rsidRPr="00256B24">
        <w:rPr>
          <w:rFonts w:eastAsia="Times New Roman" w:cstheme="minorHAnsi"/>
          <w:b/>
          <w:i/>
          <w:smallCaps/>
          <w:sz w:val="24"/>
          <w:szCs w:val="24"/>
        </w:rPr>
        <w:t>Lord</w:t>
      </w:r>
      <w:r w:rsidRPr="00256B24">
        <w:rPr>
          <w:rFonts w:eastAsia="Times New Roman" w:cstheme="minorHAnsi"/>
          <w:b/>
          <w:i/>
          <w:sz w:val="24"/>
          <w:szCs w:val="24"/>
        </w:rPr>
        <w:t xml:space="preserve">. </w:t>
      </w:r>
      <w:r w:rsidRPr="00256B24">
        <w:rPr>
          <w:rFonts w:eastAsia="Times New Roman" w:cstheme="minorHAnsi"/>
          <w:b/>
          <w:i/>
          <w:sz w:val="24"/>
          <w:szCs w:val="24"/>
          <w:vertAlign w:val="superscript"/>
        </w:rPr>
        <w:t>21 </w:t>
      </w:r>
      <w:r w:rsidRPr="00256B24">
        <w:rPr>
          <w:rFonts w:eastAsia="Times New Roman" w:cstheme="minorHAnsi"/>
          <w:b/>
          <w:i/>
          <w:sz w:val="24"/>
          <w:szCs w:val="24"/>
        </w:rPr>
        <w:t xml:space="preserve">And the </w:t>
      </w:r>
      <w:r w:rsidRPr="00256B24">
        <w:rPr>
          <w:rFonts w:eastAsia="Times New Roman" w:cstheme="minorHAnsi"/>
          <w:b/>
          <w:i/>
          <w:smallCaps/>
          <w:sz w:val="24"/>
          <w:szCs w:val="24"/>
        </w:rPr>
        <w:t>Lord</w:t>
      </w:r>
      <w:r w:rsidRPr="00256B24">
        <w:rPr>
          <w:rFonts w:eastAsia="Times New Roman" w:cstheme="minorHAnsi"/>
          <w:b/>
          <w:i/>
          <w:sz w:val="24"/>
          <w:szCs w:val="24"/>
        </w:rPr>
        <w:t xml:space="preserve"> appeared again at Shiloh, because the </w:t>
      </w:r>
      <w:r w:rsidRPr="00256B24">
        <w:rPr>
          <w:rFonts w:eastAsia="Times New Roman" w:cstheme="minorHAnsi"/>
          <w:b/>
          <w:i/>
          <w:smallCaps/>
          <w:sz w:val="24"/>
          <w:szCs w:val="24"/>
        </w:rPr>
        <w:t>Lord</w:t>
      </w:r>
      <w:r w:rsidRPr="00256B24">
        <w:rPr>
          <w:rFonts w:eastAsia="Times New Roman" w:cstheme="minorHAnsi"/>
          <w:b/>
          <w:i/>
          <w:sz w:val="24"/>
          <w:szCs w:val="24"/>
        </w:rPr>
        <w:t xml:space="preserve"> revealed Himself to Samuel at Shiloh by the word of the </w:t>
      </w:r>
      <w:r w:rsidRPr="00256B24">
        <w:rPr>
          <w:rFonts w:eastAsia="Times New Roman" w:cstheme="minorHAnsi"/>
          <w:b/>
          <w:i/>
          <w:smallCaps/>
          <w:sz w:val="24"/>
          <w:szCs w:val="24"/>
        </w:rPr>
        <w:t>Lord</w:t>
      </w:r>
      <w:r w:rsidRPr="00256B24">
        <w:rPr>
          <w:rFonts w:eastAsia="Times New Roman" w:cstheme="minorHAnsi"/>
          <w:b/>
          <w:i/>
          <w:sz w:val="24"/>
          <w:szCs w:val="24"/>
        </w:rPr>
        <w:t>.</w:t>
      </w:r>
    </w:p>
    <w:p w14:paraId="4D70FBFB" w14:textId="77777777" w:rsidR="00BE0F08" w:rsidRDefault="00BE0F08" w:rsidP="00BE0F08">
      <w:pPr>
        <w:ind w:firstLine="720"/>
        <w:jc w:val="both"/>
        <w:rPr>
          <w:sz w:val="24"/>
          <w:szCs w:val="24"/>
        </w:rPr>
      </w:pPr>
      <w:r>
        <w:rPr>
          <w:sz w:val="24"/>
          <w:szCs w:val="24"/>
        </w:rPr>
        <w:t xml:space="preserve">Of all the innumerable benefits of the </w:t>
      </w:r>
      <w:r w:rsidR="003A3760">
        <w:rPr>
          <w:sz w:val="24"/>
          <w:szCs w:val="24"/>
        </w:rPr>
        <w:t xml:space="preserve">written </w:t>
      </w:r>
      <w:r>
        <w:rPr>
          <w:sz w:val="24"/>
          <w:szCs w:val="24"/>
        </w:rPr>
        <w:t>Word of God</w:t>
      </w:r>
      <w:r w:rsidR="003A3760">
        <w:rPr>
          <w:sz w:val="24"/>
          <w:szCs w:val="24"/>
        </w:rPr>
        <w:t>,</w:t>
      </w:r>
      <w:r>
        <w:rPr>
          <w:sz w:val="24"/>
          <w:szCs w:val="24"/>
        </w:rPr>
        <w:t xml:space="preserve"> the most important of all is this: the entire Bible is the revelation of the Living Word-God incarnate</w:t>
      </w:r>
      <w:r w:rsidR="00522A3E">
        <w:rPr>
          <w:sz w:val="24"/>
          <w:szCs w:val="24"/>
        </w:rPr>
        <w:t>-</w:t>
      </w:r>
      <w:r>
        <w:rPr>
          <w:sz w:val="24"/>
          <w:szCs w:val="24"/>
        </w:rPr>
        <w:t xml:space="preserve"> who took on flesh and made His dwelling among us-</w:t>
      </w:r>
      <w:r w:rsidRPr="00DD56F5">
        <w:rPr>
          <w:b/>
          <w:i/>
          <w:sz w:val="24"/>
          <w:szCs w:val="24"/>
        </w:rPr>
        <w:t>Jesus</w:t>
      </w:r>
      <w:r w:rsidR="00522A3E">
        <w:rPr>
          <w:sz w:val="24"/>
          <w:szCs w:val="24"/>
        </w:rPr>
        <w:t xml:space="preserve"> </w:t>
      </w:r>
      <w:r w:rsidRPr="00DD56F5">
        <w:rPr>
          <w:b/>
          <w:i/>
          <w:sz w:val="24"/>
          <w:szCs w:val="24"/>
        </w:rPr>
        <w:t>Christ</w:t>
      </w:r>
      <w:r>
        <w:rPr>
          <w:sz w:val="24"/>
          <w:szCs w:val="24"/>
        </w:rPr>
        <w:t xml:space="preserve">. (John 1:1-18; 6:63; Isaiah 40:1-11; 45:17-25;Revelation 1:1-3) </w:t>
      </w:r>
      <w:r w:rsidR="00EA3BB0">
        <w:rPr>
          <w:sz w:val="24"/>
          <w:szCs w:val="24"/>
        </w:rPr>
        <w:t>In His Word we behold Him the one who created us, sought us, pursues and woos us to Himself. The main subject of the Bible is Jesus. Through Him God speaks to us.</w:t>
      </w:r>
    </w:p>
    <w:p w14:paraId="027FB6F6" w14:textId="77777777" w:rsidR="00BE0F08" w:rsidRPr="00256B24" w:rsidRDefault="00F5691E" w:rsidP="00EA3BB0">
      <w:pPr>
        <w:spacing w:before="100" w:beforeAutospacing="1" w:after="100" w:afterAutospacing="1" w:line="240" w:lineRule="auto"/>
        <w:rPr>
          <w:rFonts w:eastAsia="Times New Roman" w:cstheme="minorHAnsi"/>
          <w:i/>
          <w:vanish/>
          <w:sz w:val="24"/>
          <w:szCs w:val="24"/>
        </w:rPr>
      </w:pPr>
      <w:hyperlink r:id="rId105" w:anchor="en-NASB-7296" w:tooltip="Go to 1 Samuel 3:19" w:history="1">
        <w:r w:rsidR="00BE0F08" w:rsidRPr="00256B24">
          <w:rPr>
            <w:rFonts w:eastAsia="Times New Roman" w:cstheme="minorHAnsi"/>
            <w:i/>
            <w:vanish/>
            <w:color w:val="0000FF"/>
            <w:sz w:val="24"/>
            <w:szCs w:val="24"/>
            <w:u w:val="single"/>
          </w:rPr>
          <w:t>1 Samuel 3:19</w:t>
        </w:r>
      </w:hyperlink>
      <w:r w:rsidR="00BE0F08" w:rsidRPr="00256B24">
        <w:rPr>
          <w:rFonts w:eastAsia="Times New Roman" w:cstheme="minorHAnsi"/>
          <w:i/>
          <w:vanish/>
          <w:sz w:val="24"/>
          <w:szCs w:val="24"/>
        </w:rPr>
        <w:t xml:space="preserve"> Lit </w:t>
      </w:r>
      <w:r w:rsidR="00BE0F08" w:rsidRPr="00256B24">
        <w:rPr>
          <w:rFonts w:eastAsia="Times New Roman" w:cstheme="minorHAnsi"/>
          <w:i/>
          <w:iCs/>
          <w:vanish/>
          <w:sz w:val="24"/>
          <w:szCs w:val="24"/>
        </w:rPr>
        <w:t>fall to the ground</w:t>
      </w:r>
    </w:p>
    <w:p w14:paraId="789AA89F" w14:textId="77777777" w:rsidR="00BE0F08" w:rsidRPr="00256B24" w:rsidRDefault="00BE0F08" w:rsidP="00BE0F08">
      <w:pPr>
        <w:spacing w:before="100" w:beforeAutospacing="1" w:after="100" w:afterAutospacing="1" w:line="240" w:lineRule="auto"/>
        <w:jc w:val="center"/>
        <w:outlineLvl w:val="3"/>
        <w:rPr>
          <w:rFonts w:eastAsia="Times New Roman" w:cstheme="minorHAnsi"/>
          <w:bCs/>
          <w:i/>
          <w:vanish/>
          <w:sz w:val="24"/>
          <w:szCs w:val="24"/>
        </w:rPr>
      </w:pPr>
      <w:r w:rsidRPr="00256B24">
        <w:rPr>
          <w:rFonts w:eastAsia="Times New Roman" w:cstheme="minorHAnsi"/>
          <w:bCs/>
          <w:i/>
          <w:vanish/>
          <w:sz w:val="24"/>
          <w:szCs w:val="24"/>
        </w:rPr>
        <w:t>Cross references:</w:t>
      </w:r>
    </w:p>
    <w:p w14:paraId="6043D0E0" w14:textId="77777777" w:rsidR="00BE0F08" w:rsidRPr="00256B24" w:rsidRDefault="00F5691E" w:rsidP="00AD6CD0">
      <w:pPr>
        <w:numPr>
          <w:ilvl w:val="0"/>
          <w:numId w:val="28"/>
        </w:numPr>
        <w:tabs>
          <w:tab w:val="clear" w:pos="720"/>
          <w:tab w:val="num" w:pos="-2880"/>
        </w:tabs>
        <w:spacing w:before="100" w:beforeAutospacing="1" w:after="100" w:afterAutospacing="1" w:line="240" w:lineRule="auto"/>
        <w:jc w:val="center"/>
        <w:rPr>
          <w:rFonts w:eastAsia="Times New Roman" w:cstheme="minorHAnsi"/>
          <w:i/>
          <w:vanish/>
          <w:sz w:val="24"/>
          <w:szCs w:val="24"/>
        </w:rPr>
      </w:pPr>
      <w:hyperlink r:id="rId106" w:anchor="en-NASB-7296" w:tooltip="Go to 1 Samuel 3:19" w:history="1">
        <w:r w:rsidR="00BE0F08" w:rsidRPr="00256B24">
          <w:rPr>
            <w:rFonts w:eastAsia="Times New Roman" w:cstheme="minorHAnsi"/>
            <w:i/>
            <w:vanish/>
            <w:color w:val="0000FF"/>
            <w:sz w:val="24"/>
            <w:szCs w:val="24"/>
            <w:u w:val="single"/>
          </w:rPr>
          <w:t>1 Samuel 3:19</w:t>
        </w:r>
      </w:hyperlink>
      <w:r w:rsidR="00BE0F08" w:rsidRPr="00256B24">
        <w:rPr>
          <w:rFonts w:eastAsia="Times New Roman" w:cstheme="minorHAnsi"/>
          <w:i/>
          <w:vanish/>
          <w:sz w:val="24"/>
          <w:szCs w:val="24"/>
        </w:rPr>
        <w:t xml:space="preserve"> : </w:t>
      </w:r>
      <w:hyperlink r:id="rId107" w:history="1">
        <w:r w:rsidR="00BE0F08" w:rsidRPr="00256B24">
          <w:rPr>
            <w:rFonts w:eastAsia="Times New Roman" w:cstheme="minorHAnsi"/>
            <w:i/>
            <w:vanish/>
            <w:color w:val="0000FF"/>
            <w:sz w:val="24"/>
            <w:szCs w:val="24"/>
            <w:u w:val="single"/>
          </w:rPr>
          <w:t>1 Sam 2:21</w:t>
        </w:r>
      </w:hyperlink>
    </w:p>
    <w:p w14:paraId="24B10E8C" w14:textId="77777777" w:rsidR="00BE0F08" w:rsidRPr="00256B24" w:rsidRDefault="00F5691E" w:rsidP="00AD6CD0">
      <w:pPr>
        <w:numPr>
          <w:ilvl w:val="0"/>
          <w:numId w:val="28"/>
        </w:numPr>
        <w:tabs>
          <w:tab w:val="clear" w:pos="720"/>
          <w:tab w:val="num" w:pos="-2880"/>
        </w:tabs>
        <w:spacing w:before="100" w:beforeAutospacing="1" w:after="100" w:afterAutospacing="1" w:line="240" w:lineRule="auto"/>
        <w:jc w:val="center"/>
        <w:rPr>
          <w:rFonts w:eastAsia="Times New Roman" w:cstheme="minorHAnsi"/>
          <w:i/>
          <w:vanish/>
          <w:sz w:val="24"/>
          <w:szCs w:val="24"/>
        </w:rPr>
      </w:pPr>
      <w:hyperlink r:id="rId108" w:anchor="en-NASB-7296" w:tooltip="Go to 1 Samuel 3:19" w:history="1">
        <w:r w:rsidR="00BE0F08" w:rsidRPr="00256B24">
          <w:rPr>
            <w:rFonts w:eastAsia="Times New Roman" w:cstheme="minorHAnsi"/>
            <w:i/>
            <w:vanish/>
            <w:color w:val="0000FF"/>
            <w:sz w:val="24"/>
            <w:szCs w:val="24"/>
            <w:u w:val="single"/>
          </w:rPr>
          <w:t>1 Samuel 3:19</w:t>
        </w:r>
      </w:hyperlink>
      <w:r w:rsidR="00BE0F08" w:rsidRPr="00256B24">
        <w:rPr>
          <w:rFonts w:eastAsia="Times New Roman" w:cstheme="minorHAnsi"/>
          <w:i/>
          <w:vanish/>
          <w:sz w:val="24"/>
          <w:szCs w:val="24"/>
        </w:rPr>
        <w:t xml:space="preserve"> : </w:t>
      </w:r>
      <w:hyperlink r:id="rId109" w:history="1">
        <w:r w:rsidR="00BE0F08" w:rsidRPr="00256B24">
          <w:rPr>
            <w:rFonts w:eastAsia="Times New Roman" w:cstheme="minorHAnsi"/>
            <w:i/>
            <w:vanish/>
            <w:color w:val="0000FF"/>
            <w:sz w:val="24"/>
            <w:szCs w:val="24"/>
            <w:u w:val="single"/>
          </w:rPr>
          <w:t>Gen 21:22; 28:15; 39:2</w:t>
        </w:r>
      </w:hyperlink>
    </w:p>
    <w:p w14:paraId="3787DD49" w14:textId="77777777" w:rsidR="00BE0F08" w:rsidRPr="00256B24" w:rsidRDefault="00F5691E" w:rsidP="00AD6CD0">
      <w:pPr>
        <w:numPr>
          <w:ilvl w:val="0"/>
          <w:numId w:val="28"/>
        </w:numPr>
        <w:tabs>
          <w:tab w:val="clear" w:pos="720"/>
          <w:tab w:val="num" w:pos="-2880"/>
        </w:tabs>
        <w:spacing w:before="100" w:beforeAutospacing="1" w:after="100" w:afterAutospacing="1" w:line="240" w:lineRule="auto"/>
        <w:jc w:val="center"/>
        <w:rPr>
          <w:rFonts w:eastAsia="Times New Roman" w:cstheme="minorHAnsi"/>
          <w:i/>
          <w:vanish/>
          <w:sz w:val="24"/>
          <w:szCs w:val="24"/>
        </w:rPr>
      </w:pPr>
      <w:hyperlink r:id="rId110" w:anchor="en-NASB-7296" w:tooltip="Go to 1 Samuel 3:19" w:history="1">
        <w:r w:rsidR="00BE0F08" w:rsidRPr="00256B24">
          <w:rPr>
            <w:rFonts w:eastAsia="Times New Roman" w:cstheme="minorHAnsi"/>
            <w:i/>
            <w:vanish/>
            <w:color w:val="0000FF"/>
            <w:sz w:val="24"/>
            <w:szCs w:val="24"/>
            <w:u w:val="single"/>
          </w:rPr>
          <w:t>1 Samuel 3:19</w:t>
        </w:r>
      </w:hyperlink>
      <w:r w:rsidR="00BE0F08" w:rsidRPr="00256B24">
        <w:rPr>
          <w:rFonts w:eastAsia="Times New Roman" w:cstheme="minorHAnsi"/>
          <w:i/>
          <w:vanish/>
          <w:sz w:val="24"/>
          <w:szCs w:val="24"/>
        </w:rPr>
        <w:t xml:space="preserve"> : </w:t>
      </w:r>
      <w:hyperlink r:id="rId111" w:history="1">
        <w:r w:rsidR="00BE0F08" w:rsidRPr="00256B24">
          <w:rPr>
            <w:rFonts w:eastAsia="Times New Roman" w:cstheme="minorHAnsi"/>
            <w:i/>
            <w:vanish/>
            <w:color w:val="0000FF"/>
            <w:sz w:val="24"/>
            <w:szCs w:val="24"/>
            <w:u w:val="single"/>
          </w:rPr>
          <w:t>1 Sam 9:6</w:t>
        </w:r>
      </w:hyperlink>
    </w:p>
    <w:p w14:paraId="72411DD9" w14:textId="77777777" w:rsidR="00BE0F08" w:rsidRPr="00256B24" w:rsidRDefault="00F5691E" w:rsidP="00AD6CD0">
      <w:pPr>
        <w:numPr>
          <w:ilvl w:val="0"/>
          <w:numId w:val="28"/>
        </w:numPr>
        <w:tabs>
          <w:tab w:val="clear" w:pos="720"/>
          <w:tab w:val="num" w:pos="-2160"/>
        </w:tabs>
        <w:spacing w:before="100" w:beforeAutospacing="1" w:after="100" w:afterAutospacing="1" w:line="240" w:lineRule="auto"/>
        <w:jc w:val="center"/>
        <w:rPr>
          <w:rFonts w:eastAsia="Times New Roman" w:cstheme="minorHAnsi"/>
          <w:i/>
          <w:vanish/>
          <w:sz w:val="24"/>
          <w:szCs w:val="24"/>
        </w:rPr>
      </w:pPr>
      <w:hyperlink r:id="rId112" w:anchor="en-NASB-7297" w:tooltip="Go to 1 Samuel 3:20" w:history="1">
        <w:r w:rsidR="00BE0F08" w:rsidRPr="00256B24">
          <w:rPr>
            <w:rFonts w:eastAsia="Times New Roman" w:cstheme="minorHAnsi"/>
            <w:i/>
            <w:vanish/>
            <w:color w:val="0000FF"/>
            <w:sz w:val="24"/>
            <w:szCs w:val="24"/>
            <w:u w:val="single"/>
          </w:rPr>
          <w:t>1 Samuel 3:20</w:t>
        </w:r>
      </w:hyperlink>
      <w:r w:rsidR="00BE0F08" w:rsidRPr="00256B24">
        <w:rPr>
          <w:rFonts w:eastAsia="Times New Roman" w:cstheme="minorHAnsi"/>
          <w:i/>
          <w:vanish/>
          <w:sz w:val="24"/>
          <w:szCs w:val="24"/>
        </w:rPr>
        <w:t xml:space="preserve"> : </w:t>
      </w:r>
      <w:hyperlink r:id="rId113" w:history="1">
        <w:r w:rsidR="00BE0F08" w:rsidRPr="00256B24">
          <w:rPr>
            <w:rFonts w:eastAsia="Times New Roman" w:cstheme="minorHAnsi"/>
            <w:i/>
            <w:vanish/>
            <w:color w:val="0000FF"/>
            <w:sz w:val="24"/>
            <w:szCs w:val="24"/>
            <w:u w:val="single"/>
          </w:rPr>
          <w:t>Judg 20:1</w:t>
        </w:r>
      </w:hyperlink>
    </w:p>
    <w:p w14:paraId="4722EFFD" w14:textId="77777777" w:rsidR="00BE0F08" w:rsidRPr="00256B24" w:rsidRDefault="00F5691E" w:rsidP="00AD6CD0">
      <w:pPr>
        <w:numPr>
          <w:ilvl w:val="0"/>
          <w:numId w:val="28"/>
        </w:numPr>
        <w:tabs>
          <w:tab w:val="clear" w:pos="720"/>
          <w:tab w:val="num" w:pos="-1440"/>
        </w:tabs>
        <w:spacing w:before="100" w:beforeAutospacing="1" w:after="100" w:afterAutospacing="1" w:line="240" w:lineRule="auto"/>
        <w:jc w:val="center"/>
        <w:rPr>
          <w:rFonts w:eastAsia="Times New Roman" w:cstheme="minorHAnsi"/>
          <w:i/>
          <w:vanish/>
          <w:sz w:val="24"/>
          <w:szCs w:val="24"/>
        </w:rPr>
      </w:pPr>
      <w:hyperlink r:id="rId114" w:anchor="en-NASB-7298" w:tooltip="Go to 1 Samuel 3:21" w:history="1">
        <w:r w:rsidR="00BE0F08" w:rsidRPr="00256B24">
          <w:rPr>
            <w:rFonts w:eastAsia="Times New Roman" w:cstheme="minorHAnsi"/>
            <w:i/>
            <w:vanish/>
            <w:color w:val="0000FF"/>
            <w:sz w:val="24"/>
            <w:szCs w:val="24"/>
            <w:u w:val="single"/>
          </w:rPr>
          <w:t>1 Samuel 3:21</w:t>
        </w:r>
      </w:hyperlink>
      <w:r w:rsidR="00BE0F08" w:rsidRPr="00256B24">
        <w:rPr>
          <w:rFonts w:eastAsia="Times New Roman" w:cstheme="minorHAnsi"/>
          <w:i/>
          <w:vanish/>
          <w:sz w:val="24"/>
          <w:szCs w:val="24"/>
        </w:rPr>
        <w:t xml:space="preserve"> : </w:t>
      </w:r>
      <w:hyperlink r:id="rId115" w:history="1">
        <w:r w:rsidR="00BE0F08" w:rsidRPr="00256B24">
          <w:rPr>
            <w:rFonts w:eastAsia="Times New Roman" w:cstheme="minorHAnsi"/>
            <w:i/>
            <w:vanish/>
            <w:color w:val="0000FF"/>
            <w:sz w:val="24"/>
            <w:szCs w:val="24"/>
            <w:u w:val="single"/>
          </w:rPr>
          <w:t>Gen 12:7</w:t>
        </w:r>
      </w:hyperlink>
    </w:p>
    <w:p w14:paraId="225D94F4" w14:textId="77777777" w:rsidR="00BE0F08" w:rsidRPr="00256B24" w:rsidRDefault="00F5691E" w:rsidP="00AD6CD0">
      <w:pPr>
        <w:numPr>
          <w:ilvl w:val="0"/>
          <w:numId w:val="28"/>
        </w:numPr>
        <w:tabs>
          <w:tab w:val="clear" w:pos="720"/>
          <w:tab w:val="num" w:pos="-720"/>
        </w:tabs>
        <w:spacing w:before="100" w:beforeAutospacing="1" w:after="100" w:afterAutospacing="1" w:line="240" w:lineRule="auto"/>
        <w:jc w:val="center"/>
        <w:rPr>
          <w:rFonts w:eastAsia="Times New Roman" w:cstheme="minorHAnsi"/>
          <w:i/>
          <w:vanish/>
          <w:sz w:val="24"/>
          <w:szCs w:val="24"/>
        </w:rPr>
      </w:pPr>
      <w:hyperlink r:id="rId116" w:anchor="en-NASB-7298" w:tooltip="Go to 1 Samuel 3:21" w:history="1">
        <w:r w:rsidR="00BE0F08" w:rsidRPr="00256B24">
          <w:rPr>
            <w:rFonts w:eastAsia="Times New Roman" w:cstheme="minorHAnsi"/>
            <w:i/>
            <w:vanish/>
            <w:color w:val="0000FF"/>
            <w:sz w:val="24"/>
            <w:szCs w:val="24"/>
            <w:u w:val="single"/>
          </w:rPr>
          <w:t>1 Samuel 3:21</w:t>
        </w:r>
      </w:hyperlink>
      <w:r w:rsidR="00BE0F08" w:rsidRPr="00256B24">
        <w:rPr>
          <w:rFonts w:eastAsia="Times New Roman" w:cstheme="minorHAnsi"/>
          <w:i/>
          <w:vanish/>
          <w:sz w:val="24"/>
          <w:szCs w:val="24"/>
        </w:rPr>
        <w:t xml:space="preserve"> : </w:t>
      </w:r>
      <w:hyperlink r:id="rId117" w:history="1">
        <w:r w:rsidR="00BE0F08" w:rsidRPr="00256B24">
          <w:rPr>
            <w:rFonts w:eastAsia="Times New Roman" w:cstheme="minorHAnsi"/>
            <w:i/>
            <w:vanish/>
            <w:color w:val="0000FF"/>
            <w:sz w:val="24"/>
            <w:szCs w:val="24"/>
            <w:u w:val="single"/>
          </w:rPr>
          <w:t>1 Sam 3:10</w:t>
        </w:r>
      </w:hyperlink>
    </w:p>
    <w:p w14:paraId="7B281886" w14:textId="77777777" w:rsidR="003B3049" w:rsidRDefault="003B3F53" w:rsidP="002500FA">
      <w:pPr>
        <w:ind w:firstLine="720"/>
        <w:jc w:val="both"/>
        <w:rPr>
          <w:sz w:val="24"/>
          <w:szCs w:val="24"/>
        </w:rPr>
      </w:pPr>
      <w:r>
        <w:rPr>
          <w:sz w:val="24"/>
          <w:szCs w:val="24"/>
        </w:rPr>
        <w:t>All we can know or will ever know about God is contained</w:t>
      </w:r>
      <w:r w:rsidR="00522A3E">
        <w:rPr>
          <w:sz w:val="24"/>
          <w:szCs w:val="24"/>
        </w:rPr>
        <w:t xml:space="preserve"> between the pages of the Bible a</w:t>
      </w:r>
      <w:r>
        <w:rPr>
          <w:sz w:val="24"/>
          <w:szCs w:val="24"/>
        </w:rPr>
        <w:t xml:space="preserve">nd to know Him is eternal life! </w:t>
      </w:r>
      <w:r w:rsidR="00F631E2">
        <w:rPr>
          <w:sz w:val="24"/>
          <w:szCs w:val="24"/>
        </w:rPr>
        <w:t>(John</w:t>
      </w:r>
      <w:r>
        <w:rPr>
          <w:sz w:val="24"/>
          <w:szCs w:val="24"/>
        </w:rPr>
        <w:t xml:space="preserve"> 17:1-4, </w:t>
      </w:r>
      <w:r w:rsidR="00DB30CE">
        <w:rPr>
          <w:sz w:val="24"/>
          <w:szCs w:val="24"/>
        </w:rPr>
        <w:t>1 Samuel 3:1</w:t>
      </w:r>
      <w:r w:rsidR="00F631E2">
        <w:rPr>
          <w:sz w:val="24"/>
          <w:szCs w:val="24"/>
        </w:rPr>
        <w:t>, 7, 19</w:t>
      </w:r>
      <w:r w:rsidR="00DB30CE">
        <w:rPr>
          <w:sz w:val="24"/>
          <w:szCs w:val="24"/>
        </w:rPr>
        <w:t xml:space="preserve">-21) </w:t>
      </w:r>
    </w:p>
    <w:p w14:paraId="4C41BC3F" w14:textId="77777777" w:rsidR="00140D9E" w:rsidRDefault="003B3F53" w:rsidP="0036497A">
      <w:pPr>
        <w:ind w:firstLine="720"/>
        <w:jc w:val="both"/>
        <w:rPr>
          <w:sz w:val="24"/>
          <w:szCs w:val="24"/>
        </w:rPr>
      </w:pPr>
      <w:r>
        <w:rPr>
          <w:sz w:val="24"/>
          <w:szCs w:val="24"/>
        </w:rPr>
        <w:t>“God has revealed Himself to humani</w:t>
      </w:r>
      <w:r w:rsidR="003A3760">
        <w:rPr>
          <w:sz w:val="24"/>
          <w:szCs w:val="24"/>
        </w:rPr>
        <w:t>ty through Scripture and His So</w:t>
      </w:r>
      <w:r w:rsidR="00522A3E">
        <w:rPr>
          <w:sz w:val="24"/>
          <w:szCs w:val="24"/>
        </w:rPr>
        <w:t>n</w:t>
      </w:r>
      <w:r>
        <w:rPr>
          <w:sz w:val="24"/>
          <w:szCs w:val="24"/>
        </w:rPr>
        <w:t xml:space="preserve">–the Truth. Truth means nothing apart from God and His Word. Truth is the self-expression of God!”---John McArthur </w:t>
      </w:r>
    </w:p>
    <w:p w14:paraId="10DFA890" w14:textId="77777777" w:rsidR="00F43761" w:rsidRDefault="00DC6A83" w:rsidP="00233A64">
      <w:pPr>
        <w:rPr>
          <w:b/>
          <w:sz w:val="28"/>
          <w:szCs w:val="28"/>
        </w:rPr>
      </w:pPr>
      <w:r>
        <w:rPr>
          <w:b/>
          <w:sz w:val="28"/>
          <w:szCs w:val="28"/>
        </w:rPr>
        <w:t>#12</w:t>
      </w:r>
      <w:r w:rsidR="0041482A">
        <w:rPr>
          <w:b/>
          <w:sz w:val="28"/>
          <w:szCs w:val="28"/>
        </w:rPr>
        <w:t xml:space="preserve"> The Bible is Alive</w:t>
      </w:r>
      <w:r>
        <w:rPr>
          <w:b/>
          <w:sz w:val="28"/>
          <w:szCs w:val="28"/>
        </w:rPr>
        <w:t>,</w:t>
      </w:r>
      <w:r w:rsidR="00233A64">
        <w:rPr>
          <w:b/>
          <w:sz w:val="28"/>
          <w:szCs w:val="28"/>
        </w:rPr>
        <w:t xml:space="preserve"> </w:t>
      </w:r>
      <w:r w:rsidR="00F43761" w:rsidRPr="00F43761">
        <w:rPr>
          <w:b/>
          <w:sz w:val="28"/>
          <w:szCs w:val="28"/>
        </w:rPr>
        <w:t>Living</w:t>
      </w:r>
      <w:r w:rsidR="00233A64">
        <w:rPr>
          <w:b/>
          <w:sz w:val="28"/>
          <w:szCs w:val="28"/>
        </w:rPr>
        <w:t xml:space="preserve">, and </w:t>
      </w:r>
      <w:r w:rsidR="00FD5541">
        <w:rPr>
          <w:b/>
          <w:sz w:val="28"/>
          <w:szCs w:val="28"/>
        </w:rPr>
        <w:t>A</w:t>
      </w:r>
      <w:r w:rsidR="00233A64">
        <w:rPr>
          <w:b/>
          <w:sz w:val="28"/>
          <w:szCs w:val="28"/>
        </w:rPr>
        <w:t>ctive</w:t>
      </w:r>
      <w:r w:rsidR="00572877">
        <w:rPr>
          <w:b/>
          <w:sz w:val="28"/>
          <w:szCs w:val="28"/>
        </w:rPr>
        <w:t>:</w:t>
      </w:r>
    </w:p>
    <w:p w14:paraId="6F525076" w14:textId="77777777" w:rsidR="00572877" w:rsidRPr="00BA33DE" w:rsidRDefault="00572877" w:rsidP="00572877">
      <w:pPr>
        <w:spacing w:before="100" w:beforeAutospacing="1" w:after="100" w:afterAutospacing="1" w:line="240" w:lineRule="auto"/>
        <w:jc w:val="center"/>
        <w:outlineLvl w:val="2"/>
        <w:rPr>
          <w:rFonts w:eastAsia="Times New Roman" w:cstheme="minorHAnsi"/>
          <w:b/>
          <w:bCs/>
          <w:i/>
          <w:sz w:val="24"/>
          <w:szCs w:val="24"/>
        </w:rPr>
      </w:pPr>
      <w:r w:rsidRPr="00BA33DE">
        <w:rPr>
          <w:rFonts w:eastAsia="Times New Roman" w:cstheme="minorHAnsi"/>
          <w:b/>
          <w:bCs/>
          <w:i/>
          <w:sz w:val="24"/>
          <w:szCs w:val="24"/>
        </w:rPr>
        <w:t>Hebrews 4:12-14</w:t>
      </w:r>
      <w:r w:rsidRPr="00BA33DE">
        <w:rPr>
          <w:rFonts w:eastAsia="Times New Roman" w:cstheme="minorHAnsi"/>
          <w:b/>
          <w:i/>
          <w:sz w:val="24"/>
          <w:szCs w:val="24"/>
        </w:rPr>
        <w:t xml:space="preserve"> (NASB)</w:t>
      </w:r>
    </w:p>
    <w:p w14:paraId="43E5A8E4" w14:textId="77777777" w:rsidR="00572877" w:rsidRPr="00BA33DE" w:rsidRDefault="00572877" w:rsidP="00572877">
      <w:pPr>
        <w:spacing w:before="100" w:beforeAutospacing="1" w:after="100" w:afterAutospacing="1" w:line="240" w:lineRule="auto"/>
        <w:jc w:val="center"/>
        <w:outlineLvl w:val="2"/>
        <w:rPr>
          <w:rFonts w:eastAsia="Times New Roman" w:cstheme="minorHAnsi"/>
          <w:b/>
          <w:bCs/>
          <w:i/>
          <w:sz w:val="27"/>
          <w:szCs w:val="27"/>
        </w:rPr>
      </w:pPr>
      <w:r w:rsidRPr="00BA33DE">
        <w:rPr>
          <w:rFonts w:eastAsia="Times New Roman" w:cstheme="minorHAnsi"/>
          <w:b/>
          <w:i/>
          <w:sz w:val="24"/>
          <w:szCs w:val="24"/>
          <w:vertAlign w:val="superscript"/>
        </w:rPr>
        <w:t>12 </w:t>
      </w:r>
      <w:r w:rsidRPr="00BA33DE">
        <w:rPr>
          <w:rFonts w:eastAsia="Times New Roman" w:cstheme="minorHAnsi"/>
          <w:b/>
          <w:i/>
          <w:sz w:val="24"/>
          <w:szCs w:val="24"/>
        </w:rPr>
        <w:t xml:space="preserve">For the word of God is living and active and sharper than any two-edged sword, and piercing as far as the division of soul and spirit, of both joints and marrow, and able to judge the thoughts and intentions of the heart. </w:t>
      </w:r>
      <w:r w:rsidRPr="00BA33DE">
        <w:rPr>
          <w:rFonts w:eastAsia="Times New Roman" w:cstheme="minorHAnsi"/>
          <w:b/>
          <w:i/>
          <w:sz w:val="24"/>
          <w:szCs w:val="24"/>
          <w:vertAlign w:val="superscript"/>
        </w:rPr>
        <w:t>13 </w:t>
      </w:r>
      <w:r w:rsidRPr="00BA33DE">
        <w:rPr>
          <w:rFonts w:eastAsia="Times New Roman" w:cstheme="minorHAnsi"/>
          <w:b/>
          <w:i/>
          <w:sz w:val="24"/>
          <w:szCs w:val="24"/>
        </w:rPr>
        <w:t>And there is no creature hidden from His sight, but all things are open and laid bare to the eyes of Him with whom we have to do.</w:t>
      </w:r>
      <w:r w:rsidRPr="00BA33DE">
        <w:rPr>
          <w:rFonts w:eastAsia="Times New Roman" w:cstheme="minorHAnsi"/>
          <w:b/>
          <w:i/>
          <w:sz w:val="24"/>
          <w:szCs w:val="24"/>
          <w:vertAlign w:val="superscript"/>
        </w:rPr>
        <w:t>14 </w:t>
      </w:r>
      <w:r w:rsidRPr="00BA33DE">
        <w:rPr>
          <w:rFonts w:eastAsia="Times New Roman" w:cstheme="minorHAnsi"/>
          <w:b/>
          <w:i/>
          <w:sz w:val="24"/>
          <w:szCs w:val="24"/>
        </w:rPr>
        <w:t>Therefore, since we have a great high priest who has passed through the heavens, Jesus the Son of God, let us hold fast our confession.</w:t>
      </w:r>
      <w:r w:rsidRPr="00BA33DE">
        <w:rPr>
          <w:rFonts w:eastAsia="Times New Roman" w:cstheme="minorHAnsi"/>
          <w:b/>
          <w:bCs/>
          <w:i/>
          <w:vanish/>
          <w:sz w:val="24"/>
          <w:szCs w:val="24"/>
        </w:rPr>
        <w:t>Cross references:</w:t>
      </w:r>
    </w:p>
    <w:p w14:paraId="5C8D0D91" w14:textId="77777777" w:rsidR="00A21A5C" w:rsidRDefault="00140D9E" w:rsidP="00A21A5C">
      <w:pPr>
        <w:ind w:firstLine="720"/>
        <w:jc w:val="both"/>
        <w:rPr>
          <w:sz w:val="24"/>
          <w:szCs w:val="24"/>
        </w:rPr>
      </w:pPr>
      <w:r>
        <w:rPr>
          <w:sz w:val="24"/>
          <w:szCs w:val="24"/>
        </w:rPr>
        <w:t>T</w:t>
      </w:r>
      <w:r w:rsidRPr="00654C1A">
        <w:rPr>
          <w:sz w:val="24"/>
          <w:szCs w:val="24"/>
        </w:rPr>
        <w:t>he longest chapter of the Bible</w:t>
      </w:r>
      <w:r>
        <w:rPr>
          <w:sz w:val="24"/>
          <w:szCs w:val="24"/>
        </w:rPr>
        <w:t xml:space="preserve"> is Psalms 119. It is uncertain who penned this chapter, although, David, Daniel, Jeremiah</w:t>
      </w:r>
      <w:r w:rsidRPr="00654C1A">
        <w:rPr>
          <w:sz w:val="24"/>
          <w:szCs w:val="24"/>
        </w:rPr>
        <w:t xml:space="preserve"> and</w:t>
      </w:r>
      <w:r>
        <w:rPr>
          <w:sz w:val="24"/>
          <w:szCs w:val="24"/>
        </w:rPr>
        <w:t xml:space="preserve"> Ezra have been suggested. </w:t>
      </w:r>
      <w:r w:rsidR="00C6244C" w:rsidRPr="005C42B4">
        <w:rPr>
          <w:sz w:val="24"/>
          <w:szCs w:val="24"/>
        </w:rPr>
        <w:t>Whoever the writer was, he was</w:t>
      </w:r>
      <w:r w:rsidR="00C6244C">
        <w:rPr>
          <w:sz w:val="24"/>
          <w:szCs w:val="24"/>
        </w:rPr>
        <w:t xml:space="preserve"> </w:t>
      </w:r>
      <w:r w:rsidR="00C6244C" w:rsidRPr="00654C1A">
        <w:rPr>
          <w:sz w:val="24"/>
          <w:szCs w:val="24"/>
        </w:rPr>
        <w:t>passionately devoted to God</w:t>
      </w:r>
      <w:r w:rsidR="00C6244C">
        <w:rPr>
          <w:sz w:val="24"/>
          <w:szCs w:val="24"/>
        </w:rPr>
        <w:t>’</w:t>
      </w:r>
      <w:r w:rsidR="00C6244C" w:rsidRPr="00654C1A">
        <w:rPr>
          <w:sz w:val="24"/>
          <w:szCs w:val="24"/>
        </w:rPr>
        <w:t xml:space="preserve">s Word. One hundred and seventy one verses out of one hundred and seventy six </w:t>
      </w:r>
      <w:r w:rsidR="001E2D53">
        <w:rPr>
          <w:sz w:val="24"/>
          <w:szCs w:val="24"/>
        </w:rPr>
        <w:t xml:space="preserve">the writer </w:t>
      </w:r>
      <w:r w:rsidR="00F631E2">
        <w:rPr>
          <w:sz w:val="24"/>
          <w:szCs w:val="24"/>
        </w:rPr>
        <w:t xml:space="preserve">mentions </w:t>
      </w:r>
      <w:r w:rsidR="00F631E2" w:rsidRPr="00654C1A">
        <w:rPr>
          <w:sz w:val="24"/>
          <w:szCs w:val="24"/>
        </w:rPr>
        <w:t>the</w:t>
      </w:r>
      <w:r w:rsidR="00C6244C" w:rsidRPr="00654C1A">
        <w:rPr>
          <w:sz w:val="24"/>
          <w:szCs w:val="24"/>
        </w:rPr>
        <w:t xml:space="preserve"> W</w:t>
      </w:r>
      <w:r w:rsidR="00C6244C">
        <w:rPr>
          <w:sz w:val="24"/>
          <w:szCs w:val="24"/>
        </w:rPr>
        <w:t>ord</w:t>
      </w:r>
      <w:r w:rsidR="00C6244C" w:rsidRPr="00654C1A">
        <w:rPr>
          <w:sz w:val="24"/>
          <w:szCs w:val="24"/>
        </w:rPr>
        <w:t xml:space="preserve"> of God</w:t>
      </w:r>
      <w:r w:rsidR="00C6244C">
        <w:rPr>
          <w:sz w:val="24"/>
          <w:szCs w:val="24"/>
        </w:rPr>
        <w:t>.</w:t>
      </w:r>
      <w:r w:rsidR="00C6244C" w:rsidRPr="00654C1A">
        <w:rPr>
          <w:sz w:val="24"/>
          <w:szCs w:val="24"/>
        </w:rPr>
        <w:t xml:space="preserve"> It</w:t>
      </w:r>
      <w:r w:rsidR="00C6244C">
        <w:rPr>
          <w:sz w:val="24"/>
          <w:szCs w:val="24"/>
        </w:rPr>
        <w:t xml:space="preserve"> was not</w:t>
      </w:r>
      <w:r w:rsidR="00C6244C" w:rsidRPr="00654C1A">
        <w:rPr>
          <w:sz w:val="24"/>
          <w:szCs w:val="24"/>
        </w:rPr>
        <w:t xml:space="preserve"> </w:t>
      </w:r>
      <w:r w:rsidR="001E2D53">
        <w:rPr>
          <w:sz w:val="24"/>
          <w:szCs w:val="24"/>
        </w:rPr>
        <w:t>just idle words on a page-h</w:t>
      </w:r>
      <w:r w:rsidR="00C6244C" w:rsidRPr="00654C1A">
        <w:rPr>
          <w:sz w:val="24"/>
          <w:szCs w:val="24"/>
        </w:rPr>
        <w:t>e loved it</w:t>
      </w:r>
      <w:r w:rsidR="00C6244C">
        <w:rPr>
          <w:sz w:val="24"/>
          <w:szCs w:val="24"/>
        </w:rPr>
        <w:t>,</w:t>
      </w:r>
      <w:r w:rsidR="00C6244C" w:rsidRPr="00654C1A">
        <w:rPr>
          <w:sz w:val="24"/>
          <w:szCs w:val="24"/>
        </w:rPr>
        <w:t xml:space="preserve"> meditated on it</w:t>
      </w:r>
      <w:r w:rsidR="001E2D53">
        <w:rPr>
          <w:sz w:val="24"/>
          <w:szCs w:val="24"/>
        </w:rPr>
        <w:t xml:space="preserve">, </w:t>
      </w:r>
      <w:r w:rsidR="00F631E2">
        <w:rPr>
          <w:sz w:val="24"/>
          <w:szCs w:val="24"/>
        </w:rPr>
        <w:t>and kept</w:t>
      </w:r>
      <w:r w:rsidR="00C6244C">
        <w:rPr>
          <w:sz w:val="24"/>
          <w:szCs w:val="24"/>
        </w:rPr>
        <w:t xml:space="preserve"> it within </w:t>
      </w:r>
      <w:r w:rsidR="001E2D53">
        <w:rPr>
          <w:sz w:val="24"/>
          <w:szCs w:val="24"/>
        </w:rPr>
        <w:t>h</w:t>
      </w:r>
      <w:r w:rsidR="00C6244C">
        <w:rPr>
          <w:sz w:val="24"/>
          <w:szCs w:val="24"/>
        </w:rPr>
        <w:t xml:space="preserve">is heart </w:t>
      </w:r>
      <w:r w:rsidR="001E2D53">
        <w:rPr>
          <w:sz w:val="24"/>
          <w:szCs w:val="24"/>
        </w:rPr>
        <w:t>so that he might</w:t>
      </w:r>
      <w:r w:rsidR="00C6244C">
        <w:rPr>
          <w:sz w:val="24"/>
          <w:szCs w:val="24"/>
        </w:rPr>
        <w:t xml:space="preserve"> </w:t>
      </w:r>
      <w:r w:rsidR="00C6244C" w:rsidRPr="00654C1A">
        <w:rPr>
          <w:sz w:val="24"/>
          <w:szCs w:val="24"/>
        </w:rPr>
        <w:t>ob</w:t>
      </w:r>
      <w:r w:rsidR="0036497A">
        <w:rPr>
          <w:sz w:val="24"/>
          <w:szCs w:val="24"/>
        </w:rPr>
        <w:t>ey it!  It</w:t>
      </w:r>
      <w:r w:rsidR="00C6244C">
        <w:rPr>
          <w:sz w:val="24"/>
          <w:szCs w:val="24"/>
        </w:rPr>
        <w:t xml:space="preserve"> </w:t>
      </w:r>
      <w:r w:rsidR="00C6244C" w:rsidRPr="00654C1A">
        <w:rPr>
          <w:sz w:val="24"/>
          <w:szCs w:val="24"/>
        </w:rPr>
        <w:t xml:space="preserve">was </w:t>
      </w:r>
      <w:r w:rsidR="00C6244C">
        <w:rPr>
          <w:sz w:val="24"/>
          <w:szCs w:val="24"/>
        </w:rPr>
        <w:t>more valuable to him</w:t>
      </w:r>
      <w:r w:rsidR="00C6244C" w:rsidRPr="00654C1A">
        <w:rPr>
          <w:sz w:val="24"/>
          <w:szCs w:val="24"/>
        </w:rPr>
        <w:t xml:space="preserve"> tha</w:t>
      </w:r>
      <w:r w:rsidR="00C6244C">
        <w:rPr>
          <w:sz w:val="24"/>
          <w:szCs w:val="24"/>
        </w:rPr>
        <w:t>n</w:t>
      </w:r>
      <w:r w:rsidR="00C6244C" w:rsidRPr="00654C1A">
        <w:rPr>
          <w:sz w:val="24"/>
          <w:szCs w:val="24"/>
        </w:rPr>
        <w:t xml:space="preserve"> food</w:t>
      </w:r>
      <w:r w:rsidR="001E2D53">
        <w:rPr>
          <w:sz w:val="24"/>
          <w:szCs w:val="24"/>
        </w:rPr>
        <w:t>,</w:t>
      </w:r>
      <w:r w:rsidR="00C6244C">
        <w:rPr>
          <w:sz w:val="24"/>
          <w:szCs w:val="24"/>
        </w:rPr>
        <w:t xml:space="preserve"> </w:t>
      </w:r>
      <w:r w:rsidR="00C6244C" w:rsidRPr="00654C1A">
        <w:rPr>
          <w:sz w:val="24"/>
          <w:szCs w:val="24"/>
        </w:rPr>
        <w:t>gold</w:t>
      </w:r>
      <w:r w:rsidR="00C6244C">
        <w:rPr>
          <w:sz w:val="24"/>
          <w:szCs w:val="24"/>
        </w:rPr>
        <w:t>, or</w:t>
      </w:r>
      <w:r w:rsidR="00C6244C" w:rsidRPr="00654C1A">
        <w:rPr>
          <w:sz w:val="24"/>
          <w:szCs w:val="24"/>
        </w:rPr>
        <w:t xml:space="preserve"> silver. It was His life and life line to God!</w:t>
      </w:r>
      <w:r w:rsidR="0036497A">
        <w:rPr>
          <w:sz w:val="24"/>
          <w:szCs w:val="24"/>
        </w:rPr>
        <w:t xml:space="preserve"> </w:t>
      </w:r>
      <w:r w:rsidR="00215A4D">
        <w:rPr>
          <w:sz w:val="24"/>
          <w:szCs w:val="24"/>
        </w:rPr>
        <w:t xml:space="preserve"> This Psalmist describes so </w:t>
      </w:r>
      <w:r w:rsidR="00BB34D9">
        <w:rPr>
          <w:sz w:val="24"/>
          <w:szCs w:val="24"/>
        </w:rPr>
        <w:t>vividly</w:t>
      </w:r>
      <w:r w:rsidR="00215A4D">
        <w:rPr>
          <w:sz w:val="24"/>
          <w:szCs w:val="24"/>
        </w:rPr>
        <w:t xml:space="preserve"> what the Word of God has done in me and for me in so many trials and troubles.</w:t>
      </w:r>
      <w:r w:rsidR="00FF1FFA">
        <w:rPr>
          <w:sz w:val="24"/>
          <w:szCs w:val="24"/>
        </w:rPr>
        <w:t xml:space="preserve"> </w:t>
      </w:r>
    </w:p>
    <w:p w14:paraId="2A4E4C3E" w14:textId="77777777" w:rsidR="0017464B" w:rsidRPr="00522A3E" w:rsidRDefault="009830C7" w:rsidP="000D1B2E">
      <w:pPr>
        <w:ind w:firstLine="720"/>
        <w:jc w:val="both"/>
        <w:rPr>
          <w:i/>
          <w:sz w:val="24"/>
          <w:szCs w:val="24"/>
        </w:rPr>
      </w:pPr>
      <w:r>
        <w:rPr>
          <w:sz w:val="24"/>
          <w:szCs w:val="24"/>
        </w:rPr>
        <w:t>O</w:t>
      </w:r>
      <w:r w:rsidR="00FF1FFA">
        <w:rPr>
          <w:sz w:val="24"/>
          <w:szCs w:val="24"/>
        </w:rPr>
        <w:t xml:space="preserve">ne </w:t>
      </w:r>
      <w:r>
        <w:rPr>
          <w:sz w:val="24"/>
          <w:szCs w:val="24"/>
        </w:rPr>
        <w:t>w</w:t>
      </w:r>
      <w:r w:rsidR="00FF1FFA">
        <w:rPr>
          <w:sz w:val="24"/>
          <w:szCs w:val="24"/>
        </w:rPr>
        <w:t xml:space="preserve">ord He </w:t>
      </w:r>
      <w:r>
        <w:rPr>
          <w:sz w:val="24"/>
          <w:szCs w:val="24"/>
        </w:rPr>
        <w:t xml:space="preserve">used in Psalms 119:50 really </w:t>
      </w:r>
      <w:r w:rsidR="00774D4A">
        <w:rPr>
          <w:sz w:val="24"/>
          <w:szCs w:val="24"/>
        </w:rPr>
        <w:t>encompasses</w:t>
      </w:r>
      <w:r>
        <w:rPr>
          <w:sz w:val="24"/>
          <w:szCs w:val="24"/>
        </w:rPr>
        <w:t xml:space="preserve"> </w:t>
      </w:r>
      <w:r w:rsidR="00900E52">
        <w:rPr>
          <w:sz w:val="24"/>
          <w:szCs w:val="24"/>
        </w:rPr>
        <w:t xml:space="preserve">all the other words </w:t>
      </w:r>
      <w:r w:rsidR="001E2D53">
        <w:rPr>
          <w:sz w:val="24"/>
          <w:szCs w:val="24"/>
        </w:rPr>
        <w:t>we</w:t>
      </w:r>
      <w:r w:rsidR="00900E52">
        <w:rPr>
          <w:sz w:val="24"/>
          <w:szCs w:val="24"/>
        </w:rPr>
        <w:t xml:space="preserve"> could use to d</w:t>
      </w:r>
      <w:r w:rsidR="00111C72">
        <w:rPr>
          <w:sz w:val="24"/>
          <w:szCs w:val="24"/>
        </w:rPr>
        <w:t>escribe the Holy Scriptures</w:t>
      </w:r>
      <w:r w:rsidR="00900E52">
        <w:rPr>
          <w:sz w:val="24"/>
          <w:szCs w:val="24"/>
        </w:rPr>
        <w:t xml:space="preserve">. It is the word </w:t>
      </w:r>
      <w:r w:rsidR="00900E52" w:rsidRPr="00900E52">
        <w:rPr>
          <w:b/>
          <w:i/>
          <w:sz w:val="24"/>
          <w:szCs w:val="24"/>
        </w:rPr>
        <w:t>revived.</w:t>
      </w:r>
      <w:r w:rsidR="00900E52">
        <w:rPr>
          <w:sz w:val="24"/>
          <w:szCs w:val="24"/>
        </w:rPr>
        <w:t xml:space="preserve">  “This is my comfort in my </w:t>
      </w:r>
      <w:r w:rsidR="00814BF9">
        <w:rPr>
          <w:sz w:val="24"/>
          <w:szCs w:val="24"/>
        </w:rPr>
        <w:t>affliction;</w:t>
      </w:r>
      <w:r w:rsidR="00900E52">
        <w:rPr>
          <w:sz w:val="24"/>
          <w:szCs w:val="24"/>
        </w:rPr>
        <w:t xml:space="preserve"> That Your Word has </w:t>
      </w:r>
      <w:r w:rsidR="00900E52" w:rsidRPr="00900E52">
        <w:rPr>
          <w:b/>
          <w:i/>
          <w:sz w:val="24"/>
          <w:szCs w:val="24"/>
        </w:rPr>
        <w:t xml:space="preserve">revived </w:t>
      </w:r>
      <w:r w:rsidR="00900E52">
        <w:rPr>
          <w:sz w:val="24"/>
          <w:szCs w:val="24"/>
        </w:rPr>
        <w:t xml:space="preserve">me.” It is translated as </w:t>
      </w:r>
      <w:r w:rsidR="00900E52" w:rsidRPr="00BB34D9">
        <w:rPr>
          <w:b/>
          <w:i/>
          <w:sz w:val="24"/>
          <w:szCs w:val="24"/>
        </w:rPr>
        <w:t>quicken</w:t>
      </w:r>
      <w:r w:rsidR="00900E52">
        <w:rPr>
          <w:sz w:val="24"/>
          <w:szCs w:val="24"/>
        </w:rPr>
        <w:t xml:space="preserve">, or </w:t>
      </w:r>
      <w:r w:rsidR="00900E52" w:rsidRPr="00BB34D9">
        <w:rPr>
          <w:b/>
          <w:i/>
          <w:sz w:val="24"/>
          <w:szCs w:val="24"/>
        </w:rPr>
        <w:t>revive</w:t>
      </w:r>
      <w:r w:rsidR="00900E52">
        <w:rPr>
          <w:sz w:val="24"/>
          <w:szCs w:val="24"/>
        </w:rPr>
        <w:t xml:space="preserve">, or </w:t>
      </w:r>
      <w:r w:rsidR="00900E52" w:rsidRPr="00BB34D9">
        <w:rPr>
          <w:b/>
          <w:i/>
          <w:sz w:val="24"/>
          <w:szCs w:val="24"/>
        </w:rPr>
        <w:t>life</w:t>
      </w:r>
      <w:r w:rsidR="00900E52">
        <w:rPr>
          <w:sz w:val="24"/>
          <w:szCs w:val="24"/>
        </w:rPr>
        <w:t xml:space="preserve"> in the following passages: Psalms 119:50;</w:t>
      </w:r>
      <w:r w:rsidR="00BB34D9">
        <w:rPr>
          <w:sz w:val="24"/>
          <w:szCs w:val="24"/>
        </w:rPr>
        <w:t xml:space="preserve"> </w:t>
      </w:r>
      <w:r w:rsidR="00900E52">
        <w:rPr>
          <w:sz w:val="24"/>
          <w:szCs w:val="24"/>
        </w:rPr>
        <w:t>Psalms</w:t>
      </w:r>
      <w:r w:rsidR="00814BF9">
        <w:rPr>
          <w:sz w:val="24"/>
          <w:szCs w:val="24"/>
        </w:rPr>
        <w:t>: 85:6</w:t>
      </w:r>
      <w:r w:rsidR="00D331F4">
        <w:rPr>
          <w:sz w:val="24"/>
          <w:szCs w:val="24"/>
        </w:rPr>
        <w:t xml:space="preserve">. </w:t>
      </w:r>
      <w:r w:rsidR="00090421">
        <w:rPr>
          <w:sz w:val="24"/>
          <w:szCs w:val="24"/>
        </w:rPr>
        <w:t xml:space="preserve"> </w:t>
      </w:r>
      <w:r w:rsidR="00BB34D9">
        <w:rPr>
          <w:sz w:val="24"/>
          <w:szCs w:val="24"/>
        </w:rPr>
        <w:t>This is the Hebrew definition of the word:</w:t>
      </w:r>
      <w:r w:rsidR="00BB34D9" w:rsidRPr="00BB34D9">
        <w:rPr>
          <w:b/>
          <w:i/>
          <w:sz w:val="24"/>
          <w:szCs w:val="24"/>
        </w:rPr>
        <w:t xml:space="preserve"> </w:t>
      </w:r>
      <w:r w:rsidR="00522A3E">
        <w:rPr>
          <w:b/>
          <w:i/>
          <w:sz w:val="24"/>
          <w:szCs w:val="24"/>
        </w:rPr>
        <w:t>c</w:t>
      </w:r>
      <w:r w:rsidR="00BB34D9">
        <w:rPr>
          <w:b/>
          <w:i/>
          <w:sz w:val="24"/>
          <w:szCs w:val="24"/>
        </w:rPr>
        <w:t>hayah</w:t>
      </w:r>
      <w:r w:rsidR="00BB34D9">
        <w:rPr>
          <w:sz w:val="24"/>
          <w:szCs w:val="24"/>
        </w:rPr>
        <w:t xml:space="preserve">, </w:t>
      </w:r>
      <w:r w:rsidR="001E2D53">
        <w:rPr>
          <w:sz w:val="24"/>
          <w:szCs w:val="24"/>
        </w:rPr>
        <w:t>from</w:t>
      </w:r>
      <w:r w:rsidR="00BB34D9">
        <w:rPr>
          <w:sz w:val="24"/>
          <w:szCs w:val="24"/>
        </w:rPr>
        <w:t xml:space="preserve"> Strong’s Concordance</w:t>
      </w:r>
      <w:r w:rsidR="001E2D53">
        <w:rPr>
          <w:sz w:val="24"/>
          <w:szCs w:val="24"/>
        </w:rPr>
        <w:t xml:space="preserve">. </w:t>
      </w:r>
      <w:r w:rsidR="001E2D53" w:rsidRPr="00522A3E">
        <w:rPr>
          <w:i/>
          <w:sz w:val="24"/>
          <w:szCs w:val="24"/>
        </w:rPr>
        <w:t>T</w:t>
      </w:r>
      <w:r w:rsidR="00BB34D9" w:rsidRPr="00522A3E">
        <w:rPr>
          <w:i/>
          <w:sz w:val="24"/>
          <w:szCs w:val="24"/>
        </w:rPr>
        <w:t>o live</w:t>
      </w:r>
      <w:r w:rsidR="0017464B" w:rsidRPr="00522A3E">
        <w:rPr>
          <w:i/>
          <w:sz w:val="24"/>
          <w:szCs w:val="24"/>
        </w:rPr>
        <w:t>-</w:t>
      </w:r>
      <w:r w:rsidR="00BB34D9" w:rsidRPr="00522A3E">
        <w:rPr>
          <w:i/>
          <w:sz w:val="24"/>
          <w:szCs w:val="24"/>
        </w:rPr>
        <w:t>literally or fugitively, to revive-keep or make, alive, nourish, preserve, recover, repair, restore to life, save; life</w:t>
      </w:r>
      <w:r w:rsidR="00814BF9" w:rsidRPr="00522A3E">
        <w:rPr>
          <w:i/>
          <w:sz w:val="24"/>
          <w:szCs w:val="24"/>
        </w:rPr>
        <w:t>; and</w:t>
      </w:r>
      <w:r w:rsidR="00BB34D9" w:rsidRPr="00522A3E">
        <w:rPr>
          <w:i/>
          <w:sz w:val="24"/>
          <w:szCs w:val="24"/>
        </w:rPr>
        <w:t xml:space="preserve"> be whole.</w:t>
      </w:r>
      <w:r w:rsidR="00FA773C" w:rsidRPr="00522A3E">
        <w:rPr>
          <w:i/>
          <w:sz w:val="24"/>
          <w:szCs w:val="24"/>
        </w:rPr>
        <w:t xml:space="preserve"> </w:t>
      </w:r>
    </w:p>
    <w:p w14:paraId="18CFB4D4" w14:textId="77777777" w:rsidR="006F3F9A" w:rsidRDefault="00090421" w:rsidP="000D1B2E">
      <w:pPr>
        <w:jc w:val="both"/>
        <w:rPr>
          <w:sz w:val="24"/>
          <w:szCs w:val="24"/>
        </w:rPr>
      </w:pPr>
      <w:r>
        <w:rPr>
          <w:sz w:val="24"/>
          <w:szCs w:val="24"/>
        </w:rPr>
        <w:t xml:space="preserve"> </w:t>
      </w:r>
      <w:r w:rsidR="000D1B2E">
        <w:rPr>
          <w:sz w:val="24"/>
          <w:szCs w:val="24"/>
        </w:rPr>
        <w:tab/>
      </w:r>
      <w:r w:rsidR="006F3F9A">
        <w:rPr>
          <w:sz w:val="24"/>
          <w:szCs w:val="24"/>
        </w:rPr>
        <w:t xml:space="preserve"> As the end of </w:t>
      </w:r>
      <w:r>
        <w:rPr>
          <w:sz w:val="24"/>
          <w:szCs w:val="24"/>
        </w:rPr>
        <w:t>Moses</w:t>
      </w:r>
      <w:r w:rsidR="00522A3E">
        <w:rPr>
          <w:sz w:val="24"/>
          <w:szCs w:val="24"/>
        </w:rPr>
        <w:t>’</w:t>
      </w:r>
      <w:r>
        <w:rPr>
          <w:sz w:val="24"/>
          <w:szCs w:val="24"/>
        </w:rPr>
        <w:t xml:space="preserve"> </w:t>
      </w:r>
      <w:r w:rsidR="006F3F9A">
        <w:rPr>
          <w:sz w:val="24"/>
          <w:szCs w:val="24"/>
        </w:rPr>
        <w:t xml:space="preserve">life was approaching, he sang his final song. It is recorded in Deuteronomy chapter </w:t>
      </w:r>
      <w:r w:rsidR="003A3760">
        <w:rPr>
          <w:sz w:val="24"/>
          <w:szCs w:val="24"/>
        </w:rPr>
        <w:t>thirty-two</w:t>
      </w:r>
      <w:r w:rsidR="006F3F9A">
        <w:rPr>
          <w:sz w:val="24"/>
          <w:szCs w:val="24"/>
        </w:rPr>
        <w:t>. In this song, he chose</w:t>
      </w:r>
      <w:r>
        <w:rPr>
          <w:sz w:val="24"/>
          <w:szCs w:val="24"/>
        </w:rPr>
        <w:t xml:space="preserve"> </w:t>
      </w:r>
      <w:r w:rsidR="006F3F9A">
        <w:rPr>
          <w:sz w:val="24"/>
          <w:szCs w:val="24"/>
        </w:rPr>
        <w:t>the same Hebrew word</w:t>
      </w:r>
      <w:r>
        <w:rPr>
          <w:sz w:val="24"/>
          <w:szCs w:val="24"/>
        </w:rPr>
        <w:t xml:space="preserve"> the Psalmist used for</w:t>
      </w:r>
      <w:r w:rsidR="00111C72">
        <w:rPr>
          <w:sz w:val="24"/>
          <w:szCs w:val="24"/>
        </w:rPr>
        <w:t xml:space="preserve"> r</w:t>
      </w:r>
      <w:r>
        <w:rPr>
          <w:sz w:val="24"/>
          <w:szCs w:val="24"/>
        </w:rPr>
        <w:t>evived</w:t>
      </w:r>
      <w:r w:rsidR="006F3F9A">
        <w:rPr>
          <w:sz w:val="24"/>
          <w:szCs w:val="24"/>
        </w:rPr>
        <w:t>.</w:t>
      </w:r>
      <w:r>
        <w:rPr>
          <w:sz w:val="24"/>
          <w:szCs w:val="24"/>
        </w:rPr>
        <w:t xml:space="preserve"> </w:t>
      </w:r>
      <w:r w:rsidR="006F3F9A">
        <w:rPr>
          <w:sz w:val="24"/>
          <w:szCs w:val="24"/>
        </w:rPr>
        <w:t xml:space="preserve">Moses was even more explicit in the importance of God’s Word to His people. </w:t>
      </w:r>
      <w:r w:rsidR="00B83E3D">
        <w:rPr>
          <w:sz w:val="24"/>
          <w:szCs w:val="24"/>
        </w:rPr>
        <w:t xml:space="preserve">He translated the Hebrew word Chayah as </w:t>
      </w:r>
      <w:r w:rsidR="00B83E3D" w:rsidRPr="003A3760">
        <w:rPr>
          <w:b/>
          <w:i/>
          <w:sz w:val="24"/>
          <w:szCs w:val="24"/>
        </w:rPr>
        <w:t>life</w:t>
      </w:r>
      <w:r w:rsidR="00B83E3D">
        <w:rPr>
          <w:sz w:val="24"/>
          <w:szCs w:val="24"/>
        </w:rPr>
        <w:t>.</w:t>
      </w:r>
    </w:p>
    <w:p w14:paraId="7358D55F" w14:textId="77777777" w:rsidR="00EA2EC6" w:rsidRDefault="00EA2EC6" w:rsidP="00EA2EC6">
      <w:pPr>
        <w:jc w:val="center"/>
        <w:rPr>
          <w:b/>
          <w:i/>
          <w:sz w:val="24"/>
          <w:szCs w:val="24"/>
        </w:rPr>
      </w:pPr>
      <w:r w:rsidRPr="006F3F9A">
        <w:rPr>
          <w:b/>
          <w:i/>
          <w:sz w:val="24"/>
          <w:szCs w:val="24"/>
        </w:rPr>
        <w:t>Deuteronomy 32:46-47</w:t>
      </w:r>
      <w:r>
        <w:rPr>
          <w:b/>
          <w:i/>
          <w:sz w:val="24"/>
          <w:szCs w:val="24"/>
        </w:rPr>
        <w:t xml:space="preserve"> (NASB)</w:t>
      </w:r>
    </w:p>
    <w:p w14:paraId="31FE8BBC" w14:textId="77777777" w:rsidR="003E0C9F" w:rsidRDefault="006F3F9A" w:rsidP="00EA2EC6">
      <w:pPr>
        <w:jc w:val="center"/>
        <w:rPr>
          <w:b/>
          <w:i/>
          <w:sz w:val="24"/>
          <w:szCs w:val="24"/>
        </w:rPr>
      </w:pPr>
      <w:r w:rsidRPr="006F3F9A">
        <w:rPr>
          <w:b/>
          <w:i/>
          <w:sz w:val="24"/>
          <w:szCs w:val="24"/>
        </w:rPr>
        <w:t>And He said to them,</w:t>
      </w:r>
      <w:r>
        <w:rPr>
          <w:b/>
          <w:i/>
          <w:sz w:val="24"/>
          <w:szCs w:val="24"/>
        </w:rPr>
        <w:t xml:space="preserve"> “</w:t>
      </w:r>
      <w:r w:rsidR="00090421" w:rsidRPr="006F3F9A">
        <w:rPr>
          <w:b/>
          <w:i/>
          <w:sz w:val="24"/>
          <w:szCs w:val="24"/>
        </w:rPr>
        <w:t>Take to heart all the words with which I am warning you today, which you shall command your sons to observe carefully</w:t>
      </w:r>
      <w:r w:rsidR="00F631E2" w:rsidRPr="006F3F9A">
        <w:rPr>
          <w:b/>
          <w:i/>
          <w:sz w:val="24"/>
          <w:szCs w:val="24"/>
        </w:rPr>
        <w:t>, even</w:t>
      </w:r>
      <w:r w:rsidR="00090421" w:rsidRPr="006F3F9A">
        <w:rPr>
          <w:b/>
          <w:i/>
          <w:sz w:val="24"/>
          <w:szCs w:val="24"/>
        </w:rPr>
        <w:t xml:space="preserve"> all the words of this law. For it is not an idle word for yo</w:t>
      </w:r>
      <w:r w:rsidR="00B83E3D">
        <w:rPr>
          <w:b/>
          <w:i/>
          <w:sz w:val="24"/>
          <w:szCs w:val="24"/>
        </w:rPr>
        <w:t>u; indeed it is your life.</w:t>
      </w:r>
      <w:r w:rsidR="00B83E3D" w:rsidRPr="006F3F9A">
        <w:rPr>
          <w:b/>
          <w:i/>
          <w:sz w:val="24"/>
          <w:szCs w:val="24"/>
        </w:rPr>
        <w:t xml:space="preserve"> </w:t>
      </w:r>
      <w:r w:rsidR="00B83E3D">
        <w:rPr>
          <w:b/>
          <w:i/>
          <w:sz w:val="24"/>
          <w:szCs w:val="24"/>
        </w:rPr>
        <w:t>And by this word you will prolong your days in the land, which you are about to cross the Jordan to possess.”</w:t>
      </w:r>
    </w:p>
    <w:p w14:paraId="0D436645" w14:textId="77777777" w:rsidR="003E0C9F" w:rsidRDefault="00F07246" w:rsidP="00B83E3D">
      <w:pPr>
        <w:ind w:firstLine="720"/>
        <w:jc w:val="both"/>
        <w:rPr>
          <w:sz w:val="24"/>
          <w:szCs w:val="24"/>
        </w:rPr>
      </w:pPr>
      <w:r w:rsidRPr="00F07246">
        <w:rPr>
          <w:rFonts w:cstheme="minorHAnsi"/>
          <w:sz w:val="24"/>
          <w:szCs w:val="24"/>
        </w:rPr>
        <w:t xml:space="preserve">He chose the word </w:t>
      </w:r>
      <w:r w:rsidRPr="00F07246">
        <w:rPr>
          <w:rFonts w:cstheme="minorHAnsi"/>
          <w:b/>
          <w:i/>
          <w:sz w:val="24"/>
          <w:szCs w:val="24"/>
        </w:rPr>
        <w:t>“</w:t>
      </w:r>
      <w:r w:rsidR="00522A3E">
        <w:rPr>
          <w:rFonts w:cstheme="minorHAnsi"/>
          <w:b/>
          <w:i/>
          <w:sz w:val="24"/>
          <w:szCs w:val="24"/>
        </w:rPr>
        <w:t>l</w:t>
      </w:r>
      <w:r w:rsidRPr="00F07246">
        <w:rPr>
          <w:rFonts w:cstheme="minorHAnsi"/>
          <w:b/>
          <w:i/>
          <w:sz w:val="24"/>
          <w:szCs w:val="24"/>
        </w:rPr>
        <w:t>ife”</w:t>
      </w:r>
      <w:r>
        <w:rPr>
          <w:rFonts w:cstheme="minorHAnsi"/>
          <w:sz w:val="24"/>
          <w:szCs w:val="24"/>
        </w:rPr>
        <w:t xml:space="preserve"> to describe God’s Word because</w:t>
      </w:r>
      <w:r w:rsidR="00FD5541">
        <w:rPr>
          <w:rFonts w:cstheme="minorHAnsi"/>
          <w:sz w:val="24"/>
          <w:szCs w:val="24"/>
        </w:rPr>
        <w:t xml:space="preserve">, to </w:t>
      </w:r>
      <w:r w:rsidR="00522A3E">
        <w:rPr>
          <w:rFonts w:cstheme="minorHAnsi"/>
          <w:sz w:val="24"/>
          <w:szCs w:val="24"/>
        </w:rPr>
        <w:t>h</w:t>
      </w:r>
      <w:r w:rsidR="00FD5541">
        <w:rPr>
          <w:rFonts w:cstheme="minorHAnsi"/>
          <w:sz w:val="24"/>
          <w:szCs w:val="24"/>
        </w:rPr>
        <w:t>im</w:t>
      </w:r>
      <w:r w:rsidR="00A21A5C">
        <w:rPr>
          <w:rFonts w:cstheme="minorHAnsi"/>
          <w:sz w:val="24"/>
          <w:szCs w:val="24"/>
        </w:rPr>
        <w:t>,</w:t>
      </w:r>
      <w:r>
        <w:rPr>
          <w:sz w:val="24"/>
          <w:szCs w:val="24"/>
        </w:rPr>
        <w:t xml:space="preserve"> </w:t>
      </w:r>
      <w:r w:rsidR="00FD5541">
        <w:rPr>
          <w:sz w:val="24"/>
          <w:szCs w:val="24"/>
        </w:rPr>
        <w:t xml:space="preserve">it </w:t>
      </w:r>
      <w:r w:rsidR="00A21A5C">
        <w:rPr>
          <w:sz w:val="24"/>
          <w:szCs w:val="24"/>
        </w:rPr>
        <w:t>was</w:t>
      </w:r>
      <w:r w:rsidR="00FD5541">
        <w:rPr>
          <w:sz w:val="24"/>
          <w:szCs w:val="24"/>
        </w:rPr>
        <w:t xml:space="preserve"> the </w:t>
      </w:r>
      <w:r>
        <w:rPr>
          <w:sz w:val="24"/>
          <w:szCs w:val="24"/>
        </w:rPr>
        <w:t xml:space="preserve">equivalent of life itself! </w:t>
      </w:r>
      <w:r w:rsidR="00522A3E">
        <w:rPr>
          <w:rFonts w:cstheme="minorHAnsi"/>
          <w:sz w:val="24"/>
          <w:szCs w:val="24"/>
        </w:rPr>
        <w:t xml:space="preserve"> W</w:t>
      </w:r>
      <w:r w:rsidRPr="00F07246">
        <w:rPr>
          <w:rFonts w:cstheme="minorHAnsi"/>
          <w:sz w:val="24"/>
          <w:szCs w:val="24"/>
        </w:rPr>
        <w:t>hen you think about all the incredible work of God on behalf of Moses and His people in bring</w:t>
      </w:r>
      <w:r w:rsidR="00522A3E">
        <w:rPr>
          <w:rFonts w:cstheme="minorHAnsi"/>
          <w:sz w:val="24"/>
          <w:szCs w:val="24"/>
        </w:rPr>
        <w:t>ing</w:t>
      </w:r>
      <w:r w:rsidRPr="00F07246">
        <w:rPr>
          <w:rFonts w:cstheme="minorHAnsi"/>
          <w:sz w:val="24"/>
          <w:szCs w:val="24"/>
        </w:rPr>
        <w:t xml:space="preserve"> them through the wilderness and into the promise land, you can understand why God’s Word was not just an idle word written on a page. Take a moment and look back over the above list of descriptive words, and then reflect on God’s provision for His people. </w:t>
      </w:r>
      <w:r w:rsidR="003E0C9F">
        <w:rPr>
          <w:sz w:val="24"/>
          <w:szCs w:val="24"/>
        </w:rPr>
        <w:t xml:space="preserve"> </w:t>
      </w:r>
      <w:r w:rsidR="00B83E3D">
        <w:rPr>
          <w:sz w:val="24"/>
          <w:szCs w:val="24"/>
        </w:rPr>
        <w:t>I look at those words and remember the times</w:t>
      </w:r>
      <w:r w:rsidR="003E0C9F">
        <w:rPr>
          <w:sz w:val="24"/>
          <w:szCs w:val="24"/>
        </w:rPr>
        <w:t xml:space="preserve"> His Word</w:t>
      </w:r>
      <w:r w:rsidR="00B83E3D">
        <w:rPr>
          <w:sz w:val="24"/>
          <w:szCs w:val="24"/>
        </w:rPr>
        <w:t>s have preserved,</w:t>
      </w:r>
      <w:r w:rsidR="00595484">
        <w:rPr>
          <w:sz w:val="24"/>
          <w:szCs w:val="24"/>
        </w:rPr>
        <w:t xml:space="preserve"> </w:t>
      </w:r>
      <w:r w:rsidR="00B83E3D">
        <w:rPr>
          <w:sz w:val="24"/>
          <w:szCs w:val="24"/>
        </w:rPr>
        <w:t>repaired,</w:t>
      </w:r>
      <w:r w:rsidR="00595484">
        <w:rPr>
          <w:sz w:val="24"/>
          <w:szCs w:val="24"/>
        </w:rPr>
        <w:t xml:space="preserve"> </w:t>
      </w:r>
      <w:r w:rsidR="00B83E3D">
        <w:rPr>
          <w:sz w:val="24"/>
          <w:szCs w:val="24"/>
        </w:rPr>
        <w:t>nourished</w:t>
      </w:r>
      <w:r w:rsidR="00595484">
        <w:rPr>
          <w:sz w:val="24"/>
          <w:szCs w:val="24"/>
        </w:rPr>
        <w:t xml:space="preserve">, restored and saved my life, I say “Amen”! </w:t>
      </w:r>
      <w:r w:rsidR="003E0C9F">
        <w:rPr>
          <w:sz w:val="24"/>
          <w:szCs w:val="24"/>
        </w:rPr>
        <w:t xml:space="preserve"> It is Life indeed!</w:t>
      </w:r>
    </w:p>
    <w:p w14:paraId="6DB716AB" w14:textId="77777777" w:rsidR="009B4540" w:rsidRDefault="001E2D53" w:rsidP="0017464B">
      <w:pPr>
        <w:ind w:firstLine="720"/>
        <w:jc w:val="both"/>
        <w:rPr>
          <w:sz w:val="24"/>
          <w:szCs w:val="24"/>
        </w:rPr>
      </w:pPr>
      <w:r>
        <w:rPr>
          <w:sz w:val="24"/>
          <w:szCs w:val="24"/>
        </w:rPr>
        <w:t>It is the hearing of the</w:t>
      </w:r>
      <w:r w:rsidR="00EE3C45" w:rsidRPr="00F01EC6">
        <w:rPr>
          <w:sz w:val="24"/>
          <w:szCs w:val="24"/>
        </w:rPr>
        <w:t xml:space="preserve"> Word of </w:t>
      </w:r>
      <w:r w:rsidR="00F631E2" w:rsidRPr="00F01EC6">
        <w:rPr>
          <w:sz w:val="24"/>
          <w:szCs w:val="24"/>
        </w:rPr>
        <w:t xml:space="preserve">God </w:t>
      </w:r>
      <w:r w:rsidR="00F631E2">
        <w:rPr>
          <w:sz w:val="24"/>
          <w:szCs w:val="24"/>
        </w:rPr>
        <w:t>that</w:t>
      </w:r>
      <w:r>
        <w:rPr>
          <w:sz w:val="24"/>
          <w:szCs w:val="24"/>
        </w:rPr>
        <w:t xml:space="preserve"> </w:t>
      </w:r>
      <w:r w:rsidR="00993B48">
        <w:rPr>
          <w:sz w:val="24"/>
          <w:szCs w:val="24"/>
        </w:rPr>
        <w:t>brings regeneration the eternal souls of people</w:t>
      </w:r>
      <w:r w:rsidR="00EE3C45" w:rsidRPr="00F01EC6">
        <w:rPr>
          <w:sz w:val="24"/>
          <w:szCs w:val="24"/>
        </w:rPr>
        <w:t>.</w:t>
      </w:r>
      <w:r w:rsidR="00EE3C45">
        <w:rPr>
          <w:sz w:val="24"/>
          <w:szCs w:val="24"/>
        </w:rPr>
        <w:t xml:space="preserve">  (Matthew 24:35; 1 Peter</w:t>
      </w:r>
      <w:r w:rsidR="00523065">
        <w:rPr>
          <w:sz w:val="24"/>
          <w:szCs w:val="24"/>
        </w:rPr>
        <w:t xml:space="preserve"> 1:</w:t>
      </w:r>
      <w:r w:rsidR="00EE3C45">
        <w:rPr>
          <w:sz w:val="24"/>
          <w:szCs w:val="24"/>
        </w:rPr>
        <w:t>23-25)</w:t>
      </w:r>
      <w:r w:rsidR="00523065">
        <w:rPr>
          <w:sz w:val="24"/>
          <w:szCs w:val="24"/>
        </w:rPr>
        <w:t xml:space="preserve"> </w:t>
      </w:r>
      <w:r w:rsidR="00FA773C">
        <w:rPr>
          <w:sz w:val="24"/>
          <w:szCs w:val="24"/>
        </w:rPr>
        <w:t xml:space="preserve">The apostle Peter fully understood the power of Word of God to bring eternal life to the souls of men in 1 Peter1:23-25. He </w:t>
      </w:r>
      <w:r w:rsidR="00523065">
        <w:rPr>
          <w:sz w:val="24"/>
          <w:szCs w:val="24"/>
        </w:rPr>
        <w:t>quotes</w:t>
      </w:r>
      <w:r w:rsidR="00EE3C45">
        <w:rPr>
          <w:sz w:val="24"/>
          <w:szCs w:val="24"/>
        </w:rPr>
        <w:t xml:space="preserve"> Isaiah</w:t>
      </w:r>
      <w:r w:rsidR="00523065">
        <w:rPr>
          <w:sz w:val="24"/>
          <w:szCs w:val="24"/>
        </w:rPr>
        <w:t xml:space="preserve"> 40:8: “The grass withers, the flower fades, But the </w:t>
      </w:r>
      <w:r w:rsidR="00523065" w:rsidRPr="00523065">
        <w:rPr>
          <w:b/>
          <w:i/>
          <w:sz w:val="24"/>
          <w:szCs w:val="24"/>
        </w:rPr>
        <w:t xml:space="preserve">Word of our God </w:t>
      </w:r>
      <w:r w:rsidR="00523065" w:rsidRPr="00523065">
        <w:rPr>
          <w:b/>
          <w:i/>
          <w:sz w:val="24"/>
          <w:szCs w:val="24"/>
          <w:u w:val="single"/>
        </w:rPr>
        <w:t>stands</w:t>
      </w:r>
      <w:r w:rsidR="00523065" w:rsidRPr="00523065">
        <w:rPr>
          <w:b/>
          <w:i/>
          <w:sz w:val="24"/>
          <w:szCs w:val="24"/>
        </w:rPr>
        <w:t xml:space="preserve"> forever</w:t>
      </w:r>
      <w:r w:rsidR="00523065">
        <w:rPr>
          <w:sz w:val="24"/>
          <w:szCs w:val="24"/>
        </w:rPr>
        <w:t>.”</w:t>
      </w:r>
      <w:r w:rsidR="00D7081F">
        <w:rPr>
          <w:sz w:val="24"/>
          <w:szCs w:val="24"/>
        </w:rPr>
        <w:t xml:space="preserve"> (Emphasis added are mine)</w:t>
      </w:r>
    </w:p>
    <w:p w14:paraId="23ED8167" w14:textId="77777777" w:rsidR="00C87350" w:rsidRPr="005F7D6D" w:rsidRDefault="00C87350" w:rsidP="002002B7">
      <w:pPr>
        <w:jc w:val="center"/>
        <w:rPr>
          <w:b/>
          <w:i/>
          <w:sz w:val="24"/>
          <w:szCs w:val="24"/>
        </w:rPr>
      </w:pPr>
      <w:r>
        <w:rPr>
          <w:b/>
          <w:i/>
          <w:sz w:val="24"/>
          <w:szCs w:val="24"/>
        </w:rPr>
        <w:t>Isaiah 40:8-9 (NASB)</w:t>
      </w:r>
    </w:p>
    <w:p w14:paraId="698A19D1" w14:textId="77777777" w:rsidR="00C87350" w:rsidRPr="00C87350" w:rsidRDefault="00C87350" w:rsidP="002002B7">
      <w:pPr>
        <w:pStyle w:val="line"/>
        <w:jc w:val="center"/>
        <w:rPr>
          <w:rFonts w:asciiTheme="minorHAnsi" w:hAnsiTheme="minorHAnsi" w:cstheme="minorHAnsi"/>
          <w:b/>
          <w:i/>
        </w:rPr>
      </w:pPr>
      <w:r w:rsidRPr="00FB2FA8">
        <w:rPr>
          <w:rStyle w:val="text"/>
          <w:rFonts w:asciiTheme="minorHAnsi" w:hAnsiTheme="minorHAnsi" w:cstheme="minorHAnsi"/>
          <w:b/>
          <w:i/>
          <w:vertAlign w:val="superscript"/>
        </w:rPr>
        <w:t>8 </w:t>
      </w:r>
      <w:r w:rsidRPr="00FB2FA8">
        <w:rPr>
          <w:rStyle w:val="text"/>
          <w:rFonts w:asciiTheme="minorHAnsi" w:hAnsiTheme="minorHAnsi" w:cstheme="minorHAnsi"/>
          <w:b/>
          <w:i/>
        </w:rPr>
        <w:t>The grass withers, the flower fades,</w:t>
      </w:r>
      <w:r w:rsidRPr="00FB2FA8">
        <w:rPr>
          <w:rFonts w:asciiTheme="minorHAnsi" w:hAnsiTheme="minorHAnsi" w:cstheme="minorHAnsi"/>
          <w:b/>
          <w:i/>
        </w:rPr>
        <w:t xml:space="preserve"> </w:t>
      </w:r>
      <w:r w:rsidRPr="00FB2FA8">
        <w:rPr>
          <w:rStyle w:val="text"/>
          <w:rFonts w:asciiTheme="minorHAnsi" w:hAnsiTheme="minorHAnsi" w:cstheme="minorHAnsi"/>
          <w:b/>
          <w:i/>
        </w:rPr>
        <w:t xml:space="preserve">But the word of our God </w:t>
      </w:r>
      <w:r w:rsidRPr="00FB2FA8">
        <w:rPr>
          <w:rStyle w:val="text"/>
          <w:rFonts w:asciiTheme="minorHAnsi" w:hAnsiTheme="minorHAnsi" w:cstheme="minorHAnsi"/>
          <w:b/>
          <w:i/>
          <w:u w:val="single"/>
        </w:rPr>
        <w:t>stands</w:t>
      </w:r>
      <w:r w:rsidRPr="00FB2FA8">
        <w:rPr>
          <w:rStyle w:val="text"/>
          <w:rFonts w:asciiTheme="minorHAnsi" w:hAnsiTheme="minorHAnsi" w:cstheme="minorHAnsi"/>
          <w:b/>
          <w:i/>
        </w:rPr>
        <w:t xml:space="preserve"> forever.</w:t>
      </w:r>
      <w:r w:rsidRPr="00FB2FA8">
        <w:rPr>
          <w:rStyle w:val="text"/>
          <w:rFonts w:asciiTheme="minorHAnsi" w:hAnsiTheme="minorHAnsi" w:cstheme="minorHAnsi"/>
          <w:b/>
          <w:i/>
          <w:vertAlign w:val="superscript"/>
        </w:rPr>
        <w:t>9 </w:t>
      </w:r>
      <w:r w:rsidRPr="00FB2FA8">
        <w:rPr>
          <w:rStyle w:val="text"/>
          <w:rFonts w:asciiTheme="minorHAnsi" w:hAnsiTheme="minorHAnsi" w:cstheme="minorHAnsi"/>
          <w:b/>
          <w:i/>
        </w:rPr>
        <w:t>Get yourself up on a high mountain,</w:t>
      </w:r>
      <w:r w:rsidRPr="00FB2FA8">
        <w:rPr>
          <w:rFonts w:asciiTheme="minorHAnsi" w:hAnsiTheme="minorHAnsi" w:cstheme="minorHAnsi"/>
          <w:b/>
          <w:i/>
        </w:rPr>
        <w:t xml:space="preserve"> </w:t>
      </w:r>
      <w:r w:rsidRPr="00FB2FA8">
        <w:rPr>
          <w:rStyle w:val="text"/>
          <w:rFonts w:asciiTheme="minorHAnsi" w:hAnsiTheme="minorHAnsi" w:cstheme="minorHAnsi"/>
          <w:b/>
          <w:i/>
        </w:rPr>
        <w:t>O Zion, bearer of good news,</w:t>
      </w:r>
      <w:r w:rsidRPr="00FB2FA8">
        <w:rPr>
          <w:rFonts w:asciiTheme="minorHAnsi" w:hAnsiTheme="minorHAnsi" w:cstheme="minorHAnsi"/>
          <w:b/>
          <w:i/>
        </w:rPr>
        <w:t xml:space="preserve"> </w:t>
      </w:r>
      <w:r w:rsidRPr="00FB2FA8">
        <w:rPr>
          <w:rStyle w:val="text"/>
          <w:rFonts w:asciiTheme="minorHAnsi" w:hAnsiTheme="minorHAnsi" w:cstheme="minorHAnsi"/>
          <w:b/>
          <w:i/>
        </w:rPr>
        <w:t xml:space="preserve">Lift up your voice mightily, O Jerusalem, bearer of good news; Lift </w:t>
      </w:r>
      <w:r w:rsidRPr="00FB2FA8">
        <w:rPr>
          <w:rStyle w:val="text"/>
          <w:rFonts w:asciiTheme="minorHAnsi" w:hAnsiTheme="minorHAnsi" w:cstheme="minorHAnsi"/>
          <w:b/>
          <w:i/>
          <w:iCs/>
        </w:rPr>
        <w:t>it</w:t>
      </w:r>
      <w:r w:rsidRPr="00FB2FA8">
        <w:rPr>
          <w:rStyle w:val="text"/>
          <w:rFonts w:asciiTheme="minorHAnsi" w:hAnsiTheme="minorHAnsi" w:cstheme="minorHAnsi"/>
          <w:b/>
          <w:i/>
        </w:rPr>
        <w:t xml:space="preserve"> up, do not fear.</w:t>
      </w:r>
      <w:r w:rsidRPr="00FB2FA8">
        <w:rPr>
          <w:rFonts w:asciiTheme="minorHAnsi" w:hAnsiTheme="minorHAnsi" w:cstheme="minorHAnsi"/>
          <w:b/>
          <w:i/>
        </w:rPr>
        <w:t xml:space="preserve"> </w:t>
      </w:r>
      <w:r w:rsidRPr="00FB2FA8">
        <w:rPr>
          <w:rStyle w:val="text"/>
          <w:rFonts w:asciiTheme="minorHAnsi" w:hAnsiTheme="minorHAnsi" w:cstheme="minorHAnsi"/>
          <w:b/>
          <w:i/>
        </w:rPr>
        <w:t>Say to the cities of Judah, “Here is your God!”</w:t>
      </w:r>
    </w:p>
    <w:p w14:paraId="720D591D" w14:textId="77777777" w:rsidR="00FC63A3" w:rsidRDefault="00FC63A3" w:rsidP="00DC6A83">
      <w:pPr>
        <w:ind w:firstLine="720"/>
        <w:jc w:val="both"/>
        <w:rPr>
          <w:sz w:val="24"/>
          <w:szCs w:val="24"/>
        </w:rPr>
      </w:pPr>
      <w:r w:rsidRPr="00FC63A3">
        <w:rPr>
          <w:sz w:val="24"/>
          <w:szCs w:val="24"/>
        </w:rPr>
        <w:t xml:space="preserve">Bear with me as I unpack just one more descriptive word. This is a partial description of the Hebrew word </w:t>
      </w:r>
      <w:r w:rsidR="00D7081F" w:rsidRPr="00D7081F">
        <w:rPr>
          <w:b/>
          <w:i/>
          <w:sz w:val="24"/>
          <w:szCs w:val="24"/>
        </w:rPr>
        <w:t>q</w:t>
      </w:r>
      <w:r w:rsidRPr="00FC63A3">
        <w:rPr>
          <w:b/>
          <w:i/>
          <w:sz w:val="24"/>
          <w:szCs w:val="24"/>
        </w:rPr>
        <w:t>uwn</w:t>
      </w:r>
      <w:r w:rsidRPr="00FC63A3">
        <w:rPr>
          <w:sz w:val="24"/>
          <w:szCs w:val="24"/>
        </w:rPr>
        <w:t xml:space="preserve"> which is translated into English as “Stands”</w:t>
      </w:r>
      <w:r>
        <w:rPr>
          <w:sz w:val="24"/>
          <w:szCs w:val="24"/>
        </w:rPr>
        <w:t>. Th</w:t>
      </w:r>
      <w:r w:rsidR="00C87350">
        <w:rPr>
          <w:sz w:val="24"/>
          <w:szCs w:val="24"/>
        </w:rPr>
        <w:t>e word is pregnant with meaning and so I ask that you stop and carefully consider each descriptive word.</w:t>
      </w:r>
      <w:r>
        <w:rPr>
          <w:sz w:val="24"/>
          <w:szCs w:val="24"/>
        </w:rPr>
        <w:t xml:space="preserve"> The following is the definition found in</w:t>
      </w:r>
      <w:r w:rsidRPr="00FC63A3">
        <w:rPr>
          <w:sz w:val="24"/>
          <w:szCs w:val="24"/>
        </w:rPr>
        <w:t xml:space="preserve"> Strong’s Conco</w:t>
      </w:r>
      <w:r w:rsidR="00DC6A83">
        <w:rPr>
          <w:sz w:val="24"/>
          <w:szCs w:val="24"/>
        </w:rPr>
        <w:t>rdance and take note that</w:t>
      </w:r>
      <w:r w:rsidRPr="00FC63A3">
        <w:rPr>
          <w:sz w:val="24"/>
          <w:szCs w:val="24"/>
        </w:rPr>
        <w:t xml:space="preserve"> the root word</w:t>
      </w:r>
      <w:r w:rsidR="00DC6A83">
        <w:rPr>
          <w:sz w:val="24"/>
          <w:szCs w:val="24"/>
        </w:rPr>
        <w:t xml:space="preserve"> means: </w:t>
      </w:r>
      <w:r w:rsidR="00DC6A83" w:rsidRPr="00D7081F">
        <w:rPr>
          <w:i/>
          <w:sz w:val="24"/>
          <w:szCs w:val="24"/>
        </w:rPr>
        <w:t xml:space="preserve">to </w:t>
      </w:r>
      <w:r w:rsidRPr="00D7081F">
        <w:rPr>
          <w:i/>
          <w:sz w:val="24"/>
          <w:szCs w:val="24"/>
        </w:rPr>
        <w:t>rise</w:t>
      </w:r>
      <w:r w:rsidR="00DC6A83" w:rsidRPr="00D7081F">
        <w:rPr>
          <w:i/>
          <w:sz w:val="24"/>
          <w:szCs w:val="24"/>
        </w:rPr>
        <w:t>;</w:t>
      </w:r>
      <w:r w:rsidRPr="00D7081F">
        <w:rPr>
          <w:i/>
          <w:sz w:val="24"/>
          <w:szCs w:val="24"/>
        </w:rPr>
        <w:t xml:space="preserve"> get up; help; to lift up; set up; establish; strengthen;-helps; holds; be clear; confirms; accomplishes; preforms; succeeds; makes good; makes new; makes sure; endures; makes to stand up; upholds.</w:t>
      </w:r>
      <w:r w:rsidRPr="00FC63A3">
        <w:rPr>
          <w:sz w:val="24"/>
          <w:szCs w:val="24"/>
        </w:rPr>
        <w:t xml:space="preserve"> Each and every word describes the Bible’s description of the greatness of </w:t>
      </w:r>
      <w:r w:rsidR="00DC6A83">
        <w:rPr>
          <w:sz w:val="24"/>
          <w:szCs w:val="24"/>
        </w:rPr>
        <w:t xml:space="preserve">the </w:t>
      </w:r>
      <w:r w:rsidR="00D7081F">
        <w:rPr>
          <w:sz w:val="24"/>
          <w:szCs w:val="24"/>
        </w:rPr>
        <w:t>Living Word who</w:t>
      </w:r>
      <w:r w:rsidRPr="00FC63A3">
        <w:rPr>
          <w:sz w:val="24"/>
          <w:szCs w:val="24"/>
        </w:rPr>
        <w:t xml:space="preserve"> stands forever!</w:t>
      </w:r>
    </w:p>
    <w:p w14:paraId="0520A6D9" w14:textId="77777777" w:rsidR="00D331F4" w:rsidRDefault="00D7081F" w:rsidP="00214879">
      <w:pPr>
        <w:pStyle w:val="ListParagraph"/>
        <w:ind w:left="0" w:firstLine="720"/>
        <w:jc w:val="both"/>
        <w:rPr>
          <w:sz w:val="24"/>
          <w:szCs w:val="24"/>
        </w:rPr>
      </w:pPr>
      <w:r>
        <w:rPr>
          <w:sz w:val="24"/>
          <w:szCs w:val="24"/>
        </w:rPr>
        <w:t>I wonder</w:t>
      </w:r>
      <w:r w:rsidR="0017464B">
        <w:rPr>
          <w:sz w:val="24"/>
          <w:szCs w:val="24"/>
        </w:rPr>
        <w:t xml:space="preserve">, as you read this list, </w:t>
      </w:r>
      <w:r>
        <w:rPr>
          <w:sz w:val="24"/>
          <w:szCs w:val="24"/>
        </w:rPr>
        <w:t>if</w:t>
      </w:r>
      <w:r w:rsidR="0017464B">
        <w:rPr>
          <w:sz w:val="24"/>
          <w:szCs w:val="24"/>
        </w:rPr>
        <w:t xml:space="preserve"> you are in need of reviving, saving, nourishing, or repairing. Do you need some lifting up,</w:t>
      </w:r>
      <w:r w:rsidR="00D331F4">
        <w:rPr>
          <w:sz w:val="24"/>
          <w:szCs w:val="24"/>
        </w:rPr>
        <w:t xml:space="preserve"> strength, </w:t>
      </w:r>
      <w:r w:rsidR="00F631E2">
        <w:rPr>
          <w:sz w:val="24"/>
          <w:szCs w:val="24"/>
        </w:rPr>
        <w:t>and help</w:t>
      </w:r>
      <w:r w:rsidR="00D331F4">
        <w:rPr>
          <w:sz w:val="24"/>
          <w:szCs w:val="24"/>
        </w:rPr>
        <w:t xml:space="preserve">? Do you need some new life today? </w:t>
      </w:r>
      <w:r w:rsidR="00111C72">
        <w:rPr>
          <w:sz w:val="24"/>
          <w:szCs w:val="24"/>
        </w:rPr>
        <w:t xml:space="preserve"> How can we possibly live without? </w:t>
      </w:r>
      <w:r w:rsidR="00D331F4">
        <w:rPr>
          <w:sz w:val="24"/>
          <w:szCs w:val="24"/>
        </w:rPr>
        <w:t>I</w:t>
      </w:r>
      <w:r w:rsidR="00D331F4" w:rsidRPr="00BE6A1D">
        <w:rPr>
          <w:sz w:val="24"/>
          <w:szCs w:val="24"/>
        </w:rPr>
        <w:t xml:space="preserve">t is </w:t>
      </w:r>
      <w:r w:rsidR="00D331F4">
        <w:rPr>
          <w:sz w:val="24"/>
          <w:szCs w:val="24"/>
        </w:rPr>
        <w:t xml:space="preserve">utterly </w:t>
      </w:r>
      <w:r w:rsidR="00F631E2" w:rsidRPr="00BE6A1D">
        <w:rPr>
          <w:sz w:val="24"/>
          <w:szCs w:val="24"/>
        </w:rPr>
        <w:t xml:space="preserve">impossible </w:t>
      </w:r>
      <w:r w:rsidR="00F631E2">
        <w:rPr>
          <w:sz w:val="24"/>
          <w:szCs w:val="24"/>
        </w:rPr>
        <w:t>to</w:t>
      </w:r>
      <w:r w:rsidR="00D331F4" w:rsidRPr="00BE6A1D">
        <w:rPr>
          <w:sz w:val="24"/>
          <w:szCs w:val="24"/>
        </w:rPr>
        <w:t xml:space="preserve"> overestimate the life changing power </w:t>
      </w:r>
      <w:r w:rsidR="00D331F4">
        <w:rPr>
          <w:sz w:val="24"/>
          <w:szCs w:val="24"/>
        </w:rPr>
        <w:t xml:space="preserve">of God’s Word. </w:t>
      </w:r>
      <w:r w:rsidR="001537B2">
        <w:rPr>
          <w:sz w:val="24"/>
          <w:szCs w:val="24"/>
        </w:rPr>
        <w:t xml:space="preserve"> </w:t>
      </w:r>
      <w:r w:rsidR="005623C6">
        <w:rPr>
          <w:sz w:val="24"/>
          <w:szCs w:val="24"/>
        </w:rPr>
        <w:t xml:space="preserve">We can bank our future on the solid fact of God’s faithfulness to His Word. </w:t>
      </w:r>
      <w:r w:rsidR="001537B2">
        <w:rPr>
          <w:sz w:val="24"/>
          <w:szCs w:val="24"/>
        </w:rPr>
        <w:t xml:space="preserve"> </w:t>
      </w:r>
      <w:r w:rsidR="000260C1" w:rsidRPr="00214879">
        <w:rPr>
          <w:sz w:val="24"/>
          <w:szCs w:val="24"/>
        </w:rPr>
        <w:t>To live without the Word of God</w:t>
      </w:r>
      <w:r w:rsidR="000260C1">
        <w:rPr>
          <w:sz w:val="24"/>
          <w:szCs w:val="24"/>
        </w:rPr>
        <w:t>, is to live without, truth</w:t>
      </w:r>
      <w:r w:rsidR="000260C1" w:rsidRPr="00214879">
        <w:rPr>
          <w:sz w:val="24"/>
          <w:szCs w:val="24"/>
        </w:rPr>
        <w:t xml:space="preserve"> and life. </w:t>
      </w:r>
      <w:r w:rsidR="00214879">
        <w:rPr>
          <w:sz w:val="24"/>
          <w:szCs w:val="24"/>
        </w:rPr>
        <w:t>The Word of God is Jesus-there is no life without Him.</w:t>
      </w:r>
      <w:r w:rsidR="00D331F4" w:rsidRPr="00214879">
        <w:rPr>
          <w:sz w:val="24"/>
          <w:szCs w:val="24"/>
        </w:rPr>
        <w:t xml:space="preserve">  </w:t>
      </w:r>
    </w:p>
    <w:p w14:paraId="50AD894E" w14:textId="77777777" w:rsidR="00AB2834" w:rsidRPr="00FC63A3" w:rsidRDefault="00AB2834" w:rsidP="00AB2834">
      <w:pPr>
        <w:ind w:firstLine="720"/>
        <w:jc w:val="both"/>
        <w:rPr>
          <w:sz w:val="24"/>
          <w:szCs w:val="24"/>
        </w:rPr>
      </w:pPr>
      <w:r>
        <w:rPr>
          <w:sz w:val="24"/>
          <w:szCs w:val="24"/>
        </w:rPr>
        <w:t>One last thing I would like you to see is a visual of that all-important word stand forever. The message is found right there at the end of Isaiah forty that encapsulates What the Word of God does forever. May God take these words and cause your weary soul to rise up and sour!</w:t>
      </w:r>
    </w:p>
    <w:p w14:paraId="2C795133" w14:textId="77777777" w:rsidR="00AB2834" w:rsidRPr="00AB2834" w:rsidRDefault="00AB2834" w:rsidP="00AB2834">
      <w:pPr>
        <w:jc w:val="center"/>
        <w:rPr>
          <w:rFonts w:cstheme="minorHAnsi"/>
          <w:b/>
          <w:i/>
          <w:sz w:val="24"/>
          <w:szCs w:val="24"/>
        </w:rPr>
      </w:pPr>
      <w:r w:rsidRPr="00AB2834">
        <w:rPr>
          <w:rFonts w:cstheme="minorHAnsi"/>
          <w:b/>
          <w:i/>
          <w:sz w:val="24"/>
          <w:szCs w:val="24"/>
        </w:rPr>
        <w:t>Isaiah 40:27-31</w:t>
      </w:r>
      <w:r w:rsidR="00D7081F">
        <w:rPr>
          <w:rFonts w:cstheme="minorHAnsi"/>
          <w:b/>
          <w:i/>
          <w:sz w:val="24"/>
          <w:szCs w:val="24"/>
        </w:rPr>
        <w:t xml:space="preserve"> (NIV)</w:t>
      </w:r>
    </w:p>
    <w:p w14:paraId="452CDF87" w14:textId="77777777" w:rsidR="003B3049" w:rsidRPr="00572877" w:rsidRDefault="00AB2834" w:rsidP="00572877">
      <w:pPr>
        <w:spacing w:before="100" w:beforeAutospacing="1" w:after="100" w:afterAutospacing="1" w:line="240" w:lineRule="auto"/>
        <w:jc w:val="center"/>
        <w:rPr>
          <w:rFonts w:eastAsia="Times New Roman" w:cstheme="minorHAnsi"/>
          <w:b/>
          <w:i/>
          <w:sz w:val="24"/>
          <w:szCs w:val="24"/>
        </w:rPr>
      </w:pPr>
      <w:r w:rsidRPr="00AB2834">
        <w:rPr>
          <w:rFonts w:eastAsia="Times New Roman" w:cstheme="minorHAnsi"/>
          <w:b/>
          <w:i/>
          <w:sz w:val="24"/>
          <w:szCs w:val="24"/>
        </w:rPr>
        <w:t xml:space="preserve">Why do you complain, Jacob? Why do you say, Israel, My way is hidden from the </w:t>
      </w:r>
      <w:r w:rsidRPr="00AB2834">
        <w:rPr>
          <w:rFonts w:eastAsia="Times New Roman" w:cstheme="minorHAnsi"/>
          <w:b/>
          <w:i/>
          <w:smallCaps/>
          <w:sz w:val="24"/>
          <w:szCs w:val="24"/>
        </w:rPr>
        <w:t>Lord</w:t>
      </w:r>
      <w:r w:rsidRPr="00AB2834">
        <w:rPr>
          <w:rFonts w:eastAsia="Times New Roman" w:cstheme="minorHAnsi"/>
          <w:b/>
          <w:i/>
          <w:sz w:val="24"/>
          <w:szCs w:val="24"/>
        </w:rPr>
        <w:t xml:space="preserve">;    my cause is disregarded by my God”? </w:t>
      </w:r>
      <w:r w:rsidRPr="00AB2834">
        <w:rPr>
          <w:rFonts w:eastAsia="Times New Roman" w:cstheme="minorHAnsi"/>
          <w:b/>
          <w:i/>
          <w:sz w:val="24"/>
          <w:szCs w:val="24"/>
          <w:vertAlign w:val="superscript"/>
        </w:rPr>
        <w:t>28 </w:t>
      </w:r>
      <w:r w:rsidRPr="00AB2834">
        <w:rPr>
          <w:rFonts w:eastAsia="Times New Roman" w:cstheme="minorHAnsi"/>
          <w:b/>
          <w:i/>
          <w:sz w:val="24"/>
          <w:szCs w:val="24"/>
        </w:rPr>
        <w:t xml:space="preserve">Do you not know?  Have you not heard? The </w:t>
      </w:r>
      <w:r w:rsidRPr="00AB2834">
        <w:rPr>
          <w:rFonts w:eastAsia="Times New Roman" w:cstheme="minorHAnsi"/>
          <w:b/>
          <w:i/>
          <w:smallCaps/>
          <w:sz w:val="24"/>
          <w:szCs w:val="24"/>
        </w:rPr>
        <w:t>Lord</w:t>
      </w:r>
      <w:r w:rsidR="003A3760">
        <w:rPr>
          <w:rFonts w:eastAsia="Times New Roman" w:cstheme="minorHAnsi"/>
          <w:b/>
          <w:i/>
          <w:sz w:val="24"/>
          <w:szCs w:val="24"/>
        </w:rPr>
        <w:t xml:space="preserve"> is the everlasting God,</w:t>
      </w:r>
      <w:r w:rsidRPr="00AB2834">
        <w:rPr>
          <w:rFonts w:eastAsia="Times New Roman" w:cstheme="minorHAnsi"/>
          <w:b/>
          <w:i/>
          <w:sz w:val="24"/>
          <w:szCs w:val="24"/>
        </w:rPr>
        <w:t> the Creator of the ends of the earth .H</w:t>
      </w:r>
      <w:r w:rsidR="003A3760">
        <w:rPr>
          <w:rFonts w:eastAsia="Times New Roman" w:cstheme="minorHAnsi"/>
          <w:b/>
          <w:i/>
          <w:sz w:val="24"/>
          <w:szCs w:val="24"/>
        </w:rPr>
        <w:t>e will not grow tired or weary,</w:t>
      </w:r>
      <w:r w:rsidRPr="00AB2834">
        <w:rPr>
          <w:rFonts w:eastAsia="Times New Roman" w:cstheme="minorHAnsi"/>
          <w:b/>
          <w:i/>
          <w:sz w:val="24"/>
          <w:szCs w:val="24"/>
        </w:rPr>
        <w:t xml:space="preserve"> and his understanding no one can fathom. </w:t>
      </w:r>
      <w:r w:rsidRPr="00AB2834">
        <w:rPr>
          <w:rFonts w:eastAsia="Times New Roman" w:cstheme="minorHAnsi"/>
          <w:b/>
          <w:i/>
          <w:sz w:val="24"/>
          <w:szCs w:val="24"/>
          <w:vertAlign w:val="superscript"/>
        </w:rPr>
        <w:t>29 </w:t>
      </w:r>
      <w:r w:rsidRPr="00AB2834">
        <w:rPr>
          <w:rFonts w:eastAsia="Times New Roman" w:cstheme="minorHAnsi"/>
          <w:b/>
          <w:i/>
          <w:sz w:val="24"/>
          <w:szCs w:val="24"/>
        </w:rPr>
        <w:t xml:space="preserve">He gives strength to the weary and increases the power of the weak. </w:t>
      </w:r>
      <w:r w:rsidRPr="00AB2834">
        <w:rPr>
          <w:rFonts w:eastAsia="Times New Roman" w:cstheme="minorHAnsi"/>
          <w:b/>
          <w:i/>
          <w:sz w:val="24"/>
          <w:szCs w:val="24"/>
          <w:vertAlign w:val="superscript"/>
        </w:rPr>
        <w:t>30 </w:t>
      </w:r>
      <w:r w:rsidRPr="00AB2834">
        <w:rPr>
          <w:rFonts w:eastAsia="Times New Roman" w:cstheme="minorHAnsi"/>
          <w:b/>
          <w:i/>
          <w:sz w:val="24"/>
          <w:szCs w:val="24"/>
        </w:rPr>
        <w:t xml:space="preserve">Even youths grow tired and weary, and young men stumble and fall; </w:t>
      </w:r>
      <w:r w:rsidRPr="00AB2834">
        <w:rPr>
          <w:rFonts w:eastAsia="Times New Roman" w:cstheme="minorHAnsi"/>
          <w:b/>
          <w:i/>
          <w:sz w:val="24"/>
          <w:szCs w:val="24"/>
          <w:vertAlign w:val="superscript"/>
        </w:rPr>
        <w:t>31 </w:t>
      </w:r>
      <w:r w:rsidRPr="00AB2834">
        <w:rPr>
          <w:rFonts w:eastAsia="Times New Roman" w:cstheme="minorHAnsi"/>
          <w:b/>
          <w:i/>
          <w:sz w:val="24"/>
          <w:szCs w:val="24"/>
        </w:rPr>
        <w:t xml:space="preserve">but those who hope in the </w:t>
      </w:r>
      <w:r w:rsidRPr="00AB2834">
        <w:rPr>
          <w:rFonts w:eastAsia="Times New Roman" w:cstheme="minorHAnsi"/>
          <w:b/>
          <w:i/>
          <w:smallCaps/>
          <w:sz w:val="24"/>
          <w:szCs w:val="24"/>
        </w:rPr>
        <w:t xml:space="preserve">Lord </w:t>
      </w:r>
      <w:r w:rsidRPr="00AB2834">
        <w:rPr>
          <w:rFonts w:eastAsia="Times New Roman" w:cstheme="minorHAnsi"/>
          <w:b/>
          <w:i/>
          <w:sz w:val="24"/>
          <w:szCs w:val="24"/>
        </w:rPr>
        <w:t xml:space="preserve">  will renew their strength. They </w:t>
      </w:r>
      <w:r w:rsidR="003A3760">
        <w:rPr>
          <w:rFonts w:eastAsia="Times New Roman" w:cstheme="minorHAnsi"/>
          <w:b/>
          <w:i/>
          <w:sz w:val="24"/>
          <w:szCs w:val="24"/>
        </w:rPr>
        <w:t>will soar on wings like eagles;</w:t>
      </w:r>
      <w:r w:rsidRPr="00AB2834">
        <w:rPr>
          <w:rFonts w:eastAsia="Times New Roman" w:cstheme="minorHAnsi"/>
          <w:b/>
          <w:i/>
          <w:sz w:val="24"/>
          <w:szCs w:val="24"/>
        </w:rPr>
        <w:t> t</w:t>
      </w:r>
      <w:r w:rsidR="003A3760">
        <w:rPr>
          <w:rFonts w:eastAsia="Times New Roman" w:cstheme="minorHAnsi"/>
          <w:b/>
          <w:i/>
          <w:sz w:val="24"/>
          <w:szCs w:val="24"/>
        </w:rPr>
        <w:t>hey will run and not grow weary</w:t>
      </w:r>
      <w:r w:rsidR="00572877">
        <w:rPr>
          <w:rFonts w:eastAsia="Times New Roman" w:cstheme="minorHAnsi"/>
          <w:b/>
          <w:i/>
          <w:sz w:val="24"/>
          <w:szCs w:val="24"/>
        </w:rPr>
        <w:t> </w:t>
      </w:r>
      <w:r w:rsidRPr="00AB2834">
        <w:rPr>
          <w:rFonts w:eastAsia="Times New Roman" w:cstheme="minorHAnsi"/>
          <w:b/>
          <w:i/>
          <w:sz w:val="24"/>
          <w:szCs w:val="24"/>
        </w:rPr>
        <w:t>they will walk and not be faint.</w:t>
      </w:r>
    </w:p>
    <w:p w14:paraId="65881B40" w14:textId="77777777" w:rsidR="00DC0867" w:rsidRDefault="00DC0867" w:rsidP="00AD6CD0">
      <w:pPr>
        <w:pStyle w:val="ListParagraph"/>
        <w:numPr>
          <w:ilvl w:val="0"/>
          <w:numId w:val="16"/>
        </w:numPr>
        <w:jc w:val="center"/>
      </w:pPr>
    </w:p>
    <w:p w14:paraId="318A64F4" w14:textId="77777777" w:rsidR="00DC0867" w:rsidRDefault="00DC0867" w:rsidP="00DC0867">
      <w:pPr>
        <w:pStyle w:val="ListParagraph"/>
        <w:ind w:left="1485"/>
      </w:pPr>
    </w:p>
    <w:p w14:paraId="254FC467" w14:textId="77777777" w:rsidR="007013D1" w:rsidRDefault="00E031F1" w:rsidP="00E031F1">
      <w:pPr>
        <w:pStyle w:val="ListParagraph"/>
        <w:ind w:left="0"/>
        <w:jc w:val="center"/>
        <w:rPr>
          <w:b/>
          <w:sz w:val="28"/>
          <w:szCs w:val="28"/>
        </w:rPr>
      </w:pPr>
      <w:r w:rsidRPr="00E031F1">
        <w:rPr>
          <w:b/>
          <w:sz w:val="28"/>
          <w:szCs w:val="28"/>
        </w:rPr>
        <w:t>Pearls of Wisdom</w:t>
      </w:r>
    </w:p>
    <w:p w14:paraId="002E5C25" w14:textId="77777777" w:rsidR="007F6555" w:rsidRPr="00826EF0" w:rsidRDefault="007F6555" w:rsidP="007F6555">
      <w:pPr>
        <w:jc w:val="center"/>
        <w:rPr>
          <w:b/>
          <w:i/>
          <w:sz w:val="24"/>
          <w:szCs w:val="24"/>
        </w:rPr>
      </w:pPr>
      <w:r w:rsidRPr="00826EF0">
        <w:rPr>
          <w:b/>
          <w:i/>
          <w:sz w:val="24"/>
          <w:szCs w:val="24"/>
        </w:rPr>
        <w:t>John 15:7-10</w:t>
      </w:r>
    </w:p>
    <w:p w14:paraId="0D9197D0" w14:textId="77777777" w:rsidR="007F6555" w:rsidRDefault="007F6555" w:rsidP="007F6555">
      <w:pPr>
        <w:jc w:val="center"/>
        <w:rPr>
          <w:b/>
          <w:i/>
          <w:sz w:val="24"/>
          <w:szCs w:val="24"/>
        </w:rPr>
      </w:pPr>
      <w:r w:rsidRPr="00826EF0">
        <w:rPr>
          <w:b/>
          <w:i/>
          <w:sz w:val="24"/>
          <w:szCs w:val="24"/>
        </w:rPr>
        <w:t>If you remain in me and my words remain in you, ask whatever you wish, and it will be done for you.” This is to My Fathers Glory that you bear much fruit, showing yourself to be my disciples. As the Father has loved me, so have I loved you. Now remain in my love. If you obey my commands, you will remain in my love just as I have obeyed My Father’s commands and remain in His love.</w:t>
      </w:r>
    </w:p>
    <w:p w14:paraId="2579CC06" w14:textId="77777777" w:rsidR="00DC0867" w:rsidRDefault="00DC0867" w:rsidP="00DC0867">
      <w:pPr>
        <w:pStyle w:val="ListParagraph"/>
      </w:pPr>
    </w:p>
    <w:p w14:paraId="4C94D2A2" w14:textId="77777777" w:rsidR="00095946" w:rsidRDefault="00095946" w:rsidP="00DC0867">
      <w:pPr>
        <w:pStyle w:val="ListParagraph"/>
      </w:pPr>
    </w:p>
    <w:p w14:paraId="046175B6" w14:textId="77777777" w:rsidR="007C20F9" w:rsidRDefault="007C20F9" w:rsidP="00DC0867">
      <w:pPr>
        <w:pStyle w:val="ListParagraph"/>
      </w:pPr>
    </w:p>
    <w:p w14:paraId="29ED66F7" w14:textId="77777777" w:rsidR="0029796E" w:rsidRDefault="0029796E" w:rsidP="0029796E">
      <w:pPr>
        <w:pStyle w:val="ListParagraph"/>
        <w:numPr>
          <w:ilvl w:val="0"/>
          <w:numId w:val="35"/>
        </w:numPr>
        <w:jc w:val="center"/>
      </w:pPr>
    </w:p>
    <w:p w14:paraId="1393CCC7" w14:textId="77777777" w:rsidR="00F914AE" w:rsidRPr="00095946" w:rsidRDefault="00654C1A" w:rsidP="008C06AB">
      <w:pPr>
        <w:jc w:val="center"/>
        <w:rPr>
          <w:b/>
          <w:sz w:val="40"/>
          <w:szCs w:val="40"/>
        </w:rPr>
      </w:pPr>
      <w:r w:rsidRPr="00095946">
        <w:rPr>
          <w:b/>
          <w:sz w:val="40"/>
          <w:szCs w:val="40"/>
        </w:rPr>
        <w:t>Chapter</w:t>
      </w:r>
      <w:r w:rsidR="009236A2" w:rsidRPr="00095946">
        <w:rPr>
          <w:b/>
          <w:sz w:val="40"/>
          <w:szCs w:val="40"/>
        </w:rPr>
        <w:t xml:space="preserve"> #</w:t>
      </w:r>
      <w:r w:rsidR="00E11FD0" w:rsidRPr="00095946">
        <w:rPr>
          <w:b/>
          <w:sz w:val="40"/>
          <w:szCs w:val="40"/>
        </w:rPr>
        <w:t xml:space="preserve"> 1</w:t>
      </w:r>
      <w:r w:rsidR="00EA3965">
        <w:rPr>
          <w:b/>
          <w:sz w:val="40"/>
          <w:szCs w:val="40"/>
        </w:rPr>
        <w:t>3</w:t>
      </w:r>
    </w:p>
    <w:p w14:paraId="2823A6DE" w14:textId="77777777" w:rsidR="002A2E6A" w:rsidRDefault="006F7A8F" w:rsidP="008C06AB">
      <w:pPr>
        <w:jc w:val="center"/>
        <w:rPr>
          <w:b/>
          <w:sz w:val="40"/>
          <w:szCs w:val="40"/>
        </w:rPr>
      </w:pPr>
      <w:r>
        <w:rPr>
          <w:b/>
          <w:sz w:val="40"/>
          <w:szCs w:val="40"/>
        </w:rPr>
        <w:t>The Wisdom of Obedience</w:t>
      </w:r>
    </w:p>
    <w:p w14:paraId="7AC54B71" w14:textId="77777777" w:rsidR="00722CF1" w:rsidRPr="00722CF1" w:rsidRDefault="00722CF1" w:rsidP="00722CF1">
      <w:pPr>
        <w:pStyle w:val="txt-sm"/>
        <w:jc w:val="center"/>
        <w:rPr>
          <w:rFonts w:asciiTheme="minorHAnsi" w:hAnsiTheme="minorHAnsi" w:cstheme="minorHAnsi"/>
          <w:b/>
          <w:i/>
        </w:rPr>
      </w:pPr>
      <w:r w:rsidRPr="00722CF1">
        <w:rPr>
          <w:rFonts w:asciiTheme="minorHAnsi" w:hAnsiTheme="minorHAnsi" w:cstheme="minorHAnsi"/>
          <w:b/>
          <w:i/>
        </w:rPr>
        <w:t>Matthew 7:24-27 (NASB)</w:t>
      </w:r>
    </w:p>
    <w:p w14:paraId="7DEC221C" w14:textId="77777777" w:rsidR="00466102" w:rsidRDefault="00722CF1" w:rsidP="00466102">
      <w:pPr>
        <w:pStyle w:val="NormalWeb"/>
        <w:jc w:val="center"/>
        <w:rPr>
          <w:rStyle w:val="woj"/>
          <w:rFonts w:asciiTheme="minorHAnsi" w:hAnsiTheme="minorHAnsi" w:cstheme="minorHAnsi"/>
          <w:b/>
          <w:i/>
        </w:rPr>
      </w:pPr>
      <w:r w:rsidRPr="00722CF1">
        <w:rPr>
          <w:rStyle w:val="woj"/>
          <w:rFonts w:asciiTheme="minorHAnsi" w:hAnsiTheme="minorHAnsi" w:cstheme="minorHAnsi"/>
          <w:b/>
          <w:i/>
          <w:vertAlign w:val="superscript"/>
        </w:rPr>
        <w:t>24 </w:t>
      </w:r>
      <w:r w:rsidRPr="00722CF1">
        <w:rPr>
          <w:rStyle w:val="woj"/>
          <w:rFonts w:asciiTheme="minorHAnsi" w:hAnsiTheme="minorHAnsi" w:cstheme="minorHAnsi"/>
          <w:b/>
          <w:i/>
        </w:rPr>
        <w:t>“Therefore everyone who hears these words of Mine and acts on them, may be compared to a wise man who built his house on the rock.</w:t>
      </w:r>
      <w:r w:rsidRPr="00722CF1">
        <w:rPr>
          <w:rFonts w:asciiTheme="minorHAnsi" w:hAnsiTheme="minorHAnsi" w:cstheme="minorHAnsi"/>
          <w:b/>
          <w:i/>
        </w:rPr>
        <w:t xml:space="preserve"> </w:t>
      </w:r>
      <w:r w:rsidRPr="00722CF1">
        <w:rPr>
          <w:rStyle w:val="woj"/>
          <w:rFonts w:asciiTheme="minorHAnsi" w:hAnsiTheme="minorHAnsi" w:cstheme="minorHAnsi"/>
          <w:b/>
          <w:i/>
          <w:vertAlign w:val="superscript"/>
        </w:rPr>
        <w:t>25 </w:t>
      </w:r>
      <w:r w:rsidRPr="00722CF1">
        <w:rPr>
          <w:rStyle w:val="woj"/>
          <w:rFonts w:asciiTheme="minorHAnsi" w:hAnsiTheme="minorHAnsi" w:cstheme="minorHAnsi"/>
          <w:b/>
          <w:i/>
        </w:rPr>
        <w:t xml:space="preserve">And the rain fell, and the floods came, and the winds blew and slammed against that house; and </w:t>
      </w:r>
      <w:r w:rsidRPr="00722CF1">
        <w:rPr>
          <w:rStyle w:val="woj"/>
          <w:rFonts w:asciiTheme="minorHAnsi" w:hAnsiTheme="minorHAnsi" w:cstheme="minorHAnsi"/>
          <w:b/>
          <w:i/>
          <w:iCs/>
        </w:rPr>
        <w:t>yet</w:t>
      </w:r>
      <w:r w:rsidRPr="00722CF1">
        <w:rPr>
          <w:rStyle w:val="woj"/>
          <w:rFonts w:asciiTheme="minorHAnsi" w:hAnsiTheme="minorHAnsi" w:cstheme="minorHAnsi"/>
          <w:b/>
          <w:i/>
        </w:rPr>
        <w:t xml:space="preserve"> it did not fall, for it had been founded on the rock.</w:t>
      </w:r>
      <w:r w:rsidRPr="00722CF1">
        <w:rPr>
          <w:rFonts w:asciiTheme="minorHAnsi" w:hAnsiTheme="minorHAnsi" w:cstheme="minorHAnsi"/>
          <w:b/>
          <w:i/>
        </w:rPr>
        <w:t xml:space="preserve"> </w:t>
      </w:r>
      <w:r w:rsidRPr="00722CF1">
        <w:rPr>
          <w:rStyle w:val="woj"/>
          <w:rFonts w:asciiTheme="minorHAnsi" w:hAnsiTheme="minorHAnsi" w:cstheme="minorHAnsi"/>
          <w:b/>
          <w:i/>
          <w:vertAlign w:val="superscript"/>
        </w:rPr>
        <w:t>26 </w:t>
      </w:r>
      <w:r w:rsidRPr="00722CF1">
        <w:rPr>
          <w:rStyle w:val="woj"/>
          <w:rFonts w:asciiTheme="minorHAnsi" w:hAnsiTheme="minorHAnsi" w:cstheme="minorHAnsi"/>
          <w:b/>
          <w:i/>
        </w:rPr>
        <w:t>Everyone who hears these words of Mine and does not act on them, will be like a foolish man who built his house on the sand.</w:t>
      </w:r>
      <w:r w:rsidRPr="00722CF1">
        <w:rPr>
          <w:rFonts w:asciiTheme="minorHAnsi" w:hAnsiTheme="minorHAnsi" w:cstheme="minorHAnsi"/>
          <w:b/>
          <w:i/>
        </w:rPr>
        <w:t xml:space="preserve"> </w:t>
      </w:r>
      <w:r w:rsidRPr="00722CF1">
        <w:rPr>
          <w:rStyle w:val="woj"/>
          <w:rFonts w:asciiTheme="minorHAnsi" w:hAnsiTheme="minorHAnsi" w:cstheme="minorHAnsi"/>
          <w:b/>
          <w:i/>
          <w:vertAlign w:val="superscript"/>
        </w:rPr>
        <w:t>27 </w:t>
      </w:r>
      <w:r w:rsidRPr="00722CF1">
        <w:rPr>
          <w:rStyle w:val="woj"/>
          <w:rFonts w:asciiTheme="minorHAnsi" w:hAnsiTheme="minorHAnsi" w:cstheme="minorHAnsi"/>
          <w:b/>
          <w:i/>
        </w:rPr>
        <w:t>The rain fell, and the floods came, and the winds blew and slammed against that house; and it fell—and great was its fall.”</w:t>
      </w:r>
    </w:p>
    <w:p w14:paraId="66E59A4F" w14:textId="77777777" w:rsidR="000E1676" w:rsidRDefault="00A0153B" w:rsidP="000E1676">
      <w:pPr>
        <w:jc w:val="center"/>
        <w:rPr>
          <w:b/>
          <w:sz w:val="28"/>
          <w:szCs w:val="28"/>
        </w:rPr>
      </w:pPr>
      <w:r>
        <w:rPr>
          <w:b/>
          <w:sz w:val="28"/>
          <w:szCs w:val="28"/>
        </w:rPr>
        <w:t>Prove Yourself a Doer of the Word</w:t>
      </w:r>
      <w:r w:rsidR="000E1676">
        <w:rPr>
          <w:b/>
          <w:sz w:val="28"/>
          <w:szCs w:val="28"/>
        </w:rPr>
        <w:t>…</w:t>
      </w:r>
      <w:r w:rsidR="000E1676" w:rsidRPr="000E1676">
        <w:rPr>
          <w:b/>
          <w:sz w:val="28"/>
          <w:szCs w:val="28"/>
        </w:rPr>
        <w:t xml:space="preserve"> </w:t>
      </w:r>
      <w:r w:rsidR="000E1676">
        <w:rPr>
          <w:b/>
          <w:sz w:val="28"/>
          <w:szCs w:val="28"/>
        </w:rPr>
        <w:t>For This is Your Wisdom</w:t>
      </w:r>
    </w:p>
    <w:p w14:paraId="115DB892" w14:textId="77777777" w:rsidR="008546D6" w:rsidRDefault="008546D6" w:rsidP="00B6463D">
      <w:pPr>
        <w:ind w:firstLine="720"/>
        <w:jc w:val="both"/>
        <w:rPr>
          <w:sz w:val="24"/>
          <w:szCs w:val="24"/>
        </w:rPr>
      </w:pPr>
      <w:r>
        <w:rPr>
          <w:sz w:val="24"/>
          <w:szCs w:val="24"/>
        </w:rPr>
        <w:t xml:space="preserve">In Paul Borthwick’s book, </w:t>
      </w:r>
      <w:r w:rsidRPr="00EA2EC6">
        <w:rPr>
          <w:b/>
          <w:i/>
          <w:sz w:val="24"/>
          <w:szCs w:val="24"/>
        </w:rPr>
        <w:t>6 Dangerous Questions</w:t>
      </w:r>
      <w:r>
        <w:rPr>
          <w:b/>
          <w:i/>
          <w:sz w:val="24"/>
          <w:szCs w:val="24"/>
        </w:rPr>
        <w:t xml:space="preserve">, </w:t>
      </w:r>
      <w:r w:rsidR="00BB00C3">
        <w:rPr>
          <w:sz w:val="24"/>
          <w:szCs w:val="24"/>
        </w:rPr>
        <w:t xml:space="preserve">he </w:t>
      </w:r>
      <w:r w:rsidR="00A02A54">
        <w:rPr>
          <w:sz w:val="24"/>
          <w:szCs w:val="24"/>
        </w:rPr>
        <w:t>quotes</w:t>
      </w:r>
      <w:r w:rsidR="00A02A54" w:rsidRPr="00A02A54">
        <w:rPr>
          <w:sz w:val="24"/>
          <w:szCs w:val="24"/>
        </w:rPr>
        <w:t xml:space="preserve"> </w:t>
      </w:r>
      <w:r w:rsidR="00A02A54">
        <w:rPr>
          <w:sz w:val="24"/>
          <w:szCs w:val="24"/>
        </w:rPr>
        <w:t>Robert E. Coleman</w:t>
      </w:r>
      <w:r w:rsidR="00BB00C3">
        <w:rPr>
          <w:sz w:val="24"/>
          <w:szCs w:val="24"/>
        </w:rPr>
        <w:t>: “</w:t>
      </w:r>
      <w:r>
        <w:rPr>
          <w:sz w:val="24"/>
          <w:szCs w:val="24"/>
        </w:rPr>
        <w:t xml:space="preserve">Instructing reader on what he calls “the Great Commission life-style,” </w:t>
      </w:r>
      <w:r w:rsidR="00A02A54">
        <w:rPr>
          <w:sz w:val="24"/>
          <w:szCs w:val="24"/>
        </w:rPr>
        <w:t xml:space="preserve">Robert Coleman </w:t>
      </w:r>
      <w:r>
        <w:rPr>
          <w:sz w:val="24"/>
          <w:szCs w:val="24"/>
        </w:rPr>
        <w:t>writes</w:t>
      </w:r>
      <w:r w:rsidR="00A02A54">
        <w:rPr>
          <w:sz w:val="24"/>
          <w:szCs w:val="24"/>
        </w:rPr>
        <w:t>”:</w:t>
      </w:r>
      <w:r>
        <w:rPr>
          <w:sz w:val="24"/>
          <w:szCs w:val="24"/>
        </w:rPr>
        <w:t xml:space="preserve"> "Obedience to Christ is the final test of our love.” Beliefs can be isolated to a compartment of our minds. The Bible tells us that even the demons believe that there is one God (James 2:19), but they are still demons! True faith affects every area of our lives. If we love Jesus, if we desire to make him Lord, if we agree to live by his agenda, then our beliefs take shape in dedicated obedience and a commitment to keep his commands.”</w:t>
      </w:r>
    </w:p>
    <w:p w14:paraId="537E73C8" w14:textId="77777777" w:rsidR="00A0153B" w:rsidRDefault="00A0153B" w:rsidP="00A0153B">
      <w:pPr>
        <w:ind w:firstLine="720"/>
        <w:jc w:val="both"/>
        <w:rPr>
          <w:sz w:val="24"/>
          <w:szCs w:val="24"/>
        </w:rPr>
      </w:pPr>
      <w:r>
        <w:rPr>
          <w:sz w:val="24"/>
          <w:szCs w:val="24"/>
        </w:rPr>
        <w:t>James was the half-brother of Jesus.</w:t>
      </w:r>
      <w:r w:rsidR="00AD6837">
        <w:rPr>
          <w:sz w:val="24"/>
          <w:szCs w:val="24"/>
        </w:rPr>
        <w:t xml:space="preserve"> </w:t>
      </w:r>
      <w:r>
        <w:rPr>
          <w:sz w:val="24"/>
          <w:szCs w:val="24"/>
        </w:rPr>
        <w:t xml:space="preserve"> He did not have ears to hear the Lord until after Jesus death, burial, and resurrection. (Matthew 12:46-50; Luke 8:15-21) But, when he became a believer, he certainly </w:t>
      </w:r>
      <w:r w:rsidR="00C179EE">
        <w:rPr>
          <w:sz w:val="24"/>
          <w:szCs w:val="24"/>
        </w:rPr>
        <w:t>understood the Parable of the Sower. To put it another way, he got ears to hear! We know this by the</w:t>
      </w:r>
      <w:r>
        <w:rPr>
          <w:sz w:val="24"/>
          <w:szCs w:val="24"/>
        </w:rPr>
        <w:t xml:space="preserve"> book of the Bible that bears his name</w:t>
      </w:r>
      <w:r w:rsidR="00C179EE">
        <w:rPr>
          <w:sz w:val="24"/>
          <w:szCs w:val="24"/>
        </w:rPr>
        <w:t>. The book of James</w:t>
      </w:r>
      <w:r>
        <w:rPr>
          <w:sz w:val="24"/>
          <w:szCs w:val="24"/>
        </w:rPr>
        <w:t xml:space="preserve"> has been called, the Proverbs of the New Testament, because of the wisdom contained within. </w:t>
      </w:r>
    </w:p>
    <w:p w14:paraId="352CA915" w14:textId="77777777" w:rsidR="00E90863" w:rsidRDefault="00E90863" w:rsidP="00E90863">
      <w:pPr>
        <w:ind w:firstLine="720"/>
        <w:jc w:val="both"/>
        <w:rPr>
          <w:sz w:val="24"/>
          <w:szCs w:val="24"/>
        </w:rPr>
      </w:pPr>
      <w:r>
        <w:rPr>
          <w:sz w:val="24"/>
          <w:szCs w:val="24"/>
        </w:rPr>
        <w:t>It’s simply not enough to just read the W</w:t>
      </w:r>
      <w:r w:rsidRPr="00EA6B87">
        <w:rPr>
          <w:sz w:val="24"/>
          <w:szCs w:val="24"/>
        </w:rPr>
        <w:t xml:space="preserve">ord of God, </w:t>
      </w:r>
      <w:r>
        <w:rPr>
          <w:sz w:val="24"/>
          <w:szCs w:val="24"/>
        </w:rPr>
        <w:t xml:space="preserve">or even </w:t>
      </w:r>
      <w:r w:rsidRPr="00EA6B87">
        <w:rPr>
          <w:sz w:val="24"/>
          <w:szCs w:val="24"/>
        </w:rPr>
        <w:t xml:space="preserve">to memorize what it says. </w:t>
      </w:r>
      <w:r>
        <w:rPr>
          <w:sz w:val="24"/>
          <w:szCs w:val="24"/>
        </w:rPr>
        <w:t xml:space="preserve"> The Pharisees did that! And, by the way, the Hebrew word for </w:t>
      </w:r>
      <w:r w:rsidRPr="00A21A5C">
        <w:rPr>
          <w:b/>
          <w:i/>
          <w:sz w:val="24"/>
          <w:szCs w:val="24"/>
        </w:rPr>
        <w:t>hear</w:t>
      </w:r>
      <w:r>
        <w:rPr>
          <w:sz w:val="24"/>
          <w:szCs w:val="24"/>
        </w:rPr>
        <w:t xml:space="preserve"> is </w:t>
      </w:r>
      <w:r w:rsidRPr="00A21A5C">
        <w:rPr>
          <w:b/>
          <w:i/>
          <w:sz w:val="24"/>
          <w:szCs w:val="24"/>
        </w:rPr>
        <w:t>Shama</w:t>
      </w:r>
      <w:r>
        <w:rPr>
          <w:sz w:val="24"/>
          <w:szCs w:val="24"/>
        </w:rPr>
        <w:t>. This word means: to hear or to obey.</w:t>
      </w:r>
      <w:r w:rsidRPr="00EA6B87">
        <w:rPr>
          <w:sz w:val="24"/>
          <w:szCs w:val="24"/>
        </w:rPr>
        <w:t xml:space="preserve"> </w:t>
      </w:r>
    </w:p>
    <w:p w14:paraId="0D5F53EA" w14:textId="77777777" w:rsidR="00E90863" w:rsidRDefault="00E90863" w:rsidP="00E90863">
      <w:pPr>
        <w:ind w:firstLine="720"/>
        <w:jc w:val="both"/>
        <w:rPr>
          <w:sz w:val="24"/>
          <w:szCs w:val="24"/>
        </w:rPr>
      </w:pPr>
      <w:r w:rsidRPr="00EA6B87">
        <w:rPr>
          <w:sz w:val="24"/>
          <w:szCs w:val="24"/>
        </w:rPr>
        <w:t xml:space="preserve"> In the story of the wise and foolish builders, both heard the </w:t>
      </w:r>
      <w:r>
        <w:rPr>
          <w:sz w:val="24"/>
          <w:szCs w:val="24"/>
        </w:rPr>
        <w:t>W</w:t>
      </w:r>
      <w:r w:rsidRPr="00EA6B87">
        <w:rPr>
          <w:sz w:val="24"/>
          <w:szCs w:val="24"/>
        </w:rPr>
        <w:t>ord of God; one was wise, and one a foolish. Storms hit both of the houses</w:t>
      </w:r>
      <w:r>
        <w:rPr>
          <w:sz w:val="24"/>
          <w:szCs w:val="24"/>
        </w:rPr>
        <w:t>,</w:t>
      </w:r>
      <w:r w:rsidRPr="00EA6B87">
        <w:rPr>
          <w:sz w:val="24"/>
          <w:szCs w:val="24"/>
        </w:rPr>
        <w:t xml:space="preserve"> but only one was still standing when the storms had past. If we obey</w:t>
      </w:r>
      <w:r>
        <w:rPr>
          <w:sz w:val="24"/>
          <w:szCs w:val="24"/>
        </w:rPr>
        <w:t xml:space="preserve"> the W</w:t>
      </w:r>
      <w:r w:rsidRPr="00EA6B87">
        <w:rPr>
          <w:sz w:val="24"/>
          <w:szCs w:val="24"/>
        </w:rPr>
        <w:t>ord of God</w:t>
      </w:r>
      <w:r>
        <w:rPr>
          <w:sz w:val="24"/>
          <w:szCs w:val="24"/>
        </w:rPr>
        <w:t>,</w:t>
      </w:r>
      <w:r w:rsidRPr="00EA6B87">
        <w:rPr>
          <w:sz w:val="24"/>
          <w:szCs w:val="24"/>
        </w:rPr>
        <w:t xml:space="preserve"> we can take our stand on the promis</w:t>
      </w:r>
      <w:r>
        <w:rPr>
          <w:sz w:val="24"/>
          <w:szCs w:val="24"/>
        </w:rPr>
        <w:t>es of God’s W</w:t>
      </w:r>
      <w:r w:rsidRPr="00EA6B87">
        <w:rPr>
          <w:sz w:val="24"/>
          <w:szCs w:val="24"/>
        </w:rPr>
        <w:t xml:space="preserve">ord. We cannot have the </w:t>
      </w:r>
      <w:r>
        <w:rPr>
          <w:sz w:val="24"/>
          <w:szCs w:val="24"/>
        </w:rPr>
        <w:t>peace in the storm without</w:t>
      </w:r>
      <w:r w:rsidRPr="00EA6B87">
        <w:rPr>
          <w:sz w:val="24"/>
          <w:szCs w:val="24"/>
        </w:rPr>
        <w:t xml:space="preserve"> having inner peace with </w:t>
      </w:r>
      <w:r>
        <w:rPr>
          <w:sz w:val="24"/>
          <w:szCs w:val="24"/>
        </w:rPr>
        <w:t>God by surrendering to His will. His will is</w:t>
      </w:r>
      <w:r w:rsidRPr="00EA6B87">
        <w:rPr>
          <w:sz w:val="24"/>
          <w:szCs w:val="24"/>
        </w:rPr>
        <w:t xml:space="preserve"> revealed in His </w:t>
      </w:r>
      <w:r>
        <w:rPr>
          <w:sz w:val="24"/>
          <w:szCs w:val="24"/>
        </w:rPr>
        <w:t>W</w:t>
      </w:r>
      <w:r w:rsidRPr="00EA6B87">
        <w:rPr>
          <w:sz w:val="24"/>
          <w:szCs w:val="24"/>
        </w:rPr>
        <w:t>ord. (Matthew 7:21-27, James 1:2</w:t>
      </w:r>
      <w:r>
        <w:rPr>
          <w:sz w:val="24"/>
          <w:szCs w:val="24"/>
        </w:rPr>
        <w:t xml:space="preserve">2-25, Luke 2:14) So what is the difference in the wise and the foolish?  One word…Obedience! This is </w:t>
      </w:r>
      <w:r w:rsidR="00EA2EC6">
        <w:rPr>
          <w:sz w:val="24"/>
          <w:szCs w:val="24"/>
        </w:rPr>
        <w:t>the key to true</w:t>
      </w:r>
      <w:r>
        <w:rPr>
          <w:sz w:val="24"/>
          <w:szCs w:val="24"/>
        </w:rPr>
        <w:t xml:space="preserve"> wis</w:t>
      </w:r>
      <w:r w:rsidR="00EA2EC6">
        <w:rPr>
          <w:sz w:val="24"/>
          <w:szCs w:val="24"/>
        </w:rPr>
        <w:t>dom</w:t>
      </w:r>
      <w:r>
        <w:rPr>
          <w:sz w:val="24"/>
          <w:szCs w:val="24"/>
        </w:rPr>
        <w:t xml:space="preserve">. James described it this way: </w:t>
      </w:r>
    </w:p>
    <w:p w14:paraId="1D22DDD9" w14:textId="77777777" w:rsidR="00E90863" w:rsidRDefault="00E90863" w:rsidP="00E90863">
      <w:pPr>
        <w:jc w:val="center"/>
        <w:rPr>
          <w:sz w:val="24"/>
          <w:szCs w:val="24"/>
        </w:rPr>
      </w:pPr>
      <w:r w:rsidRPr="00CC0F8F">
        <w:rPr>
          <w:b/>
          <w:i/>
          <w:sz w:val="24"/>
          <w:szCs w:val="24"/>
        </w:rPr>
        <w:t>James 1:21-25</w:t>
      </w:r>
    </w:p>
    <w:p w14:paraId="5DA59D41" w14:textId="77777777" w:rsidR="00E90863" w:rsidRDefault="00E90863" w:rsidP="00E90863">
      <w:pPr>
        <w:jc w:val="center"/>
        <w:rPr>
          <w:b/>
          <w:i/>
          <w:sz w:val="24"/>
          <w:szCs w:val="24"/>
        </w:rPr>
      </w:pPr>
      <w:r w:rsidRPr="00CC0F8F">
        <w:rPr>
          <w:b/>
          <w:i/>
          <w:sz w:val="24"/>
          <w:szCs w:val="24"/>
        </w:rPr>
        <w:t>Humility receives the word implanted, which is able to save your souls.  But prove yourselves doers of the word and not merely hearer who delude themselves.25 But the one who looks intently at the perfect law, the law of liberty, and abides by it, not having become a forgetful hearer but an effectual doer, this man will be blessed in what he does.</w:t>
      </w:r>
    </w:p>
    <w:p w14:paraId="358EB522" w14:textId="77777777" w:rsidR="001A0BA2" w:rsidRDefault="001A0BA2" w:rsidP="001A0BA2">
      <w:pPr>
        <w:pStyle w:val="ListParagraph"/>
        <w:ind w:left="0" w:firstLine="720"/>
        <w:jc w:val="both"/>
        <w:rPr>
          <w:sz w:val="24"/>
          <w:szCs w:val="24"/>
        </w:rPr>
      </w:pPr>
      <w:r>
        <w:rPr>
          <w:sz w:val="24"/>
          <w:szCs w:val="24"/>
        </w:rPr>
        <w:t xml:space="preserve"> One of the lessons I wrote for my disciple-group is </w:t>
      </w:r>
      <w:r w:rsidR="00AB19EC">
        <w:rPr>
          <w:sz w:val="24"/>
          <w:szCs w:val="24"/>
        </w:rPr>
        <w:t>en</w:t>
      </w:r>
      <w:r>
        <w:rPr>
          <w:sz w:val="24"/>
          <w:szCs w:val="24"/>
        </w:rPr>
        <w:t xml:space="preserve">titled, </w:t>
      </w:r>
      <w:r w:rsidRPr="00C2407D">
        <w:rPr>
          <w:i/>
          <w:sz w:val="24"/>
          <w:szCs w:val="24"/>
        </w:rPr>
        <w:t>Miracle at a Wedding</w:t>
      </w:r>
      <w:r>
        <w:rPr>
          <w:i/>
          <w:sz w:val="24"/>
          <w:szCs w:val="24"/>
        </w:rPr>
        <w:t xml:space="preserve">. </w:t>
      </w:r>
      <w:r w:rsidRPr="00C2407D">
        <w:rPr>
          <w:sz w:val="24"/>
          <w:szCs w:val="24"/>
        </w:rPr>
        <w:t>I foun</w:t>
      </w:r>
      <w:r>
        <w:rPr>
          <w:sz w:val="24"/>
          <w:szCs w:val="24"/>
        </w:rPr>
        <w:t>d my text from John chapter two</w:t>
      </w:r>
      <w:r w:rsidRPr="00C2407D">
        <w:rPr>
          <w:sz w:val="24"/>
          <w:szCs w:val="24"/>
        </w:rPr>
        <w:t xml:space="preserve"> based on the</w:t>
      </w:r>
      <w:r>
        <w:rPr>
          <w:sz w:val="24"/>
          <w:szCs w:val="24"/>
        </w:rPr>
        <w:t xml:space="preserve"> account of Jesus first miracle-</w:t>
      </w:r>
      <w:r w:rsidRPr="00C2407D">
        <w:rPr>
          <w:sz w:val="24"/>
          <w:szCs w:val="24"/>
        </w:rPr>
        <w:t xml:space="preserve"> turning water into wine at a wedding in Cana. </w:t>
      </w:r>
      <w:r>
        <w:rPr>
          <w:sz w:val="24"/>
          <w:szCs w:val="24"/>
        </w:rPr>
        <w:t xml:space="preserve">(John 2:1-11) If you will </w:t>
      </w:r>
      <w:r w:rsidR="003B1F45">
        <w:rPr>
          <w:sz w:val="24"/>
          <w:szCs w:val="24"/>
        </w:rPr>
        <w:t>remember</w:t>
      </w:r>
      <w:r>
        <w:rPr>
          <w:sz w:val="24"/>
          <w:szCs w:val="24"/>
        </w:rPr>
        <w:t xml:space="preserve"> from chapter one, </w:t>
      </w:r>
      <w:r w:rsidR="003B1F45">
        <w:rPr>
          <w:sz w:val="24"/>
          <w:szCs w:val="24"/>
        </w:rPr>
        <w:t>this was one of the passages Art and I used in the renewal of our vows….After the storm had slammed against our house! What does this have to do with obedience? Everything! Let me briefly explain. I had taught</w:t>
      </w:r>
      <w:r w:rsidR="00AB19EC">
        <w:rPr>
          <w:sz w:val="24"/>
          <w:szCs w:val="24"/>
        </w:rPr>
        <w:t>,</w:t>
      </w:r>
      <w:r w:rsidR="003B1F45">
        <w:rPr>
          <w:sz w:val="24"/>
          <w:szCs w:val="24"/>
        </w:rPr>
        <w:t xml:space="preserve"> in detail</w:t>
      </w:r>
      <w:r w:rsidR="00AB19EC">
        <w:rPr>
          <w:sz w:val="24"/>
          <w:szCs w:val="24"/>
        </w:rPr>
        <w:t>,</w:t>
      </w:r>
      <w:r w:rsidR="003B1F45">
        <w:rPr>
          <w:sz w:val="24"/>
          <w:szCs w:val="24"/>
        </w:rPr>
        <w:t xml:space="preserve"> the passages on forgivenes</w:t>
      </w:r>
      <w:r w:rsidR="00AB19EC">
        <w:rPr>
          <w:sz w:val="24"/>
          <w:szCs w:val="24"/>
        </w:rPr>
        <w:t>s like Matthew chapter eighteen and Ephesians chapter four. Now,</w:t>
      </w:r>
      <w:r w:rsidR="003B1F45">
        <w:rPr>
          <w:sz w:val="24"/>
          <w:szCs w:val="24"/>
        </w:rPr>
        <w:t xml:space="preserve"> it’s one thing to teach others what God’s Word says about forgiveness, or to read it, but where the rubber hits the road</w:t>
      </w:r>
      <w:r w:rsidR="002560C7">
        <w:rPr>
          <w:sz w:val="24"/>
          <w:szCs w:val="24"/>
        </w:rPr>
        <w:t xml:space="preserve">, or to use another idiom, the proof is in the pudding, is in the hardest obedience of all…forgiving when you have really been hurt! This I know for sure, without obedience to Jesus words on forgiveness, our home would have collapsed and great would have been the fall! </w:t>
      </w:r>
      <w:r w:rsidR="00AB19EC">
        <w:rPr>
          <w:sz w:val="24"/>
          <w:szCs w:val="24"/>
        </w:rPr>
        <w:t>We obeyed, and because we did, we got to experience a miracle at our second wedding.</w:t>
      </w:r>
    </w:p>
    <w:p w14:paraId="3EC7B01E" w14:textId="77777777" w:rsidR="002560C7" w:rsidRDefault="002560C7" w:rsidP="001A0BA2">
      <w:pPr>
        <w:pStyle w:val="ListParagraph"/>
        <w:ind w:left="0" w:firstLine="720"/>
        <w:jc w:val="both"/>
        <w:rPr>
          <w:sz w:val="24"/>
          <w:szCs w:val="24"/>
        </w:rPr>
      </w:pPr>
    </w:p>
    <w:p w14:paraId="0DBC55C7" w14:textId="77777777" w:rsidR="001A0BA2" w:rsidRDefault="00AB19EC" w:rsidP="001A0BA2">
      <w:pPr>
        <w:pStyle w:val="ListParagraph"/>
        <w:ind w:left="0" w:firstLine="720"/>
        <w:jc w:val="both"/>
        <w:rPr>
          <w:sz w:val="24"/>
          <w:szCs w:val="24"/>
        </w:rPr>
      </w:pPr>
      <w:r>
        <w:rPr>
          <w:sz w:val="24"/>
          <w:szCs w:val="24"/>
        </w:rPr>
        <w:t>The wisest words</w:t>
      </w:r>
      <w:r w:rsidR="001A0BA2">
        <w:rPr>
          <w:sz w:val="24"/>
          <w:szCs w:val="24"/>
        </w:rPr>
        <w:t xml:space="preserve"> of advice we could ever give to another person, were the words Mary, the mother of Jesus, spoke to the servants at that wedding: “</w:t>
      </w:r>
      <w:r w:rsidR="001A0BA2" w:rsidRPr="004957A0">
        <w:rPr>
          <w:b/>
          <w:i/>
          <w:sz w:val="24"/>
          <w:szCs w:val="24"/>
        </w:rPr>
        <w:t>Whatever He says to you do it!”</w:t>
      </w:r>
      <w:r w:rsidR="001A0BA2">
        <w:rPr>
          <w:b/>
          <w:i/>
          <w:sz w:val="24"/>
          <w:szCs w:val="24"/>
        </w:rPr>
        <w:t xml:space="preserve">  </w:t>
      </w:r>
      <w:r w:rsidR="001A0BA2">
        <w:rPr>
          <w:sz w:val="24"/>
          <w:szCs w:val="24"/>
        </w:rPr>
        <w:t xml:space="preserve">The following is an excerpt from </w:t>
      </w:r>
      <w:r>
        <w:rPr>
          <w:sz w:val="24"/>
          <w:szCs w:val="24"/>
        </w:rPr>
        <w:t>the</w:t>
      </w:r>
      <w:r w:rsidR="001A0BA2">
        <w:rPr>
          <w:sz w:val="24"/>
          <w:szCs w:val="24"/>
        </w:rPr>
        <w:t xml:space="preserve"> lesson. </w:t>
      </w:r>
    </w:p>
    <w:p w14:paraId="0D3375D5" w14:textId="77777777" w:rsidR="001A0BA2" w:rsidRPr="001A0BA2" w:rsidRDefault="001A0BA2" w:rsidP="001A0BA2">
      <w:pPr>
        <w:pStyle w:val="ListParagraph"/>
        <w:ind w:left="0" w:firstLine="720"/>
        <w:jc w:val="both"/>
        <w:rPr>
          <w:b/>
          <w:i/>
          <w:sz w:val="24"/>
          <w:szCs w:val="24"/>
        </w:rPr>
      </w:pPr>
    </w:p>
    <w:p w14:paraId="0A3C2B3F" w14:textId="77777777" w:rsidR="00C2407D" w:rsidRDefault="001A0BA2" w:rsidP="001A0BA2">
      <w:pPr>
        <w:pStyle w:val="ListParagraph"/>
        <w:ind w:left="0"/>
        <w:jc w:val="both"/>
        <w:rPr>
          <w:sz w:val="24"/>
          <w:szCs w:val="24"/>
        </w:rPr>
      </w:pPr>
      <w:r>
        <w:rPr>
          <w:sz w:val="24"/>
          <w:szCs w:val="24"/>
        </w:rPr>
        <w:t xml:space="preserve"> </w:t>
      </w:r>
      <w:r w:rsidR="00C2407D">
        <w:rPr>
          <w:sz w:val="24"/>
          <w:szCs w:val="24"/>
        </w:rPr>
        <w:t>“</w:t>
      </w:r>
      <w:r w:rsidR="00F34898" w:rsidRPr="00F34898">
        <w:rPr>
          <w:sz w:val="24"/>
          <w:szCs w:val="24"/>
        </w:rPr>
        <w:t>When was the last time you experienced the unmistakable presence and glory of God personally? Do you know what I am talking abo</w:t>
      </w:r>
      <w:r w:rsidR="00AB19EC">
        <w:rPr>
          <w:sz w:val="24"/>
          <w:szCs w:val="24"/>
        </w:rPr>
        <w:t>ut?  The moments when you hear H</w:t>
      </w:r>
      <w:r w:rsidR="00F34898" w:rsidRPr="00F34898">
        <w:rPr>
          <w:sz w:val="24"/>
          <w:szCs w:val="24"/>
        </w:rPr>
        <w:t>is still small voice spea</w:t>
      </w:r>
      <w:r w:rsidR="00AB19EC">
        <w:rPr>
          <w:sz w:val="24"/>
          <w:szCs w:val="24"/>
        </w:rPr>
        <w:t>k specific words into your hear…</w:t>
      </w:r>
      <w:r w:rsidR="00F34898" w:rsidRPr="00F34898">
        <w:rPr>
          <w:sz w:val="24"/>
          <w:szCs w:val="24"/>
        </w:rPr>
        <w:t xml:space="preserve"> or you gain wisdom, insight and understanding in a situation that you know did not </w:t>
      </w:r>
      <w:r w:rsidR="00C2407D">
        <w:rPr>
          <w:sz w:val="24"/>
          <w:szCs w:val="24"/>
        </w:rPr>
        <w:t>originate from you</w:t>
      </w:r>
      <w:r w:rsidR="00B13F13">
        <w:rPr>
          <w:sz w:val="24"/>
          <w:szCs w:val="24"/>
        </w:rPr>
        <w:t>r own carnal mind…</w:t>
      </w:r>
      <w:r w:rsidR="00C2407D">
        <w:rPr>
          <w:sz w:val="24"/>
          <w:szCs w:val="24"/>
        </w:rPr>
        <w:t xml:space="preserve"> o</w:t>
      </w:r>
      <w:r w:rsidR="00F34898" w:rsidRPr="00F34898">
        <w:rPr>
          <w:sz w:val="24"/>
          <w:szCs w:val="24"/>
        </w:rPr>
        <w:t>r you experience His presence and peace that is unexplainable</w:t>
      </w:r>
      <w:r w:rsidR="00F34898">
        <w:rPr>
          <w:sz w:val="24"/>
          <w:szCs w:val="24"/>
        </w:rPr>
        <w:t>? In those moments</w:t>
      </w:r>
      <w:r w:rsidR="00F34898" w:rsidRPr="00F34898">
        <w:rPr>
          <w:sz w:val="24"/>
          <w:szCs w:val="24"/>
        </w:rPr>
        <w:t xml:space="preserve"> you know He has come near and you latter think to yourself, </w:t>
      </w:r>
      <w:r w:rsidR="00F34898" w:rsidRPr="00C2407D">
        <w:rPr>
          <w:i/>
          <w:sz w:val="24"/>
          <w:szCs w:val="24"/>
        </w:rPr>
        <w:t>God has visited me and I am overwhelmed with His Glory</w:t>
      </w:r>
      <w:r w:rsidR="00F34898" w:rsidRPr="00F34898">
        <w:rPr>
          <w:sz w:val="24"/>
          <w:szCs w:val="24"/>
        </w:rPr>
        <w:t>! I know we will not experience these miraculous moments every day</w:t>
      </w:r>
      <w:r w:rsidR="00C2407D">
        <w:rPr>
          <w:sz w:val="24"/>
          <w:szCs w:val="24"/>
        </w:rPr>
        <w:t>,</w:t>
      </w:r>
      <w:r w:rsidR="00F34898" w:rsidRPr="00F34898">
        <w:rPr>
          <w:sz w:val="24"/>
          <w:szCs w:val="24"/>
        </w:rPr>
        <w:t xml:space="preserve"> but I believe we miss out on</w:t>
      </w:r>
      <w:r w:rsidR="00C2407D">
        <w:rPr>
          <w:sz w:val="24"/>
          <w:szCs w:val="24"/>
        </w:rPr>
        <w:t xml:space="preserve"> so</w:t>
      </w:r>
      <w:r w:rsidR="00F34898" w:rsidRPr="00F34898">
        <w:rPr>
          <w:sz w:val="24"/>
          <w:szCs w:val="24"/>
        </w:rPr>
        <w:t xml:space="preserve"> much He desires to reveal of Himself to us </w:t>
      </w:r>
      <w:r w:rsidR="00F34898" w:rsidRPr="00F34898">
        <w:rPr>
          <w:b/>
          <w:i/>
          <w:sz w:val="24"/>
          <w:szCs w:val="24"/>
        </w:rPr>
        <w:t>when we simply will not just do what He says to do.</w:t>
      </w:r>
      <w:r w:rsidR="00F34898">
        <w:rPr>
          <w:sz w:val="24"/>
          <w:szCs w:val="24"/>
        </w:rPr>
        <w:t xml:space="preserve"> </w:t>
      </w:r>
    </w:p>
    <w:p w14:paraId="4153D293" w14:textId="77777777" w:rsidR="001A0BA2" w:rsidRDefault="00C2407D" w:rsidP="00F34898">
      <w:pPr>
        <w:pStyle w:val="ListParagraph"/>
        <w:ind w:left="0"/>
        <w:jc w:val="both"/>
        <w:rPr>
          <w:sz w:val="24"/>
          <w:szCs w:val="24"/>
        </w:rPr>
      </w:pPr>
      <w:r>
        <w:rPr>
          <w:sz w:val="24"/>
          <w:szCs w:val="24"/>
        </w:rPr>
        <w:t xml:space="preserve">These blessed encounters with God await our obedience. </w:t>
      </w:r>
      <w:r w:rsidR="00F34898" w:rsidRPr="00F34898">
        <w:rPr>
          <w:sz w:val="24"/>
          <w:szCs w:val="24"/>
        </w:rPr>
        <w:t>May we, like Mos</w:t>
      </w:r>
      <w:r w:rsidR="00B13F13">
        <w:rPr>
          <w:sz w:val="24"/>
          <w:szCs w:val="24"/>
        </w:rPr>
        <w:t xml:space="preserve">es have the courage to obey Him, </w:t>
      </w:r>
      <w:r w:rsidR="00F34898" w:rsidRPr="00F34898">
        <w:rPr>
          <w:sz w:val="24"/>
          <w:szCs w:val="24"/>
        </w:rPr>
        <w:t xml:space="preserve">and boldly say, as he said, “Show me you’re </w:t>
      </w:r>
      <w:r w:rsidR="00273C0D">
        <w:rPr>
          <w:sz w:val="24"/>
          <w:szCs w:val="24"/>
        </w:rPr>
        <w:t>g</w:t>
      </w:r>
      <w:r w:rsidR="00B13F13">
        <w:rPr>
          <w:sz w:val="24"/>
          <w:szCs w:val="24"/>
        </w:rPr>
        <w:t>lory.</w:t>
      </w:r>
      <w:r w:rsidR="00F34898" w:rsidRPr="00F34898">
        <w:rPr>
          <w:sz w:val="24"/>
          <w:szCs w:val="24"/>
        </w:rPr>
        <w:t>” (Exodus 33:18)</w:t>
      </w:r>
      <w:r>
        <w:rPr>
          <w:sz w:val="24"/>
          <w:szCs w:val="24"/>
        </w:rPr>
        <w:t xml:space="preserve"> </w:t>
      </w:r>
    </w:p>
    <w:p w14:paraId="47C21E34" w14:textId="77777777" w:rsidR="00466102" w:rsidRPr="00466102" w:rsidRDefault="00466102" w:rsidP="00466102">
      <w:pPr>
        <w:pStyle w:val="NormalWeb"/>
        <w:jc w:val="center"/>
        <w:rPr>
          <w:rFonts w:asciiTheme="minorHAnsi" w:hAnsiTheme="minorHAnsi" w:cstheme="minorHAnsi"/>
          <w:b/>
          <w:sz w:val="28"/>
          <w:szCs w:val="28"/>
        </w:rPr>
      </w:pPr>
      <w:r w:rsidRPr="00466102">
        <w:rPr>
          <w:rFonts w:asciiTheme="minorHAnsi" w:hAnsiTheme="minorHAnsi"/>
          <w:b/>
          <w:sz w:val="28"/>
          <w:szCs w:val="28"/>
          <w:vertAlign w:val="superscript"/>
        </w:rPr>
        <w:t> </w:t>
      </w:r>
      <w:r w:rsidRPr="00466102">
        <w:rPr>
          <w:rFonts w:asciiTheme="minorHAnsi" w:hAnsiTheme="minorHAnsi"/>
          <w:b/>
          <w:sz w:val="28"/>
          <w:szCs w:val="28"/>
        </w:rPr>
        <w:t xml:space="preserve">Listen, O daughter, </w:t>
      </w:r>
      <w:r>
        <w:rPr>
          <w:rFonts w:asciiTheme="minorHAnsi" w:hAnsiTheme="minorHAnsi"/>
          <w:b/>
          <w:sz w:val="28"/>
          <w:szCs w:val="28"/>
        </w:rPr>
        <w:t>G</w:t>
      </w:r>
      <w:r w:rsidRPr="00466102">
        <w:rPr>
          <w:rFonts w:asciiTheme="minorHAnsi" w:hAnsiTheme="minorHAnsi"/>
          <w:b/>
          <w:sz w:val="28"/>
          <w:szCs w:val="28"/>
        </w:rPr>
        <w:t>ive</w:t>
      </w:r>
      <w:r>
        <w:rPr>
          <w:rFonts w:asciiTheme="minorHAnsi" w:hAnsiTheme="minorHAnsi"/>
          <w:b/>
          <w:sz w:val="28"/>
          <w:szCs w:val="28"/>
        </w:rPr>
        <w:t xml:space="preserve"> Attention and Incline Your Ear</w:t>
      </w:r>
    </w:p>
    <w:p w14:paraId="7D0D91B2" w14:textId="77777777" w:rsidR="00635254" w:rsidRDefault="004122E1" w:rsidP="00A84EE4">
      <w:pPr>
        <w:ind w:firstLine="720"/>
        <w:jc w:val="both"/>
        <w:rPr>
          <w:sz w:val="24"/>
          <w:szCs w:val="24"/>
        </w:rPr>
      </w:pPr>
      <w:r>
        <w:rPr>
          <w:sz w:val="24"/>
          <w:szCs w:val="24"/>
        </w:rPr>
        <w:t xml:space="preserve">If you have children, </w:t>
      </w:r>
      <w:r w:rsidR="00BA2ED0">
        <w:rPr>
          <w:sz w:val="24"/>
          <w:szCs w:val="24"/>
        </w:rPr>
        <w:t>and you had a dollar for every time you said these words, “Do you hear me?</w:t>
      </w:r>
      <w:r w:rsidR="00BE0F08">
        <w:rPr>
          <w:sz w:val="24"/>
          <w:szCs w:val="24"/>
        </w:rPr>
        <w:t>”</w:t>
      </w:r>
      <w:r w:rsidR="00BA2ED0">
        <w:rPr>
          <w:sz w:val="24"/>
          <w:szCs w:val="24"/>
        </w:rPr>
        <w:t xml:space="preserve"> </w:t>
      </w:r>
      <w:r w:rsidR="00A84EE4">
        <w:rPr>
          <w:sz w:val="24"/>
          <w:szCs w:val="24"/>
        </w:rPr>
        <w:t>H</w:t>
      </w:r>
      <w:r w:rsidR="00BA2ED0">
        <w:rPr>
          <w:sz w:val="24"/>
          <w:szCs w:val="24"/>
        </w:rPr>
        <w:t xml:space="preserve">ow rich would you be? Why did you say this over and over again? </w:t>
      </w:r>
      <w:r w:rsidR="00C43317">
        <w:rPr>
          <w:sz w:val="24"/>
          <w:szCs w:val="24"/>
        </w:rPr>
        <w:t>I</w:t>
      </w:r>
      <w:r w:rsidR="00BA2ED0">
        <w:rPr>
          <w:sz w:val="24"/>
          <w:szCs w:val="24"/>
        </w:rPr>
        <w:t>t would appear that they either were ignoring what you said</w:t>
      </w:r>
      <w:r w:rsidR="00466102">
        <w:rPr>
          <w:sz w:val="24"/>
          <w:szCs w:val="24"/>
        </w:rPr>
        <w:t>,</w:t>
      </w:r>
      <w:r w:rsidR="00BA2ED0">
        <w:rPr>
          <w:sz w:val="24"/>
          <w:szCs w:val="24"/>
        </w:rPr>
        <w:t xml:space="preserve"> or </w:t>
      </w:r>
      <w:r w:rsidR="00466102">
        <w:rPr>
          <w:sz w:val="24"/>
          <w:szCs w:val="24"/>
        </w:rPr>
        <w:t>they clearly</w:t>
      </w:r>
      <w:r w:rsidR="00C43317">
        <w:rPr>
          <w:sz w:val="24"/>
          <w:szCs w:val="24"/>
        </w:rPr>
        <w:t xml:space="preserve"> misunderstood</w:t>
      </w:r>
      <w:r w:rsidR="00F70FAC">
        <w:rPr>
          <w:sz w:val="24"/>
          <w:szCs w:val="24"/>
        </w:rPr>
        <w:t>,</w:t>
      </w:r>
      <w:r w:rsidR="00A84EE4">
        <w:rPr>
          <w:sz w:val="24"/>
          <w:szCs w:val="24"/>
        </w:rPr>
        <w:t xml:space="preserve"> </w:t>
      </w:r>
      <w:r w:rsidR="00F70FAC">
        <w:rPr>
          <w:sz w:val="24"/>
          <w:szCs w:val="24"/>
        </w:rPr>
        <w:t>but</w:t>
      </w:r>
      <w:r w:rsidR="00A84EE4">
        <w:rPr>
          <w:sz w:val="24"/>
          <w:szCs w:val="24"/>
        </w:rPr>
        <w:t xml:space="preserve"> </w:t>
      </w:r>
      <w:r w:rsidR="00C43317">
        <w:rPr>
          <w:sz w:val="24"/>
          <w:szCs w:val="24"/>
        </w:rPr>
        <w:t>u</w:t>
      </w:r>
      <w:r w:rsidR="00A84EE4">
        <w:rPr>
          <w:sz w:val="24"/>
          <w:szCs w:val="24"/>
        </w:rPr>
        <w:t>su</w:t>
      </w:r>
      <w:r w:rsidR="00C43317">
        <w:rPr>
          <w:sz w:val="24"/>
          <w:szCs w:val="24"/>
        </w:rPr>
        <w:t xml:space="preserve">ally </w:t>
      </w:r>
      <w:r w:rsidR="00A84EE4">
        <w:rPr>
          <w:sz w:val="24"/>
          <w:szCs w:val="24"/>
        </w:rPr>
        <w:t xml:space="preserve">you were being ignored because they did not want to do what you said!  And you yourself know what I’m talking about, because we do the very same-thing. If we hear what God says, </w:t>
      </w:r>
      <w:r w:rsidR="004D11E9">
        <w:rPr>
          <w:sz w:val="24"/>
          <w:szCs w:val="24"/>
        </w:rPr>
        <w:t>then why don’t we</w:t>
      </w:r>
      <w:r w:rsidR="00A84EE4">
        <w:rPr>
          <w:sz w:val="24"/>
          <w:szCs w:val="24"/>
        </w:rPr>
        <w:t xml:space="preserve"> do it?</w:t>
      </w:r>
      <w:r w:rsidR="004D11E9">
        <w:rPr>
          <w:sz w:val="24"/>
          <w:szCs w:val="24"/>
        </w:rPr>
        <w:t xml:space="preserve"> Because we don’t want to! To quote my mother-in-law Helen, “People do what they want to do. And they don’t do what they don’t want to do!” Isn’t that true?</w:t>
      </w:r>
      <w:r w:rsidR="00A84EE4">
        <w:rPr>
          <w:sz w:val="24"/>
          <w:szCs w:val="24"/>
        </w:rPr>
        <w:t xml:space="preserve"> It’s called disobedience or sin, to be more precise!</w:t>
      </w:r>
      <w:r w:rsidR="00635254">
        <w:rPr>
          <w:sz w:val="24"/>
          <w:szCs w:val="24"/>
        </w:rPr>
        <w:t xml:space="preserve"> Every-fiber of our sin-nature wants to rebel against this word…Obey. </w:t>
      </w:r>
      <w:r w:rsidR="00C06384">
        <w:rPr>
          <w:sz w:val="24"/>
          <w:szCs w:val="24"/>
        </w:rPr>
        <w:t>Yet, true to the very nature and character of God, when He says obey, He means this is for your own good.</w:t>
      </w:r>
      <w:r w:rsidR="00A84EE4">
        <w:rPr>
          <w:sz w:val="24"/>
          <w:szCs w:val="24"/>
        </w:rPr>
        <w:t xml:space="preserve"> </w:t>
      </w:r>
      <w:r w:rsidR="00C06384">
        <w:rPr>
          <w:sz w:val="24"/>
          <w:szCs w:val="24"/>
        </w:rPr>
        <w:t xml:space="preserve">In other words He is saying, “This is the best thing for you and I don’t want you to harm yourself.” </w:t>
      </w:r>
      <w:r w:rsidR="00635254">
        <w:rPr>
          <w:sz w:val="24"/>
          <w:szCs w:val="24"/>
        </w:rPr>
        <w:t xml:space="preserve">Now, here’s the important </w:t>
      </w:r>
      <w:r w:rsidR="00C06384">
        <w:rPr>
          <w:sz w:val="24"/>
          <w:szCs w:val="24"/>
        </w:rPr>
        <w:t xml:space="preserve">thing to remember about our heavenly Father: He is not (as the Devil has tried to convince us) a </w:t>
      </w:r>
      <w:r w:rsidR="004744EB">
        <w:rPr>
          <w:sz w:val="24"/>
          <w:szCs w:val="24"/>
        </w:rPr>
        <w:t>cosmic</w:t>
      </w:r>
      <w:r w:rsidR="00C06384">
        <w:rPr>
          <w:sz w:val="24"/>
          <w:szCs w:val="24"/>
        </w:rPr>
        <w:t xml:space="preserve"> kill-joy! On the contrary, as </w:t>
      </w:r>
      <w:r w:rsidR="00B13F13">
        <w:rPr>
          <w:sz w:val="24"/>
          <w:szCs w:val="24"/>
        </w:rPr>
        <w:t>our creator,</w:t>
      </w:r>
      <w:r w:rsidR="006761A8">
        <w:rPr>
          <w:sz w:val="24"/>
          <w:szCs w:val="24"/>
        </w:rPr>
        <w:t xml:space="preserve"> </w:t>
      </w:r>
      <w:r w:rsidR="00C06384">
        <w:rPr>
          <w:sz w:val="24"/>
          <w:szCs w:val="24"/>
        </w:rPr>
        <w:t>the</w:t>
      </w:r>
      <w:r w:rsidR="00B13F13">
        <w:rPr>
          <w:sz w:val="24"/>
          <w:szCs w:val="24"/>
        </w:rPr>
        <w:t xml:space="preserve"> Lord Jesus is</w:t>
      </w:r>
      <w:r w:rsidR="00C06384">
        <w:rPr>
          <w:sz w:val="24"/>
          <w:szCs w:val="24"/>
        </w:rPr>
        <w:t xml:space="preserve"> very </w:t>
      </w:r>
      <w:r w:rsidR="004744EB">
        <w:rPr>
          <w:sz w:val="24"/>
          <w:szCs w:val="24"/>
        </w:rPr>
        <w:t>embodiment</w:t>
      </w:r>
      <w:r w:rsidR="00B13F13">
        <w:rPr>
          <w:sz w:val="24"/>
          <w:szCs w:val="24"/>
        </w:rPr>
        <w:t xml:space="preserve"> of Wisdom, and for these reasons o</w:t>
      </w:r>
      <w:r w:rsidR="00C06384">
        <w:rPr>
          <w:sz w:val="24"/>
          <w:szCs w:val="24"/>
        </w:rPr>
        <w:t xml:space="preserve">ur </w:t>
      </w:r>
      <w:r w:rsidR="004744EB">
        <w:rPr>
          <w:sz w:val="24"/>
          <w:szCs w:val="24"/>
        </w:rPr>
        <w:t>heavenly</w:t>
      </w:r>
      <w:r w:rsidR="006761A8">
        <w:rPr>
          <w:sz w:val="24"/>
          <w:szCs w:val="24"/>
        </w:rPr>
        <w:t xml:space="preserve"> Father-really does</w:t>
      </w:r>
      <w:r w:rsidR="00C06384">
        <w:rPr>
          <w:sz w:val="24"/>
          <w:szCs w:val="24"/>
        </w:rPr>
        <w:t xml:space="preserve"> know best! </w:t>
      </w:r>
    </w:p>
    <w:p w14:paraId="0C9B4D95" w14:textId="77777777" w:rsidR="00596272" w:rsidRDefault="004744EB" w:rsidP="00A84EE4">
      <w:pPr>
        <w:ind w:firstLine="720"/>
        <w:jc w:val="both"/>
        <w:rPr>
          <w:sz w:val="24"/>
          <w:szCs w:val="24"/>
        </w:rPr>
      </w:pPr>
      <w:r>
        <w:rPr>
          <w:sz w:val="24"/>
          <w:szCs w:val="24"/>
        </w:rPr>
        <w:t>After raising my three children</w:t>
      </w:r>
      <w:r w:rsidR="006761A8">
        <w:rPr>
          <w:sz w:val="24"/>
          <w:szCs w:val="24"/>
        </w:rPr>
        <w:t>,</w:t>
      </w:r>
      <w:r>
        <w:rPr>
          <w:sz w:val="24"/>
          <w:szCs w:val="24"/>
        </w:rPr>
        <w:t xml:space="preserve"> I have an endless supply of examples. </w:t>
      </w:r>
      <w:r w:rsidR="00596272">
        <w:rPr>
          <w:sz w:val="24"/>
          <w:szCs w:val="24"/>
        </w:rPr>
        <w:t xml:space="preserve"> One time when my daughter Allie was about ten, I was cooking and I looked over at Allie to see her using the knife sharpener. I said, “Oh-no don’t do that, you will cut your-self.” </w:t>
      </w:r>
      <w:r w:rsidR="006761A8">
        <w:rPr>
          <w:sz w:val="24"/>
          <w:szCs w:val="24"/>
        </w:rPr>
        <w:t>To which she replied, as she kept on sharpening, “No. I won’t!” You can guess what’s coming…The next moment she had cut the tip of her ring finger off! I have a question? Was I being mean to her? Was I trying to keep her from something good? Of course not! I love her-I did not want her to get hurt!</w:t>
      </w:r>
    </w:p>
    <w:p w14:paraId="3CFC009B" w14:textId="77777777" w:rsidR="006761A8" w:rsidRDefault="006761A8" w:rsidP="00A84EE4">
      <w:pPr>
        <w:ind w:firstLine="720"/>
        <w:jc w:val="both"/>
        <w:rPr>
          <w:sz w:val="24"/>
          <w:szCs w:val="24"/>
        </w:rPr>
      </w:pPr>
      <w:r>
        <w:rPr>
          <w:sz w:val="24"/>
          <w:szCs w:val="24"/>
        </w:rPr>
        <w:t>On another occasion, w</w:t>
      </w:r>
      <w:r w:rsidR="00596272">
        <w:rPr>
          <w:sz w:val="24"/>
          <w:szCs w:val="24"/>
        </w:rPr>
        <w:t>hen</w:t>
      </w:r>
      <w:r w:rsidR="004744EB">
        <w:rPr>
          <w:sz w:val="24"/>
          <w:szCs w:val="24"/>
        </w:rPr>
        <w:t xml:space="preserve"> Allie was not much older than her daughter</w:t>
      </w:r>
      <w:r w:rsidR="006F4F46">
        <w:rPr>
          <w:sz w:val="24"/>
          <w:szCs w:val="24"/>
        </w:rPr>
        <w:t xml:space="preserve"> </w:t>
      </w:r>
      <w:r>
        <w:rPr>
          <w:sz w:val="24"/>
          <w:szCs w:val="24"/>
        </w:rPr>
        <w:t xml:space="preserve">is now </w:t>
      </w:r>
      <w:r w:rsidR="006F4F46">
        <w:rPr>
          <w:sz w:val="24"/>
          <w:szCs w:val="24"/>
        </w:rPr>
        <w:t>(around two) she was standing in front of the fire-place struggling to put on her house-coat. I said to her, “</w:t>
      </w:r>
      <w:r w:rsidR="00EA2EC6">
        <w:rPr>
          <w:sz w:val="24"/>
          <w:szCs w:val="24"/>
        </w:rPr>
        <w:t>L</w:t>
      </w:r>
      <w:r w:rsidR="006F4F46">
        <w:rPr>
          <w:sz w:val="24"/>
          <w:szCs w:val="24"/>
        </w:rPr>
        <w:t xml:space="preserve">et Mamma help you with that.” At that very moment, my sweet-little girl, said in </w:t>
      </w:r>
      <w:r w:rsidR="000012FF">
        <w:rPr>
          <w:sz w:val="24"/>
          <w:szCs w:val="24"/>
        </w:rPr>
        <w:t>defiance</w:t>
      </w:r>
      <w:r w:rsidR="006F4F46">
        <w:rPr>
          <w:sz w:val="24"/>
          <w:szCs w:val="24"/>
        </w:rPr>
        <w:t xml:space="preserve">, as she yanked her little arm away </w:t>
      </w:r>
      <w:r w:rsidR="000012FF">
        <w:rPr>
          <w:sz w:val="24"/>
          <w:szCs w:val="24"/>
        </w:rPr>
        <w:t>from</w:t>
      </w:r>
      <w:r w:rsidR="006F4F46">
        <w:rPr>
          <w:sz w:val="24"/>
          <w:szCs w:val="24"/>
        </w:rPr>
        <w:t xml:space="preserve"> her mamma</w:t>
      </w:r>
      <w:r w:rsidR="000012FF">
        <w:rPr>
          <w:sz w:val="24"/>
          <w:szCs w:val="24"/>
        </w:rPr>
        <w:t xml:space="preserve">, </w:t>
      </w:r>
      <w:r w:rsidR="006F4F46">
        <w:rPr>
          <w:sz w:val="24"/>
          <w:szCs w:val="24"/>
        </w:rPr>
        <w:t>who was only trying to help her, “</w:t>
      </w:r>
      <w:r w:rsidR="000012FF">
        <w:rPr>
          <w:sz w:val="24"/>
          <w:szCs w:val="24"/>
        </w:rPr>
        <w:t>I can do it my</w:t>
      </w:r>
      <w:r w:rsidR="006F4F46">
        <w:rPr>
          <w:sz w:val="24"/>
          <w:szCs w:val="24"/>
        </w:rPr>
        <w:t xml:space="preserve">self!....And then </w:t>
      </w:r>
      <w:r w:rsidR="000012FF">
        <w:rPr>
          <w:sz w:val="24"/>
          <w:szCs w:val="24"/>
        </w:rPr>
        <w:t>simultaneously she went face</w:t>
      </w:r>
      <w:r w:rsidR="006F4F46">
        <w:rPr>
          <w:sz w:val="24"/>
          <w:szCs w:val="24"/>
        </w:rPr>
        <w:t xml:space="preserve"> first in to the brick mantel</w:t>
      </w:r>
      <w:r w:rsidR="00A2573C">
        <w:rPr>
          <w:sz w:val="24"/>
          <w:szCs w:val="24"/>
        </w:rPr>
        <w:t xml:space="preserve"> of the fire-place</w:t>
      </w:r>
      <w:r w:rsidR="006F4F46">
        <w:rPr>
          <w:sz w:val="24"/>
          <w:szCs w:val="24"/>
        </w:rPr>
        <w:t xml:space="preserve">. </w:t>
      </w:r>
      <w:r w:rsidR="00E21707">
        <w:rPr>
          <w:sz w:val="24"/>
          <w:szCs w:val="24"/>
        </w:rPr>
        <w:t>T</w:t>
      </w:r>
      <w:r w:rsidR="000012FF">
        <w:rPr>
          <w:sz w:val="24"/>
          <w:szCs w:val="24"/>
        </w:rPr>
        <w:t xml:space="preserve">hat was our first trip to the </w:t>
      </w:r>
      <w:r w:rsidR="007B4872">
        <w:rPr>
          <w:sz w:val="24"/>
          <w:szCs w:val="24"/>
        </w:rPr>
        <w:t>emergency</w:t>
      </w:r>
      <w:r w:rsidR="000012FF">
        <w:rPr>
          <w:sz w:val="24"/>
          <w:szCs w:val="24"/>
        </w:rPr>
        <w:t xml:space="preserve"> room. </w:t>
      </w:r>
      <w:r w:rsidR="00A2573C">
        <w:rPr>
          <w:sz w:val="24"/>
          <w:szCs w:val="24"/>
        </w:rPr>
        <w:t>Not too fun!</w:t>
      </w:r>
      <w:r w:rsidR="000012FF">
        <w:rPr>
          <w:sz w:val="24"/>
          <w:szCs w:val="24"/>
        </w:rPr>
        <w:t xml:space="preserve"> Allie </w:t>
      </w:r>
      <w:r w:rsidR="007B4872">
        <w:rPr>
          <w:sz w:val="24"/>
          <w:szCs w:val="24"/>
        </w:rPr>
        <w:t xml:space="preserve">still </w:t>
      </w:r>
      <w:r w:rsidR="000012FF">
        <w:rPr>
          <w:sz w:val="24"/>
          <w:szCs w:val="24"/>
        </w:rPr>
        <w:t>has a scare</w:t>
      </w:r>
      <w:r w:rsidR="007B4872">
        <w:rPr>
          <w:sz w:val="24"/>
          <w:szCs w:val="24"/>
        </w:rPr>
        <w:t xml:space="preserve"> next to her left eye where she had stitches. What I remember most about that event was the day we had to get the stitches out (so there would not be a scar.) </w:t>
      </w:r>
    </w:p>
    <w:p w14:paraId="2AB00BFB" w14:textId="77777777" w:rsidR="004744EB" w:rsidRDefault="007B4872" w:rsidP="00A84EE4">
      <w:pPr>
        <w:ind w:firstLine="720"/>
        <w:jc w:val="both"/>
        <w:rPr>
          <w:sz w:val="24"/>
          <w:szCs w:val="24"/>
        </w:rPr>
      </w:pPr>
      <w:r>
        <w:rPr>
          <w:sz w:val="24"/>
          <w:szCs w:val="24"/>
        </w:rPr>
        <w:t xml:space="preserve">The day began with me crying out to the Lord in agonizing prayer. What’s the big deal about getting stitches…well if that was the only thing to </w:t>
      </w:r>
      <w:r w:rsidR="00B4258F">
        <w:rPr>
          <w:sz w:val="24"/>
          <w:szCs w:val="24"/>
        </w:rPr>
        <w:t>do that day I guess it would have been a big-deal</w:t>
      </w:r>
      <w:r w:rsidR="00EA2EC6">
        <w:rPr>
          <w:sz w:val="24"/>
          <w:szCs w:val="24"/>
        </w:rPr>
        <w:t xml:space="preserve"> </w:t>
      </w:r>
      <w:r w:rsidR="00E21707">
        <w:rPr>
          <w:sz w:val="24"/>
          <w:szCs w:val="24"/>
        </w:rPr>
        <w:t>The f</w:t>
      </w:r>
      <w:r w:rsidR="00AA13AA">
        <w:rPr>
          <w:sz w:val="24"/>
          <w:szCs w:val="24"/>
        </w:rPr>
        <w:t>irst stop of the day was to</w:t>
      </w:r>
      <w:r w:rsidR="00E21707">
        <w:rPr>
          <w:sz w:val="24"/>
          <w:szCs w:val="24"/>
        </w:rPr>
        <w:t xml:space="preserve"> the Doctor to</w:t>
      </w:r>
      <w:r w:rsidR="00AA13AA">
        <w:rPr>
          <w:sz w:val="24"/>
          <w:szCs w:val="24"/>
        </w:rPr>
        <w:t xml:space="preserve"> get Allie’s stiches out. Second</w:t>
      </w:r>
      <w:r w:rsidR="00E21707">
        <w:rPr>
          <w:sz w:val="24"/>
          <w:szCs w:val="24"/>
        </w:rPr>
        <w:t xml:space="preserve"> stop was to go to the hospital where my Father, was about to </w:t>
      </w:r>
      <w:r w:rsidR="00AA13AA">
        <w:rPr>
          <w:sz w:val="24"/>
          <w:szCs w:val="24"/>
        </w:rPr>
        <w:t>going into heart surgery</w:t>
      </w:r>
      <w:r w:rsidR="00E21707">
        <w:rPr>
          <w:sz w:val="24"/>
          <w:szCs w:val="24"/>
        </w:rPr>
        <w:t>.</w:t>
      </w:r>
      <w:r w:rsidR="00A43559">
        <w:rPr>
          <w:sz w:val="24"/>
          <w:szCs w:val="24"/>
        </w:rPr>
        <w:t xml:space="preserve"> I cried and prayed over Daddy-not knowing if I would see him again.</w:t>
      </w:r>
      <w:r w:rsidR="00E21707">
        <w:rPr>
          <w:sz w:val="24"/>
          <w:szCs w:val="24"/>
        </w:rPr>
        <w:t xml:space="preserve"> (This was his second heart-attack.</w:t>
      </w:r>
      <w:r w:rsidR="00A43559">
        <w:rPr>
          <w:sz w:val="24"/>
          <w:szCs w:val="24"/>
        </w:rPr>
        <w:t xml:space="preserve"> </w:t>
      </w:r>
      <w:r w:rsidR="00E21707">
        <w:rPr>
          <w:sz w:val="24"/>
          <w:szCs w:val="24"/>
        </w:rPr>
        <w:t>He had</w:t>
      </w:r>
      <w:r w:rsidR="00AA13AA">
        <w:rPr>
          <w:sz w:val="24"/>
          <w:szCs w:val="24"/>
        </w:rPr>
        <w:t xml:space="preserve"> five by-passes.</w:t>
      </w:r>
      <w:r w:rsidR="00A43559">
        <w:rPr>
          <w:sz w:val="24"/>
          <w:szCs w:val="24"/>
        </w:rPr>
        <w:t>)</w:t>
      </w:r>
      <w:r w:rsidR="00AA13AA">
        <w:rPr>
          <w:sz w:val="24"/>
          <w:szCs w:val="24"/>
        </w:rPr>
        <w:t xml:space="preserve"> Next, Art met us at the OBGYN’</w:t>
      </w:r>
      <w:r w:rsidR="00596272">
        <w:rPr>
          <w:sz w:val="24"/>
          <w:szCs w:val="24"/>
        </w:rPr>
        <w:t>S</w:t>
      </w:r>
      <w:r w:rsidR="00AA13AA">
        <w:rPr>
          <w:sz w:val="24"/>
          <w:szCs w:val="24"/>
        </w:rPr>
        <w:t xml:space="preserve"> office to have an ultra-sound; I was sixteen-weeks pregnant with my Son Ethan and was told that day that he may have down-syndrome</w:t>
      </w:r>
      <w:r w:rsidR="00596272">
        <w:rPr>
          <w:sz w:val="24"/>
          <w:szCs w:val="24"/>
        </w:rPr>
        <w:t>. We left there to take my mother-in-law to the doctor- she was bleeding out of her ears. And this was her first Dr. visit in forty years.</w:t>
      </w:r>
      <w:r w:rsidR="00A2573C">
        <w:rPr>
          <w:sz w:val="24"/>
          <w:szCs w:val="24"/>
        </w:rPr>
        <w:t xml:space="preserve"> So to make a long story short…. We all survived and my Ethan did not have down-syndrome.</w:t>
      </w:r>
      <w:r w:rsidR="00B13F13">
        <w:rPr>
          <w:sz w:val="24"/>
          <w:szCs w:val="24"/>
        </w:rPr>
        <w:t xml:space="preserve"> Praise the Lord!</w:t>
      </w:r>
    </w:p>
    <w:p w14:paraId="3EC87593" w14:textId="77777777" w:rsidR="00A0153B" w:rsidRPr="00A43559" w:rsidRDefault="00A0153B" w:rsidP="00A0153B">
      <w:pPr>
        <w:jc w:val="center"/>
        <w:rPr>
          <w:b/>
          <w:sz w:val="28"/>
          <w:szCs w:val="28"/>
        </w:rPr>
      </w:pPr>
      <w:r w:rsidRPr="00A43559">
        <w:rPr>
          <w:b/>
          <w:sz w:val="28"/>
          <w:szCs w:val="28"/>
        </w:rPr>
        <w:t>Lord Please tell me what to do…I’ll do it!</w:t>
      </w:r>
    </w:p>
    <w:p w14:paraId="2B5356A1" w14:textId="77777777" w:rsidR="00B13F13" w:rsidRPr="00EA6B87" w:rsidRDefault="00B13F13" w:rsidP="00B13F13">
      <w:pPr>
        <w:jc w:val="center"/>
        <w:rPr>
          <w:b/>
          <w:i/>
          <w:sz w:val="24"/>
          <w:szCs w:val="24"/>
        </w:rPr>
      </w:pPr>
      <w:r w:rsidRPr="00EA6B87">
        <w:rPr>
          <w:b/>
          <w:i/>
          <w:sz w:val="24"/>
          <w:szCs w:val="24"/>
        </w:rPr>
        <w:t>Luke 6:46-49</w:t>
      </w:r>
    </w:p>
    <w:p w14:paraId="372F2A3E" w14:textId="77777777" w:rsidR="00B13F13" w:rsidRDefault="00B13F13" w:rsidP="00B13F13">
      <w:pPr>
        <w:jc w:val="center"/>
        <w:rPr>
          <w:b/>
          <w:i/>
          <w:sz w:val="24"/>
          <w:szCs w:val="24"/>
        </w:rPr>
      </w:pPr>
      <w:r w:rsidRPr="00EA6B87">
        <w:rPr>
          <w:b/>
          <w:i/>
          <w:sz w:val="24"/>
          <w:szCs w:val="24"/>
        </w:rPr>
        <w:t>Why do you call me LORD, LORD, and don’t do the things I say? I will show you what someone is like who comes to Me, hears My words, and acts on them: he is like a man building a house, who dug deep and laid a foundation on the rock; and when a flood occurred, the torrent burst against that house and could not shake it, because it had been well built. But the one, who has heard and has not acted accordingly, is like a man who built a house on the ground without any foundation; and the torrent burst against it and immediately it collapsed, and the ruin of that house was great.</w:t>
      </w:r>
    </w:p>
    <w:p w14:paraId="27745881" w14:textId="77777777" w:rsidR="002F0C11" w:rsidRDefault="002F0C11" w:rsidP="002F0C11">
      <w:pPr>
        <w:ind w:firstLine="720"/>
        <w:jc w:val="both"/>
        <w:rPr>
          <w:sz w:val="24"/>
          <w:szCs w:val="24"/>
        </w:rPr>
      </w:pPr>
      <w:r>
        <w:rPr>
          <w:sz w:val="24"/>
          <w:szCs w:val="24"/>
        </w:rPr>
        <w:t xml:space="preserve">I must do some soul searching here, as I ask myself this question, based on the criteria given in the Word of God: “Am I wise or am I foolish?” </w:t>
      </w:r>
      <w:r w:rsidR="000E7017">
        <w:rPr>
          <w:sz w:val="24"/>
          <w:szCs w:val="24"/>
        </w:rPr>
        <w:t>To tell you the truth.</w:t>
      </w:r>
      <w:r>
        <w:rPr>
          <w:sz w:val="24"/>
          <w:szCs w:val="24"/>
        </w:rPr>
        <w:t xml:space="preserve">…I’ve been foolish and by God’s power that works in me, I’ve had moments when obedience has made me wise. </w:t>
      </w:r>
    </w:p>
    <w:p w14:paraId="35740762" w14:textId="77777777" w:rsidR="00E21707" w:rsidRDefault="002F0C11" w:rsidP="00E21707">
      <w:pPr>
        <w:ind w:firstLine="720"/>
        <w:jc w:val="both"/>
        <w:rPr>
          <w:sz w:val="24"/>
          <w:szCs w:val="24"/>
        </w:rPr>
      </w:pPr>
      <w:r>
        <w:rPr>
          <w:sz w:val="24"/>
          <w:szCs w:val="24"/>
        </w:rPr>
        <w:t>Because it’s my story, I prefer to share with you</w:t>
      </w:r>
      <w:r w:rsidR="00E21707">
        <w:rPr>
          <w:sz w:val="24"/>
          <w:szCs w:val="24"/>
        </w:rPr>
        <w:t xml:space="preserve"> an example of </w:t>
      </w:r>
      <w:r>
        <w:rPr>
          <w:sz w:val="24"/>
          <w:szCs w:val="24"/>
        </w:rPr>
        <w:t>a time when I was wise. A few years ago we</w:t>
      </w:r>
      <w:r w:rsidR="00E21707" w:rsidRPr="00EA6B87">
        <w:rPr>
          <w:sz w:val="24"/>
          <w:szCs w:val="24"/>
        </w:rPr>
        <w:t xml:space="preserve"> had a very frightening experience with a woman who belonged to the one who comes to kill, still and destroy. She and her two children moved into the hotel Art and I were managing for my father. Every day she was causing problems up to the day she was chasing her own children with a butcher knife and then trying to run them over. The police came and made her leave with her poor children. One of her children went to school with my youngest son. In the middle of the night we began to receive calls from someone related to this woman who said they knew where my son Robbie went to school and Robbie was dead.  The enemy of my soul has done his work on me personally many times but when he threatened my child, the battle was on. You can be sure we had our church family come and pray for us and my husband sat up with a gun in hand all night to protect hi</w:t>
      </w:r>
      <w:r w:rsidR="00E21707">
        <w:rPr>
          <w:sz w:val="24"/>
          <w:szCs w:val="24"/>
        </w:rPr>
        <w:t>s family. But guns, the weapons of this world, are not the weapons we use</w:t>
      </w:r>
      <w:r w:rsidR="00E21707" w:rsidRPr="00EA6B87">
        <w:rPr>
          <w:sz w:val="24"/>
          <w:szCs w:val="24"/>
        </w:rPr>
        <w:t xml:space="preserve"> in spiritual battle</w:t>
      </w:r>
      <w:r w:rsidR="00E21707">
        <w:rPr>
          <w:sz w:val="24"/>
          <w:szCs w:val="24"/>
        </w:rPr>
        <w:t>.</w:t>
      </w:r>
      <w:r w:rsidR="00E21707" w:rsidRPr="00EA6B87">
        <w:rPr>
          <w:sz w:val="24"/>
          <w:szCs w:val="24"/>
        </w:rPr>
        <w:t xml:space="preserve"> </w:t>
      </w:r>
      <w:r w:rsidR="00E21707">
        <w:rPr>
          <w:sz w:val="24"/>
          <w:szCs w:val="24"/>
        </w:rPr>
        <w:t>Our weapons are the</w:t>
      </w:r>
      <w:r w:rsidR="00E21707" w:rsidRPr="00EA6B87">
        <w:rPr>
          <w:sz w:val="24"/>
          <w:szCs w:val="24"/>
        </w:rPr>
        <w:t xml:space="preserve"> Word of God and prayer.  </w:t>
      </w:r>
      <w:r w:rsidR="00E21707">
        <w:rPr>
          <w:sz w:val="24"/>
          <w:szCs w:val="24"/>
        </w:rPr>
        <w:t>These are the weapons of righteousness. (</w:t>
      </w:r>
      <w:r w:rsidR="00E21707" w:rsidRPr="00EA6B87">
        <w:rPr>
          <w:sz w:val="24"/>
          <w:szCs w:val="24"/>
        </w:rPr>
        <w:t>Ephesians 6:10-18</w:t>
      </w:r>
      <w:r w:rsidR="00E21707">
        <w:rPr>
          <w:sz w:val="24"/>
          <w:szCs w:val="24"/>
        </w:rPr>
        <w:t xml:space="preserve">) </w:t>
      </w:r>
    </w:p>
    <w:p w14:paraId="3F4C0F1F" w14:textId="77777777" w:rsidR="00E21707" w:rsidRDefault="00E21707" w:rsidP="00F93063">
      <w:pPr>
        <w:ind w:firstLine="720"/>
        <w:jc w:val="both"/>
        <w:rPr>
          <w:sz w:val="24"/>
          <w:szCs w:val="24"/>
        </w:rPr>
      </w:pPr>
      <w:r w:rsidRPr="00EA6B87">
        <w:rPr>
          <w:sz w:val="24"/>
          <w:szCs w:val="24"/>
        </w:rPr>
        <w:t xml:space="preserve"> The Greek word used in this passage</w:t>
      </w:r>
      <w:r>
        <w:rPr>
          <w:sz w:val="24"/>
          <w:szCs w:val="24"/>
        </w:rPr>
        <w:t>,</w:t>
      </w:r>
      <w:r w:rsidRPr="00EA6B87">
        <w:rPr>
          <w:sz w:val="24"/>
          <w:szCs w:val="24"/>
        </w:rPr>
        <w:t xml:space="preserve"> and in Matthew </w:t>
      </w:r>
      <w:r>
        <w:rPr>
          <w:sz w:val="24"/>
          <w:szCs w:val="24"/>
        </w:rPr>
        <w:t>chapter four</w:t>
      </w:r>
      <w:r w:rsidRPr="00EA6B87">
        <w:rPr>
          <w:sz w:val="24"/>
          <w:szCs w:val="24"/>
        </w:rPr>
        <w:t xml:space="preserve">, for the </w:t>
      </w:r>
      <w:r w:rsidRPr="00A21A5C">
        <w:rPr>
          <w:b/>
          <w:i/>
          <w:sz w:val="24"/>
          <w:szCs w:val="24"/>
        </w:rPr>
        <w:t>Word</w:t>
      </w:r>
      <w:r w:rsidRPr="00A21A5C">
        <w:rPr>
          <w:b/>
          <w:sz w:val="24"/>
          <w:szCs w:val="24"/>
        </w:rPr>
        <w:t xml:space="preserve"> </w:t>
      </w:r>
      <w:r w:rsidRPr="00EA6B87">
        <w:rPr>
          <w:sz w:val="24"/>
          <w:szCs w:val="24"/>
        </w:rPr>
        <w:t xml:space="preserve">is </w:t>
      </w:r>
      <w:r w:rsidRPr="00A21A5C">
        <w:rPr>
          <w:b/>
          <w:i/>
          <w:sz w:val="24"/>
          <w:szCs w:val="24"/>
        </w:rPr>
        <w:t>Rhema</w:t>
      </w:r>
      <w:r w:rsidRPr="00A21A5C">
        <w:rPr>
          <w:b/>
          <w:sz w:val="24"/>
          <w:szCs w:val="24"/>
        </w:rPr>
        <w:t>.</w:t>
      </w:r>
      <w:r w:rsidRPr="00EA6B87">
        <w:rPr>
          <w:sz w:val="24"/>
          <w:szCs w:val="24"/>
        </w:rPr>
        <w:t xml:space="preserve"> It is defined as: an utterance (individual, collect</w:t>
      </w:r>
      <w:r>
        <w:rPr>
          <w:sz w:val="24"/>
          <w:szCs w:val="24"/>
        </w:rPr>
        <w:t>ion</w:t>
      </w:r>
      <w:r w:rsidRPr="00EA6B87">
        <w:rPr>
          <w:sz w:val="24"/>
          <w:szCs w:val="24"/>
        </w:rPr>
        <w:t xml:space="preserve"> or specific word) a matter or topic, command. This is important because this this is a different Greek word most</w:t>
      </w:r>
      <w:r>
        <w:rPr>
          <w:sz w:val="24"/>
          <w:szCs w:val="24"/>
        </w:rPr>
        <w:t xml:space="preserve"> often used for the Word of God is</w:t>
      </w:r>
      <w:r w:rsidRPr="00EA6B87">
        <w:rPr>
          <w:sz w:val="24"/>
          <w:szCs w:val="24"/>
        </w:rPr>
        <w:t xml:space="preserve"> the Greek word </w:t>
      </w:r>
      <w:r w:rsidRPr="00A21A5C">
        <w:rPr>
          <w:b/>
          <w:i/>
          <w:sz w:val="24"/>
          <w:szCs w:val="24"/>
        </w:rPr>
        <w:t>Logos</w:t>
      </w:r>
      <w:r w:rsidRPr="00EA6B87">
        <w:rPr>
          <w:sz w:val="24"/>
          <w:szCs w:val="24"/>
        </w:rPr>
        <w:t>.  My point is this, when Jesus was tempted by the devil he used very specific scriptures to respond to each specific temptat</w:t>
      </w:r>
      <w:r>
        <w:rPr>
          <w:sz w:val="24"/>
          <w:szCs w:val="24"/>
        </w:rPr>
        <w:t>ion.</w:t>
      </w:r>
      <w:r w:rsidR="00A43559">
        <w:rPr>
          <w:sz w:val="24"/>
          <w:szCs w:val="24"/>
        </w:rPr>
        <w:t xml:space="preserve"> </w:t>
      </w:r>
      <w:r>
        <w:rPr>
          <w:sz w:val="24"/>
          <w:szCs w:val="24"/>
        </w:rPr>
        <w:t>To take your stand on the W</w:t>
      </w:r>
      <w:r w:rsidRPr="00EA6B87">
        <w:rPr>
          <w:sz w:val="24"/>
          <w:szCs w:val="24"/>
        </w:rPr>
        <w:t xml:space="preserve">ord of God is not simply throw the Bible at the devil; you must fight his fiery darts with specific scriptures. That is what Jesus did. </w:t>
      </w:r>
      <w:r>
        <w:rPr>
          <w:sz w:val="24"/>
          <w:szCs w:val="24"/>
        </w:rPr>
        <w:t>The authority to overcome is found in the words, “It is written...”.</w:t>
      </w:r>
      <w:r w:rsidR="00F93063">
        <w:rPr>
          <w:sz w:val="24"/>
          <w:szCs w:val="24"/>
        </w:rPr>
        <w:t xml:space="preserve">  I learned from</w:t>
      </w:r>
      <w:r>
        <w:rPr>
          <w:sz w:val="24"/>
          <w:szCs w:val="24"/>
        </w:rPr>
        <w:t xml:space="preserve"> </w:t>
      </w:r>
      <w:r w:rsidR="00F93063">
        <w:rPr>
          <w:sz w:val="24"/>
          <w:szCs w:val="24"/>
        </w:rPr>
        <w:t xml:space="preserve">this </w:t>
      </w:r>
      <w:r>
        <w:rPr>
          <w:sz w:val="24"/>
          <w:szCs w:val="24"/>
        </w:rPr>
        <w:t xml:space="preserve">experience, that I will never be able to stand the attacks of the Devil unless I first kneel before the One who has all power and authority.  I have no legitimate right to make an appeal for deliverance, unless I obey His Word. </w:t>
      </w:r>
    </w:p>
    <w:p w14:paraId="63ECEDE7" w14:textId="77777777" w:rsidR="00E21707" w:rsidRPr="00EA6B87" w:rsidRDefault="00E21707" w:rsidP="00E21707">
      <w:pPr>
        <w:ind w:firstLine="720"/>
        <w:jc w:val="both"/>
        <w:rPr>
          <w:b/>
          <w:i/>
          <w:sz w:val="24"/>
          <w:szCs w:val="24"/>
        </w:rPr>
      </w:pPr>
      <w:r>
        <w:rPr>
          <w:sz w:val="24"/>
          <w:szCs w:val="24"/>
        </w:rPr>
        <w:t>So my</w:t>
      </w:r>
      <w:r w:rsidRPr="00EA6B87">
        <w:rPr>
          <w:sz w:val="24"/>
          <w:szCs w:val="24"/>
        </w:rPr>
        <w:t xml:space="preserve"> prayer was “Lord</w:t>
      </w:r>
      <w:r>
        <w:rPr>
          <w:sz w:val="24"/>
          <w:szCs w:val="24"/>
        </w:rPr>
        <w:t xml:space="preserve"> Jesus,</w:t>
      </w:r>
      <w:r w:rsidRPr="00EA6B87">
        <w:rPr>
          <w:sz w:val="24"/>
          <w:szCs w:val="24"/>
        </w:rPr>
        <w:t xml:space="preserve"> please tell me what to do? </w:t>
      </w:r>
      <w:r w:rsidRPr="00EA6B87">
        <w:rPr>
          <w:b/>
          <w:i/>
          <w:sz w:val="24"/>
          <w:szCs w:val="24"/>
        </w:rPr>
        <w:t xml:space="preserve">Proverbs 16:7 If a man’s ways are pleasing to the Lord he will make his enemies be at peace with them. </w:t>
      </w:r>
    </w:p>
    <w:p w14:paraId="136FA85D" w14:textId="77777777" w:rsidR="00E21707" w:rsidRDefault="00E21707" w:rsidP="00E21707">
      <w:pPr>
        <w:ind w:firstLine="720"/>
        <w:jc w:val="both"/>
        <w:rPr>
          <w:sz w:val="24"/>
          <w:szCs w:val="24"/>
        </w:rPr>
      </w:pPr>
      <w:r w:rsidRPr="00EA6B87">
        <w:rPr>
          <w:sz w:val="24"/>
          <w:szCs w:val="24"/>
        </w:rPr>
        <w:t>What is my response that will be pleasing to you so that you will make my enemies be at peace with us?” His answer was read Luke 6:27-36 and do what I say! I prayed for spiritual deliverance for this family. I prayed God would protect the children and bring salvation to all of them. And of course I prayed for Robbie’s protection.   Fortunately, we overcame the enemy with obedience to God’s Word and He made our enemy be at peace with us. No harm came to my child.  I cannot impress this point enough, the divine power to overcome in every situation is not just knowing what God says to do but in doing it!</w:t>
      </w:r>
      <w:r>
        <w:rPr>
          <w:sz w:val="24"/>
          <w:szCs w:val="24"/>
        </w:rPr>
        <w:t xml:space="preserve">  </w:t>
      </w:r>
    </w:p>
    <w:p w14:paraId="3D9AAB69" w14:textId="77777777" w:rsidR="00E21707" w:rsidRPr="00EE0B1C" w:rsidRDefault="00E21707" w:rsidP="00E21707">
      <w:pPr>
        <w:jc w:val="center"/>
        <w:rPr>
          <w:b/>
          <w:i/>
          <w:sz w:val="24"/>
          <w:szCs w:val="24"/>
        </w:rPr>
      </w:pPr>
      <w:r w:rsidRPr="00EE0B1C">
        <w:rPr>
          <w:b/>
          <w:i/>
          <w:sz w:val="24"/>
          <w:szCs w:val="24"/>
        </w:rPr>
        <w:t>Psalms 37:39-40 (NASB)</w:t>
      </w:r>
    </w:p>
    <w:p w14:paraId="71AEBAC0" w14:textId="77777777" w:rsidR="00E21707" w:rsidRPr="00EE0B1C" w:rsidRDefault="00E21707" w:rsidP="00E21707">
      <w:pPr>
        <w:jc w:val="center"/>
        <w:rPr>
          <w:b/>
          <w:i/>
          <w:sz w:val="24"/>
          <w:szCs w:val="24"/>
        </w:rPr>
      </w:pPr>
      <w:r w:rsidRPr="00EE0B1C">
        <w:rPr>
          <w:b/>
          <w:i/>
          <w:sz w:val="24"/>
          <w:szCs w:val="24"/>
        </w:rPr>
        <w:t>“But the salvation of the righteous is from the Lord; He is their strength in times of trouble. The LORD helps them and delivers them; He delivers them from the wicked and saves them, Because they take refuge in Him.”</w:t>
      </w:r>
    </w:p>
    <w:p w14:paraId="573F4F42" w14:textId="77777777" w:rsidR="00E21707" w:rsidRDefault="00E21707" w:rsidP="00E21707">
      <w:pPr>
        <w:ind w:firstLine="720"/>
        <w:jc w:val="both"/>
        <w:rPr>
          <w:sz w:val="24"/>
          <w:szCs w:val="24"/>
        </w:rPr>
      </w:pPr>
      <w:r>
        <w:rPr>
          <w:sz w:val="24"/>
          <w:szCs w:val="24"/>
        </w:rPr>
        <w:t xml:space="preserve">The </w:t>
      </w:r>
      <w:r w:rsidRPr="00EA6B87">
        <w:rPr>
          <w:sz w:val="24"/>
          <w:szCs w:val="24"/>
        </w:rPr>
        <w:t>Psalms</w:t>
      </w:r>
      <w:r>
        <w:rPr>
          <w:sz w:val="24"/>
          <w:szCs w:val="24"/>
        </w:rPr>
        <w:t xml:space="preserve"> are </w:t>
      </w:r>
      <w:r w:rsidR="002F0C11">
        <w:rPr>
          <w:sz w:val="24"/>
          <w:szCs w:val="24"/>
        </w:rPr>
        <w:t>packed full of</w:t>
      </w:r>
      <w:r>
        <w:rPr>
          <w:sz w:val="24"/>
          <w:szCs w:val="24"/>
        </w:rPr>
        <w:t xml:space="preserve"> passages that</w:t>
      </w:r>
      <w:r w:rsidR="002F0C11">
        <w:rPr>
          <w:sz w:val="24"/>
          <w:szCs w:val="24"/>
        </w:rPr>
        <w:t xml:space="preserve"> can</w:t>
      </w:r>
      <w:r>
        <w:rPr>
          <w:sz w:val="24"/>
          <w:szCs w:val="24"/>
        </w:rPr>
        <w:t xml:space="preserve"> give voice to the Holy Spirit to cry</w:t>
      </w:r>
      <w:r w:rsidR="00E246FF">
        <w:rPr>
          <w:sz w:val="24"/>
          <w:szCs w:val="24"/>
        </w:rPr>
        <w:t>-</w:t>
      </w:r>
      <w:r>
        <w:rPr>
          <w:sz w:val="24"/>
          <w:szCs w:val="24"/>
        </w:rPr>
        <w:t>out in almost every human experience. Through praying the scriptures, we can join Him.  In Psalms eighteen, I see, through the eyes of faith, just a glimpse of the activity taking place in the heavenly realm, as we cried out to the Lord and took refuge in Him. When we bow to the King, the Lord</w:t>
      </w:r>
      <w:r w:rsidRPr="00EA6B87">
        <w:rPr>
          <w:sz w:val="24"/>
          <w:szCs w:val="24"/>
        </w:rPr>
        <w:t xml:space="preserve"> </w:t>
      </w:r>
      <w:r>
        <w:rPr>
          <w:sz w:val="24"/>
          <w:szCs w:val="24"/>
        </w:rPr>
        <w:t>will fight our</w:t>
      </w:r>
      <w:r w:rsidRPr="00EA6B87">
        <w:rPr>
          <w:sz w:val="24"/>
          <w:szCs w:val="24"/>
        </w:rPr>
        <w:t xml:space="preserve"> battle</w:t>
      </w:r>
      <w:r>
        <w:rPr>
          <w:sz w:val="24"/>
          <w:szCs w:val="24"/>
        </w:rPr>
        <w:t>s.</w:t>
      </w:r>
    </w:p>
    <w:p w14:paraId="32D08C64" w14:textId="77777777" w:rsidR="00E21707" w:rsidRPr="00EA6B87" w:rsidRDefault="00E21707" w:rsidP="00E21707">
      <w:pPr>
        <w:jc w:val="center"/>
        <w:rPr>
          <w:sz w:val="24"/>
          <w:szCs w:val="24"/>
        </w:rPr>
      </w:pPr>
      <w:r w:rsidRPr="00EA6B87">
        <w:rPr>
          <w:b/>
          <w:i/>
          <w:sz w:val="24"/>
          <w:szCs w:val="24"/>
        </w:rPr>
        <w:t>Psalm 18:16-49</w:t>
      </w:r>
    </w:p>
    <w:p w14:paraId="05A6A402" w14:textId="77777777" w:rsidR="00E21707" w:rsidRDefault="00E21707" w:rsidP="00E21707">
      <w:pPr>
        <w:jc w:val="center"/>
        <w:rPr>
          <w:b/>
          <w:i/>
          <w:sz w:val="24"/>
          <w:szCs w:val="24"/>
        </w:rPr>
      </w:pPr>
      <w:r w:rsidRPr="00EA6B87">
        <w:rPr>
          <w:b/>
          <w:i/>
          <w:sz w:val="24"/>
          <w:szCs w:val="24"/>
        </w:rPr>
        <w:t>“He reached down from on high and took hold of me; he drew me out of deep waters. He rescued me from my powerful enemy, from my foes, who were too strong for me. They confronted me in the day of my disaster, but the LORD was my support.”28 You, O LORD, keep my lamp burning; My God turns my darkness into light.”30 “As for God His way is perfect; the Word of the LORD is flawless. He is a shield for all who take refuge in Him.31” For who is God besides the LORD? And who is the Rock except our God.”46</w:t>
      </w:r>
      <w:r>
        <w:rPr>
          <w:b/>
          <w:i/>
          <w:sz w:val="24"/>
          <w:szCs w:val="24"/>
        </w:rPr>
        <w:t xml:space="preserve"> </w:t>
      </w:r>
      <w:r w:rsidRPr="00EA6B87">
        <w:rPr>
          <w:b/>
          <w:i/>
          <w:sz w:val="24"/>
          <w:szCs w:val="24"/>
        </w:rPr>
        <w:t xml:space="preserve"> “The LORD lives! Praise be to my ROCK! Exalted be God my SAVIOR! He is the GOD who avenges me, who subdues nations under me, who saves me from my enemies. You exalted me above my foes; from violent men you rescued me. Therefore I will praise you among the nations, O LORD; I will sing praises to your name.”</w:t>
      </w:r>
    </w:p>
    <w:p w14:paraId="64EEA5BC" w14:textId="77777777" w:rsidR="00A0153B" w:rsidRDefault="00A0153B" w:rsidP="00A0153B">
      <w:pPr>
        <w:jc w:val="center"/>
        <w:rPr>
          <w:b/>
          <w:sz w:val="28"/>
          <w:szCs w:val="28"/>
        </w:rPr>
      </w:pPr>
      <w:r w:rsidRPr="00905E84">
        <w:rPr>
          <w:b/>
          <w:sz w:val="28"/>
          <w:szCs w:val="28"/>
        </w:rPr>
        <w:t xml:space="preserve">Teach </w:t>
      </w:r>
      <w:r>
        <w:rPr>
          <w:b/>
          <w:sz w:val="28"/>
          <w:szCs w:val="28"/>
        </w:rPr>
        <w:t>T</w:t>
      </w:r>
      <w:r w:rsidRPr="00905E84">
        <w:rPr>
          <w:b/>
          <w:sz w:val="28"/>
          <w:szCs w:val="28"/>
        </w:rPr>
        <w:t xml:space="preserve">hem to </w:t>
      </w:r>
      <w:r>
        <w:rPr>
          <w:b/>
          <w:sz w:val="28"/>
          <w:szCs w:val="28"/>
        </w:rPr>
        <w:t>O</w:t>
      </w:r>
      <w:r w:rsidRPr="00905E84">
        <w:rPr>
          <w:b/>
          <w:sz w:val="28"/>
          <w:szCs w:val="28"/>
        </w:rPr>
        <w:t xml:space="preserve">bey </w:t>
      </w:r>
      <w:r>
        <w:rPr>
          <w:b/>
          <w:sz w:val="28"/>
          <w:szCs w:val="28"/>
        </w:rPr>
        <w:t>A</w:t>
      </w:r>
      <w:r w:rsidRPr="00905E84">
        <w:rPr>
          <w:b/>
          <w:sz w:val="28"/>
          <w:szCs w:val="28"/>
        </w:rPr>
        <w:t xml:space="preserve">ll that I </w:t>
      </w:r>
      <w:r>
        <w:rPr>
          <w:b/>
          <w:sz w:val="28"/>
          <w:szCs w:val="28"/>
        </w:rPr>
        <w:t>H</w:t>
      </w:r>
      <w:r w:rsidRPr="00905E84">
        <w:rPr>
          <w:b/>
          <w:sz w:val="28"/>
          <w:szCs w:val="28"/>
        </w:rPr>
        <w:t xml:space="preserve">ave </w:t>
      </w:r>
      <w:r>
        <w:rPr>
          <w:b/>
          <w:sz w:val="28"/>
          <w:szCs w:val="28"/>
        </w:rPr>
        <w:t>C</w:t>
      </w:r>
      <w:r w:rsidRPr="00905E84">
        <w:rPr>
          <w:b/>
          <w:sz w:val="28"/>
          <w:szCs w:val="28"/>
        </w:rPr>
        <w:t>ommanded</w:t>
      </w:r>
    </w:p>
    <w:p w14:paraId="3259024D" w14:textId="77777777" w:rsidR="00A0153B" w:rsidRDefault="00A0153B" w:rsidP="00A0153B">
      <w:pPr>
        <w:ind w:firstLine="720"/>
        <w:jc w:val="both"/>
        <w:rPr>
          <w:sz w:val="24"/>
          <w:szCs w:val="24"/>
        </w:rPr>
      </w:pPr>
      <w:r>
        <w:rPr>
          <w:sz w:val="24"/>
          <w:szCs w:val="24"/>
        </w:rPr>
        <w:t xml:space="preserve">When my children were young I tried to teach them to fear the Lord. They can still recite this oft repeated statement verbatim, “Obey or pay”.  It kind of makes me sick now that I know better. What I was really teaching them was the Law and not grace. The law says “obey or pay” and grace says “If you love me, you will do what I say”. </w:t>
      </w:r>
    </w:p>
    <w:p w14:paraId="1BBA181F" w14:textId="77777777" w:rsidR="00A0153B" w:rsidRPr="004D11E9" w:rsidRDefault="00A0153B" w:rsidP="00A0153B">
      <w:pPr>
        <w:jc w:val="center"/>
        <w:rPr>
          <w:b/>
          <w:i/>
          <w:sz w:val="24"/>
          <w:szCs w:val="24"/>
        </w:rPr>
      </w:pPr>
      <w:r w:rsidRPr="004D11E9">
        <w:rPr>
          <w:b/>
          <w:i/>
          <w:sz w:val="24"/>
          <w:szCs w:val="24"/>
        </w:rPr>
        <w:t>John 14:23-24 (NIV)</w:t>
      </w:r>
    </w:p>
    <w:p w14:paraId="4D3C1010" w14:textId="77777777" w:rsidR="00A0153B" w:rsidRPr="004D11E9" w:rsidRDefault="00A0153B" w:rsidP="00A0153B">
      <w:pPr>
        <w:ind w:firstLine="720"/>
        <w:jc w:val="center"/>
        <w:rPr>
          <w:b/>
          <w:i/>
          <w:sz w:val="24"/>
          <w:szCs w:val="24"/>
        </w:rPr>
      </w:pPr>
      <w:r w:rsidRPr="004D11E9">
        <w:rPr>
          <w:rStyle w:val="text"/>
          <w:b/>
          <w:i/>
          <w:sz w:val="24"/>
          <w:szCs w:val="24"/>
        </w:rPr>
        <w:t xml:space="preserve">Jesus replied, </w:t>
      </w:r>
      <w:r w:rsidRPr="004D11E9">
        <w:rPr>
          <w:rStyle w:val="woj"/>
          <w:b/>
          <w:i/>
          <w:sz w:val="24"/>
          <w:szCs w:val="24"/>
        </w:rPr>
        <w:t>“Anyone who loves me will obey my teaching. My Father will love them, and we will come to them and make our home with them.</w:t>
      </w:r>
      <w:r w:rsidRPr="004D11E9">
        <w:rPr>
          <w:b/>
          <w:i/>
          <w:sz w:val="24"/>
          <w:szCs w:val="24"/>
        </w:rPr>
        <w:t xml:space="preserve"> </w:t>
      </w:r>
      <w:r w:rsidRPr="004D11E9">
        <w:rPr>
          <w:rStyle w:val="woj"/>
          <w:b/>
          <w:i/>
          <w:sz w:val="24"/>
          <w:szCs w:val="24"/>
          <w:vertAlign w:val="superscript"/>
        </w:rPr>
        <w:t>24 </w:t>
      </w:r>
      <w:r w:rsidRPr="004D11E9">
        <w:rPr>
          <w:rStyle w:val="woj"/>
          <w:b/>
          <w:i/>
          <w:sz w:val="24"/>
          <w:szCs w:val="24"/>
        </w:rPr>
        <w:t>Anyone who does not love me will not obey my teaching. These words you hear are not my own; they belong to the Father who sent me.</w:t>
      </w:r>
    </w:p>
    <w:p w14:paraId="14411580" w14:textId="77777777" w:rsidR="00A0153B" w:rsidRDefault="00A0153B" w:rsidP="00A0153B">
      <w:pPr>
        <w:ind w:firstLine="720"/>
        <w:jc w:val="both"/>
        <w:rPr>
          <w:sz w:val="24"/>
          <w:szCs w:val="24"/>
        </w:rPr>
      </w:pPr>
      <w:r>
        <w:rPr>
          <w:b/>
          <w:i/>
          <w:sz w:val="24"/>
          <w:szCs w:val="24"/>
        </w:rPr>
        <w:t xml:space="preserve"> </w:t>
      </w:r>
      <w:r>
        <w:rPr>
          <w:sz w:val="24"/>
          <w:szCs w:val="24"/>
        </w:rPr>
        <w:t xml:space="preserve">Oh, how I wish I had understood this truth and taught my children that love is the motivation for obedience. And, without God, we are really powerless live the life of obedience! Please note the following words </w:t>
      </w:r>
      <w:r w:rsidRPr="00505939">
        <w:rPr>
          <w:b/>
          <w:i/>
          <w:sz w:val="24"/>
          <w:szCs w:val="24"/>
        </w:rPr>
        <w:t>hear</w:t>
      </w:r>
      <w:r>
        <w:rPr>
          <w:sz w:val="24"/>
          <w:szCs w:val="24"/>
        </w:rPr>
        <w:t xml:space="preserve">, </w:t>
      </w:r>
      <w:r w:rsidRPr="007C20F9">
        <w:rPr>
          <w:b/>
          <w:i/>
          <w:sz w:val="24"/>
          <w:szCs w:val="24"/>
        </w:rPr>
        <w:t>obey</w:t>
      </w:r>
      <w:r>
        <w:rPr>
          <w:sz w:val="24"/>
          <w:szCs w:val="24"/>
        </w:rPr>
        <w:t xml:space="preserve"> and </w:t>
      </w:r>
      <w:r w:rsidRPr="007C20F9">
        <w:rPr>
          <w:b/>
          <w:i/>
          <w:sz w:val="24"/>
          <w:szCs w:val="24"/>
        </w:rPr>
        <w:t>follow</w:t>
      </w:r>
      <w:r>
        <w:rPr>
          <w:b/>
          <w:i/>
          <w:sz w:val="24"/>
          <w:szCs w:val="24"/>
        </w:rPr>
        <w:t xml:space="preserve"> </w:t>
      </w:r>
      <w:r>
        <w:rPr>
          <w:sz w:val="24"/>
          <w:szCs w:val="24"/>
        </w:rPr>
        <w:t xml:space="preserve">are all derived for the exact same word. </w:t>
      </w:r>
      <w:r w:rsidRPr="00ED6739">
        <w:rPr>
          <w:b/>
          <w:sz w:val="24"/>
          <w:szCs w:val="24"/>
        </w:rPr>
        <w:t xml:space="preserve">Obey </w:t>
      </w:r>
      <w:r>
        <w:rPr>
          <w:sz w:val="24"/>
          <w:szCs w:val="24"/>
        </w:rPr>
        <w:t xml:space="preserve">in Greek is </w:t>
      </w:r>
      <w:r w:rsidRPr="007C20F9">
        <w:rPr>
          <w:b/>
          <w:sz w:val="24"/>
          <w:szCs w:val="24"/>
        </w:rPr>
        <w:t>Hup-akouo</w:t>
      </w:r>
      <w:r>
        <w:rPr>
          <w:sz w:val="24"/>
          <w:szCs w:val="24"/>
        </w:rPr>
        <w:t>:-</w:t>
      </w:r>
      <w:r w:rsidRPr="00ED6739">
        <w:rPr>
          <w:sz w:val="24"/>
          <w:szCs w:val="24"/>
        </w:rPr>
        <w:t xml:space="preserve">to hear under as a subordinate to listen attentively to heed or conform to a command or authority, hearken, be obedient, and obey. </w:t>
      </w:r>
      <w:r w:rsidRPr="00ED6739">
        <w:rPr>
          <w:b/>
          <w:sz w:val="24"/>
          <w:szCs w:val="24"/>
        </w:rPr>
        <w:t>Hear</w:t>
      </w:r>
      <w:r>
        <w:rPr>
          <w:sz w:val="24"/>
          <w:szCs w:val="24"/>
        </w:rPr>
        <w:t xml:space="preserve"> in Greek is </w:t>
      </w:r>
      <w:r w:rsidRPr="007C20F9">
        <w:rPr>
          <w:b/>
          <w:sz w:val="24"/>
          <w:szCs w:val="24"/>
        </w:rPr>
        <w:t>Akouo,</w:t>
      </w:r>
      <w:r>
        <w:rPr>
          <w:sz w:val="24"/>
          <w:szCs w:val="24"/>
        </w:rPr>
        <w:t xml:space="preserve"> and the word </w:t>
      </w:r>
      <w:r w:rsidRPr="00ED6739">
        <w:rPr>
          <w:b/>
          <w:sz w:val="24"/>
          <w:szCs w:val="24"/>
        </w:rPr>
        <w:t>Follow</w:t>
      </w:r>
      <w:r>
        <w:rPr>
          <w:sz w:val="24"/>
          <w:szCs w:val="24"/>
        </w:rPr>
        <w:t xml:space="preserve"> is</w:t>
      </w:r>
      <w:r w:rsidRPr="00ED6739">
        <w:rPr>
          <w:sz w:val="24"/>
          <w:szCs w:val="24"/>
        </w:rPr>
        <w:t xml:space="preserve"> </w:t>
      </w:r>
      <w:r w:rsidRPr="007C20F9">
        <w:rPr>
          <w:b/>
          <w:sz w:val="24"/>
          <w:szCs w:val="24"/>
        </w:rPr>
        <w:t>a</w:t>
      </w:r>
      <w:r>
        <w:rPr>
          <w:b/>
          <w:sz w:val="24"/>
          <w:szCs w:val="24"/>
        </w:rPr>
        <w:t>koloutheo:-</w:t>
      </w:r>
      <w:r w:rsidRPr="00ED6739">
        <w:rPr>
          <w:sz w:val="24"/>
          <w:szCs w:val="24"/>
        </w:rPr>
        <w:t xml:space="preserve"> to be in the same way with i</w:t>
      </w:r>
      <w:r>
        <w:rPr>
          <w:sz w:val="24"/>
          <w:szCs w:val="24"/>
        </w:rPr>
        <w:t>.e. to accompany as a disciple. Please note the word follow: It means to follow as a disciple!</w:t>
      </w:r>
      <w:r w:rsidR="00E246FF">
        <w:rPr>
          <w:sz w:val="24"/>
          <w:szCs w:val="24"/>
        </w:rPr>
        <w:t xml:space="preserve"> You see, the greatest command, to Love the Lord Your God with all our hearts, soul, mind and strength, and to love our neighbor as our-self, must </w:t>
      </w:r>
      <w:r w:rsidR="008546D6">
        <w:rPr>
          <w:sz w:val="24"/>
          <w:szCs w:val="24"/>
        </w:rPr>
        <w:t>precede</w:t>
      </w:r>
      <w:r w:rsidR="00E246FF">
        <w:rPr>
          <w:sz w:val="24"/>
          <w:szCs w:val="24"/>
        </w:rPr>
        <w:t xml:space="preserve"> the Last command…Make disciples! If we don’t love Him we can’t love them and we will not obey Him and make disciples. You may be saying, “I love God, and I do love others, but I am not sure I understand what it means to </w:t>
      </w:r>
      <w:r w:rsidR="008546D6">
        <w:rPr>
          <w:sz w:val="24"/>
          <w:szCs w:val="24"/>
        </w:rPr>
        <w:t>m</w:t>
      </w:r>
      <w:r w:rsidR="00E246FF">
        <w:rPr>
          <w:sz w:val="24"/>
          <w:szCs w:val="24"/>
        </w:rPr>
        <w:t xml:space="preserve">ake disciples.” Well my friend, please keep reading and I promise to bring some clarity to this command in the chapter ahead.  </w:t>
      </w:r>
    </w:p>
    <w:p w14:paraId="1FE28141" w14:textId="77777777" w:rsidR="00805278" w:rsidRDefault="00D55482" w:rsidP="00805278">
      <w:pPr>
        <w:ind w:firstLine="720"/>
        <w:jc w:val="both"/>
        <w:rPr>
          <w:sz w:val="24"/>
          <w:szCs w:val="24"/>
        </w:rPr>
      </w:pPr>
      <w:r w:rsidRPr="00EA6B87">
        <w:rPr>
          <w:sz w:val="24"/>
          <w:szCs w:val="24"/>
        </w:rPr>
        <w:t>Building people is the essence of making disciples.</w:t>
      </w:r>
      <w:r>
        <w:rPr>
          <w:sz w:val="24"/>
          <w:szCs w:val="24"/>
        </w:rPr>
        <w:t xml:space="preserve"> A disciple–maker is a person who is a co-laborer with God in building people on the Word of God. (1 Corinthians 3:1-17)</w:t>
      </w:r>
      <w:r w:rsidRPr="00EA6B87">
        <w:rPr>
          <w:sz w:val="24"/>
          <w:szCs w:val="24"/>
        </w:rPr>
        <w:t xml:space="preserve"> People who </w:t>
      </w:r>
      <w:r>
        <w:rPr>
          <w:sz w:val="24"/>
          <w:szCs w:val="24"/>
        </w:rPr>
        <w:t xml:space="preserve">are </w:t>
      </w:r>
      <w:r w:rsidRPr="00EA6B87">
        <w:rPr>
          <w:sz w:val="24"/>
          <w:szCs w:val="24"/>
        </w:rPr>
        <w:t>built will become lifelong</w:t>
      </w:r>
      <w:r w:rsidR="00EB2050">
        <w:rPr>
          <w:sz w:val="24"/>
          <w:szCs w:val="24"/>
        </w:rPr>
        <w:t>, learners and</w:t>
      </w:r>
      <w:r w:rsidRPr="00EA6B87">
        <w:rPr>
          <w:sz w:val="24"/>
          <w:szCs w:val="24"/>
        </w:rPr>
        <w:t xml:space="preserve"> followers of the Lord Jesus Christ. Each build person will serve as a vital link to future generations of Christ followers. (Psalm 78:1-7)</w:t>
      </w:r>
      <w:r w:rsidR="00805278">
        <w:rPr>
          <w:sz w:val="24"/>
          <w:szCs w:val="24"/>
        </w:rPr>
        <w:t xml:space="preserve"> </w:t>
      </w:r>
      <w:r w:rsidR="005955AB" w:rsidRPr="005955AB">
        <w:rPr>
          <w:sz w:val="24"/>
          <w:szCs w:val="24"/>
        </w:rPr>
        <w:t xml:space="preserve">No </w:t>
      </w:r>
      <w:r w:rsidR="00255AE2">
        <w:rPr>
          <w:sz w:val="24"/>
          <w:szCs w:val="24"/>
        </w:rPr>
        <w:t>life</w:t>
      </w:r>
      <w:r w:rsidR="005955AB" w:rsidRPr="005955AB">
        <w:rPr>
          <w:sz w:val="24"/>
          <w:szCs w:val="24"/>
        </w:rPr>
        <w:t xml:space="preserve"> will stand if it is not built on a solid foundation. </w:t>
      </w:r>
      <w:r w:rsidR="00805278">
        <w:rPr>
          <w:sz w:val="24"/>
          <w:szCs w:val="24"/>
        </w:rPr>
        <w:t xml:space="preserve"> To build people who</w:t>
      </w:r>
      <w:r w:rsidR="00C137A6">
        <w:rPr>
          <w:sz w:val="24"/>
          <w:szCs w:val="24"/>
        </w:rPr>
        <w:t>se faith</w:t>
      </w:r>
      <w:r w:rsidR="00805278">
        <w:rPr>
          <w:sz w:val="24"/>
          <w:szCs w:val="24"/>
        </w:rPr>
        <w:t xml:space="preserve"> will stand </w:t>
      </w:r>
      <w:r w:rsidR="00C137A6">
        <w:rPr>
          <w:sz w:val="24"/>
          <w:szCs w:val="24"/>
        </w:rPr>
        <w:t xml:space="preserve">through the trials that will surely come in life, </w:t>
      </w:r>
      <w:r w:rsidR="00805278">
        <w:rPr>
          <w:sz w:val="24"/>
          <w:szCs w:val="24"/>
        </w:rPr>
        <w:t>we must teach them to not only hear</w:t>
      </w:r>
      <w:r w:rsidR="005955AB" w:rsidRPr="005955AB">
        <w:rPr>
          <w:sz w:val="24"/>
          <w:szCs w:val="24"/>
        </w:rPr>
        <w:t xml:space="preserve"> God’s </w:t>
      </w:r>
      <w:r w:rsidR="00805278">
        <w:rPr>
          <w:sz w:val="24"/>
          <w:szCs w:val="24"/>
        </w:rPr>
        <w:t>Word,</w:t>
      </w:r>
      <w:r w:rsidR="005955AB" w:rsidRPr="005955AB">
        <w:rPr>
          <w:sz w:val="24"/>
          <w:szCs w:val="24"/>
        </w:rPr>
        <w:t xml:space="preserve"> but to be </w:t>
      </w:r>
      <w:r w:rsidR="005955AB" w:rsidRPr="00654C1A">
        <w:rPr>
          <w:b/>
          <w:i/>
          <w:sz w:val="24"/>
          <w:szCs w:val="24"/>
        </w:rPr>
        <w:t>DOERS OF THE WORD</w:t>
      </w:r>
      <w:r w:rsidR="005955AB" w:rsidRPr="005955AB">
        <w:rPr>
          <w:sz w:val="24"/>
          <w:szCs w:val="24"/>
        </w:rPr>
        <w:t xml:space="preserve">!  </w:t>
      </w:r>
    </w:p>
    <w:p w14:paraId="4F856577" w14:textId="77777777" w:rsidR="00905E84" w:rsidRDefault="00905E84" w:rsidP="00905E84">
      <w:pPr>
        <w:ind w:firstLine="720"/>
        <w:jc w:val="both"/>
        <w:rPr>
          <w:sz w:val="24"/>
          <w:szCs w:val="24"/>
        </w:rPr>
      </w:pPr>
      <w:r w:rsidRPr="00CC0F8F">
        <w:rPr>
          <w:sz w:val="24"/>
          <w:szCs w:val="24"/>
        </w:rPr>
        <w:t>Moses</w:t>
      </w:r>
      <w:r>
        <w:rPr>
          <w:sz w:val="24"/>
          <w:szCs w:val="24"/>
        </w:rPr>
        <w:t xml:space="preserve"> disciple and predecessor was Joshua. The Lord spoke to him after Moses had died and encouraged him with these words:</w:t>
      </w:r>
      <w:r w:rsidRPr="00CC0F8F">
        <w:rPr>
          <w:sz w:val="24"/>
          <w:szCs w:val="24"/>
        </w:rPr>
        <w:t xml:space="preserve"> </w:t>
      </w:r>
      <w:r w:rsidRPr="00B80573">
        <w:rPr>
          <w:sz w:val="24"/>
          <w:szCs w:val="24"/>
        </w:rPr>
        <w:t xml:space="preserve"> </w:t>
      </w:r>
      <w:r w:rsidRPr="0072395B">
        <w:rPr>
          <w:b/>
          <w:i/>
          <w:sz w:val="24"/>
          <w:szCs w:val="24"/>
        </w:rPr>
        <w:t xml:space="preserve">Only be strong and very courageous; be careful to do according to all the law which Moses My servant commands you ; do not turn from it to the right or to the left, so that you may have success wherever you go. This book of the law shall not depart from your mouth, but you shall meditate on it day and night, so that you may be careful to do according to all that is written in it; for then you will make your way prosperous, and then you will have success. </w:t>
      </w:r>
      <w:r>
        <w:rPr>
          <w:b/>
          <w:i/>
          <w:sz w:val="24"/>
          <w:szCs w:val="24"/>
        </w:rPr>
        <w:t xml:space="preserve"> Have I not commanded you? Be strong and courageous. Do not be terrified; do not be discouraged, for the LORD your God will be with you wherever you go. </w:t>
      </w:r>
      <w:r w:rsidR="008546D6">
        <w:rPr>
          <w:b/>
          <w:i/>
          <w:sz w:val="24"/>
          <w:szCs w:val="24"/>
        </w:rPr>
        <w:t>(</w:t>
      </w:r>
      <w:r w:rsidRPr="0072395B">
        <w:rPr>
          <w:b/>
          <w:i/>
          <w:sz w:val="24"/>
          <w:szCs w:val="24"/>
        </w:rPr>
        <w:t>Joshua 1:7-9</w:t>
      </w:r>
      <w:r w:rsidR="008546D6">
        <w:rPr>
          <w:b/>
          <w:i/>
          <w:sz w:val="24"/>
          <w:szCs w:val="24"/>
        </w:rPr>
        <w:t>)</w:t>
      </w:r>
      <w:r>
        <w:rPr>
          <w:b/>
          <w:i/>
          <w:sz w:val="24"/>
          <w:szCs w:val="24"/>
        </w:rPr>
        <w:t xml:space="preserve"> </w:t>
      </w:r>
      <w:r w:rsidRPr="0072395B">
        <w:rPr>
          <w:sz w:val="24"/>
          <w:szCs w:val="24"/>
        </w:rPr>
        <w:t>Do you see the connection in hearing and doing God’s Word in theses passages?</w:t>
      </w:r>
      <w:r>
        <w:rPr>
          <w:sz w:val="24"/>
          <w:szCs w:val="24"/>
        </w:rPr>
        <w:t xml:space="preserve"> </w:t>
      </w:r>
    </w:p>
    <w:p w14:paraId="4B9271AD" w14:textId="77777777" w:rsidR="00905E84" w:rsidRDefault="00805278" w:rsidP="00805278">
      <w:pPr>
        <w:ind w:firstLine="720"/>
        <w:jc w:val="both"/>
        <w:rPr>
          <w:sz w:val="24"/>
          <w:szCs w:val="24"/>
        </w:rPr>
      </w:pPr>
      <w:r>
        <w:rPr>
          <w:sz w:val="24"/>
          <w:szCs w:val="24"/>
        </w:rPr>
        <w:t xml:space="preserve"> We see a very tragic analogy i</w:t>
      </w:r>
      <w:r w:rsidRPr="0072395B">
        <w:rPr>
          <w:sz w:val="24"/>
          <w:szCs w:val="24"/>
        </w:rPr>
        <w:t>n the case of Moses and</w:t>
      </w:r>
      <w:r>
        <w:rPr>
          <w:sz w:val="24"/>
          <w:szCs w:val="24"/>
        </w:rPr>
        <w:t xml:space="preserve"> his disciple</w:t>
      </w:r>
      <w:r w:rsidRPr="0072395B">
        <w:rPr>
          <w:sz w:val="24"/>
          <w:szCs w:val="24"/>
        </w:rPr>
        <w:t xml:space="preserve"> </w:t>
      </w:r>
      <w:r>
        <w:rPr>
          <w:sz w:val="24"/>
          <w:szCs w:val="24"/>
        </w:rPr>
        <w:t>Joshua. Moses discipled Joshua</w:t>
      </w:r>
      <w:r w:rsidR="00310029">
        <w:rPr>
          <w:sz w:val="24"/>
          <w:szCs w:val="24"/>
        </w:rPr>
        <w:t>,</w:t>
      </w:r>
      <w:r>
        <w:rPr>
          <w:sz w:val="24"/>
          <w:szCs w:val="24"/>
        </w:rPr>
        <w:t xml:space="preserve"> and in his generation the people of God were faithful and prosperous. History bears witness to what happened when we don’t obey God’s Word</w:t>
      </w:r>
      <w:r w:rsidR="00310029">
        <w:rPr>
          <w:sz w:val="24"/>
          <w:szCs w:val="24"/>
        </w:rPr>
        <w:t>, and teach</w:t>
      </w:r>
      <w:r>
        <w:rPr>
          <w:sz w:val="24"/>
          <w:szCs w:val="24"/>
        </w:rPr>
        <w:t xml:space="preserve"> others to obey all His commandments.  When Joshua died, no one taught the people to fear and obey the Word of God so the people all did what was right in their own eyes and this plunged God’s people in to the dark days of the Judges.  Why did thi</w:t>
      </w:r>
      <w:r w:rsidR="00905E84">
        <w:rPr>
          <w:sz w:val="24"/>
          <w:szCs w:val="24"/>
        </w:rPr>
        <w:t xml:space="preserve">s happen? </w:t>
      </w:r>
      <w:r>
        <w:rPr>
          <w:sz w:val="24"/>
          <w:szCs w:val="24"/>
        </w:rPr>
        <w:t xml:space="preserve">Joshua failed to make a disciple.  </w:t>
      </w:r>
    </w:p>
    <w:p w14:paraId="4C1FE5D2" w14:textId="77777777" w:rsidR="00826C7C" w:rsidRDefault="00805278" w:rsidP="00826C7C">
      <w:pPr>
        <w:ind w:firstLine="720"/>
        <w:jc w:val="both"/>
        <w:rPr>
          <w:sz w:val="24"/>
          <w:szCs w:val="24"/>
        </w:rPr>
      </w:pPr>
      <w:r>
        <w:rPr>
          <w:sz w:val="24"/>
          <w:szCs w:val="24"/>
        </w:rPr>
        <w:t>When we look around at a world full of people who don’t know or fear God, do you see any parallels to the days after Joshua?</w:t>
      </w:r>
      <w:r w:rsidR="00826C7C">
        <w:rPr>
          <w:sz w:val="24"/>
          <w:szCs w:val="24"/>
        </w:rPr>
        <w:t xml:space="preserve">  We are given the command in the Great Commission to make disciples of all Nations, and to teach them to obey all that He has commanded them. What was the last command and marching orders Jesus left just before returning to heaven to prepare a place for His Bride? Make disciples of all nations! If we keep all the other commands and we fail to build them to make disciples, have we taught them to obey </w:t>
      </w:r>
      <w:r w:rsidR="00826C7C" w:rsidRPr="00A76250">
        <w:rPr>
          <w:b/>
          <w:i/>
          <w:sz w:val="24"/>
          <w:szCs w:val="24"/>
        </w:rPr>
        <w:t>all</w:t>
      </w:r>
      <w:r w:rsidR="00826C7C">
        <w:rPr>
          <w:sz w:val="24"/>
          <w:szCs w:val="24"/>
        </w:rPr>
        <w:t xml:space="preserve"> He has commanded? What are the consequences to this omission? </w:t>
      </w:r>
    </w:p>
    <w:p w14:paraId="7EC0794F" w14:textId="77777777" w:rsidR="00805278" w:rsidRDefault="00805278" w:rsidP="00805278">
      <w:pPr>
        <w:ind w:firstLine="720"/>
        <w:jc w:val="both"/>
        <w:rPr>
          <w:sz w:val="24"/>
          <w:szCs w:val="24"/>
        </w:rPr>
      </w:pPr>
      <w:r>
        <w:rPr>
          <w:sz w:val="24"/>
          <w:szCs w:val="24"/>
        </w:rPr>
        <w:t xml:space="preserve"> I think we have gravely misunderstood the Great Commission and grievously disobeyed it while our homes and lives are crumbling under the weight of our disobedience!</w:t>
      </w:r>
    </w:p>
    <w:p w14:paraId="38FACB9A" w14:textId="77777777" w:rsidR="00805278" w:rsidRPr="00EA6B87" w:rsidRDefault="00805278" w:rsidP="00805278">
      <w:pPr>
        <w:pStyle w:val="ListParagraph"/>
        <w:numPr>
          <w:ilvl w:val="0"/>
          <w:numId w:val="6"/>
        </w:numPr>
        <w:jc w:val="center"/>
        <w:rPr>
          <w:sz w:val="24"/>
          <w:szCs w:val="24"/>
        </w:rPr>
      </w:pPr>
    </w:p>
    <w:p w14:paraId="0861AF30" w14:textId="77777777" w:rsidR="00805278" w:rsidRDefault="00805278" w:rsidP="00805278">
      <w:pPr>
        <w:jc w:val="center"/>
        <w:rPr>
          <w:b/>
          <w:sz w:val="28"/>
          <w:szCs w:val="28"/>
        </w:rPr>
      </w:pPr>
      <w:r w:rsidRPr="00DD5A5B">
        <w:rPr>
          <w:b/>
          <w:sz w:val="28"/>
          <w:szCs w:val="28"/>
        </w:rPr>
        <w:t>Pearls of Wisdom</w:t>
      </w:r>
    </w:p>
    <w:p w14:paraId="268A688E" w14:textId="77777777" w:rsidR="00805278" w:rsidRPr="00FA519F" w:rsidRDefault="00805278" w:rsidP="00FA519F">
      <w:pPr>
        <w:pStyle w:val="txt-sm"/>
        <w:jc w:val="center"/>
        <w:rPr>
          <w:rFonts w:asciiTheme="minorHAnsi" w:hAnsiTheme="minorHAnsi" w:cstheme="minorHAnsi"/>
          <w:b/>
          <w:i/>
        </w:rPr>
      </w:pPr>
      <w:r w:rsidRPr="00FA519F">
        <w:rPr>
          <w:rFonts w:asciiTheme="minorHAnsi" w:hAnsiTheme="minorHAnsi" w:cstheme="minorHAnsi"/>
          <w:b/>
          <w:i/>
        </w:rPr>
        <w:t>Deuteronomy 4:5-10 (NASB)</w:t>
      </w:r>
    </w:p>
    <w:p w14:paraId="26D9D831" w14:textId="77777777" w:rsidR="00805278" w:rsidRPr="00FA519F" w:rsidRDefault="00805278" w:rsidP="00FA519F">
      <w:pPr>
        <w:pStyle w:val="NormalWeb"/>
        <w:jc w:val="center"/>
        <w:rPr>
          <w:rFonts w:asciiTheme="minorHAnsi" w:hAnsiTheme="minorHAnsi" w:cstheme="minorHAnsi"/>
          <w:b/>
          <w:i/>
        </w:rPr>
      </w:pPr>
      <w:r w:rsidRPr="00FA519F">
        <w:rPr>
          <w:rStyle w:val="text"/>
          <w:rFonts w:asciiTheme="minorHAnsi" w:hAnsiTheme="minorHAnsi" w:cstheme="minorHAnsi"/>
          <w:b/>
          <w:i/>
        </w:rPr>
        <w:t xml:space="preserve">See, I have taught you statutes and judgments just as the </w:t>
      </w:r>
      <w:r w:rsidRPr="00FA519F">
        <w:rPr>
          <w:rStyle w:val="small-caps"/>
          <w:rFonts w:asciiTheme="minorHAnsi" w:hAnsiTheme="minorHAnsi" w:cstheme="minorHAnsi"/>
          <w:b/>
          <w:i/>
          <w:smallCaps/>
        </w:rPr>
        <w:t>Lord</w:t>
      </w:r>
      <w:r w:rsidRPr="00FA519F">
        <w:rPr>
          <w:rStyle w:val="text"/>
          <w:rFonts w:asciiTheme="minorHAnsi" w:hAnsiTheme="minorHAnsi" w:cstheme="minorHAnsi"/>
          <w:b/>
          <w:i/>
        </w:rPr>
        <w:t xml:space="preserve"> my God commanded me, that you should do thus in the land where you are entering to possess it.</w:t>
      </w:r>
      <w:r w:rsidRPr="00FA519F">
        <w:rPr>
          <w:rFonts w:asciiTheme="minorHAnsi" w:hAnsiTheme="minorHAnsi" w:cstheme="minorHAnsi"/>
          <w:b/>
          <w:i/>
        </w:rPr>
        <w:t xml:space="preserve"> </w:t>
      </w:r>
      <w:r w:rsidRPr="00FA519F">
        <w:rPr>
          <w:rStyle w:val="text"/>
          <w:rFonts w:asciiTheme="minorHAnsi" w:hAnsiTheme="minorHAnsi" w:cstheme="minorHAnsi"/>
          <w:b/>
          <w:i/>
          <w:vertAlign w:val="superscript"/>
        </w:rPr>
        <w:t>6 </w:t>
      </w:r>
      <w:r w:rsidRPr="00FA519F">
        <w:rPr>
          <w:rStyle w:val="text"/>
          <w:rFonts w:asciiTheme="minorHAnsi" w:hAnsiTheme="minorHAnsi" w:cstheme="minorHAnsi"/>
          <w:b/>
          <w:i/>
        </w:rPr>
        <w:t xml:space="preserve">So keep and do </w:t>
      </w:r>
      <w:r w:rsidRPr="00FA519F">
        <w:rPr>
          <w:rStyle w:val="text"/>
          <w:rFonts w:asciiTheme="minorHAnsi" w:hAnsiTheme="minorHAnsi" w:cstheme="minorHAnsi"/>
          <w:b/>
          <w:i/>
          <w:iCs/>
        </w:rPr>
        <w:t>them</w:t>
      </w:r>
      <w:r w:rsidRPr="00FA519F">
        <w:rPr>
          <w:rStyle w:val="text"/>
          <w:rFonts w:asciiTheme="minorHAnsi" w:hAnsiTheme="minorHAnsi" w:cstheme="minorHAnsi"/>
          <w:b/>
          <w:i/>
        </w:rPr>
        <w:t>, for that is your wisdom and your understanding in the sight of the peoples who will hear all these statutes and say, ‘Surely this great nation is a wise and understanding people.’</w:t>
      </w:r>
      <w:r w:rsidRPr="00FA519F">
        <w:rPr>
          <w:rFonts w:asciiTheme="minorHAnsi" w:hAnsiTheme="minorHAnsi" w:cstheme="minorHAnsi"/>
          <w:b/>
          <w:i/>
        </w:rPr>
        <w:t xml:space="preserve"> </w:t>
      </w:r>
      <w:r w:rsidRPr="00FA519F">
        <w:rPr>
          <w:rStyle w:val="text"/>
          <w:rFonts w:asciiTheme="minorHAnsi" w:hAnsiTheme="minorHAnsi" w:cstheme="minorHAnsi"/>
          <w:b/>
          <w:i/>
          <w:vertAlign w:val="superscript"/>
        </w:rPr>
        <w:t>7 </w:t>
      </w:r>
      <w:r w:rsidRPr="00FA519F">
        <w:rPr>
          <w:rStyle w:val="text"/>
          <w:rFonts w:asciiTheme="minorHAnsi" w:hAnsiTheme="minorHAnsi" w:cstheme="minorHAnsi"/>
          <w:b/>
          <w:i/>
        </w:rPr>
        <w:t xml:space="preserve">For what great nation is there that has a god so near to it as is the </w:t>
      </w:r>
      <w:r w:rsidRPr="00FA519F">
        <w:rPr>
          <w:rStyle w:val="small-caps"/>
          <w:rFonts w:asciiTheme="minorHAnsi" w:hAnsiTheme="minorHAnsi" w:cstheme="minorHAnsi"/>
          <w:b/>
          <w:i/>
          <w:smallCaps/>
        </w:rPr>
        <w:t>Lord</w:t>
      </w:r>
      <w:r w:rsidRPr="00FA519F">
        <w:rPr>
          <w:rStyle w:val="text"/>
          <w:rFonts w:asciiTheme="minorHAnsi" w:hAnsiTheme="minorHAnsi" w:cstheme="minorHAnsi"/>
          <w:b/>
          <w:i/>
        </w:rPr>
        <w:t xml:space="preserve"> our God whenever we call on Him?</w:t>
      </w:r>
      <w:r w:rsidRPr="00FA519F">
        <w:rPr>
          <w:rFonts w:asciiTheme="minorHAnsi" w:hAnsiTheme="minorHAnsi" w:cstheme="minorHAnsi"/>
          <w:b/>
          <w:i/>
        </w:rPr>
        <w:t xml:space="preserve"> </w:t>
      </w:r>
      <w:r w:rsidRPr="00FA519F">
        <w:rPr>
          <w:rStyle w:val="text"/>
          <w:rFonts w:asciiTheme="minorHAnsi" w:hAnsiTheme="minorHAnsi" w:cstheme="minorHAnsi"/>
          <w:b/>
          <w:i/>
          <w:vertAlign w:val="superscript"/>
        </w:rPr>
        <w:t>8 </w:t>
      </w:r>
      <w:r w:rsidRPr="00FA519F">
        <w:rPr>
          <w:rStyle w:val="text"/>
          <w:rFonts w:asciiTheme="minorHAnsi" w:hAnsiTheme="minorHAnsi" w:cstheme="minorHAnsi"/>
          <w:b/>
          <w:i/>
        </w:rPr>
        <w:t>Or what great nation is there that has statutes and judgments as righteous as this whole law which I am setting before you today?</w:t>
      </w:r>
      <w:r w:rsidRPr="00FA519F">
        <w:rPr>
          <w:rFonts w:asciiTheme="minorHAnsi" w:hAnsiTheme="minorHAnsi" w:cstheme="minorHAnsi"/>
          <w:b/>
          <w:i/>
        </w:rPr>
        <w:t xml:space="preserve"> </w:t>
      </w:r>
      <w:r w:rsidRPr="00FA519F">
        <w:rPr>
          <w:rStyle w:val="text"/>
          <w:rFonts w:asciiTheme="minorHAnsi" w:hAnsiTheme="minorHAnsi" w:cstheme="minorHAnsi"/>
          <w:b/>
          <w:i/>
        </w:rPr>
        <w:t>“Only give heed to yourself and keep your soul diligently, so that you do not forget the things which your eyes have seen and they do not depart from your heart all the days of your life; but make them known to your sons and your grandsons.</w:t>
      </w:r>
      <w:r w:rsidRPr="00FA519F">
        <w:rPr>
          <w:rFonts w:asciiTheme="minorHAnsi" w:hAnsiTheme="minorHAnsi" w:cstheme="minorHAnsi"/>
          <w:b/>
          <w:i/>
        </w:rPr>
        <w:t xml:space="preserve"> </w:t>
      </w:r>
      <w:r w:rsidRPr="00FA519F">
        <w:rPr>
          <w:rStyle w:val="text"/>
          <w:rFonts w:asciiTheme="minorHAnsi" w:hAnsiTheme="minorHAnsi" w:cstheme="minorHAnsi"/>
          <w:b/>
          <w:i/>
          <w:vertAlign w:val="superscript"/>
        </w:rPr>
        <w:t>10 </w:t>
      </w:r>
      <w:r w:rsidRPr="00FA519F">
        <w:rPr>
          <w:rStyle w:val="text"/>
          <w:rFonts w:asciiTheme="minorHAnsi" w:hAnsiTheme="minorHAnsi" w:cstheme="minorHAnsi"/>
          <w:b/>
          <w:i/>
          <w:iCs/>
        </w:rPr>
        <w:t>Remember</w:t>
      </w:r>
      <w:r w:rsidRPr="00FA519F">
        <w:rPr>
          <w:rStyle w:val="text"/>
          <w:rFonts w:asciiTheme="minorHAnsi" w:hAnsiTheme="minorHAnsi" w:cstheme="minorHAnsi"/>
          <w:b/>
          <w:i/>
        </w:rPr>
        <w:t xml:space="preserve"> the day you stood before the </w:t>
      </w:r>
      <w:r w:rsidRPr="00FA519F">
        <w:rPr>
          <w:rStyle w:val="small-caps"/>
          <w:rFonts w:asciiTheme="minorHAnsi" w:hAnsiTheme="minorHAnsi" w:cstheme="minorHAnsi"/>
          <w:b/>
          <w:i/>
          <w:smallCaps/>
        </w:rPr>
        <w:t>Lord</w:t>
      </w:r>
      <w:r w:rsidRPr="00FA519F">
        <w:rPr>
          <w:rStyle w:val="text"/>
          <w:rFonts w:asciiTheme="minorHAnsi" w:hAnsiTheme="minorHAnsi" w:cstheme="minorHAnsi"/>
          <w:b/>
          <w:i/>
        </w:rPr>
        <w:t xml:space="preserve"> your God at Horeb, when the </w:t>
      </w:r>
      <w:r w:rsidRPr="00FA519F">
        <w:rPr>
          <w:rStyle w:val="small-caps"/>
          <w:rFonts w:asciiTheme="minorHAnsi" w:hAnsiTheme="minorHAnsi" w:cstheme="minorHAnsi"/>
          <w:b/>
          <w:i/>
          <w:smallCaps/>
        </w:rPr>
        <w:t>Lord</w:t>
      </w:r>
      <w:r w:rsidRPr="00FA519F">
        <w:rPr>
          <w:rStyle w:val="text"/>
          <w:rFonts w:asciiTheme="minorHAnsi" w:hAnsiTheme="minorHAnsi" w:cstheme="minorHAnsi"/>
          <w:b/>
          <w:i/>
        </w:rPr>
        <w:t xml:space="preserve"> said to me, ‘Assemble the people to Me, that I may let them hear My words so they may learn to fear Me all the days they live on the earth, and that they may teach their children.</w:t>
      </w:r>
    </w:p>
    <w:p w14:paraId="0E47AA05" w14:textId="77777777" w:rsidR="00805278" w:rsidRDefault="00805278" w:rsidP="00805278">
      <w:pPr>
        <w:pStyle w:val="Heading4"/>
        <w:rPr>
          <w:vanish/>
        </w:rPr>
      </w:pPr>
      <w:r>
        <w:rPr>
          <w:vanish/>
        </w:rPr>
        <w:t>Footnotes:</w:t>
      </w:r>
    </w:p>
    <w:p w14:paraId="6E52299A" w14:textId="77777777" w:rsidR="00805278" w:rsidRDefault="00F5691E" w:rsidP="00AD6CD0">
      <w:pPr>
        <w:numPr>
          <w:ilvl w:val="0"/>
          <w:numId w:val="14"/>
        </w:numPr>
        <w:spacing w:before="100" w:beforeAutospacing="1" w:after="100" w:afterAutospacing="1" w:line="240" w:lineRule="auto"/>
        <w:rPr>
          <w:vanish/>
        </w:rPr>
      </w:pPr>
      <w:hyperlink r:id="rId118" w:anchor="en-NASB-5015" w:tooltip="Go to Deuteronomy 4:10" w:history="1">
        <w:r w:rsidR="00805278">
          <w:rPr>
            <w:rStyle w:val="Hyperlink"/>
            <w:vanish/>
          </w:rPr>
          <w:t>Deuteronomy 4:10</w:t>
        </w:r>
      </w:hyperlink>
      <w:r w:rsidR="00805278">
        <w:rPr>
          <w:vanish/>
        </w:rPr>
        <w:t xml:space="preserve"> Or </w:t>
      </w:r>
      <w:r w:rsidR="00805278">
        <w:rPr>
          <w:i/>
          <w:iCs/>
          <w:vanish/>
        </w:rPr>
        <w:t>reverence</w:t>
      </w:r>
    </w:p>
    <w:p w14:paraId="6112E417" w14:textId="77777777" w:rsidR="00805278" w:rsidRDefault="00805278" w:rsidP="00805278">
      <w:pPr>
        <w:pStyle w:val="Heading4"/>
        <w:rPr>
          <w:vanish/>
        </w:rPr>
      </w:pPr>
      <w:r>
        <w:rPr>
          <w:vanish/>
        </w:rPr>
        <w:t>Cross references:</w:t>
      </w:r>
    </w:p>
    <w:p w14:paraId="2CC53CF8" w14:textId="77777777" w:rsidR="00805278" w:rsidRDefault="00F5691E" w:rsidP="00AD6CD0">
      <w:pPr>
        <w:numPr>
          <w:ilvl w:val="0"/>
          <w:numId w:val="15"/>
        </w:numPr>
        <w:spacing w:before="100" w:beforeAutospacing="1" w:after="100" w:afterAutospacing="1" w:line="240" w:lineRule="auto"/>
        <w:rPr>
          <w:vanish/>
        </w:rPr>
      </w:pPr>
      <w:hyperlink r:id="rId119" w:anchor="en-NASB-5010" w:tooltip="Go to Deuteronomy 4:5" w:history="1">
        <w:r w:rsidR="00805278">
          <w:rPr>
            <w:rStyle w:val="Hyperlink"/>
            <w:vanish/>
          </w:rPr>
          <w:t>Deuteronomy 4:5</w:t>
        </w:r>
      </w:hyperlink>
      <w:r w:rsidR="00805278">
        <w:rPr>
          <w:vanish/>
        </w:rPr>
        <w:t xml:space="preserve"> : </w:t>
      </w:r>
      <w:hyperlink r:id="rId120" w:history="1">
        <w:r w:rsidR="00805278">
          <w:rPr>
            <w:rStyle w:val="Hyperlink"/>
            <w:vanish/>
          </w:rPr>
          <w:t>Lev 26:46; 27:34</w:t>
        </w:r>
      </w:hyperlink>
    </w:p>
    <w:p w14:paraId="25C0BE2D" w14:textId="77777777" w:rsidR="00805278" w:rsidRDefault="00F5691E" w:rsidP="00AD6CD0">
      <w:pPr>
        <w:numPr>
          <w:ilvl w:val="0"/>
          <w:numId w:val="15"/>
        </w:numPr>
        <w:spacing w:before="100" w:beforeAutospacing="1" w:after="100" w:afterAutospacing="1" w:line="240" w:lineRule="auto"/>
        <w:rPr>
          <w:vanish/>
        </w:rPr>
      </w:pPr>
      <w:hyperlink r:id="rId121" w:anchor="en-NASB-5011" w:tooltip="Go to Deuteronomy 4:6" w:history="1">
        <w:r w:rsidR="00805278">
          <w:rPr>
            <w:rStyle w:val="Hyperlink"/>
            <w:vanish/>
          </w:rPr>
          <w:t>Deuteronomy 4:6</w:t>
        </w:r>
      </w:hyperlink>
      <w:r w:rsidR="00805278">
        <w:rPr>
          <w:vanish/>
        </w:rPr>
        <w:t xml:space="preserve"> : </w:t>
      </w:r>
      <w:hyperlink r:id="rId122" w:history="1">
        <w:r w:rsidR="00805278">
          <w:rPr>
            <w:rStyle w:val="Hyperlink"/>
            <w:vanish/>
          </w:rPr>
          <w:t>Deut 30:19, 20; 32:46, 47; Job 28:28; Ps 19:7; 111:10; Prov 1:7; 2 Tim 3:15</w:t>
        </w:r>
      </w:hyperlink>
    </w:p>
    <w:p w14:paraId="6E4C9425" w14:textId="77777777" w:rsidR="00805278" w:rsidRDefault="00F5691E" w:rsidP="00AD6CD0">
      <w:pPr>
        <w:numPr>
          <w:ilvl w:val="0"/>
          <w:numId w:val="15"/>
        </w:numPr>
        <w:spacing w:before="100" w:beforeAutospacing="1" w:after="100" w:afterAutospacing="1" w:line="240" w:lineRule="auto"/>
        <w:rPr>
          <w:vanish/>
        </w:rPr>
      </w:pPr>
      <w:hyperlink r:id="rId123" w:anchor="en-NASB-5012" w:tooltip="Go to Deuteronomy 4:7" w:history="1">
        <w:r w:rsidR="00805278">
          <w:rPr>
            <w:rStyle w:val="Hyperlink"/>
            <w:vanish/>
          </w:rPr>
          <w:t>Deuteronomy 4:7</w:t>
        </w:r>
      </w:hyperlink>
      <w:r w:rsidR="00805278">
        <w:rPr>
          <w:vanish/>
        </w:rPr>
        <w:t xml:space="preserve"> : </w:t>
      </w:r>
      <w:hyperlink r:id="rId124" w:history="1">
        <w:r w:rsidR="00805278">
          <w:rPr>
            <w:rStyle w:val="Hyperlink"/>
            <w:vanish/>
          </w:rPr>
          <w:t>Deut 4:32-34; 2 Sam 7:23</w:t>
        </w:r>
      </w:hyperlink>
    </w:p>
    <w:p w14:paraId="0ADC3A71" w14:textId="77777777" w:rsidR="00805278" w:rsidRDefault="00F5691E" w:rsidP="00AD6CD0">
      <w:pPr>
        <w:numPr>
          <w:ilvl w:val="0"/>
          <w:numId w:val="15"/>
        </w:numPr>
        <w:spacing w:before="100" w:beforeAutospacing="1" w:after="100" w:afterAutospacing="1" w:line="240" w:lineRule="auto"/>
        <w:rPr>
          <w:vanish/>
        </w:rPr>
      </w:pPr>
      <w:hyperlink r:id="rId125" w:anchor="en-NASB-5012" w:tooltip="Go to Deuteronomy 4:7" w:history="1">
        <w:r w:rsidR="00805278">
          <w:rPr>
            <w:rStyle w:val="Hyperlink"/>
            <w:vanish/>
          </w:rPr>
          <w:t>Deuteronomy 4:7</w:t>
        </w:r>
      </w:hyperlink>
      <w:r w:rsidR="00805278">
        <w:rPr>
          <w:vanish/>
        </w:rPr>
        <w:t xml:space="preserve"> : </w:t>
      </w:r>
      <w:hyperlink r:id="rId126" w:history="1">
        <w:r w:rsidR="00805278">
          <w:rPr>
            <w:rStyle w:val="Hyperlink"/>
            <w:vanish/>
          </w:rPr>
          <w:t>Ps 34:17, 18; 145:18; 148:14; Is 55:6</w:t>
        </w:r>
      </w:hyperlink>
    </w:p>
    <w:p w14:paraId="3DBAC337" w14:textId="77777777" w:rsidR="00805278" w:rsidRDefault="00F5691E" w:rsidP="00AD6CD0">
      <w:pPr>
        <w:numPr>
          <w:ilvl w:val="0"/>
          <w:numId w:val="15"/>
        </w:numPr>
        <w:spacing w:before="100" w:beforeAutospacing="1" w:after="100" w:afterAutospacing="1" w:line="240" w:lineRule="auto"/>
        <w:rPr>
          <w:vanish/>
        </w:rPr>
      </w:pPr>
      <w:hyperlink r:id="rId127" w:anchor="en-NASB-5012" w:tooltip="Go to Deuteronomy 4:7" w:history="1">
        <w:r w:rsidR="00805278">
          <w:rPr>
            <w:rStyle w:val="Hyperlink"/>
            <w:vanish/>
          </w:rPr>
          <w:t>Deuteronomy 4:7</w:t>
        </w:r>
      </w:hyperlink>
      <w:r w:rsidR="00805278">
        <w:rPr>
          <w:vanish/>
        </w:rPr>
        <w:t xml:space="preserve"> : </w:t>
      </w:r>
      <w:hyperlink r:id="rId128" w:history="1">
        <w:r w:rsidR="00805278">
          <w:rPr>
            <w:rStyle w:val="Hyperlink"/>
            <w:vanish/>
          </w:rPr>
          <w:t>Ps 34:18; 85:9</w:t>
        </w:r>
      </w:hyperlink>
    </w:p>
    <w:p w14:paraId="40DFD75E" w14:textId="77777777" w:rsidR="00805278" w:rsidRDefault="00F5691E" w:rsidP="00AD6CD0">
      <w:pPr>
        <w:numPr>
          <w:ilvl w:val="0"/>
          <w:numId w:val="15"/>
        </w:numPr>
        <w:spacing w:before="100" w:beforeAutospacing="1" w:after="100" w:afterAutospacing="1" w:line="240" w:lineRule="auto"/>
        <w:rPr>
          <w:vanish/>
        </w:rPr>
      </w:pPr>
      <w:hyperlink r:id="rId129" w:anchor="en-NASB-5013" w:tooltip="Go to Deuteronomy 4:8" w:history="1">
        <w:r w:rsidR="00805278">
          <w:rPr>
            <w:rStyle w:val="Hyperlink"/>
            <w:vanish/>
          </w:rPr>
          <w:t>Deuteronomy 4:8</w:t>
        </w:r>
      </w:hyperlink>
      <w:r w:rsidR="00805278">
        <w:rPr>
          <w:vanish/>
        </w:rPr>
        <w:t xml:space="preserve"> : </w:t>
      </w:r>
      <w:hyperlink r:id="rId130" w:history="1">
        <w:r w:rsidR="00805278">
          <w:rPr>
            <w:rStyle w:val="Hyperlink"/>
            <w:vanish/>
          </w:rPr>
          <w:t>Ps 89:14; 97:2; 119:144, 160, 172</w:t>
        </w:r>
      </w:hyperlink>
    </w:p>
    <w:p w14:paraId="66560870" w14:textId="77777777" w:rsidR="00805278" w:rsidRDefault="00F5691E" w:rsidP="00AD6CD0">
      <w:pPr>
        <w:numPr>
          <w:ilvl w:val="0"/>
          <w:numId w:val="15"/>
        </w:numPr>
        <w:spacing w:before="100" w:beforeAutospacing="1" w:after="100" w:afterAutospacing="1" w:line="240" w:lineRule="auto"/>
        <w:rPr>
          <w:vanish/>
        </w:rPr>
      </w:pPr>
      <w:hyperlink r:id="rId131" w:anchor="en-NASB-5014" w:tooltip="Go to Deuteronomy 4:9" w:history="1">
        <w:r w:rsidR="00805278">
          <w:rPr>
            <w:rStyle w:val="Hyperlink"/>
            <w:vanish/>
          </w:rPr>
          <w:t>Deuteronomy 4:9</w:t>
        </w:r>
      </w:hyperlink>
      <w:r w:rsidR="00805278">
        <w:rPr>
          <w:vanish/>
        </w:rPr>
        <w:t xml:space="preserve"> : </w:t>
      </w:r>
      <w:hyperlink r:id="rId132" w:history="1">
        <w:r w:rsidR="00805278">
          <w:rPr>
            <w:rStyle w:val="Hyperlink"/>
            <w:vanish/>
          </w:rPr>
          <w:t>Deut 4:23; 6:12; 8:11, 14, 19; Prov 4:23; 23:19</w:t>
        </w:r>
      </w:hyperlink>
    </w:p>
    <w:p w14:paraId="0D8EA1FC" w14:textId="77777777" w:rsidR="00805278" w:rsidRDefault="00F5691E" w:rsidP="00AD6CD0">
      <w:pPr>
        <w:numPr>
          <w:ilvl w:val="0"/>
          <w:numId w:val="15"/>
        </w:numPr>
        <w:spacing w:before="100" w:beforeAutospacing="1" w:after="100" w:afterAutospacing="1" w:line="240" w:lineRule="auto"/>
        <w:rPr>
          <w:vanish/>
        </w:rPr>
      </w:pPr>
      <w:hyperlink r:id="rId133" w:anchor="en-NASB-5014" w:tooltip="Go to Deuteronomy 4:9" w:history="1">
        <w:r w:rsidR="00805278">
          <w:rPr>
            <w:rStyle w:val="Hyperlink"/>
            <w:vanish/>
          </w:rPr>
          <w:t>Deuteronomy 4:9</w:t>
        </w:r>
      </w:hyperlink>
      <w:r w:rsidR="00805278">
        <w:rPr>
          <w:vanish/>
        </w:rPr>
        <w:t xml:space="preserve"> : </w:t>
      </w:r>
      <w:hyperlink r:id="rId134" w:history="1">
        <w:r w:rsidR="00805278">
          <w:rPr>
            <w:rStyle w:val="Hyperlink"/>
            <w:vanish/>
          </w:rPr>
          <w:t>Deut 6:2; 12:1; 16:3</w:t>
        </w:r>
      </w:hyperlink>
    </w:p>
    <w:p w14:paraId="33E8E63D" w14:textId="77777777" w:rsidR="00805278" w:rsidRDefault="00F5691E" w:rsidP="00AD6CD0">
      <w:pPr>
        <w:numPr>
          <w:ilvl w:val="0"/>
          <w:numId w:val="15"/>
        </w:numPr>
        <w:spacing w:before="100" w:beforeAutospacing="1" w:after="100" w:afterAutospacing="1" w:line="240" w:lineRule="auto"/>
        <w:rPr>
          <w:vanish/>
        </w:rPr>
      </w:pPr>
      <w:hyperlink r:id="rId135" w:anchor="en-NASB-5014" w:tooltip="Go to Deuteronomy 4:9" w:history="1">
        <w:r w:rsidR="00805278">
          <w:rPr>
            <w:rStyle w:val="Hyperlink"/>
            <w:vanish/>
          </w:rPr>
          <w:t>Deuteronomy 4:9</w:t>
        </w:r>
      </w:hyperlink>
      <w:r w:rsidR="00805278">
        <w:rPr>
          <w:vanish/>
        </w:rPr>
        <w:t xml:space="preserve"> : </w:t>
      </w:r>
      <w:hyperlink r:id="rId136" w:history="1">
        <w:r w:rsidR="00805278">
          <w:rPr>
            <w:rStyle w:val="Hyperlink"/>
            <w:vanish/>
          </w:rPr>
          <w:t>Gen 18:19; Deut 4:10; 6:7, 20-25; 11:19; 32:46; Ps 78:5, 6; Prov 22:6; Eph 6:4</w:t>
        </w:r>
      </w:hyperlink>
    </w:p>
    <w:p w14:paraId="08D573A7" w14:textId="77777777" w:rsidR="00805278" w:rsidRDefault="00F5691E" w:rsidP="00AD6CD0">
      <w:pPr>
        <w:numPr>
          <w:ilvl w:val="0"/>
          <w:numId w:val="15"/>
        </w:numPr>
        <w:spacing w:before="100" w:beforeAutospacing="1" w:after="100" w:afterAutospacing="1" w:line="240" w:lineRule="auto"/>
        <w:rPr>
          <w:vanish/>
        </w:rPr>
      </w:pPr>
      <w:hyperlink r:id="rId137" w:anchor="en-NASB-5015" w:tooltip="Go to Deuteronomy 4:10" w:history="1">
        <w:r w:rsidR="00805278">
          <w:rPr>
            <w:rStyle w:val="Hyperlink"/>
            <w:vanish/>
          </w:rPr>
          <w:t>Deuteronomy 4:10</w:t>
        </w:r>
      </w:hyperlink>
      <w:r w:rsidR="00805278">
        <w:rPr>
          <w:vanish/>
        </w:rPr>
        <w:t xml:space="preserve"> : </w:t>
      </w:r>
      <w:hyperlink r:id="rId138" w:history="1">
        <w:r w:rsidR="00805278">
          <w:rPr>
            <w:rStyle w:val="Hyperlink"/>
            <w:vanish/>
          </w:rPr>
          <w:t>Deut 14:23; 17:19; 31:12, 13</w:t>
        </w:r>
      </w:hyperlink>
    </w:p>
    <w:p w14:paraId="7FC277B3" w14:textId="77777777" w:rsidR="00805278" w:rsidRDefault="00F5691E" w:rsidP="00AD6CD0">
      <w:pPr>
        <w:numPr>
          <w:ilvl w:val="0"/>
          <w:numId w:val="15"/>
        </w:numPr>
        <w:spacing w:before="100" w:beforeAutospacing="1" w:after="100" w:afterAutospacing="1" w:line="240" w:lineRule="auto"/>
        <w:rPr>
          <w:vanish/>
        </w:rPr>
      </w:pPr>
      <w:hyperlink r:id="rId139" w:anchor="en-NASB-5015" w:tooltip="Go to Deuteronomy 4:10" w:history="1">
        <w:r w:rsidR="00805278">
          <w:rPr>
            <w:rStyle w:val="Hyperlink"/>
            <w:vanish/>
          </w:rPr>
          <w:t>Deuteronomy 4:10</w:t>
        </w:r>
      </w:hyperlink>
      <w:r w:rsidR="00805278">
        <w:rPr>
          <w:vanish/>
        </w:rPr>
        <w:t xml:space="preserve"> : </w:t>
      </w:r>
      <w:hyperlink r:id="rId140" w:history="1">
        <w:r w:rsidR="00805278">
          <w:rPr>
            <w:rStyle w:val="Hyperlink"/>
            <w:vanish/>
          </w:rPr>
          <w:t>Deut 4:9</w:t>
        </w:r>
      </w:hyperlink>
    </w:p>
    <w:p w14:paraId="62770A68" w14:textId="77777777" w:rsidR="00A54691" w:rsidRDefault="00A54691" w:rsidP="005010C8">
      <w:pPr>
        <w:ind w:left="720"/>
        <w:jc w:val="both"/>
        <w:rPr>
          <w:sz w:val="24"/>
          <w:szCs w:val="24"/>
        </w:rPr>
      </w:pPr>
    </w:p>
    <w:p w14:paraId="0BD725B4" w14:textId="77777777" w:rsidR="00F7608D" w:rsidRPr="0029796E" w:rsidRDefault="00F7608D" w:rsidP="0029796E">
      <w:pPr>
        <w:pStyle w:val="ListParagraph"/>
        <w:numPr>
          <w:ilvl w:val="0"/>
          <w:numId w:val="35"/>
        </w:numPr>
        <w:jc w:val="center"/>
        <w:rPr>
          <w:b/>
          <w:i/>
          <w:sz w:val="24"/>
          <w:szCs w:val="24"/>
        </w:rPr>
      </w:pPr>
    </w:p>
    <w:p w14:paraId="57CE2FC6" w14:textId="77777777" w:rsidR="00A81CB2" w:rsidRPr="00EA6B87" w:rsidRDefault="00A81CB2" w:rsidP="00F7608D">
      <w:pPr>
        <w:jc w:val="center"/>
        <w:rPr>
          <w:b/>
          <w:i/>
          <w:sz w:val="24"/>
          <w:szCs w:val="24"/>
        </w:rPr>
      </w:pPr>
    </w:p>
    <w:p w14:paraId="1C0BA06A" w14:textId="77777777" w:rsidR="00F7608D" w:rsidRPr="009F287C" w:rsidRDefault="00F7608D" w:rsidP="00EA6B87">
      <w:pPr>
        <w:jc w:val="center"/>
        <w:rPr>
          <w:b/>
          <w:sz w:val="40"/>
          <w:szCs w:val="40"/>
        </w:rPr>
      </w:pPr>
      <w:r w:rsidRPr="009F287C">
        <w:rPr>
          <w:b/>
          <w:sz w:val="40"/>
          <w:szCs w:val="40"/>
        </w:rPr>
        <w:t>Chapter</w:t>
      </w:r>
      <w:r w:rsidR="00A65571" w:rsidRPr="009F287C">
        <w:rPr>
          <w:b/>
          <w:sz w:val="40"/>
          <w:szCs w:val="40"/>
        </w:rPr>
        <w:t xml:space="preserve"> </w:t>
      </w:r>
      <w:r w:rsidRPr="009F287C">
        <w:rPr>
          <w:b/>
          <w:sz w:val="40"/>
          <w:szCs w:val="40"/>
        </w:rPr>
        <w:t xml:space="preserve"># </w:t>
      </w:r>
      <w:r w:rsidR="00A65571" w:rsidRPr="009F287C">
        <w:rPr>
          <w:b/>
          <w:sz w:val="40"/>
          <w:szCs w:val="40"/>
        </w:rPr>
        <w:t>1</w:t>
      </w:r>
      <w:r w:rsidR="00EA3965">
        <w:rPr>
          <w:b/>
          <w:sz w:val="40"/>
          <w:szCs w:val="40"/>
        </w:rPr>
        <w:t>4</w:t>
      </w:r>
      <w:r w:rsidRPr="009F287C">
        <w:rPr>
          <w:b/>
          <w:sz w:val="40"/>
          <w:szCs w:val="40"/>
        </w:rPr>
        <w:t xml:space="preserve"> </w:t>
      </w:r>
    </w:p>
    <w:p w14:paraId="0515C20D" w14:textId="77777777" w:rsidR="00E948C8" w:rsidRPr="00F270AC" w:rsidRDefault="00A10EDB" w:rsidP="00EA6B87">
      <w:pPr>
        <w:jc w:val="center"/>
        <w:rPr>
          <w:b/>
          <w:sz w:val="40"/>
          <w:szCs w:val="40"/>
        </w:rPr>
      </w:pPr>
      <w:r>
        <w:rPr>
          <w:b/>
          <w:sz w:val="40"/>
          <w:szCs w:val="40"/>
        </w:rPr>
        <w:t>In</w:t>
      </w:r>
      <w:r w:rsidR="00F7608D" w:rsidRPr="00F270AC">
        <w:rPr>
          <w:b/>
          <w:sz w:val="40"/>
          <w:szCs w:val="40"/>
        </w:rPr>
        <w:t xml:space="preserve"> </w:t>
      </w:r>
      <w:r w:rsidR="00E948C8" w:rsidRPr="00F270AC">
        <w:rPr>
          <w:b/>
          <w:sz w:val="40"/>
          <w:szCs w:val="40"/>
        </w:rPr>
        <w:t>S</w:t>
      </w:r>
      <w:r w:rsidR="002B1B50">
        <w:rPr>
          <w:b/>
          <w:sz w:val="40"/>
          <w:szCs w:val="40"/>
        </w:rPr>
        <w:t>hadow</w:t>
      </w:r>
      <w:r w:rsidR="00E948C8" w:rsidRPr="00F270AC">
        <w:rPr>
          <w:b/>
          <w:sz w:val="40"/>
          <w:szCs w:val="40"/>
        </w:rPr>
        <w:t xml:space="preserve"> </w:t>
      </w:r>
      <w:r w:rsidR="00A7291C" w:rsidRPr="00F270AC">
        <w:rPr>
          <w:b/>
          <w:sz w:val="40"/>
          <w:szCs w:val="40"/>
        </w:rPr>
        <w:t>o</w:t>
      </w:r>
      <w:r w:rsidR="00F7608D" w:rsidRPr="00F270AC">
        <w:rPr>
          <w:b/>
          <w:sz w:val="40"/>
          <w:szCs w:val="40"/>
        </w:rPr>
        <w:t xml:space="preserve">f </w:t>
      </w:r>
      <w:r w:rsidR="00A7291C" w:rsidRPr="00F270AC">
        <w:rPr>
          <w:b/>
          <w:sz w:val="40"/>
          <w:szCs w:val="40"/>
        </w:rPr>
        <w:t>t</w:t>
      </w:r>
      <w:r w:rsidR="00F7608D" w:rsidRPr="00F270AC">
        <w:rPr>
          <w:b/>
          <w:sz w:val="40"/>
          <w:szCs w:val="40"/>
        </w:rPr>
        <w:t xml:space="preserve">he </w:t>
      </w:r>
      <w:r w:rsidR="002B1B50">
        <w:rPr>
          <w:b/>
          <w:sz w:val="40"/>
          <w:szCs w:val="40"/>
        </w:rPr>
        <w:t>Almighty</w:t>
      </w:r>
    </w:p>
    <w:p w14:paraId="2EC22166" w14:textId="77777777" w:rsidR="00EA6B87" w:rsidRPr="00F270AC" w:rsidRDefault="00EA6B87" w:rsidP="00EA6B87">
      <w:pPr>
        <w:jc w:val="center"/>
        <w:rPr>
          <w:b/>
          <w:i/>
          <w:sz w:val="24"/>
          <w:szCs w:val="24"/>
        </w:rPr>
      </w:pPr>
      <w:r w:rsidRPr="00F270AC">
        <w:rPr>
          <w:b/>
          <w:i/>
          <w:sz w:val="24"/>
          <w:szCs w:val="24"/>
        </w:rPr>
        <w:t>Psalms 91:1-16</w:t>
      </w:r>
    </w:p>
    <w:p w14:paraId="68881421" w14:textId="77777777" w:rsidR="00EA6B87" w:rsidRDefault="00EA6B87" w:rsidP="008A4BDC">
      <w:pPr>
        <w:pStyle w:val="line"/>
        <w:jc w:val="center"/>
        <w:rPr>
          <w:rStyle w:val="text"/>
          <w:rFonts w:asciiTheme="minorHAnsi" w:hAnsiTheme="minorHAnsi"/>
          <w:b/>
          <w:i/>
        </w:rPr>
      </w:pPr>
      <w:r w:rsidRPr="00F270AC">
        <w:rPr>
          <w:rStyle w:val="text"/>
          <w:rFonts w:asciiTheme="minorHAnsi" w:hAnsiTheme="minorHAnsi"/>
          <w:b/>
          <w:i/>
        </w:rPr>
        <w:t>He who dwells in the shelter of the Most High</w:t>
      </w:r>
      <w:r w:rsidRPr="00F270AC">
        <w:rPr>
          <w:rFonts w:asciiTheme="minorHAnsi" w:hAnsiTheme="minorHAnsi"/>
          <w:b/>
          <w:i/>
        </w:rPr>
        <w:t xml:space="preserve"> w</w:t>
      </w:r>
      <w:r w:rsidRPr="00F270AC">
        <w:rPr>
          <w:rStyle w:val="text"/>
          <w:rFonts w:asciiTheme="minorHAnsi" w:hAnsiTheme="minorHAnsi"/>
          <w:b/>
          <w:i/>
        </w:rPr>
        <w:t>ill abide in the shadow of the Almighty.</w:t>
      </w:r>
      <w:r w:rsidRPr="00F270AC">
        <w:rPr>
          <w:rStyle w:val="text"/>
          <w:rFonts w:asciiTheme="minorHAnsi" w:hAnsiTheme="minorHAnsi"/>
          <w:b/>
          <w:i/>
          <w:vertAlign w:val="superscript"/>
        </w:rPr>
        <w:t>2 </w:t>
      </w:r>
      <w:r w:rsidRPr="00F270AC">
        <w:rPr>
          <w:rStyle w:val="text"/>
          <w:rFonts w:asciiTheme="minorHAnsi" w:hAnsiTheme="minorHAnsi"/>
          <w:b/>
          <w:i/>
        </w:rPr>
        <w:t xml:space="preserve">I will say to the </w:t>
      </w:r>
      <w:r w:rsidRPr="00F270AC">
        <w:rPr>
          <w:rStyle w:val="small-caps"/>
          <w:rFonts w:asciiTheme="minorHAnsi" w:hAnsiTheme="minorHAnsi"/>
          <w:b/>
          <w:i/>
          <w:smallCaps/>
        </w:rPr>
        <w:t>Lord</w:t>
      </w:r>
      <w:r w:rsidRPr="00F270AC">
        <w:rPr>
          <w:rStyle w:val="text"/>
          <w:rFonts w:asciiTheme="minorHAnsi" w:hAnsiTheme="minorHAnsi"/>
          <w:b/>
          <w:i/>
        </w:rPr>
        <w:t>, “My refuge and my fortress,</w:t>
      </w:r>
      <w:r w:rsidRPr="00F270AC">
        <w:rPr>
          <w:rFonts w:asciiTheme="minorHAnsi" w:hAnsiTheme="minorHAnsi"/>
          <w:b/>
          <w:i/>
        </w:rPr>
        <w:t xml:space="preserve"> </w:t>
      </w:r>
      <w:r w:rsidRPr="00F270AC">
        <w:rPr>
          <w:rStyle w:val="text"/>
          <w:rFonts w:asciiTheme="minorHAnsi" w:hAnsiTheme="minorHAnsi"/>
          <w:b/>
          <w:i/>
        </w:rPr>
        <w:t>My God, in whom I trust!”</w:t>
      </w:r>
      <w:r w:rsidRPr="00F270AC">
        <w:rPr>
          <w:rStyle w:val="text"/>
          <w:rFonts w:asciiTheme="minorHAnsi" w:hAnsiTheme="minorHAnsi"/>
          <w:b/>
          <w:i/>
          <w:vertAlign w:val="superscript"/>
        </w:rPr>
        <w:t>3 </w:t>
      </w:r>
      <w:r w:rsidRPr="00F270AC">
        <w:rPr>
          <w:rStyle w:val="text"/>
          <w:rFonts w:asciiTheme="minorHAnsi" w:hAnsiTheme="minorHAnsi"/>
          <w:b/>
          <w:i/>
        </w:rPr>
        <w:t>For it is He who delivers you from the snare of the trapper</w:t>
      </w:r>
      <w:r w:rsidRPr="00F270AC">
        <w:rPr>
          <w:rFonts w:asciiTheme="minorHAnsi" w:hAnsiTheme="minorHAnsi"/>
          <w:b/>
          <w:i/>
        </w:rPr>
        <w:t xml:space="preserve"> a</w:t>
      </w:r>
      <w:r w:rsidRPr="00F270AC">
        <w:rPr>
          <w:rStyle w:val="text"/>
          <w:rFonts w:asciiTheme="minorHAnsi" w:hAnsiTheme="minorHAnsi"/>
          <w:b/>
          <w:i/>
        </w:rPr>
        <w:t>nd from the deadly pestilence.</w:t>
      </w:r>
      <w:r w:rsidRPr="00F270AC">
        <w:rPr>
          <w:rStyle w:val="text"/>
          <w:rFonts w:asciiTheme="minorHAnsi" w:hAnsiTheme="minorHAnsi"/>
          <w:b/>
          <w:i/>
          <w:vertAlign w:val="superscript"/>
        </w:rPr>
        <w:t>4 </w:t>
      </w:r>
      <w:r w:rsidRPr="00F270AC">
        <w:rPr>
          <w:rStyle w:val="text"/>
          <w:rFonts w:asciiTheme="minorHAnsi" w:hAnsiTheme="minorHAnsi"/>
          <w:b/>
          <w:i/>
        </w:rPr>
        <w:t>He will cover you with His pinions,</w:t>
      </w:r>
      <w:r w:rsidRPr="00F270AC">
        <w:rPr>
          <w:rFonts w:asciiTheme="minorHAnsi" w:hAnsiTheme="minorHAnsi"/>
          <w:b/>
          <w:i/>
        </w:rPr>
        <w:t xml:space="preserve"> </w:t>
      </w:r>
      <w:r w:rsidRPr="00F270AC">
        <w:rPr>
          <w:rStyle w:val="text"/>
          <w:rFonts w:asciiTheme="minorHAnsi" w:hAnsiTheme="minorHAnsi"/>
          <w:b/>
          <w:i/>
        </w:rPr>
        <w:t>And under His wings you may seek refuge;</w:t>
      </w:r>
      <w:r w:rsidRPr="00F270AC">
        <w:rPr>
          <w:rFonts w:asciiTheme="minorHAnsi" w:hAnsiTheme="minorHAnsi"/>
          <w:b/>
          <w:i/>
        </w:rPr>
        <w:t xml:space="preserve"> </w:t>
      </w:r>
      <w:r w:rsidRPr="00F270AC">
        <w:rPr>
          <w:rStyle w:val="text"/>
          <w:rFonts w:asciiTheme="minorHAnsi" w:hAnsiTheme="minorHAnsi"/>
          <w:b/>
          <w:i/>
        </w:rPr>
        <w:t>His faithfulness is a shield and bulwark.</w:t>
      </w:r>
      <w:r w:rsidRPr="00F270AC">
        <w:rPr>
          <w:rStyle w:val="text"/>
          <w:rFonts w:asciiTheme="minorHAnsi" w:hAnsiTheme="minorHAnsi"/>
          <w:b/>
          <w:i/>
          <w:vertAlign w:val="superscript"/>
        </w:rPr>
        <w:t>5 </w:t>
      </w:r>
      <w:r w:rsidRPr="00F270AC">
        <w:rPr>
          <w:rStyle w:val="text"/>
          <w:rFonts w:asciiTheme="minorHAnsi" w:hAnsiTheme="minorHAnsi"/>
          <w:b/>
          <w:i/>
        </w:rPr>
        <w:t>You will not be afraid of the terror by night,</w:t>
      </w:r>
      <w:r w:rsidRPr="00F270AC">
        <w:rPr>
          <w:rFonts w:asciiTheme="minorHAnsi" w:hAnsiTheme="minorHAnsi"/>
          <w:b/>
          <w:i/>
        </w:rPr>
        <w:t xml:space="preserve"> </w:t>
      </w:r>
      <w:r w:rsidRPr="00F270AC">
        <w:rPr>
          <w:rStyle w:val="text"/>
          <w:rFonts w:asciiTheme="minorHAnsi" w:hAnsiTheme="minorHAnsi"/>
          <w:b/>
          <w:i/>
        </w:rPr>
        <w:t>Or of the arrow that flies by day;</w:t>
      </w:r>
      <w:r w:rsidRPr="00F270AC">
        <w:rPr>
          <w:rFonts w:asciiTheme="minorHAnsi" w:hAnsiTheme="minorHAnsi"/>
          <w:b/>
          <w:i/>
        </w:rPr>
        <w:t xml:space="preserve"> </w:t>
      </w:r>
      <w:r w:rsidRPr="00F270AC">
        <w:rPr>
          <w:rStyle w:val="text"/>
          <w:rFonts w:asciiTheme="minorHAnsi" w:hAnsiTheme="minorHAnsi"/>
          <w:b/>
          <w:i/>
          <w:vertAlign w:val="superscript"/>
        </w:rPr>
        <w:t>6 </w:t>
      </w:r>
      <w:r w:rsidRPr="00F270AC">
        <w:rPr>
          <w:rStyle w:val="text"/>
          <w:rFonts w:asciiTheme="minorHAnsi" w:hAnsiTheme="minorHAnsi"/>
          <w:b/>
          <w:i/>
        </w:rPr>
        <w:t>Of the pestilence that stalks in darkness, Or of the destruction that lays waste at noon.</w:t>
      </w:r>
      <w:r w:rsidRPr="00F270AC">
        <w:rPr>
          <w:rStyle w:val="text"/>
          <w:rFonts w:asciiTheme="minorHAnsi" w:hAnsiTheme="minorHAnsi"/>
          <w:b/>
          <w:i/>
          <w:vertAlign w:val="superscript"/>
        </w:rPr>
        <w:t>7 </w:t>
      </w:r>
      <w:r w:rsidRPr="00F270AC">
        <w:rPr>
          <w:rStyle w:val="text"/>
          <w:rFonts w:asciiTheme="minorHAnsi" w:hAnsiTheme="minorHAnsi"/>
          <w:b/>
          <w:i/>
        </w:rPr>
        <w:t>A thousand may fall at your side</w:t>
      </w:r>
      <w:r w:rsidRPr="00F270AC">
        <w:rPr>
          <w:rFonts w:asciiTheme="minorHAnsi" w:hAnsiTheme="minorHAnsi"/>
          <w:b/>
          <w:i/>
        </w:rPr>
        <w:t xml:space="preserve">, </w:t>
      </w:r>
      <w:r w:rsidRPr="00F270AC">
        <w:rPr>
          <w:rStyle w:val="text"/>
          <w:rFonts w:asciiTheme="minorHAnsi" w:hAnsiTheme="minorHAnsi"/>
          <w:b/>
          <w:i/>
        </w:rPr>
        <w:t>And ten thousand at your right hand,</w:t>
      </w:r>
      <w:r w:rsidRPr="00F270AC">
        <w:rPr>
          <w:rFonts w:asciiTheme="minorHAnsi" w:hAnsiTheme="minorHAnsi"/>
          <w:b/>
          <w:i/>
        </w:rPr>
        <w:t xml:space="preserve"> </w:t>
      </w:r>
      <w:r w:rsidRPr="00F270AC">
        <w:rPr>
          <w:rStyle w:val="text"/>
          <w:rFonts w:asciiTheme="minorHAnsi" w:hAnsiTheme="minorHAnsi"/>
          <w:b/>
          <w:i/>
          <w:iCs/>
        </w:rPr>
        <w:t>But</w:t>
      </w:r>
      <w:r w:rsidRPr="00F270AC">
        <w:rPr>
          <w:rStyle w:val="text"/>
          <w:rFonts w:asciiTheme="minorHAnsi" w:hAnsiTheme="minorHAnsi"/>
          <w:b/>
          <w:i/>
        </w:rPr>
        <w:t xml:space="preserve"> it shall not approach you.</w:t>
      </w:r>
      <w:r w:rsidRPr="00F270AC">
        <w:rPr>
          <w:rStyle w:val="text"/>
          <w:rFonts w:asciiTheme="minorHAnsi" w:hAnsiTheme="minorHAnsi"/>
          <w:b/>
          <w:i/>
          <w:vertAlign w:val="superscript"/>
        </w:rPr>
        <w:t>8 </w:t>
      </w:r>
      <w:r w:rsidRPr="00F270AC">
        <w:rPr>
          <w:rStyle w:val="text"/>
          <w:rFonts w:asciiTheme="minorHAnsi" w:hAnsiTheme="minorHAnsi"/>
          <w:b/>
          <w:i/>
        </w:rPr>
        <w:t>You will only look on with your eyes</w:t>
      </w:r>
      <w:r w:rsidRPr="00F270AC">
        <w:rPr>
          <w:rFonts w:asciiTheme="minorHAnsi" w:hAnsiTheme="minorHAnsi"/>
          <w:b/>
          <w:i/>
        </w:rPr>
        <w:t xml:space="preserve"> </w:t>
      </w:r>
      <w:r w:rsidRPr="00F270AC">
        <w:rPr>
          <w:rStyle w:val="text"/>
          <w:rFonts w:asciiTheme="minorHAnsi" w:hAnsiTheme="minorHAnsi"/>
          <w:b/>
          <w:i/>
        </w:rPr>
        <w:t>And see the recompense of the wicked.</w:t>
      </w:r>
      <w:r w:rsidRPr="00F270AC">
        <w:rPr>
          <w:rStyle w:val="text"/>
          <w:rFonts w:asciiTheme="minorHAnsi" w:hAnsiTheme="minorHAnsi"/>
          <w:b/>
          <w:i/>
          <w:vertAlign w:val="superscript"/>
        </w:rPr>
        <w:t>9 </w:t>
      </w:r>
      <w:r w:rsidRPr="00F270AC">
        <w:rPr>
          <w:rStyle w:val="text"/>
          <w:rFonts w:asciiTheme="minorHAnsi" w:hAnsiTheme="minorHAnsi"/>
          <w:b/>
          <w:i/>
        </w:rPr>
        <w:t xml:space="preserve">For you have made the </w:t>
      </w:r>
      <w:r w:rsidRPr="00F270AC">
        <w:rPr>
          <w:rStyle w:val="small-caps"/>
          <w:rFonts w:asciiTheme="minorHAnsi" w:hAnsiTheme="minorHAnsi"/>
          <w:b/>
          <w:i/>
          <w:smallCaps/>
        </w:rPr>
        <w:t>Lord</w:t>
      </w:r>
      <w:r w:rsidRPr="00F270AC">
        <w:rPr>
          <w:rStyle w:val="text"/>
          <w:rFonts w:asciiTheme="minorHAnsi" w:hAnsiTheme="minorHAnsi"/>
          <w:b/>
          <w:i/>
        </w:rPr>
        <w:t>, my refuge,</w:t>
      </w:r>
      <w:r w:rsidRPr="00F270AC">
        <w:rPr>
          <w:rFonts w:asciiTheme="minorHAnsi" w:hAnsiTheme="minorHAnsi"/>
          <w:b/>
          <w:i/>
        </w:rPr>
        <w:t xml:space="preserve"> </w:t>
      </w:r>
      <w:r w:rsidRPr="00F270AC">
        <w:rPr>
          <w:rStyle w:val="text"/>
          <w:rFonts w:asciiTheme="minorHAnsi" w:hAnsiTheme="minorHAnsi"/>
          <w:b/>
          <w:i/>
          <w:iCs/>
        </w:rPr>
        <w:t>Even</w:t>
      </w:r>
      <w:r w:rsidRPr="00F270AC">
        <w:rPr>
          <w:rStyle w:val="text"/>
          <w:rFonts w:asciiTheme="minorHAnsi" w:hAnsiTheme="minorHAnsi"/>
          <w:b/>
          <w:i/>
        </w:rPr>
        <w:t xml:space="preserve"> the Most High, your dwelling place.</w:t>
      </w:r>
      <w:r w:rsidRPr="00F270AC">
        <w:rPr>
          <w:rStyle w:val="text"/>
          <w:rFonts w:asciiTheme="minorHAnsi" w:hAnsiTheme="minorHAnsi"/>
          <w:b/>
          <w:i/>
          <w:vertAlign w:val="superscript"/>
        </w:rPr>
        <w:t>10 </w:t>
      </w:r>
      <w:r w:rsidRPr="00F270AC">
        <w:rPr>
          <w:rStyle w:val="text"/>
          <w:rFonts w:asciiTheme="minorHAnsi" w:hAnsiTheme="minorHAnsi"/>
          <w:b/>
          <w:i/>
        </w:rPr>
        <w:t>No evil will befall you, Nor will any plague come near your tent.</w:t>
      </w:r>
      <w:r w:rsidRPr="00F270AC">
        <w:rPr>
          <w:rStyle w:val="text"/>
          <w:rFonts w:asciiTheme="minorHAnsi" w:hAnsiTheme="minorHAnsi"/>
          <w:b/>
          <w:i/>
          <w:vertAlign w:val="superscript"/>
        </w:rPr>
        <w:t>11 </w:t>
      </w:r>
      <w:r w:rsidRPr="00F270AC">
        <w:rPr>
          <w:rStyle w:val="text"/>
          <w:rFonts w:asciiTheme="minorHAnsi" w:hAnsiTheme="minorHAnsi"/>
          <w:b/>
          <w:i/>
        </w:rPr>
        <w:t>For He will give His angels charge concerning you,</w:t>
      </w:r>
      <w:r w:rsidR="00107AD3" w:rsidRPr="00F270AC">
        <w:rPr>
          <w:rFonts w:asciiTheme="minorHAnsi" w:hAnsiTheme="minorHAnsi"/>
          <w:b/>
          <w:i/>
        </w:rPr>
        <w:t xml:space="preserve"> </w:t>
      </w:r>
      <w:r w:rsidRPr="00F270AC">
        <w:rPr>
          <w:rStyle w:val="text"/>
          <w:rFonts w:asciiTheme="minorHAnsi" w:hAnsiTheme="minorHAnsi"/>
          <w:b/>
          <w:i/>
        </w:rPr>
        <w:t>To guard you in all your ways.</w:t>
      </w:r>
      <w:r w:rsidRPr="00F270AC">
        <w:rPr>
          <w:rStyle w:val="text"/>
          <w:rFonts w:asciiTheme="minorHAnsi" w:hAnsiTheme="minorHAnsi"/>
          <w:b/>
          <w:i/>
          <w:vertAlign w:val="superscript"/>
        </w:rPr>
        <w:t>12 </w:t>
      </w:r>
      <w:r w:rsidRPr="00F270AC">
        <w:rPr>
          <w:rStyle w:val="text"/>
          <w:rFonts w:asciiTheme="minorHAnsi" w:hAnsiTheme="minorHAnsi"/>
          <w:b/>
          <w:i/>
        </w:rPr>
        <w:t>They will bear you up in their hands, That you do not strike your foot against a stone.</w:t>
      </w:r>
      <w:r w:rsidRPr="00F270AC">
        <w:rPr>
          <w:rStyle w:val="text"/>
          <w:rFonts w:asciiTheme="minorHAnsi" w:hAnsiTheme="minorHAnsi"/>
          <w:b/>
          <w:i/>
          <w:vertAlign w:val="superscript"/>
        </w:rPr>
        <w:t>13 </w:t>
      </w:r>
      <w:r w:rsidRPr="00F270AC">
        <w:rPr>
          <w:rStyle w:val="text"/>
          <w:rFonts w:asciiTheme="minorHAnsi" w:hAnsiTheme="minorHAnsi"/>
          <w:b/>
          <w:i/>
        </w:rPr>
        <w:t>You will tread upon the lion and cobra, The young lion and the serpent you will trample down.</w:t>
      </w:r>
      <w:r w:rsidRPr="00F270AC">
        <w:rPr>
          <w:rStyle w:val="text"/>
          <w:rFonts w:asciiTheme="minorHAnsi" w:hAnsiTheme="minorHAnsi"/>
          <w:b/>
          <w:i/>
          <w:vertAlign w:val="superscript"/>
        </w:rPr>
        <w:t>14 </w:t>
      </w:r>
      <w:r w:rsidRPr="00F270AC">
        <w:rPr>
          <w:rStyle w:val="text"/>
          <w:rFonts w:asciiTheme="minorHAnsi" w:hAnsiTheme="minorHAnsi"/>
          <w:b/>
          <w:i/>
        </w:rPr>
        <w:t>“Because he has loved Me, therefore I will deliver him;</w:t>
      </w:r>
      <w:r w:rsidR="00107AD3" w:rsidRPr="00F270AC">
        <w:rPr>
          <w:rFonts w:asciiTheme="minorHAnsi" w:hAnsiTheme="minorHAnsi"/>
          <w:b/>
          <w:i/>
        </w:rPr>
        <w:t xml:space="preserve"> </w:t>
      </w:r>
      <w:r w:rsidRPr="00F270AC">
        <w:rPr>
          <w:rStyle w:val="text"/>
          <w:rFonts w:asciiTheme="minorHAnsi" w:hAnsiTheme="minorHAnsi"/>
          <w:b/>
          <w:i/>
        </w:rPr>
        <w:t xml:space="preserve">I will set him </w:t>
      </w:r>
      <w:r w:rsidRPr="00F270AC">
        <w:rPr>
          <w:rStyle w:val="text"/>
          <w:rFonts w:asciiTheme="minorHAnsi" w:hAnsiTheme="minorHAnsi"/>
          <w:b/>
          <w:i/>
          <w:iCs/>
        </w:rPr>
        <w:t>securely</w:t>
      </w:r>
      <w:r w:rsidRPr="00F270AC">
        <w:rPr>
          <w:rStyle w:val="text"/>
          <w:rFonts w:asciiTheme="minorHAnsi" w:hAnsiTheme="minorHAnsi"/>
          <w:b/>
          <w:i/>
        </w:rPr>
        <w:t xml:space="preserve"> on high, because he has known My name.</w:t>
      </w:r>
      <w:r w:rsidRPr="00F270AC">
        <w:rPr>
          <w:rFonts w:asciiTheme="minorHAnsi" w:hAnsiTheme="minorHAnsi"/>
          <w:b/>
          <w:i/>
        </w:rPr>
        <w:t xml:space="preserve"> </w:t>
      </w:r>
      <w:r w:rsidRPr="00F270AC">
        <w:rPr>
          <w:rStyle w:val="text"/>
          <w:rFonts w:asciiTheme="minorHAnsi" w:hAnsiTheme="minorHAnsi"/>
          <w:b/>
          <w:i/>
          <w:vertAlign w:val="superscript"/>
        </w:rPr>
        <w:t>15 </w:t>
      </w:r>
      <w:r w:rsidRPr="00F270AC">
        <w:rPr>
          <w:rStyle w:val="text"/>
          <w:rFonts w:asciiTheme="minorHAnsi" w:hAnsiTheme="minorHAnsi"/>
          <w:b/>
          <w:i/>
        </w:rPr>
        <w:t>“He will call upon Me, and I will answer him; I will be with him in trouble; I will rescue him and honor him.</w:t>
      </w:r>
      <w:r w:rsidRPr="00F270AC">
        <w:rPr>
          <w:rStyle w:val="text"/>
          <w:rFonts w:asciiTheme="minorHAnsi" w:hAnsiTheme="minorHAnsi"/>
          <w:b/>
          <w:i/>
          <w:vertAlign w:val="superscript"/>
        </w:rPr>
        <w:t>16 </w:t>
      </w:r>
      <w:r w:rsidRPr="00F270AC">
        <w:rPr>
          <w:rStyle w:val="text"/>
          <w:rFonts w:asciiTheme="minorHAnsi" w:hAnsiTheme="minorHAnsi"/>
          <w:b/>
          <w:i/>
        </w:rPr>
        <w:t>“With a long life I will satisfy him</w:t>
      </w:r>
      <w:r w:rsidRPr="00F270AC">
        <w:rPr>
          <w:rFonts w:asciiTheme="minorHAnsi" w:hAnsiTheme="minorHAnsi"/>
          <w:b/>
          <w:i/>
        </w:rPr>
        <w:t xml:space="preserve"> </w:t>
      </w:r>
      <w:r w:rsidR="00E948C8" w:rsidRPr="00F270AC">
        <w:rPr>
          <w:rStyle w:val="text"/>
          <w:rFonts w:asciiTheme="minorHAnsi" w:hAnsiTheme="minorHAnsi"/>
          <w:b/>
          <w:i/>
        </w:rPr>
        <w:t>and</w:t>
      </w:r>
      <w:r w:rsidRPr="00F270AC">
        <w:rPr>
          <w:rStyle w:val="text"/>
          <w:rFonts w:asciiTheme="minorHAnsi" w:hAnsiTheme="minorHAnsi"/>
          <w:b/>
          <w:i/>
        </w:rPr>
        <w:t xml:space="preserve"> let him see My salvation.”</w:t>
      </w:r>
    </w:p>
    <w:p w14:paraId="47791A2B" w14:textId="77777777" w:rsidR="009F287C" w:rsidRDefault="002C3797" w:rsidP="009A6533">
      <w:pPr>
        <w:ind w:firstLine="360"/>
        <w:jc w:val="both"/>
        <w:rPr>
          <w:sz w:val="24"/>
          <w:szCs w:val="24"/>
        </w:rPr>
      </w:pPr>
      <w:r>
        <w:rPr>
          <w:sz w:val="24"/>
          <w:szCs w:val="24"/>
        </w:rPr>
        <w:t xml:space="preserve">Over the years I have pondered certain </w:t>
      </w:r>
      <w:r w:rsidR="0060004B">
        <w:rPr>
          <w:sz w:val="24"/>
          <w:szCs w:val="24"/>
        </w:rPr>
        <w:t xml:space="preserve">passage </w:t>
      </w:r>
      <w:r w:rsidR="00361F04">
        <w:rPr>
          <w:sz w:val="24"/>
          <w:szCs w:val="24"/>
        </w:rPr>
        <w:t xml:space="preserve">over and over again, </w:t>
      </w:r>
      <w:r>
        <w:rPr>
          <w:sz w:val="24"/>
          <w:szCs w:val="24"/>
        </w:rPr>
        <w:t>and I have reached the conclusion that I cannot possibly mine all the treasure to be found within them. And such is the case of Psalms 91. My exploration of this passage beg</w:t>
      </w:r>
      <w:r w:rsidR="004C0245">
        <w:rPr>
          <w:sz w:val="24"/>
          <w:szCs w:val="24"/>
        </w:rPr>
        <w:t>an when</w:t>
      </w:r>
      <w:r>
        <w:rPr>
          <w:sz w:val="24"/>
          <w:szCs w:val="24"/>
        </w:rPr>
        <w:t xml:space="preserve"> this Marcy</w:t>
      </w:r>
      <w:r w:rsidR="00301E88">
        <w:rPr>
          <w:sz w:val="24"/>
          <w:szCs w:val="24"/>
        </w:rPr>
        <w:t xml:space="preserve"> handed it to me</w:t>
      </w:r>
      <w:r w:rsidR="004C0245">
        <w:rPr>
          <w:sz w:val="24"/>
          <w:szCs w:val="24"/>
        </w:rPr>
        <w:t xml:space="preserve">, when I was </w:t>
      </w:r>
      <w:r w:rsidR="00301E88">
        <w:rPr>
          <w:sz w:val="24"/>
          <w:szCs w:val="24"/>
        </w:rPr>
        <w:t xml:space="preserve">just </w:t>
      </w:r>
      <w:r w:rsidR="004C0245">
        <w:rPr>
          <w:sz w:val="24"/>
          <w:szCs w:val="24"/>
        </w:rPr>
        <w:t>a baby in Christ</w:t>
      </w:r>
      <w:r w:rsidR="00301E88">
        <w:rPr>
          <w:sz w:val="24"/>
          <w:szCs w:val="24"/>
        </w:rPr>
        <w:t>. (T</w:t>
      </w:r>
      <w:r w:rsidR="004C0245">
        <w:rPr>
          <w:sz w:val="24"/>
          <w:szCs w:val="24"/>
        </w:rPr>
        <w:t>he</w:t>
      </w:r>
      <w:r w:rsidR="00361F04">
        <w:rPr>
          <w:sz w:val="24"/>
          <w:szCs w:val="24"/>
        </w:rPr>
        <w:t xml:space="preserve"> “Be Still and Know”</w:t>
      </w:r>
      <w:r w:rsidR="004C0245">
        <w:rPr>
          <w:sz w:val="24"/>
          <w:szCs w:val="24"/>
        </w:rPr>
        <w:t xml:space="preserve"> story I mentioned in Chapter eleven</w:t>
      </w:r>
      <w:r w:rsidR="00301E88">
        <w:rPr>
          <w:sz w:val="24"/>
          <w:szCs w:val="24"/>
        </w:rPr>
        <w:t>.)</w:t>
      </w:r>
      <w:r w:rsidR="0060004B">
        <w:rPr>
          <w:sz w:val="24"/>
          <w:szCs w:val="24"/>
        </w:rPr>
        <w:t xml:space="preserve"> Twenty something years later the Lord has just revealed to me the magnitude of the truth in that passage. When I first got my Strong’s concordance, one of the first words I looked up was the Hebrew word for dwells. To study God’s Word is like mining for treasure.</w:t>
      </w:r>
    </w:p>
    <w:p w14:paraId="0BEDB7D8" w14:textId="77777777" w:rsidR="00301E88" w:rsidRDefault="0060004B" w:rsidP="009A6533">
      <w:pPr>
        <w:ind w:firstLine="360"/>
        <w:jc w:val="both"/>
        <w:rPr>
          <w:sz w:val="24"/>
          <w:szCs w:val="24"/>
        </w:rPr>
      </w:pPr>
      <w:r>
        <w:rPr>
          <w:sz w:val="24"/>
          <w:szCs w:val="24"/>
        </w:rPr>
        <w:t xml:space="preserve"> I hope you don’t mind if I share the wealth</w:t>
      </w:r>
      <w:r w:rsidR="004C0245">
        <w:rPr>
          <w:sz w:val="24"/>
          <w:szCs w:val="24"/>
        </w:rPr>
        <w:t xml:space="preserve"> I’ve uncovered.</w:t>
      </w:r>
      <w:r>
        <w:rPr>
          <w:sz w:val="24"/>
          <w:szCs w:val="24"/>
        </w:rPr>
        <w:t xml:space="preserve"> This is the word in H</w:t>
      </w:r>
      <w:r w:rsidR="00A669C7">
        <w:rPr>
          <w:sz w:val="24"/>
          <w:szCs w:val="24"/>
        </w:rPr>
        <w:t>ebrew for dwells in Psalms 91:1,</w:t>
      </w:r>
      <w:r>
        <w:rPr>
          <w:sz w:val="24"/>
          <w:szCs w:val="24"/>
        </w:rPr>
        <w:t xml:space="preserve"> Yashab, to sit down, to dwell, to remain, cause to settle, to marry, continue, establish, habitation, make to keep house, terry. In Psalms 90:1</w:t>
      </w:r>
      <w:r w:rsidR="00301E88">
        <w:rPr>
          <w:sz w:val="24"/>
          <w:szCs w:val="24"/>
        </w:rPr>
        <w:t>,</w:t>
      </w:r>
      <w:r>
        <w:rPr>
          <w:sz w:val="24"/>
          <w:szCs w:val="24"/>
        </w:rPr>
        <w:t xml:space="preserve"> we see a different word for dwelling pl</w:t>
      </w:r>
      <w:r w:rsidR="00A669C7">
        <w:rPr>
          <w:sz w:val="24"/>
          <w:szCs w:val="24"/>
        </w:rPr>
        <w:t>ace. I</w:t>
      </w:r>
      <w:r w:rsidR="00301E88">
        <w:rPr>
          <w:sz w:val="24"/>
          <w:szCs w:val="24"/>
        </w:rPr>
        <w:t>t is</w:t>
      </w:r>
      <w:r>
        <w:rPr>
          <w:sz w:val="24"/>
          <w:szCs w:val="24"/>
        </w:rPr>
        <w:t xml:space="preserve"> also rich in meaning. “LORD, You have been our (dwelling place) in all generations. This Hebrew word is Maiyn:- an abode of God (the tabernacle or temple) a man’s home, a retreat. </w:t>
      </w:r>
    </w:p>
    <w:p w14:paraId="39B2933D" w14:textId="77777777" w:rsidR="0060004B" w:rsidRDefault="004C0245" w:rsidP="009A6533">
      <w:pPr>
        <w:ind w:firstLine="360"/>
        <w:jc w:val="both"/>
        <w:rPr>
          <w:sz w:val="24"/>
          <w:szCs w:val="24"/>
        </w:rPr>
      </w:pPr>
      <w:r>
        <w:rPr>
          <w:sz w:val="24"/>
          <w:szCs w:val="24"/>
        </w:rPr>
        <w:t xml:space="preserve"> I am not even sure</w:t>
      </w:r>
      <w:r w:rsidR="0060004B">
        <w:rPr>
          <w:sz w:val="24"/>
          <w:szCs w:val="24"/>
        </w:rPr>
        <w:t xml:space="preserve"> I can describe what I found </w:t>
      </w:r>
      <w:r w:rsidR="00A669C7">
        <w:rPr>
          <w:sz w:val="24"/>
          <w:szCs w:val="24"/>
        </w:rPr>
        <w:t xml:space="preserve">as I delved </w:t>
      </w:r>
      <w:r w:rsidR="0060004B">
        <w:rPr>
          <w:sz w:val="24"/>
          <w:szCs w:val="24"/>
        </w:rPr>
        <w:t>in</w:t>
      </w:r>
      <w:r w:rsidR="00A669C7">
        <w:rPr>
          <w:sz w:val="24"/>
          <w:szCs w:val="24"/>
        </w:rPr>
        <w:t>to</w:t>
      </w:r>
      <w:r w:rsidR="0060004B">
        <w:rPr>
          <w:sz w:val="24"/>
          <w:szCs w:val="24"/>
        </w:rPr>
        <w:t xml:space="preserve"> the</w:t>
      </w:r>
      <w:r w:rsidR="00A669C7">
        <w:rPr>
          <w:sz w:val="24"/>
          <w:szCs w:val="24"/>
        </w:rPr>
        <w:t xml:space="preserve"> study of the</w:t>
      </w:r>
      <w:r w:rsidR="0060004B">
        <w:rPr>
          <w:sz w:val="24"/>
          <w:szCs w:val="24"/>
        </w:rPr>
        <w:t xml:space="preserve"> next word</w:t>
      </w:r>
      <w:r>
        <w:rPr>
          <w:sz w:val="24"/>
          <w:szCs w:val="24"/>
        </w:rPr>
        <w:t>,</w:t>
      </w:r>
      <w:r w:rsidR="0060004B">
        <w:rPr>
          <w:sz w:val="24"/>
          <w:szCs w:val="24"/>
        </w:rPr>
        <w:t xml:space="preserve"> much less un-pack its riches.</w:t>
      </w:r>
      <w:r w:rsidR="00361F04">
        <w:rPr>
          <w:sz w:val="24"/>
          <w:szCs w:val="24"/>
        </w:rPr>
        <w:t xml:space="preserve"> </w:t>
      </w:r>
      <w:r w:rsidR="009A646E">
        <w:rPr>
          <w:sz w:val="24"/>
          <w:szCs w:val="24"/>
        </w:rPr>
        <w:t>However</w:t>
      </w:r>
      <w:r w:rsidR="00361F04">
        <w:rPr>
          <w:sz w:val="24"/>
          <w:szCs w:val="24"/>
        </w:rPr>
        <w:t xml:space="preserve"> I am sure going to try. </w:t>
      </w:r>
      <w:r w:rsidR="0060004B">
        <w:rPr>
          <w:sz w:val="24"/>
          <w:szCs w:val="24"/>
        </w:rPr>
        <w:t xml:space="preserve"> The </w:t>
      </w:r>
      <w:r w:rsidR="0060004B" w:rsidRPr="00DE71A8">
        <w:rPr>
          <w:b/>
          <w:i/>
          <w:sz w:val="24"/>
          <w:szCs w:val="24"/>
        </w:rPr>
        <w:t>Secret Place</w:t>
      </w:r>
      <w:r w:rsidR="0060004B">
        <w:rPr>
          <w:sz w:val="24"/>
          <w:szCs w:val="24"/>
        </w:rPr>
        <w:t xml:space="preserve"> of the Most High is the same word used in Psalm 139:15, “My frame was not hidden from you, when I was made in </w:t>
      </w:r>
      <w:r w:rsidR="0060004B" w:rsidRPr="000D7365">
        <w:rPr>
          <w:b/>
          <w:i/>
          <w:sz w:val="24"/>
          <w:szCs w:val="24"/>
        </w:rPr>
        <w:t>Secret</w:t>
      </w:r>
      <w:r w:rsidR="0060004B">
        <w:rPr>
          <w:b/>
          <w:i/>
          <w:sz w:val="24"/>
          <w:szCs w:val="24"/>
        </w:rPr>
        <w:t xml:space="preserve">”. </w:t>
      </w:r>
      <w:r w:rsidR="0060004B" w:rsidRPr="006F730B">
        <w:rPr>
          <w:sz w:val="24"/>
          <w:szCs w:val="24"/>
        </w:rPr>
        <w:t>This word in Hebrew is, Cithrah</w:t>
      </w:r>
      <w:r w:rsidR="0060004B">
        <w:rPr>
          <w:sz w:val="24"/>
          <w:szCs w:val="24"/>
        </w:rPr>
        <w:t>,</w:t>
      </w:r>
      <w:r w:rsidR="0086674D">
        <w:rPr>
          <w:sz w:val="24"/>
          <w:szCs w:val="24"/>
        </w:rPr>
        <w:t xml:space="preserve"> and the definition is as follows:</w:t>
      </w:r>
      <w:r w:rsidR="0060004B">
        <w:rPr>
          <w:sz w:val="24"/>
          <w:szCs w:val="24"/>
        </w:rPr>
        <w:t xml:space="preserve"> a cover, cove</w:t>
      </w:r>
      <w:r w:rsidR="00A07DEF">
        <w:rPr>
          <w:sz w:val="24"/>
          <w:szCs w:val="24"/>
        </w:rPr>
        <w:t xml:space="preserve">ring, hiding place, protection, </w:t>
      </w:r>
      <w:r w:rsidR="0060004B">
        <w:rPr>
          <w:sz w:val="24"/>
          <w:szCs w:val="24"/>
        </w:rPr>
        <w:t xml:space="preserve">secret place. </w:t>
      </w:r>
      <w:r w:rsidR="00322884">
        <w:rPr>
          <w:sz w:val="24"/>
          <w:szCs w:val="24"/>
        </w:rPr>
        <w:t xml:space="preserve">I would like to interject another passage that is equally important, and give you some food for thought, in the sincere hope that I am not too far off track in my </w:t>
      </w:r>
      <w:r w:rsidR="00361F04">
        <w:rPr>
          <w:sz w:val="24"/>
          <w:szCs w:val="24"/>
        </w:rPr>
        <w:t>interpretation</w:t>
      </w:r>
      <w:r w:rsidR="00322884">
        <w:rPr>
          <w:sz w:val="24"/>
          <w:szCs w:val="24"/>
        </w:rPr>
        <w:t xml:space="preserve">.  </w:t>
      </w:r>
      <w:r w:rsidR="0060004B">
        <w:rPr>
          <w:sz w:val="24"/>
          <w:szCs w:val="24"/>
        </w:rPr>
        <w:t xml:space="preserve">Ephesians 2:6-10 tells us that we were created </w:t>
      </w:r>
      <w:r w:rsidR="0060004B" w:rsidRPr="000D7365">
        <w:rPr>
          <w:b/>
          <w:i/>
          <w:sz w:val="24"/>
          <w:szCs w:val="24"/>
        </w:rPr>
        <w:t xml:space="preserve">in </w:t>
      </w:r>
      <w:r w:rsidR="0060004B">
        <w:rPr>
          <w:b/>
          <w:i/>
          <w:sz w:val="24"/>
          <w:szCs w:val="24"/>
        </w:rPr>
        <w:t xml:space="preserve">Christ Jesus, </w:t>
      </w:r>
      <w:r w:rsidR="0060004B" w:rsidRPr="000D7365">
        <w:rPr>
          <w:sz w:val="24"/>
          <w:szCs w:val="24"/>
        </w:rPr>
        <w:t>and after we were made alive</w:t>
      </w:r>
      <w:r w:rsidR="0060004B">
        <w:rPr>
          <w:sz w:val="24"/>
          <w:szCs w:val="24"/>
        </w:rPr>
        <w:t xml:space="preserve"> </w:t>
      </w:r>
      <w:r w:rsidR="0060004B" w:rsidRPr="000D7365">
        <w:rPr>
          <w:sz w:val="24"/>
          <w:szCs w:val="24"/>
        </w:rPr>
        <w:t xml:space="preserve">(by grace through faith) we were </w:t>
      </w:r>
      <w:r w:rsidR="00322884">
        <w:rPr>
          <w:sz w:val="24"/>
          <w:szCs w:val="24"/>
        </w:rPr>
        <w:t>sea</w:t>
      </w:r>
      <w:r w:rsidR="0060004B">
        <w:rPr>
          <w:sz w:val="24"/>
          <w:szCs w:val="24"/>
        </w:rPr>
        <w:t xml:space="preserve">ted in the heavenly places </w:t>
      </w:r>
      <w:r w:rsidR="0060004B" w:rsidRPr="000D7365">
        <w:rPr>
          <w:b/>
          <w:i/>
          <w:sz w:val="24"/>
          <w:szCs w:val="24"/>
        </w:rPr>
        <w:t>in Christ Jesus</w:t>
      </w:r>
      <w:r w:rsidR="0060004B">
        <w:rPr>
          <w:sz w:val="24"/>
          <w:szCs w:val="24"/>
        </w:rPr>
        <w:t xml:space="preserve">! </w:t>
      </w:r>
      <w:r w:rsidR="00322884">
        <w:rPr>
          <w:sz w:val="24"/>
          <w:szCs w:val="24"/>
        </w:rPr>
        <w:t>I would like to submit for consideration the linking of these passages together</w:t>
      </w:r>
      <w:r w:rsidR="009F287C">
        <w:rPr>
          <w:sz w:val="24"/>
          <w:szCs w:val="24"/>
        </w:rPr>
        <w:t>,</w:t>
      </w:r>
      <w:r w:rsidR="00322884">
        <w:rPr>
          <w:sz w:val="24"/>
          <w:szCs w:val="24"/>
        </w:rPr>
        <w:t xml:space="preserve"> </w:t>
      </w:r>
      <w:r w:rsidR="009A6533">
        <w:rPr>
          <w:sz w:val="24"/>
          <w:szCs w:val="24"/>
        </w:rPr>
        <w:t>along with a few others</w:t>
      </w:r>
      <w:r w:rsidR="009F287C">
        <w:rPr>
          <w:sz w:val="24"/>
          <w:szCs w:val="24"/>
        </w:rPr>
        <w:t>.</w:t>
      </w:r>
      <w:r w:rsidR="009A6533">
        <w:rPr>
          <w:sz w:val="24"/>
          <w:szCs w:val="24"/>
        </w:rPr>
        <w:t xml:space="preserve"> I believe the Shadow or Secret place of the Almighty is the </w:t>
      </w:r>
      <w:r w:rsidR="00A07DEF">
        <w:rPr>
          <w:sz w:val="24"/>
          <w:szCs w:val="24"/>
        </w:rPr>
        <w:t>O</w:t>
      </w:r>
      <w:r w:rsidR="009A6533">
        <w:rPr>
          <w:sz w:val="24"/>
          <w:szCs w:val="24"/>
        </w:rPr>
        <w:t xml:space="preserve">ne who sits at His Right-hand of God the Father…Christ Jesus. </w:t>
      </w:r>
      <w:r w:rsidR="0060004B">
        <w:rPr>
          <w:sz w:val="24"/>
          <w:szCs w:val="24"/>
        </w:rPr>
        <w:t xml:space="preserve">We were made </w:t>
      </w:r>
      <w:r w:rsidR="0060004B" w:rsidRPr="00A07DEF">
        <w:rPr>
          <w:b/>
          <w:i/>
          <w:sz w:val="24"/>
          <w:szCs w:val="24"/>
        </w:rPr>
        <w:t>in</w:t>
      </w:r>
      <w:r w:rsidR="0060004B">
        <w:rPr>
          <w:sz w:val="24"/>
          <w:szCs w:val="24"/>
        </w:rPr>
        <w:t xml:space="preserve"> Him, </w:t>
      </w:r>
      <w:r w:rsidR="0060004B" w:rsidRPr="00A07DEF">
        <w:rPr>
          <w:b/>
          <w:i/>
          <w:sz w:val="24"/>
          <w:szCs w:val="24"/>
        </w:rPr>
        <w:t>by</w:t>
      </w:r>
      <w:r w:rsidR="0060004B">
        <w:rPr>
          <w:sz w:val="24"/>
          <w:szCs w:val="24"/>
        </w:rPr>
        <w:t xml:space="preserve"> Him, </w:t>
      </w:r>
      <w:r w:rsidR="0060004B" w:rsidRPr="00A07DEF">
        <w:rPr>
          <w:b/>
          <w:i/>
          <w:sz w:val="24"/>
          <w:szCs w:val="24"/>
        </w:rPr>
        <w:t>for</w:t>
      </w:r>
      <w:r w:rsidR="0060004B">
        <w:rPr>
          <w:sz w:val="24"/>
          <w:szCs w:val="24"/>
        </w:rPr>
        <w:t xml:space="preserve"> Him, and now, our lives are hidden </w:t>
      </w:r>
      <w:r w:rsidR="00A07DEF">
        <w:rPr>
          <w:sz w:val="24"/>
          <w:szCs w:val="24"/>
        </w:rPr>
        <w:t xml:space="preserve">“in the Shadow of the Almighty.” This Shadow or Secret place is </w:t>
      </w:r>
      <w:r w:rsidR="0060004B">
        <w:rPr>
          <w:sz w:val="24"/>
          <w:szCs w:val="24"/>
        </w:rPr>
        <w:t>Christ Jesus</w:t>
      </w:r>
      <w:r w:rsidR="00A07DEF">
        <w:rPr>
          <w:sz w:val="24"/>
          <w:szCs w:val="24"/>
        </w:rPr>
        <w:t>!</w:t>
      </w:r>
      <w:r w:rsidR="0060004B">
        <w:rPr>
          <w:sz w:val="24"/>
          <w:szCs w:val="24"/>
        </w:rPr>
        <w:t xml:space="preserve"> (Colossians 3:1-3, 2 Corinthian 5:17, John 14:1-22) Isn’t He Wonderful?</w:t>
      </w:r>
    </w:p>
    <w:p w14:paraId="12C766BA" w14:textId="77777777" w:rsidR="0060004B" w:rsidRDefault="0060004B" w:rsidP="0060004B">
      <w:pPr>
        <w:jc w:val="center"/>
        <w:rPr>
          <w:b/>
          <w:i/>
          <w:sz w:val="24"/>
          <w:szCs w:val="24"/>
        </w:rPr>
      </w:pPr>
      <w:r w:rsidRPr="001F2B12">
        <w:rPr>
          <w:b/>
          <w:i/>
          <w:sz w:val="24"/>
          <w:szCs w:val="24"/>
        </w:rPr>
        <w:t>Revelation 21:22-23</w:t>
      </w:r>
    </w:p>
    <w:p w14:paraId="06BC9FB3" w14:textId="77777777" w:rsidR="0060004B" w:rsidRDefault="0060004B" w:rsidP="0060004B">
      <w:pPr>
        <w:jc w:val="center"/>
        <w:rPr>
          <w:b/>
          <w:i/>
          <w:sz w:val="24"/>
          <w:szCs w:val="24"/>
        </w:rPr>
      </w:pPr>
      <w:r w:rsidRPr="001F2B12">
        <w:rPr>
          <w:b/>
          <w:i/>
          <w:sz w:val="24"/>
          <w:szCs w:val="24"/>
        </w:rPr>
        <w:t>I saw no temple in it, for the LORD God the Almighty and the Lamb are its temple. And the city has no need of the sun or the moon to shine on it, for the glory of God has illumined it, and its Lamp is the Lamb.</w:t>
      </w:r>
    </w:p>
    <w:p w14:paraId="0D475D5D" w14:textId="77777777" w:rsidR="00567542" w:rsidRDefault="00F270AC" w:rsidP="00F270AC">
      <w:pPr>
        <w:pStyle w:val="line"/>
        <w:jc w:val="center"/>
        <w:rPr>
          <w:rFonts w:asciiTheme="minorHAnsi" w:hAnsiTheme="minorHAnsi"/>
          <w:b/>
          <w:sz w:val="28"/>
          <w:szCs w:val="28"/>
        </w:rPr>
      </w:pPr>
      <w:r w:rsidRPr="00F270AC">
        <w:rPr>
          <w:rFonts w:asciiTheme="minorHAnsi" w:hAnsiTheme="minorHAnsi"/>
          <w:b/>
          <w:sz w:val="28"/>
          <w:szCs w:val="28"/>
        </w:rPr>
        <w:t xml:space="preserve">A </w:t>
      </w:r>
      <w:r w:rsidR="00E70378">
        <w:rPr>
          <w:rFonts w:asciiTheme="minorHAnsi" w:hAnsiTheme="minorHAnsi"/>
          <w:b/>
          <w:sz w:val="28"/>
          <w:szCs w:val="28"/>
        </w:rPr>
        <w:t>N</w:t>
      </w:r>
      <w:r w:rsidRPr="00F270AC">
        <w:rPr>
          <w:rFonts w:asciiTheme="minorHAnsi" w:hAnsiTheme="minorHAnsi"/>
          <w:b/>
          <w:sz w:val="28"/>
          <w:szCs w:val="28"/>
        </w:rPr>
        <w:t xml:space="preserve">est for </w:t>
      </w:r>
      <w:r w:rsidR="00E70378">
        <w:rPr>
          <w:rFonts w:asciiTheme="minorHAnsi" w:hAnsiTheme="minorHAnsi"/>
          <w:b/>
          <w:sz w:val="28"/>
          <w:szCs w:val="28"/>
        </w:rPr>
        <w:t>M</w:t>
      </w:r>
      <w:r w:rsidRPr="00F270AC">
        <w:rPr>
          <w:rFonts w:asciiTheme="minorHAnsi" w:hAnsiTheme="minorHAnsi"/>
          <w:b/>
          <w:sz w:val="28"/>
          <w:szCs w:val="28"/>
        </w:rPr>
        <w:t xml:space="preserve">y </w:t>
      </w:r>
      <w:r w:rsidR="003B3049">
        <w:rPr>
          <w:rFonts w:asciiTheme="minorHAnsi" w:hAnsiTheme="minorHAnsi"/>
          <w:b/>
          <w:sz w:val="28"/>
          <w:szCs w:val="28"/>
        </w:rPr>
        <w:t>B</w:t>
      </w:r>
      <w:r w:rsidRPr="00F270AC">
        <w:rPr>
          <w:rFonts w:asciiTheme="minorHAnsi" w:hAnsiTheme="minorHAnsi"/>
          <w:b/>
          <w:sz w:val="28"/>
          <w:szCs w:val="28"/>
        </w:rPr>
        <w:t>abies</w:t>
      </w:r>
    </w:p>
    <w:p w14:paraId="05D56945" w14:textId="77777777" w:rsidR="002D0036" w:rsidRPr="00427104" w:rsidRDefault="002D0036" w:rsidP="002D0036">
      <w:pPr>
        <w:jc w:val="center"/>
        <w:rPr>
          <w:b/>
          <w:i/>
          <w:sz w:val="24"/>
          <w:szCs w:val="24"/>
        </w:rPr>
      </w:pPr>
      <w:r w:rsidRPr="00427104">
        <w:rPr>
          <w:b/>
          <w:i/>
          <w:sz w:val="24"/>
          <w:szCs w:val="24"/>
        </w:rPr>
        <w:t>Matthew 10:29-31</w:t>
      </w:r>
    </w:p>
    <w:p w14:paraId="67341D2F" w14:textId="77777777" w:rsidR="002D0036" w:rsidRPr="001C6A6D" w:rsidRDefault="002D0036" w:rsidP="002D0036">
      <w:pPr>
        <w:shd w:val="clear" w:color="auto" w:fill="FFFFFF"/>
        <w:spacing w:after="150" w:line="360" w:lineRule="atLeast"/>
        <w:jc w:val="center"/>
        <w:rPr>
          <w:rFonts w:eastAsia="Times New Roman" w:cs="Helvetica"/>
          <w:b/>
          <w:i/>
          <w:color w:val="000000"/>
          <w:sz w:val="24"/>
          <w:szCs w:val="24"/>
        </w:rPr>
      </w:pPr>
      <w:r w:rsidRPr="00427104">
        <w:rPr>
          <w:rFonts w:eastAsia="Times New Roman" w:cs="Arial"/>
          <w:b/>
          <w:bCs/>
          <w:i/>
          <w:color w:val="000000"/>
          <w:sz w:val="24"/>
          <w:szCs w:val="24"/>
          <w:vertAlign w:val="superscript"/>
        </w:rPr>
        <w:t>29 </w:t>
      </w:r>
      <w:r w:rsidRPr="00427104">
        <w:rPr>
          <w:rFonts w:eastAsia="Times New Roman" w:cs="Helvetica"/>
          <w:b/>
          <w:i/>
          <w:color w:val="000000"/>
          <w:sz w:val="24"/>
          <w:szCs w:val="24"/>
        </w:rPr>
        <w:t>Are not two sparrows sold for a penny? Yet not one of them will fall to the ground outside your Father’s care. </w:t>
      </w:r>
      <w:r w:rsidRPr="00427104">
        <w:rPr>
          <w:rFonts w:eastAsia="Times New Roman" w:cs="Arial"/>
          <w:b/>
          <w:bCs/>
          <w:i/>
          <w:color w:val="000000"/>
          <w:sz w:val="24"/>
          <w:szCs w:val="24"/>
          <w:vertAlign w:val="superscript"/>
        </w:rPr>
        <w:t>30 </w:t>
      </w:r>
      <w:r w:rsidRPr="00427104">
        <w:rPr>
          <w:rFonts w:eastAsia="Times New Roman" w:cs="Helvetica"/>
          <w:b/>
          <w:i/>
          <w:color w:val="000000"/>
          <w:sz w:val="24"/>
          <w:szCs w:val="24"/>
        </w:rPr>
        <w:t>And even the very hairs of your head are all numbered. </w:t>
      </w:r>
      <w:r w:rsidRPr="00427104">
        <w:rPr>
          <w:rFonts w:eastAsia="Times New Roman" w:cs="Arial"/>
          <w:b/>
          <w:bCs/>
          <w:i/>
          <w:color w:val="000000"/>
          <w:sz w:val="24"/>
          <w:szCs w:val="24"/>
          <w:vertAlign w:val="superscript"/>
        </w:rPr>
        <w:t>31 </w:t>
      </w:r>
      <w:r w:rsidRPr="00427104">
        <w:rPr>
          <w:rFonts w:eastAsia="Times New Roman" w:cs="Helvetica"/>
          <w:b/>
          <w:i/>
          <w:color w:val="000000"/>
          <w:sz w:val="24"/>
          <w:szCs w:val="24"/>
        </w:rPr>
        <w:t>So don’t be afraid; you are worth more than many sparrows.</w:t>
      </w:r>
    </w:p>
    <w:p w14:paraId="555078DA" w14:textId="77777777" w:rsidR="00A24C23" w:rsidRDefault="008A4BDC" w:rsidP="00A24C23">
      <w:pPr>
        <w:ind w:firstLine="360"/>
        <w:jc w:val="both"/>
        <w:rPr>
          <w:sz w:val="24"/>
          <w:szCs w:val="24"/>
        </w:rPr>
      </w:pPr>
      <w:r>
        <w:rPr>
          <w:sz w:val="24"/>
          <w:szCs w:val="24"/>
        </w:rPr>
        <w:t xml:space="preserve">We can learn a lot by observing the nurturing instincts of God’s creation. </w:t>
      </w:r>
      <w:r w:rsidR="009A6533">
        <w:rPr>
          <w:sz w:val="24"/>
          <w:szCs w:val="24"/>
        </w:rPr>
        <w:t>As a mat</w:t>
      </w:r>
      <w:r w:rsidR="002D0036">
        <w:rPr>
          <w:sz w:val="24"/>
          <w:szCs w:val="24"/>
        </w:rPr>
        <w:t>ter of fact, we are told to cons</w:t>
      </w:r>
      <w:r w:rsidR="009A6533">
        <w:rPr>
          <w:sz w:val="24"/>
          <w:szCs w:val="24"/>
        </w:rPr>
        <w:t>ider the birds of the a</w:t>
      </w:r>
      <w:r w:rsidR="00A24C23">
        <w:rPr>
          <w:sz w:val="24"/>
          <w:szCs w:val="24"/>
        </w:rPr>
        <w:t>ir and when we do we see our creator is intimately involved in the minute details in the care of all His creation</w:t>
      </w:r>
      <w:r w:rsidR="00C26AE0">
        <w:rPr>
          <w:sz w:val="24"/>
          <w:szCs w:val="24"/>
        </w:rPr>
        <w:t xml:space="preserve">, right down to the feeding of birds and the knowledge of each one that </w:t>
      </w:r>
      <w:r w:rsidR="00A24C23">
        <w:rPr>
          <w:sz w:val="24"/>
          <w:szCs w:val="24"/>
        </w:rPr>
        <w:t>falls</w:t>
      </w:r>
      <w:r w:rsidR="00C26AE0">
        <w:rPr>
          <w:sz w:val="24"/>
          <w:szCs w:val="24"/>
        </w:rPr>
        <w:t xml:space="preserve"> from the nest. We are told</w:t>
      </w:r>
      <w:r w:rsidR="00A46B7F">
        <w:rPr>
          <w:sz w:val="24"/>
          <w:szCs w:val="24"/>
        </w:rPr>
        <w:t>,</w:t>
      </w:r>
      <w:r w:rsidR="00C26AE0">
        <w:rPr>
          <w:sz w:val="24"/>
          <w:szCs w:val="24"/>
        </w:rPr>
        <w:t xml:space="preserve"> by the Lord of Creation Himself, that we are</w:t>
      </w:r>
      <w:r w:rsidR="00A24C23">
        <w:rPr>
          <w:sz w:val="24"/>
          <w:szCs w:val="24"/>
        </w:rPr>
        <w:t xml:space="preserve"> much more valuable </w:t>
      </w:r>
      <w:r w:rsidR="00C26AE0">
        <w:rPr>
          <w:sz w:val="24"/>
          <w:szCs w:val="24"/>
        </w:rPr>
        <w:t>than many birds, and by this fact alone we can be reasonably assured of His</w:t>
      </w:r>
      <w:r w:rsidR="00A07DEF">
        <w:rPr>
          <w:sz w:val="24"/>
          <w:szCs w:val="24"/>
        </w:rPr>
        <w:t xml:space="preserve"> personal </w:t>
      </w:r>
      <w:r w:rsidR="00C26AE0">
        <w:rPr>
          <w:sz w:val="24"/>
          <w:szCs w:val="24"/>
        </w:rPr>
        <w:t>care for each one of us.</w:t>
      </w:r>
      <w:r w:rsidR="00361F04">
        <w:rPr>
          <w:sz w:val="24"/>
          <w:szCs w:val="24"/>
        </w:rPr>
        <w:t xml:space="preserve"> (Psalms 104:1-33)</w:t>
      </w:r>
    </w:p>
    <w:p w14:paraId="0B3928CD" w14:textId="77777777" w:rsidR="00EA6B87" w:rsidRPr="00EA6B87" w:rsidRDefault="00EA6B87" w:rsidP="008A4BDC">
      <w:pPr>
        <w:ind w:firstLine="360"/>
        <w:jc w:val="both"/>
        <w:rPr>
          <w:vanish/>
          <w:sz w:val="24"/>
          <w:szCs w:val="24"/>
        </w:rPr>
      </w:pPr>
      <w:r w:rsidRPr="00EA6B87">
        <w:rPr>
          <w:vanish/>
          <w:sz w:val="24"/>
          <w:szCs w:val="24"/>
        </w:rPr>
        <w:t>Footnotes:</w:t>
      </w:r>
      <w:hyperlink r:id="rId141" w:anchor="en-NASB-15402" w:tooltip="Go to Psalm 91:6" w:history="1">
        <w:r w:rsidRPr="00EA6B87">
          <w:rPr>
            <w:rStyle w:val="Hyperlink"/>
            <w:vanish/>
            <w:sz w:val="24"/>
            <w:szCs w:val="24"/>
          </w:rPr>
          <w:t>Psalm 91:6</w:t>
        </w:r>
      </w:hyperlink>
      <w:r w:rsidRPr="00EA6B87">
        <w:rPr>
          <w:vanish/>
          <w:sz w:val="24"/>
          <w:szCs w:val="24"/>
        </w:rPr>
        <w:t xml:space="preserve"> Or </w:t>
      </w:r>
      <w:r w:rsidRPr="00EA6B87">
        <w:rPr>
          <w:i/>
          <w:iCs/>
          <w:vanish/>
          <w:sz w:val="24"/>
          <w:szCs w:val="24"/>
        </w:rPr>
        <w:t>walks</w:t>
      </w:r>
      <w:hyperlink r:id="rId142" w:anchor="en-NASB-15405" w:tooltip="Go to Psalm 91:9" w:history="1">
        <w:r w:rsidRPr="00EA6B87">
          <w:rPr>
            <w:rStyle w:val="Hyperlink"/>
            <w:vanish/>
            <w:sz w:val="24"/>
            <w:szCs w:val="24"/>
          </w:rPr>
          <w:t>Psalm 91:9</w:t>
        </w:r>
      </w:hyperlink>
      <w:r w:rsidRPr="00EA6B87">
        <w:rPr>
          <w:vanish/>
          <w:sz w:val="24"/>
          <w:szCs w:val="24"/>
        </w:rPr>
        <w:t xml:space="preserve"> Or </w:t>
      </w:r>
      <w:r w:rsidRPr="00EA6B87">
        <w:rPr>
          <w:i/>
          <w:iCs/>
          <w:vanish/>
          <w:sz w:val="24"/>
          <w:szCs w:val="24"/>
        </w:rPr>
        <w:t xml:space="preserve">For You O </w:t>
      </w:r>
      <w:r w:rsidRPr="00EA6B87">
        <w:rPr>
          <w:rStyle w:val="small-caps"/>
          <w:i/>
          <w:iCs/>
          <w:vanish/>
          <w:sz w:val="24"/>
          <w:szCs w:val="24"/>
        </w:rPr>
        <w:t>Lord</w:t>
      </w:r>
      <w:r w:rsidRPr="00EA6B87">
        <w:rPr>
          <w:i/>
          <w:iCs/>
          <w:vanish/>
          <w:sz w:val="24"/>
          <w:szCs w:val="24"/>
        </w:rPr>
        <w:t xml:space="preserve"> are my Refuge; You have made the Most High your dwelling place</w:t>
      </w:r>
    </w:p>
    <w:p w14:paraId="2ADEFFA4" w14:textId="77777777" w:rsidR="00EA6B87" w:rsidRPr="00EA6B87" w:rsidRDefault="00F5691E" w:rsidP="003C6B62">
      <w:pPr>
        <w:numPr>
          <w:ilvl w:val="0"/>
          <w:numId w:val="9"/>
        </w:numPr>
        <w:spacing w:before="100" w:beforeAutospacing="1" w:after="100" w:afterAutospacing="1" w:line="240" w:lineRule="auto"/>
        <w:rPr>
          <w:vanish/>
          <w:sz w:val="24"/>
          <w:szCs w:val="24"/>
        </w:rPr>
      </w:pPr>
      <w:hyperlink r:id="rId143" w:anchor="en-NASB-15406" w:tooltip="Go to Psalm 91:10" w:history="1">
        <w:r w:rsidR="00EA6B87" w:rsidRPr="00EA6B87">
          <w:rPr>
            <w:rStyle w:val="Hyperlink"/>
            <w:vanish/>
            <w:sz w:val="24"/>
            <w:szCs w:val="24"/>
          </w:rPr>
          <w:t>Psalm 91:10</w:t>
        </w:r>
      </w:hyperlink>
      <w:r w:rsidR="00EA6B87" w:rsidRPr="00EA6B87">
        <w:rPr>
          <w:vanish/>
          <w:sz w:val="24"/>
          <w:szCs w:val="24"/>
        </w:rPr>
        <w:t xml:space="preserve"> Or </w:t>
      </w:r>
      <w:r w:rsidR="00EA6B87" w:rsidRPr="00EA6B87">
        <w:rPr>
          <w:i/>
          <w:iCs/>
          <w:vanish/>
          <w:sz w:val="24"/>
          <w:szCs w:val="24"/>
        </w:rPr>
        <w:t>dwelling</w:t>
      </w:r>
    </w:p>
    <w:p w14:paraId="4801EEC6" w14:textId="77777777" w:rsidR="00EA6B87" w:rsidRPr="00EA6B87" w:rsidRDefault="00F5691E" w:rsidP="003C6B62">
      <w:pPr>
        <w:numPr>
          <w:ilvl w:val="0"/>
          <w:numId w:val="9"/>
        </w:numPr>
        <w:spacing w:before="100" w:beforeAutospacing="1" w:after="100" w:afterAutospacing="1" w:line="240" w:lineRule="auto"/>
        <w:rPr>
          <w:vanish/>
          <w:sz w:val="24"/>
          <w:szCs w:val="24"/>
        </w:rPr>
      </w:pPr>
      <w:hyperlink r:id="rId144" w:anchor="en-NASB-15409" w:tooltip="Go to Psalm 91:13" w:history="1">
        <w:r w:rsidR="00EA6B87" w:rsidRPr="00EA6B87">
          <w:rPr>
            <w:rStyle w:val="Hyperlink"/>
            <w:vanish/>
            <w:sz w:val="24"/>
            <w:szCs w:val="24"/>
          </w:rPr>
          <w:t>Psalm 91:13</w:t>
        </w:r>
      </w:hyperlink>
      <w:r w:rsidR="00EA6B87" w:rsidRPr="00EA6B87">
        <w:rPr>
          <w:vanish/>
          <w:sz w:val="24"/>
          <w:szCs w:val="24"/>
        </w:rPr>
        <w:t xml:space="preserve"> Or </w:t>
      </w:r>
      <w:r w:rsidR="00EA6B87" w:rsidRPr="00EA6B87">
        <w:rPr>
          <w:i/>
          <w:iCs/>
          <w:vanish/>
          <w:sz w:val="24"/>
          <w:szCs w:val="24"/>
        </w:rPr>
        <w:t>dragon</w:t>
      </w:r>
    </w:p>
    <w:p w14:paraId="0D32049D" w14:textId="77777777" w:rsidR="00EA6B87" w:rsidRPr="00EA6B87" w:rsidRDefault="00F5691E" w:rsidP="003C6B62">
      <w:pPr>
        <w:numPr>
          <w:ilvl w:val="0"/>
          <w:numId w:val="9"/>
        </w:numPr>
        <w:spacing w:before="100" w:beforeAutospacing="1" w:after="100" w:afterAutospacing="1" w:line="240" w:lineRule="auto"/>
        <w:rPr>
          <w:vanish/>
          <w:sz w:val="24"/>
          <w:szCs w:val="24"/>
        </w:rPr>
      </w:pPr>
      <w:hyperlink r:id="rId145" w:anchor="en-NASB-15411" w:tooltip="Go to Psalm 91:15" w:history="1">
        <w:r w:rsidR="00EA6B87" w:rsidRPr="00EA6B87">
          <w:rPr>
            <w:rStyle w:val="Hyperlink"/>
            <w:vanish/>
            <w:sz w:val="24"/>
            <w:szCs w:val="24"/>
          </w:rPr>
          <w:t>Psalm 91:15</w:t>
        </w:r>
      </w:hyperlink>
      <w:r w:rsidR="00EA6B87" w:rsidRPr="00EA6B87">
        <w:rPr>
          <w:vanish/>
          <w:sz w:val="24"/>
          <w:szCs w:val="24"/>
        </w:rPr>
        <w:t xml:space="preserve"> Or </w:t>
      </w:r>
      <w:r w:rsidR="00EA6B87" w:rsidRPr="00EA6B87">
        <w:rPr>
          <w:i/>
          <w:iCs/>
          <w:vanish/>
          <w:sz w:val="24"/>
          <w:szCs w:val="24"/>
        </w:rPr>
        <w:t>distress</w:t>
      </w:r>
    </w:p>
    <w:p w14:paraId="52E7B6FA" w14:textId="77777777" w:rsidR="00EA6B87" w:rsidRPr="00EA6B87" w:rsidRDefault="00F5691E" w:rsidP="003C6B62">
      <w:pPr>
        <w:numPr>
          <w:ilvl w:val="0"/>
          <w:numId w:val="9"/>
        </w:numPr>
        <w:spacing w:before="100" w:beforeAutospacing="1" w:after="100" w:afterAutospacing="1" w:line="240" w:lineRule="auto"/>
        <w:rPr>
          <w:vanish/>
          <w:sz w:val="24"/>
          <w:szCs w:val="24"/>
        </w:rPr>
      </w:pPr>
      <w:hyperlink r:id="rId146" w:anchor="en-NASB-15412" w:tooltip="Go to Psalm 91:16" w:history="1">
        <w:r w:rsidR="00EA6B87" w:rsidRPr="00EA6B87">
          <w:rPr>
            <w:rStyle w:val="Hyperlink"/>
            <w:vanish/>
            <w:sz w:val="24"/>
            <w:szCs w:val="24"/>
          </w:rPr>
          <w:t>Psalm 91:16</w:t>
        </w:r>
      </w:hyperlink>
      <w:r w:rsidR="00EA6B87" w:rsidRPr="00EA6B87">
        <w:rPr>
          <w:vanish/>
          <w:sz w:val="24"/>
          <w:szCs w:val="24"/>
        </w:rPr>
        <w:t xml:space="preserve"> Lit </w:t>
      </w:r>
      <w:r w:rsidR="00EA6B87" w:rsidRPr="00EA6B87">
        <w:rPr>
          <w:i/>
          <w:iCs/>
          <w:vanish/>
          <w:sz w:val="24"/>
          <w:szCs w:val="24"/>
        </w:rPr>
        <w:t>length of days</w:t>
      </w:r>
    </w:p>
    <w:p w14:paraId="1E637AA6" w14:textId="77777777" w:rsidR="00EA6B87" w:rsidRPr="00EA6B87" w:rsidRDefault="00F5691E" w:rsidP="003C6B62">
      <w:pPr>
        <w:numPr>
          <w:ilvl w:val="0"/>
          <w:numId w:val="9"/>
        </w:numPr>
        <w:spacing w:before="100" w:beforeAutospacing="1" w:after="100" w:afterAutospacing="1" w:line="240" w:lineRule="auto"/>
        <w:rPr>
          <w:vanish/>
          <w:sz w:val="24"/>
          <w:szCs w:val="24"/>
        </w:rPr>
      </w:pPr>
      <w:hyperlink r:id="rId147" w:anchor="en-NASB-15412" w:tooltip="Go to Psalm 91:16" w:history="1">
        <w:r w:rsidR="00EA6B87" w:rsidRPr="00EA6B87">
          <w:rPr>
            <w:rStyle w:val="Hyperlink"/>
            <w:vanish/>
            <w:sz w:val="24"/>
            <w:szCs w:val="24"/>
          </w:rPr>
          <w:t>Psalm 91:16</w:t>
        </w:r>
      </w:hyperlink>
      <w:r w:rsidR="00EA6B87" w:rsidRPr="00EA6B87">
        <w:rPr>
          <w:vanish/>
          <w:sz w:val="24"/>
          <w:szCs w:val="24"/>
        </w:rPr>
        <w:t xml:space="preserve"> Or </w:t>
      </w:r>
      <w:r w:rsidR="00EA6B87" w:rsidRPr="00EA6B87">
        <w:rPr>
          <w:i/>
          <w:iCs/>
          <w:vanish/>
          <w:sz w:val="24"/>
          <w:szCs w:val="24"/>
        </w:rPr>
        <w:t>cause him to feast his eyes on</w:t>
      </w:r>
    </w:p>
    <w:p w14:paraId="6965065F" w14:textId="77777777" w:rsidR="00EA6B87" w:rsidRPr="00EA6B87" w:rsidRDefault="00EA6B87" w:rsidP="00EA6B87">
      <w:pPr>
        <w:pStyle w:val="Heading4"/>
        <w:rPr>
          <w:vanish/>
          <w:sz w:val="24"/>
          <w:szCs w:val="24"/>
        </w:rPr>
      </w:pPr>
      <w:r w:rsidRPr="00EA6B87">
        <w:rPr>
          <w:vanish/>
          <w:sz w:val="24"/>
          <w:szCs w:val="24"/>
        </w:rPr>
        <w:t>Cross references:</w:t>
      </w:r>
    </w:p>
    <w:p w14:paraId="63B26312"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48" w:anchor="en-NASB-15397" w:tooltip="Go to Psalm 91:1" w:history="1">
        <w:r w:rsidR="00EA6B87" w:rsidRPr="00EA6B87">
          <w:rPr>
            <w:rStyle w:val="Hyperlink"/>
            <w:vanish/>
            <w:sz w:val="24"/>
            <w:szCs w:val="24"/>
          </w:rPr>
          <w:t>Psalm 91:1</w:t>
        </w:r>
      </w:hyperlink>
      <w:r w:rsidR="00EA6B87" w:rsidRPr="00EA6B87">
        <w:rPr>
          <w:vanish/>
          <w:sz w:val="24"/>
          <w:szCs w:val="24"/>
        </w:rPr>
        <w:t xml:space="preserve"> : </w:t>
      </w:r>
      <w:hyperlink r:id="rId149" w:history="1">
        <w:r w:rsidR="00EA6B87" w:rsidRPr="00EA6B87">
          <w:rPr>
            <w:rStyle w:val="Hyperlink"/>
            <w:vanish/>
            <w:sz w:val="24"/>
            <w:szCs w:val="24"/>
          </w:rPr>
          <w:t>Ps 27:5; 31:20; 32:7</w:t>
        </w:r>
      </w:hyperlink>
    </w:p>
    <w:p w14:paraId="4D8F8D58"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50" w:anchor="en-NASB-15397" w:tooltip="Go to Psalm 91:1" w:history="1">
        <w:r w:rsidR="00EA6B87" w:rsidRPr="00EA6B87">
          <w:rPr>
            <w:rStyle w:val="Hyperlink"/>
            <w:vanish/>
            <w:sz w:val="24"/>
            <w:szCs w:val="24"/>
          </w:rPr>
          <w:t>Psalm 91:1</w:t>
        </w:r>
      </w:hyperlink>
      <w:r w:rsidR="00EA6B87" w:rsidRPr="00EA6B87">
        <w:rPr>
          <w:vanish/>
          <w:sz w:val="24"/>
          <w:szCs w:val="24"/>
        </w:rPr>
        <w:t xml:space="preserve"> : </w:t>
      </w:r>
      <w:hyperlink r:id="rId151" w:history="1">
        <w:r w:rsidR="00EA6B87" w:rsidRPr="00EA6B87">
          <w:rPr>
            <w:rStyle w:val="Hyperlink"/>
            <w:vanish/>
            <w:sz w:val="24"/>
            <w:szCs w:val="24"/>
          </w:rPr>
          <w:t>Ps 17:8; 121:5; Is 25:4; 32:2</w:t>
        </w:r>
      </w:hyperlink>
    </w:p>
    <w:p w14:paraId="172E40B6"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52" w:anchor="en-NASB-15398" w:tooltip="Go to Psalm 91:2" w:history="1">
        <w:r w:rsidR="00EA6B87" w:rsidRPr="00EA6B87">
          <w:rPr>
            <w:rStyle w:val="Hyperlink"/>
            <w:vanish/>
            <w:sz w:val="24"/>
            <w:szCs w:val="24"/>
          </w:rPr>
          <w:t>Psalm 91:2</w:t>
        </w:r>
      </w:hyperlink>
      <w:r w:rsidR="00EA6B87" w:rsidRPr="00EA6B87">
        <w:rPr>
          <w:vanish/>
          <w:sz w:val="24"/>
          <w:szCs w:val="24"/>
        </w:rPr>
        <w:t xml:space="preserve"> : </w:t>
      </w:r>
      <w:hyperlink r:id="rId153" w:history="1">
        <w:r w:rsidR="00EA6B87" w:rsidRPr="00EA6B87">
          <w:rPr>
            <w:rStyle w:val="Hyperlink"/>
            <w:vanish/>
            <w:sz w:val="24"/>
            <w:szCs w:val="24"/>
          </w:rPr>
          <w:t>Ps 14:6; 91:9; 94:22; 142:5</w:t>
        </w:r>
      </w:hyperlink>
    </w:p>
    <w:p w14:paraId="6475547E"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54" w:anchor="en-NASB-15398" w:tooltip="Go to Psalm 91:2" w:history="1">
        <w:r w:rsidR="00EA6B87" w:rsidRPr="00EA6B87">
          <w:rPr>
            <w:rStyle w:val="Hyperlink"/>
            <w:vanish/>
            <w:sz w:val="24"/>
            <w:szCs w:val="24"/>
          </w:rPr>
          <w:t>Psalm 91:2</w:t>
        </w:r>
      </w:hyperlink>
      <w:r w:rsidR="00EA6B87" w:rsidRPr="00EA6B87">
        <w:rPr>
          <w:vanish/>
          <w:sz w:val="24"/>
          <w:szCs w:val="24"/>
        </w:rPr>
        <w:t xml:space="preserve"> : </w:t>
      </w:r>
      <w:hyperlink r:id="rId155" w:history="1">
        <w:r w:rsidR="00EA6B87" w:rsidRPr="00EA6B87">
          <w:rPr>
            <w:rStyle w:val="Hyperlink"/>
            <w:vanish/>
            <w:sz w:val="24"/>
            <w:szCs w:val="24"/>
          </w:rPr>
          <w:t>Ps 18:2; 31:3; Jer 16:19</w:t>
        </w:r>
      </w:hyperlink>
    </w:p>
    <w:p w14:paraId="04373F77"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56" w:anchor="en-NASB-15398" w:tooltip="Go to Psalm 91:2" w:history="1">
        <w:r w:rsidR="00EA6B87" w:rsidRPr="00EA6B87">
          <w:rPr>
            <w:rStyle w:val="Hyperlink"/>
            <w:vanish/>
            <w:sz w:val="24"/>
            <w:szCs w:val="24"/>
          </w:rPr>
          <w:t>Psalm 91:2</w:t>
        </w:r>
      </w:hyperlink>
      <w:r w:rsidR="00EA6B87" w:rsidRPr="00EA6B87">
        <w:rPr>
          <w:vanish/>
          <w:sz w:val="24"/>
          <w:szCs w:val="24"/>
        </w:rPr>
        <w:t xml:space="preserve"> : </w:t>
      </w:r>
      <w:hyperlink r:id="rId157" w:history="1">
        <w:r w:rsidR="00EA6B87" w:rsidRPr="00EA6B87">
          <w:rPr>
            <w:rStyle w:val="Hyperlink"/>
            <w:vanish/>
            <w:sz w:val="24"/>
            <w:szCs w:val="24"/>
          </w:rPr>
          <w:t>Ps 25:2; 56:4</w:t>
        </w:r>
      </w:hyperlink>
    </w:p>
    <w:p w14:paraId="568A7BF7"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58" w:anchor="en-NASB-15399" w:tooltip="Go to Psalm 91:3" w:history="1">
        <w:r w:rsidR="00EA6B87" w:rsidRPr="00EA6B87">
          <w:rPr>
            <w:rStyle w:val="Hyperlink"/>
            <w:vanish/>
            <w:sz w:val="24"/>
            <w:szCs w:val="24"/>
          </w:rPr>
          <w:t>Psalm 91:3</w:t>
        </w:r>
      </w:hyperlink>
      <w:r w:rsidR="00EA6B87" w:rsidRPr="00EA6B87">
        <w:rPr>
          <w:vanish/>
          <w:sz w:val="24"/>
          <w:szCs w:val="24"/>
        </w:rPr>
        <w:t xml:space="preserve"> : </w:t>
      </w:r>
      <w:hyperlink r:id="rId159" w:history="1">
        <w:r w:rsidR="00EA6B87" w:rsidRPr="00EA6B87">
          <w:rPr>
            <w:rStyle w:val="Hyperlink"/>
            <w:vanish/>
            <w:sz w:val="24"/>
            <w:szCs w:val="24"/>
          </w:rPr>
          <w:t>Ps 124:7; Prov 6:5</w:t>
        </w:r>
      </w:hyperlink>
    </w:p>
    <w:p w14:paraId="19C2945D"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60" w:anchor="en-NASB-15399" w:tooltip="Go to Psalm 91:3" w:history="1">
        <w:r w:rsidR="00EA6B87" w:rsidRPr="00EA6B87">
          <w:rPr>
            <w:rStyle w:val="Hyperlink"/>
            <w:vanish/>
            <w:sz w:val="24"/>
            <w:szCs w:val="24"/>
          </w:rPr>
          <w:t>Psalm 91:3</w:t>
        </w:r>
      </w:hyperlink>
      <w:r w:rsidR="00EA6B87" w:rsidRPr="00EA6B87">
        <w:rPr>
          <w:vanish/>
          <w:sz w:val="24"/>
          <w:szCs w:val="24"/>
        </w:rPr>
        <w:t xml:space="preserve"> : </w:t>
      </w:r>
      <w:hyperlink r:id="rId161" w:history="1">
        <w:r w:rsidR="00EA6B87" w:rsidRPr="00EA6B87">
          <w:rPr>
            <w:rStyle w:val="Hyperlink"/>
            <w:vanish/>
            <w:sz w:val="24"/>
            <w:szCs w:val="24"/>
          </w:rPr>
          <w:t>1 Kin 8:37; 2 Chr 20:9; Ps 91:6</w:t>
        </w:r>
      </w:hyperlink>
    </w:p>
    <w:p w14:paraId="58C28143"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62" w:anchor="en-NASB-15400" w:tooltip="Go to Psalm 91:4" w:history="1">
        <w:r w:rsidR="00EA6B87" w:rsidRPr="00EA6B87">
          <w:rPr>
            <w:rStyle w:val="Hyperlink"/>
            <w:vanish/>
            <w:sz w:val="24"/>
            <w:szCs w:val="24"/>
          </w:rPr>
          <w:t>Psalm 91:4</w:t>
        </w:r>
      </w:hyperlink>
      <w:r w:rsidR="00EA6B87" w:rsidRPr="00EA6B87">
        <w:rPr>
          <w:vanish/>
          <w:sz w:val="24"/>
          <w:szCs w:val="24"/>
        </w:rPr>
        <w:t xml:space="preserve"> : </w:t>
      </w:r>
      <w:hyperlink r:id="rId163" w:history="1">
        <w:r w:rsidR="00EA6B87" w:rsidRPr="00EA6B87">
          <w:rPr>
            <w:rStyle w:val="Hyperlink"/>
            <w:vanish/>
            <w:sz w:val="24"/>
            <w:szCs w:val="24"/>
          </w:rPr>
          <w:t>Is 51:16</w:t>
        </w:r>
      </w:hyperlink>
    </w:p>
    <w:p w14:paraId="38E5BA23"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64" w:anchor="en-NASB-15400" w:tooltip="Go to Psalm 91:4" w:history="1">
        <w:r w:rsidR="00EA6B87" w:rsidRPr="00EA6B87">
          <w:rPr>
            <w:rStyle w:val="Hyperlink"/>
            <w:vanish/>
            <w:sz w:val="24"/>
            <w:szCs w:val="24"/>
          </w:rPr>
          <w:t>Psalm 91:4</w:t>
        </w:r>
      </w:hyperlink>
      <w:r w:rsidR="00EA6B87" w:rsidRPr="00EA6B87">
        <w:rPr>
          <w:vanish/>
          <w:sz w:val="24"/>
          <w:szCs w:val="24"/>
        </w:rPr>
        <w:t xml:space="preserve"> : </w:t>
      </w:r>
      <w:hyperlink r:id="rId165" w:history="1">
        <w:r w:rsidR="00EA6B87" w:rsidRPr="00EA6B87">
          <w:rPr>
            <w:rStyle w:val="Hyperlink"/>
            <w:vanish/>
            <w:sz w:val="24"/>
            <w:szCs w:val="24"/>
          </w:rPr>
          <w:t>Ps 17:8; 36:7; 57:1; 63:7</w:t>
        </w:r>
      </w:hyperlink>
    </w:p>
    <w:p w14:paraId="60229F8A"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66" w:anchor="en-NASB-15400" w:tooltip="Go to Psalm 91:4" w:history="1">
        <w:r w:rsidR="00EA6B87" w:rsidRPr="00EA6B87">
          <w:rPr>
            <w:rStyle w:val="Hyperlink"/>
            <w:vanish/>
            <w:sz w:val="24"/>
            <w:szCs w:val="24"/>
          </w:rPr>
          <w:t>Psalm 91:4</w:t>
        </w:r>
      </w:hyperlink>
      <w:r w:rsidR="00EA6B87" w:rsidRPr="00EA6B87">
        <w:rPr>
          <w:vanish/>
          <w:sz w:val="24"/>
          <w:szCs w:val="24"/>
        </w:rPr>
        <w:t xml:space="preserve"> : </w:t>
      </w:r>
      <w:hyperlink r:id="rId167" w:history="1">
        <w:r w:rsidR="00EA6B87" w:rsidRPr="00EA6B87">
          <w:rPr>
            <w:rStyle w:val="Hyperlink"/>
            <w:vanish/>
            <w:sz w:val="24"/>
            <w:szCs w:val="24"/>
          </w:rPr>
          <w:t>Ps 40:11</w:t>
        </w:r>
      </w:hyperlink>
    </w:p>
    <w:p w14:paraId="2B4F4E45"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68" w:anchor="en-NASB-15400" w:tooltip="Go to Psalm 91:4" w:history="1">
        <w:r w:rsidR="00EA6B87" w:rsidRPr="00EA6B87">
          <w:rPr>
            <w:rStyle w:val="Hyperlink"/>
            <w:vanish/>
            <w:sz w:val="24"/>
            <w:szCs w:val="24"/>
          </w:rPr>
          <w:t>Psalm 91:4</w:t>
        </w:r>
      </w:hyperlink>
      <w:r w:rsidR="00EA6B87" w:rsidRPr="00EA6B87">
        <w:rPr>
          <w:vanish/>
          <w:sz w:val="24"/>
          <w:szCs w:val="24"/>
        </w:rPr>
        <w:t xml:space="preserve"> : </w:t>
      </w:r>
      <w:hyperlink r:id="rId169" w:history="1">
        <w:r w:rsidR="00EA6B87" w:rsidRPr="00EA6B87">
          <w:rPr>
            <w:rStyle w:val="Hyperlink"/>
            <w:vanish/>
            <w:sz w:val="24"/>
            <w:szCs w:val="24"/>
          </w:rPr>
          <w:t>Ps 35:2</w:t>
        </w:r>
      </w:hyperlink>
    </w:p>
    <w:p w14:paraId="1C7A7E71"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70" w:anchor="en-NASB-15401" w:tooltip="Go to Psalm 91:5" w:history="1">
        <w:r w:rsidR="00EA6B87" w:rsidRPr="00EA6B87">
          <w:rPr>
            <w:rStyle w:val="Hyperlink"/>
            <w:vanish/>
            <w:sz w:val="24"/>
            <w:szCs w:val="24"/>
          </w:rPr>
          <w:t>Psalm 91:5</w:t>
        </w:r>
      </w:hyperlink>
      <w:r w:rsidR="00EA6B87" w:rsidRPr="00EA6B87">
        <w:rPr>
          <w:vanish/>
          <w:sz w:val="24"/>
          <w:szCs w:val="24"/>
        </w:rPr>
        <w:t xml:space="preserve"> : </w:t>
      </w:r>
      <w:hyperlink r:id="rId171" w:history="1">
        <w:r w:rsidR="00EA6B87" w:rsidRPr="00EA6B87">
          <w:rPr>
            <w:rStyle w:val="Hyperlink"/>
            <w:vanish/>
            <w:sz w:val="24"/>
            <w:szCs w:val="24"/>
          </w:rPr>
          <w:t>Job 5:19-23; Ps 23:4; 27:1</w:t>
        </w:r>
      </w:hyperlink>
    </w:p>
    <w:p w14:paraId="22517292"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72" w:anchor="en-NASB-15401" w:tooltip="Go to Psalm 91:5" w:history="1">
        <w:r w:rsidR="00EA6B87" w:rsidRPr="00EA6B87">
          <w:rPr>
            <w:rStyle w:val="Hyperlink"/>
            <w:vanish/>
            <w:sz w:val="24"/>
            <w:szCs w:val="24"/>
          </w:rPr>
          <w:t>Psalm 91:5</w:t>
        </w:r>
      </w:hyperlink>
      <w:r w:rsidR="00EA6B87" w:rsidRPr="00EA6B87">
        <w:rPr>
          <w:vanish/>
          <w:sz w:val="24"/>
          <w:szCs w:val="24"/>
        </w:rPr>
        <w:t xml:space="preserve"> : </w:t>
      </w:r>
      <w:hyperlink r:id="rId173" w:history="1">
        <w:r w:rsidR="00EA6B87" w:rsidRPr="00EA6B87">
          <w:rPr>
            <w:rStyle w:val="Hyperlink"/>
            <w:vanish/>
            <w:sz w:val="24"/>
            <w:szCs w:val="24"/>
          </w:rPr>
          <w:t>Song 3:8</w:t>
        </w:r>
      </w:hyperlink>
    </w:p>
    <w:p w14:paraId="29A50363"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74" w:anchor="en-NASB-15401" w:tooltip="Go to Psalm 91:5" w:history="1">
        <w:r w:rsidR="00EA6B87" w:rsidRPr="00EA6B87">
          <w:rPr>
            <w:rStyle w:val="Hyperlink"/>
            <w:vanish/>
            <w:sz w:val="24"/>
            <w:szCs w:val="24"/>
          </w:rPr>
          <w:t>Psalm 91:5</w:t>
        </w:r>
      </w:hyperlink>
      <w:r w:rsidR="00EA6B87" w:rsidRPr="00EA6B87">
        <w:rPr>
          <w:vanish/>
          <w:sz w:val="24"/>
          <w:szCs w:val="24"/>
        </w:rPr>
        <w:t xml:space="preserve"> : </w:t>
      </w:r>
      <w:hyperlink r:id="rId175" w:history="1">
        <w:r w:rsidR="00EA6B87" w:rsidRPr="00EA6B87">
          <w:rPr>
            <w:rStyle w:val="Hyperlink"/>
            <w:vanish/>
            <w:sz w:val="24"/>
            <w:szCs w:val="24"/>
          </w:rPr>
          <w:t>Ps 64:4</w:t>
        </w:r>
      </w:hyperlink>
    </w:p>
    <w:p w14:paraId="3A7FB738"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76" w:anchor="en-NASB-15402" w:tooltip="Go to Psalm 91:6" w:history="1">
        <w:r w:rsidR="00EA6B87" w:rsidRPr="00EA6B87">
          <w:rPr>
            <w:rStyle w:val="Hyperlink"/>
            <w:vanish/>
            <w:sz w:val="24"/>
            <w:szCs w:val="24"/>
          </w:rPr>
          <w:t>Psalm 91:6</w:t>
        </w:r>
      </w:hyperlink>
      <w:r w:rsidR="00EA6B87" w:rsidRPr="00EA6B87">
        <w:rPr>
          <w:vanish/>
          <w:sz w:val="24"/>
          <w:szCs w:val="24"/>
        </w:rPr>
        <w:t xml:space="preserve"> : </w:t>
      </w:r>
      <w:hyperlink r:id="rId177" w:history="1">
        <w:r w:rsidR="00EA6B87" w:rsidRPr="00EA6B87">
          <w:rPr>
            <w:rStyle w:val="Hyperlink"/>
            <w:vanish/>
            <w:sz w:val="24"/>
            <w:szCs w:val="24"/>
          </w:rPr>
          <w:t>2 Kin 19:35; Ps 91:10</w:t>
        </w:r>
      </w:hyperlink>
    </w:p>
    <w:p w14:paraId="50A4B968"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78" w:anchor="en-NASB-15402" w:tooltip="Go to Psalm 91:6" w:history="1">
        <w:r w:rsidR="00EA6B87" w:rsidRPr="00EA6B87">
          <w:rPr>
            <w:rStyle w:val="Hyperlink"/>
            <w:vanish/>
            <w:sz w:val="24"/>
            <w:szCs w:val="24"/>
          </w:rPr>
          <w:t>Psalm 91:6</w:t>
        </w:r>
      </w:hyperlink>
      <w:r w:rsidR="00EA6B87" w:rsidRPr="00EA6B87">
        <w:rPr>
          <w:vanish/>
          <w:sz w:val="24"/>
          <w:szCs w:val="24"/>
        </w:rPr>
        <w:t xml:space="preserve"> : </w:t>
      </w:r>
      <w:hyperlink r:id="rId179" w:history="1">
        <w:r w:rsidR="00EA6B87" w:rsidRPr="00EA6B87">
          <w:rPr>
            <w:rStyle w:val="Hyperlink"/>
            <w:vanish/>
            <w:sz w:val="24"/>
            <w:szCs w:val="24"/>
          </w:rPr>
          <w:t>Job 5:22</w:t>
        </w:r>
      </w:hyperlink>
    </w:p>
    <w:p w14:paraId="5A69B15B"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80" w:anchor="en-NASB-15403" w:tooltip="Go to Psalm 91:7" w:history="1">
        <w:r w:rsidR="00EA6B87" w:rsidRPr="00EA6B87">
          <w:rPr>
            <w:rStyle w:val="Hyperlink"/>
            <w:vanish/>
            <w:sz w:val="24"/>
            <w:szCs w:val="24"/>
          </w:rPr>
          <w:t>Psalm 91:7</w:t>
        </w:r>
      </w:hyperlink>
      <w:r w:rsidR="00EA6B87" w:rsidRPr="00EA6B87">
        <w:rPr>
          <w:vanish/>
          <w:sz w:val="24"/>
          <w:szCs w:val="24"/>
        </w:rPr>
        <w:t xml:space="preserve"> : </w:t>
      </w:r>
      <w:hyperlink r:id="rId181" w:history="1">
        <w:r w:rsidR="00EA6B87" w:rsidRPr="00EA6B87">
          <w:rPr>
            <w:rStyle w:val="Hyperlink"/>
            <w:vanish/>
            <w:sz w:val="24"/>
            <w:szCs w:val="24"/>
          </w:rPr>
          <w:t>Gen 7:23; Josh 14:10</w:t>
        </w:r>
      </w:hyperlink>
    </w:p>
    <w:p w14:paraId="23C5E373"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82" w:anchor="en-NASB-15404" w:tooltip="Go to Psalm 91:8" w:history="1">
        <w:r w:rsidR="00EA6B87" w:rsidRPr="00EA6B87">
          <w:rPr>
            <w:rStyle w:val="Hyperlink"/>
            <w:vanish/>
            <w:sz w:val="24"/>
            <w:szCs w:val="24"/>
          </w:rPr>
          <w:t>Psalm 91:8</w:t>
        </w:r>
      </w:hyperlink>
      <w:r w:rsidR="00EA6B87" w:rsidRPr="00EA6B87">
        <w:rPr>
          <w:vanish/>
          <w:sz w:val="24"/>
          <w:szCs w:val="24"/>
        </w:rPr>
        <w:t xml:space="preserve"> : </w:t>
      </w:r>
      <w:hyperlink r:id="rId183" w:history="1">
        <w:r w:rsidR="00EA6B87" w:rsidRPr="00EA6B87">
          <w:rPr>
            <w:rStyle w:val="Hyperlink"/>
            <w:vanish/>
            <w:sz w:val="24"/>
            <w:szCs w:val="24"/>
          </w:rPr>
          <w:t>Ps 37:34; 58:10</w:t>
        </w:r>
      </w:hyperlink>
    </w:p>
    <w:p w14:paraId="79B38220"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84" w:anchor="en-NASB-15405" w:tooltip="Go to Psalm 91:9" w:history="1">
        <w:r w:rsidR="00EA6B87" w:rsidRPr="00EA6B87">
          <w:rPr>
            <w:rStyle w:val="Hyperlink"/>
            <w:vanish/>
            <w:sz w:val="24"/>
            <w:szCs w:val="24"/>
          </w:rPr>
          <w:t>Psalm 91:9</w:t>
        </w:r>
      </w:hyperlink>
      <w:r w:rsidR="00EA6B87" w:rsidRPr="00EA6B87">
        <w:rPr>
          <w:vanish/>
          <w:sz w:val="24"/>
          <w:szCs w:val="24"/>
        </w:rPr>
        <w:t xml:space="preserve"> : </w:t>
      </w:r>
      <w:hyperlink r:id="rId185" w:history="1">
        <w:r w:rsidR="00EA6B87" w:rsidRPr="00EA6B87">
          <w:rPr>
            <w:rStyle w:val="Hyperlink"/>
            <w:vanish/>
            <w:sz w:val="24"/>
            <w:szCs w:val="24"/>
          </w:rPr>
          <w:t>Ps 91:2</w:t>
        </w:r>
      </w:hyperlink>
    </w:p>
    <w:p w14:paraId="7693ED2C"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86" w:anchor="en-NASB-15405" w:tooltip="Go to Psalm 91:9" w:history="1">
        <w:r w:rsidR="00EA6B87" w:rsidRPr="00EA6B87">
          <w:rPr>
            <w:rStyle w:val="Hyperlink"/>
            <w:vanish/>
            <w:sz w:val="24"/>
            <w:szCs w:val="24"/>
          </w:rPr>
          <w:t>Psalm 91:9</w:t>
        </w:r>
      </w:hyperlink>
      <w:r w:rsidR="00EA6B87" w:rsidRPr="00EA6B87">
        <w:rPr>
          <w:vanish/>
          <w:sz w:val="24"/>
          <w:szCs w:val="24"/>
        </w:rPr>
        <w:t xml:space="preserve"> : </w:t>
      </w:r>
      <w:hyperlink r:id="rId187" w:history="1">
        <w:r w:rsidR="00EA6B87" w:rsidRPr="00EA6B87">
          <w:rPr>
            <w:rStyle w:val="Hyperlink"/>
            <w:vanish/>
            <w:sz w:val="24"/>
            <w:szCs w:val="24"/>
          </w:rPr>
          <w:t>Ps 90:1</w:t>
        </w:r>
      </w:hyperlink>
    </w:p>
    <w:p w14:paraId="23FEB263"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88" w:anchor="en-NASB-15406" w:tooltip="Go to Psalm 91:10" w:history="1">
        <w:r w:rsidR="00EA6B87" w:rsidRPr="00EA6B87">
          <w:rPr>
            <w:rStyle w:val="Hyperlink"/>
            <w:vanish/>
            <w:sz w:val="24"/>
            <w:szCs w:val="24"/>
          </w:rPr>
          <w:t>Psalm 91:10</w:t>
        </w:r>
      </w:hyperlink>
      <w:r w:rsidR="00EA6B87" w:rsidRPr="00EA6B87">
        <w:rPr>
          <w:vanish/>
          <w:sz w:val="24"/>
          <w:szCs w:val="24"/>
        </w:rPr>
        <w:t xml:space="preserve"> : </w:t>
      </w:r>
      <w:hyperlink r:id="rId189" w:history="1">
        <w:r w:rsidR="00EA6B87" w:rsidRPr="00EA6B87">
          <w:rPr>
            <w:rStyle w:val="Hyperlink"/>
            <w:vanish/>
            <w:sz w:val="24"/>
            <w:szCs w:val="24"/>
          </w:rPr>
          <w:t>Prov 12:21</w:t>
        </w:r>
      </w:hyperlink>
    </w:p>
    <w:p w14:paraId="7D0E4E1D"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90" w:anchor="en-NASB-15407" w:tooltip="Go to Psalm 91:11" w:history="1">
        <w:r w:rsidR="00EA6B87" w:rsidRPr="00EA6B87">
          <w:rPr>
            <w:rStyle w:val="Hyperlink"/>
            <w:vanish/>
            <w:sz w:val="24"/>
            <w:szCs w:val="24"/>
          </w:rPr>
          <w:t>Psalm 91:11</w:t>
        </w:r>
      </w:hyperlink>
      <w:r w:rsidR="00EA6B87" w:rsidRPr="00EA6B87">
        <w:rPr>
          <w:vanish/>
          <w:sz w:val="24"/>
          <w:szCs w:val="24"/>
        </w:rPr>
        <w:t xml:space="preserve"> : </w:t>
      </w:r>
      <w:hyperlink r:id="rId191" w:history="1">
        <w:r w:rsidR="00EA6B87" w:rsidRPr="00EA6B87">
          <w:rPr>
            <w:rStyle w:val="Hyperlink"/>
            <w:vanish/>
            <w:sz w:val="24"/>
            <w:szCs w:val="24"/>
          </w:rPr>
          <w:t>Ps 34:7; Matt 4:6; Luke 4:10, 11; Heb 1:14</w:t>
        </w:r>
      </w:hyperlink>
    </w:p>
    <w:p w14:paraId="28D799AF"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92" w:anchor="en-NASB-15408" w:tooltip="Go to Psalm 91:12" w:history="1">
        <w:r w:rsidR="00EA6B87" w:rsidRPr="00EA6B87">
          <w:rPr>
            <w:rStyle w:val="Hyperlink"/>
            <w:vanish/>
            <w:sz w:val="24"/>
            <w:szCs w:val="24"/>
          </w:rPr>
          <w:t>Psalm 91:12</w:t>
        </w:r>
      </w:hyperlink>
      <w:r w:rsidR="00EA6B87" w:rsidRPr="00EA6B87">
        <w:rPr>
          <w:vanish/>
          <w:sz w:val="24"/>
          <w:szCs w:val="24"/>
        </w:rPr>
        <w:t xml:space="preserve"> : </w:t>
      </w:r>
      <w:hyperlink r:id="rId193" w:history="1">
        <w:r w:rsidR="00EA6B87" w:rsidRPr="00EA6B87">
          <w:rPr>
            <w:rStyle w:val="Hyperlink"/>
            <w:vanish/>
            <w:sz w:val="24"/>
            <w:szCs w:val="24"/>
          </w:rPr>
          <w:t>Matt 4:6; Luke 4:11</w:t>
        </w:r>
      </w:hyperlink>
    </w:p>
    <w:p w14:paraId="722F9ED2"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94" w:anchor="en-NASB-15409" w:tooltip="Go to Psalm 91:13" w:history="1">
        <w:r w:rsidR="00EA6B87" w:rsidRPr="00EA6B87">
          <w:rPr>
            <w:rStyle w:val="Hyperlink"/>
            <w:vanish/>
            <w:sz w:val="24"/>
            <w:szCs w:val="24"/>
          </w:rPr>
          <w:t>Psalm 91:13</w:t>
        </w:r>
      </w:hyperlink>
      <w:r w:rsidR="00EA6B87" w:rsidRPr="00EA6B87">
        <w:rPr>
          <w:vanish/>
          <w:sz w:val="24"/>
          <w:szCs w:val="24"/>
        </w:rPr>
        <w:t xml:space="preserve"> : </w:t>
      </w:r>
      <w:hyperlink r:id="rId195" w:history="1">
        <w:r w:rsidR="00EA6B87" w:rsidRPr="00EA6B87">
          <w:rPr>
            <w:rStyle w:val="Hyperlink"/>
            <w:vanish/>
            <w:sz w:val="24"/>
            <w:szCs w:val="24"/>
          </w:rPr>
          <w:t>Judg 14:6; Dan 6:22; Luke 10:19</w:t>
        </w:r>
      </w:hyperlink>
    </w:p>
    <w:p w14:paraId="27ECCCBC"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96" w:anchor="en-NASB-15410" w:tooltip="Go to Psalm 91:14" w:history="1">
        <w:r w:rsidR="00EA6B87" w:rsidRPr="00EA6B87">
          <w:rPr>
            <w:rStyle w:val="Hyperlink"/>
            <w:vanish/>
            <w:sz w:val="24"/>
            <w:szCs w:val="24"/>
          </w:rPr>
          <w:t>Psalm 91:14</w:t>
        </w:r>
      </w:hyperlink>
      <w:r w:rsidR="00EA6B87" w:rsidRPr="00EA6B87">
        <w:rPr>
          <w:vanish/>
          <w:sz w:val="24"/>
          <w:szCs w:val="24"/>
        </w:rPr>
        <w:t xml:space="preserve"> : </w:t>
      </w:r>
      <w:hyperlink r:id="rId197" w:history="1">
        <w:r w:rsidR="00EA6B87" w:rsidRPr="00EA6B87">
          <w:rPr>
            <w:rStyle w:val="Hyperlink"/>
            <w:vanish/>
            <w:sz w:val="24"/>
            <w:szCs w:val="24"/>
          </w:rPr>
          <w:t>Ps 145:20</w:t>
        </w:r>
      </w:hyperlink>
    </w:p>
    <w:p w14:paraId="4277183F"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198" w:anchor="en-NASB-15410" w:tooltip="Go to Psalm 91:14" w:history="1">
        <w:r w:rsidR="00EA6B87" w:rsidRPr="00EA6B87">
          <w:rPr>
            <w:rStyle w:val="Hyperlink"/>
            <w:vanish/>
            <w:sz w:val="24"/>
            <w:szCs w:val="24"/>
          </w:rPr>
          <w:t>Psalm 91:14</w:t>
        </w:r>
      </w:hyperlink>
      <w:r w:rsidR="00EA6B87" w:rsidRPr="00EA6B87">
        <w:rPr>
          <w:vanish/>
          <w:sz w:val="24"/>
          <w:szCs w:val="24"/>
        </w:rPr>
        <w:t xml:space="preserve"> : </w:t>
      </w:r>
      <w:hyperlink r:id="rId199" w:history="1">
        <w:r w:rsidR="00EA6B87" w:rsidRPr="00EA6B87">
          <w:rPr>
            <w:rStyle w:val="Hyperlink"/>
            <w:vanish/>
            <w:sz w:val="24"/>
            <w:szCs w:val="24"/>
          </w:rPr>
          <w:t>Ps 59:1</w:t>
        </w:r>
      </w:hyperlink>
    </w:p>
    <w:p w14:paraId="6DE9FB75"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200" w:anchor="en-NASB-15410" w:tooltip="Go to Psalm 91:14" w:history="1">
        <w:r w:rsidR="00EA6B87" w:rsidRPr="00EA6B87">
          <w:rPr>
            <w:rStyle w:val="Hyperlink"/>
            <w:vanish/>
            <w:sz w:val="24"/>
            <w:szCs w:val="24"/>
          </w:rPr>
          <w:t>Psalm 91:14</w:t>
        </w:r>
      </w:hyperlink>
      <w:r w:rsidR="00EA6B87" w:rsidRPr="00EA6B87">
        <w:rPr>
          <w:vanish/>
          <w:sz w:val="24"/>
          <w:szCs w:val="24"/>
        </w:rPr>
        <w:t xml:space="preserve"> : </w:t>
      </w:r>
      <w:hyperlink r:id="rId201" w:history="1">
        <w:r w:rsidR="00EA6B87" w:rsidRPr="00EA6B87">
          <w:rPr>
            <w:rStyle w:val="Hyperlink"/>
            <w:vanish/>
            <w:sz w:val="24"/>
            <w:szCs w:val="24"/>
          </w:rPr>
          <w:t>Ps 9:10</w:t>
        </w:r>
      </w:hyperlink>
    </w:p>
    <w:p w14:paraId="446097C9"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202" w:anchor="en-NASB-15411" w:tooltip="Go to Psalm 91:15" w:history="1">
        <w:r w:rsidR="00EA6B87" w:rsidRPr="00EA6B87">
          <w:rPr>
            <w:rStyle w:val="Hyperlink"/>
            <w:vanish/>
            <w:sz w:val="24"/>
            <w:szCs w:val="24"/>
          </w:rPr>
          <w:t>Psalm 91:15</w:t>
        </w:r>
      </w:hyperlink>
      <w:r w:rsidR="00EA6B87" w:rsidRPr="00EA6B87">
        <w:rPr>
          <w:vanish/>
          <w:sz w:val="24"/>
          <w:szCs w:val="24"/>
        </w:rPr>
        <w:t xml:space="preserve"> : </w:t>
      </w:r>
      <w:hyperlink r:id="rId203" w:history="1">
        <w:r w:rsidR="00EA6B87" w:rsidRPr="00EA6B87">
          <w:rPr>
            <w:rStyle w:val="Hyperlink"/>
            <w:vanish/>
            <w:sz w:val="24"/>
            <w:szCs w:val="24"/>
          </w:rPr>
          <w:t>Job 12:4; Ps 50:15</w:t>
        </w:r>
      </w:hyperlink>
    </w:p>
    <w:p w14:paraId="48ABE398"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204" w:anchor="en-NASB-15411" w:tooltip="Go to Psalm 91:15" w:history="1">
        <w:r w:rsidR="00EA6B87" w:rsidRPr="00EA6B87">
          <w:rPr>
            <w:rStyle w:val="Hyperlink"/>
            <w:vanish/>
            <w:sz w:val="24"/>
            <w:szCs w:val="24"/>
          </w:rPr>
          <w:t>Psalm 91:15</w:t>
        </w:r>
      </w:hyperlink>
      <w:r w:rsidR="00EA6B87" w:rsidRPr="00EA6B87">
        <w:rPr>
          <w:vanish/>
          <w:sz w:val="24"/>
          <w:szCs w:val="24"/>
        </w:rPr>
        <w:t xml:space="preserve"> : </w:t>
      </w:r>
      <w:hyperlink r:id="rId205" w:history="1">
        <w:r w:rsidR="00EA6B87" w:rsidRPr="00EA6B87">
          <w:rPr>
            <w:rStyle w:val="Hyperlink"/>
            <w:vanish/>
            <w:sz w:val="24"/>
            <w:szCs w:val="24"/>
          </w:rPr>
          <w:t>1 Sam 2:30; John 12:26</w:t>
        </w:r>
      </w:hyperlink>
    </w:p>
    <w:p w14:paraId="05471570"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206" w:anchor="en-NASB-15412" w:tooltip="Go to Psalm 91:16" w:history="1">
        <w:r w:rsidR="00EA6B87" w:rsidRPr="00EA6B87">
          <w:rPr>
            <w:rStyle w:val="Hyperlink"/>
            <w:vanish/>
            <w:sz w:val="24"/>
            <w:szCs w:val="24"/>
          </w:rPr>
          <w:t>Psalm 91:16</w:t>
        </w:r>
      </w:hyperlink>
      <w:r w:rsidR="00EA6B87" w:rsidRPr="00EA6B87">
        <w:rPr>
          <w:vanish/>
          <w:sz w:val="24"/>
          <w:szCs w:val="24"/>
        </w:rPr>
        <w:t xml:space="preserve"> : </w:t>
      </w:r>
      <w:hyperlink r:id="rId207" w:history="1">
        <w:r w:rsidR="00EA6B87" w:rsidRPr="00EA6B87">
          <w:rPr>
            <w:rStyle w:val="Hyperlink"/>
            <w:vanish/>
            <w:sz w:val="24"/>
            <w:szCs w:val="24"/>
          </w:rPr>
          <w:t>Deut 6:2; Ps 21:4; Prov 3:1, 2</w:t>
        </w:r>
      </w:hyperlink>
    </w:p>
    <w:p w14:paraId="130E2DA7" w14:textId="77777777" w:rsidR="00EA6B87" w:rsidRPr="00EA6B87" w:rsidRDefault="00F5691E" w:rsidP="003C6B62">
      <w:pPr>
        <w:numPr>
          <w:ilvl w:val="0"/>
          <w:numId w:val="10"/>
        </w:numPr>
        <w:spacing w:before="100" w:beforeAutospacing="1" w:after="100" w:afterAutospacing="1" w:line="240" w:lineRule="auto"/>
        <w:rPr>
          <w:vanish/>
          <w:sz w:val="24"/>
          <w:szCs w:val="24"/>
        </w:rPr>
      </w:pPr>
      <w:hyperlink r:id="rId208" w:anchor="en-NASB-15412" w:tooltip="Go to Psalm 91:16" w:history="1">
        <w:r w:rsidR="00EA6B87" w:rsidRPr="00EA6B87">
          <w:rPr>
            <w:rStyle w:val="Hyperlink"/>
            <w:vanish/>
            <w:sz w:val="24"/>
            <w:szCs w:val="24"/>
          </w:rPr>
          <w:t>Psalm 91:16</w:t>
        </w:r>
      </w:hyperlink>
      <w:r w:rsidR="00EA6B87" w:rsidRPr="00EA6B87">
        <w:rPr>
          <w:vanish/>
          <w:sz w:val="24"/>
          <w:szCs w:val="24"/>
        </w:rPr>
        <w:t xml:space="preserve"> : </w:t>
      </w:r>
      <w:hyperlink r:id="rId209" w:history="1">
        <w:r w:rsidR="00EA6B87" w:rsidRPr="00EA6B87">
          <w:rPr>
            <w:rStyle w:val="Hyperlink"/>
            <w:vanish/>
            <w:sz w:val="24"/>
            <w:szCs w:val="24"/>
          </w:rPr>
          <w:t>Ps 50:23</w:t>
        </w:r>
      </w:hyperlink>
    </w:p>
    <w:p w14:paraId="21FA097B" w14:textId="77777777" w:rsidR="00A669C7" w:rsidRDefault="00C763AB" w:rsidP="008A4BDC">
      <w:pPr>
        <w:ind w:firstLine="360"/>
        <w:jc w:val="both"/>
        <w:rPr>
          <w:sz w:val="24"/>
          <w:szCs w:val="24"/>
        </w:rPr>
      </w:pPr>
      <w:r>
        <w:rPr>
          <w:sz w:val="24"/>
          <w:szCs w:val="24"/>
        </w:rPr>
        <w:t>Every year, with the changing of the seasons</w:t>
      </w:r>
      <w:r w:rsidR="00A131AB">
        <w:rPr>
          <w:sz w:val="24"/>
          <w:szCs w:val="24"/>
        </w:rPr>
        <w:t>,</w:t>
      </w:r>
      <w:r>
        <w:rPr>
          <w:sz w:val="24"/>
          <w:szCs w:val="24"/>
        </w:rPr>
        <w:t xml:space="preserve"> a pair of wrens set up house</w:t>
      </w:r>
      <w:r w:rsidRPr="00EA6B87">
        <w:rPr>
          <w:sz w:val="24"/>
          <w:szCs w:val="24"/>
        </w:rPr>
        <w:t xml:space="preserve"> </w:t>
      </w:r>
      <w:r>
        <w:rPr>
          <w:sz w:val="24"/>
          <w:szCs w:val="24"/>
        </w:rPr>
        <w:t>in two baskets that hang on our</w:t>
      </w:r>
      <w:r w:rsidR="00A8102B">
        <w:rPr>
          <w:sz w:val="24"/>
          <w:szCs w:val="24"/>
        </w:rPr>
        <w:t xml:space="preserve"> glass</w:t>
      </w:r>
      <w:r>
        <w:rPr>
          <w:sz w:val="24"/>
          <w:szCs w:val="24"/>
        </w:rPr>
        <w:t xml:space="preserve"> front door</w:t>
      </w:r>
      <w:r w:rsidR="00A8102B">
        <w:rPr>
          <w:sz w:val="24"/>
          <w:szCs w:val="24"/>
        </w:rPr>
        <w:t>s</w:t>
      </w:r>
      <w:r>
        <w:rPr>
          <w:sz w:val="24"/>
          <w:szCs w:val="24"/>
        </w:rPr>
        <w:t>.</w:t>
      </w:r>
      <w:r w:rsidR="005D7037">
        <w:rPr>
          <w:sz w:val="24"/>
          <w:szCs w:val="24"/>
        </w:rPr>
        <w:t xml:space="preserve"> </w:t>
      </w:r>
      <w:r w:rsidR="00C137A6">
        <w:rPr>
          <w:sz w:val="24"/>
          <w:szCs w:val="24"/>
        </w:rPr>
        <w:t xml:space="preserve">These glass doors give us a front row seat to the care of a mother birds for her young. First the mama bird is very diligent in crafting her nest. I am always amused with the items she selects to place her young in. </w:t>
      </w:r>
      <w:r w:rsidR="002D0036">
        <w:rPr>
          <w:sz w:val="24"/>
          <w:szCs w:val="24"/>
        </w:rPr>
        <w:t xml:space="preserve">When the nest is complete she lays her tiny eggs. We check every few days to see when the eggs hatch. This spring my granddaughter Naomi got to see </w:t>
      </w:r>
      <w:r w:rsidR="00C137A6">
        <w:rPr>
          <w:sz w:val="24"/>
          <w:szCs w:val="24"/>
        </w:rPr>
        <w:t>the frail baby birds cry</w:t>
      </w:r>
      <w:r w:rsidR="002D0036">
        <w:rPr>
          <w:sz w:val="24"/>
          <w:szCs w:val="24"/>
        </w:rPr>
        <w:t>ing</w:t>
      </w:r>
      <w:r w:rsidR="00C137A6">
        <w:rPr>
          <w:sz w:val="24"/>
          <w:szCs w:val="24"/>
        </w:rPr>
        <w:t xml:space="preserve"> out to </w:t>
      </w:r>
      <w:r w:rsidR="00A669C7">
        <w:rPr>
          <w:sz w:val="24"/>
          <w:szCs w:val="24"/>
        </w:rPr>
        <w:t xml:space="preserve">their </w:t>
      </w:r>
      <w:r w:rsidR="00C137A6">
        <w:rPr>
          <w:sz w:val="24"/>
          <w:szCs w:val="24"/>
        </w:rPr>
        <w:t>mamma bird “</w:t>
      </w:r>
      <w:r w:rsidR="00C137A6" w:rsidRPr="00CD5798">
        <w:rPr>
          <w:sz w:val="24"/>
          <w:szCs w:val="24"/>
        </w:rPr>
        <w:t>Feed me!”</w:t>
      </w:r>
      <w:r w:rsidR="00C137A6">
        <w:rPr>
          <w:sz w:val="24"/>
          <w:szCs w:val="24"/>
        </w:rPr>
        <w:t xml:space="preserve"> </w:t>
      </w:r>
      <w:r w:rsidR="002D0036">
        <w:rPr>
          <w:sz w:val="24"/>
          <w:szCs w:val="24"/>
        </w:rPr>
        <w:t xml:space="preserve">I have a picture of Naomi’s wide eyed wonder at the sight as I held her up to the </w:t>
      </w:r>
      <w:r w:rsidR="00A46B7F">
        <w:rPr>
          <w:sz w:val="24"/>
          <w:szCs w:val="24"/>
        </w:rPr>
        <w:t>glass. The mamma bird carefully</w:t>
      </w:r>
      <w:r w:rsidR="002D0036">
        <w:rPr>
          <w:sz w:val="24"/>
          <w:szCs w:val="24"/>
        </w:rPr>
        <w:t xml:space="preserve"> watches over her nest and when we step back</w:t>
      </w:r>
      <w:r w:rsidR="00C137A6">
        <w:rPr>
          <w:sz w:val="24"/>
          <w:szCs w:val="24"/>
        </w:rPr>
        <w:t xml:space="preserve"> she flies in with the worms in her mou</w:t>
      </w:r>
      <w:r w:rsidR="002D0036">
        <w:rPr>
          <w:sz w:val="24"/>
          <w:szCs w:val="24"/>
        </w:rPr>
        <w:t>th and places them in their wide open</w:t>
      </w:r>
      <w:r w:rsidR="00C137A6">
        <w:rPr>
          <w:sz w:val="24"/>
          <w:szCs w:val="24"/>
        </w:rPr>
        <w:t xml:space="preserve"> beaks. </w:t>
      </w:r>
    </w:p>
    <w:p w14:paraId="104A74CD" w14:textId="77777777" w:rsidR="00A8102B" w:rsidRDefault="00A8102B" w:rsidP="00A8102B">
      <w:pPr>
        <w:ind w:firstLine="360"/>
        <w:jc w:val="both"/>
        <w:rPr>
          <w:sz w:val="24"/>
          <w:szCs w:val="24"/>
        </w:rPr>
      </w:pPr>
      <w:r>
        <w:rPr>
          <w:sz w:val="24"/>
          <w:szCs w:val="24"/>
        </w:rPr>
        <w:t xml:space="preserve">This visual lesson takes place just feet from the place I meet with the Lord </w:t>
      </w:r>
      <w:r w:rsidR="00A131AB">
        <w:rPr>
          <w:sz w:val="24"/>
          <w:szCs w:val="24"/>
        </w:rPr>
        <w:t>at my dining room table</w:t>
      </w:r>
      <w:r w:rsidR="00EB2050">
        <w:rPr>
          <w:sz w:val="24"/>
          <w:szCs w:val="24"/>
        </w:rPr>
        <w:t>. Occasionally, my meeting takes place on</w:t>
      </w:r>
      <w:r w:rsidR="00A131AB">
        <w:rPr>
          <w:sz w:val="24"/>
          <w:szCs w:val="24"/>
        </w:rPr>
        <w:t xml:space="preserve"> the floor, with face-to-the ground, in worship.</w:t>
      </w:r>
      <w:r>
        <w:rPr>
          <w:sz w:val="24"/>
          <w:szCs w:val="24"/>
        </w:rPr>
        <w:t xml:space="preserve"> </w:t>
      </w:r>
      <w:r w:rsidR="00A131AB">
        <w:rPr>
          <w:sz w:val="24"/>
          <w:szCs w:val="24"/>
        </w:rPr>
        <w:t>This is also the “banquet hall”</w:t>
      </w:r>
      <w:r>
        <w:rPr>
          <w:sz w:val="24"/>
          <w:szCs w:val="24"/>
        </w:rPr>
        <w:t xml:space="preserve"> </w:t>
      </w:r>
      <w:r w:rsidR="005D7037">
        <w:rPr>
          <w:sz w:val="24"/>
          <w:szCs w:val="24"/>
        </w:rPr>
        <w:t xml:space="preserve">my disciple group breaks the bread of life and dines on the </w:t>
      </w:r>
      <w:r w:rsidR="00A131AB">
        <w:rPr>
          <w:sz w:val="24"/>
          <w:szCs w:val="24"/>
        </w:rPr>
        <w:t xml:space="preserve">feast </w:t>
      </w:r>
      <w:r w:rsidR="005D7037">
        <w:rPr>
          <w:sz w:val="24"/>
          <w:szCs w:val="24"/>
        </w:rPr>
        <w:t>of His love together.</w:t>
      </w:r>
      <w:r w:rsidR="00A131AB">
        <w:rPr>
          <w:sz w:val="24"/>
          <w:szCs w:val="24"/>
        </w:rPr>
        <w:t xml:space="preserve"> (Song of Solomon 2:1-4)</w:t>
      </w:r>
      <w:r w:rsidR="00000ECF">
        <w:rPr>
          <w:sz w:val="24"/>
          <w:szCs w:val="24"/>
        </w:rPr>
        <w:t xml:space="preserve">  I wonder if these birds know</w:t>
      </w:r>
      <w:r w:rsidR="00E6095E">
        <w:rPr>
          <w:sz w:val="24"/>
          <w:szCs w:val="24"/>
        </w:rPr>
        <w:t xml:space="preserve"> God lives in this home</w:t>
      </w:r>
      <w:r w:rsidR="000D558E">
        <w:rPr>
          <w:sz w:val="24"/>
          <w:szCs w:val="24"/>
        </w:rPr>
        <w:t>.</w:t>
      </w:r>
      <w:r w:rsidR="00000ECF">
        <w:rPr>
          <w:sz w:val="24"/>
          <w:szCs w:val="24"/>
        </w:rPr>
        <w:t xml:space="preserve"> </w:t>
      </w:r>
      <w:r w:rsidR="00E6095E">
        <w:rPr>
          <w:sz w:val="24"/>
          <w:szCs w:val="24"/>
        </w:rPr>
        <w:t>(1 Corinthians 3:16;</w:t>
      </w:r>
      <w:r w:rsidR="007323C9">
        <w:rPr>
          <w:sz w:val="24"/>
          <w:szCs w:val="24"/>
        </w:rPr>
        <w:t xml:space="preserve"> </w:t>
      </w:r>
      <w:r w:rsidR="00E6095E">
        <w:rPr>
          <w:sz w:val="24"/>
          <w:szCs w:val="24"/>
        </w:rPr>
        <w:t>6:19)</w:t>
      </w:r>
      <w:r w:rsidR="00000ECF">
        <w:rPr>
          <w:sz w:val="24"/>
          <w:szCs w:val="24"/>
        </w:rPr>
        <w:t xml:space="preserve"> Do</w:t>
      </w:r>
      <w:r w:rsidR="000D558E">
        <w:rPr>
          <w:sz w:val="24"/>
          <w:szCs w:val="24"/>
        </w:rPr>
        <w:t xml:space="preserve"> they sense His presence when the Lord</w:t>
      </w:r>
      <w:r w:rsidR="00000ECF">
        <w:rPr>
          <w:sz w:val="24"/>
          <w:szCs w:val="24"/>
        </w:rPr>
        <w:t xml:space="preserve"> comes near us</w:t>
      </w:r>
      <w:r w:rsidR="000D558E">
        <w:rPr>
          <w:sz w:val="24"/>
          <w:szCs w:val="24"/>
        </w:rPr>
        <w:t xml:space="preserve"> as</w:t>
      </w:r>
      <w:r w:rsidR="00000ECF">
        <w:rPr>
          <w:sz w:val="24"/>
          <w:szCs w:val="24"/>
        </w:rPr>
        <w:t xml:space="preserve"> we call on Him in prayer? </w:t>
      </w:r>
      <w:r w:rsidR="00E6095E">
        <w:rPr>
          <w:sz w:val="24"/>
          <w:szCs w:val="24"/>
        </w:rPr>
        <w:t xml:space="preserve"> </w:t>
      </w:r>
      <w:r w:rsidR="00000ECF">
        <w:rPr>
          <w:sz w:val="24"/>
          <w:szCs w:val="24"/>
        </w:rPr>
        <w:t xml:space="preserve">The </w:t>
      </w:r>
      <w:r w:rsidR="00EB2050">
        <w:rPr>
          <w:sz w:val="24"/>
          <w:szCs w:val="24"/>
        </w:rPr>
        <w:t>W</w:t>
      </w:r>
      <w:r w:rsidR="00000ECF">
        <w:rPr>
          <w:sz w:val="24"/>
          <w:szCs w:val="24"/>
        </w:rPr>
        <w:t>ord of God tells us that we</w:t>
      </w:r>
      <w:r w:rsidR="000D558E">
        <w:rPr>
          <w:sz w:val="24"/>
          <w:szCs w:val="24"/>
        </w:rPr>
        <w:t>,</w:t>
      </w:r>
      <w:r w:rsidR="00000ECF">
        <w:rPr>
          <w:sz w:val="24"/>
          <w:szCs w:val="24"/>
        </w:rPr>
        <w:t xml:space="preserve"> His Bride and B</w:t>
      </w:r>
      <w:r w:rsidR="007323C9">
        <w:rPr>
          <w:sz w:val="24"/>
          <w:szCs w:val="24"/>
        </w:rPr>
        <w:t>ody</w:t>
      </w:r>
      <w:r w:rsidR="000D558E">
        <w:rPr>
          <w:sz w:val="24"/>
          <w:szCs w:val="24"/>
        </w:rPr>
        <w:t>,</w:t>
      </w:r>
      <w:r w:rsidR="007323C9">
        <w:rPr>
          <w:sz w:val="24"/>
          <w:szCs w:val="24"/>
        </w:rPr>
        <w:t xml:space="preserve"> are His</w:t>
      </w:r>
      <w:r w:rsidR="00E6095E">
        <w:rPr>
          <w:sz w:val="24"/>
          <w:szCs w:val="24"/>
        </w:rPr>
        <w:t xml:space="preserve"> </w:t>
      </w:r>
      <w:r w:rsidR="00000ECF">
        <w:rPr>
          <w:sz w:val="24"/>
          <w:szCs w:val="24"/>
        </w:rPr>
        <w:t>dwe</w:t>
      </w:r>
      <w:r w:rsidR="00E6095E">
        <w:rPr>
          <w:sz w:val="24"/>
          <w:szCs w:val="24"/>
        </w:rPr>
        <w:t>l</w:t>
      </w:r>
      <w:r w:rsidR="00000ECF">
        <w:rPr>
          <w:sz w:val="24"/>
          <w:szCs w:val="24"/>
        </w:rPr>
        <w:t>ling place on earth. The mental imagery created reminds me of this passage in Psalm</w:t>
      </w:r>
      <w:r w:rsidR="00234A9E">
        <w:rPr>
          <w:sz w:val="24"/>
          <w:szCs w:val="24"/>
        </w:rPr>
        <w:t>s</w:t>
      </w:r>
      <w:r w:rsidR="00000ECF">
        <w:rPr>
          <w:sz w:val="24"/>
          <w:szCs w:val="24"/>
        </w:rPr>
        <w:t>.</w:t>
      </w:r>
    </w:p>
    <w:p w14:paraId="136F8A08" w14:textId="77777777" w:rsidR="00CD5798" w:rsidRPr="00000ECF" w:rsidRDefault="00CD5798" w:rsidP="00E70378">
      <w:pPr>
        <w:pStyle w:val="txt-sm"/>
        <w:jc w:val="center"/>
        <w:rPr>
          <w:rFonts w:asciiTheme="minorHAnsi" w:hAnsiTheme="minorHAnsi" w:cstheme="minorHAnsi"/>
          <w:b/>
          <w:i/>
        </w:rPr>
      </w:pPr>
      <w:r w:rsidRPr="00000ECF">
        <w:rPr>
          <w:rFonts w:asciiTheme="minorHAnsi" w:hAnsiTheme="minorHAnsi" w:cstheme="minorHAnsi"/>
          <w:b/>
          <w:i/>
        </w:rPr>
        <w:t>Psalm 84:1-10 (NASB)</w:t>
      </w:r>
    </w:p>
    <w:p w14:paraId="390F192B" w14:textId="77777777" w:rsidR="00CD5798" w:rsidRDefault="00CD5798" w:rsidP="00E70378">
      <w:pPr>
        <w:pStyle w:val="line"/>
        <w:jc w:val="center"/>
        <w:rPr>
          <w:rStyle w:val="text"/>
          <w:rFonts w:asciiTheme="minorHAnsi" w:hAnsiTheme="minorHAnsi" w:cstheme="minorHAnsi"/>
          <w:b/>
          <w:i/>
        </w:rPr>
      </w:pPr>
      <w:r w:rsidRPr="00000ECF">
        <w:rPr>
          <w:rStyle w:val="chapternum"/>
          <w:rFonts w:asciiTheme="minorHAnsi" w:hAnsiTheme="minorHAnsi" w:cstheme="minorHAnsi"/>
          <w:b/>
          <w:i/>
        </w:rPr>
        <w:t>84 </w:t>
      </w:r>
      <w:r w:rsidRPr="00000ECF">
        <w:rPr>
          <w:rStyle w:val="text"/>
          <w:rFonts w:asciiTheme="minorHAnsi" w:hAnsiTheme="minorHAnsi" w:cstheme="minorHAnsi"/>
          <w:b/>
          <w:i/>
        </w:rPr>
        <w:t>How lovely are Your dwelling places,</w:t>
      </w:r>
      <w:r w:rsidRPr="00000ECF">
        <w:rPr>
          <w:rFonts w:asciiTheme="minorHAnsi" w:hAnsiTheme="minorHAnsi" w:cstheme="minorHAnsi"/>
          <w:b/>
          <w:i/>
        </w:rPr>
        <w:t xml:space="preserve"> </w:t>
      </w:r>
      <w:r w:rsidRPr="00000ECF">
        <w:rPr>
          <w:rStyle w:val="text"/>
          <w:rFonts w:asciiTheme="minorHAnsi" w:hAnsiTheme="minorHAnsi" w:cstheme="minorHAnsi"/>
          <w:b/>
          <w:i/>
        </w:rPr>
        <w:t xml:space="preserve">O </w:t>
      </w:r>
      <w:r w:rsidRPr="00000ECF">
        <w:rPr>
          <w:rStyle w:val="small-caps"/>
          <w:rFonts w:asciiTheme="minorHAnsi" w:hAnsiTheme="minorHAnsi" w:cstheme="minorHAnsi"/>
          <w:b/>
          <w:i/>
          <w:smallCaps/>
        </w:rPr>
        <w:t>Lord</w:t>
      </w:r>
      <w:r w:rsidRPr="00000ECF">
        <w:rPr>
          <w:rStyle w:val="text"/>
          <w:rFonts w:asciiTheme="minorHAnsi" w:hAnsiTheme="minorHAnsi" w:cstheme="minorHAnsi"/>
          <w:b/>
          <w:i/>
        </w:rPr>
        <w:t xml:space="preserve"> of hosts!</w:t>
      </w:r>
      <w:r w:rsidRPr="00000ECF">
        <w:rPr>
          <w:rFonts w:asciiTheme="minorHAnsi" w:hAnsiTheme="minorHAnsi" w:cstheme="minorHAnsi"/>
          <w:b/>
          <w:i/>
        </w:rPr>
        <w:t xml:space="preserve"> </w:t>
      </w:r>
      <w:r w:rsidRPr="00000ECF">
        <w:rPr>
          <w:rStyle w:val="text"/>
          <w:rFonts w:asciiTheme="minorHAnsi" w:hAnsiTheme="minorHAnsi" w:cstheme="minorHAnsi"/>
          <w:b/>
          <w:i/>
          <w:vertAlign w:val="superscript"/>
        </w:rPr>
        <w:t>2 </w:t>
      </w:r>
      <w:r w:rsidRPr="00000ECF">
        <w:rPr>
          <w:rStyle w:val="text"/>
          <w:rFonts w:asciiTheme="minorHAnsi" w:hAnsiTheme="minorHAnsi" w:cstheme="minorHAnsi"/>
          <w:b/>
          <w:i/>
        </w:rPr>
        <w:t xml:space="preserve">My soul longed and even yearned for the courts of the </w:t>
      </w:r>
      <w:r w:rsidRPr="00000ECF">
        <w:rPr>
          <w:rStyle w:val="small-caps"/>
          <w:rFonts w:asciiTheme="minorHAnsi" w:hAnsiTheme="minorHAnsi" w:cstheme="minorHAnsi"/>
          <w:b/>
          <w:i/>
          <w:smallCaps/>
        </w:rPr>
        <w:t>Lord</w:t>
      </w:r>
      <w:r w:rsidRPr="00000ECF">
        <w:rPr>
          <w:rStyle w:val="text"/>
          <w:rFonts w:asciiTheme="minorHAnsi" w:hAnsiTheme="minorHAnsi" w:cstheme="minorHAnsi"/>
          <w:b/>
          <w:i/>
        </w:rPr>
        <w:t>;</w:t>
      </w:r>
      <w:r w:rsidRPr="00000ECF">
        <w:rPr>
          <w:rFonts w:asciiTheme="minorHAnsi" w:hAnsiTheme="minorHAnsi" w:cstheme="minorHAnsi"/>
          <w:b/>
          <w:i/>
        </w:rPr>
        <w:t xml:space="preserve"> </w:t>
      </w:r>
      <w:r w:rsidRPr="00000ECF">
        <w:rPr>
          <w:rStyle w:val="text"/>
          <w:rFonts w:asciiTheme="minorHAnsi" w:hAnsiTheme="minorHAnsi" w:cstheme="minorHAnsi"/>
          <w:b/>
          <w:i/>
        </w:rPr>
        <w:t>My heart and my flesh sing for joy to the living God.</w:t>
      </w:r>
      <w:r w:rsidRPr="00000ECF">
        <w:rPr>
          <w:rFonts w:asciiTheme="minorHAnsi" w:hAnsiTheme="minorHAnsi" w:cstheme="minorHAnsi"/>
          <w:b/>
          <w:i/>
        </w:rPr>
        <w:t xml:space="preserve"> </w:t>
      </w:r>
      <w:r w:rsidRPr="00000ECF">
        <w:rPr>
          <w:rStyle w:val="text"/>
          <w:rFonts w:asciiTheme="minorHAnsi" w:hAnsiTheme="minorHAnsi" w:cstheme="minorHAnsi"/>
          <w:b/>
          <w:i/>
          <w:vertAlign w:val="superscript"/>
        </w:rPr>
        <w:t>3 </w:t>
      </w:r>
      <w:r w:rsidRPr="00000ECF">
        <w:rPr>
          <w:rStyle w:val="text"/>
          <w:rFonts w:asciiTheme="minorHAnsi" w:hAnsiTheme="minorHAnsi" w:cstheme="minorHAnsi"/>
          <w:b/>
          <w:i/>
        </w:rPr>
        <w:t>The bird also has found a house,</w:t>
      </w:r>
      <w:r w:rsidRPr="00000ECF">
        <w:rPr>
          <w:rFonts w:asciiTheme="minorHAnsi" w:hAnsiTheme="minorHAnsi" w:cstheme="minorHAnsi"/>
          <w:b/>
          <w:i/>
        </w:rPr>
        <w:t xml:space="preserve"> </w:t>
      </w:r>
      <w:r w:rsidRPr="00000ECF">
        <w:rPr>
          <w:rStyle w:val="text"/>
          <w:rFonts w:asciiTheme="minorHAnsi" w:hAnsiTheme="minorHAnsi" w:cstheme="minorHAnsi"/>
          <w:b/>
          <w:i/>
        </w:rPr>
        <w:t>And the swallow a nest for herself, where she may lay her young,</w:t>
      </w:r>
      <w:r w:rsidRPr="00000ECF">
        <w:rPr>
          <w:rFonts w:asciiTheme="minorHAnsi" w:hAnsiTheme="minorHAnsi" w:cstheme="minorHAnsi"/>
          <w:b/>
          <w:i/>
        </w:rPr>
        <w:t xml:space="preserve"> </w:t>
      </w:r>
      <w:r w:rsidRPr="00000ECF">
        <w:rPr>
          <w:rStyle w:val="text"/>
          <w:rFonts w:asciiTheme="minorHAnsi" w:hAnsiTheme="minorHAnsi" w:cstheme="minorHAnsi"/>
          <w:b/>
          <w:i/>
        </w:rPr>
        <w:t xml:space="preserve">Even Your altars, O </w:t>
      </w:r>
      <w:r w:rsidRPr="00000ECF">
        <w:rPr>
          <w:rStyle w:val="small-caps"/>
          <w:rFonts w:asciiTheme="minorHAnsi" w:hAnsiTheme="minorHAnsi" w:cstheme="minorHAnsi"/>
          <w:b/>
          <w:i/>
          <w:smallCaps/>
        </w:rPr>
        <w:t>Lord</w:t>
      </w:r>
      <w:r w:rsidRPr="00000ECF">
        <w:rPr>
          <w:rStyle w:val="text"/>
          <w:rFonts w:asciiTheme="minorHAnsi" w:hAnsiTheme="minorHAnsi" w:cstheme="minorHAnsi"/>
          <w:b/>
          <w:i/>
        </w:rPr>
        <w:t xml:space="preserve"> of hosts,</w:t>
      </w:r>
      <w:r w:rsidRPr="00000ECF">
        <w:rPr>
          <w:rFonts w:asciiTheme="minorHAnsi" w:hAnsiTheme="minorHAnsi" w:cstheme="minorHAnsi"/>
          <w:b/>
          <w:i/>
        </w:rPr>
        <w:t xml:space="preserve"> </w:t>
      </w:r>
      <w:r w:rsidRPr="00000ECF">
        <w:rPr>
          <w:rStyle w:val="text"/>
          <w:rFonts w:asciiTheme="minorHAnsi" w:hAnsiTheme="minorHAnsi" w:cstheme="minorHAnsi"/>
          <w:b/>
          <w:i/>
        </w:rPr>
        <w:t>My King and my God.</w:t>
      </w:r>
      <w:r w:rsidRPr="00000ECF">
        <w:rPr>
          <w:rStyle w:val="text"/>
          <w:rFonts w:asciiTheme="minorHAnsi" w:hAnsiTheme="minorHAnsi" w:cstheme="minorHAnsi"/>
          <w:b/>
          <w:i/>
          <w:vertAlign w:val="superscript"/>
        </w:rPr>
        <w:t>4 </w:t>
      </w:r>
      <w:r w:rsidRPr="00000ECF">
        <w:rPr>
          <w:rStyle w:val="text"/>
          <w:rFonts w:asciiTheme="minorHAnsi" w:hAnsiTheme="minorHAnsi" w:cstheme="minorHAnsi"/>
          <w:b/>
          <w:i/>
        </w:rPr>
        <w:t>How blessed are those who dwell in Your</w:t>
      </w:r>
      <w:r w:rsidR="00000ECF" w:rsidRPr="00000ECF">
        <w:rPr>
          <w:rStyle w:val="text"/>
          <w:rFonts w:asciiTheme="minorHAnsi" w:hAnsiTheme="minorHAnsi" w:cstheme="minorHAnsi"/>
          <w:b/>
          <w:i/>
        </w:rPr>
        <w:t xml:space="preserve"> </w:t>
      </w:r>
      <w:r w:rsidRPr="00000ECF">
        <w:rPr>
          <w:rStyle w:val="text"/>
          <w:rFonts w:asciiTheme="minorHAnsi" w:hAnsiTheme="minorHAnsi" w:cstheme="minorHAnsi"/>
          <w:b/>
          <w:i/>
        </w:rPr>
        <w:t>house!</w:t>
      </w:r>
      <w:r w:rsidR="00000ECF">
        <w:rPr>
          <w:rStyle w:val="text"/>
          <w:rFonts w:asciiTheme="minorHAnsi" w:hAnsiTheme="minorHAnsi" w:cstheme="minorHAnsi"/>
          <w:b/>
          <w:i/>
        </w:rPr>
        <w:t xml:space="preserve"> </w:t>
      </w:r>
      <w:r w:rsidRPr="00000ECF">
        <w:rPr>
          <w:rStyle w:val="text"/>
          <w:rFonts w:asciiTheme="minorHAnsi" w:hAnsiTheme="minorHAnsi" w:cstheme="minorHAnsi"/>
          <w:b/>
          <w:i/>
        </w:rPr>
        <w:t xml:space="preserve">They are ever praising You. </w:t>
      </w:r>
      <w:r w:rsidRPr="00000ECF">
        <w:rPr>
          <w:rStyle w:val="selah"/>
          <w:rFonts w:asciiTheme="minorHAnsi" w:hAnsiTheme="minorHAnsi" w:cstheme="minorHAnsi"/>
          <w:b/>
          <w:i/>
        </w:rPr>
        <w:t>Selah.</w:t>
      </w:r>
      <w:r w:rsidR="00000ECF" w:rsidRPr="00000ECF">
        <w:rPr>
          <w:rFonts w:asciiTheme="minorHAnsi" w:hAnsiTheme="minorHAnsi" w:cstheme="minorHAnsi"/>
          <w:b/>
          <w:i/>
        </w:rPr>
        <w:t xml:space="preserve"> </w:t>
      </w:r>
      <w:r w:rsidRPr="00000ECF">
        <w:rPr>
          <w:rStyle w:val="text"/>
          <w:rFonts w:asciiTheme="minorHAnsi" w:hAnsiTheme="minorHAnsi" w:cstheme="minorHAnsi"/>
          <w:b/>
          <w:i/>
        </w:rPr>
        <w:t xml:space="preserve">In whose heart are the highways </w:t>
      </w:r>
      <w:r w:rsidRPr="00000ECF">
        <w:rPr>
          <w:rStyle w:val="text"/>
          <w:rFonts w:asciiTheme="minorHAnsi" w:hAnsiTheme="minorHAnsi" w:cstheme="minorHAnsi"/>
          <w:b/>
          <w:i/>
          <w:iCs/>
        </w:rPr>
        <w:t>to Zion</w:t>
      </w:r>
      <w:r w:rsidRPr="00000ECF">
        <w:rPr>
          <w:rStyle w:val="text"/>
          <w:rFonts w:asciiTheme="minorHAnsi" w:hAnsiTheme="minorHAnsi" w:cstheme="minorHAnsi"/>
          <w:b/>
          <w:i/>
        </w:rPr>
        <w:t>!</w:t>
      </w:r>
      <w:r w:rsidRPr="00000ECF">
        <w:rPr>
          <w:rStyle w:val="text"/>
          <w:rFonts w:asciiTheme="minorHAnsi" w:hAnsiTheme="minorHAnsi" w:cstheme="minorHAnsi"/>
          <w:b/>
          <w:i/>
          <w:vertAlign w:val="superscript"/>
        </w:rPr>
        <w:t>6</w:t>
      </w:r>
      <w:r w:rsidR="00000ECF">
        <w:rPr>
          <w:rStyle w:val="text"/>
          <w:rFonts w:asciiTheme="minorHAnsi" w:hAnsiTheme="minorHAnsi" w:cstheme="minorHAnsi"/>
          <w:b/>
          <w:i/>
          <w:vertAlign w:val="superscript"/>
        </w:rPr>
        <w:t xml:space="preserve"> </w:t>
      </w:r>
      <w:r w:rsidRPr="00000ECF">
        <w:rPr>
          <w:rStyle w:val="text"/>
          <w:rFonts w:asciiTheme="minorHAnsi" w:hAnsiTheme="minorHAnsi" w:cstheme="minorHAnsi"/>
          <w:b/>
          <w:i/>
          <w:vertAlign w:val="superscript"/>
        </w:rPr>
        <w:t> </w:t>
      </w:r>
      <w:r w:rsidRPr="00000ECF">
        <w:rPr>
          <w:rStyle w:val="text"/>
          <w:rFonts w:asciiTheme="minorHAnsi" w:hAnsiTheme="minorHAnsi" w:cstheme="minorHAnsi"/>
          <w:b/>
          <w:i/>
        </w:rPr>
        <w:t>Passing through the valley of Baca they make it a spring;</w:t>
      </w:r>
      <w:r w:rsidR="00000ECF" w:rsidRPr="00000ECF">
        <w:rPr>
          <w:rStyle w:val="text"/>
          <w:rFonts w:asciiTheme="minorHAnsi" w:hAnsiTheme="minorHAnsi" w:cstheme="minorHAnsi"/>
          <w:b/>
          <w:i/>
        </w:rPr>
        <w:t xml:space="preserve"> </w:t>
      </w:r>
      <w:r w:rsidRPr="00000ECF">
        <w:rPr>
          <w:rStyle w:val="text"/>
          <w:rFonts w:asciiTheme="minorHAnsi" w:hAnsiTheme="minorHAnsi" w:cstheme="minorHAnsi"/>
          <w:b/>
          <w:i/>
        </w:rPr>
        <w:t>The early rain also covers it with blessings.</w:t>
      </w:r>
      <w:r w:rsidRPr="00000ECF">
        <w:rPr>
          <w:rFonts w:asciiTheme="minorHAnsi" w:hAnsiTheme="minorHAnsi" w:cstheme="minorHAnsi"/>
          <w:b/>
          <w:i/>
        </w:rPr>
        <w:br/>
      </w:r>
      <w:r w:rsidRPr="00000ECF">
        <w:rPr>
          <w:rStyle w:val="text"/>
          <w:rFonts w:asciiTheme="minorHAnsi" w:hAnsiTheme="minorHAnsi" w:cstheme="minorHAnsi"/>
          <w:b/>
          <w:i/>
          <w:vertAlign w:val="superscript"/>
        </w:rPr>
        <w:t>7 </w:t>
      </w:r>
      <w:r w:rsidRPr="00000ECF">
        <w:rPr>
          <w:rStyle w:val="text"/>
          <w:rFonts w:asciiTheme="minorHAnsi" w:hAnsiTheme="minorHAnsi" w:cstheme="minorHAnsi"/>
          <w:b/>
          <w:i/>
        </w:rPr>
        <w:t>They go from strength to strength,</w:t>
      </w:r>
      <w:r w:rsidR="00000ECF" w:rsidRPr="00000ECF">
        <w:rPr>
          <w:rFonts w:asciiTheme="minorHAnsi" w:hAnsiTheme="minorHAnsi" w:cstheme="minorHAnsi"/>
          <w:b/>
          <w:i/>
        </w:rPr>
        <w:t xml:space="preserve"> </w:t>
      </w:r>
      <w:r w:rsidRPr="00000ECF">
        <w:rPr>
          <w:rStyle w:val="text"/>
          <w:rFonts w:asciiTheme="minorHAnsi" w:hAnsiTheme="minorHAnsi" w:cstheme="minorHAnsi"/>
          <w:b/>
          <w:i/>
          <w:iCs/>
        </w:rPr>
        <w:t>Every one of them</w:t>
      </w:r>
      <w:r w:rsidRPr="00000ECF">
        <w:rPr>
          <w:rStyle w:val="text"/>
          <w:rFonts w:asciiTheme="minorHAnsi" w:hAnsiTheme="minorHAnsi" w:cstheme="minorHAnsi"/>
          <w:b/>
          <w:i/>
        </w:rPr>
        <w:t xml:space="preserve"> appears before God in Zion.</w:t>
      </w:r>
      <w:r w:rsidRPr="00000ECF">
        <w:rPr>
          <w:rStyle w:val="text"/>
          <w:rFonts w:asciiTheme="minorHAnsi" w:hAnsiTheme="minorHAnsi" w:cstheme="minorHAnsi"/>
          <w:b/>
          <w:i/>
          <w:vertAlign w:val="superscript"/>
        </w:rPr>
        <w:t>8 </w:t>
      </w:r>
      <w:r w:rsidRPr="00000ECF">
        <w:rPr>
          <w:rStyle w:val="text"/>
          <w:rFonts w:asciiTheme="minorHAnsi" w:hAnsiTheme="minorHAnsi" w:cstheme="minorHAnsi"/>
          <w:b/>
          <w:i/>
        </w:rPr>
        <w:t xml:space="preserve">O </w:t>
      </w:r>
      <w:r w:rsidRPr="00000ECF">
        <w:rPr>
          <w:rStyle w:val="small-caps"/>
          <w:rFonts w:asciiTheme="minorHAnsi" w:hAnsiTheme="minorHAnsi" w:cstheme="minorHAnsi"/>
          <w:b/>
          <w:i/>
          <w:smallCaps/>
        </w:rPr>
        <w:t>Lord</w:t>
      </w:r>
      <w:r w:rsidR="003C1038">
        <w:rPr>
          <w:rStyle w:val="text"/>
          <w:rFonts w:asciiTheme="minorHAnsi" w:hAnsiTheme="minorHAnsi" w:cstheme="minorHAnsi"/>
          <w:b/>
          <w:i/>
        </w:rPr>
        <w:t xml:space="preserve"> God of hosts, hear my prayer</w:t>
      </w:r>
      <w:r w:rsidRPr="00000ECF">
        <w:rPr>
          <w:rStyle w:val="text"/>
          <w:rFonts w:asciiTheme="minorHAnsi" w:hAnsiTheme="minorHAnsi" w:cstheme="minorHAnsi"/>
          <w:b/>
          <w:i/>
        </w:rPr>
        <w:t>;</w:t>
      </w:r>
      <w:r w:rsidR="003C1038">
        <w:rPr>
          <w:rStyle w:val="text"/>
          <w:rFonts w:asciiTheme="minorHAnsi" w:hAnsiTheme="minorHAnsi" w:cstheme="minorHAnsi"/>
          <w:b/>
          <w:i/>
        </w:rPr>
        <w:t xml:space="preserve"> </w:t>
      </w:r>
      <w:r w:rsidRPr="00000ECF">
        <w:rPr>
          <w:rStyle w:val="text"/>
          <w:rFonts w:asciiTheme="minorHAnsi" w:hAnsiTheme="minorHAnsi" w:cstheme="minorHAnsi"/>
          <w:b/>
          <w:i/>
        </w:rPr>
        <w:t xml:space="preserve">Give ear, O God of Jacob! </w:t>
      </w:r>
      <w:r w:rsidRPr="00000ECF">
        <w:rPr>
          <w:rStyle w:val="selah"/>
          <w:rFonts w:asciiTheme="minorHAnsi" w:hAnsiTheme="minorHAnsi" w:cstheme="minorHAnsi"/>
          <w:b/>
          <w:i/>
        </w:rPr>
        <w:t>Selah.</w:t>
      </w:r>
      <w:r w:rsidRPr="00000ECF">
        <w:rPr>
          <w:rStyle w:val="text"/>
          <w:rFonts w:asciiTheme="minorHAnsi" w:hAnsiTheme="minorHAnsi" w:cstheme="minorHAnsi"/>
          <w:b/>
          <w:i/>
          <w:vertAlign w:val="superscript"/>
        </w:rPr>
        <w:t>9 </w:t>
      </w:r>
      <w:r w:rsidRPr="00000ECF">
        <w:rPr>
          <w:rStyle w:val="text"/>
          <w:rFonts w:asciiTheme="minorHAnsi" w:hAnsiTheme="minorHAnsi" w:cstheme="minorHAnsi"/>
          <w:b/>
          <w:i/>
        </w:rPr>
        <w:t>Behold our shield, O God,</w:t>
      </w:r>
      <w:r w:rsidRPr="00000ECF">
        <w:rPr>
          <w:rFonts w:asciiTheme="minorHAnsi" w:hAnsiTheme="minorHAnsi" w:cstheme="minorHAnsi"/>
          <w:b/>
          <w:i/>
        </w:rPr>
        <w:br/>
      </w:r>
      <w:r w:rsidRPr="00000ECF">
        <w:rPr>
          <w:rStyle w:val="text"/>
          <w:rFonts w:asciiTheme="minorHAnsi" w:hAnsiTheme="minorHAnsi" w:cstheme="minorHAnsi"/>
          <w:b/>
          <w:i/>
        </w:rPr>
        <w:t>And look upon the face of Your anointed.</w:t>
      </w:r>
      <w:r w:rsidRPr="00000ECF">
        <w:rPr>
          <w:rStyle w:val="text"/>
          <w:rFonts w:asciiTheme="minorHAnsi" w:hAnsiTheme="minorHAnsi" w:cstheme="minorHAnsi"/>
          <w:b/>
          <w:i/>
          <w:vertAlign w:val="superscript"/>
        </w:rPr>
        <w:t>10 </w:t>
      </w:r>
      <w:r w:rsidRPr="00000ECF">
        <w:rPr>
          <w:rStyle w:val="text"/>
          <w:rFonts w:asciiTheme="minorHAnsi" w:hAnsiTheme="minorHAnsi" w:cstheme="minorHAnsi"/>
          <w:b/>
          <w:i/>
        </w:rPr>
        <w:t xml:space="preserve">For a day in Your courts is better than a thousand </w:t>
      </w:r>
      <w:r w:rsidRPr="00000ECF">
        <w:rPr>
          <w:rStyle w:val="text"/>
          <w:rFonts w:asciiTheme="minorHAnsi" w:hAnsiTheme="minorHAnsi" w:cstheme="minorHAnsi"/>
          <w:b/>
          <w:i/>
          <w:iCs/>
        </w:rPr>
        <w:t>outside</w:t>
      </w:r>
      <w:r w:rsidRPr="00000ECF">
        <w:rPr>
          <w:rStyle w:val="text"/>
          <w:rFonts w:asciiTheme="minorHAnsi" w:hAnsiTheme="minorHAnsi" w:cstheme="minorHAnsi"/>
          <w:b/>
          <w:i/>
        </w:rPr>
        <w:t>.</w:t>
      </w:r>
      <w:r w:rsidR="00000ECF" w:rsidRPr="00000ECF">
        <w:rPr>
          <w:rFonts w:asciiTheme="minorHAnsi" w:hAnsiTheme="minorHAnsi" w:cstheme="minorHAnsi"/>
          <w:b/>
          <w:i/>
        </w:rPr>
        <w:t xml:space="preserve"> </w:t>
      </w:r>
      <w:r w:rsidRPr="00000ECF">
        <w:rPr>
          <w:rStyle w:val="text"/>
          <w:rFonts w:asciiTheme="minorHAnsi" w:hAnsiTheme="minorHAnsi" w:cstheme="minorHAnsi"/>
          <w:b/>
          <w:i/>
        </w:rPr>
        <w:t>I would rather stand at the threshold of the house of my God</w:t>
      </w:r>
      <w:r w:rsidR="00000ECF" w:rsidRPr="00000ECF">
        <w:rPr>
          <w:rFonts w:asciiTheme="minorHAnsi" w:hAnsiTheme="minorHAnsi" w:cstheme="minorHAnsi"/>
          <w:b/>
          <w:i/>
        </w:rPr>
        <w:t xml:space="preserve"> </w:t>
      </w:r>
      <w:r w:rsidR="0094061D">
        <w:rPr>
          <w:rFonts w:asciiTheme="minorHAnsi" w:hAnsiTheme="minorHAnsi" w:cstheme="minorHAnsi"/>
          <w:b/>
          <w:i/>
        </w:rPr>
        <w:t>t</w:t>
      </w:r>
      <w:r w:rsidRPr="00000ECF">
        <w:rPr>
          <w:rStyle w:val="text"/>
          <w:rFonts w:asciiTheme="minorHAnsi" w:hAnsiTheme="minorHAnsi" w:cstheme="minorHAnsi"/>
          <w:b/>
          <w:i/>
        </w:rPr>
        <w:t>han dwell in the tents of wickedness.</w:t>
      </w:r>
    </w:p>
    <w:p w14:paraId="13454C4F" w14:textId="77777777" w:rsidR="003C4AC7" w:rsidRDefault="00A669C7" w:rsidP="00A669C7">
      <w:pPr>
        <w:ind w:firstLine="360"/>
        <w:jc w:val="both"/>
        <w:rPr>
          <w:sz w:val="24"/>
          <w:szCs w:val="24"/>
        </w:rPr>
      </w:pPr>
      <w:r>
        <w:rPr>
          <w:sz w:val="24"/>
          <w:szCs w:val="24"/>
        </w:rPr>
        <w:t xml:space="preserve">On more than a few memorable occasions, we open the front door and the birds fly in. </w:t>
      </w:r>
      <w:r w:rsidRPr="00A669C7">
        <w:rPr>
          <w:sz w:val="24"/>
          <w:szCs w:val="24"/>
        </w:rPr>
        <w:t>Mayhem ensues as we chase them (and then they chase us) all over the house.  We all go</w:t>
      </w:r>
      <w:r>
        <w:rPr>
          <w:sz w:val="24"/>
          <w:szCs w:val="24"/>
        </w:rPr>
        <w:t xml:space="preserve"> running and screaming from room to room with fish nets and all kinds of creative contraptions, trying to capture them not to harm them but in order to set them free. </w:t>
      </w:r>
      <w:r w:rsidR="003C4AC7">
        <w:rPr>
          <w:sz w:val="24"/>
          <w:szCs w:val="24"/>
        </w:rPr>
        <w:t xml:space="preserve">There are many spiritual analogies we could chase here, I would love to chase each and every one, but those will have to wait for another chapter. Before my attention deficit tendencies kicks in, I’ll </w:t>
      </w:r>
      <w:r w:rsidR="002B1B50">
        <w:rPr>
          <w:sz w:val="24"/>
          <w:szCs w:val="24"/>
        </w:rPr>
        <w:t>do my best to stick to just one spiritual application.</w:t>
      </w:r>
      <w:r w:rsidR="003C4AC7">
        <w:rPr>
          <w:sz w:val="24"/>
          <w:szCs w:val="24"/>
        </w:rPr>
        <w:t xml:space="preserve"> </w:t>
      </w:r>
    </w:p>
    <w:p w14:paraId="648D2353" w14:textId="77777777" w:rsidR="00A07DEF" w:rsidRDefault="005F50E3" w:rsidP="00A669C7">
      <w:pPr>
        <w:pStyle w:val="NormalWeb"/>
        <w:shd w:val="clear" w:color="auto" w:fill="FFFFFF"/>
        <w:spacing w:before="0" w:beforeAutospacing="0" w:after="150" w:afterAutospacing="0" w:line="360" w:lineRule="atLeast"/>
        <w:ind w:firstLine="360"/>
        <w:jc w:val="both"/>
        <w:rPr>
          <w:rFonts w:asciiTheme="minorHAnsi" w:hAnsiTheme="minorHAnsi"/>
        </w:rPr>
      </w:pPr>
      <w:r w:rsidRPr="009B667B">
        <w:rPr>
          <w:rFonts w:asciiTheme="minorHAnsi" w:hAnsiTheme="minorHAnsi"/>
        </w:rPr>
        <w:t xml:space="preserve"> I </w:t>
      </w:r>
      <w:r w:rsidR="002779C0" w:rsidRPr="009B667B">
        <w:rPr>
          <w:rFonts w:asciiTheme="minorHAnsi" w:hAnsiTheme="minorHAnsi"/>
        </w:rPr>
        <w:t>can relate to that m</w:t>
      </w:r>
      <w:r w:rsidR="003C4AC7" w:rsidRPr="009B667B">
        <w:rPr>
          <w:rFonts w:asciiTheme="minorHAnsi" w:hAnsiTheme="minorHAnsi"/>
        </w:rPr>
        <w:t>amma bird</w:t>
      </w:r>
      <w:r w:rsidR="002779C0" w:rsidRPr="009B667B">
        <w:rPr>
          <w:rFonts w:asciiTheme="minorHAnsi" w:hAnsiTheme="minorHAnsi"/>
        </w:rPr>
        <w:t>. I too had the</w:t>
      </w:r>
      <w:r w:rsidRPr="009B667B">
        <w:rPr>
          <w:rFonts w:asciiTheme="minorHAnsi" w:hAnsiTheme="minorHAnsi"/>
        </w:rPr>
        <w:t xml:space="preserve"> desired to create a nest for my </w:t>
      </w:r>
      <w:r w:rsidR="002779C0" w:rsidRPr="009B667B">
        <w:rPr>
          <w:rFonts w:asciiTheme="minorHAnsi" w:hAnsiTheme="minorHAnsi"/>
        </w:rPr>
        <w:t>babies</w:t>
      </w:r>
      <w:r w:rsidR="0000617E" w:rsidRPr="009B667B">
        <w:rPr>
          <w:rFonts w:asciiTheme="minorHAnsi" w:hAnsiTheme="minorHAnsi"/>
        </w:rPr>
        <w:t>; a</w:t>
      </w:r>
      <w:r w:rsidR="002779C0" w:rsidRPr="009B667B">
        <w:rPr>
          <w:rFonts w:asciiTheme="minorHAnsi" w:hAnsiTheme="minorHAnsi"/>
        </w:rPr>
        <w:t xml:space="preserve"> home</w:t>
      </w:r>
      <w:r w:rsidRPr="009B667B">
        <w:rPr>
          <w:rFonts w:asciiTheme="minorHAnsi" w:hAnsiTheme="minorHAnsi"/>
        </w:rPr>
        <w:t xml:space="preserve"> where they </w:t>
      </w:r>
      <w:r w:rsidR="00027DC5" w:rsidRPr="009B667B">
        <w:rPr>
          <w:rFonts w:asciiTheme="minorHAnsi" w:hAnsiTheme="minorHAnsi"/>
        </w:rPr>
        <w:t>would be</w:t>
      </w:r>
      <w:r w:rsidRPr="009B667B">
        <w:rPr>
          <w:rFonts w:asciiTheme="minorHAnsi" w:hAnsiTheme="minorHAnsi"/>
        </w:rPr>
        <w:t xml:space="preserve"> safe, loved, </w:t>
      </w:r>
      <w:r w:rsidR="00027DC5" w:rsidRPr="009B667B">
        <w:rPr>
          <w:rFonts w:asciiTheme="minorHAnsi" w:hAnsiTheme="minorHAnsi"/>
        </w:rPr>
        <w:t xml:space="preserve">and </w:t>
      </w:r>
      <w:r w:rsidR="002779C0" w:rsidRPr="009B667B">
        <w:rPr>
          <w:rFonts w:asciiTheme="minorHAnsi" w:hAnsiTheme="minorHAnsi"/>
        </w:rPr>
        <w:t xml:space="preserve">well carried for. </w:t>
      </w:r>
      <w:r w:rsidRPr="009B667B">
        <w:rPr>
          <w:rFonts w:asciiTheme="minorHAnsi" w:hAnsiTheme="minorHAnsi"/>
        </w:rPr>
        <w:t xml:space="preserve"> I wanted to protect them from a broken momma</w:t>
      </w:r>
      <w:r w:rsidR="00A07DEF">
        <w:rPr>
          <w:rFonts w:asciiTheme="minorHAnsi" w:hAnsiTheme="minorHAnsi"/>
        </w:rPr>
        <w:t>,</w:t>
      </w:r>
      <w:r w:rsidRPr="009B667B">
        <w:rPr>
          <w:rFonts w:asciiTheme="minorHAnsi" w:hAnsiTheme="minorHAnsi"/>
        </w:rPr>
        <w:t xml:space="preserve"> in</w:t>
      </w:r>
      <w:r w:rsidR="002D46EC" w:rsidRPr="009B667B">
        <w:rPr>
          <w:rFonts w:asciiTheme="minorHAnsi" w:hAnsiTheme="minorHAnsi"/>
        </w:rPr>
        <w:t xml:space="preserve"> a broken </w:t>
      </w:r>
      <w:r w:rsidR="003C1038" w:rsidRPr="009B667B">
        <w:rPr>
          <w:rFonts w:asciiTheme="minorHAnsi" w:hAnsiTheme="minorHAnsi"/>
        </w:rPr>
        <w:t>home</w:t>
      </w:r>
      <w:r w:rsidR="00027DC5" w:rsidRPr="009B667B">
        <w:rPr>
          <w:rFonts w:asciiTheme="minorHAnsi" w:hAnsiTheme="minorHAnsi"/>
        </w:rPr>
        <w:t xml:space="preserve"> but, as I have already confessed, </w:t>
      </w:r>
      <w:r w:rsidR="007141F1">
        <w:rPr>
          <w:rFonts w:asciiTheme="minorHAnsi" w:hAnsiTheme="minorHAnsi"/>
        </w:rPr>
        <w:t>it was just</w:t>
      </w:r>
      <w:r w:rsidR="005054ED" w:rsidRPr="009B667B">
        <w:rPr>
          <w:rFonts w:asciiTheme="minorHAnsi" w:hAnsiTheme="minorHAnsi"/>
        </w:rPr>
        <w:t xml:space="preserve"> not</w:t>
      </w:r>
      <w:r w:rsidR="007141F1">
        <w:rPr>
          <w:rFonts w:asciiTheme="minorHAnsi" w:hAnsiTheme="minorHAnsi"/>
        </w:rPr>
        <w:t xml:space="preserve"> possible</w:t>
      </w:r>
      <w:r w:rsidR="005054ED" w:rsidRPr="009B667B">
        <w:rPr>
          <w:rFonts w:asciiTheme="minorHAnsi" w:hAnsiTheme="minorHAnsi"/>
        </w:rPr>
        <w:t>.</w:t>
      </w:r>
      <w:r w:rsidR="002D46EC" w:rsidRPr="009B667B">
        <w:rPr>
          <w:rFonts w:asciiTheme="minorHAnsi" w:hAnsiTheme="minorHAnsi"/>
        </w:rPr>
        <w:t xml:space="preserve"> </w:t>
      </w:r>
      <w:r w:rsidR="0000617E" w:rsidRPr="009B667B">
        <w:rPr>
          <w:rFonts w:asciiTheme="minorHAnsi" w:hAnsiTheme="minorHAnsi"/>
        </w:rPr>
        <w:t xml:space="preserve">So, what are the take-home lessons from theses painful realizations? There is no proverbial basket to put all my eggs in that will keep them unharmed. Except One! </w:t>
      </w:r>
      <w:r w:rsidR="007B580B" w:rsidRPr="009B667B">
        <w:rPr>
          <w:rFonts w:asciiTheme="minorHAnsi" w:hAnsiTheme="minorHAnsi"/>
        </w:rPr>
        <w:t xml:space="preserve">The nest or basket I so desire to place my </w:t>
      </w:r>
      <w:r w:rsidR="00A131AB" w:rsidRPr="009B667B">
        <w:rPr>
          <w:rFonts w:asciiTheme="minorHAnsi" w:hAnsiTheme="minorHAnsi"/>
        </w:rPr>
        <w:t>precious</w:t>
      </w:r>
      <w:r w:rsidR="00A07DEF">
        <w:rPr>
          <w:rFonts w:asciiTheme="minorHAnsi" w:hAnsiTheme="minorHAnsi"/>
        </w:rPr>
        <w:t xml:space="preserve"> offspring </w:t>
      </w:r>
      <w:r w:rsidR="007B580B" w:rsidRPr="009B667B">
        <w:rPr>
          <w:rFonts w:asciiTheme="minorHAnsi" w:hAnsiTheme="minorHAnsi"/>
        </w:rPr>
        <w:t xml:space="preserve">in is Jesus-who sits at </w:t>
      </w:r>
      <w:r w:rsidR="00234A9E" w:rsidRPr="009B667B">
        <w:rPr>
          <w:rFonts w:asciiTheme="minorHAnsi" w:hAnsiTheme="minorHAnsi"/>
        </w:rPr>
        <w:t>the</w:t>
      </w:r>
      <w:r w:rsidR="00A07DEF">
        <w:rPr>
          <w:rFonts w:asciiTheme="minorHAnsi" w:hAnsiTheme="minorHAnsi"/>
        </w:rPr>
        <w:t xml:space="preserve"> right hand of God in </w:t>
      </w:r>
      <w:r w:rsidR="007B580B" w:rsidRPr="009B667B">
        <w:rPr>
          <w:rFonts w:asciiTheme="minorHAnsi" w:hAnsiTheme="minorHAnsi"/>
        </w:rPr>
        <w:t>the shadow of t</w:t>
      </w:r>
      <w:r w:rsidR="0000617E" w:rsidRPr="009B667B">
        <w:rPr>
          <w:rFonts w:asciiTheme="minorHAnsi" w:hAnsiTheme="minorHAnsi"/>
        </w:rPr>
        <w:t>he Almighty.</w:t>
      </w:r>
      <w:r w:rsidR="0046654D" w:rsidRPr="009B667B">
        <w:rPr>
          <w:rFonts w:asciiTheme="minorHAnsi" w:hAnsiTheme="minorHAnsi"/>
        </w:rPr>
        <w:t xml:space="preserve"> </w:t>
      </w:r>
      <w:r w:rsidR="00B53653" w:rsidRPr="009B667B">
        <w:rPr>
          <w:rFonts w:asciiTheme="minorHAnsi" w:hAnsiTheme="minorHAnsi"/>
        </w:rPr>
        <w:t xml:space="preserve"> </w:t>
      </w:r>
      <w:r w:rsidR="0046654D" w:rsidRPr="009B667B">
        <w:rPr>
          <w:rFonts w:asciiTheme="minorHAnsi" w:hAnsiTheme="minorHAnsi"/>
        </w:rPr>
        <w:t>In the very moment of my second birth, the Father placed me under His wings and hid me in Jesus–the Shelter and Secret place of the Most High. I</w:t>
      </w:r>
      <w:r w:rsidR="007141F1">
        <w:rPr>
          <w:rFonts w:asciiTheme="minorHAnsi" w:hAnsiTheme="minorHAnsi"/>
        </w:rPr>
        <w:t xml:space="preserve"> could </w:t>
      </w:r>
      <w:r w:rsidR="0046654D" w:rsidRPr="009B667B">
        <w:rPr>
          <w:rFonts w:asciiTheme="minorHAnsi" w:hAnsiTheme="minorHAnsi"/>
        </w:rPr>
        <w:t xml:space="preserve">not put my children </w:t>
      </w:r>
      <w:r w:rsidR="007141F1">
        <w:rPr>
          <w:rFonts w:asciiTheme="minorHAnsi" w:hAnsiTheme="minorHAnsi"/>
        </w:rPr>
        <w:t>in the shelter of the Most High</w:t>
      </w:r>
      <w:r w:rsidR="009F287C">
        <w:rPr>
          <w:rFonts w:asciiTheme="minorHAnsi" w:hAnsiTheme="minorHAnsi"/>
        </w:rPr>
        <w:t xml:space="preserve"> b</w:t>
      </w:r>
      <w:r w:rsidR="007141F1">
        <w:rPr>
          <w:rFonts w:asciiTheme="minorHAnsi" w:hAnsiTheme="minorHAnsi"/>
        </w:rPr>
        <w:t>y</w:t>
      </w:r>
      <w:r w:rsidR="0046654D" w:rsidRPr="009B667B">
        <w:rPr>
          <w:rFonts w:asciiTheme="minorHAnsi" w:hAnsiTheme="minorHAnsi"/>
        </w:rPr>
        <w:t xml:space="preserve"> giving birth to them</w:t>
      </w:r>
      <w:r w:rsidR="00A669C7">
        <w:rPr>
          <w:rFonts w:asciiTheme="minorHAnsi" w:hAnsiTheme="minorHAnsi"/>
        </w:rPr>
        <w:t>…</w:t>
      </w:r>
      <w:r w:rsidR="009F287C">
        <w:rPr>
          <w:rFonts w:asciiTheme="minorHAnsi" w:hAnsiTheme="minorHAnsi"/>
        </w:rPr>
        <w:t xml:space="preserve"> T</w:t>
      </w:r>
      <w:r w:rsidR="007141F1">
        <w:rPr>
          <w:rFonts w:asciiTheme="minorHAnsi" w:hAnsiTheme="minorHAnsi"/>
        </w:rPr>
        <w:t>hey were born spiritually dead in Adam</w:t>
      </w:r>
      <w:r w:rsidR="009F287C">
        <w:rPr>
          <w:rFonts w:asciiTheme="minorHAnsi" w:hAnsiTheme="minorHAnsi"/>
        </w:rPr>
        <w:t>, just like Art and I</w:t>
      </w:r>
      <w:r w:rsidR="0046654D" w:rsidRPr="009B667B">
        <w:rPr>
          <w:rFonts w:asciiTheme="minorHAnsi" w:hAnsiTheme="minorHAnsi"/>
        </w:rPr>
        <w:t>.</w:t>
      </w:r>
      <w:r w:rsidR="007141F1">
        <w:rPr>
          <w:rFonts w:asciiTheme="minorHAnsi" w:hAnsiTheme="minorHAnsi"/>
        </w:rPr>
        <w:t xml:space="preserve"> (Ephesians 2:1-14; 1 Corinthians 15:20-23)</w:t>
      </w:r>
      <w:r w:rsidR="0046654D" w:rsidRPr="009B667B">
        <w:rPr>
          <w:rFonts w:asciiTheme="minorHAnsi" w:hAnsiTheme="minorHAnsi"/>
        </w:rPr>
        <w:t xml:space="preserve"> Only God can put them </w:t>
      </w:r>
      <w:r w:rsidR="00A07DEF">
        <w:rPr>
          <w:rFonts w:asciiTheme="minorHAnsi" w:hAnsiTheme="minorHAnsi"/>
        </w:rPr>
        <w:t>“</w:t>
      </w:r>
      <w:r w:rsidR="009F287C">
        <w:rPr>
          <w:rFonts w:asciiTheme="minorHAnsi" w:hAnsiTheme="minorHAnsi"/>
        </w:rPr>
        <w:t>In Christ</w:t>
      </w:r>
      <w:r w:rsidR="00A07DEF">
        <w:rPr>
          <w:rFonts w:asciiTheme="minorHAnsi" w:hAnsiTheme="minorHAnsi"/>
        </w:rPr>
        <w:t>”</w:t>
      </w:r>
      <w:r w:rsidR="009F287C">
        <w:rPr>
          <w:rFonts w:asciiTheme="minorHAnsi" w:hAnsiTheme="minorHAnsi"/>
        </w:rPr>
        <w:t xml:space="preserve"> </w:t>
      </w:r>
      <w:r w:rsidR="0046654D" w:rsidRPr="009B667B">
        <w:rPr>
          <w:rFonts w:asciiTheme="minorHAnsi" w:hAnsiTheme="minorHAnsi"/>
        </w:rPr>
        <w:t xml:space="preserve">by </w:t>
      </w:r>
      <w:r w:rsidR="007141F1">
        <w:rPr>
          <w:rFonts w:asciiTheme="minorHAnsi" w:hAnsiTheme="minorHAnsi"/>
        </w:rPr>
        <w:t>granting them a second s</w:t>
      </w:r>
      <w:r w:rsidR="0046654D" w:rsidRPr="009B667B">
        <w:rPr>
          <w:rFonts w:asciiTheme="minorHAnsi" w:hAnsiTheme="minorHAnsi"/>
        </w:rPr>
        <w:t>piritual</w:t>
      </w:r>
      <w:r w:rsidR="009F287C">
        <w:rPr>
          <w:rFonts w:asciiTheme="minorHAnsi" w:hAnsiTheme="minorHAnsi"/>
        </w:rPr>
        <w:t>-</w:t>
      </w:r>
      <w:r w:rsidR="0046654D" w:rsidRPr="009B667B">
        <w:rPr>
          <w:rFonts w:asciiTheme="minorHAnsi" w:hAnsiTheme="minorHAnsi"/>
        </w:rPr>
        <w:t xml:space="preserve">birth. </w:t>
      </w:r>
    </w:p>
    <w:p w14:paraId="159122F0" w14:textId="77777777" w:rsidR="00A01C13" w:rsidRDefault="0046654D" w:rsidP="00A669C7">
      <w:pPr>
        <w:pStyle w:val="NormalWeb"/>
        <w:shd w:val="clear" w:color="auto" w:fill="FFFFFF"/>
        <w:spacing w:before="0" w:beforeAutospacing="0" w:after="150" w:afterAutospacing="0" w:line="360" w:lineRule="atLeast"/>
        <w:ind w:firstLine="360"/>
        <w:jc w:val="both"/>
        <w:rPr>
          <w:rFonts w:asciiTheme="minorHAnsi" w:hAnsiTheme="minorHAnsi"/>
        </w:rPr>
      </w:pPr>
      <w:r w:rsidRPr="009B667B">
        <w:rPr>
          <w:rFonts w:asciiTheme="minorHAnsi" w:hAnsiTheme="minorHAnsi"/>
        </w:rPr>
        <w:t>I built my nest</w:t>
      </w:r>
      <w:r w:rsidR="00F27D7F" w:rsidRPr="009B667B">
        <w:rPr>
          <w:rFonts w:asciiTheme="minorHAnsi" w:hAnsiTheme="minorHAnsi"/>
        </w:rPr>
        <w:t>,</w:t>
      </w:r>
      <w:r w:rsidRPr="009B667B">
        <w:rPr>
          <w:rFonts w:asciiTheme="minorHAnsi" w:hAnsiTheme="minorHAnsi"/>
        </w:rPr>
        <w:t xml:space="preserve"> as best I could</w:t>
      </w:r>
      <w:r w:rsidR="00F27D7F" w:rsidRPr="009B667B">
        <w:rPr>
          <w:rFonts w:asciiTheme="minorHAnsi" w:hAnsiTheme="minorHAnsi"/>
        </w:rPr>
        <w:t>,</w:t>
      </w:r>
      <w:r w:rsidRPr="009B667B">
        <w:rPr>
          <w:rFonts w:asciiTheme="minorHAnsi" w:hAnsiTheme="minorHAnsi"/>
        </w:rPr>
        <w:t xml:space="preserve"> on </w:t>
      </w:r>
      <w:r w:rsidR="00F27D7F" w:rsidRPr="009B667B">
        <w:rPr>
          <w:rFonts w:asciiTheme="minorHAnsi" w:hAnsiTheme="minorHAnsi"/>
        </w:rPr>
        <w:t xml:space="preserve">the </w:t>
      </w:r>
      <w:r w:rsidRPr="009B667B">
        <w:rPr>
          <w:rFonts w:asciiTheme="minorHAnsi" w:hAnsiTheme="minorHAnsi"/>
        </w:rPr>
        <w:t>truths of God’s Word and through much agonizing prayer on their behalf</w:t>
      </w:r>
      <w:r w:rsidR="00F27D7F" w:rsidRPr="009B667B">
        <w:rPr>
          <w:rFonts w:asciiTheme="minorHAnsi" w:hAnsiTheme="minorHAnsi"/>
        </w:rPr>
        <w:t xml:space="preserve">, </w:t>
      </w:r>
      <w:r w:rsidR="00A46B7F">
        <w:rPr>
          <w:rFonts w:asciiTheme="minorHAnsi" w:hAnsiTheme="minorHAnsi"/>
        </w:rPr>
        <w:t xml:space="preserve">I now </w:t>
      </w:r>
      <w:r w:rsidR="00F27D7F" w:rsidRPr="009B667B">
        <w:rPr>
          <w:rFonts w:asciiTheme="minorHAnsi" w:hAnsiTheme="minorHAnsi"/>
        </w:rPr>
        <w:t>wait for those seeds will be watered by the Holy Spirit.</w:t>
      </w:r>
      <w:r w:rsidR="00F66BEA" w:rsidRPr="009B667B">
        <w:rPr>
          <w:rFonts w:asciiTheme="minorHAnsi" w:hAnsiTheme="minorHAnsi"/>
        </w:rPr>
        <w:t xml:space="preserve"> </w:t>
      </w:r>
      <w:r w:rsidR="00A01C13">
        <w:rPr>
          <w:rFonts w:asciiTheme="minorHAnsi" w:hAnsiTheme="minorHAnsi"/>
        </w:rPr>
        <w:t xml:space="preserve">I was </w:t>
      </w:r>
      <w:r w:rsidR="00DC755B">
        <w:rPr>
          <w:rFonts w:asciiTheme="minorHAnsi" w:hAnsiTheme="minorHAnsi"/>
        </w:rPr>
        <w:t>recently</w:t>
      </w:r>
      <w:r w:rsidR="00A01C13">
        <w:rPr>
          <w:rFonts w:asciiTheme="minorHAnsi" w:hAnsiTheme="minorHAnsi"/>
        </w:rPr>
        <w:t xml:space="preserve"> reminded of a truth, I have learned, but had </w:t>
      </w:r>
      <w:r w:rsidR="00DC755B">
        <w:rPr>
          <w:rFonts w:asciiTheme="minorHAnsi" w:hAnsiTheme="minorHAnsi"/>
        </w:rPr>
        <w:t>forgotten</w:t>
      </w:r>
      <w:r w:rsidR="00A07DEF">
        <w:rPr>
          <w:rFonts w:asciiTheme="minorHAnsi" w:hAnsiTheme="minorHAnsi"/>
        </w:rPr>
        <w:t xml:space="preserve">. It is in Found in </w:t>
      </w:r>
      <w:r w:rsidR="00A01C13">
        <w:rPr>
          <w:rFonts w:asciiTheme="minorHAnsi" w:hAnsiTheme="minorHAnsi"/>
        </w:rPr>
        <w:t xml:space="preserve">Exodus chapter two. It is the story of Moses mother </w:t>
      </w:r>
      <w:r w:rsidR="00A07DEF">
        <w:rPr>
          <w:rFonts w:asciiTheme="minorHAnsi" w:hAnsiTheme="minorHAnsi"/>
        </w:rPr>
        <w:t xml:space="preserve">placing </w:t>
      </w:r>
      <w:r w:rsidR="00A01C13">
        <w:rPr>
          <w:rFonts w:asciiTheme="minorHAnsi" w:hAnsiTheme="minorHAnsi"/>
        </w:rPr>
        <w:t>him in a basket</w:t>
      </w:r>
      <w:r w:rsidR="00A07DEF">
        <w:rPr>
          <w:rFonts w:asciiTheme="minorHAnsi" w:hAnsiTheme="minorHAnsi"/>
        </w:rPr>
        <w:t xml:space="preserve">, and then </w:t>
      </w:r>
      <w:r w:rsidR="00DC755B">
        <w:rPr>
          <w:rFonts w:asciiTheme="minorHAnsi" w:hAnsiTheme="minorHAnsi"/>
        </w:rPr>
        <w:t>placing Him in the Nile.</w:t>
      </w:r>
      <w:r w:rsidR="00A01C13">
        <w:rPr>
          <w:rFonts w:asciiTheme="minorHAnsi" w:hAnsiTheme="minorHAnsi"/>
        </w:rPr>
        <w:t xml:space="preserve"> What </w:t>
      </w:r>
      <w:r w:rsidR="00DC755B">
        <w:rPr>
          <w:rFonts w:asciiTheme="minorHAnsi" w:hAnsiTheme="minorHAnsi"/>
        </w:rPr>
        <w:t>emotions this stirs in me as I realize I must do the very same thing with all my children. S</w:t>
      </w:r>
      <w:r w:rsidR="00A01C13">
        <w:rPr>
          <w:rFonts w:asciiTheme="minorHAnsi" w:hAnsiTheme="minorHAnsi"/>
        </w:rPr>
        <w:t xml:space="preserve">he </w:t>
      </w:r>
      <w:r w:rsidR="00A07DEF">
        <w:rPr>
          <w:rFonts w:asciiTheme="minorHAnsi" w:hAnsiTheme="minorHAnsi"/>
        </w:rPr>
        <w:t>hid</w:t>
      </w:r>
      <w:r w:rsidR="00DC755B">
        <w:rPr>
          <w:rFonts w:asciiTheme="minorHAnsi" w:hAnsiTheme="minorHAnsi"/>
        </w:rPr>
        <w:t xml:space="preserve"> him as long as she could, and </w:t>
      </w:r>
      <w:r w:rsidR="00A01C13">
        <w:rPr>
          <w:rFonts w:asciiTheme="minorHAnsi" w:hAnsiTheme="minorHAnsi"/>
        </w:rPr>
        <w:t>then she got a papyrus basket</w:t>
      </w:r>
      <w:r w:rsidR="00DC755B">
        <w:rPr>
          <w:rFonts w:asciiTheme="minorHAnsi" w:hAnsiTheme="minorHAnsi"/>
        </w:rPr>
        <w:t>,</w:t>
      </w:r>
      <w:r w:rsidR="00A01C13">
        <w:rPr>
          <w:rFonts w:asciiTheme="minorHAnsi" w:hAnsiTheme="minorHAnsi"/>
        </w:rPr>
        <w:t xml:space="preserve"> coated it with tar and pitch, and laid her</w:t>
      </w:r>
      <w:r w:rsidR="00DC755B">
        <w:rPr>
          <w:rFonts w:asciiTheme="minorHAnsi" w:hAnsiTheme="minorHAnsi"/>
        </w:rPr>
        <w:t xml:space="preserve"> very</w:t>
      </w:r>
      <w:r w:rsidR="00A01C13">
        <w:rPr>
          <w:rFonts w:asciiTheme="minorHAnsi" w:hAnsiTheme="minorHAnsi"/>
        </w:rPr>
        <w:t xml:space="preserve"> heart in </w:t>
      </w:r>
      <w:r w:rsidR="00A07DEF">
        <w:rPr>
          <w:rFonts w:asciiTheme="minorHAnsi" w:hAnsiTheme="minorHAnsi"/>
        </w:rPr>
        <w:t>that basket. This act</w:t>
      </w:r>
      <w:r w:rsidR="00DC755B">
        <w:rPr>
          <w:rFonts w:asciiTheme="minorHAnsi" w:hAnsiTheme="minorHAnsi"/>
        </w:rPr>
        <w:t xml:space="preserve"> symbolized her </w:t>
      </w:r>
      <w:r w:rsidR="00B94370">
        <w:rPr>
          <w:rFonts w:asciiTheme="minorHAnsi" w:hAnsiTheme="minorHAnsi"/>
        </w:rPr>
        <w:t xml:space="preserve">letting go of the child, </w:t>
      </w:r>
      <w:r w:rsidR="00DC755B">
        <w:rPr>
          <w:rFonts w:asciiTheme="minorHAnsi" w:hAnsiTheme="minorHAnsi"/>
        </w:rPr>
        <w:t xml:space="preserve">and entrusting her child into the </w:t>
      </w:r>
      <w:r w:rsidR="00B94370">
        <w:rPr>
          <w:rFonts w:asciiTheme="minorHAnsi" w:hAnsiTheme="minorHAnsi"/>
        </w:rPr>
        <w:t>hands</w:t>
      </w:r>
      <w:r w:rsidR="00DC755B">
        <w:rPr>
          <w:rFonts w:asciiTheme="minorHAnsi" w:hAnsiTheme="minorHAnsi"/>
        </w:rPr>
        <w:t xml:space="preserve"> of God. The only other place we find the word for the preparation of </w:t>
      </w:r>
      <w:r w:rsidR="00B94370">
        <w:rPr>
          <w:rFonts w:asciiTheme="minorHAnsi" w:hAnsiTheme="minorHAnsi"/>
        </w:rPr>
        <w:t xml:space="preserve">the </w:t>
      </w:r>
      <w:r w:rsidR="00DC755B">
        <w:rPr>
          <w:rFonts w:asciiTheme="minorHAnsi" w:hAnsiTheme="minorHAnsi"/>
        </w:rPr>
        <w:t>basket</w:t>
      </w:r>
      <w:r w:rsidR="00AF60AC">
        <w:rPr>
          <w:rFonts w:asciiTheme="minorHAnsi" w:hAnsiTheme="minorHAnsi"/>
        </w:rPr>
        <w:t xml:space="preserve"> covered with </w:t>
      </w:r>
      <w:r w:rsidR="00DC755B">
        <w:rPr>
          <w:rFonts w:asciiTheme="minorHAnsi" w:hAnsiTheme="minorHAnsi"/>
        </w:rPr>
        <w:t>tar and pitch is in the Ark. I have often prayed, “Lord bri</w:t>
      </w:r>
      <w:r w:rsidR="00AF60AC">
        <w:rPr>
          <w:rFonts w:asciiTheme="minorHAnsi" w:hAnsiTheme="minorHAnsi"/>
        </w:rPr>
        <w:t>ng all my children into the Ark</w:t>
      </w:r>
      <w:r w:rsidR="00DC755B">
        <w:rPr>
          <w:rFonts w:asciiTheme="minorHAnsi" w:hAnsiTheme="minorHAnsi"/>
        </w:rPr>
        <w:t xml:space="preserve"> of your salvation before you return”</w:t>
      </w:r>
      <w:r w:rsidR="00AF60AC">
        <w:rPr>
          <w:rFonts w:asciiTheme="minorHAnsi" w:hAnsiTheme="minorHAnsi"/>
        </w:rPr>
        <w:t>!</w:t>
      </w:r>
    </w:p>
    <w:p w14:paraId="7BF6075B" w14:textId="77777777" w:rsidR="009B667B" w:rsidRPr="00DB5A37" w:rsidRDefault="00F27D7F" w:rsidP="00DB5A37">
      <w:pPr>
        <w:pStyle w:val="NormalWeb"/>
        <w:shd w:val="clear" w:color="auto" w:fill="FFFFFF"/>
        <w:spacing w:before="0" w:beforeAutospacing="0" w:after="150" w:afterAutospacing="0" w:line="360" w:lineRule="atLeast"/>
        <w:ind w:firstLine="360"/>
        <w:jc w:val="both"/>
        <w:rPr>
          <w:rFonts w:asciiTheme="minorHAnsi" w:hAnsiTheme="minorHAnsi"/>
        </w:rPr>
      </w:pPr>
      <w:r w:rsidRPr="009B667B">
        <w:rPr>
          <w:rFonts w:asciiTheme="minorHAnsi" w:hAnsiTheme="minorHAnsi"/>
        </w:rPr>
        <w:t>Until that day</w:t>
      </w:r>
      <w:r w:rsidR="00AF60AC">
        <w:rPr>
          <w:rFonts w:asciiTheme="minorHAnsi" w:hAnsiTheme="minorHAnsi"/>
        </w:rPr>
        <w:t xml:space="preserve"> when the Lord answers this prayer, I’m going to trust my offspring into the hand of the God of my salvation. </w:t>
      </w:r>
      <w:r w:rsidRPr="009B667B">
        <w:rPr>
          <w:rFonts w:asciiTheme="minorHAnsi" w:hAnsiTheme="minorHAnsi"/>
        </w:rPr>
        <w:t xml:space="preserve"> I ask</w:t>
      </w:r>
      <w:r w:rsidR="00AF60AC">
        <w:rPr>
          <w:rFonts w:asciiTheme="minorHAnsi" w:hAnsiTheme="minorHAnsi"/>
        </w:rPr>
        <w:t>ing</w:t>
      </w:r>
      <w:r w:rsidRPr="009B667B">
        <w:rPr>
          <w:rFonts w:asciiTheme="minorHAnsi" w:hAnsiTheme="minorHAnsi"/>
        </w:rPr>
        <w:t xml:space="preserve"> for the Lord to give me the ability to</w:t>
      </w:r>
      <w:r w:rsidR="0046654D" w:rsidRPr="009B667B">
        <w:rPr>
          <w:rFonts w:asciiTheme="minorHAnsi" w:hAnsiTheme="minorHAnsi"/>
        </w:rPr>
        <w:t xml:space="preserve"> </w:t>
      </w:r>
      <w:r w:rsidRPr="009B667B">
        <w:rPr>
          <w:rFonts w:asciiTheme="minorHAnsi" w:hAnsiTheme="minorHAnsi"/>
        </w:rPr>
        <w:t>lay</w:t>
      </w:r>
      <w:r w:rsidR="009C3E4E">
        <w:rPr>
          <w:rFonts w:asciiTheme="minorHAnsi" w:hAnsiTheme="minorHAnsi"/>
        </w:rPr>
        <w:t>-</w:t>
      </w:r>
      <w:r w:rsidRPr="009B667B">
        <w:rPr>
          <w:rFonts w:asciiTheme="minorHAnsi" w:hAnsiTheme="minorHAnsi"/>
        </w:rPr>
        <w:t xml:space="preserve"> hold of these </w:t>
      </w:r>
      <w:r w:rsidR="0046654D" w:rsidRPr="009B667B">
        <w:rPr>
          <w:rFonts w:asciiTheme="minorHAnsi" w:hAnsiTheme="minorHAnsi"/>
        </w:rPr>
        <w:t>eternal truths</w:t>
      </w:r>
      <w:r w:rsidR="00277F91" w:rsidRPr="009B667B">
        <w:rPr>
          <w:rFonts w:asciiTheme="minorHAnsi" w:hAnsiTheme="minorHAnsi"/>
        </w:rPr>
        <w:t xml:space="preserve">, in such a way that I can live free </w:t>
      </w:r>
      <w:r w:rsidR="00AF60AC">
        <w:rPr>
          <w:rFonts w:asciiTheme="minorHAnsi" w:hAnsiTheme="minorHAnsi"/>
        </w:rPr>
        <w:t xml:space="preserve"> from fear and worry and as I put my faith </w:t>
      </w:r>
      <w:r w:rsidR="00277F91" w:rsidRPr="009B667B">
        <w:rPr>
          <w:rFonts w:asciiTheme="minorHAnsi" w:hAnsiTheme="minorHAnsi"/>
        </w:rPr>
        <w:t xml:space="preserve">in </w:t>
      </w:r>
      <w:r w:rsidR="00F66BEA" w:rsidRPr="009B667B">
        <w:rPr>
          <w:rFonts w:asciiTheme="minorHAnsi" w:hAnsiTheme="minorHAnsi"/>
        </w:rPr>
        <w:t xml:space="preserve">reality of </w:t>
      </w:r>
      <w:r w:rsidR="009C3E4E">
        <w:rPr>
          <w:rFonts w:asciiTheme="minorHAnsi" w:hAnsiTheme="minorHAnsi"/>
        </w:rPr>
        <w:t>these</w:t>
      </w:r>
      <w:r w:rsidR="002B0CDF">
        <w:rPr>
          <w:rFonts w:asciiTheme="minorHAnsi" w:hAnsiTheme="minorHAnsi"/>
        </w:rPr>
        <w:t xml:space="preserve"> </w:t>
      </w:r>
      <w:r w:rsidR="00F66BEA" w:rsidRPr="009B667B">
        <w:rPr>
          <w:rFonts w:asciiTheme="minorHAnsi" w:hAnsiTheme="minorHAnsi"/>
        </w:rPr>
        <w:t>facts: It is written</w:t>
      </w:r>
      <w:r w:rsidR="009F287C">
        <w:rPr>
          <w:rFonts w:asciiTheme="minorHAnsi" w:hAnsiTheme="minorHAnsi"/>
        </w:rPr>
        <w:t xml:space="preserve">… </w:t>
      </w:r>
      <w:r w:rsidR="00F66BEA" w:rsidRPr="009B667B">
        <w:rPr>
          <w:rFonts w:asciiTheme="minorHAnsi" w:hAnsiTheme="minorHAnsi" w:cs="Helvetica"/>
          <w:color w:val="000000"/>
        </w:rPr>
        <w:t>Ephesians 2:5-6 (NIV)</w:t>
      </w:r>
      <w:r w:rsidR="002B0CDF">
        <w:rPr>
          <w:rFonts w:asciiTheme="minorHAnsi" w:hAnsiTheme="minorHAnsi" w:cs="Arial"/>
          <w:bCs/>
          <w:color w:val="000000"/>
          <w:vertAlign w:val="superscript"/>
        </w:rPr>
        <w:t xml:space="preserve"> “</w:t>
      </w:r>
      <w:r w:rsidR="002B0CDF">
        <w:rPr>
          <w:rFonts w:asciiTheme="minorHAnsi" w:hAnsiTheme="minorHAnsi" w:cs="Arial"/>
          <w:bCs/>
          <w:color w:val="000000"/>
        </w:rPr>
        <w:t>He</w:t>
      </w:r>
      <w:r w:rsidR="00F66BEA" w:rsidRPr="009B667B">
        <w:rPr>
          <w:rFonts w:asciiTheme="minorHAnsi" w:hAnsiTheme="minorHAnsi" w:cs="Arial"/>
          <w:bCs/>
          <w:color w:val="000000"/>
          <w:vertAlign w:val="superscript"/>
        </w:rPr>
        <w:t> </w:t>
      </w:r>
      <w:r w:rsidR="00F66BEA" w:rsidRPr="009B667B">
        <w:rPr>
          <w:rFonts w:asciiTheme="minorHAnsi" w:hAnsiTheme="minorHAnsi" w:cs="Helvetica"/>
          <w:color w:val="000000"/>
        </w:rPr>
        <w:t>made us alive with Christ even when we were dead in transgressions—it is by grace you have been saved. </w:t>
      </w:r>
      <w:r w:rsidR="00F66BEA" w:rsidRPr="009B667B">
        <w:rPr>
          <w:rFonts w:asciiTheme="minorHAnsi" w:hAnsiTheme="minorHAnsi" w:cs="Arial"/>
          <w:bCs/>
          <w:color w:val="000000"/>
          <w:vertAlign w:val="superscript"/>
        </w:rPr>
        <w:t>6 </w:t>
      </w:r>
      <w:r w:rsidR="00F66BEA" w:rsidRPr="009B667B">
        <w:rPr>
          <w:rFonts w:asciiTheme="minorHAnsi" w:hAnsiTheme="minorHAnsi" w:cs="Helvetica"/>
          <w:color w:val="000000"/>
        </w:rPr>
        <w:t xml:space="preserve">And God raised us up with Christ and seated us with him in the </w:t>
      </w:r>
      <w:r w:rsidR="009B667B">
        <w:rPr>
          <w:rFonts w:asciiTheme="minorHAnsi" w:hAnsiTheme="minorHAnsi" w:cs="Helvetica"/>
          <w:color w:val="000000"/>
        </w:rPr>
        <w:t>heavenly realms in Christ Jesus.”</w:t>
      </w:r>
      <w:r w:rsidR="00F66BEA" w:rsidRPr="009B667B">
        <w:rPr>
          <w:rFonts w:asciiTheme="minorHAnsi" w:hAnsiTheme="minorHAnsi" w:cs="Helvetica"/>
          <w:color w:val="000000"/>
        </w:rPr>
        <w:t xml:space="preserve"> </w:t>
      </w:r>
      <w:r w:rsidR="009F287C">
        <w:rPr>
          <w:rFonts w:asciiTheme="minorHAnsi" w:hAnsiTheme="minorHAnsi" w:cs="Helvetica"/>
          <w:color w:val="000000"/>
        </w:rPr>
        <w:t xml:space="preserve"> And again, </w:t>
      </w:r>
      <w:r w:rsidR="007258DB">
        <w:rPr>
          <w:rFonts w:asciiTheme="minorHAnsi" w:hAnsiTheme="minorHAnsi" w:cs="Helvetica"/>
          <w:color w:val="000000"/>
        </w:rPr>
        <w:t>i</w:t>
      </w:r>
      <w:r w:rsidR="009F287C">
        <w:rPr>
          <w:rFonts w:asciiTheme="minorHAnsi" w:hAnsiTheme="minorHAnsi" w:cs="Helvetica"/>
          <w:color w:val="000000"/>
        </w:rPr>
        <w:t>t is written…</w:t>
      </w:r>
      <w:r w:rsidR="009B667B">
        <w:rPr>
          <w:rFonts w:asciiTheme="minorHAnsi" w:hAnsiTheme="minorHAnsi" w:cs="Helvetica"/>
          <w:color w:val="000000"/>
        </w:rPr>
        <w:t xml:space="preserve"> </w:t>
      </w:r>
      <w:r w:rsidR="00F66BEA" w:rsidRPr="009B667B">
        <w:rPr>
          <w:rFonts w:asciiTheme="minorHAnsi" w:hAnsiTheme="minorHAnsi" w:cs="Helvetica"/>
          <w:color w:val="000000"/>
        </w:rPr>
        <w:t>J</w:t>
      </w:r>
      <w:r w:rsidR="009B667B">
        <w:rPr>
          <w:rFonts w:asciiTheme="minorHAnsi" w:hAnsiTheme="minorHAnsi"/>
        </w:rPr>
        <w:t>ohn 14:23 “</w:t>
      </w:r>
      <w:r w:rsidR="002B0CDF">
        <w:rPr>
          <w:rFonts w:asciiTheme="minorHAnsi" w:hAnsiTheme="minorHAnsi" w:cs="Arial"/>
          <w:bCs/>
          <w:color w:val="000000"/>
        </w:rPr>
        <w:t>J</w:t>
      </w:r>
      <w:r w:rsidR="00F66BEA" w:rsidRPr="009B667B">
        <w:rPr>
          <w:rFonts w:asciiTheme="minorHAnsi" w:hAnsiTheme="minorHAnsi" w:cs="Helvetica"/>
          <w:color w:val="000000"/>
        </w:rPr>
        <w:t xml:space="preserve">esus replied, “Anyone who loves me will obey my teaching. My Father will love them, and we will come to them and make our home with them.” </w:t>
      </w:r>
    </w:p>
    <w:p w14:paraId="28853AC7" w14:textId="77777777" w:rsidR="001A1409" w:rsidRDefault="00F66BEA" w:rsidP="001A1409">
      <w:pPr>
        <w:pStyle w:val="NormalWeb"/>
        <w:shd w:val="clear" w:color="auto" w:fill="FFFFFF"/>
        <w:spacing w:before="0" w:beforeAutospacing="0" w:after="150" w:afterAutospacing="0" w:line="360" w:lineRule="atLeast"/>
        <w:ind w:firstLine="360"/>
        <w:jc w:val="both"/>
        <w:rPr>
          <w:rFonts w:asciiTheme="minorHAnsi" w:hAnsiTheme="minorHAnsi" w:cs="Helvetica"/>
          <w:color w:val="000000"/>
        </w:rPr>
      </w:pPr>
      <w:r w:rsidRPr="009B667B">
        <w:rPr>
          <w:rFonts w:asciiTheme="minorHAnsi" w:hAnsiTheme="minorHAnsi" w:cs="Helvetica"/>
          <w:color w:val="000000"/>
        </w:rPr>
        <w:t xml:space="preserve">This word </w:t>
      </w:r>
      <w:r w:rsidRPr="009B667B">
        <w:rPr>
          <w:rFonts w:asciiTheme="minorHAnsi" w:hAnsiTheme="minorHAnsi" w:cs="Helvetica"/>
          <w:b/>
          <w:i/>
          <w:color w:val="000000"/>
        </w:rPr>
        <w:t>home</w:t>
      </w:r>
      <w:r w:rsidR="001A1409">
        <w:rPr>
          <w:rFonts w:asciiTheme="minorHAnsi" w:hAnsiTheme="minorHAnsi" w:cs="Helvetica"/>
          <w:b/>
          <w:i/>
          <w:color w:val="000000"/>
        </w:rPr>
        <w:t xml:space="preserve"> or Abode</w:t>
      </w:r>
      <w:r w:rsidRPr="009B667B">
        <w:rPr>
          <w:rFonts w:asciiTheme="minorHAnsi" w:hAnsiTheme="minorHAnsi" w:cs="Helvetica"/>
          <w:color w:val="000000"/>
        </w:rPr>
        <w:t xml:space="preserve"> in Greek is </w:t>
      </w:r>
      <w:r w:rsidR="009B667B" w:rsidRPr="00E24E5D">
        <w:rPr>
          <w:rFonts w:asciiTheme="minorHAnsi" w:hAnsiTheme="minorHAnsi" w:cs="Helvetica"/>
          <w:b/>
          <w:i/>
          <w:color w:val="000000"/>
        </w:rPr>
        <w:t>M</w:t>
      </w:r>
      <w:r w:rsidR="001A1409" w:rsidRPr="00E24E5D">
        <w:rPr>
          <w:rFonts w:asciiTheme="minorHAnsi" w:hAnsiTheme="minorHAnsi" w:cs="Helvetica"/>
          <w:b/>
          <w:i/>
          <w:color w:val="000000"/>
        </w:rPr>
        <w:t>eno</w:t>
      </w:r>
      <w:r w:rsidRPr="009B667B">
        <w:rPr>
          <w:rFonts w:asciiTheme="minorHAnsi" w:hAnsiTheme="minorHAnsi" w:cs="Helvetica"/>
          <w:color w:val="000000"/>
        </w:rPr>
        <w:t>!</w:t>
      </w:r>
      <w:r w:rsidR="001A1409">
        <w:rPr>
          <w:rFonts w:asciiTheme="minorHAnsi" w:hAnsiTheme="minorHAnsi" w:cs="Helvetica"/>
          <w:color w:val="000000"/>
        </w:rPr>
        <w:t xml:space="preserve"> </w:t>
      </w:r>
      <w:r w:rsidR="001A1409" w:rsidRPr="009B667B">
        <w:rPr>
          <w:rFonts w:asciiTheme="minorHAnsi" w:hAnsiTheme="minorHAnsi" w:cs="Helvetica"/>
          <w:color w:val="000000"/>
        </w:rPr>
        <w:t xml:space="preserve">The word abide, dwells, or remain </w:t>
      </w:r>
      <w:r w:rsidR="00E24E5D">
        <w:rPr>
          <w:rFonts w:asciiTheme="minorHAnsi" w:hAnsiTheme="minorHAnsi" w:cs="Helvetica"/>
          <w:color w:val="000000"/>
        </w:rPr>
        <w:t xml:space="preserve">are all from </w:t>
      </w:r>
      <w:r w:rsidR="001A1409" w:rsidRPr="009B667B">
        <w:rPr>
          <w:rFonts w:asciiTheme="minorHAnsi" w:hAnsiTheme="minorHAnsi" w:cs="Helvetica"/>
          <w:color w:val="000000"/>
        </w:rPr>
        <w:t>the</w:t>
      </w:r>
      <w:r w:rsidR="001A1409">
        <w:rPr>
          <w:rFonts w:asciiTheme="minorHAnsi" w:hAnsiTheme="minorHAnsi" w:cs="Helvetica"/>
          <w:color w:val="000000"/>
        </w:rPr>
        <w:t xml:space="preserve"> same word.</w:t>
      </w:r>
      <w:r w:rsidR="009F287C">
        <w:rPr>
          <w:rFonts w:asciiTheme="minorHAnsi" w:hAnsiTheme="minorHAnsi" w:cs="Helvetica"/>
          <w:color w:val="000000"/>
        </w:rPr>
        <w:t xml:space="preserve"> (John 6:56; 14:10, </w:t>
      </w:r>
      <w:r w:rsidR="001A1409" w:rsidRPr="009B667B">
        <w:rPr>
          <w:rFonts w:asciiTheme="minorHAnsi" w:hAnsiTheme="minorHAnsi" w:cs="Helvetica"/>
          <w:color w:val="000000"/>
        </w:rPr>
        <w:t>16-17; 15:4-10)</w:t>
      </w:r>
      <w:r w:rsidR="001A1409">
        <w:rPr>
          <w:rFonts w:asciiTheme="minorHAnsi" w:hAnsiTheme="minorHAnsi" w:cs="Helvetica"/>
          <w:color w:val="000000"/>
        </w:rPr>
        <w:t xml:space="preserve"> In addition, </w:t>
      </w:r>
      <w:r w:rsidR="00E24E5D">
        <w:rPr>
          <w:rFonts w:asciiTheme="minorHAnsi" w:hAnsiTheme="minorHAnsi" w:cs="Helvetica"/>
          <w:color w:val="000000"/>
        </w:rPr>
        <w:t xml:space="preserve">the Greek word </w:t>
      </w:r>
      <w:r w:rsidR="00E24E5D" w:rsidRPr="00E24E5D">
        <w:rPr>
          <w:rFonts w:asciiTheme="minorHAnsi" w:hAnsiTheme="minorHAnsi" w:cs="Helvetica"/>
          <w:b/>
          <w:i/>
          <w:color w:val="000000"/>
        </w:rPr>
        <w:t>Mone</w:t>
      </w:r>
      <w:r w:rsidR="00E24E5D">
        <w:rPr>
          <w:rFonts w:asciiTheme="minorHAnsi" w:hAnsiTheme="minorHAnsi" w:cs="Helvetica"/>
          <w:color w:val="000000"/>
        </w:rPr>
        <w:t xml:space="preserve"> is derived from the word </w:t>
      </w:r>
      <w:r w:rsidR="00E24E5D" w:rsidRPr="002B0CDF">
        <w:rPr>
          <w:rFonts w:asciiTheme="minorHAnsi" w:hAnsiTheme="minorHAnsi" w:cs="Helvetica"/>
          <w:b/>
          <w:i/>
          <w:color w:val="000000"/>
        </w:rPr>
        <w:t>dwells</w:t>
      </w:r>
      <w:r w:rsidR="00E24E5D">
        <w:rPr>
          <w:rFonts w:asciiTheme="minorHAnsi" w:hAnsiTheme="minorHAnsi" w:cs="Helvetica"/>
          <w:color w:val="000000"/>
        </w:rPr>
        <w:t>. It is translated mansion. T</w:t>
      </w:r>
      <w:r w:rsidR="001A1409">
        <w:rPr>
          <w:rFonts w:asciiTheme="minorHAnsi" w:hAnsiTheme="minorHAnsi" w:cs="Helvetica"/>
          <w:color w:val="000000"/>
        </w:rPr>
        <w:t>he</w:t>
      </w:r>
      <w:r w:rsidR="001A1409" w:rsidRPr="009B667B">
        <w:rPr>
          <w:rFonts w:asciiTheme="minorHAnsi" w:hAnsiTheme="minorHAnsi" w:cs="Helvetica"/>
          <w:color w:val="000000"/>
        </w:rPr>
        <w:t xml:space="preserve"> word J</w:t>
      </w:r>
      <w:r w:rsidR="001A1409">
        <w:rPr>
          <w:rFonts w:asciiTheme="minorHAnsi" w:hAnsiTheme="minorHAnsi" w:cs="Helvetica"/>
          <w:color w:val="000000"/>
        </w:rPr>
        <w:t xml:space="preserve">esus used to describe the place </w:t>
      </w:r>
      <w:r w:rsidR="00E24E5D">
        <w:rPr>
          <w:rFonts w:asciiTheme="minorHAnsi" w:hAnsiTheme="minorHAnsi" w:cs="Helvetica"/>
          <w:color w:val="000000"/>
        </w:rPr>
        <w:t>He was going</w:t>
      </w:r>
      <w:r w:rsidR="001A1409" w:rsidRPr="009B667B">
        <w:rPr>
          <w:rFonts w:asciiTheme="minorHAnsi" w:hAnsiTheme="minorHAnsi" w:cs="Helvetica"/>
          <w:color w:val="000000"/>
        </w:rPr>
        <w:t xml:space="preserve"> to prepare for us</w:t>
      </w:r>
      <w:r w:rsidR="00E24E5D">
        <w:rPr>
          <w:rFonts w:asciiTheme="minorHAnsi" w:hAnsiTheme="minorHAnsi" w:cs="Helvetica"/>
          <w:color w:val="000000"/>
        </w:rPr>
        <w:t xml:space="preserve"> found in </w:t>
      </w:r>
      <w:r w:rsidR="001A1409" w:rsidRPr="009B667B">
        <w:rPr>
          <w:rFonts w:asciiTheme="minorHAnsi" w:hAnsiTheme="minorHAnsi" w:cs="Helvetica"/>
          <w:color w:val="000000"/>
        </w:rPr>
        <w:t>John 14:1</w:t>
      </w:r>
      <w:r w:rsidR="001A1409">
        <w:rPr>
          <w:rFonts w:asciiTheme="minorHAnsi" w:hAnsiTheme="minorHAnsi" w:cs="Helvetica"/>
          <w:color w:val="000000"/>
        </w:rPr>
        <w:t>-3, “In My Father’s house</w:t>
      </w:r>
      <w:r w:rsidR="009F287C">
        <w:rPr>
          <w:rFonts w:asciiTheme="minorHAnsi" w:hAnsiTheme="minorHAnsi" w:cs="Helvetica"/>
          <w:color w:val="000000"/>
        </w:rPr>
        <w:t>,</w:t>
      </w:r>
      <w:r w:rsidR="00E24E5D">
        <w:rPr>
          <w:rFonts w:asciiTheme="minorHAnsi" w:hAnsiTheme="minorHAnsi" w:cs="Helvetica"/>
          <w:color w:val="000000"/>
        </w:rPr>
        <w:t xml:space="preserve"> </w:t>
      </w:r>
      <w:r w:rsidR="001A1409">
        <w:rPr>
          <w:rFonts w:asciiTheme="minorHAnsi" w:hAnsiTheme="minorHAnsi" w:cs="Helvetica"/>
          <w:color w:val="000000"/>
        </w:rPr>
        <w:t xml:space="preserve">are many </w:t>
      </w:r>
      <w:r w:rsidR="001A1409" w:rsidRPr="001A1409">
        <w:rPr>
          <w:rFonts w:asciiTheme="minorHAnsi" w:hAnsiTheme="minorHAnsi" w:cs="Helvetica"/>
          <w:b/>
          <w:i/>
          <w:color w:val="000000"/>
        </w:rPr>
        <w:t>Mansions</w:t>
      </w:r>
      <w:r w:rsidR="001A1409">
        <w:rPr>
          <w:rFonts w:asciiTheme="minorHAnsi" w:hAnsiTheme="minorHAnsi" w:cs="Helvetica"/>
          <w:color w:val="000000"/>
        </w:rPr>
        <w:t xml:space="preserve">” </w:t>
      </w:r>
    </w:p>
    <w:p w14:paraId="1A2C9C91" w14:textId="77777777" w:rsidR="002B0CDF" w:rsidRDefault="00277F91" w:rsidP="002B0CDF">
      <w:pPr>
        <w:ind w:firstLine="360"/>
        <w:jc w:val="both"/>
        <w:rPr>
          <w:sz w:val="24"/>
          <w:szCs w:val="24"/>
        </w:rPr>
      </w:pPr>
      <w:r w:rsidRPr="00F66BEA">
        <w:rPr>
          <w:sz w:val="24"/>
          <w:szCs w:val="24"/>
        </w:rPr>
        <w:t xml:space="preserve">Jesus is with me. Jesus is near me when I pray. He has made His abode inside of me and the greatest mystery of all; I am </w:t>
      </w:r>
      <w:r w:rsidRPr="00F66BEA">
        <w:rPr>
          <w:b/>
          <w:i/>
          <w:sz w:val="24"/>
          <w:szCs w:val="24"/>
        </w:rPr>
        <w:t>in HIM</w:t>
      </w:r>
      <w:r w:rsidRPr="00F66BEA">
        <w:rPr>
          <w:sz w:val="24"/>
          <w:szCs w:val="24"/>
        </w:rPr>
        <w:t>! (John 17:21; Galatians 2:20; Colossians 1:27) The Lord Jesus Christ is my dwelling pl</w:t>
      </w:r>
      <w:r w:rsidR="009C3E4E">
        <w:rPr>
          <w:sz w:val="24"/>
          <w:szCs w:val="24"/>
        </w:rPr>
        <w:t>ace. He is all the heaven I want...t</w:t>
      </w:r>
      <w:r w:rsidR="002B0CDF">
        <w:rPr>
          <w:sz w:val="24"/>
          <w:szCs w:val="24"/>
        </w:rPr>
        <w:t>he one-</w:t>
      </w:r>
      <w:r w:rsidR="002B1B50">
        <w:rPr>
          <w:sz w:val="24"/>
          <w:szCs w:val="24"/>
        </w:rPr>
        <w:t>nest to place my babies</w:t>
      </w:r>
      <w:r w:rsidRPr="00F66BEA">
        <w:rPr>
          <w:sz w:val="24"/>
          <w:szCs w:val="24"/>
        </w:rPr>
        <w:t>!</w:t>
      </w:r>
      <w:r w:rsidR="009F4E4A" w:rsidRPr="00F66BEA">
        <w:rPr>
          <w:sz w:val="24"/>
          <w:szCs w:val="24"/>
        </w:rPr>
        <w:t xml:space="preserve"> </w:t>
      </w:r>
      <w:r w:rsidR="009C3E4E">
        <w:rPr>
          <w:sz w:val="24"/>
          <w:szCs w:val="24"/>
        </w:rPr>
        <w:t xml:space="preserve"> </w:t>
      </w:r>
    </w:p>
    <w:p w14:paraId="3C7F29F6" w14:textId="77777777" w:rsidR="002B1B50" w:rsidRDefault="002B1B50" w:rsidP="002B0CDF">
      <w:pPr>
        <w:ind w:firstLine="360"/>
        <w:jc w:val="both"/>
        <w:rPr>
          <w:sz w:val="24"/>
          <w:szCs w:val="24"/>
        </w:rPr>
      </w:pPr>
      <w:r>
        <w:rPr>
          <w:sz w:val="24"/>
          <w:szCs w:val="24"/>
        </w:rPr>
        <w:t xml:space="preserve">My home is my nest, and when my nest is disturbed, I am disturbed!  In the next chapter I would like to share some of the disturbances that have rattled my nest, and frankly, put my faith to the test. </w:t>
      </w:r>
    </w:p>
    <w:p w14:paraId="7579A08D" w14:textId="77777777" w:rsidR="002B1B50" w:rsidRPr="002B1B50" w:rsidRDefault="002B1B50" w:rsidP="00AD6CD0">
      <w:pPr>
        <w:pStyle w:val="ListParagraph"/>
        <w:numPr>
          <w:ilvl w:val="0"/>
          <w:numId w:val="16"/>
        </w:numPr>
        <w:jc w:val="center"/>
        <w:rPr>
          <w:sz w:val="24"/>
          <w:szCs w:val="24"/>
        </w:rPr>
      </w:pPr>
    </w:p>
    <w:p w14:paraId="5611276C" w14:textId="77777777" w:rsidR="00277F91" w:rsidRPr="002B1B50" w:rsidRDefault="002B1B50" w:rsidP="002B1B50">
      <w:pPr>
        <w:jc w:val="center"/>
        <w:rPr>
          <w:b/>
          <w:sz w:val="28"/>
          <w:szCs w:val="28"/>
        </w:rPr>
      </w:pPr>
      <w:r w:rsidRPr="002B1B50">
        <w:rPr>
          <w:b/>
          <w:sz w:val="28"/>
          <w:szCs w:val="28"/>
        </w:rPr>
        <w:t>Pearls of Wisdom</w:t>
      </w:r>
    </w:p>
    <w:p w14:paraId="6B225125" w14:textId="77777777" w:rsidR="00754B2A" w:rsidRPr="00754B2A" w:rsidRDefault="00754B2A" w:rsidP="00754B2A">
      <w:pPr>
        <w:jc w:val="center"/>
        <w:rPr>
          <w:rFonts w:cstheme="minorHAnsi"/>
          <w:b/>
          <w:i/>
          <w:sz w:val="24"/>
          <w:szCs w:val="24"/>
        </w:rPr>
      </w:pPr>
      <w:r w:rsidRPr="00754B2A">
        <w:rPr>
          <w:rFonts w:cstheme="minorHAnsi"/>
          <w:b/>
          <w:i/>
          <w:sz w:val="24"/>
          <w:szCs w:val="24"/>
        </w:rPr>
        <w:t>Psalms 90:1-2</w:t>
      </w:r>
    </w:p>
    <w:p w14:paraId="1E8FDC66" w14:textId="77777777" w:rsidR="00754B2A" w:rsidRDefault="00754B2A" w:rsidP="00754B2A">
      <w:pPr>
        <w:spacing w:before="100" w:beforeAutospacing="1" w:after="100" w:afterAutospacing="1" w:line="240" w:lineRule="auto"/>
        <w:jc w:val="center"/>
        <w:rPr>
          <w:rFonts w:eastAsia="Times New Roman" w:cstheme="minorHAnsi"/>
          <w:b/>
          <w:i/>
          <w:sz w:val="24"/>
          <w:szCs w:val="24"/>
        </w:rPr>
      </w:pPr>
      <w:r w:rsidRPr="00754B2A">
        <w:rPr>
          <w:rFonts w:eastAsia="Times New Roman" w:cstheme="minorHAnsi"/>
          <w:b/>
          <w:i/>
          <w:sz w:val="24"/>
          <w:szCs w:val="24"/>
        </w:rPr>
        <w:t>Lord, you have been our dwelling place throughout all generations.</w:t>
      </w:r>
      <w:r>
        <w:rPr>
          <w:rFonts w:eastAsia="Times New Roman" w:cstheme="minorHAnsi"/>
          <w:b/>
          <w:i/>
          <w:sz w:val="24"/>
          <w:szCs w:val="24"/>
        </w:rPr>
        <w:t xml:space="preserve"> Before the mountains </w:t>
      </w:r>
      <w:r w:rsidRPr="00754B2A">
        <w:rPr>
          <w:rFonts w:eastAsia="Times New Roman" w:cstheme="minorHAnsi"/>
          <w:b/>
          <w:i/>
          <w:sz w:val="24"/>
          <w:szCs w:val="24"/>
        </w:rPr>
        <w:t>were born or you brought forth the whole world, from everlasting to everlasting you are God.</w:t>
      </w:r>
    </w:p>
    <w:p w14:paraId="1006F486" w14:textId="77777777" w:rsidR="00065F28" w:rsidRDefault="00065F28" w:rsidP="00754B2A">
      <w:pPr>
        <w:spacing w:before="100" w:beforeAutospacing="1" w:after="100" w:afterAutospacing="1" w:line="240" w:lineRule="auto"/>
        <w:jc w:val="center"/>
        <w:rPr>
          <w:rFonts w:eastAsia="Times New Roman" w:cstheme="minorHAnsi"/>
          <w:b/>
          <w:i/>
          <w:sz w:val="24"/>
          <w:szCs w:val="24"/>
        </w:rPr>
      </w:pPr>
    </w:p>
    <w:p w14:paraId="75DF6662" w14:textId="77777777" w:rsidR="00065F28" w:rsidRDefault="00065F28" w:rsidP="00754B2A">
      <w:pPr>
        <w:spacing w:before="100" w:beforeAutospacing="1" w:after="100" w:afterAutospacing="1" w:line="240" w:lineRule="auto"/>
        <w:jc w:val="center"/>
        <w:rPr>
          <w:rFonts w:eastAsia="Times New Roman" w:cstheme="minorHAnsi"/>
          <w:b/>
          <w:i/>
          <w:sz w:val="24"/>
          <w:szCs w:val="24"/>
        </w:rPr>
      </w:pPr>
    </w:p>
    <w:p w14:paraId="1667B62A" w14:textId="77777777" w:rsidR="00065F28" w:rsidRPr="0029796E" w:rsidRDefault="00065F28" w:rsidP="0029796E">
      <w:pPr>
        <w:pStyle w:val="ListParagraph"/>
        <w:numPr>
          <w:ilvl w:val="0"/>
          <w:numId w:val="35"/>
        </w:numPr>
        <w:spacing w:before="100" w:beforeAutospacing="1" w:after="100" w:afterAutospacing="1" w:line="240" w:lineRule="auto"/>
        <w:jc w:val="center"/>
        <w:rPr>
          <w:rFonts w:eastAsia="Times New Roman" w:cstheme="minorHAnsi"/>
          <w:b/>
          <w:i/>
          <w:sz w:val="24"/>
          <w:szCs w:val="24"/>
        </w:rPr>
      </w:pPr>
    </w:p>
    <w:p w14:paraId="23C426C7" w14:textId="77777777" w:rsidR="007141F1" w:rsidRDefault="007141F1" w:rsidP="00754B2A">
      <w:pPr>
        <w:spacing w:before="100" w:beforeAutospacing="1" w:after="100" w:afterAutospacing="1" w:line="240" w:lineRule="auto"/>
        <w:jc w:val="center"/>
        <w:rPr>
          <w:rFonts w:eastAsia="Times New Roman" w:cstheme="minorHAnsi"/>
          <w:b/>
          <w:sz w:val="40"/>
          <w:szCs w:val="40"/>
        </w:rPr>
      </w:pPr>
      <w:r w:rsidRPr="007141F1">
        <w:rPr>
          <w:rFonts w:eastAsia="Times New Roman" w:cstheme="minorHAnsi"/>
          <w:b/>
          <w:sz w:val="40"/>
          <w:szCs w:val="40"/>
        </w:rPr>
        <w:t xml:space="preserve">Chapter </w:t>
      </w:r>
      <w:r>
        <w:rPr>
          <w:rFonts w:eastAsia="Times New Roman" w:cstheme="minorHAnsi"/>
          <w:b/>
          <w:sz w:val="40"/>
          <w:szCs w:val="40"/>
        </w:rPr>
        <w:t xml:space="preserve"># </w:t>
      </w:r>
      <w:r w:rsidR="00895FD5">
        <w:rPr>
          <w:rFonts w:eastAsia="Times New Roman" w:cstheme="minorHAnsi"/>
          <w:b/>
          <w:sz w:val="40"/>
          <w:szCs w:val="40"/>
        </w:rPr>
        <w:t>1</w:t>
      </w:r>
      <w:r w:rsidR="00EA3965">
        <w:rPr>
          <w:rFonts w:eastAsia="Times New Roman" w:cstheme="minorHAnsi"/>
          <w:b/>
          <w:sz w:val="40"/>
          <w:szCs w:val="40"/>
        </w:rPr>
        <w:t>5</w:t>
      </w:r>
    </w:p>
    <w:p w14:paraId="371058A4" w14:textId="77777777" w:rsidR="007141F1" w:rsidRDefault="00065F28" w:rsidP="00754B2A">
      <w:pPr>
        <w:spacing w:before="100" w:beforeAutospacing="1" w:after="100" w:afterAutospacing="1" w:line="240" w:lineRule="auto"/>
        <w:jc w:val="center"/>
        <w:rPr>
          <w:rFonts w:eastAsia="Times New Roman" w:cstheme="minorHAnsi"/>
          <w:b/>
          <w:sz w:val="40"/>
          <w:szCs w:val="40"/>
        </w:rPr>
      </w:pPr>
      <w:r>
        <w:rPr>
          <w:rFonts w:eastAsia="Times New Roman" w:cstheme="minorHAnsi"/>
          <w:b/>
          <w:sz w:val="40"/>
          <w:szCs w:val="40"/>
        </w:rPr>
        <w:t>An Anchor for the Soul When the Storms of Life Blow</w:t>
      </w:r>
    </w:p>
    <w:p w14:paraId="092555D6" w14:textId="77777777" w:rsidR="00065F28" w:rsidRDefault="00065F28" w:rsidP="00065F28">
      <w:pPr>
        <w:jc w:val="center"/>
        <w:rPr>
          <w:rStyle w:val="text"/>
          <w:b/>
          <w:i/>
          <w:sz w:val="24"/>
          <w:szCs w:val="24"/>
          <w:vertAlign w:val="superscript"/>
        </w:rPr>
      </w:pPr>
      <w:r w:rsidRPr="00EA6B87">
        <w:rPr>
          <w:b/>
          <w:i/>
          <w:sz w:val="24"/>
          <w:szCs w:val="24"/>
        </w:rPr>
        <w:t>Hebrews 6:17-20</w:t>
      </w:r>
    </w:p>
    <w:p w14:paraId="785AA671" w14:textId="77777777" w:rsidR="00065F28" w:rsidRDefault="00065F28" w:rsidP="00065F28">
      <w:pPr>
        <w:jc w:val="center"/>
        <w:rPr>
          <w:rStyle w:val="text"/>
          <w:b/>
          <w:i/>
          <w:sz w:val="24"/>
          <w:szCs w:val="24"/>
        </w:rPr>
      </w:pPr>
      <w:r w:rsidRPr="00EA6B87">
        <w:rPr>
          <w:rStyle w:val="text"/>
          <w:b/>
          <w:i/>
          <w:sz w:val="24"/>
          <w:szCs w:val="24"/>
        </w:rPr>
        <w:t>In the same way God, desiring even more to show to the heirs of the promise the unchangeableness of His purpose, interposed with an oath,</w:t>
      </w:r>
      <w:r w:rsidRPr="00EA6B87">
        <w:rPr>
          <w:b/>
          <w:i/>
          <w:sz w:val="24"/>
          <w:szCs w:val="24"/>
        </w:rPr>
        <w:t xml:space="preserve"> </w:t>
      </w:r>
      <w:r w:rsidRPr="00EA6B87">
        <w:rPr>
          <w:rStyle w:val="text"/>
          <w:b/>
          <w:i/>
          <w:sz w:val="24"/>
          <w:szCs w:val="24"/>
          <w:vertAlign w:val="superscript"/>
        </w:rPr>
        <w:t>18 </w:t>
      </w:r>
      <w:r w:rsidRPr="00EA6B87">
        <w:rPr>
          <w:rStyle w:val="text"/>
          <w:b/>
          <w:i/>
          <w:sz w:val="24"/>
          <w:szCs w:val="24"/>
        </w:rPr>
        <w:t>so that by two unchangeable things in which it is impossible for God to lie, we who have taken refuge would have strong encouragement to take hold of the hope set before us.</w:t>
      </w:r>
      <w:r w:rsidRPr="00EA6B87">
        <w:rPr>
          <w:b/>
          <w:i/>
          <w:sz w:val="24"/>
          <w:szCs w:val="24"/>
        </w:rPr>
        <w:t xml:space="preserve"> </w:t>
      </w:r>
      <w:r w:rsidRPr="00EA6B87">
        <w:rPr>
          <w:rStyle w:val="text"/>
          <w:b/>
          <w:i/>
          <w:sz w:val="24"/>
          <w:szCs w:val="24"/>
          <w:vertAlign w:val="superscript"/>
        </w:rPr>
        <w:t>19 </w:t>
      </w:r>
      <w:r w:rsidRPr="00EA6B87">
        <w:rPr>
          <w:rStyle w:val="text"/>
          <w:b/>
          <w:i/>
          <w:sz w:val="24"/>
          <w:szCs w:val="24"/>
        </w:rPr>
        <w:t xml:space="preserve">This hope we have as an anchor of the soul, a </w:t>
      </w:r>
      <w:r w:rsidRPr="00EA6B87">
        <w:rPr>
          <w:rStyle w:val="text"/>
          <w:b/>
          <w:i/>
          <w:iCs/>
          <w:sz w:val="24"/>
          <w:szCs w:val="24"/>
        </w:rPr>
        <w:t>hope</w:t>
      </w:r>
      <w:r w:rsidRPr="00EA6B87">
        <w:rPr>
          <w:rStyle w:val="text"/>
          <w:b/>
          <w:i/>
          <w:sz w:val="24"/>
          <w:szCs w:val="24"/>
        </w:rPr>
        <w:t xml:space="preserve"> both sure and steadfast and one which enters within the veil,</w:t>
      </w:r>
      <w:r w:rsidRPr="00EA6B87">
        <w:rPr>
          <w:b/>
          <w:i/>
          <w:sz w:val="24"/>
          <w:szCs w:val="24"/>
        </w:rPr>
        <w:t xml:space="preserve"> </w:t>
      </w:r>
      <w:r w:rsidRPr="00EA6B87">
        <w:rPr>
          <w:rStyle w:val="text"/>
          <w:b/>
          <w:i/>
          <w:sz w:val="24"/>
          <w:szCs w:val="24"/>
          <w:vertAlign w:val="superscript"/>
        </w:rPr>
        <w:t>20 </w:t>
      </w:r>
      <w:r w:rsidRPr="00EA6B87">
        <w:rPr>
          <w:rStyle w:val="text"/>
          <w:b/>
          <w:i/>
          <w:sz w:val="24"/>
          <w:szCs w:val="24"/>
        </w:rPr>
        <w:t>where Jesus has entered as a forerunner for us, having become a high priest forever according to the order of Melchizedek.</w:t>
      </w:r>
    </w:p>
    <w:p w14:paraId="48B023A1" w14:textId="77777777" w:rsidR="00D24F61" w:rsidRDefault="00D24F61" w:rsidP="00065F28">
      <w:pPr>
        <w:jc w:val="center"/>
        <w:rPr>
          <w:rStyle w:val="text"/>
          <w:b/>
          <w:sz w:val="28"/>
          <w:szCs w:val="28"/>
        </w:rPr>
      </w:pPr>
      <w:r w:rsidRPr="00D24F61">
        <w:rPr>
          <w:rStyle w:val="text"/>
          <w:b/>
          <w:sz w:val="28"/>
          <w:szCs w:val="28"/>
        </w:rPr>
        <w:t xml:space="preserve">Cleverly </w:t>
      </w:r>
      <w:r w:rsidR="00A46B7F">
        <w:rPr>
          <w:rStyle w:val="text"/>
          <w:b/>
          <w:sz w:val="28"/>
          <w:szCs w:val="28"/>
        </w:rPr>
        <w:t>Disguised</w:t>
      </w:r>
      <w:r w:rsidRPr="00D24F61">
        <w:rPr>
          <w:rStyle w:val="text"/>
          <w:b/>
          <w:sz w:val="28"/>
          <w:szCs w:val="28"/>
        </w:rPr>
        <w:t xml:space="preserve"> Lesson</w:t>
      </w:r>
      <w:r w:rsidR="009F287C">
        <w:rPr>
          <w:rStyle w:val="text"/>
          <w:b/>
          <w:sz w:val="28"/>
          <w:szCs w:val="28"/>
        </w:rPr>
        <w:t>s</w:t>
      </w:r>
    </w:p>
    <w:p w14:paraId="2853A497" w14:textId="77777777" w:rsidR="000E7017" w:rsidRDefault="000E7017" w:rsidP="000E7017">
      <w:pPr>
        <w:ind w:firstLine="720"/>
        <w:jc w:val="both"/>
        <w:rPr>
          <w:sz w:val="24"/>
          <w:szCs w:val="24"/>
        </w:rPr>
      </w:pPr>
      <w:r w:rsidRPr="00EA6B87">
        <w:rPr>
          <w:sz w:val="24"/>
          <w:szCs w:val="24"/>
        </w:rPr>
        <w:t>It has been said</w:t>
      </w:r>
      <w:r>
        <w:rPr>
          <w:sz w:val="24"/>
          <w:szCs w:val="24"/>
        </w:rPr>
        <w:t>,</w:t>
      </w:r>
      <w:r w:rsidRPr="00EA6B87">
        <w:rPr>
          <w:sz w:val="24"/>
          <w:szCs w:val="24"/>
        </w:rPr>
        <w:t xml:space="preserve"> you are either</w:t>
      </w:r>
      <w:r>
        <w:rPr>
          <w:sz w:val="24"/>
          <w:szCs w:val="24"/>
        </w:rPr>
        <w:t xml:space="preserve"> in a </w:t>
      </w:r>
      <w:r w:rsidRPr="00EA6B87">
        <w:rPr>
          <w:sz w:val="24"/>
          <w:szCs w:val="24"/>
        </w:rPr>
        <w:t>storm</w:t>
      </w:r>
      <w:r>
        <w:rPr>
          <w:sz w:val="24"/>
          <w:szCs w:val="24"/>
        </w:rPr>
        <w:t>…coming out of one… or a storm is headed your way</w:t>
      </w:r>
      <w:r w:rsidRPr="00EA6B87">
        <w:rPr>
          <w:sz w:val="24"/>
          <w:szCs w:val="24"/>
        </w:rPr>
        <w:t>. What is your first response to storms? Do you respond in fear or in faith? If you are not rooted and g</w:t>
      </w:r>
      <w:r>
        <w:rPr>
          <w:sz w:val="24"/>
          <w:szCs w:val="24"/>
        </w:rPr>
        <w:t xml:space="preserve">rounded in the love of God, then there is no foundation to stand upon. And when the storms come, </w:t>
      </w:r>
      <w:r w:rsidRPr="00EA6B87">
        <w:rPr>
          <w:sz w:val="24"/>
          <w:szCs w:val="24"/>
        </w:rPr>
        <w:t>your faith</w:t>
      </w:r>
      <w:r>
        <w:rPr>
          <w:sz w:val="24"/>
          <w:szCs w:val="24"/>
        </w:rPr>
        <w:t>,</w:t>
      </w:r>
      <w:r w:rsidRPr="00EA6B87">
        <w:rPr>
          <w:sz w:val="24"/>
          <w:szCs w:val="24"/>
        </w:rPr>
        <w:t xml:space="preserve"> in His protection</w:t>
      </w:r>
      <w:r>
        <w:rPr>
          <w:sz w:val="24"/>
          <w:szCs w:val="24"/>
        </w:rPr>
        <w:t>,</w:t>
      </w:r>
      <w:r w:rsidRPr="00EA6B87">
        <w:rPr>
          <w:sz w:val="24"/>
          <w:szCs w:val="24"/>
        </w:rPr>
        <w:t xml:space="preserve"> wills </w:t>
      </w:r>
      <w:r>
        <w:rPr>
          <w:sz w:val="24"/>
          <w:szCs w:val="24"/>
        </w:rPr>
        <w:t xml:space="preserve">surly </w:t>
      </w:r>
      <w:r w:rsidRPr="00EA6B87">
        <w:rPr>
          <w:sz w:val="24"/>
          <w:szCs w:val="24"/>
        </w:rPr>
        <w:t>falter. God’s perfect love cast out fear. Without solid faith in Christ</w:t>
      </w:r>
      <w:r>
        <w:rPr>
          <w:sz w:val="24"/>
          <w:szCs w:val="24"/>
        </w:rPr>
        <w:t>,</w:t>
      </w:r>
      <w:r w:rsidRPr="00EA6B87">
        <w:rPr>
          <w:sz w:val="24"/>
          <w:szCs w:val="24"/>
        </w:rPr>
        <w:t xml:space="preserve"> fear can paralyze us. A lack of faith </w:t>
      </w:r>
      <w:r>
        <w:rPr>
          <w:sz w:val="24"/>
          <w:szCs w:val="24"/>
        </w:rPr>
        <w:t xml:space="preserve">is tells us two things: one, I don’t know what God says, or two I don’t believe Him- the sin of unbelief. </w:t>
      </w:r>
      <w:r w:rsidRPr="00EA6B87">
        <w:rPr>
          <w:sz w:val="24"/>
          <w:szCs w:val="24"/>
        </w:rPr>
        <w:t xml:space="preserve"> </w:t>
      </w:r>
      <w:r>
        <w:rPr>
          <w:sz w:val="24"/>
          <w:szCs w:val="24"/>
        </w:rPr>
        <w:t>Our</w:t>
      </w:r>
      <w:r w:rsidRPr="00EA6B87">
        <w:rPr>
          <w:sz w:val="24"/>
          <w:szCs w:val="24"/>
        </w:rPr>
        <w:t xml:space="preserve"> Faith came from hearing the </w:t>
      </w:r>
      <w:r>
        <w:rPr>
          <w:sz w:val="24"/>
          <w:szCs w:val="24"/>
        </w:rPr>
        <w:t>W</w:t>
      </w:r>
      <w:r w:rsidRPr="00EA6B87">
        <w:rPr>
          <w:sz w:val="24"/>
          <w:szCs w:val="24"/>
        </w:rPr>
        <w:t>ord of God</w:t>
      </w:r>
      <w:r>
        <w:rPr>
          <w:sz w:val="24"/>
          <w:szCs w:val="24"/>
        </w:rPr>
        <w:t xml:space="preserve">, and </w:t>
      </w:r>
      <w:r w:rsidRPr="00EA6B87">
        <w:rPr>
          <w:sz w:val="24"/>
          <w:szCs w:val="24"/>
        </w:rPr>
        <w:t xml:space="preserve">faith is strengthened by </w:t>
      </w:r>
      <w:r>
        <w:rPr>
          <w:sz w:val="24"/>
          <w:szCs w:val="24"/>
        </w:rPr>
        <w:t>it</w:t>
      </w:r>
      <w:r w:rsidRPr="00EA6B87">
        <w:rPr>
          <w:sz w:val="24"/>
          <w:szCs w:val="24"/>
        </w:rPr>
        <w:t xml:space="preserve">. </w:t>
      </w:r>
    </w:p>
    <w:p w14:paraId="2BDE0B2D" w14:textId="77777777" w:rsidR="008C62EA" w:rsidRDefault="00B94370" w:rsidP="008C62EA">
      <w:pPr>
        <w:ind w:firstLine="360"/>
        <w:jc w:val="both"/>
        <w:rPr>
          <w:rStyle w:val="text"/>
          <w:sz w:val="24"/>
          <w:szCs w:val="24"/>
        </w:rPr>
      </w:pPr>
      <w:r>
        <w:rPr>
          <w:rStyle w:val="text"/>
          <w:sz w:val="24"/>
          <w:szCs w:val="24"/>
        </w:rPr>
        <w:t>The picture, on the Sunday S</w:t>
      </w:r>
      <w:r w:rsidR="002E5F10">
        <w:rPr>
          <w:rStyle w:val="text"/>
          <w:sz w:val="24"/>
          <w:szCs w:val="24"/>
        </w:rPr>
        <w:t>chool book, was a man hanging upside down</w:t>
      </w:r>
      <w:r w:rsidR="00301E88">
        <w:rPr>
          <w:rStyle w:val="text"/>
          <w:sz w:val="24"/>
          <w:szCs w:val="24"/>
        </w:rPr>
        <w:t>,</w:t>
      </w:r>
      <w:r w:rsidR="002E5F10">
        <w:rPr>
          <w:rStyle w:val="text"/>
          <w:sz w:val="24"/>
          <w:szCs w:val="24"/>
        </w:rPr>
        <w:t xml:space="preserve"> and the name of the lesson was, “</w:t>
      </w:r>
      <w:r w:rsidR="00763B90">
        <w:rPr>
          <w:rStyle w:val="text"/>
          <w:sz w:val="24"/>
          <w:szCs w:val="24"/>
        </w:rPr>
        <w:t>When life suddenly turns upside down</w:t>
      </w:r>
      <w:r w:rsidR="002E5F10">
        <w:rPr>
          <w:rStyle w:val="text"/>
          <w:sz w:val="24"/>
          <w:szCs w:val="24"/>
        </w:rPr>
        <w:t>”.  The day started out like any other. I got up, made coffee, did a little house work</w:t>
      </w:r>
      <w:r>
        <w:rPr>
          <w:rStyle w:val="text"/>
          <w:sz w:val="24"/>
          <w:szCs w:val="24"/>
        </w:rPr>
        <w:t>,</w:t>
      </w:r>
      <w:r w:rsidR="002E5F10">
        <w:rPr>
          <w:rStyle w:val="text"/>
          <w:sz w:val="24"/>
          <w:szCs w:val="24"/>
        </w:rPr>
        <w:t xml:space="preserve"> and sat down at my dining room table to begin to study the lesson I was to teach</w:t>
      </w:r>
      <w:r w:rsidR="0017751B">
        <w:rPr>
          <w:rStyle w:val="text"/>
          <w:sz w:val="24"/>
          <w:szCs w:val="24"/>
        </w:rPr>
        <w:t xml:space="preserve"> my Sunday school class the following Sunday</w:t>
      </w:r>
      <w:r w:rsidR="002E5F10">
        <w:rPr>
          <w:rStyle w:val="text"/>
          <w:sz w:val="24"/>
          <w:szCs w:val="24"/>
        </w:rPr>
        <w:t>. And then, without warning,</w:t>
      </w:r>
      <w:r w:rsidR="00301E88">
        <w:rPr>
          <w:rStyle w:val="text"/>
          <w:sz w:val="24"/>
          <w:szCs w:val="24"/>
        </w:rPr>
        <w:t xml:space="preserve"> it hit me.</w:t>
      </w:r>
      <w:r w:rsidR="002E5F10">
        <w:rPr>
          <w:rStyle w:val="text"/>
          <w:sz w:val="24"/>
          <w:szCs w:val="24"/>
        </w:rPr>
        <w:t xml:space="preserve"> </w:t>
      </w:r>
      <w:r w:rsidR="007B1C8C">
        <w:rPr>
          <w:rStyle w:val="text"/>
          <w:sz w:val="24"/>
          <w:szCs w:val="24"/>
        </w:rPr>
        <w:t>The letters were moving on the page and so was the upside-down man</w:t>
      </w:r>
      <w:r w:rsidR="0017751B">
        <w:rPr>
          <w:rStyle w:val="text"/>
          <w:sz w:val="24"/>
          <w:szCs w:val="24"/>
        </w:rPr>
        <w:t>,</w:t>
      </w:r>
      <w:r w:rsidR="007B1C8C">
        <w:rPr>
          <w:rStyle w:val="text"/>
          <w:sz w:val="24"/>
          <w:szCs w:val="24"/>
        </w:rPr>
        <w:t xml:space="preserve"> as I struggled</w:t>
      </w:r>
      <w:r w:rsidR="0017751B">
        <w:rPr>
          <w:rStyle w:val="text"/>
          <w:sz w:val="24"/>
          <w:szCs w:val="24"/>
        </w:rPr>
        <w:t xml:space="preserve"> to focus</w:t>
      </w:r>
      <w:r w:rsidR="007B1C8C">
        <w:rPr>
          <w:rStyle w:val="text"/>
          <w:sz w:val="24"/>
          <w:szCs w:val="24"/>
        </w:rPr>
        <w:t xml:space="preserve">. Then the next indication that something was not right was </w:t>
      </w:r>
      <w:r w:rsidR="0083688A">
        <w:rPr>
          <w:rStyle w:val="text"/>
          <w:sz w:val="24"/>
          <w:szCs w:val="24"/>
        </w:rPr>
        <w:t>nausea</w:t>
      </w:r>
      <w:r w:rsidR="007B1C8C">
        <w:rPr>
          <w:rStyle w:val="text"/>
          <w:sz w:val="24"/>
          <w:szCs w:val="24"/>
        </w:rPr>
        <w:t>. I stood up to walk to the bathroom, it was like I was on a rocking boat</w:t>
      </w:r>
      <w:r>
        <w:rPr>
          <w:rStyle w:val="text"/>
          <w:sz w:val="24"/>
          <w:szCs w:val="24"/>
        </w:rPr>
        <w:t>,</w:t>
      </w:r>
      <w:r w:rsidR="007B1C8C">
        <w:rPr>
          <w:rStyle w:val="text"/>
          <w:sz w:val="24"/>
          <w:szCs w:val="24"/>
        </w:rPr>
        <w:t xml:space="preserve"> and I clung to the wall to st</w:t>
      </w:r>
      <w:r w:rsidR="0017751B">
        <w:rPr>
          <w:rStyle w:val="text"/>
          <w:sz w:val="24"/>
          <w:szCs w:val="24"/>
        </w:rPr>
        <w:t>ay upright. I called Art at work and asked him to please</w:t>
      </w:r>
      <w:r w:rsidR="007B1C8C">
        <w:rPr>
          <w:rStyle w:val="text"/>
          <w:sz w:val="24"/>
          <w:szCs w:val="24"/>
        </w:rPr>
        <w:t xml:space="preserve"> come </w:t>
      </w:r>
      <w:r>
        <w:rPr>
          <w:rStyle w:val="text"/>
          <w:sz w:val="24"/>
          <w:szCs w:val="24"/>
        </w:rPr>
        <w:t xml:space="preserve">home to </w:t>
      </w:r>
      <w:r w:rsidR="007B1C8C">
        <w:rPr>
          <w:rStyle w:val="text"/>
          <w:sz w:val="24"/>
          <w:szCs w:val="24"/>
        </w:rPr>
        <w:t>help me</w:t>
      </w:r>
      <w:r w:rsidR="0017751B">
        <w:rPr>
          <w:rStyle w:val="text"/>
          <w:sz w:val="24"/>
          <w:szCs w:val="24"/>
        </w:rPr>
        <w:t>. When he got there</w:t>
      </w:r>
      <w:r>
        <w:rPr>
          <w:rStyle w:val="text"/>
          <w:sz w:val="24"/>
          <w:szCs w:val="24"/>
        </w:rPr>
        <w:t>,</w:t>
      </w:r>
      <w:r w:rsidR="0017751B">
        <w:rPr>
          <w:rStyle w:val="text"/>
          <w:sz w:val="24"/>
          <w:szCs w:val="24"/>
        </w:rPr>
        <w:t xml:space="preserve"> I could not even stand. We went straight</w:t>
      </w:r>
      <w:r w:rsidR="007B1C8C">
        <w:rPr>
          <w:rStyle w:val="text"/>
          <w:sz w:val="24"/>
          <w:szCs w:val="24"/>
        </w:rPr>
        <w:t xml:space="preserve"> to the </w:t>
      </w:r>
      <w:r w:rsidR="0017751B">
        <w:rPr>
          <w:rStyle w:val="text"/>
          <w:sz w:val="24"/>
          <w:szCs w:val="24"/>
        </w:rPr>
        <w:t>doctor, who</w:t>
      </w:r>
      <w:r w:rsidR="007B1C8C">
        <w:rPr>
          <w:rStyle w:val="text"/>
          <w:sz w:val="24"/>
          <w:szCs w:val="24"/>
        </w:rPr>
        <w:t xml:space="preserve"> </w:t>
      </w:r>
      <w:r w:rsidR="0083688A">
        <w:rPr>
          <w:rStyle w:val="text"/>
          <w:sz w:val="24"/>
          <w:szCs w:val="24"/>
        </w:rPr>
        <w:t>diagnosed</w:t>
      </w:r>
      <w:r w:rsidR="007B1C8C">
        <w:rPr>
          <w:rStyle w:val="text"/>
          <w:sz w:val="24"/>
          <w:szCs w:val="24"/>
        </w:rPr>
        <w:t xml:space="preserve"> me with </w:t>
      </w:r>
      <w:r w:rsidR="0083688A">
        <w:rPr>
          <w:rStyle w:val="text"/>
          <w:sz w:val="24"/>
          <w:szCs w:val="24"/>
        </w:rPr>
        <w:t>vertigo</w:t>
      </w:r>
      <w:r w:rsidR="007B1C8C">
        <w:rPr>
          <w:rStyle w:val="text"/>
          <w:sz w:val="24"/>
          <w:szCs w:val="24"/>
        </w:rPr>
        <w:t xml:space="preserve">. The </w:t>
      </w:r>
      <w:r w:rsidR="0086263F">
        <w:rPr>
          <w:rStyle w:val="text"/>
          <w:sz w:val="24"/>
          <w:szCs w:val="24"/>
        </w:rPr>
        <w:t xml:space="preserve">medicine he gave me </w:t>
      </w:r>
      <w:r w:rsidR="007B1C8C">
        <w:rPr>
          <w:rStyle w:val="text"/>
          <w:sz w:val="24"/>
          <w:szCs w:val="24"/>
        </w:rPr>
        <w:t>did not help</w:t>
      </w:r>
      <w:r w:rsidR="0086263F">
        <w:rPr>
          <w:rStyle w:val="text"/>
          <w:sz w:val="24"/>
          <w:szCs w:val="24"/>
        </w:rPr>
        <w:t xml:space="preserve"> and t</w:t>
      </w:r>
      <w:r w:rsidR="007B1C8C">
        <w:rPr>
          <w:rStyle w:val="text"/>
          <w:sz w:val="24"/>
          <w:szCs w:val="24"/>
        </w:rPr>
        <w:t>hen came the high fever</w:t>
      </w:r>
      <w:r w:rsidR="0086263F">
        <w:rPr>
          <w:rStyle w:val="text"/>
          <w:sz w:val="24"/>
          <w:szCs w:val="24"/>
        </w:rPr>
        <w:t>. T</w:t>
      </w:r>
      <w:r w:rsidR="007B1C8C">
        <w:rPr>
          <w:rStyle w:val="text"/>
          <w:sz w:val="24"/>
          <w:szCs w:val="24"/>
        </w:rPr>
        <w:t xml:space="preserve">o make a long story </w:t>
      </w:r>
      <w:r w:rsidR="0083688A">
        <w:rPr>
          <w:rStyle w:val="text"/>
          <w:sz w:val="24"/>
          <w:szCs w:val="24"/>
        </w:rPr>
        <w:t>short, I</w:t>
      </w:r>
      <w:r w:rsidR="007B1C8C">
        <w:rPr>
          <w:rStyle w:val="text"/>
          <w:sz w:val="24"/>
          <w:szCs w:val="24"/>
        </w:rPr>
        <w:t xml:space="preserve"> ended up in the hospital</w:t>
      </w:r>
      <w:r w:rsidR="0083688A">
        <w:rPr>
          <w:rStyle w:val="text"/>
          <w:sz w:val="24"/>
          <w:szCs w:val="24"/>
        </w:rPr>
        <w:t xml:space="preserve"> for several days</w:t>
      </w:r>
      <w:r w:rsidR="00A46B7F">
        <w:rPr>
          <w:rStyle w:val="text"/>
          <w:sz w:val="24"/>
          <w:szCs w:val="24"/>
        </w:rPr>
        <w:t>. A</w:t>
      </w:r>
      <w:r w:rsidR="0083688A">
        <w:rPr>
          <w:rStyle w:val="text"/>
          <w:sz w:val="24"/>
          <w:szCs w:val="24"/>
        </w:rPr>
        <w:t>fter much testing</w:t>
      </w:r>
      <w:r w:rsidR="0086263F">
        <w:rPr>
          <w:rStyle w:val="text"/>
          <w:sz w:val="24"/>
          <w:szCs w:val="24"/>
        </w:rPr>
        <w:t>,</w:t>
      </w:r>
      <w:r w:rsidR="0083688A">
        <w:rPr>
          <w:rStyle w:val="text"/>
          <w:sz w:val="24"/>
          <w:szCs w:val="24"/>
        </w:rPr>
        <w:t xml:space="preserve"> we found out it was an infection in the middle of my brain where the brain stem connects to the inner-ear. </w:t>
      </w:r>
      <w:r w:rsidR="00482F23">
        <w:rPr>
          <w:rStyle w:val="text"/>
          <w:sz w:val="24"/>
          <w:szCs w:val="24"/>
        </w:rPr>
        <w:t>Thankfully within a month the infection was gone and I was back upright and life was normal, at least for a while.</w:t>
      </w:r>
    </w:p>
    <w:p w14:paraId="005F7A6B" w14:textId="77777777" w:rsidR="00482F23" w:rsidRPr="00482F23" w:rsidRDefault="008C62EA" w:rsidP="00482F23">
      <w:pPr>
        <w:ind w:firstLine="360"/>
        <w:jc w:val="both"/>
        <w:rPr>
          <w:rStyle w:val="text"/>
          <w:sz w:val="24"/>
          <w:szCs w:val="24"/>
        </w:rPr>
      </w:pPr>
      <w:r w:rsidRPr="00482F23">
        <w:rPr>
          <w:rStyle w:val="text"/>
          <w:sz w:val="24"/>
          <w:szCs w:val="24"/>
        </w:rPr>
        <w:t>I hate to state the obvious, but that is how life’s storms come, suddenly, unexpectedly and seldom do they come upon us at a convenient time. Have you noticed how they wrec</w:t>
      </w:r>
      <w:r w:rsidR="0086263F">
        <w:rPr>
          <w:rStyle w:val="text"/>
          <w:sz w:val="24"/>
          <w:szCs w:val="24"/>
        </w:rPr>
        <w:t>k your over-packed dai</w:t>
      </w:r>
      <w:r w:rsidR="002B0CDF">
        <w:rPr>
          <w:rStyle w:val="text"/>
          <w:sz w:val="24"/>
          <w:szCs w:val="24"/>
        </w:rPr>
        <w:t>ly-planner? And, when they come</w:t>
      </w:r>
      <w:r w:rsidR="00B94370">
        <w:rPr>
          <w:rStyle w:val="text"/>
          <w:sz w:val="24"/>
          <w:szCs w:val="24"/>
        </w:rPr>
        <w:t>,</w:t>
      </w:r>
      <w:r w:rsidR="002B0CDF">
        <w:rPr>
          <w:rStyle w:val="text"/>
          <w:sz w:val="24"/>
          <w:szCs w:val="24"/>
        </w:rPr>
        <w:t xml:space="preserve"> all our well-made-plans</w:t>
      </w:r>
      <w:r w:rsidR="00B94370">
        <w:rPr>
          <w:rStyle w:val="text"/>
          <w:sz w:val="24"/>
          <w:szCs w:val="24"/>
        </w:rPr>
        <w:t xml:space="preserve"> will</w:t>
      </w:r>
      <w:r w:rsidR="002B0CDF">
        <w:rPr>
          <w:rStyle w:val="text"/>
          <w:sz w:val="24"/>
          <w:szCs w:val="24"/>
        </w:rPr>
        <w:t xml:space="preserve"> come</w:t>
      </w:r>
      <w:r w:rsidRPr="00482F23">
        <w:rPr>
          <w:rStyle w:val="text"/>
          <w:sz w:val="24"/>
          <w:szCs w:val="24"/>
        </w:rPr>
        <w:t xml:space="preserve"> to a screeching halt</w:t>
      </w:r>
      <w:r w:rsidR="00457B9B">
        <w:rPr>
          <w:rStyle w:val="text"/>
          <w:sz w:val="24"/>
          <w:szCs w:val="24"/>
        </w:rPr>
        <w:t>.</w:t>
      </w:r>
      <w:r w:rsidRPr="00482F23">
        <w:rPr>
          <w:rStyle w:val="text"/>
          <w:sz w:val="24"/>
          <w:szCs w:val="24"/>
        </w:rPr>
        <w:t xml:space="preserve"> </w:t>
      </w:r>
      <w:r w:rsidR="002B0CDF">
        <w:rPr>
          <w:rStyle w:val="text"/>
          <w:sz w:val="24"/>
          <w:szCs w:val="24"/>
        </w:rPr>
        <w:t>I find it difficult</w:t>
      </w:r>
      <w:r w:rsidR="00482F23" w:rsidRPr="00482F23">
        <w:rPr>
          <w:rStyle w:val="text"/>
          <w:sz w:val="24"/>
          <w:szCs w:val="24"/>
        </w:rPr>
        <w:t xml:space="preserve"> teaching a lesson that I have not first fleshed-out. In other words, I have to live the lessons first, and then I can teach it. Hence, I found the original heading of this chapter, and appropriately the title of a lesson I taught a few months later when I was ask to speak at a small Baptist Church in a neighboring county. </w:t>
      </w:r>
    </w:p>
    <w:p w14:paraId="69E80FC5" w14:textId="77777777" w:rsidR="003E2081" w:rsidRDefault="008C62EA" w:rsidP="00B94370">
      <w:pPr>
        <w:ind w:firstLine="360"/>
        <w:jc w:val="both"/>
        <w:rPr>
          <w:rStyle w:val="text"/>
          <w:rFonts w:cs="Helvetica"/>
          <w:color w:val="000000"/>
          <w:sz w:val="24"/>
          <w:szCs w:val="24"/>
        </w:rPr>
      </w:pPr>
      <w:r w:rsidRPr="00482F23">
        <w:rPr>
          <w:rStyle w:val="text"/>
          <w:sz w:val="24"/>
          <w:szCs w:val="24"/>
        </w:rPr>
        <w:t>This brings me to another point</w:t>
      </w:r>
      <w:r w:rsidR="0086263F">
        <w:rPr>
          <w:rStyle w:val="text"/>
          <w:sz w:val="24"/>
          <w:szCs w:val="24"/>
        </w:rPr>
        <w:t>… E</w:t>
      </w:r>
      <w:r w:rsidRPr="00482F23">
        <w:rPr>
          <w:rStyle w:val="text"/>
          <w:sz w:val="24"/>
          <w:szCs w:val="24"/>
        </w:rPr>
        <w:t>ach and every storm, no matter the form it takes, is a cleverly disguise</w:t>
      </w:r>
      <w:r w:rsidR="0086263F">
        <w:rPr>
          <w:rStyle w:val="text"/>
          <w:sz w:val="24"/>
          <w:szCs w:val="24"/>
        </w:rPr>
        <w:t>d life lesson. God is always speaking</w:t>
      </w:r>
      <w:r w:rsidR="002B0CDF">
        <w:rPr>
          <w:rStyle w:val="text"/>
          <w:sz w:val="24"/>
          <w:szCs w:val="24"/>
        </w:rPr>
        <w:t>. B</w:t>
      </w:r>
      <w:r w:rsidR="0086263F">
        <w:rPr>
          <w:rStyle w:val="text"/>
          <w:sz w:val="24"/>
          <w:szCs w:val="24"/>
        </w:rPr>
        <w:t>ut</w:t>
      </w:r>
      <w:r w:rsidR="00B94370">
        <w:rPr>
          <w:rStyle w:val="text"/>
          <w:sz w:val="24"/>
          <w:szCs w:val="24"/>
        </w:rPr>
        <w:t>,</w:t>
      </w:r>
      <w:r w:rsidR="0086263F">
        <w:rPr>
          <w:rStyle w:val="text"/>
          <w:sz w:val="24"/>
          <w:szCs w:val="24"/>
        </w:rPr>
        <w:t xml:space="preserve"> only when He ge</w:t>
      </w:r>
      <w:r w:rsidRPr="00482F23">
        <w:rPr>
          <w:rStyle w:val="text"/>
          <w:sz w:val="24"/>
          <w:szCs w:val="24"/>
        </w:rPr>
        <w:t>t</w:t>
      </w:r>
      <w:r w:rsidR="0086263F">
        <w:rPr>
          <w:rStyle w:val="text"/>
          <w:sz w:val="24"/>
          <w:szCs w:val="24"/>
        </w:rPr>
        <w:t>s</w:t>
      </w:r>
      <w:r w:rsidRPr="00482F23">
        <w:rPr>
          <w:rStyle w:val="text"/>
          <w:sz w:val="24"/>
          <w:szCs w:val="24"/>
        </w:rPr>
        <w:t xml:space="preserve"> our attention</w:t>
      </w:r>
      <w:r w:rsidR="00B94370">
        <w:rPr>
          <w:rStyle w:val="text"/>
          <w:sz w:val="24"/>
          <w:szCs w:val="24"/>
        </w:rPr>
        <w:t xml:space="preserve">, do we stop and </w:t>
      </w:r>
      <w:r w:rsidR="0086263F">
        <w:rPr>
          <w:rStyle w:val="text"/>
          <w:sz w:val="24"/>
          <w:szCs w:val="24"/>
        </w:rPr>
        <w:t xml:space="preserve">get </w:t>
      </w:r>
      <w:r w:rsidRPr="00482F23">
        <w:rPr>
          <w:rStyle w:val="text"/>
          <w:sz w:val="24"/>
          <w:szCs w:val="24"/>
        </w:rPr>
        <w:t xml:space="preserve">still </w:t>
      </w:r>
      <w:r w:rsidR="0086263F">
        <w:rPr>
          <w:rStyle w:val="text"/>
          <w:sz w:val="24"/>
          <w:szCs w:val="24"/>
        </w:rPr>
        <w:t xml:space="preserve">enough to </w:t>
      </w:r>
      <w:r w:rsidRPr="00482F23">
        <w:rPr>
          <w:rStyle w:val="text"/>
          <w:sz w:val="24"/>
          <w:szCs w:val="24"/>
        </w:rPr>
        <w:t>hear what He is trying to say.</w:t>
      </w:r>
      <w:r w:rsidR="0086263F">
        <w:rPr>
          <w:rStyle w:val="text"/>
          <w:sz w:val="24"/>
          <w:szCs w:val="24"/>
        </w:rPr>
        <w:t xml:space="preserve">  If we do, we might just hear Him speak something so </w:t>
      </w:r>
      <w:r w:rsidR="00457B9B">
        <w:rPr>
          <w:rStyle w:val="text"/>
          <w:sz w:val="24"/>
          <w:szCs w:val="24"/>
        </w:rPr>
        <w:t>significant</w:t>
      </w:r>
      <w:r w:rsidR="0086263F">
        <w:rPr>
          <w:rStyle w:val="text"/>
          <w:sz w:val="24"/>
          <w:szCs w:val="24"/>
        </w:rPr>
        <w:t xml:space="preserve">, that it could change our life. </w:t>
      </w:r>
      <w:r w:rsidRPr="00482F23">
        <w:rPr>
          <w:rStyle w:val="text"/>
          <w:sz w:val="24"/>
          <w:szCs w:val="24"/>
        </w:rPr>
        <w:t xml:space="preserve"> </w:t>
      </w:r>
      <w:r w:rsidR="00482F23">
        <w:rPr>
          <w:rStyle w:val="text"/>
          <w:sz w:val="24"/>
          <w:szCs w:val="24"/>
        </w:rPr>
        <w:t xml:space="preserve">As the prophet Isaiah said, </w:t>
      </w:r>
      <w:r w:rsidR="00B11D01">
        <w:rPr>
          <w:rStyle w:val="text"/>
          <w:sz w:val="24"/>
          <w:szCs w:val="24"/>
        </w:rPr>
        <w:t xml:space="preserve">in </w:t>
      </w:r>
      <w:r w:rsidR="00482F23" w:rsidRPr="00482F23">
        <w:rPr>
          <w:rStyle w:val="passage-display-bcv"/>
          <w:rFonts w:cs="Helvetica"/>
          <w:b/>
          <w:bCs/>
          <w:color w:val="000000"/>
          <w:sz w:val="24"/>
          <w:szCs w:val="24"/>
        </w:rPr>
        <w:t>Isaiah30:20-21</w:t>
      </w:r>
      <w:r w:rsidR="00482F23" w:rsidRPr="00482F23">
        <w:rPr>
          <w:rStyle w:val="passage-display-version"/>
          <w:rFonts w:cs="Helvetica"/>
          <w:b/>
          <w:bCs/>
          <w:color w:val="000000"/>
          <w:sz w:val="24"/>
          <w:szCs w:val="24"/>
        </w:rPr>
        <w:t>(NIV)</w:t>
      </w:r>
      <w:r w:rsidR="00B11D01">
        <w:rPr>
          <w:rStyle w:val="passage-display-version"/>
          <w:rFonts w:cs="Helvetica"/>
          <w:b/>
          <w:bCs/>
          <w:color w:val="000000"/>
          <w:sz w:val="24"/>
          <w:szCs w:val="24"/>
        </w:rPr>
        <w:t xml:space="preserve"> “</w:t>
      </w:r>
      <w:r w:rsidR="00482F23" w:rsidRPr="00482F23">
        <w:rPr>
          <w:rStyle w:val="text"/>
          <w:rFonts w:cs="Helvetica"/>
          <w:color w:val="000000"/>
          <w:sz w:val="24"/>
          <w:szCs w:val="24"/>
        </w:rPr>
        <w:t>Although the Lord gives you the bread</w:t>
      </w:r>
      <w:r w:rsidR="00482F23" w:rsidRPr="00482F23">
        <w:rPr>
          <w:rStyle w:val="apple-converted-space"/>
          <w:rFonts w:cs="Helvetica"/>
          <w:color w:val="000000"/>
          <w:sz w:val="24"/>
          <w:szCs w:val="24"/>
        </w:rPr>
        <w:t> </w:t>
      </w:r>
      <w:r w:rsidR="00482F23" w:rsidRPr="00482F23">
        <w:rPr>
          <w:rStyle w:val="text"/>
          <w:rFonts w:cs="Helvetica"/>
          <w:color w:val="000000"/>
          <w:sz w:val="24"/>
          <w:szCs w:val="24"/>
        </w:rPr>
        <w:t>of adversity and the water of affliction, your teachers</w:t>
      </w:r>
      <w:r w:rsidR="00482F23" w:rsidRPr="00482F23">
        <w:rPr>
          <w:rStyle w:val="apple-converted-space"/>
          <w:rFonts w:cs="Helvetica"/>
          <w:color w:val="000000"/>
          <w:sz w:val="24"/>
          <w:szCs w:val="24"/>
        </w:rPr>
        <w:t> </w:t>
      </w:r>
      <w:r w:rsidR="00482F23" w:rsidRPr="00482F23">
        <w:rPr>
          <w:rStyle w:val="text"/>
          <w:rFonts w:cs="Helvetica"/>
          <w:color w:val="000000"/>
          <w:sz w:val="24"/>
          <w:szCs w:val="24"/>
        </w:rPr>
        <w:t>will be hidden</w:t>
      </w:r>
      <w:r w:rsidR="00482F23" w:rsidRPr="00482F23">
        <w:rPr>
          <w:rStyle w:val="apple-converted-space"/>
          <w:rFonts w:cs="Helvetica"/>
          <w:color w:val="000000"/>
          <w:sz w:val="24"/>
          <w:szCs w:val="24"/>
        </w:rPr>
        <w:t> </w:t>
      </w:r>
      <w:r w:rsidR="00482F23" w:rsidRPr="00482F23">
        <w:rPr>
          <w:rStyle w:val="text"/>
          <w:rFonts w:cs="Helvetica"/>
          <w:color w:val="000000"/>
          <w:sz w:val="24"/>
          <w:szCs w:val="24"/>
        </w:rPr>
        <w:t>no more; with your own eyes you will see them.</w:t>
      </w:r>
      <w:r w:rsidR="00482F23" w:rsidRPr="00482F23">
        <w:rPr>
          <w:rStyle w:val="apple-converted-space"/>
          <w:rFonts w:cs="Helvetica"/>
          <w:color w:val="000000"/>
          <w:sz w:val="24"/>
          <w:szCs w:val="24"/>
        </w:rPr>
        <w:t> </w:t>
      </w:r>
      <w:r w:rsidR="00482F23" w:rsidRPr="00482F23">
        <w:rPr>
          <w:rStyle w:val="text"/>
          <w:rFonts w:cs="Arial"/>
          <w:b/>
          <w:bCs/>
          <w:color w:val="000000"/>
          <w:sz w:val="24"/>
          <w:szCs w:val="24"/>
          <w:vertAlign w:val="superscript"/>
        </w:rPr>
        <w:t>21 </w:t>
      </w:r>
      <w:r w:rsidR="00482F23" w:rsidRPr="00482F23">
        <w:rPr>
          <w:rStyle w:val="text"/>
          <w:rFonts w:cs="Helvetica"/>
          <w:color w:val="000000"/>
          <w:sz w:val="24"/>
          <w:szCs w:val="24"/>
        </w:rPr>
        <w:t>Whether you turn to the right or to the left, your ears will hear a voice</w:t>
      </w:r>
      <w:r w:rsidR="00482F23" w:rsidRPr="00482F23">
        <w:rPr>
          <w:rStyle w:val="apple-converted-space"/>
          <w:rFonts w:cs="Helvetica"/>
          <w:color w:val="000000"/>
          <w:sz w:val="24"/>
          <w:szCs w:val="24"/>
        </w:rPr>
        <w:t> </w:t>
      </w:r>
      <w:r w:rsidR="00482F23" w:rsidRPr="00482F23">
        <w:rPr>
          <w:rStyle w:val="text"/>
          <w:rFonts w:cs="Helvetica"/>
          <w:color w:val="000000"/>
          <w:sz w:val="24"/>
          <w:szCs w:val="24"/>
        </w:rPr>
        <w:t>behind you, saying, “This is the way;</w:t>
      </w:r>
      <w:r w:rsidR="00482F23" w:rsidRPr="00482F23">
        <w:rPr>
          <w:rStyle w:val="apple-converted-space"/>
          <w:rFonts w:cs="Helvetica"/>
          <w:color w:val="000000"/>
          <w:sz w:val="24"/>
          <w:szCs w:val="24"/>
        </w:rPr>
        <w:t> </w:t>
      </w:r>
      <w:r w:rsidR="00482F23" w:rsidRPr="00482F23">
        <w:rPr>
          <w:rStyle w:val="text"/>
          <w:rFonts w:cs="Helvetica"/>
          <w:color w:val="000000"/>
          <w:sz w:val="24"/>
          <w:szCs w:val="24"/>
        </w:rPr>
        <w:t>walk in it.”</w:t>
      </w:r>
    </w:p>
    <w:p w14:paraId="06B1DB8D" w14:textId="77777777" w:rsidR="00B11D01" w:rsidRPr="00B11D01" w:rsidRDefault="00B11D01" w:rsidP="00B11D01">
      <w:pPr>
        <w:jc w:val="center"/>
        <w:rPr>
          <w:rStyle w:val="text"/>
          <w:b/>
          <w:sz w:val="28"/>
          <w:szCs w:val="28"/>
        </w:rPr>
      </w:pPr>
      <w:r w:rsidRPr="00B11D01">
        <w:rPr>
          <w:rStyle w:val="text"/>
          <w:rFonts w:cs="Helvetica"/>
          <w:b/>
          <w:color w:val="000000"/>
          <w:sz w:val="28"/>
          <w:szCs w:val="28"/>
        </w:rPr>
        <w:t>Your Teachers Will Be Hidden No More</w:t>
      </w:r>
    </w:p>
    <w:p w14:paraId="7040700F" w14:textId="77777777" w:rsidR="00754B2A" w:rsidRDefault="009530C7" w:rsidP="009530C7">
      <w:pPr>
        <w:tabs>
          <w:tab w:val="left" w:pos="720"/>
        </w:tabs>
        <w:ind w:left="7200" w:hanging="7200"/>
        <w:rPr>
          <w:vanish/>
        </w:rPr>
      </w:pPr>
      <w:r>
        <w:tab/>
      </w:r>
      <w:hyperlink r:id="rId210" w:anchor="en-NIV-14527" w:tooltip="Go to Psalm 40:1" w:history="1">
        <w:r w:rsidR="00754B2A">
          <w:rPr>
            <w:rStyle w:val="Hyperlink"/>
            <w:vanish/>
          </w:rPr>
          <w:t>Psalm 40:1</w:t>
        </w:r>
      </w:hyperlink>
      <w:r w:rsidR="00754B2A">
        <w:rPr>
          <w:vanish/>
        </w:rPr>
        <w:t xml:space="preserve"> In Hebrew texts 40:1-17 is numbered 40:2-18.</w:t>
      </w:r>
    </w:p>
    <w:p w14:paraId="7317E65C" w14:textId="77777777" w:rsidR="00754B2A" w:rsidRDefault="00F5691E" w:rsidP="00AD6CD0">
      <w:pPr>
        <w:numPr>
          <w:ilvl w:val="0"/>
          <w:numId w:val="17"/>
        </w:numPr>
        <w:spacing w:before="100" w:beforeAutospacing="1" w:after="100" w:afterAutospacing="1" w:line="240" w:lineRule="auto"/>
        <w:rPr>
          <w:vanish/>
        </w:rPr>
      </w:pPr>
      <w:hyperlink r:id="rId211" w:anchor="en-NIV-14530" w:tooltip="Go to Psalm 40:4" w:history="1">
        <w:r w:rsidR="00754B2A">
          <w:rPr>
            <w:rStyle w:val="Hyperlink"/>
            <w:vanish/>
          </w:rPr>
          <w:t>Psalm 40:4</w:t>
        </w:r>
      </w:hyperlink>
      <w:r w:rsidR="00754B2A">
        <w:rPr>
          <w:vanish/>
        </w:rPr>
        <w:t xml:space="preserve"> Or </w:t>
      </w:r>
      <w:r w:rsidR="00754B2A">
        <w:rPr>
          <w:i/>
          <w:iCs/>
          <w:vanish/>
        </w:rPr>
        <w:t>to lies</w:t>
      </w:r>
    </w:p>
    <w:p w14:paraId="76ED3B73" w14:textId="77777777" w:rsidR="00754B2A" w:rsidRDefault="00754B2A" w:rsidP="00754B2A">
      <w:pPr>
        <w:pStyle w:val="Heading4"/>
        <w:rPr>
          <w:vanish/>
        </w:rPr>
      </w:pPr>
      <w:r>
        <w:rPr>
          <w:vanish/>
        </w:rPr>
        <w:t>Cross references:</w:t>
      </w:r>
    </w:p>
    <w:p w14:paraId="060E9781" w14:textId="77777777" w:rsidR="00754B2A" w:rsidRDefault="00F5691E" w:rsidP="00AD6CD0">
      <w:pPr>
        <w:numPr>
          <w:ilvl w:val="0"/>
          <w:numId w:val="18"/>
        </w:numPr>
        <w:spacing w:before="100" w:beforeAutospacing="1" w:after="100" w:afterAutospacing="1" w:line="240" w:lineRule="auto"/>
        <w:rPr>
          <w:vanish/>
        </w:rPr>
      </w:pPr>
      <w:hyperlink r:id="rId212" w:anchor="en-NIV-14527" w:tooltip="Go to Psalm 40:1" w:history="1">
        <w:r w:rsidR="00754B2A">
          <w:rPr>
            <w:rStyle w:val="Hyperlink"/>
            <w:vanish/>
          </w:rPr>
          <w:t>Psalm 40:1</w:t>
        </w:r>
      </w:hyperlink>
      <w:r w:rsidR="00754B2A">
        <w:rPr>
          <w:vanish/>
        </w:rPr>
        <w:t xml:space="preserve"> : </w:t>
      </w:r>
      <w:hyperlink r:id="rId213" w:history="1">
        <w:r w:rsidR="00754B2A">
          <w:rPr>
            <w:rStyle w:val="Hyperlink"/>
            <w:vanish/>
          </w:rPr>
          <w:t>40:13-17pp — Ps 70:1-5</w:t>
        </w:r>
      </w:hyperlink>
    </w:p>
    <w:p w14:paraId="78D6D28D" w14:textId="77777777" w:rsidR="00754B2A" w:rsidRDefault="00F5691E" w:rsidP="00AD6CD0">
      <w:pPr>
        <w:numPr>
          <w:ilvl w:val="0"/>
          <w:numId w:val="18"/>
        </w:numPr>
        <w:spacing w:before="100" w:beforeAutospacing="1" w:after="100" w:afterAutospacing="1" w:line="240" w:lineRule="auto"/>
        <w:rPr>
          <w:vanish/>
        </w:rPr>
      </w:pPr>
      <w:hyperlink r:id="rId214" w:anchor="en-NIV-14527" w:tooltip="Go to Psalm 40:1" w:history="1">
        <w:r w:rsidR="00754B2A">
          <w:rPr>
            <w:rStyle w:val="Hyperlink"/>
            <w:vanish/>
          </w:rPr>
          <w:t>Psalm 40:1</w:t>
        </w:r>
      </w:hyperlink>
      <w:r w:rsidR="00754B2A">
        <w:rPr>
          <w:vanish/>
        </w:rPr>
        <w:t xml:space="preserve"> : </w:t>
      </w:r>
      <w:hyperlink r:id="rId215" w:history="1">
        <w:r w:rsidR="00754B2A">
          <w:rPr>
            <w:rStyle w:val="Hyperlink"/>
            <w:vanish/>
          </w:rPr>
          <w:t>S Ps 37:7</w:t>
        </w:r>
      </w:hyperlink>
    </w:p>
    <w:p w14:paraId="64586F3F" w14:textId="77777777" w:rsidR="00754B2A" w:rsidRDefault="00F5691E" w:rsidP="00AD6CD0">
      <w:pPr>
        <w:numPr>
          <w:ilvl w:val="0"/>
          <w:numId w:val="18"/>
        </w:numPr>
        <w:spacing w:before="100" w:beforeAutospacing="1" w:after="100" w:afterAutospacing="1" w:line="240" w:lineRule="auto"/>
        <w:rPr>
          <w:vanish/>
        </w:rPr>
      </w:pPr>
      <w:hyperlink r:id="rId216" w:anchor="en-NIV-14527" w:tooltip="Go to Psalm 40:1" w:history="1">
        <w:r w:rsidR="00754B2A">
          <w:rPr>
            <w:rStyle w:val="Hyperlink"/>
            <w:vanish/>
          </w:rPr>
          <w:t>Psalm 40:1</w:t>
        </w:r>
      </w:hyperlink>
      <w:r w:rsidR="00754B2A">
        <w:rPr>
          <w:vanish/>
        </w:rPr>
        <w:t xml:space="preserve"> : </w:t>
      </w:r>
      <w:hyperlink r:id="rId217" w:history="1">
        <w:r w:rsidR="00754B2A">
          <w:rPr>
            <w:rStyle w:val="Hyperlink"/>
            <w:vanish/>
          </w:rPr>
          <w:t>Ps 6:9; S 31:22; 34:15; 116:1; 145:19</w:t>
        </w:r>
      </w:hyperlink>
    </w:p>
    <w:p w14:paraId="2FB09FD3" w14:textId="77777777" w:rsidR="00754B2A" w:rsidRDefault="00F5691E" w:rsidP="00AD6CD0">
      <w:pPr>
        <w:numPr>
          <w:ilvl w:val="0"/>
          <w:numId w:val="18"/>
        </w:numPr>
        <w:spacing w:before="100" w:beforeAutospacing="1" w:after="100" w:afterAutospacing="1" w:line="240" w:lineRule="auto"/>
        <w:rPr>
          <w:vanish/>
        </w:rPr>
      </w:pPr>
      <w:hyperlink r:id="rId218" w:anchor="en-NIV-14528" w:tooltip="Go to Psalm 40:2" w:history="1">
        <w:r w:rsidR="00754B2A">
          <w:rPr>
            <w:rStyle w:val="Hyperlink"/>
            <w:vanish/>
          </w:rPr>
          <w:t>Psalm 40:2</w:t>
        </w:r>
      </w:hyperlink>
      <w:r w:rsidR="00754B2A">
        <w:rPr>
          <w:vanish/>
        </w:rPr>
        <w:t xml:space="preserve"> : </w:t>
      </w:r>
      <w:hyperlink r:id="rId219" w:history="1">
        <w:r w:rsidR="00754B2A">
          <w:rPr>
            <w:rStyle w:val="Hyperlink"/>
            <w:vanish/>
          </w:rPr>
          <w:t>S Job 9:31; S Ps 7:15</w:t>
        </w:r>
      </w:hyperlink>
    </w:p>
    <w:p w14:paraId="25F0369F" w14:textId="77777777" w:rsidR="00754B2A" w:rsidRDefault="00F5691E" w:rsidP="00AD6CD0">
      <w:pPr>
        <w:numPr>
          <w:ilvl w:val="0"/>
          <w:numId w:val="18"/>
        </w:numPr>
        <w:spacing w:before="100" w:beforeAutospacing="1" w:after="100" w:afterAutospacing="1" w:line="240" w:lineRule="auto"/>
        <w:rPr>
          <w:vanish/>
        </w:rPr>
      </w:pPr>
      <w:hyperlink r:id="rId220" w:anchor="en-NIV-14528" w:tooltip="Go to Psalm 40:2" w:history="1">
        <w:r w:rsidR="00754B2A">
          <w:rPr>
            <w:rStyle w:val="Hyperlink"/>
            <w:vanish/>
          </w:rPr>
          <w:t>Psalm 40:2</w:t>
        </w:r>
      </w:hyperlink>
      <w:r w:rsidR="00754B2A">
        <w:rPr>
          <w:vanish/>
        </w:rPr>
        <w:t xml:space="preserve"> : </w:t>
      </w:r>
      <w:hyperlink r:id="rId221" w:history="1">
        <w:r w:rsidR="00754B2A">
          <w:rPr>
            <w:rStyle w:val="Hyperlink"/>
            <w:vanish/>
          </w:rPr>
          <w:t>S Job 30:19</w:t>
        </w:r>
      </w:hyperlink>
    </w:p>
    <w:p w14:paraId="0B6C4ADB" w14:textId="77777777" w:rsidR="00754B2A" w:rsidRDefault="00F5691E" w:rsidP="00AD6CD0">
      <w:pPr>
        <w:numPr>
          <w:ilvl w:val="0"/>
          <w:numId w:val="18"/>
        </w:numPr>
        <w:spacing w:before="100" w:beforeAutospacing="1" w:after="100" w:afterAutospacing="1" w:line="240" w:lineRule="auto"/>
        <w:rPr>
          <w:vanish/>
        </w:rPr>
      </w:pPr>
      <w:hyperlink r:id="rId222" w:anchor="en-NIV-14528" w:tooltip="Go to Psalm 40:2" w:history="1">
        <w:r w:rsidR="00754B2A">
          <w:rPr>
            <w:rStyle w:val="Hyperlink"/>
            <w:vanish/>
          </w:rPr>
          <w:t>Psalm 40:2</w:t>
        </w:r>
      </w:hyperlink>
      <w:r w:rsidR="00754B2A">
        <w:rPr>
          <w:vanish/>
        </w:rPr>
        <w:t xml:space="preserve"> : </w:t>
      </w:r>
      <w:hyperlink r:id="rId223" w:history="1">
        <w:r w:rsidR="00754B2A">
          <w:rPr>
            <w:rStyle w:val="Hyperlink"/>
            <w:vanish/>
          </w:rPr>
          <w:t>Ps 69:14</w:t>
        </w:r>
      </w:hyperlink>
    </w:p>
    <w:p w14:paraId="548065E9" w14:textId="77777777" w:rsidR="00754B2A" w:rsidRDefault="00F5691E" w:rsidP="00AD6CD0">
      <w:pPr>
        <w:numPr>
          <w:ilvl w:val="0"/>
          <w:numId w:val="18"/>
        </w:numPr>
        <w:spacing w:before="100" w:beforeAutospacing="1" w:after="100" w:afterAutospacing="1" w:line="240" w:lineRule="auto"/>
        <w:rPr>
          <w:vanish/>
        </w:rPr>
      </w:pPr>
      <w:hyperlink r:id="rId224" w:anchor="en-NIV-14528" w:tooltip="Go to Psalm 40:2" w:history="1">
        <w:r w:rsidR="00754B2A">
          <w:rPr>
            <w:rStyle w:val="Hyperlink"/>
            <w:vanish/>
          </w:rPr>
          <w:t>Psalm 40:2</w:t>
        </w:r>
      </w:hyperlink>
      <w:r w:rsidR="00754B2A">
        <w:rPr>
          <w:vanish/>
        </w:rPr>
        <w:t xml:space="preserve"> : </w:t>
      </w:r>
      <w:hyperlink r:id="rId225" w:history="1">
        <w:r w:rsidR="00754B2A">
          <w:rPr>
            <w:rStyle w:val="Hyperlink"/>
            <w:vanish/>
          </w:rPr>
          <w:t>Ps 31:8</w:t>
        </w:r>
      </w:hyperlink>
    </w:p>
    <w:p w14:paraId="5CD277E1" w14:textId="77777777" w:rsidR="00754B2A" w:rsidRDefault="00F5691E" w:rsidP="00AD6CD0">
      <w:pPr>
        <w:numPr>
          <w:ilvl w:val="0"/>
          <w:numId w:val="18"/>
        </w:numPr>
        <w:spacing w:before="100" w:beforeAutospacing="1" w:after="100" w:afterAutospacing="1" w:line="240" w:lineRule="auto"/>
        <w:rPr>
          <w:vanish/>
        </w:rPr>
      </w:pPr>
      <w:hyperlink r:id="rId226" w:anchor="en-NIV-14528" w:tooltip="Go to Psalm 40:2" w:history="1">
        <w:r w:rsidR="00754B2A">
          <w:rPr>
            <w:rStyle w:val="Hyperlink"/>
            <w:vanish/>
          </w:rPr>
          <w:t>Psalm 40:2</w:t>
        </w:r>
      </w:hyperlink>
      <w:r w:rsidR="00754B2A">
        <w:rPr>
          <w:vanish/>
        </w:rPr>
        <w:t xml:space="preserve"> : </w:t>
      </w:r>
      <w:hyperlink r:id="rId227" w:history="1">
        <w:r w:rsidR="00754B2A">
          <w:rPr>
            <w:rStyle w:val="Hyperlink"/>
            <w:vanish/>
          </w:rPr>
          <w:t>Ps 27:5</w:t>
        </w:r>
      </w:hyperlink>
    </w:p>
    <w:p w14:paraId="114DE395" w14:textId="77777777" w:rsidR="00754B2A" w:rsidRDefault="00F5691E" w:rsidP="00AD6CD0">
      <w:pPr>
        <w:numPr>
          <w:ilvl w:val="0"/>
          <w:numId w:val="18"/>
        </w:numPr>
        <w:spacing w:before="100" w:beforeAutospacing="1" w:after="100" w:afterAutospacing="1" w:line="240" w:lineRule="auto"/>
        <w:rPr>
          <w:vanish/>
        </w:rPr>
      </w:pPr>
      <w:hyperlink r:id="rId228" w:anchor="en-NIV-14529" w:tooltip="Go to Psalm 40:3" w:history="1">
        <w:r w:rsidR="00754B2A">
          <w:rPr>
            <w:rStyle w:val="Hyperlink"/>
            <w:vanish/>
          </w:rPr>
          <w:t>Psalm 40:3</w:t>
        </w:r>
      </w:hyperlink>
      <w:r w:rsidR="00754B2A">
        <w:rPr>
          <w:vanish/>
        </w:rPr>
        <w:t xml:space="preserve"> : </w:t>
      </w:r>
      <w:hyperlink r:id="rId229" w:history="1">
        <w:r w:rsidR="00754B2A">
          <w:rPr>
            <w:rStyle w:val="Hyperlink"/>
            <w:vanish/>
          </w:rPr>
          <w:t>S Ps 28:7; S 96:1; Rev 5:9</w:t>
        </w:r>
      </w:hyperlink>
    </w:p>
    <w:p w14:paraId="742093BB" w14:textId="77777777" w:rsidR="00754B2A" w:rsidRDefault="00F5691E" w:rsidP="00AD6CD0">
      <w:pPr>
        <w:numPr>
          <w:ilvl w:val="0"/>
          <w:numId w:val="18"/>
        </w:numPr>
        <w:spacing w:before="100" w:beforeAutospacing="1" w:after="100" w:afterAutospacing="1" w:line="240" w:lineRule="auto"/>
        <w:rPr>
          <w:vanish/>
        </w:rPr>
      </w:pPr>
      <w:hyperlink r:id="rId230" w:anchor="en-NIV-14529" w:tooltip="Go to Psalm 40:3" w:history="1">
        <w:r w:rsidR="00754B2A">
          <w:rPr>
            <w:rStyle w:val="Hyperlink"/>
            <w:vanish/>
          </w:rPr>
          <w:t>Psalm 40:3</w:t>
        </w:r>
      </w:hyperlink>
      <w:r w:rsidR="00754B2A">
        <w:rPr>
          <w:vanish/>
        </w:rPr>
        <w:t xml:space="preserve"> : </w:t>
      </w:r>
      <w:hyperlink r:id="rId231" w:history="1">
        <w:r w:rsidR="00754B2A">
          <w:rPr>
            <w:rStyle w:val="Hyperlink"/>
            <w:vanish/>
          </w:rPr>
          <w:t>Ps 52:6; 64:9</w:t>
        </w:r>
      </w:hyperlink>
    </w:p>
    <w:p w14:paraId="20D06D83" w14:textId="77777777" w:rsidR="00754B2A" w:rsidRDefault="00F5691E" w:rsidP="00AD6CD0">
      <w:pPr>
        <w:numPr>
          <w:ilvl w:val="0"/>
          <w:numId w:val="18"/>
        </w:numPr>
        <w:spacing w:before="100" w:beforeAutospacing="1" w:after="100" w:afterAutospacing="1" w:line="240" w:lineRule="auto"/>
        <w:rPr>
          <w:vanish/>
        </w:rPr>
      </w:pPr>
      <w:hyperlink r:id="rId232" w:anchor="en-NIV-14529" w:tooltip="Go to Psalm 40:3" w:history="1">
        <w:r w:rsidR="00754B2A">
          <w:rPr>
            <w:rStyle w:val="Hyperlink"/>
            <w:vanish/>
          </w:rPr>
          <w:t>Psalm 40:3</w:t>
        </w:r>
      </w:hyperlink>
      <w:r w:rsidR="00754B2A">
        <w:rPr>
          <w:vanish/>
        </w:rPr>
        <w:t xml:space="preserve"> : </w:t>
      </w:r>
      <w:hyperlink r:id="rId233" w:history="1">
        <w:r w:rsidR="00754B2A">
          <w:rPr>
            <w:rStyle w:val="Hyperlink"/>
            <w:vanish/>
          </w:rPr>
          <w:t>S Ex 14:31</w:t>
        </w:r>
      </w:hyperlink>
    </w:p>
    <w:p w14:paraId="770608BD" w14:textId="77777777" w:rsidR="00754B2A" w:rsidRDefault="00F5691E" w:rsidP="00AD6CD0">
      <w:pPr>
        <w:numPr>
          <w:ilvl w:val="0"/>
          <w:numId w:val="18"/>
        </w:numPr>
        <w:spacing w:before="100" w:beforeAutospacing="1" w:after="100" w:afterAutospacing="1" w:line="240" w:lineRule="auto"/>
        <w:rPr>
          <w:vanish/>
        </w:rPr>
      </w:pPr>
      <w:hyperlink r:id="rId234" w:anchor="en-NIV-14530" w:tooltip="Go to Psalm 40:4" w:history="1">
        <w:r w:rsidR="00754B2A">
          <w:rPr>
            <w:rStyle w:val="Hyperlink"/>
            <w:vanish/>
          </w:rPr>
          <w:t>Psalm 40:4</w:t>
        </w:r>
      </w:hyperlink>
      <w:r w:rsidR="00754B2A">
        <w:rPr>
          <w:vanish/>
        </w:rPr>
        <w:t xml:space="preserve"> : </w:t>
      </w:r>
      <w:hyperlink r:id="rId235" w:history="1">
        <w:r w:rsidR="00754B2A">
          <w:rPr>
            <w:rStyle w:val="Hyperlink"/>
            <w:vanish/>
          </w:rPr>
          <w:t>Ps 34:8</w:t>
        </w:r>
      </w:hyperlink>
    </w:p>
    <w:p w14:paraId="3D8A25CF" w14:textId="77777777" w:rsidR="00754B2A" w:rsidRDefault="00F5691E" w:rsidP="00AD6CD0">
      <w:pPr>
        <w:numPr>
          <w:ilvl w:val="0"/>
          <w:numId w:val="18"/>
        </w:numPr>
        <w:spacing w:before="100" w:beforeAutospacing="1" w:after="100" w:afterAutospacing="1" w:line="240" w:lineRule="auto"/>
        <w:rPr>
          <w:vanish/>
        </w:rPr>
      </w:pPr>
      <w:hyperlink r:id="rId236" w:anchor="en-NIV-14530" w:tooltip="Go to Psalm 40:4" w:history="1">
        <w:r w:rsidR="00754B2A">
          <w:rPr>
            <w:rStyle w:val="Hyperlink"/>
            <w:vanish/>
          </w:rPr>
          <w:t>Psalm 40:4</w:t>
        </w:r>
      </w:hyperlink>
      <w:r w:rsidR="00754B2A">
        <w:rPr>
          <w:vanish/>
        </w:rPr>
        <w:t xml:space="preserve"> : </w:t>
      </w:r>
      <w:hyperlink r:id="rId237" w:history="1">
        <w:r w:rsidR="00754B2A">
          <w:rPr>
            <w:rStyle w:val="Hyperlink"/>
            <w:vanish/>
          </w:rPr>
          <w:t>Ps 84:12</w:t>
        </w:r>
      </w:hyperlink>
    </w:p>
    <w:p w14:paraId="77D94672" w14:textId="77777777" w:rsidR="00754B2A" w:rsidRDefault="00F5691E" w:rsidP="00AD6CD0">
      <w:pPr>
        <w:numPr>
          <w:ilvl w:val="0"/>
          <w:numId w:val="18"/>
        </w:numPr>
        <w:spacing w:before="100" w:beforeAutospacing="1" w:after="100" w:afterAutospacing="1" w:line="240" w:lineRule="auto"/>
        <w:rPr>
          <w:vanish/>
        </w:rPr>
      </w:pPr>
      <w:hyperlink r:id="rId238" w:anchor="en-NIV-14530" w:tooltip="Go to Psalm 40:4" w:history="1">
        <w:r w:rsidR="00754B2A">
          <w:rPr>
            <w:rStyle w:val="Hyperlink"/>
            <w:vanish/>
          </w:rPr>
          <w:t>Psalm 40:4</w:t>
        </w:r>
      </w:hyperlink>
      <w:r w:rsidR="00754B2A">
        <w:rPr>
          <w:vanish/>
        </w:rPr>
        <w:t xml:space="preserve"> : </w:t>
      </w:r>
      <w:hyperlink r:id="rId239" w:history="1">
        <w:r w:rsidR="00754B2A">
          <w:rPr>
            <w:rStyle w:val="Hyperlink"/>
            <w:vanish/>
          </w:rPr>
          <w:t>Ps 101:5; 138:6; Pr 3:34; 16:5; Isa 65:5; 1Pe 5:5</w:t>
        </w:r>
      </w:hyperlink>
    </w:p>
    <w:p w14:paraId="657071DB" w14:textId="77777777" w:rsidR="00754B2A" w:rsidRDefault="00F5691E" w:rsidP="00AD6CD0">
      <w:pPr>
        <w:numPr>
          <w:ilvl w:val="0"/>
          <w:numId w:val="18"/>
        </w:numPr>
        <w:spacing w:before="100" w:beforeAutospacing="1" w:after="100" w:afterAutospacing="1" w:line="240" w:lineRule="auto"/>
        <w:rPr>
          <w:vanish/>
        </w:rPr>
      </w:pPr>
      <w:hyperlink r:id="rId240" w:anchor="en-NIV-14530" w:tooltip="Go to Psalm 40:4" w:history="1">
        <w:r w:rsidR="00754B2A">
          <w:rPr>
            <w:rStyle w:val="Hyperlink"/>
            <w:vanish/>
          </w:rPr>
          <w:t>Psalm 40:4</w:t>
        </w:r>
      </w:hyperlink>
      <w:r w:rsidR="00754B2A">
        <w:rPr>
          <w:vanish/>
        </w:rPr>
        <w:t xml:space="preserve"> : </w:t>
      </w:r>
      <w:hyperlink r:id="rId241" w:history="1">
        <w:r w:rsidR="00754B2A">
          <w:rPr>
            <w:rStyle w:val="Hyperlink"/>
            <w:vanish/>
          </w:rPr>
          <w:t>S Dt 31:20; S Ps 4:2; S 26:1</w:t>
        </w:r>
      </w:hyperlink>
    </w:p>
    <w:p w14:paraId="25CCD4DF" w14:textId="77777777" w:rsidR="00754B2A" w:rsidRDefault="00F5691E" w:rsidP="00AD6CD0">
      <w:pPr>
        <w:numPr>
          <w:ilvl w:val="0"/>
          <w:numId w:val="18"/>
        </w:numPr>
        <w:spacing w:before="100" w:beforeAutospacing="1" w:after="100" w:afterAutospacing="1" w:line="240" w:lineRule="auto"/>
        <w:rPr>
          <w:vanish/>
        </w:rPr>
      </w:pPr>
      <w:hyperlink r:id="rId242" w:anchor="en-NIV-14531" w:tooltip="Go to Psalm 40:5" w:history="1">
        <w:r w:rsidR="00754B2A">
          <w:rPr>
            <w:rStyle w:val="Hyperlink"/>
            <w:vanish/>
          </w:rPr>
          <w:t>Psalm 40:5</w:t>
        </w:r>
      </w:hyperlink>
      <w:r w:rsidR="00754B2A">
        <w:rPr>
          <w:vanish/>
        </w:rPr>
        <w:t xml:space="preserve"> : </w:t>
      </w:r>
      <w:hyperlink r:id="rId243" w:history="1">
        <w:r w:rsidR="00754B2A">
          <w:rPr>
            <w:rStyle w:val="Hyperlink"/>
            <w:vanish/>
          </w:rPr>
          <w:t>S Dt 4:34; Ps 75:1; 105:5; 136:4</w:t>
        </w:r>
      </w:hyperlink>
    </w:p>
    <w:p w14:paraId="3E0F4195" w14:textId="77777777" w:rsidR="00754B2A" w:rsidRDefault="00F5691E" w:rsidP="00AD6CD0">
      <w:pPr>
        <w:numPr>
          <w:ilvl w:val="0"/>
          <w:numId w:val="18"/>
        </w:numPr>
        <w:spacing w:before="100" w:beforeAutospacing="1" w:after="100" w:afterAutospacing="1" w:line="240" w:lineRule="auto"/>
        <w:rPr>
          <w:vanish/>
        </w:rPr>
      </w:pPr>
      <w:hyperlink r:id="rId244" w:anchor="en-NIV-14531" w:tooltip="Go to Psalm 40:5" w:history="1">
        <w:r w:rsidR="00754B2A">
          <w:rPr>
            <w:rStyle w:val="Hyperlink"/>
            <w:vanish/>
          </w:rPr>
          <w:t>Psalm 40:5</w:t>
        </w:r>
      </w:hyperlink>
      <w:r w:rsidR="00754B2A">
        <w:rPr>
          <w:vanish/>
        </w:rPr>
        <w:t xml:space="preserve"> : </w:t>
      </w:r>
      <w:hyperlink r:id="rId245" w:history="1">
        <w:r w:rsidR="00754B2A">
          <w:rPr>
            <w:rStyle w:val="Hyperlink"/>
            <w:vanish/>
          </w:rPr>
          <w:t>Ps 139:18</w:t>
        </w:r>
      </w:hyperlink>
    </w:p>
    <w:p w14:paraId="6A53D169" w14:textId="77777777" w:rsidR="00754B2A" w:rsidRDefault="00F5691E" w:rsidP="00AD6CD0">
      <w:pPr>
        <w:numPr>
          <w:ilvl w:val="0"/>
          <w:numId w:val="18"/>
        </w:numPr>
        <w:spacing w:before="100" w:beforeAutospacing="1" w:after="100" w:afterAutospacing="1" w:line="240" w:lineRule="auto"/>
        <w:rPr>
          <w:vanish/>
        </w:rPr>
      </w:pPr>
      <w:hyperlink r:id="rId246" w:anchor="en-NIV-14531" w:tooltip="Go to Psalm 40:5" w:history="1">
        <w:r w:rsidR="00754B2A">
          <w:rPr>
            <w:rStyle w:val="Hyperlink"/>
            <w:vanish/>
          </w:rPr>
          <w:t>Psalm 40:5</w:t>
        </w:r>
      </w:hyperlink>
      <w:r w:rsidR="00754B2A">
        <w:rPr>
          <w:vanish/>
        </w:rPr>
        <w:t xml:space="preserve"> : </w:t>
      </w:r>
      <w:hyperlink r:id="rId247" w:history="1">
        <w:r w:rsidR="00754B2A">
          <w:rPr>
            <w:rStyle w:val="Hyperlink"/>
            <w:vanish/>
          </w:rPr>
          <w:t>Ps 71:15; 139:17</w:t>
        </w:r>
      </w:hyperlink>
    </w:p>
    <w:p w14:paraId="2C9592A5" w14:textId="77777777" w:rsidR="00754B2A" w:rsidRDefault="00754B2A" w:rsidP="009530C7">
      <w:pPr>
        <w:jc w:val="both"/>
        <w:rPr>
          <w:sz w:val="24"/>
          <w:szCs w:val="24"/>
        </w:rPr>
      </w:pPr>
      <w:r w:rsidRPr="00D6690D">
        <w:rPr>
          <w:sz w:val="24"/>
          <w:szCs w:val="24"/>
        </w:rPr>
        <w:t>Life’s storms come in many forms</w:t>
      </w:r>
      <w:r>
        <w:rPr>
          <w:sz w:val="24"/>
          <w:szCs w:val="24"/>
        </w:rPr>
        <w:t>. Have you ever noticed that</w:t>
      </w:r>
      <w:r w:rsidRPr="00D6690D">
        <w:rPr>
          <w:sz w:val="24"/>
          <w:szCs w:val="24"/>
        </w:rPr>
        <w:t xml:space="preserve"> sometimes</w:t>
      </w:r>
      <w:r>
        <w:rPr>
          <w:sz w:val="24"/>
          <w:szCs w:val="24"/>
        </w:rPr>
        <w:t>, the storms</w:t>
      </w:r>
      <w:r w:rsidRPr="00D6690D">
        <w:rPr>
          <w:sz w:val="24"/>
          <w:szCs w:val="24"/>
        </w:rPr>
        <w:t xml:space="preserve"> </w:t>
      </w:r>
      <w:r>
        <w:rPr>
          <w:sz w:val="24"/>
          <w:szCs w:val="24"/>
        </w:rPr>
        <w:t xml:space="preserve">hit our lives in consecutive </w:t>
      </w:r>
      <w:r w:rsidRPr="00D6690D">
        <w:rPr>
          <w:sz w:val="24"/>
          <w:szCs w:val="24"/>
        </w:rPr>
        <w:t>waves</w:t>
      </w:r>
      <w:r>
        <w:rPr>
          <w:sz w:val="24"/>
          <w:szCs w:val="24"/>
        </w:rPr>
        <w:t>?</w:t>
      </w:r>
      <w:r w:rsidRPr="00D6690D">
        <w:rPr>
          <w:sz w:val="24"/>
          <w:szCs w:val="24"/>
        </w:rPr>
        <w:t xml:space="preserve"> We are living in a day when they are coming more often and with much intensity.  They blow in against us as illness, deaths, broken relationships, loss of jobs or income, rebellious children, natural disasters,</w:t>
      </w:r>
      <w:r>
        <w:rPr>
          <w:sz w:val="24"/>
          <w:szCs w:val="24"/>
        </w:rPr>
        <w:t xml:space="preserve"> and</w:t>
      </w:r>
      <w:r w:rsidRPr="00D6690D">
        <w:rPr>
          <w:sz w:val="24"/>
          <w:szCs w:val="24"/>
        </w:rPr>
        <w:t xml:space="preserve"> when they </w:t>
      </w:r>
      <w:r>
        <w:rPr>
          <w:sz w:val="24"/>
          <w:szCs w:val="24"/>
        </w:rPr>
        <w:t>hit th</w:t>
      </w:r>
      <w:r w:rsidRPr="00D6690D">
        <w:rPr>
          <w:sz w:val="24"/>
          <w:szCs w:val="24"/>
        </w:rPr>
        <w:t>ey will expose the foundation we are built on. Anything or anyone we trust in other than the Lord Jesus Christ will prove to be sinking sand</w:t>
      </w:r>
      <w:r>
        <w:rPr>
          <w:sz w:val="24"/>
          <w:szCs w:val="24"/>
        </w:rPr>
        <w:t>. E</w:t>
      </w:r>
      <w:r w:rsidRPr="00D6690D">
        <w:rPr>
          <w:sz w:val="24"/>
          <w:szCs w:val="24"/>
        </w:rPr>
        <w:t xml:space="preserve">very life built on sinking sand will ultimately collapse.  </w:t>
      </w:r>
      <w:r w:rsidR="006D5210">
        <w:rPr>
          <w:sz w:val="24"/>
          <w:szCs w:val="24"/>
        </w:rPr>
        <w:t xml:space="preserve">Consequently, </w:t>
      </w:r>
      <w:r w:rsidR="005132E8">
        <w:rPr>
          <w:sz w:val="24"/>
          <w:szCs w:val="24"/>
        </w:rPr>
        <w:t>our lack of faith is amplified when the storm clouds begin to gather.</w:t>
      </w:r>
      <w:r w:rsidR="00D978CE">
        <w:rPr>
          <w:sz w:val="24"/>
          <w:szCs w:val="24"/>
        </w:rPr>
        <w:t xml:space="preserve"> </w:t>
      </w:r>
      <w:r w:rsidRPr="0007392A">
        <w:rPr>
          <w:b/>
          <w:i/>
          <w:vanish/>
          <w:sz w:val="24"/>
          <w:szCs w:val="24"/>
        </w:rPr>
        <w:t>Footnotes:</w:t>
      </w:r>
      <w:hyperlink r:id="rId248" w:anchor="en-NASB-30404" w:tooltip="Go to 1 Peter 2:4" w:history="1">
        <w:r w:rsidRPr="0007392A">
          <w:rPr>
            <w:rStyle w:val="Hyperlink"/>
            <w:b/>
            <w:i/>
            <w:vanish/>
            <w:sz w:val="24"/>
            <w:szCs w:val="24"/>
          </w:rPr>
          <w:t>1 Peter 2:4</w:t>
        </w:r>
      </w:hyperlink>
      <w:r w:rsidRPr="0007392A">
        <w:rPr>
          <w:b/>
          <w:i/>
          <w:vanish/>
          <w:sz w:val="24"/>
          <w:szCs w:val="24"/>
        </w:rPr>
        <w:t xml:space="preserve"> Lit </w:t>
      </w:r>
      <w:r w:rsidRPr="0007392A">
        <w:rPr>
          <w:b/>
          <w:i/>
          <w:iCs/>
          <w:vanish/>
          <w:sz w:val="24"/>
          <w:szCs w:val="24"/>
        </w:rPr>
        <w:t>chosen</w:t>
      </w:r>
      <w:r w:rsidRPr="0007392A">
        <w:rPr>
          <w:b/>
          <w:i/>
          <w:vanish/>
          <w:sz w:val="24"/>
          <w:szCs w:val="24"/>
        </w:rPr>
        <w:t xml:space="preserve">; or </w:t>
      </w:r>
      <w:r w:rsidRPr="0007392A">
        <w:rPr>
          <w:b/>
          <w:i/>
          <w:iCs/>
          <w:vanish/>
          <w:sz w:val="24"/>
          <w:szCs w:val="24"/>
        </w:rPr>
        <w:t>elect</w:t>
      </w:r>
      <w:hyperlink r:id="rId249" w:anchor="en-NASB-30405" w:tooltip="Go to 1 Peter 2:5" w:history="1">
        <w:r w:rsidRPr="0007392A">
          <w:rPr>
            <w:rStyle w:val="Hyperlink"/>
            <w:b/>
            <w:i/>
            <w:vanish/>
            <w:sz w:val="24"/>
            <w:szCs w:val="24"/>
          </w:rPr>
          <w:t>1 Peter 2:5</w:t>
        </w:r>
      </w:hyperlink>
      <w:r w:rsidRPr="0007392A">
        <w:rPr>
          <w:b/>
          <w:i/>
          <w:vanish/>
          <w:sz w:val="24"/>
          <w:szCs w:val="24"/>
        </w:rPr>
        <w:t xml:space="preserve"> Or </w:t>
      </w:r>
      <w:r w:rsidRPr="0007392A">
        <w:rPr>
          <w:b/>
          <w:i/>
          <w:iCs/>
          <w:vanish/>
          <w:sz w:val="24"/>
          <w:szCs w:val="24"/>
        </w:rPr>
        <w:t>allow yourselves to be built up</w:t>
      </w:r>
      <w:r w:rsidRPr="0007392A">
        <w:rPr>
          <w:b/>
          <w:i/>
          <w:vanish/>
          <w:sz w:val="24"/>
          <w:szCs w:val="24"/>
        </w:rPr>
        <w:t xml:space="preserve">; or </w:t>
      </w:r>
      <w:r w:rsidRPr="0007392A">
        <w:rPr>
          <w:b/>
          <w:i/>
          <w:iCs/>
          <w:vanish/>
          <w:sz w:val="24"/>
          <w:szCs w:val="24"/>
        </w:rPr>
        <w:t>build yourselves up</w:t>
      </w:r>
      <w:hyperlink r:id="rId250" w:anchor="en-NASB-30406" w:tooltip="Go to 1 Peter 2:6" w:history="1">
        <w:r w:rsidRPr="0007392A">
          <w:rPr>
            <w:rStyle w:val="Hyperlink"/>
            <w:b/>
            <w:i/>
            <w:vanish/>
            <w:sz w:val="24"/>
            <w:szCs w:val="24"/>
          </w:rPr>
          <w:t>1 Peter 2:6</w:t>
        </w:r>
      </w:hyperlink>
      <w:r w:rsidRPr="0007392A">
        <w:rPr>
          <w:b/>
          <w:i/>
          <w:vanish/>
          <w:sz w:val="24"/>
          <w:szCs w:val="24"/>
        </w:rPr>
        <w:t xml:space="preserve"> Or </w:t>
      </w:r>
      <w:r w:rsidRPr="0007392A">
        <w:rPr>
          <w:b/>
          <w:i/>
          <w:iCs/>
          <w:vanish/>
          <w:sz w:val="24"/>
          <w:szCs w:val="24"/>
        </w:rPr>
        <w:t>a scripture</w:t>
      </w:r>
      <w:r w:rsidR="00062039">
        <w:rPr>
          <w:sz w:val="24"/>
          <w:szCs w:val="24"/>
        </w:rPr>
        <w:t>Case in point:</w:t>
      </w:r>
      <w:r>
        <w:rPr>
          <w:sz w:val="24"/>
          <w:szCs w:val="24"/>
        </w:rPr>
        <w:t xml:space="preserve"> t</w:t>
      </w:r>
      <w:r w:rsidRPr="00EA6B87">
        <w:rPr>
          <w:sz w:val="24"/>
          <w:szCs w:val="24"/>
        </w:rPr>
        <w:t>he storms that blew against my home in 2001 exposed</w:t>
      </w:r>
      <w:r>
        <w:rPr>
          <w:sz w:val="24"/>
          <w:szCs w:val="24"/>
        </w:rPr>
        <w:t xml:space="preserve"> the</w:t>
      </w:r>
      <w:r w:rsidRPr="00EA6B87">
        <w:rPr>
          <w:sz w:val="24"/>
          <w:szCs w:val="24"/>
        </w:rPr>
        <w:t xml:space="preserve"> faulty foundations we were built on. </w:t>
      </w:r>
      <w:r w:rsidR="00084C48">
        <w:rPr>
          <w:sz w:val="24"/>
          <w:szCs w:val="24"/>
        </w:rPr>
        <w:t>Virtually e</w:t>
      </w:r>
      <w:r w:rsidRPr="00EA6B87">
        <w:rPr>
          <w:sz w:val="24"/>
          <w:szCs w:val="24"/>
        </w:rPr>
        <w:t xml:space="preserve">verything in my life that gave me security was removed and I was left feeling as if I </w:t>
      </w:r>
      <w:r>
        <w:rPr>
          <w:sz w:val="24"/>
          <w:szCs w:val="24"/>
        </w:rPr>
        <w:t xml:space="preserve">was completely alone, </w:t>
      </w:r>
      <w:r w:rsidRPr="00EA6B87">
        <w:rPr>
          <w:sz w:val="24"/>
          <w:szCs w:val="24"/>
        </w:rPr>
        <w:t xml:space="preserve">standing on the edge of a cliff as the wind </w:t>
      </w:r>
      <w:r>
        <w:rPr>
          <w:sz w:val="24"/>
          <w:szCs w:val="24"/>
        </w:rPr>
        <w:t>pushed me toward the edge</w:t>
      </w:r>
      <w:r w:rsidRPr="00EA6B87">
        <w:rPr>
          <w:sz w:val="24"/>
          <w:szCs w:val="24"/>
        </w:rPr>
        <w:t xml:space="preserve">.  I was filled with anxiety. Then I realized that the cliff I was standing on was the Rock of Ages-the Lord Jesus. So what are we to do when all that makes us feel safe and secure is removed from us? The Psalmist asks this question also. Psalms 11:3 “When the foundations are destroyed what can the righteous do?” </w:t>
      </w:r>
      <w:r>
        <w:rPr>
          <w:sz w:val="24"/>
          <w:szCs w:val="24"/>
        </w:rPr>
        <w:t xml:space="preserve"> What do you do, when you find yourself in a place where your security lays in ruins? </w:t>
      </w:r>
    </w:p>
    <w:p w14:paraId="01279432" w14:textId="77777777" w:rsidR="007C74AC" w:rsidRDefault="00FB323E" w:rsidP="00D850D9">
      <w:pPr>
        <w:spacing w:after="0"/>
        <w:jc w:val="center"/>
        <w:rPr>
          <w:b/>
          <w:sz w:val="28"/>
          <w:szCs w:val="28"/>
        </w:rPr>
      </w:pPr>
      <w:r>
        <w:rPr>
          <w:b/>
          <w:sz w:val="28"/>
          <w:szCs w:val="28"/>
        </w:rPr>
        <w:t xml:space="preserve">Rare Pearls </w:t>
      </w:r>
      <w:r w:rsidR="00D850D9">
        <w:rPr>
          <w:b/>
          <w:sz w:val="28"/>
          <w:szCs w:val="28"/>
        </w:rPr>
        <w:t xml:space="preserve">for </w:t>
      </w:r>
      <w:r w:rsidR="009530C7">
        <w:rPr>
          <w:b/>
          <w:sz w:val="28"/>
          <w:szCs w:val="28"/>
        </w:rPr>
        <w:t>M</w:t>
      </w:r>
      <w:r w:rsidR="00D850D9">
        <w:rPr>
          <w:b/>
          <w:sz w:val="28"/>
          <w:szCs w:val="28"/>
        </w:rPr>
        <w:t xml:space="preserve">y </w:t>
      </w:r>
      <w:r w:rsidR="00754B2A" w:rsidRPr="00FA519F">
        <w:rPr>
          <w:b/>
          <w:sz w:val="28"/>
          <w:szCs w:val="28"/>
        </w:rPr>
        <w:t>Children</w:t>
      </w:r>
    </w:p>
    <w:p w14:paraId="666CE3E1" w14:textId="77777777" w:rsidR="007C74AC" w:rsidRPr="00D850D9" w:rsidRDefault="007C74AC" w:rsidP="007C74AC">
      <w:pPr>
        <w:jc w:val="center"/>
        <w:rPr>
          <w:b/>
          <w:sz w:val="24"/>
          <w:szCs w:val="24"/>
        </w:rPr>
      </w:pPr>
    </w:p>
    <w:p w14:paraId="7A6F24E6" w14:textId="77777777" w:rsidR="007C74AC" w:rsidRPr="00FB323E" w:rsidRDefault="007C74AC" w:rsidP="007C74AC">
      <w:pPr>
        <w:ind w:firstLine="720"/>
        <w:rPr>
          <w:sz w:val="24"/>
          <w:szCs w:val="24"/>
        </w:rPr>
      </w:pPr>
      <w:r w:rsidRPr="00FB323E">
        <w:rPr>
          <w:sz w:val="24"/>
          <w:szCs w:val="24"/>
        </w:rPr>
        <w:t>“They who dive in the sea of affliction bring up rare pearls.”—C.H. Spurgeon</w:t>
      </w:r>
      <w:r>
        <w:rPr>
          <w:sz w:val="24"/>
          <w:szCs w:val="24"/>
        </w:rPr>
        <w:t xml:space="preserve"> This quote by Spurgeon beautifully describes just how valuable these life lessons are to me…rare pearls! </w:t>
      </w:r>
      <w:r w:rsidRPr="00FB323E">
        <w:rPr>
          <w:sz w:val="24"/>
          <w:szCs w:val="24"/>
        </w:rPr>
        <w:t xml:space="preserve"> </w:t>
      </w:r>
    </w:p>
    <w:p w14:paraId="14E78205" w14:textId="77777777" w:rsidR="00754B2A" w:rsidRPr="00EA6B87" w:rsidRDefault="00F5691E" w:rsidP="00AD6CD0">
      <w:pPr>
        <w:numPr>
          <w:ilvl w:val="0"/>
          <w:numId w:val="11"/>
        </w:numPr>
        <w:spacing w:before="100" w:beforeAutospacing="1" w:after="100" w:afterAutospacing="1" w:line="240" w:lineRule="auto"/>
        <w:rPr>
          <w:vanish/>
          <w:sz w:val="24"/>
          <w:szCs w:val="24"/>
        </w:rPr>
      </w:pPr>
      <w:hyperlink r:id="rId251" w:anchor="en-NASB-30404" w:tooltip="Go to 1 Peter 2:4" w:history="1">
        <w:r w:rsidR="00754B2A" w:rsidRPr="00EA6B87">
          <w:rPr>
            <w:rStyle w:val="Hyperlink"/>
            <w:vanish/>
            <w:sz w:val="24"/>
            <w:szCs w:val="24"/>
          </w:rPr>
          <w:t>1 Peter 2:4</w:t>
        </w:r>
      </w:hyperlink>
      <w:r w:rsidR="00754B2A" w:rsidRPr="00EA6B87">
        <w:rPr>
          <w:vanish/>
          <w:sz w:val="24"/>
          <w:szCs w:val="24"/>
        </w:rPr>
        <w:t xml:space="preserve"> : </w:t>
      </w:r>
      <w:hyperlink r:id="rId252" w:history="1">
        <w:r w:rsidR="00754B2A" w:rsidRPr="00EA6B87">
          <w:rPr>
            <w:rStyle w:val="Hyperlink"/>
            <w:vanish/>
            <w:sz w:val="24"/>
            <w:szCs w:val="24"/>
          </w:rPr>
          <w:t>1 Pet 2:7</w:t>
        </w:r>
      </w:hyperlink>
    </w:p>
    <w:p w14:paraId="1073B40A" w14:textId="77777777" w:rsidR="00754B2A" w:rsidRPr="00EA6B87" w:rsidRDefault="00F5691E" w:rsidP="00AD6CD0">
      <w:pPr>
        <w:numPr>
          <w:ilvl w:val="0"/>
          <w:numId w:val="11"/>
        </w:numPr>
        <w:spacing w:before="100" w:beforeAutospacing="1" w:after="100" w:afterAutospacing="1" w:line="240" w:lineRule="auto"/>
        <w:rPr>
          <w:vanish/>
          <w:sz w:val="24"/>
          <w:szCs w:val="24"/>
        </w:rPr>
      </w:pPr>
      <w:hyperlink r:id="rId253" w:anchor="en-NASB-30405" w:tooltip="Go to 1 Peter 2:5" w:history="1">
        <w:r w:rsidR="00754B2A" w:rsidRPr="00EA6B87">
          <w:rPr>
            <w:rStyle w:val="Hyperlink"/>
            <w:vanish/>
            <w:sz w:val="24"/>
            <w:szCs w:val="24"/>
          </w:rPr>
          <w:t>1 Peter 2:5</w:t>
        </w:r>
      </w:hyperlink>
      <w:r w:rsidR="00754B2A" w:rsidRPr="00EA6B87">
        <w:rPr>
          <w:vanish/>
          <w:sz w:val="24"/>
          <w:szCs w:val="24"/>
        </w:rPr>
        <w:t xml:space="preserve"> : </w:t>
      </w:r>
      <w:hyperlink r:id="rId254" w:history="1">
        <w:r w:rsidR="00754B2A" w:rsidRPr="00EA6B87">
          <w:rPr>
            <w:rStyle w:val="Hyperlink"/>
            <w:vanish/>
            <w:sz w:val="24"/>
            <w:szCs w:val="24"/>
          </w:rPr>
          <w:t>1 Cor 3:9</w:t>
        </w:r>
      </w:hyperlink>
    </w:p>
    <w:p w14:paraId="41CE9C47" w14:textId="77777777" w:rsidR="00754B2A" w:rsidRPr="00EA6B87" w:rsidRDefault="00F5691E" w:rsidP="00AD6CD0">
      <w:pPr>
        <w:numPr>
          <w:ilvl w:val="0"/>
          <w:numId w:val="11"/>
        </w:numPr>
        <w:spacing w:before="100" w:beforeAutospacing="1" w:after="100" w:afterAutospacing="1" w:line="240" w:lineRule="auto"/>
        <w:rPr>
          <w:vanish/>
          <w:sz w:val="24"/>
          <w:szCs w:val="24"/>
        </w:rPr>
      </w:pPr>
      <w:hyperlink r:id="rId255" w:anchor="en-NASB-30405" w:tooltip="Go to 1 Peter 2:5" w:history="1">
        <w:r w:rsidR="00754B2A" w:rsidRPr="00EA6B87">
          <w:rPr>
            <w:rStyle w:val="Hyperlink"/>
            <w:vanish/>
            <w:sz w:val="24"/>
            <w:szCs w:val="24"/>
          </w:rPr>
          <w:t>1 Peter 2:5</w:t>
        </w:r>
      </w:hyperlink>
      <w:r w:rsidR="00754B2A" w:rsidRPr="00EA6B87">
        <w:rPr>
          <w:vanish/>
          <w:sz w:val="24"/>
          <w:szCs w:val="24"/>
        </w:rPr>
        <w:t xml:space="preserve"> : </w:t>
      </w:r>
      <w:hyperlink r:id="rId256" w:history="1">
        <w:r w:rsidR="00754B2A" w:rsidRPr="00EA6B87">
          <w:rPr>
            <w:rStyle w:val="Hyperlink"/>
            <w:vanish/>
            <w:sz w:val="24"/>
            <w:szCs w:val="24"/>
          </w:rPr>
          <w:t>Gal 6:10; 1 Tim 3:15</w:t>
        </w:r>
      </w:hyperlink>
    </w:p>
    <w:p w14:paraId="2E4E35EC" w14:textId="77777777" w:rsidR="00754B2A" w:rsidRPr="00EA6B87" w:rsidRDefault="00F5691E" w:rsidP="00AD6CD0">
      <w:pPr>
        <w:numPr>
          <w:ilvl w:val="0"/>
          <w:numId w:val="11"/>
        </w:numPr>
        <w:spacing w:before="100" w:beforeAutospacing="1" w:after="100" w:afterAutospacing="1" w:line="240" w:lineRule="auto"/>
        <w:rPr>
          <w:vanish/>
          <w:sz w:val="24"/>
          <w:szCs w:val="24"/>
        </w:rPr>
      </w:pPr>
      <w:hyperlink r:id="rId257" w:anchor="en-NASB-30405" w:tooltip="Go to 1 Peter 2:5" w:history="1">
        <w:r w:rsidR="00754B2A" w:rsidRPr="00EA6B87">
          <w:rPr>
            <w:rStyle w:val="Hyperlink"/>
            <w:vanish/>
            <w:sz w:val="24"/>
            <w:szCs w:val="24"/>
          </w:rPr>
          <w:t>1 Peter 2:5</w:t>
        </w:r>
      </w:hyperlink>
      <w:r w:rsidR="00754B2A" w:rsidRPr="00EA6B87">
        <w:rPr>
          <w:vanish/>
          <w:sz w:val="24"/>
          <w:szCs w:val="24"/>
        </w:rPr>
        <w:t xml:space="preserve"> : </w:t>
      </w:r>
      <w:hyperlink r:id="rId258" w:history="1">
        <w:r w:rsidR="00754B2A" w:rsidRPr="00EA6B87">
          <w:rPr>
            <w:rStyle w:val="Hyperlink"/>
            <w:vanish/>
            <w:sz w:val="24"/>
            <w:szCs w:val="24"/>
          </w:rPr>
          <w:t>Is 61:6; 66:21; 1 Pet 2:9; Rev 1:6</w:t>
        </w:r>
      </w:hyperlink>
    </w:p>
    <w:p w14:paraId="09776851" w14:textId="77777777" w:rsidR="00754B2A" w:rsidRPr="00EA6B87" w:rsidRDefault="00F5691E" w:rsidP="00AD6CD0">
      <w:pPr>
        <w:numPr>
          <w:ilvl w:val="0"/>
          <w:numId w:val="11"/>
        </w:numPr>
        <w:spacing w:before="100" w:beforeAutospacing="1" w:after="100" w:afterAutospacing="1" w:line="240" w:lineRule="auto"/>
        <w:rPr>
          <w:vanish/>
          <w:sz w:val="24"/>
          <w:szCs w:val="24"/>
        </w:rPr>
      </w:pPr>
      <w:hyperlink r:id="rId259" w:anchor="en-NASB-30405" w:tooltip="Go to 1 Peter 2:5" w:history="1">
        <w:r w:rsidR="00754B2A" w:rsidRPr="00EA6B87">
          <w:rPr>
            <w:rStyle w:val="Hyperlink"/>
            <w:vanish/>
            <w:sz w:val="24"/>
            <w:szCs w:val="24"/>
          </w:rPr>
          <w:t>1 Peter 2:5</w:t>
        </w:r>
      </w:hyperlink>
      <w:r w:rsidR="00754B2A" w:rsidRPr="00EA6B87">
        <w:rPr>
          <w:vanish/>
          <w:sz w:val="24"/>
          <w:szCs w:val="24"/>
        </w:rPr>
        <w:t xml:space="preserve"> : </w:t>
      </w:r>
      <w:hyperlink r:id="rId260" w:history="1">
        <w:r w:rsidR="00754B2A" w:rsidRPr="00EA6B87">
          <w:rPr>
            <w:rStyle w:val="Hyperlink"/>
            <w:vanish/>
            <w:sz w:val="24"/>
            <w:szCs w:val="24"/>
          </w:rPr>
          <w:t>Rom 15:16; Heb 13:15</w:t>
        </w:r>
      </w:hyperlink>
    </w:p>
    <w:p w14:paraId="44E9AD23" w14:textId="77777777" w:rsidR="00754B2A" w:rsidRPr="00EA6B87" w:rsidRDefault="00F5691E" w:rsidP="00AD6CD0">
      <w:pPr>
        <w:numPr>
          <w:ilvl w:val="0"/>
          <w:numId w:val="11"/>
        </w:numPr>
        <w:spacing w:before="100" w:beforeAutospacing="1" w:after="100" w:afterAutospacing="1" w:line="240" w:lineRule="auto"/>
        <w:rPr>
          <w:vanish/>
          <w:sz w:val="24"/>
          <w:szCs w:val="24"/>
        </w:rPr>
      </w:pPr>
      <w:hyperlink r:id="rId261" w:anchor="en-NASB-30406" w:tooltip="Go to 1 Peter 2:6" w:history="1">
        <w:r w:rsidR="00754B2A" w:rsidRPr="00EA6B87">
          <w:rPr>
            <w:rStyle w:val="Hyperlink"/>
            <w:vanish/>
            <w:sz w:val="24"/>
            <w:szCs w:val="24"/>
          </w:rPr>
          <w:t>1 Peter 2:6</w:t>
        </w:r>
      </w:hyperlink>
      <w:r w:rsidR="00754B2A" w:rsidRPr="00EA6B87">
        <w:rPr>
          <w:vanish/>
          <w:sz w:val="24"/>
          <w:szCs w:val="24"/>
        </w:rPr>
        <w:t xml:space="preserve"> : </w:t>
      </w:r>
      <w:hyperlink r:id="rId262" w:history="1">
        <w:r w:rsidR="00754B2A" w:rsidRPr="00EA6B87">
          <w:rPr>
            <w:rStyle w:val="Hyperlink"/>
            <w:vanish/>
            <w:sz w:val="24"/>
            <w:szCs w:val="24"/>
          </w:rPr>
          <w:t>Is 28:16; Rom 9:32, 33; 10:11; 1 Pet 2:8</w:t>
        </w:r>
      </w:hyperlink>
    </w:p>
    <w:p w14:paraId="53A3FD04" w14:textId="77777777" w:rsidR="00754B2A" w:rsidRPr="00EA6B87" w:rsidRDefault="00F5691E" w:rsidP="00AD6CD0">
      <w:pPr>
        <w:numPr>
          <w:ilvl w:val="0"/>
          <w:numId w:val="11"/>
        </w:numPr>
        <w:spacing w:before="100" w:beforeAutospacing="1" w:after="100" w:afterAutospacing="1" w:line="240" w:lineRule="auto"/>
        <w:rPr>
          <w:vanish/>
          <w:sz w:val="24"/>
          <w:szCs w:val="24"/>
        </w:rPr>
      </w:pPr>
      <w:hyperlink r:id="rId263" w:anchor="en-NASB-30406" w:tooltip="Go to 1 Peter 2:6" w:history="1">
        <w:r w:rsidR="00754B2A" w:rsidRPr="00EA6B87">
          <w:rPr>
            <w:rStyle w:val="Hyperlink"/>
            <w:vanish/>
            <w:sz w:val="24"/>
            <w:szCs w:val="24"/>
          </w:rPr>
          <w:t>1 Peter 2:6</w:t>
        </w:r>
      </w:hyperlink>
      <w:r w:rsidR="00754B2A" w:rsidRPr="00EA6B87">
        <w:rPr>
          <w:vanish/>
          <w:sz w:val="24"/>
          <w:szCs w:val="24"/>
        </w:rPr>
        <w:t xml:space="preserve"> : </w:t>
      </w:r>
      <w:hyperlink r:id="rId264" w:history="1">
        <w:r w:rsidR="00754B2A" w:rsidRPr="00EA6B87">
          <w:rPr>
            <w:rStyle w:val="Hyperlink"/>
            <w:vanish/>
            <w:sz w:val="24"/>
            <w:szCs w:val="24"/>
          </w:rPr>
          <w:t>Eph 2:20</w:t>
        </w:r>
      </w:hyperlink>
    </w:p>
    <w:p w14:paraId="552E7278" w14:textId="77777777" w:rsidR="00754B2A" w:rsidRPr="00EA6B87" w:rsidRDefault="00F5691E" w:rsidP="00AD6CD0">
      <w:pPr>
        <w:numPr>
          <w:ilvl w:val="0"/>
          <w:numId w:val="11"/>
        </w:numPr>
        <w:spacing w:before="100" w:beforeAutospacing="1" w:after="100" w:afterAutospacing="1" w:line="240" w:lineRule="auto"/>
        <w:rPr>
          <w:vanish/>
          <w:sz w:val="24"/>
          <w:szCs w:val="24"/>
        </w:rPr>
      </w:pPr>
      <w:hyperlink r:id="rId265" w:anchor="en-NASB-30407" w:tooltip="Go to 1 Peter 2:7" w:history="1">
        <w:r w:rsidR="00754B2A" w:rsidRPr="00EA6B87">
          <w:rPr>
            <w:rStyle w:val="Hyperlink"/>
            <w:vanish/>
            <w:sz w:val="24"/>
            <w:szCs w:val="24"/>
          </w:rPr>
          <w:t>1 Peter 2:7</w:t>
        </w:r>
      </w:hyperlink>
      <w:r w:rsidR="00754B2A" w:rsidRPr="00EA6B87">
        <w:rPr>
          <w:vanish/>
          <w:sz w:val="24"/>
          <w:szCs w:val="24"/>
        </w:rPr>
        <w:t xml:space="preserve"> : </w:t>
      </w:r>
      <w:hyperlink r:id="rId266" w:history="1">
        <w:r w:rsidR="00754B2A" w:rsidRPr="00EA6B87">
          <w:rPr>
            <w:rStyle w:val="Hyperlink"/>
            <w:vanish/>
            <w:sz w:val="24"/>
            <w:szCs w:val="24"/>
          </w:rPr>
          <w:t>2 Cor 2:16; 1 Pet 2:7, 8</w:t>
        </w:r>
      </w:hyperlink>
    </w:p>
    <w:p w14:paraId="71EA54A2" w14:textId="77777777" w:rsidR="00754B2A" w:rsidRPr="00EA6B87" w:rsidRDefault="00F5691E" w:rsidP="00AD6CD0">
      <w:pPr>
        <w:numPr>
          <w:ilvl w:val="0"/>
          <w:numId w:val="11"/>
        </w:numPr>
        <w:spacing w:before="100" w:beforeAutospacing="1" w:after="100" w:afterAutospacing="1" w:line="240" w:lineRule="auto"/>
        <w:rPr>
          <w:vanish/>
          <w:sz w:val="24"/>
          <w:szCs w:val="24"/>
        </w:rPr>
      </w:pPr>
      <w:hyperlink r:id="rId267" w:anchor="en-NASB-30407" w:tooltip="Go to 1 Peter 2:7" w:history="1">
        <w:r w:rsidR="00754B2A" w:rsidRPr="00EA6B87">
          <w:rPr>
            <w:rStyle w:val="Hyperlink"/>
            <w:vanish/>
            <w:sz w:val="24"/>
            <w:szCs w:val="24"/>
          </w:rPr>
          <w:t>1 Peter 2:7</w:t>
        </w:r>
      </w:hyperlink>
      <w:r w:rsidR="00754B2A" w:rsidRPr="00EA6B87">
        <w:rPr>
          <w:vanish/>
          <w:sz w:val="24"/>
          <w:szCs w:val="24"/>
        </w:rPr>
        <w:t xml:space="preserve"> : </w:t>
      </w:r>
      <w:hyperlink r:id="rId268" w:history="1">
        <w:r w:rsidR="00754B2A" w:rsidRPr="00EA6B87">
          <w:rPr>
            <w:rStyle w:val="Hyperlink"/>
            <w:vanish/>
            <w:sz w:val="24"/>
            <w:szCs w:val="24"/>
          </w:rPr>
          <w:t>Ps 118:22; Matt 21:42; Luke 2:34</w:t>
        </w:r>
      </w:hyperlink>
    </w:p>
    <w:p w14:paraId="45BDD266" w14:textId="77777777" w:rsidR="00754B2A" w:rsidRPr="00EA6B87" w:rsidRDefault="00F5691E" w:rsidP="00AD6CD0">
      <w:pPr>
        <w:numPr>
          <w:ilvl w:val="0"/>
          <w:numId w:val="11"/>
        </w:numPr>
        <w:spacing w:before="100" w:beforeAutospacing="1" w:after="100" w:afterAutospacing="1" w:line="240" w:lineRule="auto"/>
        <w:rPr>
          <w:vanish/>
          <w:sz w:val="24"/>
          <w:szCs w:val="24"/>
        </w:rPr>
      </w:pPr>
      <w:hyperlink r:id="rId269" w:anchor="en-NASB-30407" w:tooltip="Go to 1 Peter 2:7" w:history="1">
        <w:r w:rsidR="00754B2A" w:rsidRPr="00EA6B87">
          <w:rPr>
            <w:rStyle w:val="Hyperlink"/>
            <w:vanish/>
            <w:sz w:val="24"/>
            <w:szCs w:val="24"/>
          </w:rPr>
          <w:t>1 Peter 2:7</w:t>
        </w:r>
      </w:hyperlink>
      <w:r w:rsidR="00754B2A" w:rsidRPr="00EA6B87">
        <w:rPr>
          <w:vanish/>
          <w:sz w:val="24"/>
          <w:szCs w:val="24"/>
        </w:rPr>
        <w:t xml:space="preserve"> : </w:t>
      </w:r>
      <w:hyperlink r:id="rId270" w:history="1">
        <w:r w:rsidR="00754B2A" w:rsidRPr="00EA6B87">
          <w:rPr>
            <w:rStyle w:val="Hyperlink"/>
            <w:vanish/>
            <w:sz w:val="24"/>
            <w:szCs w:val="24"/>
          </w:rPr>
          <w:t>1 Pet 2:4</w:t>
        </w:r>
      </w:hyperlink>
    </w:p>
    <w:p w14:paraId="1E3D5D29" w14:textId="77777777" w:rsidR="005E4A9D" w:rsidRDefault="00C34CE7" w:rsidP="00C34CE7">
      <w:pPr>
        <w:pStyle w:val="Heading1"/>
        <w:shd w:val="clear" w:color="auto" w:fill="FFFFFF"/>
        <w:spacing w:before="0"/>
        <w:ind w:firstLine="720"/>
        <w:jc w:val="both"/>
        <w:rPr>
          <w:rStyle w:val="text"/>
          <w:rFonts w:asciiTheme="minorHAnsi" w:hAnsiTheme="minorHAnsi" w:cstheme="minorHAnsi"/>
          <w:b w:val="0"/>
          <w:color w:val="000000"/>
          <w:sz w:val="24"/>
          <w:szCs w:val="24"/>
        </w:rPr>
      </w:pPr>
      <w:r>
        <w:rPr>
          <w:rFonts w:asciiTheme="minorHAnsi" w:hAnsiTheme="minorHAnsi"/>
          <w:b w:val="0"/>
          <w:color w:val="auto"/>
          <w:sz w:val="24"/>
          <w:szCs w:val="24"/>
        </w:rPr>
        <w:t>Hanging on the wall in the room</w:t>
      </w:r>
      <w:r w:rsidR="00F50ABD" w:rsidRPr="000D558E">
        <w:rPr>
          <w:rFonts w:asciiTheme="minorHAnsi" w:hAnsiTheme="minorHAnsi"/>
          <w:b w:val="0"/>
          <w:color w:val="auto"/>
          <w:sz w:val="24"/>
          <w:szCs w:val="24"/>
        </w:rPr>
        <w:t xml:space="preserve"> that my children slept in when they were young</w:t>
      </w:r>
      <w:r w:rsidR="00B11D01">
        <w:rPr>
          <w:rFonts w:asciiTheme="minorHAnsi" w:hAnsiTheme="minorHAnsi"/>
          <w:b w:val="0"/>
          <w:color w:val="auto"/>
          <w:sz w:val="24"/>
          <w:szCs w:val="24"/>
        </w:rPr>
        <w:t>,</w:t>
      </w:r>
      <w:r>
        <w:rPr>
          <w:rFonts w:asciiTheme="minorHAnsi" w:hAnsiTheme="minorHAnsi"/>
          <w:b w:val="0"/>
          <w:color w:val="auto"/>
          <w:sz w:val="24"/>
          <w:szCs w:val="24"/>
        </w:rPr>
        <w:t xml:space="preserve"> was</w:t>
      </w:r>
      <w:r w:rsidR="00F50ABD" w:rsidRPr="000D558E">
        <w:rPr>
          <w:rFonts w:asciiTheme="minorHAnsi" w:hAnsiTheme="minorHAnsi"/>
          <w:b w:val="0"/>
          <w:color w:val="auto"/>
          <w:sz w:val="24"/>
          <w:szCs w:val="24"/>
        </w:rPr>
        <w:t xml:space="preserve"> a print titled “Watchers in the Night”. The print has a little boy sleeping in his bed with a large angle </w:t>
      </w:r>
      <w:r w:rsidR="00B11D01">
        <w:rPr>
          <w:rFonts w:asciiTheme="minorHAnsi" w:hAnsiTheme="minorHAnsi"/>
          <w:b w:val="0"/>
          <w:color w:val="auto"/>
          <w:sz w:val="24"/>
          <w:szCs w:val="24"/>
        </w:rPr>
        <w:t>whose wings covered</w:t>
      </w:r>
      <w:r w:rsidR="00F50ABD" w:rsidRPr="000D558E">
        <w:rPr>
          <w:rFonts w:asciiTheme="minorHAnsi" w:hAnsiTheme="minorHAnsi"/>
          <w:b w:val="0"/>
          <w:color w:val="auto"/>
          <w:sz w:val="24"/>
          <w:szCs w:val="24"/>
        </w:rPr>
        <w:t xml:space="preserve"> </w:t>
      </w:r>
      <w:r w:rsidR="00B11D01">
        <w:rPr>
          <w:rFonts w:asciiTheme="minorHAnsi" w:hAnsiTheme="minorHAnsi"/>
          <w:b w:val="0"/>
          <w:color w:val="auto"/>
          <w:sz w:val="24"/>
          <w:szCs w:val="24"/>
        </w:rPr>
        <w:t>the child.</w:t>
      </w:r>
      <w:r w:rsidR="00F50ABD" w:rsidRPr="000D558E">
        <w:rPr>
          <w:rFonts w:asciiTheme="minorHAnsi" w:hAnsiTheme="minorHAnsi"/>
          <w:b w:val="0"/>
          <w:color w:val="auto"/>
          <w:sz w:val="24"/>
          <w:szCs w:val="24"/>
        </w:rPr>
        <w:t xml:space="preserve"> The pa</w:t>
      </w:r>
      <w:r w:rsidR="005E4A9D" w:rsidRPr="000D558E">
        <w:rPr>
          <w:rFonts w:asciiTheme="minorHAnsi" w:hAnsiTheme="minorHAnsi"/>
          <w:b w:val="0"/>
          <w:color w:val="auto"/>
          <w:sz w:val="24"/>
          <w:szCs w:val="24"/>
        </w:rPr>
        <w:t>in</w:t>
      </w:r>
      <w:r w:rsidR="00F50ABD" w:rsidRPr="000D558E">
        <w:rPr>
          <w:rFonts w:asciiTheme="minorHAnsi" w:hAnsiTheme="minorHAnsi"/>
          <w:b w:val="0"/>
          <w:color w:val="auto"/>
          <w:sz w:val="24"/>
          <w:szCs w:val="24"/>
        </w:rPr>
        <w:t>ting is a visual of the passage printing below the picture.</w:t>
      </w:r>
      <w:r w:rsidR="005E4A9D" w:rsidRPr="000D558E">
        <w:rPr>
          <w:rFonts w:asciiTheme="minorHAnsi" w:hAnsiTheme="minorHAnsi"/>
          <w:b w:val="0"/>
          <w:bCs w:val="0"/>
          <w:color w:val="auto"/>
          <w:sz w:val="27"/>
          <w:szCs w:val="27"/>
        </w:rPr>
        <w:t xml:space="preserve"> </w:t>
      </w:r>
      <w:r w:rsidR="005E4A9D" w:rsidRPr="000D558E">
        <w:rPr>
          <w:rStyle w:val="passage-display-bcv"/>
          <w:rFonts w:asciiTheme="minorHAnsi" w:hAnsiTheme="minorHAnsi" w:cstheme="minorHAnsi"/>
          <w:b w:val="0"/>
          <w:bCs w:val="0"/>
          <w:color w:val="auto"/>
          <w:sz w:val="24"/>
          <w:szCs w:val="24"/>
        </w:rPr>
        <w:t xml:space="preserve">Psalm 91:11 </w:t>
      </w:r>
      <w:r w:rsidR="009530C7">
        <w:rPr>
          <w:rStyle w:val="passage-display-version"/>
          <w:rFonts w:asciiTheme="minorHAnsi" w:hAnsiTheme="minorHAnsi" w:cstheme="minorHAnsi"/>
          <w:b w:val="0"/>
          <w:bCs w:val="0"/>
          <w:color w:val="auto"/>
          <w:sz w:val="24"/>
          <w:szCs w:val="24"/>
        </w:rPr>
        <w:t>(NIV)</w:t>
      </w:r>
      <w:r w:rsidR="007C74AC">
        <w:rPr>
          <w:rStyle w:val="passage-display-version"/>
          <w:rFonts w:asciiTheme="minorHAnsi" w:hAnsiTheme="minorHAnsi" w:cstheme="minorHAnsi"/>
          <w:b w:val="0"/>
          <w:bCs w:val="0"/>
          <w:color w:val="auto"/>
          <w:sz w:val="24"/>
          <w:szCs w:val="24"/>
        </w:rPr>
        <w:t xml:space="preserve"> “</w:t>
      </w:r>
      <w:r w:rsidR="005E4A9D" w:rsidRPr="000D558E">
        <w:rPr>
          <w:rStyle w:val="text"/>
          <w:rFonts w:asciiTheme="minorHAnsi" w:hAnsiTheme="minorHAnsi" w:cstheme="minorHAnsi"/>
          <w:b w:val="0"/>
          <w:bCs w:val="0"/>
          <w:color w:val="auto"/>
          <w:sz w:val="24"/>
          <w:szCs w:val="24"/>
          <w:vertAlign w:val="superscript"/>
        </w:rPr>
        <w:t> </w:t>
      </w:r>
      <w:r w:rsidR="005E4A9D" w:rsidRPr="000D558E">
        <w:rPr>
          <w:rStyle w:val="text"/>
          <w:rFonts w:asciiTheme="minorHAnsi" w:hAnsiTheme="minorHAnsi" w:cstheme="minorHAnsi"/>
          <w:b w:val="0"/>
          <w:color w:val="auto"/>
          <w:sz w:val="24"/>
          <w:szCs w:val="24"/>
        </w:rPr>
        <w:t>For he will command his angels</w:t>
      </w:r>
      <w:r w:rsidR="005E4A9D" w:rsidRPr="000D558E">
        <w:rPr>
          <w:rStyle w:val="apple-converted-space"/>
          <w:rFonts w:asciiTheme="minorHAnsi" w:hAnsiTheme="minorHAnsi" w:cstheme="minorHAnsi"/>
          <w:b w:val="0"/>
          <w:color w:val="auto"/>
          <w:sz w:val="24"/>
          <w:szCs w:val="24"/>
        </w:rPr>
        <w:t> </w:t>
      </w:r>
      <w:r w:rsidR="005E4A9D" w:rsidRPr="000D558E">
        <w:rPr>
          <w:rStyle w:val="text"/>
          <w:rFonts w:asciiTheme="minorHAnsi" w:hAnsiTheme="minorHAnsi" w:cstheme="minorHAnsi"/>
          <w:b w:val="0"/>
          <w:color w:val="auto"/>
          <w:sz w:val="24"/>
          <w:szCs w:val="24"/>
        </w:rPr>
        <w:t>concerning you</w:t>
      </w:r>
      <w:r w:rsidR="005E4A9D" w:rsidRPr="000D558E">
        <w:rPr>
          <w:rStyle w:val="indent-1-breaks"/>
          <w:rFonts w:asciiTheme="minorHAnsi" w:hAnsiTheme="minorHAnsi" w:cstheme="minorHAnsi"/>
          <w:b w:val="0"/>
          <w:color w:val="000000"/>
          <w:sz w:val="24"/>
          <w:szCs w:val="24"/>
        </w:rPr>
        <w:t> </w:t>
      </w:r>
      <w:r w:rsidR="005E4A9D" w:rsidRPr="000D558E">
        <w:rPr>
          <w:rStyle w:val="text"/>
          <w:rFonts w:asciiTheme="minorHAnsi" w:hAnsiTheme="minorHAnsi" w:cstheme="minorHAnsi"/>
          <w:b w:val="0"/>
          <w:color w:val="000000"/>
          <w:sz w:val="24"/>
          <w:szCs w:val="24"/>
        </w:rPr>
        <w:t>to guard you in all your ways.”</w:t>
      </w:r>
      <w:r>
        <w:rPr>
          <w:rStyle w:val="text"/>
          <w:rFonts w:asciiTheme="minorHAnsi" w:hAnsiTheme="minorHAnsi" w:cstheme="minorHAnsi"/>
          <w:b w:val="0"/>
          <w:color w:val="000000"/>
          <w:sz w:val="24"/>
          <w:szCs w:val="24"/>
        </w:rPr>
        <w:t xml:space="preserve"> Art was traveling most of the time and so our prayers were often for protection through the night. It was a great </w:t>
      </w:r>
      <w:r w:rsidR="007C74AC">
        <w:rPr>
          <w:rStyle w:val="text"/>
          <w:rFonts w:asciiTheme="minorHAnsi" w:hAnsiTheme="minorHAnsi" w:cstheme="minorHAnsi"/>
          <w:b w:val="0"/>
          <w:color w:val="000000"/>
          <w:sz w:val="24"/>
          <w:szCs w:val="24"/>
        </w:rPr>
        <w:t>relief</w:t>
      </w:r>
      <w:r>
        <w:rPr>
          <w:rStyle w:val="text"/>
          <w:rFonts w:asciiTheme="minorHAnsi" w:hAnsiTheme="minorHAnsi" w:cstheme="minorHAnsi"/>
          <w:b w:val="0"/>
          <w:color w:val="000000"/>
          <w:sz w:val="24"/>
          <w:szCs w:val="24"/>
        </w:rPr>
        <w:t xml:space="preserve"> when I stumbled upon </w:t>
      </w:r>
      <w:r w:rsidR="00D850D9">
        <w:rPr>
          <w:rStyle w:val="text"/>
          <w:rFonts w:asciiTheme="minorHAnsi" w:hAnsiTheme="minorHAnsi" w:cstheme="minorHAnsi"/>
          <w:b w:val="0"/>
          <w:color w:val="000000"/>
          <w:sz w:val="24"/>
          <w:szCs w:val="24"/>
        </w:rPr>
        <w:t xml:space="preserve">these </w:t>
      </w:r>
      <w:r>
        <w:rPr>
          <w:rStyle w:val="text"/>
          <w:rFonts w:asciiTheme="minorHAnsi" w:hAnsiTheme="minorHAnsi" w:cstheme="minorHAnsi"/>
          <w:b w:val="0"/>
          <w:color w:val="000000"/>
          <w:sz w:val="24"/>
          <w:szCs w:val="24"/>
        </w:rPr>
        <w:t>two passages in Psalms</w:t>
      </w:r>
      <w:r w:rsidR="00D850D9">
        <w:rPr>
          <w:rStyle w:val="text"/>
          <w:rFonts w:asciiTheme="minorHAnsi" w:hAnsiTheme="minorHAnsi" w:cstheme="minorHAnsi"/>
          <w:b w:val="0"/>
          <w:color w:val="000000"/>
          <w:sz w:val="24"/>
          <w:szCs w:val="24"/>
        </w:rPr>
        <w:t xml:space="preserve">. I reminded the Lord often of how thankful I was that </w:t>
      </w:r>
      <w:r>
        <w:rPr>
          <w:rStyle w:val="text"/>
          <w:rFonts w:asciiTheme="minorHAnsi" w:hAnsiTheme="minorHAnsi" w:cstheme="minorHAnsi"/>
          <w:b w:val="0"/>
          <w:color w:val="000000"/>
          <w:sz w:val="24"/>
          <w:szCs w:val="24"/>
        </w:rPr>
        <w:t>I could just go to sleep and rest</w:t>
      </w:r>
      <w:r w:rsidR="00D850D9">
        <w:rPr>
          <w:rStyle w:val="text"/>
          <w:rFonts w:asciiTheme="minorHAnsi" w:hAnsiTheme="minorHAnsi" w:cstheme="minorHAnsi"/>
          <w:b w:val="0"/>
          <w:color w:val="000000"/>
          <w:sz w:val="24"/>
          <w:szCs w:val="24"/>
        </w:rPr>
        <w:t xml:space="preserve"> assured that He</w:t>
      </w:r>
      <w:r>
        <w:rPr>
          <w:rStyle w:val="text"/>
          <w:rFonts w:asciiTheme="minorHAnsi" w:hAnsiTheme="minorHAnsi" w:cstheme="minorHAnsi"/>
          <w:b w:val="0"/>
          <w:color w:val="000000"/>
          <w:sz w:val="24"/>
          <w:szCs w:val="24"/>
        </w:rPr>
        <w:t xml:space="preserve"> </w:t>
      </w:r>
      <w:r w:rsidR="009530C7">
        <w:rPr>
          <w:rStyle w:val="text"/>
          <w:rFonts w:asciiTheme="minorHAnsi" w:hAnsiTheme="minorHAnsi" w:cstheme="minorHAnsi"/>
          <w:b w:val="0"/>
          <w:color w:val="000000"/>
          <w:sz w:val="24"/>
          <w:szCs w:val="24"/>
        </w:rPr>
        <w:t>would</w:t>
      </w:r>
      <w:r>
        <w:rPr>
          <w:rStyle w:val="text"/>
          <w:rFonts w:asciiTheme="minorHAnsi" w:hAnsiTheme="minorHAnsi" w:cstheme="minorHAnsi"/>
          <w:b w:val="0"/>
          <w:color w:val="000000"/>
          <w:sz w:val="24"/>
          <w:szCs w:val="24"/>
        </w:rPr>
        <w:t xml:space="preserve"> watches over us,</w:t>
      </w:r>
      <w:r w:rsidR="009530C7">
        <w:rPr>
          <w:rStyle w:val="text"/>
          <w:rFonts w:asciiTheme="minorHAnsi" w:hAnsiTheme="minorHAnsi" w:cstheme="minorHAnsi"/>
          <w:b w:val="0"/>
          <w:color w:val="000000"/>
          <w:sz w:val="24"/>
          <w:szCs w:val="24"/>
        </w:rPr>
        <w:t xml:space="preserve"> and that He </w:t>
      </w:r>
      <w:r>
        <w:rPr>
          <w:rStyle w:val="text"/>
          <w:rFonts w:asciiTheme="minorHAnsi" w:hAnsiTheme="minorHAnsi" w:cstheme="minorHAnsi"/>
          <w:b w:val="0"/>
          <w:color w:val="000000"/>
          <w:sz w:val="24"/>
          <w:szCs w:val="24"/>
        </w:rPr>
        <w:t xml:space="preserve">never sleeps </w:t>
      </w:r>
      <w:r w:rsidR="009530C7">
        <w:rPr>
          <w:rStyle w:val="text"/>
          <w:rFonts w:asciiTheme="minorHAnsi" w:hAnsiTheme="minorHAnsi" w:cstheme="minorHAnsi"/>
          <w:b w:val="0"/>
          <w:color w:val="000000"/>
          <w:sz w:val="24"/>
          <w:szCs w:val="24"/>
        </w:rPr>
        <w:t>on the job</w:t>
      </w:r>
      <w:r>
        <w:rPr>
          <w:rStyle w:val="text"/>
          <w:rFonts w:asciiTheme="minorHAnsi" w:hAnsiTheme="minorHAnsi" w:cstheme="minorHAnsi"/>
          <w:b w:val="0"/>
          <w:color w:val="000000"/>
          <w:sz w:val="24"/>
          <w:szCs w:val="24"/>
        </w:rPr>
        <w:t>.</w:t>
      </w:r>
    </w:p>
    <w:p w14:paraId="332BBA06" w14:textId="77777777" w:rsidR="00D850D9" w:rsidRDefault="00D850D9" w:rsidP="00D850D9">
      <w:pPr>
        <w:pStyle w:val="Heading1"/>
        <w:shd w:val="clear" w:color="auto" w:fill="FFFFFF"/>
        <w:spacing w:before="0"/>
        <w:jc w:val="center"/>
        <w:rPr>
          <w:rStyle w:val="passage-display-bcv"/>
          <w:rFonts w:asciiTheme="minorHAnsi" w:hAnsiTheme="minorHAnsi" w:cs="Helvetica"/>
          <w:bCs w:val="0"/>
          <w:color w:val="000000"/>
          <w:sz w:val="24"/>
          <w:szCs w:val="24"/>
        </w:rPr>
      </w:pPr>
    </w:p>
    <w:p w14:paraId="2F8C40A3" w14:textId="77777777" w:rsidR="00C34CE7" w:rsidRPr="00D850D9" w:rsidRDefault="00C34CE7" w:rsidP="00D850D9">
      <w:pPr>
        <w:pStyle w:val="Heading1"/>
        <w:shd w:val="clear" w:color="auto" w:fill="FFFFFF"/>
        <w:spacing w:before="0"/>
        <w:jc w:val="center"/>
        <w:rPr>
          <w:rFonts w:asciiTheme="minorHAnsi" w:hAnsiTheme="minorHAnsi" w:cs="Helvetica"/>
          <w:bCs w:val="0"/>
          <w:color w:val="000000"/>
          <w:sz w:val="24"/>
          <w:szCs w:val="24"/>
        </w:rPr>
      </w:pPr>
      <w:r w:rsidRPr="00D850D9">
        <w:rPr>
          <w:rStyle w:val="passage-display-bcv"/>
          <w:rFonts w:asciiTheme="minorHAnsi" w:hAnsiTheme="minorHAnsi" w:cs="Helvetica"/>
          <w:bCs w:val="0"/>
          <w:color w:val="000000"/>
          <w:sz w:val="24"/>
          <w:szCs w:val="24"/>
        </w:rPr>
        <w:t>Psalm 121:1-4</w:t>
      </w:r>
      <w:r w:rsidR="007C74AC">
        <w:rPr>
          <w:rStyle w:val="passage-display-bcv"/>
          <w:rFonts w:asciiTheme="minorHAnsi" w:hAnsiTheme="minorHAnsi" w:cs="Helvetica"/>
          <w:bCs w:val="0"/>
          <w:color w:val="000000"/>
          <w:sz w:val="24"/>
          <w:szCs w:val="24"/>
        </w:rPr>
        <w:t xml:space="preserve"> </w:t>
      </w:r>
      <w:r w:rsidRPr="00D850D9">
        <w:rPr>
          <w:rStyle w:val="passage-display-version"/>
          <w:rFonts w:asciiTheme="minorHAnsi" w:hAnsiTheme="minorHAnsi" w:cs="Helvetica"/>
          <w:bCs w:val="0"/>
          <w:color w:val="000000"/>
          <w:sz w:val="24"/>
          <w:szCs w:val="24"/>
        </w:rPr>
        <w:t>(NIV)</w:t>
      </w:r>
    </w:p>
    <w:p w14:paraId="3298797E" w14:textId="77777777" w:rsidR="00D850D9" w:rsidRDefault="00C34CE7" w:rsidP="00D850D9">
      <w:pPr>
        <w:pStyle w:val="line"/>
        <w:shd w:val="clear" w:color="auto" w:fill="FFFFFF"/>
        <w:spacing w:before="0" w:beforeAutospacing="0" w:after="0" w:afterAutospacing="0" w:line="360" w:lineRule="atLeast"/>
        <w:jc w:val="center"/>
        <w:rPr>
          <w:rStyle w:val="text"/>
          <w:rFonts w:asciiTheme="minorHAnsi" w:hAnsiTheme="minorHAnsi" w:cs="Helvetica"/>
          <w:b/>
          <w:color w:val="000000"/>
        </w:rPr>
      </w:pPr>
      <w:r w:rsidRPr="00D850D9">
        <w:rPr>
          <w:rStyle w:val="text"/>
          <w:rFonts w:asciiTheme="minorHAnsi" w:hAnsiTheme="minorHAnsi" w:cs="Arial"/>
          <w:b/>
          <w:bCs/>
          <w:color w:val="000000"/>
          <w:vertAlign w:val="superscript"/>
        </w:rPr>
        <w:t>1 </w:t>
      </w:r>
      <w:r w:rsidRPr="00D850D9">
        <w:rPr>
          <w:rStyle w:val="text"/>
          <w:rFonts w:asciiTheme="minorHAnsi" w:hAnsiTheme="minorHAnsi" w:cs="Helvetica"/>
          <w:b/>
          <w:color w:val="000000"/>
        </w:rPr>
        <w:t>I lift up my eyes to the mountains—</w:t>
      </w:r>
      <w:r w:rsidRPr="00D850D9">
        <w:rPr>
          <w:rStyle w:val="indent-1-breaks"/>
          <w:rFonts w:asciiTheme="minorHAnsi" w:hAnsiTheme="minorHAnsi" w:cs="Courier New"/>
          <w:b/>
          <w:color w:val="000000"/>
        </w:rPr>
        <w:t> </w:t>
      </w:r>
      <w:r w:rsidRPr="00D850D9">
        <w:rPr>
          <w:rStyle w:val="text"/>
          <w:rFonts w:asciiTheme="minorHAnsi" w:hAnsiTheme="minorHAnsi" w:cs="Helvetica"/>
          <w:b/>
          <w:color w:val="000000"/>
        </w:rPr>
        <w:t>where does my help come from?</w:t>
      </w:r>
      <w:r w:rsidR="00457B9B">
        <w:rPr>
          <w:rStyle w:val="text"/>
          <w:rFonts w:asciiTheme="minorHAnsi" w:hAnsiTheme="minorHAnsi" w:cs="Helvetica"/>
          <w:b/>
          <w:color w:val="000000"/>
        </w:rPr>
        <w:t xml:space="preserve"> </w:t>
      </w:r>
      <w:r w:rsidRPr="00D850D9">
        <w:rPr>
          <w:rStyle w:val="text"/>
          <w:rFonts w:asciiTheme="minorHAnsi" w:hAnsiTheme="minorHAnsi" w:cs="Arial"/>
          <w:b/>
          <w:bCs/>
          <w:color w:val="000000"/>
          <w:vertAlign w:val="superscript"/>
        </w:rPr>
        <w:t>2 </w:t>
      </w:r>
      <w:r w:rsidRPr="00D850D9">
        <w:rPr>
          <w:rStyle w:val="text"/>
          <w:rFonts w:asciiTheme="minorHAnsi" w:hAnsiTheme="minorHAnsi" w:cs="Helvetica"/>
          <w:b/>
          <w:color w:val="000000"/>
        </w:rPr>
        <w:t>My help comes from the</w:t>
      </w:r>
      <w:r w:rsidRPr="00D850D9">
        <w:rPr>
          <w:rStyle w:val="apple-converted-space"/>
          <w:rFonts w:asciiTheme="minorHAnsi" w:hAnsiTheme="minorHAnsi" w:cs="Helvetica"/>
          <w:b/>
          <w:color w:val="000000"/>
        </w:rPr>
        <w:t> </w:t>
      </w:r>
      <w:r w:rsidRPr="00D850D9">
        <w:rPr>
          <w:rStyle w:val="small-caps"/>
          <w:rFonts w:asciiTheme="minorHAnsi" w:hAnsiTheme="minorHAnsi" w:cs="Helvetica"/>
          <w:b/>
          <w:smallCaps/>
          <w:color w:val="000000"/>
        </w:rPr>
        <w:t>Lord</w:t>
      </w:r>
      <w:r w:rsidRPr="00D850D9">
        <w:rPr>
          <w:rStyle w:val="text"/>
          <w:rFonts w:asciiTheme="minorHAnsi" w:hAnsiTheme="minorHAnsi" w:cs="Helvetica"/>
          <w:b/>
          <w:color w:val="000000"/>
        </w:rPr>
        <w:t>,</w:t>
      </w:r>
      <w:r w:rsidRPr="00D850D9">
        <w:rPr>
          <w:rStyle w:val="indent-1-breaks"/>
          <w:rFonts w:asciiTheme="minorHAnsi" w:hAnsiTheme="minorHAnsi" w:cs="Courier New"/>
          <w:b/>
          <w:color w:val="000000"/>
        </w:rPr>
        <w:t> </w:t>
      </w:r>
      <w:r w:rsidRPr="00D850D9">
        <w:rPr>
          <w:rStyle w:val="text"/>
          <w:rFonts w:asciiTheme="minorHAnsi" w:hAnsiTheme="minorHAnsi" w:cs="Helvetica"/>
          <w:b/>
          <w:color w:val="000000"/>
        </w:rPr>
        <w:t>the Maker of heaven</w:t>
      </w:r>
      <w:r w:rsidRPr="00D850D9">
        <w:rPr>
          <w:rStyle w:val="apple-converted-space"/>
          <w:rFonts w:asciiTheme="minorHAnsi" w:hAnsiTheme="minorHAnsi" w:cs="Helvetica"/>
          <w:b/>
          <w:color w:val="000000"/>
        </w:rPr>
        <w:t> </w:t>
      </w:r>
      <w:r w:rsidRPr="00D850D9">
        <w:rPr>
          <w:rStyle w:val="text"/>
          <w:rFonts w:asciiTheme="minorHAnsi" w:hAnsiTheme="minorHAnsi" w:cs="Helvetica"/>
          <w:b/>
          <w:color w:val="000000"/>
        </w:rPr>
        <w:t>and earth.</w:t>
      </w:r>
      <w:r w:rsidR="00D850D9">
        <w:rPr>
          <w:rStyle w:val="text"/>
          <w:rFonts w:asciiTheme="minorHAnsi" w:hAnsiTheme="minorHAnsi" w:cs="Helvetica"/>
          <w:b/>
          <w:color w:val="000000"/>
        </w:rPr>
        <w:t xml:space="preserve"> </w:t>
      </w:r>
      <w:r w:rsidRPr="00D850D9">
        <w:rPr>
          <w:rStyle w:val="text"/>
          <w:rFonts w:asciiTheme="minorHAnsi" w:hAnsiTheme="minorHAnsi" w:cs="Arial"/>
          <w:b/>
          <w:bCs/>
          <w:color w:val="000000"/>
          <w:vertAlign w:val="superscript"/>
        </w:rPr>
        <w:t>3 </w:t>
      </w:r>
      <w:r w:rsidRPr="00D850D9">
        <w:rPr>
          <w:rStyle w:val="text"/>
          <w:rFonts w:asciiTheme="minorHAnsi" w:hAnsiTheme="minorHAnsi" w:cs="Helvetica"/>
          <w:b/>
          <w:color w:val="000000"/>
        </w:rPr>
        <w:t>He will not let your foot slip—he who watches over you will not slumber;</w:t>
      </w:r>
      <w:r w:rsidR="00D850D9">
        <w:rPr>
          <w:rStyle w:val="text"/>
          <w:rFonts w:asciiTheme="minorHAnsi" w:hAnsiTheme="minorHAnsi" w:cs="Helvetica"/>
          <w:b/>
          <w:color w:val="000000"/>
        </w:rPr>
        <w:t xml:space="preserve"> </w:t>
      </w:r>
      <w:r w:rsidRPr="00D850D9">
        <w:rPr>
          <w:rStyle w:val="text"/>
          <w:rFonts w:asciiTheme="minorHAnsi" w:hAnsiTheme="minorHAnsi" w:cs="Arial"/>
          <w:b/>
          <w:bCs/>
          <w:color w:val="000000"/>
          <w:vertAlign w:val="superscript"/>
        </w:rPr>
        <w:t>4 </w:t>
      </w:r>
      <w:r w:rsidRPr="00D850D9">
        <w:rPr>
          <w:rStyle w:val="text"/>
          <w:rFonts w:asciiTheme="minorHAnsi" w:hAnsiTheme="minorHAnsi" w:cs="Helvetica"/>
          <w:b/>
          <w:color w:val="000000"/>
        </w:rPr>
        <w:t>indeed, he who watches</w:t>
      </w:r>
      <w:r w:rsidRPr="00D850D9">
        <w:rPr>
          <w:rStyle w:val="apple-converted-space"/>
          <w:rFonts w:asciiTheme="minorHAnsi" w:hAnsiTheme="minorHAnsi" w:cs="Helvetica"/>
          <w:b/>
          <w:color w:val="000000"/>
        </w:rPr>
        <w:t> </w:t>
      </w:r>
      <w:r w:rsidRPr="00D850D9">
        <w:rPr>
          <w:rStyle w:val="text"/>
          <w:rFonts w:asciiTheme="minorHAnsi" w:hAnsiTheme="minorHAnsi" w:cs="Helvetica"/>
          <w:b/>
          <w:color w:val="000000"/>
        </w:rPr>
        <w:t>over Israel</w:t>
      </w:r>
      <w:r w:rsidRPr="00D850D9">
        <w:rPr>
          <w:rStyle w:val="indent-1-breaks"/>
          <w:rFonts w:asciiTheme="minorHAnsi" w:hAnsiTheme="minorHAnsi" w:cs="Courier New"/>
          <w:b/>
          <w:color w:val="000000"/>
        </w:rPr>
        <w:t> </w:t>
      </w:r>
      <w:r w:rsidRPr="00D850D9">
        <w:rPr>
          <w:rStyle w:val="text"/>
          <w:rFonts w:asciiTheme="minorHAnsi" w:hAnsiTheme="minorHAnsi" w:cs="Helvetica"/>
          <w:b/>
          <w:color w:val="000000"/>
        </w:rPr>
        <w:t>will neither slumber nor sleep</w:t>
      </w:r>
      <w:r w:rsidR="00D850D9">
        <w:rPr>
          <w:rStyle w:val="text"/>
          <w:rFonts w:asciiTheme="minorHAnsi" w:hAnsiTheme="minorHAnsi" w:cs="Helvetica"/>
          <w:b/>
          <w:color w:val="000000"/>
        </w:rPr>
        <w:t>.</w:t>
      </w:r>
    </w:p>
    <w:p w14:paraId="1E79AD2B" w14:textId="77777777" w:rsidR="00D850D9" w:rsidRPr="00D850D9" w:rsidRDefault="00D850D9" w:rsidP="00D850D9">
      <w:pPr>
        <w:pStyle w:val="line"/>
        <w:shd w:val="clear" w:color="auto" w:fill="FFFFFF"/>
        <w:spacing w:before="0" w:beforeAutospacing="0" w:after="0" w:afterAutospacing="0" w:line="360" w:lineRule="atLeast"/>
        <w:jc w:val="center"/>
        <w:rPr>
          <w:rFonts w:asciiTheme="minorHAnsi" w:hAnsiTheme="minorHAnsi" w:cs="Helvetica"/>
          <w:b/>
          <w:color w:val="000000"/>
        </w:rPr>
      </w:pPr>
    </w:p>
    <w:p w14:paraId="3CF50EA8" w14:textId="77777777" w:rsidR="00D850D9" w:rsidRPr="00D850D9" w:rsidRDefault="00D850D9" w:rsidP="00D850D9">
      <w:pPr>
        <w:pStyle w:val="Heading1"/>
        <w:shd w:val="clear" w:color="auto" w:fill="FFFFFF"/>
        <w:spacing w:before="0"/>
        <w:jc w:val="center"/>
        <w:rPr>
          <w:rFonts w:asciiTheme="minorHAnsi" w:hAnsiTheme="minorHAnsi" w:cs="Helvetica"/>
          <w:bCs w:val="0"/>
          <w:color w:val="000000"/>
          <w:sz w:val="24"/>
          <w:szCs w:val="24"/>
        </w:rPr>
      </w:pPr>
      <w:r w:rsidRPr="00D850D9">
        <w:rPr>
          <w:rStyle w:val="passage-display-bcv"/>
          <w:rFonts w:asciiTheme="minorHAnsi" w:hAnsiTheme="minorHAnsi" w:cs="Helvetica"/>
          <w:bCs w:val="0"/>
          <w:color w:val="000000"/>
          <w:sz w:val="24"/>
          <w:szCs w:val="24"/>
        </w:rPr>
        <w:t>Psalm 4:8</w:t>
      </w:r>
      <w:r w:rsidRPr="00D850D9">
        <w:rPr>
          <w:rStyle w:val="passage-display-version"/>
          <w:rFonts w:asciiTheme="minorHAnsi" w:hAnsiTheme="minorHAnsi" w:cs="Helvetica"/>
          <w:bCs w:val="0"/>
          <w:color w:val="000000"/>
          <w:sz w:val="24"/>
          <w:szCs w:val="24"/>
        </w:rPr>
        <w:t xml:space="preserve"> (NIV)</w:t>
      </w:r>
    </w:p>
    <w:p w14:paraId="20401A2D" w14:textId="77777777" w:rsidR="00D850D9" w:rsidRDefault="00D850D9" w:rsidP="00D850D9">
      <w:pPr>
        <w:pStyle w:val="line"/>
        <w:shd w:val="clear" w:color="auto" w:fill="FFFFFF"/>
        <w:spacing w:before="0" w:beforeAutospacing="0" w:after="0" w:afterAutospacing="0" w:line="360" w:lineRule="atLeast"/>
        <w:jc w:val="center"/>
        <w:rPr>
          <w:rStyle w:val="text"/>
          <w:rFonts w:asciiTheme="minorHAnsi" w:hAnsiTheme="minorHAnsi" w:cs="Helvetica"/>
          <w:b/>
          <w:color w:val="000000"/>
        </w:rPr>
      </w:pPr>
      <w:r w:rsidRPr="00D850D9">
        <w:rPr>
          <w:rStyle w:val="text"/>
          <w:rFonts w:asciiTheme="minorHAnsi" w:hAnsiTheme="minorHAnsi" w:cs="Arial"/>
          <w:b/>
          <w:bCs/>
          <w:color w:val="000000"/>
          <w:vertAlign w:val="superscript"/>
        </w:rPr>
        <w:t>8 </w:t>
      </w:r>
      <w:r w:rsidRPr="00D850D9">
        <w:rPr>
          <w:rStyle w:val="text"/>
          <w:rFonts w:asciiTheme="minorHAnsi" w:hAnsiTheme="minorHAnsi" w:cs="Helvetica"/>
          <w:b/>
          <w:color w:val="000000"/>
        </w:rPr>
        <w:t>In peace</w:t>
      </w:r>
      <w:r w:rsidRPr="00D850D9">
        <w:rPr>
          <w:rStyle w:val="apple-converted-space"/>
          <w:rFonts w:asciiTheme="minorHAnsi" w:hAnsiTheme="minorHAnsi" w:cs="Helvetica"/>
          <w:b/>
          <w:color w:val="000000"/>
        </w:rPr>
        <w:t> </w:t>
      </w:r>
      <w:r w:rsidRPr="00D850D9">
        <w:rPr>
          <w:rStyle w:val="text"/>
          <w:rFonts w:asciiTheme="minorHAnsi" w:hAnsiTheme="minorHAnsi" w:cs="Helvetica"/>
          <w:b/>
          <w:color w:val="000000"/>
        </w:rPr>
        <w:t>I will lie down and sleep,</w:t>
      </w:r>
      <w:r w:rsidRPr="00D850D9">
        <w:rPr>
          <w:rStyle w:val="indent-1-breaks"/>
          <w:rFonts w:asciiTheme="minorHAnsi" w:hAnsiTheme="minorHAnsi" w:cs="Courier New"/>
          <w:b/>
          <w:color w:val="000000"/>
        </w:rPr>
        <w:t> </w:t>
      </w:r>
      <w:r w:rsidRPr="00D850D9">
        <w:rPr>
          <w:rStyle w:val="text"/>
          <w:rFonts w:asciiTheme="minorHAnsi" w:hAnsiTheme="minorHAnsi" w:cs="Helvetica"/>
          <w:b/>
          <w:color w:val="000000"/>
        </w:rPr>
        <w:t>for you alone,</w:t>
      </w:r>
      <w:r w:rsidRPr="00D850D9">
        <w:rPr>
          <w:rStyle w:val="apple-converted-space"/>
          <w:rFonts w:asciiTheme="minorHAnsi" w:hAnsiTheme="minorHAnsi" w:cs="Helvetica"/>
          <w:b/>
          <w:color w:val="000000"/>
        </w:rPr>
        <w:t> </w:t>
      </w:r>
      <w:r w:rsidRPr="00D850D9">
        <w:rPr>
          <w:rStyle w:val="small-caps"/>
          <w:rFonts w:asciiTheme="minorHAnsi" w:hAnsiTheme="minorHAnsi" w:cs="Helvetica"/>
          <w:b/>
          <w:smallCaps/>
          <w:color w:val="000000"/>
        </w:rPr>
        <w:t>Lord</w:t>
      </w:r>
      <w:r w:rsidRPr="00D850D9">
        <w:rPr>
          <w:rStyle w:val="text"/>
          <w:rFonts w:asciiTheme="minorHAnsi" w:hAnsiTheme="minorHAnsi" w:cs="Helvetica"/>
          <w:b/>
          <w:color w:val="000000"/>
        </w:rPr>
        <w:t>,</w:t>
      </w:r>
      <w:r w:rsidRPr="00D850D9">
        <w:rPr>
          <w:rStyle w:val="indent-1-breaks"/>
          <w:rFonts w:asciiTheme="minorHAnsi" w:hAnsiTheme="minorHAnsi" w:cs="Courier New"/>
          <w:b/>
          <w:color w:val="000000"/>
        </w:rPr>
        <w:t> </w:t>
      </w:r>
      <w:r w:rsidRPr="00D850D9">
        <w:rPr>
          <w:rStyle w:val="text"/>
          <w:rFonts w:asciiTheme="minorHAnsi" w:hAnsiTheme="minorHAnsi" w:cs="Helvetica"/>
          <w:b/>
          <w:color w:val="000000"/>
        </w:rPr>
        <w:t>make me dwell in safety.</w:t>
      </w:r>
    </w:p>
    <w:p w14:paraId="5638ED57" w14:textId="77777777" w:rsidR="007C74AC" w:rsidRPr="00D850D9" w:rsidRDefault="007C74AC" w:rsidP="00D850D9">
      <w:pPr>
        <w:pStyle w:val="line"/>
        <w:shd w:val="clear" w:color="auto" w:fill="FFFFFF"/>
        <w:spacing w:before="0" w:beforeAutospacing="0" w:after="0" w:afterAutospacing="0" w:line="360" w:lineRule="atLeast"/>
        <w:jc w:val="center"/>
        <w:rPr>
          <w:rFonts w:asciiTheme="minorHAnsi" w:hAnsiTheme="minorHAnsi" w:cs="Helvetica"/>
          <w:b/>
          <w:color w:val="000000"/>
        </w:rPr>
      </w:pPr>
    </w:p>
    <w:p w14:paraId="60F5F6E6" w14:textId="77777777" w:rsidR="00457B9B" w:rsidRDefault="00754B2A" w:rsidP="00C0622A">
      <w:pPr>
        <w:ind w:firstLine="720"/>
        <w:rPr>
          <w:sz w:val="24"/>
          <w:szCs w:val="24"/>
        </w:rPr>
      </w:pPr>
      <w:r w:rsidRPr="00EA6B87">
        <w:rPr>
          <w:sz w:val="24"/>
          <w:szCs w:val="24"/>
        </w:rPr>
        <w:t>In the mi</w:t>
      </w:r>
      <w:r w:rsidR="005132E8">
        <w:rPr>
          <w:sz w:val="24"/>
          <w:szCs w:val="24"/>
        </w:rPr>
        <w:t>d</w:t>
      </w:r>
      <w:r w:rsidRPr="00EA6B87">
        <w:rPr>
          <w:sz w:val="24"/>
          <w:szCs w:val="24"/>
        </w:rPr>
        <w:t>st of my most tumultuous year, I took out a large journal and began to write s</w:t>
      </w:r>
      <w:r w:rsidR="009530C7">
        <w:rPr>
          <w:sz w:val="24"/>
          <w:szCs w:val="24"/>
        </w:rPr>
        <w:t>ome of the lessons I was learning from the Teacher</w:t>
      </w:r>
      <w:r w:rsidRPr="00EA6B87">
        <w:rPr>
          <w:sz w:val="24"/>
          <w:szCs w:val="24"/>
        </w:rPr>
        <w:t>.</w:t>
      </w:r>
      <w:r w:rsidR="00FB323E">
        <w:rPr>
          <w:sz w:val="24"/>
          <w:szCs w:val="24"/>
        </w:rPr>
        <w:t xml:space="preserve"> </w:t>
      </w:r>
      <w:r w:rsidR="00457B9B">
        <w:rPr>
          <w:sz w:val="24"/>
          <w:szCs w:val="24"/>
        </w:rPr>
        <w:t xml:space="preserve"> </w:t>
      </w:r>
      <w:r w:rsidR="00457B9B" w:rsidRPr="00EA6B87">
        <w:rPr>
          <w:sz w:val="24"/>
          <w:szCs w:val="24"/>
        </w:rPr>
        <w:t>This Journal was written for Allie, Ethan and Robbie.</w:t>
      </w:r>
      <w:r w:rsidR="00457B9B">
        <w:rPr>
          <w:sz w:val="24"/>
          <w:szCs w:val="24"/>
        </w:rPr>
        <w:t xml:space="preserve"> Having faced, the much feared diagnosis of, “Cancer” I decided to seize the day and write for my children the</w:t>
      </w:r>
      <w:r w:rsidR="00457B9B" w:rsidRPr="00EA6B87">
        <w:rPr>
          <w:sz w:val="24"/>
          <w:szCs w:val="24"/>
        </w:rPr>
        <w:t xml:space="preserve"> lessons that God </w:t>
      </w:r>
      <w:r w:rsidR="00457B9B">
        <w:rPr>
          <w:sz w:val="24"/>
          <w:szCs w:val="24"/>
        </w:rPr>
        <w:t>was</w:t>
      </w:r>
      <w:r w:rsidR="00457B9B" w:rsidRPr="00EA6B87">
        <w:rPr>
          <w:sz w:val="24"/>
          <w:szCs w:val="24"/>
        </w:rPr>
        <w:t xml:space="preserve"> inscrib</w:t>
      </w:r>
      <w:r w:rsidR="00457B9B">
        <w:rPr>
          <w:sz w:val="24"/>
          <w:szCs w:val="24"/>
        </w:rPr>
        <w:t>ing</w:t>
      </w:r>
      <w:r w:rsidR="00457B9B" w:rsidRPr="00EA6B87">
        <w:rPr>
          <w:sz w:val="24"/>
          <w:szCs w:val="24"/>
        </w:rPr>
        <w:t xml:space="preserve"> </w:t>
      </w:r>
      <w:r w:rsidR="00457B9B">
        <w:rPr>
          <w:sz w:val="24"/>
          <w:szCs w:val="24"/>
        </w:rPr>
        <w:t>upon</w:t>
      </w:r>
      <w:r w:rsidR="00457B9B" w:rsidRPr="00EA6B87">
        <w:rPr>
          <w:sz w:val="24"/>
          <w:szCs w:val="24"/>
        </w:rPr>
        <w:t xml:space="preserve"> my heart. </w:t>
      </w:r>
      <w:r w:rsidR="00457B9B">
        <w:rPr>
          <w:sz w:val="24"/>
          <w:szCs w:val="24"/>
        </w:rPr>
        <w:t>As I thumb through the book, I see my children’s sweet hand written responses to the lessons I wrote for them. Priceless</w:t>
      </w:r>
      <w:r w:rsidR="00306F0C">
        <w:rPr>
          <w:sz w:val="24"/>
          <w:szCs w:val="24"/>
        </w:rPr>
        <w:t>-</w:t>
      </w:r>
      <w:r w:rsidR="00457B9B">
        <w:rPr>
          <w:sz w:val="24"/>
          <w:szCs w:val="24"/>
        </w:rPr>
        <w:t xml:space="preserve"> to this mamma!</w:t>
      </w:r>
    </w:p>
    <w:p w14:paraId="570DBCA8" w14:textId="77777777" w:rsidR="00754B2A" w:rsidRPr="00EA6B87" w:rsidRDefault="00754B2A" w:rsidP="00754B2A">
      <w:pPr>
        <w:ind w:firstLine="720"/>
        <w:jc w:val="both"/>
        <w:rPr>
          <w:sz w:val="24"/>
          <w:szCs w:val="24"/>
        </w:rPr>
      </w:pPr>
      <w:r w:rsidRPr="00EA6B87">
        <w:rPr>
          <w:sz w:val="24"/>
          <w:szCs w:val="24"/>
        </w:rPr>
        <w:t xml:space="preserve">The painting on the cover of the Journal depicts the story I wanted to tell my children.  Jesus is the light in this dark world.  He is the Rock we run and hide in from the storm. He is the Shelter of the Most High.  This is the description of the journal: on the cover is a beautiful light house it is built on a rocky cliff by the sea.  On the </w:t>
      </w:r>
      <w:r>
        <w:rPr>
          <w:sz w:val="24"/>
          <w:szCs w:val="24"/>
        </w:rPr>
        <w:t>hill behind the lighthouse is a</w:t>
      </w:r>
      <w:r w:rsidRPr="00EA6B87">
        <w:rPr>
          <w:sz w:val="24"/>
          <w:szCs w:val="24"/>
        </w:rPr>
        <w:t xml:space="preserve"> cozy home with lights reflecting from</w:t>
      </w:r>
      <w:r>
        <w:rPr>
          <w:sz w:val="24"/>
          <w:szCs w:val="24"/>
        </w:rPr>
        <w:t xml:space="preserve"> each of the</w:t>
      </w:r>
      <w:r w:rsidRPr="00EA6B87">
        <w:rPr>
          <w:sz w:val="24"/>
          <w:szCs w:val="24"/>
        </w:rPr>
        <w:t xml:space="preserve"> windows. A cobbles</w:t>
      </w:r>
      <w:r>
        <w:rPr>
          <w:sz w:val="24"/>
          <w:szCs w:val="24"/>
        </w:rPr>
        <w:t xml:space="preserve">tone path leads up to the house </w:t>
      </w:r>
      <w:r w:rsidRPr="00EA6B87">
        <w:rPr>
          <w:sz w:val="24"/>
          <w:szCs w:val="24"/>
        </w:rPr>
        <w:t>with an arched gate entrance. The only words on the cover are “RETURNING HOME” edition.  It is a beautiful scene that is imprinted on each of the pages of the journal.  The artist name is John Al Hogue. On the back cover it gives a brief bio</w:t>
      </w:r>
      <w:r w:rsidR="005132E8">
        <w:rPr>
          <w:sz w:val="24"/>
          <w:szCs w:val="24"/>
        </w:rPr>
        <w:t>graphy</w:t>
      </w:r>
      <w:r w:rsidRPr="00EA6B87">
        <w:rPr>
          <w:sz w:val="24"/>
          <w:szCs w:val="24"/>
        </w:rPr>
        <w:t xml:space="preserve"> of this self-taught artist, who is one of the most highly regarded seascape artist in the world. The last words in this bio are these, “We stand before Hogue’s painting and gaze upon eternity.” As beautiful as the book is, it cannot compare to the one who John</w:t>
      </w:r>
      <w:r>
        <w:rPr>
          <w:sz w:val="24"/>
          <w:szCs w:val="24"/>
        </w:rPr>
        <w:t xml:space="preserve"> the beloved disciple</w:t>
      </w:r>
      <w:r w:rsidRPr="00EA6B87">
        <w:rPr>
          <w:sz w:val="24"/>
          <w:szCs w:val="24"/>
        </w:rPr>
        <w:t xml:space="preserve"> describes</w:t>
      </w:r>
      <w:r>
        <w:rPr>
          <w:sz w:val="24"/>
          <w:szCs w:val="24"/>
        </w:rPr>
        <w:t>; the Way, the Truth, the Life and the gate of Heaven. (John 10:1-18; 14:1-6)</w:t>
      </w:r>
      <w:r w:rsidRPr="00EA6B87">
        <w:rPr>
          <w:sz w:val="24"/>
          <w:szCs w:val="24"/>
        </w:rPr>
        <w:t xml:space="preserve"> </w:t>
      </w:r>
    </w:p>
    <w:p w14:paraId="450B5079" w14:textId="77777777" w:rsidR="00754B2A" w:rsidRDefault="00754B2A" w:rsidP="00754B2A">
      <w:pPr>
        <w:jc w:val="center"/>
        <w:rPr>
          <w:b/>
          <w:i/>
          <w:sz w:val="24"/>
          <w:szCs w:val="24"/>
        </w:rPr>
      </w:pPr>
      <w:r w:rsidRPr="00EA6B87">
        <w:rPr>
          <w:b/>
          <w:i/>
          <w:sz w:val="24"/>
          <w:szCs w:val="24"/>
        </w:rPr>
        <w:t>1 John 1:1-2</w:t>
      </w:r>
    </w:p>
    <w:p w14:paraId="5E1B0AD2" w14:textId="77777777" w:rsidR="00754B2A" w:rsidRDefault="00754B2A" w:rsidP="00754B2A">
      <w:pPr>
        <w:jc w:val="both"/>
        <w:rPr>
          <w:b/>
          <w:i/>
          <w:sz w:val="24"/>
          <w:szCs w:val="24"/>
        </w:rPr>
      </w:pPr>
      <w:r w:rsidRPr="00EA6B87">
        <w:rPr>
          <w:b/>
          <w:i/>
          <w:sz w:val="24"/>
          <w:szCs w:val="24"/>
        </w:rPr>
        <w:t>What was from the beginning, what we have heard, what we have seen with our eyes, what we have looked at and touched with our hands, concerning the Word of LIFE-and the LIFE was manifested, and we have seen and testify and proclaim to you THE ETERNAL LIFE, which was with the Father and was manifested to us-what we have seen and heard we proclaim to you also, so that you too may have fellowship with us; and indeed our fellowship is with the Father, and with His Son Jesus Christ.</w:t>
      </w:r>
    </w:p>
    <w:p w14:paraId="4E7B0476" w14:textId="77777777" w:rsidR="00754B2A" w:rsidRDefault="00754B2A" w:rsidP="00754B2A">
      <w:pPr>
        <w:jc w:val="center"/>
        <w:rPr>
          <w:b/>
          <w:sz w:val="28"/>
          <w:szCs w:val="28"/>
        </w:rPr>
      </w:pPr>
      <w:r w:rsidRPr="00FA519F">
        <w:rPr>
          <w:b/>
          <w:sz w:val="28"/>
          <w:szCs w:val="28"/>
        </w:rPr>
        <w:t xml:space="preserve">A </w:t>
      </w:r>
      <w:r>
        <w:rPr>
          <w:b/>
          <w:sz w:val="28"/>
          <w:szCs w:val="28"/>
        </w:rPr>
        <w:t>w</w:t>
      </w:r>
      <w:r w:rsidRPr="00FA519F">
        <w:rPr>
          <w:b/>
          <w:sz w:val="28"/>
          <w:szCs w:val="28"/>
        </w:rPr>
        <w:t>hole lot of shaking going on!</w:t>
      </w:r>
    </w:p>
    <w:p w14:paraId="60670B77" w14:textId="77777777" w:rsidR="009530C7" w:rsidRPr="00C112CA" w:rsidRDefault="009530C7" w:rsidP="009530C7">
      <w:pPr>
        <w:jc w:val="center"/>
        <w:rPr>
          <w:b/>
          <w:i/>
          <w:sz w:val="24"/>
          <w:szCs w:val="24"/>
        </w:rPr>
      </w:pPr>
      <w:r w:rsidRPr="00C112CA">
        <w:rPr>
          <w:b/>
          <w:i/>
          <w:sz w:val="24"/>
          <w:szCs w:val="24"/>
        </w:rPr>
        <w:t xml:space="preserve">Nahum 1:7 </w:t>
      </w:r>
    </w:p>
    <w:p w14:paraId="6C2FC3F2" w14:textId="77777777" w:rsidR="009530C7" w:rsidRPr="009530C7" w:rsidRDefault="009530C7" w:rsidP="009530C7">
      <w:pPr>
        <w:jc w:val="center"/>
        <w:rPr>
          <w:b/>
          <w:i/>
          <w:sz w:val="24"/>
          <w:szCs w:val="24"/>
        </w:rPr>
      </w:pPr>
      <w:r w:rsidRPr="00C112CA">
        <w:rPr>
          <w:b/>
          <w:i/>
          <w:sz w:val="24"/>
          <w:szCs w:val="24"/>
        </w:rPr>
        <w:t>“The LORD is good, a stronghold in a day of distress; He cares for those who trust in Him.</w:t>
      </w:r>
      <w:r>
        <w:rPr>
          <w:b/>
          <w:i/>
          <w:sz w:val="24"/>
          <w:szCs w:val="24"/>
        </w:rPr>
        <w:t>”</w:t>
      </w:r>
    </w:p>
    <w:p w14:paraId="7F7D1472" w14:textId="77777777" w:rsidR="00301E88" w:rsidRDefault="00754B2A" w:rsidP="00754B2A">
      <w:pPr>
        <w:ind w:firstLine="720"/>
        <w:jc w:val="both"/>
        <w:rPr>
          <w:sz w:val="24"/>
          <w:szCs w:val="24"/>
        </w:rPr>
      </w:pPr>
      <w:r w:rsidRPr="00EA6B87">
        <w:rPr>
          <w:sz w:val="24"/>
          <w:szCs w:val="24"/>
        </w:rPr>
        <w:t xml:space="preserve">As shaky as the previous months had been for my family I could not possibly know that the very next day our entire Nation would be shaken. The day I picked up the book to write my children’s first lesson was </w:t>
      </w:r>
      <w:r w:rsidRPr="00310BA5">
        <w:rPr>
          <w:b/>
          <w:i/>
          <w:sz w:val="24"/>
          <w:szCs w:val="24"/>
        </w:rPr>
        <w:t>Monday September 10, 2001.</w:t>
      </w:r>
      <w:r w:rsidRPr="00EA6B87">
        <w:rPr>
          <w:sz w:val="24"/>
          <w:szCs w:val="24"/>
        </w:rPr>
        <w:t xml:space="preserve"> </w:t>
      </w:r>
      <w:r>
        <w:rPr>
          <w:sz w:val="24"/>
          <w:szCs w:val="24"/>
        </w:rPr>
        <w:t xml:space="preserve">Do you realize the significance of that day? </w:t>
      </w:r>
      <w:r w:rsidRPr="00EA6B87">
        <w:rPr>
          <w:sz w:val="24"/>
          <w:szCs w:val="24"/>
        </w:rPr>
        <w:t>The title of the</w:t>
      </w:r>
      <w:r>
        <w:rPr>
          <w:sz w:val="24"/>
          <w:szCs w:val="24"/>
        </w:rPr>
        <w:t xml:space="preserve"> very</w:t>
      </w:r>
      <w:r w:rsidRPr="00EA6B87">
        <w:rPr>
          <w:sz w:val="24"/>
          <w:szCs w:val="24"/>
        </w:rPr>
        <w:t xml:space="preserve"> first lesson was: “You are the God who sees me” From Genesis 16:13. These were some questions I had been asking:  “Does God care about me</w:t>
      </w:r>
      <w:r>
        <w:rPr>
          <w:sz w:val="24"/>
          <w:szCs w:val="24"/>
        </w:rPr>
        <w:t>? D</w:t>
      </w:r>
      <w:r w:rsidRPr="00EA6B87">
        <w:rPr>
          <w:sz w:val="24"/>
          <w:szCs w:val="24"/>
        </w:rPr>
        <w:t>oes He see my misery and my tears?” I recorded the Word</w:t>
      </w:r>
      <w:r w:rsidR="0026316C">
        <w:rPr>
          <w:sz w:val="24"/>
          <w:szCs w:val="24"/>
        </w:rPr>
        <w:t>s</w:t>
      </w:r>
      <w:r w:rsidRPr="00EA6B87">
        <w:rPr>
          <w:sz w:val="24"/>
          <w:szCs w:val="24"/>
        </w:rPr>
        <w:t xml:space="preserve"> God</w:t>
      </w:r>
      <w:r w:rsidR="0026316C">
        <w:rPr>
          <w:sz w:val="24"/>
          <w:szCs w:val="24"/>
        </w:rPr>
        <w:t xml:space="preserve"> had </w:t>
      </w:r>
      <w:r w:rsidRPr="00EA6B87">
        <w:rPr>
          <w:sz w:val="24"/>
          <w:szCs w:val="24"/>
        </w:rPr>
        <w:t xml:space="preserve">given me in response to these questions. </w:t>
      </w:r>
    </w:p>
    <w:p w14:paraId="7C864B3A" w14:textId="77777777" w:rsidR="00754B2A" w:rsidRDefault="00754B2A" w:rsidP="00754B2A">
      <w:pPr>
        <w:ind w:firstLine="720"/>
        <w:jc w:val="both"/>
        <w:rPr>
          <w:sz w:val="24"/>
          <w:szCs w:val="24"/>
        </w:rPr>
      </w:pPr>
      <w:r w:rsidRPr="00EA6B87">
        <w:rPr>
          <w:sz w:val="24"/>
          <w:szCs w:val="24"/>
        </w:rPr>
        <w:t xml:space="preserve"> The end of that day my husband caught an early flight home or he would have been flying </w:t>
      </w:r>
      <w:r>
        <w:rPr>
          <w:sz w:val="24"/>
          <w:szCs w:val="24"/>
        </w:rPr>
        <w:t xml:space="preserve">on </w:t>
      </w:r>
      <w:r w:rsidRPr="00EA6B87">
        <w:rPr>
          <w:sz w:val="24"/>
          <w:szCs w:val="24"/>
        </w:rPr>
        <w:t xml:space="preserve">Tuesday morning </w:t>
      </w:r>
      <w:r w:rsidRPr="00310BA5">
        <w:rPr>
          <w:b/>
          <w:i/>
          <w:sz w:val="24"/>
          <w:szCs w:val="24"/>
        </w:rPr>
        <w:t>September 11, 2001.</w:t>
      </w:r>
      <w:r w:rsidRPr="00EA6B87">
        <w:rPr>
          <w:sz w:val="24"/>
          <w:szCs w:val="24"/>
        </w:rPr>
        <w:t xml:space="preserve"> </w:t>
      </w:r>
      <w:r>
        <w:rPr>
          <w:sz w:val="24"/>
          <w:szCs w:val="24"/>
        </w:rPr>
        <w:t>Do you remember that day? Do you remember</w:t>
      </w:r>
      <w:r w:rsidRPr="00EA6B87">
        <w:rPr>
          <w:sz w:val="24"/>
          <w:szCs w:val="24"/>
        </w:rPr>
        <w:t xml:space="preserve"> star</w:t>
      </w:r>
      <w:r>
        <w:rPr>
          <w:sz w:val="24"/>
          <w:szCs w:val="24"/>
        </w:rPr>
        <w:t>ing</w:t>
      </w:r>
      <w:r w:rsidRPr="00EA6B87">
        <w:rPr>
          <w:sz w:val="24"/>
          <w:szCs w:val="24"/>
        </w:rPr>
        <w:t xml:space="preserve"> at </w:t>
      </w:r>
      <w:r>
        <w:rPr>
          <w:sz w:val="24"/>
          <w:szCs w:val="24"/>
        </w:rPr>
        <w:t>the</w:t>
      </w:r>
      <w:r w:rsidRPr="00EA6B87">
        <w:rPr>
          <w:sz w:val="24"/>
          <w:szCs w:val="24"/>
        </w:rPr>
        <w:t xml:space="preserve"> TV in shock and disbelief at the images? Our entire Nation had our security removed from us</w:t>
      </w:r>
      <w:r>
        <w:rPr>
          <w:sz w:val="24"/>
          <w:szCs w:val="24"/>
        </w:rPr>
        <w:t xml:space="preserve"> in an instance, </w:t>
      </w:r>
      <w:r w:rsidRPr="00EA6B87">
        <w:rPr>
          <w:sz w:val="24"/>
          <w:szCs w:val="24"/>
        </w:rPr>
        <w:t>and we wept at the loss of life. Did God see the tears and misery? Yes! Some of the passages from Monday’s lesson showed me his heart of compassion. He knew what the next day would bring</w:t>
      </w:r>
      <w:r>
        <w:rPr>
          <w:sz w:val="24"/>
          <w:szCs w:val="24"/>
        </w:rPr>
        <w:t>, and each and every person these events would personally impact.</w:t>
      </w:r>
      <w:r w:rsidRPr="00EA6B87">
        <w:rPr>
          <w:sz w:val="24"/>
          <w:szCs w:val="24"/>
        </w:rPr>
        <w:t xml:space="preserve">  (Exodus 3:1-9, Luke 7:11-16, 19:41-44, John 11:1-35)  After three days staring in unbelief at the replayed images of destruction</w:t>
      </w:r>
      <w:r>
        <w:rPr>
          <w:sz w:val="24"/>
          <w:szCs w:val="24"/>
        </w:rPr>
        <w:t>,</w:t>
      </w:r>
      <w:r w:rsidRPr="00EA6B87">
        <w:rPr>
          <w:sz w:val="24"/>
          <w:szCs w:val="24"/>
        </w:rPr>
        <w:t xml:space="preserve"> I turned off the television and began to search the Word of God</w:t>
      </w:r>
      <w:r>
        <w:rPr>
          <w:sz w:val="24"/>
          <w:szCs w:val="24"/>
        </w:rPr>
        <w:t xml:space="preserve">, and to </w:t>
      </w:r>
      <w:r w:rsidRPr="00EA6B87">
        <w:rPr>
          <w:sz w:val="24"/>
          <w:szCs w:val="24"/>
        </w:rPr>
        <w:t>calm to the storm of emotions</w:t>
      </w:r>
      <w:r w:rsidR="00C52A6C">
        <w:rPr>
          <w:sz w:val="24"/>
          <w:szCs w:val="24"/>
        </w:rPr>
        <w:t xml:space="preserve"> raging in my </w:t>
      </w:r>
      <w:r w:rsidRPr="00EA6B87">
        <w:rPr>
          <w:sz w:val="24"/>
          <w:szCs w:val="24"/>
        </w:rPr>
        <w:t xml:space="preserve">heart.  I had an entirely </w:t>
      </w:r>
      <w:r>
        <w:rPr>
          <w:sz w:val="24"/>
          <w:szCs w:val="24"/>
        </w:rPr>
        <w:t>new</w:t>
      </w:r>
      <w:r w:rsidRPr="00EA6B87">
        <w:rPr>
          <w:sz w:val="24"/>
          <w:szCs w:val="24"/>
        </w:rPr>
        <w:t xml:space="preserve"> lesson to record for my children. These are some of the passages for lesson number two.</w:t>
      </w:r>
    </w:p>
    <w:p w14:paraId="4700ECFA" w14:textId="77777777" w:rsidR="00754B2A" w:rsidRPr="00C112CA" w:rsidRDefault="00754B2A" w:rsidP="00754B2A">
      <w:pPr>
        <w:jc w:val="center"/>
        <w:rPr>
          <w:b/>
          <w:sz w:val="24"/>
          <w:szCs w:val="24"/>
        </w:rPr>
      </w:pPr>
      <w:r w:rsidRPr="00C112CA">
        <w:rPr>
          <w:b/>
          <w:i/>
          <w:sz w:val="24"/>
          <w:szCs w:val="24"/>
        </w:rPr>
        <w:t>Psalm</w:t>
      </w:r>
      <w:r w:rsidRPr="00C112CA">
        <w:rPr>
          <w:b/>
          <w:sz w:val="24"/>
          <w:szCs w:val="24"/>
        </w:rPr>
        <w:t xml:space="preserve"> </w:t>
      </w:r>
      <w:r w:rsidRPr="00C112CA">
        <w:rPr>
          <w:b/>
          <w:i/>
          <w:sz w:val="24"/>
          <w:szCs w:val="24"/>
        </w:rPr>
        <w:t>46</w:t>
      </w:r>
      <w:r w:rsidRPr="00C112CA">
        <w:rPr>
          <w:b/>
          <w:sz w:val="24"/>
          <w:szCs w:val="24"/>
        </w:rPr>
        <w:t>:</w:t>
      </w:r>
      <w:r w:rsidRPr="00C112CA">
        <w:rPr>
          <w:b/>
          <w:i/>
          <w:sz w:val="24"/>
          <w:szCs w:val="24"/>
        </w:rPr>
        <w:t>1-7,</w:t>
      </w:r>
      <w:r>
        <w:rPr>
          <w:b/>
          <w:i/>
          <w:sz w:val="24"/>
          <w:szCs w:val="24"/>
        </w:rPr>
        <w:t xml:space="preserve"> </w:t>
      </w:r>
      <w:r w:rsidRPr="00C112CA">
        <w:rPr>
          <w:b/>
          <w:i/>
          <w:sz w:val="24"/>
          <w:szCs w:val="24"/>
        </w:rPr>
        <w:t>10-11</w:t>
      </w:r>
    </w:p>
    <w:p w14:paraId="099004DF" w14:textId="77777777" w:rsidR="00754B2A" w:rsidRPr="00C112CA" w:rsidRDefault="00754B2A" w:rsidP="00754B2A">
      <w:pPr>
        <w:jc w:val="center"/>
        <w:rPr>
          <w:b/>
          <w:i/>
          <w:sz w:val="24"/>
          <w:szCs w:val="24"/>
        </w:rPr>
      </w:pPr>
      <w:r w:rsidRPr="00C112CA">
        <w:rPr>
          <w:b/>
          <w:i/>
          <w:sz w:val="24"/>
          <w:szCs w:val="24"/>
        </w:rPr>
        <w:t xml:space="preserve">God is our refuge and strength, a very present help in trouble. Therefore we will not fear, though the earth should change and thought the mountains slip into the heart of the sea; though its waters roar and foam, though the mountains quake at its swelling pride. There is a river whose streams make glad the city of God the holy place where the most High dwells. God is in the mist of her, she will not be moved; God will help her when morning dawns. The nations made uproar, the kingdoms tottered; He raised His voice, the earth melted. The LORD of Hosts is with us; The God of Jacob is our stronghold. 10-11 “Be still and know that I am God; I will be exalted among the nations, I will be exalted in the earth.” The Lord of host is with us; The God of Jacob is our strong hold.” </w:t>
      </w:r>
    </w:p>
    <w:p w14:paraId="75178E83" w14:textId="77777777" w:rsidR="00C0622A" w:rsidRDefault="00754B2A" w:rsidP="00895FD5">
      <w:pPr>
        <w:jc w:val="both"/>
        <w:rPr>
          <w:sz w:val="24"/>
          <w:szCs w:val="24"/>
        </w:rPr>
      </w:pPr>
      <w:r>
        <w:rPr>
          <w:b/>
          <w:i/>
          <w:sz w:val="24"/>
          <w:szCs w:val="24"/>
        </w:rPr>
        <w:tab/>
      </w:r>
      <w:r w:rsidR="00C763AB" w:rsidRPr="00EA6B87">
        <w:rPr>
          <w:sz w:val="24"/>
          <w:szCs w:val="24"/>
        </w:rPr>
        <w:t>When</w:t>
      </w:r>
      <w:r w:rsidR="00E948C8" w:rsidRPr="00EA6B87">
        <w:rPr>
          <w:sz w:val="24"/>
          <w:szCs w:val="24"/>
        </w:rPr>
        <w:t xml:space="preserve"> my children were </w:t>
      </w:r>
      <w:r w:rsidR="005054ED">
        <w:rPr>
          <w:sz w:val="24"/>
          <w:szCs w:val="24"/>
        </w:rPr>
        <w:t>little</w:t>
      </w:r>
      <w:r w:rsidR="00E948C8" w:rsidRPr="00EA6B87">
        <w:rPr>
          <w:sz w:val="24"/>
          <w:szCs w:val="24"/>
        </w:rPr>
        <w:t>, and storms threatened, I would make them sleep down</w:t>
      </w:r>
      <w:r w:rsidR="00990625">
        <w:rPr>
          <w:sz w:val="24"/>
          <w:szCs w:val="24"/>
        </w:rPr>
        <w:t>-</w:t>
      </w:r>
      <w:r w:rsidR="00E948C8" w:rsidRPr="00EA6B87">
        <w:rPr>
          <w:sz w:val="24"/>
          <w:szCs w:val="24"/>
        </w:rPr>
        <w:t xml:space="preserve"> stairs with me.  If the storm was bad enough</w:t>
      </w:r>
      <w:r w:rsidR="00990625">
        <w:rPr>
          <w:sz w:val="24"/>
          <w:szCs w:val="24"/>
        </w:rPr>
        <w:t>,</w:t>
      </w:r>
      <w:r w:rsidR="00E948C8" w:rsidRPr="00EA6B87">
        <w:rPr>
          <w:sz w:val="24"/>
          <w:szCs w:val="24"/>
        </w:rPr>
        <w:t xml:space="preserve"> we would grab these essentials: flashlights, pillows and Bible, then we would hunker down in the closet.  Two years ago we had a rash of tornados that left a path of destruction over many southern states.  My husband was seven hours away from home when he called to ask for help to navigate through the tornadoes.   </w:t>
      </w:r>
      <w:r w:rsidR="000A07F0">
        <w:rPr>
          <w:sz w:val="24"/>
          <w:szCs w:val="24"/>
        </w:rPr>
        <w:t>Simultaneously,</w:t>
      </w:r>
      <w:r w:rsidR="00E948C8" w:rsidRPr="00EA6B87">
        <w:rPr>
          <w:sz w:val="24"/>
          <w:szCs w:val="24"/>
        </w:rPr>
        <w:t xml:space="preserve"> the news reporters were telling us</w:t>
      </w:r>
      <w:r w:rsidR="00E948C8">
        <w:rPr>
          <w:sz w:val="24"/>
          <w:szCs w:val="24"/>
        </w:rPr>
        <w:t>, “Take cover NOW!” A</w:t>
      </w:r>
      <w:r w:rsidR="00E948C8" w:rsidRPr="00EA6B87">
        <w:rPr>
          <w:sz w:val="24"/>
          <w:szCs w:val="24"/>
        </w:rPr>
        <w:t xml:space="preserve"> tornado was coming straight for our small community. The boys were eighteen and twenty at that time and would not get into the closet with me. </w:t>
      </w:r>
      <w:r w:rsidR="00990625">
        <w:rPr>
          <w:sz w:val="24"/>
          <w:szCs w:val="24"/>
        </w:rPr>
        <w:t>(</w:t>
      </w:r>
      <w:r w:rsidR="00E948C8" w:rsidRPr="00EA6B87">
        <w:rPr>
          <w:sz w:val="24"/>
          <w:szCs w:val="24"/>
        </w:rPr>
        <w:t>None of us knew how destructive this storm was, or how many lives were being lost.</w:t>
      </w:r>
      <w:r w:rsidR="00990625">
        <w:rPr>
          <w:sz w:val="24"/>
          <w:szCs w:val="24"/>
        </w:rPr>
        <w:t>)</w:t>
      </w:r>
      <w:r w:rsidR="00E948C8" w:rsidRPr="00EA6B87">
        <w:rPr>
          <w:sz w:val="24"/>
          <w:szCs w:val="24"/>
        </w:rPr>
        <w:t xml:space="preserve"> This mother hen was experiencing much fear and frustration because my grown babies would not get under my </w:t>
      </w:r>
      <w:r w:rsidR="00990625">
        <w:rPr>
          <w:sz w:val="24"/>
          <w:szCs w:val="24"/>
        </w:rPr>
        <w:t>“</w:t>
      </w:r>
      <w:r w:rsidR="00E948C8" w:rsidRPr="00EA6B87">
        <w:rPr>
          <w:sz w:val="24"/>
          <w:szCs w:val="24"/>
        </w:rPr>
        <w:t>wings of protection</w:t>
      </w:r>
      <w:r w:rsidR="00990625">
        <w:rPr>
          <w:sz w:val="24"/>
          <w:szCs w:val="24"/>
        </w:rPr>
        <w:t>”</w:t>
      </w:r>
      <w:r w:rsidR="00E948C8" w:rsidRPr="00EA6B87">
        <w:rPr>
          <w:sz w:val="24"/>
          <w:szCs w:val="24"/>
        </w:rPr>
        <w:t xml:space="preserve"> in t</w:t>
      </w:r>
      <w:r w:rsidR="00990625">
        <w:rPr>
          <w:sz w:val="24"/>
          <w:szCs w:val="24"/>
        </w:rPr>
        <w:t>he closet. My sons think I over-</w:t>
      </w:r>
      <w:r w:rsidR="00E948C8" w:rsidRPr="00EA6B87">
        <w:rPr>
          <w:sz w:val="24"/>
          <w:szCs w:val="24"/>
        </w:rPr>
        <w:t>react! I was telling Art about the tornado, when I heard a terrifying sound on the other end of the phone; a drunk driver hit my husband’s car, I could hear the sound of impact and squealing tires. My blood pressure goes up just remembering that night. At that moment</w:t>
      </w:r>
      <w:r w:rsidR="00990625">
        <w:rPr>
          <w:sz w:val="24"/>
          <w:szCs w:val="24"/>
        </w:rPr>
        <w:t>,</w:t>
      </w:r>
      <w:r w:rsidR="00E948C8" w:rsidRPr="00EA6B87">
        <w:rPr>
          <w:sz w:val="24"/>
          <w:szCs w:val="24"/>
        </w:rPr>
        <w:t xml:space="preserve"> I forgot all about the tornado.  I think I stopped breathi</w:t>
      </w:r>
      <w:r w:rsidR="00E948C8">
        <w:rPr>
          <w:sz w:val="24"/>
          <w:szCs w:val="24"/>
        </w:rPr>
        <w:t>ng until his car came to a stop</w:t>
      </w:r>
      <w:r w:rsidR="00990625">
        <w:rPr>
          <w:sz w:val="24"/>
          <w:szCs w:val="24"/>
        </w:rPr>
        <w:t xml:space="preserve"> and I heard he was alright</w:t>
      </w:r>
      <w:r w:rsidR="00E948C8">
        <w:rPr>
          <w:sz w:val="24"/>
          <w:szCs w:val="24"/>
        </w:rPr>
        <w:t>. Praise the Lord,</w:t>
      </w:r>
      <w:r w:rsidR="00E948C8" w:rsidRPr="00EA6B87">
        <w:rPr>
          <w:sz w:val="24"/>
          <w:szCs w:val="24"/>
        </w:rPr>
        <w:t xml:space="preserve"> he was not hurt</w:t>
      </w:r>
      <w:r w:rsidR="00990625">
        <w:rPr>
          <w:sz w:val="24"/>
          <w:szCs w:val="24"/>
        </w:rPr>
        <w:t>, but</w:t>
      </w:r>
      <w:r w:rsidR="00E948C8" w:rsidRPr="00EA6B87">
        <w:rPr>
          <w:sz w:val="24"/>
          <w:szCs w:val="24"/>
        </w:rPr>
        <w:t xml:space="preserve"> I was so afraid! The tornado missed our house</w:t>
      </w:r>
      <w:r w:rsidR="00E948C8">
        <w:rPr>
          <w:sz w:val="24"/>
          <w:szCs w:val="24"/>
        </w:rPr>
        <w:t>,</w:t>
      </w:r>
      <w:r w:rsidR="00E948C8" w:rsidRPr="00EA6B87">
        <w:rPr>
          <w:sz w:val="24"/>
          <w:szCs w:val="24"/>
        </w:rPr>
        <w:t xml:space="preserve"> and </w:t>
      </w:r>
      <w:r w:rsidR="00E948C8">
        <w:rPr>
          <w:sz w:val="24"/>
          <w:szCs w:val="24"/>
        </w:rPr>
        <w:t xml:space="preserve">only </w:t>
      </w:r>
      <w:r w:rsidR="00E948C8" w:rsidRPr="00EA6B87">
        <w:rPr>
          <w:sz w:val="24"/>
          <w:szCs w:val="24"/>
        </w:rPr>
        <w:t xml:space="preserve">the Lord knows if that wreck kept Art out </w:t>
      </w:r>
      <w:r w:rsidR="00E948C8">
        <w:rPr>
          <w:sz w:val="24"/>
          <w:szCs w:val="24"/>
        </w:rPr>
        <w:t>of the path of a deadly tornado</w:t>
      </w:r>
      <w:r w:rsidR="00E948C8" w:rsidRPr="00EA6B87">
        <w:rPr>
          <w:sz w:val="24"/>
          <w:szCs w:val="24"/>
        </w:rPr>
        <w:t xml:space="preserve">.  </w:t>
      </w:r>
    </w:p>
    <w:p w14:paraId="23C33DF0" w14:textId="77777777" w:rsidR="00E948C8" w:rsidRDefault="00E948C8" w:rsidP="00895FD5">
      <w:pPr>
        <w:jc w:val="both"/>
        <w:rPr>
          <w:sz w:val="24"/>
          <w:szCs w:val="24"/>
        </w:rPr>
      </w:pPr>
      <w:r w:rsidRPr="00EA6B87">
        <w:rPr>
          <w:sz w:val="24"/>
          <w:szCs w:val="24"/>
        </w:rPr>
        <w:t xml:space="preserve">  </w:t>
      </w:r>
    </w:p>
    <w:p w14:paraId="142BEDE4" w14:textId="77777777" w:rsidR="000F2764" w:rsidRDefault="000F2764" w:rsidP="000F2764">
      <w:pPr>
        <w:jc w:val="center"/>
        <w:rPr>
          <w:b/>
          <w:sz w:val="28"/>
          <w:szCs w:val="28"/>
        </w:rPr>
      </w:pPr>
      <w:r w:rsidRPr="00F43761">
        <w:rPr>
          <w:b/>
          <w:sz w:val="28"/>
          <w:szCs w:val="28"/>
        </w:rPr>
        <w:t xml:space="preserve">Everlasting </w:t>
      </w:r>
      <w:r>
        <w:rPr>
          <w:b/>
          <w:sz w:val="28"/>
          <w:szCs w:val="28"/>
        </w:rPr>
        <w:t>A</w:t>
      </w:r>
      <w:r w:rsidRPr="00F43761">
        <w:rPr>
          <w:b/>
          <w:sz w:val="28"/>
          <w:szCs w:val="28"/>
        </w:rPr>
        <w:t>rms</w:t>
      </w:r>
    </w:p>
    <w:p w14:paraId="7452052A" w14:textId="77777777" w:rsidR="007323C9" w:rsidRDefault="00E948C8" w:rsidP="007323C9">
      <w:pPr>
        <w:jc w:val="center"/>
        <w:rPr>
          <w:b/>
          <w:i/>
          <w:sz w:val="24"/>
          <w:szCs w:val="24"/>
        </w:rPr>
      </w:pPr>
      <w:r w:rsidRPr="00EA6B87">
        <w:rPr>
          <w:b/>
          <w:i/>
          <w:sz w:val="24"/>
          <w:szCs w:val="24"/>
        </w:rPr>
        <w:t>Deuteronomy 33:27</w:t>
      </w:r>
    </w:p>
    <w:p w14:paraId="099D0516" w14:textId="77777777" w:rsidR="00E948C8" w:rsidRPr="00EA6B87" w:rsidRDefault="00E948C8" w:rsidP="007323C9">
      <w:pPr>
        <w:jc w:val="center"/>
        <w:rPr>
          <w:b/>
          <w:i/>
          <w:sz w:val="24"/>
          <w:szCs w:val="24"/>
        </w:rPr>
      </w:pPr>
      <w:r w:rsidRPr="00EA6B87">
        <w:rPr>
          <w:b/>
          <w:i/>
          <w:sz w:val="24"/>
          <w:szCs w:val="24"/>
        </w:rPr>
        <w:t>“The eternal God is your refuge, and underneath are the everlasting arms.”</w:t>
      </w:r>
    </w:p>
    <w:p w14:paraId="67D8D4F6" w14:textId="77777777" w:rsidR="00757264" w:rsidRDefault="00E948C8" w:rsidP="00757264">
      <w:pPr>
        <w:ind w:firstLine="720"/>
        <w:jc w:val="both"/>
        <w:rPr>
          <w:sz w:val="24"/>
          <w:szCs w:val="24"/>
        </w:rPr>
      </w:pPr>
      <w:r w:rsidRPr="00EA6B87">
        <w:rPr>
          <w:sz w:val="24"/>
          <w:szCs w:val="24"/>
        </w:rPr>
        <w:t xml:space="preserve"> Our family survived the storms in March and then came the record breaking floods in May. When the waters overflowed the banks of the Mississippi river</w:t>
      </w:r>
      <w:r w:rsidR="003A2997">
        <w:rPr>
          <w:sz w:val="24"/>
          <w:szCs w:val="24"/>
        </w:rPr>
        <w:t>,</w:t>
      </w:r>
      <w:r w:rsidRPr="00EA6B87">
        <w:rPr>
          <w:sz w:val="24"/>
          <w:szCs w:val="24"/>
        </w:rPr>
        <w:t xml:space="preserve"> and the flood waters reached our small town</w:t>
      </w:r>
      <w:r w:rsidR="003A2997">
        <w:rPr>
          <w:sz w:val="24"/>
          <w:szCs w:val="24"/>
        </w:rPr>
        <w:t>,</w:t>
      </w:r>
      <w:r w:rsidRPr="00EA6B87">
        <w:rPr>
          <w:sz w:val="24"/>
          <w:szCs w:val="24"/>
        </w:rPr>
        <w:t xml:space="preserve"> just north of the city</w:t>
      </w:r>
      <w:r w:rsidR="003A2997">
        <w:rPr>
          <w:sz w:val="24"/>
          <w:szCs w:val="24"/>
        </w:rPr>
        <w:t>,</w:t>
      </w:r>
      <w:r w:rsidRPr="00EA6B87">
        <w:rPr>
          <w:sz w:val="24"/>
          <w:szCs w:val="24"/>
        </w:rPr>
        <w:t xml:space="preserve"> I needed to hear from God</w:t>
      </w:r>
      <w:r w:rsidR="003A2997">
        <w:rPr>
          <w:sz w:val="24"/>
          <w:szCs w:val="24"/>
        </w:rPr>
        <w:t xml:space="preserve">. </w:t>
      </w:r>
      <w:r w:rsidR="00757264">
        <w:rPr>
          <w:sz w:val="24"/>
          <w:szCs w:val="24"/>
        </w:rPr>
        <w:t>When I am paralyzed with fear, I find my voice in the Psalms; powerful prayers to cry out to the Lord in every circumstance!</w:t>
      </w:r>
      <w:r w:rsidR="00757264" w:rsidRPr="00EA6B87">
        <w:rPr>
          <w:sz w:val="24"/>
          <w:szCs w:val="24"/>
        </w:rPr>
        <w:t xml:space="preserve"> </w:t>
      </w:r>
      <w:r w:rsidR="00757264">
        <w:rPr>
          <w:sz w:val="24"/>
          <w:szCs w:val="24"/>
        </w:rPr>
        <w:t>These are a few examples:</w:t>
      </w:r>
    </w:p>
    <w:p w14:paraId="046ED583" w14:textId="77777777" w:rsidR="00757264" w:rsidRPr="00757264" w:rsidRDefault="00757264" w:rsidP="00757264">
      <w:pPr>
        <w:jc w:val="center"/>
        <w:rPr>
          <w:b/>
          <w:i/>
          <w:sz w:val="24"/>
          <w:szCs w:val="24"/>
        </w:rPr>
      </w:pPr>
      <w:r w:rsidRPr="00757264">
        <w:rPr>
          <w:b/>
          <w:i/>
          <w:sz w:val="24"/>
          <w:szCs w:val="24"/>
        </w:rPr>
        <w:t>Psalms 56:3</w:t>
      </w:r>
    </w:p>
    <w:p w14:paraId="2B01A489" w14:textId="77777777" w:rsidR="00757264" w:rsidRPr="00757264" w:rsidRDefault="00757264" w:rsidP="00757264">
      <w:pPr>
        <w:jc w:val="center"/>
        <w:rPr>
          <w:b/>
          <w:i/>
          <w:sz w:val="24"/>
          <w:szCs w:val="24"/>
        </w:rPr>
      </w:pPr>
      <w:r w:rsidRPr="00757264">
        <w:rPr>
          <w:b/>
          <w:i/>
          <w:sz w:val="24"/>
          <w:szCs w:val="24"/>
        </w:rPr>
        <w:t>When I am afraid I will trust in You, in God whose word I praise In God I trust.</w:t>
      </w:r>
    </w:p>
    <w:p w14:paraId="7911DA1B" w14:textId="77777777" w:rsidR="007323C9" w:rsidRDefault="00E948C8" w:rsidP="007323C9">
      <w:pPr>
        <w:jc w:val="center"/>
        <w:rPr>
          <w:b/>
          <w:i/>
          <w:sz w:val="24"/>
          <w:szCs w:val="24"/>
        </w:rPr>
      </w:pPr>
      <w:r w:rsidRPr="00EA6B87">
        <w:rPr>
          <w:b/>
          <w:i/>
          <w:sz w:val="24"/>
          <w:szCs w:val="24"/>
        </w:rPr>
        <w:t>Psalms 29: 1-11</w:t>
      </w:r>
    </w:p>
    <w:p w14:paraId="3CE942CF" w14:textId="77777777" w:rsidR="00E948C8" w:rsidRPr="00EA6B87" w:rsidRDefault="00E948C8" w:rsidP="007323C9">
      <w:pPr>
        <w:jc w:val="center"/>
        <w:rPr>
          <w:b/>
          <w:i/>
          <w:sz w:val="24"/>
          <w:szCs w:val="24"/>
        </w:rPr>
      </w:pPr>
      <w:r w:rsidRPr="00EA6B87">
        <w:rPr>
          <w:b/>
          <w:i/>
          <w:sz w:val="24"/>
          <w:szCs w:val="24"/>
        </w:rPr>
        <w:t>Ascribe to the LORD, O sons of the mighty, Ascribe to the LORD glory and strength. Ascribe to the LORD the glory due to His name; worship the LORD in holy array. The voice of the LORD is upon the waters; The God of glory thunders, the lord is over many waters. The voice of the LORD is powerful; the voice of the LORD is majestic. The voice of the LORD breaks the cedars; Yes, the LORD breaks in pieces the cedars of Lebanon.7 the voice of the LORD hews out flames of fire. The voice of the LORD shakes the wilderness; the lord shakes the wilderness of Kadesh. The voice of the Lord makes the deer to calve and strips the forest bare; And in His temple everything says, “GLORY!” The LORD sat as KING at the flood: Yes the LORD sits as KING forever. The LORD will give strength to His people; The LORD will bless His people with Peace.</w:t>
      </w:r>
    </w:p>
    <w:p w14:paraId="5BB4C28F" w14:textId="77777777" w:rsidR="00E948C8" w:rsidRPr="00EA6B87" w:rsidRDefault="00E948C8" w:rsidP="00E948C8">
      <w:pPr>
        <w:ind w:firstLine="720"/>
        <w:jc w:val="both"/>
        <w:rPr>
          <w:sz w:val="24"/>
          <w:szCs w:val="24"/>
        </w:rPr>
      </w:pPr>
      <w:r w:rsidRPr="00EA6B87">
        <w:rPr>
          <w:sz w:val="24"/>
          <w:szCs w:val="24"/>
        </w:rPr>
        <w:t xml:space="preserve"> I believe God is speaking in all these events</w:t>
      </w:r>
      <w:r w:rsidR="003A2997">
        <w:rPr>
          <w:sz w:val="24"/>
          <w:szCs w:val="24"/>
        </w:rPr>
        <w:t>. B</w:t>
      </w:r>
      <w:r w:rsidRPr="00EA6B87">
        <w:rPr>
          <w:sz w:val="24"/>
          <w:szCs w:val="24"/>
        </w:rPr>
        <w:t xml:space="preserve">ut who is listening to His voice? In the book of Hebrews we find a warning to hear the voice from heaven and not refuse Him who is speaking. </w:t>
      </w:r>
    </w:p>
    <w:p w14:paraId="4098CD1A" w14:textId="77777777" w:rsidR="00D376CC" w:rsidRDefault="00E948C8" w:rsidP="00E948C8">
      <w:pPr>
        <w:ind w:firstLine="720"/>
        <w:jc w:val="both"/>
        <w:rPr>
          <w:sz w:val="24"/>
          <w:szCs w:val="24"/>
        </w:rPr>
      </w:pPr>
      <w:r w:rsidRPr="00EA6B87">
        <w:rPr>
          <w:sz w:val="24"/>
          <w:szCs w:val="24"/>
        </w:rPr>
        <w:t>The world we live in seems to be shaking more and more all the time. How do we maintain peace in the midst of it all?  We must be at peace with the one who says to the wind</w:t>
      </w:r>
      <w:r w:rsidR="007B580B">
        <w:rPr>
          <w:sz w:val="24"/>
          <w:szCs w:val="24"/>
        </w:rPr>
        <w:t xml:space="preserve"> and waves, “Peace</w:t>
      </w:r>
      <w:r w:rsidR="00133EA3">
        <w:rPr>
          <w:sz w:val="24"/>
          <w:szCs w:val="24"/>
        </w:rPr>
        <w:t>,</w:t>
      </w:r>
      <w:r w:rsidR="007B580B">
        <w:rPr>
          <w:sz w:val="24"/>
          <w:szCs w:val="24"/>
        </w:rPr>
        <w:t xml:space="preserve"> be still!”  </w:t>
      </w:r>
      <w:r w:rsidRPr="00EA6B87">
        <w:rPr>
          <w:sz w:val="24"/>
          <w:szCs w:val="24"/>
        </w:rPr>
        <w:t xml:space="preserve">Jesus is our peace.  In these unstable days we live, it is more important than ever to listen very closely to the Word of God and teach our children and the ones we disciple to do the same.  His Word brings light and direction even in the darkest days. When all the shaking ends, and heaven and earth have passed away, His Word will remain.  (1 Peter 1:25)  </w:t>
      </w:r>
    </w:p>
    <w:p w14:paraId="41014087" w14:textId="77777777" w:rsidR="00990625" w:rsidRDefault="002B05C7" w:rsidP="00BD1C5F">
      <w:pPr>
        <w:ind w:firstLine="720"/>
        <w:jc w:val="both"/>
        <w:rPr>
          <w:sz w:val="24"/>
          <w:szCs w:val="24"/>
        </w:rPr>
      </w:pPr>
      <w:r>
        <w:rPr>
          <w:sz w:val="24"/>
          <w:szCs w:val="24"/>
        </w:rPr>
        <w:t xml:space="preserve">Izak De Villoiers, in his devotional book, In The Presence of God –September 28, said, </w:t>
      </w:r>
      <w:r w:rsidR="00D376CC">
        <w:rPr>
          <w:sz w:val="24"/>
          <w:szCs w:val="24"/>
        </w:rPr>
        <w:t xml:space="preserve">“Jesus says the foundation of the house was on the rock and it remained standing in all its glory. </w:t>
      </w:r>
      <w:r>
        <w:rPr>
          <w:sz w:val="24"/>
          <w:szCs w:val="24"/>
        </w:rPr>
        <w:t>Faith in God, and in the words of Jesus, constitutes</w:t>
      </w:r>
      <w:r w:rsidR="00D376CC">
        <w:rPr>
          <w:sz w:val="24"/>
          <w:szCs w:val="24"/>
        </w:rPr>
        <w:t xml:space="preserve"> the rock. Like the anchor of our lives, the foundation of the house is on rock. It is cast and entrenched there. Nothing can move it, just like no one can displace the truth of Jesus’ teachings and love. People try and storms rage, but the house of faith remains standing because God will remain standing. And we will remain standing because we stand upon, </w:t>
      </w:r>
      <w:r w:rsidR="0041615F">
        <w:rPr>
          <w:sz w:val="24"/>
          <w:szCs w:val="24"/>
        </w:rPr>
        <w:t>and in the nearness to Christ.”</w:t>
      </w:r>
    </w:p>
    <w:p w14:paraId="68154BF7" w14:textId="77777777" w:rsidR="00E948C8" w:rsidRDefault="00895FD5" w:rsidP="00E948C8">
      <w:pPr>
        <w:ind w:firstLine="720"/>
        <w:jc w:val="both"/>
        <w:rPr>
          <w:sz w:val="24"/>
          <w:szCs w:val="24"/>
        </w:rPr>
      </w:pPr>
      <w:r>
        <w:rPr>
          <w:sz w:val="24"/>
          <w:szCs w:val="24"/>
        </w:rPr>
        <w:t>I surly don’t wan</w:t>
      </w:r>
      <w:r w:rsidR="000A07F0">
        <w:rPr>
          <w:sz w:val="24"/>
          <w:szCs w:val="24"/>
        </w:rPr>
        <w:t>t to mislead you in any way. Any</w:t>
      </w:r>
      <w:r>
        <w:rPr>
          <w:sz w:val="24"/>
          <w:szCs w:val="24"/>
        </w:rPr>
        <w:t xml:space="preserve"> faith I possess is a gift of God</w:t>
      </w:r>
      <w:r w:rsidR="000A07F0">
        <w:rPr>
          <w:sz w:val="24"/>
          <w:szCs w:val="24"/>
        </w:rPr>
        <w:t xml:space="preserve">, forged </w:t>
      </w:r>
      <w:r>
        <w:rPr>
          <w:sz w:val="24"/>
          <w:szCs w:val="24"/>
        </w:rPr>
        <w:t>in the fires of trials</w:t>
      </w:r>
      <w:r w:rsidR="00AC3C3B">
        <w:rPr>
          <w:sz w:val="24"/>
          <w:szCs w:val="24"/>
        </w:rPr>
        <w:t>. By His grace-</w:t>
      </w:r>
      <w:r>
        <w:rPr>
          <w:sz w:val="24"/>
          <w:szCs w:val="24"/>
        </w:rPr>
        <w:t xml:space="preserve"> on the other side</w:t>
      </w:r>
      <w:r w:rsidR="00AC3C3B">
        <w:rPr>
          <w:sz w:val="24"/>
          <w:szCs w:val="24"/>
        </w:rPr>
        <w:t>-</w:t>
      </w:r>
      <w:r>
        <w:rPr>
          <w:sz w:val="24"/>
          <w:szCs w:val="24"/>
        </w:rPr>
        <w:t xml:space="preserve"> I can see that the Lord used these</w:t>
      </w:r>
      <w:r w:rsidR="0041615F">
        <w:rPr>
          <w:sz w:val="24"/>
          <w:szCs w:val="24"/>
        </w:rPr>
        <w:t>-</w:t>
      </w:r>
      <w:r>
        <w:rPr>
          <w:sz w:val="24"/>
          <w:szCs w:val="24"/>
        </w:rPr>
        <w:t>thing to fortify my faith</w:t>
      </w:r>
      <w:r w:rsidR="0041615F">
        <w:rPr>
          <w:sz w:val="24"/>
          <w:szCs w:val="24"/>
        </w:rPr>
        <w:t>,</w:t>
      </w:r>
      <w:r>
        <w:rPr>
          <w:sz w:val="24"/>
          <w:szCs w:val="24"/>
        </w:rPr>
        <w:t xml:space="preserve"> and anchor my soul to Jesus.</w:t>
      </w:r>
      <w:r w:rsidR="0041615F">
        <w:rPr>
          <w:sz w:val="24"/>
          <w:szCs w:val="24"/>
        </w:rPr>
        <w:t xml:space="preserve"> In hindsight</w:t>
      </w:r>
      <w:r w:rsidR="004A283B">
        <w:rPr>
          <w:sz w:val="24"/>
          <w:szCs w:val="24"/>
        </w:rPr>
        <w:t>, though hidden in the storm-clouds,</w:t>
      </w:r>
      <w:r w:rsidR="0041615F">
        <w:rPr>
          <w:sz w:val="24"/>
          <w:szCs w:val="24"/>
        </w:rPr>
        <w:t xml:space="preserve"> I c</w:t>
      </w:r>
      <w:r w:rsidR="004A283B">
        <w:rPr>
          <w:sz w:val="24"/>
          <w:szCs w:val="24"/>
        </w:rPr>
        <w:t>an say, as Jacob said in Genesis 28:16 (NASB) “…Surely the Lord</w:t>
      </w:r>
      <w:r w:rsidR="0041615F">
        <w:rPr>
          <w:sz w:val="24"/>
          <w:szCs w:val="24"/>
        </w:rPr>
        <w:t xml:space="preserve"> </w:t>
      </w:r>
      <w:r w:rsidR="004A283B">
        <w:rPr>
          <w:sz w:val="24"/>
          <w:szCs w:val="24"/>
        </w:rPr>
        <w:t>is in this place, and I did not know it.”  My hope for my descendants is this: to</w:t>
      </w:r>
      <w:r w:rsidR="006427EB">
        <w:rPr>
          <w:sz w:val="24"/>
          <w:szCs w:val="24"/>
        </w:rPr>
        <w:t xml:space="preserve"> leave them a legacy of faith upon which</w:t>
      </w:r>
      <w:r>
        <w:rPr>
          <w:sz w:val="24"/>
          <w:szCs w:val="24"/>
        </w:rPr>
        <w:t xml:space="preserve"> they will build their lives</w:t>
      </w:r>
      <w:r w:rsidR="006427EB">
        <w:rPr>
          <w:sz w:val="24"/>
          <w:szCs w:val="24"/>
        </w:rPr>
        <w:t xml:space="preserve">. </w:t>
      </w:r>
      <w:r w:rsidR="00E948C8" w:rsidRPr="00EA6B87">
        <w:rPr>
          <w:sz w:val="24"/>
          <w:szCs w:val="24"/>
        </w:rPr>
        <w:t>The only sure foundation is the Rock of Ages</w:t>
      </w:r>
      <w:r w:rsidR="006427EB">
        <w:rPr>
          <w:sz w:val="24"/>
          <w:szCs w:val="24"/>
        </w:rPr>
        <w:t>…</w:t>
      </w:r>
      <w:r w:rsidR="00E948C8" w:rsidRPr="00EA6B87">
        <w:rPr>
          <w:sz w:val="24"/>
          <w:szCs w:val="24"/>
        </w:rPr>
        <w:t xml:space="preserve"> the Lord Jesus Christ</w:t>
      </w:r>
      <w:r w:rsidR="006427EB">
        <w:rPr>
          <w:sz w:val="24"/>
          <w:szCs w:val="24"/>
        </w:rPr>
        <w:t>! There is no other…</w:t>
      </w:r>
      <w:r w:rsidR="00E948C8" w:rsidRPr="00EA6B87">
        <w:rPr>
          <w:sz w:val="24"/>
          <w:szCs w:val="24"/>
        </w:rPr>
        <w:t>I know not one!</w:t>
      </w:r>
      <w:r w:rsidR="006427EB">
        <w:rPr>
          <w:sz w:val="24"/>
          <w:szCs w:val="24"/>
        </w:rPr>
        <w:t xml:space="preserve"> </w:t>
      </w:r>
      <w:r w:rsidR="00E948C8" w:rsidRPr="00EA6B87">
        <w:rPr>
          <w:sz w:val="24"/>
          <w:szCs w:val="24"/>
        </w:rPr>
        <w:t>(Isaia</w:t>
      </w:r>
      <w:r w:rsidR="000469C9">
        <w:rPr>
          <w:sz w:val="24"/>
          <w:szCs w:val="24"/>
        </w:rPr>
        <w:t>h 44:6-8, 1 Peter 2:4-12)   As part of the Bride of Christ,</w:t>
      </w:r>
      <w:r w:rsidR="00E948C8" w:rsidRPr="00EA6B87">
        <w:rPr>
          <w:sz w:val="24"/>
          <w:szCs w:val="24"/>
        </w:rPr>
        <w:t xml:space="preserve"> I have anchored my soul to the Rock I am being built upon, the Lord Jesus Christ</w:t>
      </w:r>
      <w:r w:rsidR="00301E88">
        <w:rPr>
          <w:sz w:val="24"/>
          <w:szCs w:val="24"/>
        </w:rPr>
        <w:t>…and this</w:t>
      </w:r>
      <w:r w:rsidR="00E948C8" w:rsidRPr="00EA6B87">
        <w:rPr>
          <w:sz w:val="24"/>
          <w:szCs w:val="24"/>
        </w:rPr>
        <w:t xml:space="preserve"> anchor holds</w:t>
      </w:r>
      <w:r w:rsidR="000469C9">
        <w:rPr>
          <w:sz w:val="24"/>
          <w:szCs w:val="24"/>
        </w:rPr>
        <w:t xml:space="preserve">! </w:t>
      </w:r>
      <w:r w:rsidR="00E948C8" w:rsidRPr="00EA6B87">
        <w:rPr>
          <w:sz w:val="24"/>
          <w:szCs w:val="24"/>
        </w:rPr>
        <w:t>Praise His Holy Name!</w:t>
      </w:r>
    </w:p>
    <w:p w14:paraId="1410232B" w14:textId="77777777" w:rsidR="00F270AC" w:rsidRPr="00F270AC" w:rsidRDefault="00F270AC" w:rsidP="00AD6CD0">
      <w:pPr>
        <w:pStyle w:val="ListParagraph"/>
        <w:numPr>
          <w:ilvl w:val="0"/>
          <w:numId w:val="16"/>
        </w:numPr>
        <w:jc w:val="center"/>
        <w:rPr>
          <w:sz w:val="24"/>
          <w:szCs w:val="24"/>
        </w:rPr>
      </w:pPr>
    </w:p>
    <w:p w14:paraId="4A21D354" w14:textId="77777777" w:rsidR="00355965" w:rsidRPr="00355965" w:rsidRDefault="00355965" w:rsidP="00355965">
      <w:pPr>
        <w:jc w:val="center"/>
        <w:rPr>
          <w:b/>
          <w:sz w:val="28"/>
          <w:szCs w:val="28"/>
        </w:rPr>
      </w:pPr>
      <w:r w:rsidRPr="00355965">
        <w:rPr>
          <w:b/>
          <w:sz w:val="28"/>
          <w:szCs w:val="28"/>
        </w:rPr>
        <w:t>Pearls of Wisdom</w:t>
      </w:r>
    </w:p>
    <w:p w14:paraId="0EB52BE3" w14:textId="77777777" w:rsidR="0026316C" w:rsidRDefault="0026316C" w:rsidP="0026316C">
      <w:pPr>
        <w:jc w:val="center"/>
        <w:rPr>
          <w:b/>
          <w:i/>
          <w:sz w:val="24"/>
          <w:szCs w:val="24"/>
        </w:rPr>
      </w:pPr>
      <w:r w:rsidRPr="00EA6B87">
        <w:rPr>
          <w:b/>
          <w:i/>
          <w:sz w:val="24"/>
          <w:szCs w:val="24"/>
        </w:rPr>
        <w:t>Hebrew</w:t>
      </w:r>
      <w:r w:rsidRPr="00EA6B87">
        <w:rPr>
          <w:sz w:val="24"/>
          <w:szCs w:val="24"/>
        </w:rPr>
        <w:t xml:space="preserve"> </w:t>
      </w:r>
      <w:r w:rsidRPr="00EA6B87">
        <w:rPr>
          <w:b/>
          <w:i/>
          <w:sz w:val="24"/>
          <w:szCs w:val="24"/>
        </w:rPr>
        <w:t>12</w:t>
      </w:r>
      <w:r w:rsidRPr="00EA6B87">
        <w:rPr>
          <w:sz w:val="24"/>
          <w:szCs w:val="24"/>
        </w:rPr>
        <w:t>:</w:t>
      </w:r>
      <w:r w:rsidRPr="00EA6B87">
        <w:rPr>
          <w:b/>
          <w:i/>
          <w:sz w:val="24"/>
          <w:szCs w:val="24"/>
        </w:rPr>
        <w:t>26</w:t>
      </w:r>
      <w:r w:rsidRPr="00EA6B87">
        <w:rPr>
          <w:sz w:val="24"/>
          <w:szCs w:val="24"/>
        </w:rPr>
        <w:t>-</w:t>
      </w:r>
      <w:r w:rsidRPr="00EA6B87">
        <w:rPr>
          <w:b/>
          <w:i/>
          <w:sz w:val="24"/>
          <w:szCs w:val="24"/>
        </w:rPr>
        <w:t>29</w:t>
      </w:r>
    </w:p>
    <w:p w14:paraId="57616C4B" w14:textId="77777777" w:rsidR="0026316C" w:rsidRDefault="0026316C" w:rsidP="0026316C">
      <w:pPr>
        <w:jc w:val="center"/>
        <w:rPr>
          <w:b/>
          <w:i/>
          <w:sz w:val="24"/>
          <w:szCs w:val="24"/>
        </w:rPr>
      </w:pPr>
      <w:r w:rsidRPr="00EA6B87">
        <w:rPr>
          <w:b/>
          <w:i/>
          <w:sz w:val="24"/>
          <w:szCs w:val="24"/>
        </w:rPr>
        <w:t>And His voice shook the earth then, but now He has promised saying, Yet once more I will shake not only the earth, but also the heavens. This expression, “Yet once more”, denotes the removal of those things which can be shaken, as of created things, so that those things which cannot be shaken may remain. Therefore, since we receive a kingdom which cannot be shaken, let us show gratitude, by which we may offer to God an acceptable service with reverence and awe; for our God is a consuming fire.</w:t>
      </w:r>
    </w:p>
    <w:p w14:paraId="4F84685D" w14:textId="77777777" w:rsidR="00D80278" w:rsidRDefault="00D80278" w:rsidP="0026316C">
      <w:pPr>
        <w:jc w:val="center"/>
        <w:rPr>
          <w:sz w:val="24"/>
          <w:szCs w:val="24"/>
        </w:rPr>
      </w:pPr>
    </w:p>
    <w:p w14:paraId="25A49FF0" w14:textId="77777777" w:rsidR="009A7B87" w:rsidRPr="0029796E" w:rsidRDefault="009A7B87" w:rsidP="0029796E">
      <w:pPr>
        <w:pStyle w:val="ListParagraph"/>
        <w:numPr>
          <w:ilvl w:val="0"/>
          <w:numId w:val="35"/>
        </w:numPr>
        <w:jc w:val="center"/>
        <w:rPr>
          <w:sz w:val="24"/>
          <w:szCs w:val="24"/>
        </w:rPr>
      </w:pPr>
    </w:p>
    <w:p w14:paraId="37988019" w14:textId="77777777" w:rsidR="00E523CF" w:rsidRPr="004157B8" w:rsidRDefault="003E1E96" w:rsidP="006827AF">
      <w:pPr>
        <w:jc w:val="center"/>
        <w:rPr>
          <w:b/>
          <w:sz w:val="40"/>
          <w:szCs w:val="40"/>
        </w:rPr>
      </w:pPr>
      <w:r w:rsidRPr="004157B8">
        <w:rPr>
          <w:b/>
          <w:sz w:val="40"/>
          <w:szCs w:val="40"/>
        </w:rPr>
        <w:t>Ch</w:t>
      </w:r>
      <w:r w:rsidR="006827AF" w:rsidRPr="004157B8">
        <w:rPr>
          <w:b/>
          <w:sz w:val="40"/>
          <w:szCs w:val="40"/>
        </w:rPr>
        <w:t>apter # 1</w:t>
      </w:r>
      <w:r w:rsidR="00EA3965">
        <w:rPr>
          <w:b/>
          <w:sz w:val="40"/>
          <w:szCs w:val="40"/>
        </w:rPr>
        <w:t>6</w:t>
      </w:r>
    </w:p>
    <w:p w14:paraId="7077049D" w14:textId="77777777" w:rsidR="008432A2" w:rsidRDefault="00613F1D" w:rsidP="008432A2">
      <w:pPr>
        <w:jc w:val="center"/>
        <w:rPr>
          <w:b/>
          <w:sz w:val="40"/>
          <w:szCs w:val="40"/>
        </w:rPr>
      </w:pPr>
      <w:r>
        <w:rPr>
          <w:b/>
          <w:sz w:val="40"/>
          <w:szCs w:val="40"/>
        </w:rPr>
        <w:t>One Priceless</w:t>
      </w:r>
      <w:r w:rsidR="008432A2" w:rsidRPr="007B2D87">
        <w:rPr>
          <w:b/>
          <w:sz w:val="40"/>
          <w:szCs w:val="40"/>
        </w:rPr>
        <w:t xml:space="preserve"> Pearl </w:t>
      </w:r>
    </w:p>
    <w:p w14:paraId="20F8EA75" w14:textId="77777777" w:rsidR="00FD51D5" w:rsidRPr="00675324" w:rsidRDefault="00FD51D5" w:rsidP="00FD51D5">
      <w:pPr>
        <w:jc w:val="center"/>
        <w:rPr>
          <w:b/>
          <w:i/>
          <w:sz w:val="24"/>
          <w:szCs w:val="24"/>
        </w:rPr>
      </w:pPr>
      <w:r w:rsidRPr="00675324">
        <w:rPr>
          <w:sz w:val="24"/>
          <w:szCs w:val="24"/>
        </w:rPr>
        <w:t xml:space="preserve">  </w:t>
      </w:r>
      <w:r w:rsidRPr="00675324">
        <w:rPr>
          <w:b/>
          <w:i/>
          <w:sz w:val="24"/>
          <w:szCs w:val="24"/>
        </w:rPr>
        <w:t>Matthew 13:45-46</w:t>
      </w:r>
    </w:p>
    <w:p w14:paraId="084741E1" w14:textId="77777777" w:rsidR="00FD51D5" w:rsidRDefault="00FD51D5" w:rsidP="00FD51D5">
      <w:pPr>
        <w:jc w:val="center"/>
        <w:rPr>
          <w:b/>
          <w:i/>
          <w:sz w:val="24"/>
          <w:szCs w:val="24"/>
        </w:rPr>
      </w:pPr>
      <w:r w:rsidRPr="00675324">
        <w:rPr>
          <w:b/>
          <w:i/>
          <w:sz w:val="24"/>
          <w:szCs w:val="24"/>
        </w:rPr>
        <w:t>Again, the kingdom of heaven is like a merchant in search of fine pearls. When he found the one priceless pearl, he went and sold everything he had and bought that field.</w:t>
      </w:r>
    </w:p>
    <w:p w14:paraId="30B71122" w14:textId="77777777" w:rsidR="0027572B" w:rsidRPr="00AD7D0D" w:rsidRDefault="00AD7D0D" w:rsidP="00AD7D0D">
      <w:pPr>
        <w:jc w:val="center"/>
        <w:rPr>
          <w:b/>
          <w:sz w:val="28"/>
          <w:szCs w:val="28"/>
        </w:rPr>
      </w:pPr>
      <w:r w:rsidRPr="00AD7D0D">
        <w:rPr>
          <w:b/>
          <w:sz w:val="28"/>
          <w:szCs w:val="28"/>
        </w:rPr>
        <w:t>Lost Pearls</w:t>
      </w:r>
    </w:p>
    <w:p w14:paraId="7A190842" w14:textId="77777777" w:rsidR="008432A2" w:rsidRDefault="008432A2" w:rsidP="008432A2">
      <w:pPr>
        <w:ind w:firstLine="720"/>
        <w:jc w:val="both"/>
        <w:rPr>
          <w:sz w:val="24"/>
          <w:szCs w:val="24"/>
        </w:rPr>
      </w:pPr>
      <w:r w:rsidRPr="00675324">
        <w:rPr>
          <w:sz w:val="24"/>
          <w:szCs w:val="24"/>
        </w:rPr>
        <w:t>As I have said before</w:t>
      </w:r>
      <w:r w:rsidR="004157B8">
        <w:rPr>
          <w:sz w:val="24"/>
          <w:szCs w:val="24"/>
        </w:rPr>
        <w:t>, I was in the wedding business--</w:t>
      </w:r>
      <w:r w:rsidRPr="00675324">
        <w:rPr>
          <w:sz w:val="24"/>
          <w:szCs w:val="24"/>
        </w:rPr>
        <w:t>I sold wedding gowns</w:t>
      </w:r>
      <w:r w:rsidR="004157B8">
        <w:rPr>
          <w:sz w:val="24"/>
          <w:szCs w:val="24"/>
        </w:rPr>
        <w:t xml:space="preserve">, along </w:t>
      </w:r>
      <w:r w:rsidR="00882CD6">
        <w:rPr>
          <w:sz w:val="24"/>
          <w:szCs w:val="24"/>
        </w:rPr>
        <w:t>with accessories</w:t>
      </w:r>
      <w:r w:rsidR="004157B8">
        <w:rPr>
          <w:sz w:val="24"/>
          <w:szCs w:val="24"/>
        </w:rPr>
        <w:t xml:space="preserve">, </w:t>
      </w:r>
      <w:r w:rsidR="00882CD6">
        <w:rPr>
          <w:sz w:val="24"/>
          <w:szCs w:val="24"/>
        </w:rPr>
        <w:t xml:space="preserve">and dresses for </w:t>
      </w:r>
      <w:r w:rsidRPr="00675324">
        <w:rPr>
          <w:sz w:val="24"/>
          <w:szCs w:val="24"/>
        </w:rPr>
        <w:t xml:space="preserve">the members </w:t>
      </w:r>
      <w:r w:rsidR="004157B8">
        <w:rPr>
          <w:sz w:val="24"/>
          <w:szCs w:val="24"/>
        </w:rPr>
        <w:t xml:space="preserve">of the </w:t>
      </w:r>
      <w:r w:rsidRPr="00675324">
        <w:rPr>
          <w:sz w:val="24"/>
          <w:szCs w:val="24"/>
        </w:rPr>
        <w:t xml:space="preserve">wedding party for the big day. Every day we had the task of </w:t>
      </w:r>
      <w:r w:rsidRPr="00675324">
        <w:rPr>
          <w:i/>
          <w:sz w:val="24"/>
          <w:szCs w:val="24"/>
        </w:rPr>
        <w:t>harvesting</w:t>
      </w:r>
      <w:r w:rsidRPr="00675324">
        <w:rPr>
          <w:sz w:val="24"/>
          <w:szCs w:val="24"/>
        </w:rPr>
        <w:t xml:space="preserve"> the pearls that had come loose from the wedding gowns during constant alterations and fittings. </w:t>
      </w:r>
      <w:r w:rsidR="00AC3C3B">
        <w:rPr>
          <w:sz w:val="24"/>
          <w:szCs w:val="24"/>
        </w:rPr>
        <w:t>After the fittings were complete, and the wedding dress</w:t>
      </w:r>
      <w:r w:rsidR="000A51D1">
        <w:rPr>
          <w:sz w:val="24"/>
          <w:szCs w:val="24"/>
        </w:rPr>
        <w:t xml:space="preserve"> was ensured to fit, as if it were made just for the bride,</w:t>
      </w:r>
      <w:r w:rsidRPr="00675324">
        <w:rPr>
          <w:sz w:val="24"/>
          <w:szCs w:val="24"/>
        </w:rPr>
        <w:t xml:space="preserve"> </w:t>
      </w:r>
      <w:r w:rsidR="000A51D1">
        <w:rPr>
          <w:sz w:val="24"/>
          <w:szCs w:val="24"/>
        </w:rPr>
        <w:t>the</w:t>
      </w:r>
      <w:r w:rsidRPr="00675324">
        <w:rPr>
          <w:sz w:val="24"/>
          <w:szCs w:val="24"/>
        </w:rPr>
        <w:t xml:space="preserve"> dress was</w:t>
      </w:r>
      <w:r w:rsidR="000A51D1" w:rsidRPr="000A51D1">
        <w:rPr>
          <w:sz w:val="24"/>
          <w:szCs w:val="24"/>
        </w:rPr>
        <w:t xml:space="preserve"> </w:t>
      </w:r>
      <w:r w:rsidR="000A51D1" w:rsidRPr="00675324">
        <w:rPr>
          <w:sz w:val="24"/>
          <w:szCs w:val="24"/>
        </w:rPr>
        <w:t>meticulously</w:t>
      </w:r>
      <w:r w:rsidR="000A51D1">
        <w:rPr>
          <w:sz w:val="24"/>
          <w:szCs w:val="24"/>
        </w:rPr>
        <w:t xml:space="preserve"> inspected</w:t>
      </w:r>
      <w:r w:rsidRPr="00675324">
        <w:rPr>
          <w:sz w:val="24"/>
          <w:szCs w:val="24"/>
        </w:rPr>
        <w:t xml:space="preserve"> to </w:t>
      </w:r>
      <w:r w:rsidR="000A51D1">
        <w:rPr>
          <w:sz w:val="24"/>
          <w:szCs w:val="24"/>
        </w:rPr>
        <w:t>make sure any</w:t>
      </w:r>
      <w:r w:rsidRPr="00675324">
        <w:rPr>
          <w:sz w:val="24"/>
          <w:szCs w:val="24"/>
        </w:rPr>
        <w:t xml:space="preserve"> spots</w:t>
      </w:r>
      <w:r w:rsidR="000A51D1">
        <w:rPr>
          <w:sz w:val="24"/>
          <w:szCs w:val="24"/>
        </w:rPr>
        <w:t xml:space="preserve"> were removed. Then it would be</w:t>
      </w:r>
      <w:r w:rsidRPr="00675324">
        <w:rPr>
          <w:sz w:val="24"/>
          <w:szCs w:val="24"/>
        </w:rPr>
        <w:t xml:space="preserve"> pressed to perfection before the important wedding day. </w:t>
      </w:r>
      <w:r w:rsidR="000A51D1">
        <w:rPr>
          <w:sz w:val="24"/>
          <w:szCs w:val="24"/>
        </w:rPr>
        <w:t xml:space="preserve"> Now, </w:t>
      </w:r>
      <w:r w:rsidRPr="00675324">
        <w:rPr>
          <w:sz w:val="24"/>
          <w:szCs w:val="24"/>
        </w:rPr>
        <w:t>I am not a seamstress, but I did, at times, help them with the intricate handwork of sewing the tiny seed pearls back onto the wedding dresses. We had some dresses with literally thousands of pearls</w:t>
      </w:r>
      <w:r w:rsidR="00893C2D">
        <w:rPr>
          <w:sz w:val="24"/>
          <w:szCs w:val="24"/>
        </w:rPr>
        <w:t>, sequins</w:t>
      </w:r>
      <w:r w:rsidRPr="00675324">
        <w:rPr>
          <w:sz w:val="24"/>
          <w:szCs w:val="24"/>
        </w:rPr>
        <w:t xml:space="preserve"> and beads hand</w:t>
      </w:r>
      <w:r w:rsidR="000A51D1">
        <w:rPr>
          <w:sz w:val="24"/>
          <w:szCs w:val="24"/>
        </w:rPr>
        <w:t>-</w:t>
      </w:r>
      <w:r w:rsidRPr="00675324">
        <w:rPr>
          <w:sz w:val="24"/>
          <w:szCs w:val="24"/>
        </w:rPr>
        <w:t xml:space="preserve"> applied to the gowns. When the brides stepped up into the light they would</w:t>
      </w:r>
      <w:r w:rsidR="00C11C81" w:rsidRPr="00675324">
        <w:rPr>
          <w:sz w:val="24"/>
          <w:szCs w:val="24"/>
        </w:rPr>
        <w:t xml:space="preserve"> </w:t>
      </w:r>
      <w:r w:rsidR="00E1130D" w:rsidRPr="00675324">
        <w:rPr>
          <w:sz w:val="24"/>
          <w:szCs w:val="24"/>
        </w:rPr>
        <w:t>gloriously</w:t>
      </w:r>
      <w:r w:rsidRPr="00675324">
        <w:rPr>
          <w:sz w:val="24"/>
          <w:szCs w:val="24"/>
        </w:rPr>
        <w:t xml:space="preserve"> shine!  Just as the Bride of Christ </w:t>
      </w:r>
      <w:r w:rsidR="00054F8C">
        <w:rPr>
          <w:sz w:val="24"/>
          <w:szCs w:val="24"/>
        </w:rPr>
        <w:t xml:space="preserve">will shine </w:t>
      </w:r>
      <w:r w:rsidRPr="00675324">
        <w:rPr>
          <w:sz w:val="24"/>
          <w:szCs w:val="24"/>
        </w:rPr>
        <w:t xml:space="preserve">on the day </w:t>
      </w:r>
      <w:r w:rsidR="00054F8C">
        <w:rPr>
          <w:sz w:val="24"/>
          <w:szCs w:val="24"/>
        </w:rPr>
        <w:t>s</w:t>
      </w:r>
      <w:r w:rsidR="00AD7D0D">
        <w:rPr>
          <w:sz w:val="24"/>
          <w:szCs w:val="24"/>
        </w:rPr>
        <w:t>he</w:t>
      </w:r>
      <w:r w:rsidRPr="00675324">
        <w:rPr>
          <w:sz w:val="24"/>
          <w:szCs w:val="24"/>
        </w:rPr>
        <w:t xml:space="preserve"> sees the beautiful </w:t>
      </w:r>
      <w:r w:rsidR="00174E09" w:rsidRPr="00675324">
        <w:rPr>
          <w:sz w:val="24"/>
          <w:szCs w:val="24"/>
        </w:rPr>
        <w:t>f</w:t>
      </w:r>
      <w:r w:rsidRPr="00675324">
        <w:rPr>
          <w:sz w:val="24"/>
          <w:szCs w:val="24"/>
        </w:rPr>
        <w:t>ace of Jesus. (Daniel 12:3, Rom</w:t>
      </w:r>
      <w:r w:rsidR="00893C2D">
        <w:rPr>
          <w:sz w:val="24"/>
          <w:szCs w:val="24"/>
        </w:rPr>
        <w:t>ans 8:16-23</w:t>
      </w:r>
      <w:r w:rsidRPr="00675324">
        <w:rPr>
          <w:sz w:val="24"/>
          <w:szCs w:val="24"/>
        </w:rPr>
        <w:t>)</w:t>
      </w:r>
    </w:p>
    <w:p w14:paraId="2D5ED40C" w14:textId="77777777" w:rsidR="00893C2D" w:rsidRPr="00893C2D" w:rsidRDefault="00893C2D" w:rsidP="00893C2D">
      <w:pPr>
        <w:pStyle w:val="Heading1"/>
        <w:shd w:val="clear" w:color="auto" w:fill="FFFFFF"/>
        <w:spacing w:before="0"/>
        <w:jc w:val="center"/>
        <w:rPr>
          <w:rFonts w:asciiTheme="minorHAnsi" w:hAnsiTheme="minorHAnsi" w:cs="Helvetica"/>
          <w:bCs w:val="0"/>
          <w:i/>
          <w:color w:val="000000"/>
          <w:sz w:val="24"/>
          <w:szCs w:val="24"/>
        </w:rPr>
      </w:pPr>
      <w:r w:rsidRPr="00893C2D">
        <w:rPr>
          <w:rStyle w:val="passage-display-bcv"/>
          <w:rFonts w:asciiTheme="minorHAnsi" w:hAnsiTheme="minorHAnsi" w:cs="Helvetica"/>
          <w:bCs w:val="0"/>
          <w:i/>
          <w:color w:val="000000"/>
          <w:sz w:val="24"/>
          <w:szCs w:val="24"/>
        </w:rPr>
        <w:t>Philippians 3:20-21</w:t>
      </w:r>
      <w:r w:rsidRPr="00893C2D">
        <w:rPr>
          <w:rStyle w:val="passage-display-version"/>
          <w:rFonts w:asciiTheme="minorHAnsi" w:hAnsiTheme="minorHAnsi" w:cs="Helvetica"/>
          <w:bCs w:val="0"/>
          <w:i/>
          <w:color w:val="000000"/>
          <w:sz w:val="24"/>
          <w:szCs w:val="24"/>
        </w:rPr>
        <w:t xml:space="preserve"> (NIV)</w:t>
      </w:r>
    </w:p>
    <w:p w14:paraId="29F9A4CE" w14:textId="77777777" w:rsidR="00893C2D" w:rsidRPr="00893C2D" w:rsidRDefault="00893C2D" w:rsidP="00893C2D">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893C2D">
        <w:rPr>
          <w:rStyle w:val="text"/>
          <w:rFonts w:asciiTheme="minorHAnsi" w:hAnsiTheme="minorHAnsi" w:cs="Arial"/>
          <w:b/>
          <w:bCs/>
          <w:i/>
          <w:color w:val="000000"/>
          <w:vertAlign w:val="superscript"/>
        </w:rPr>
        <w:t>20 </w:t>
      </w:r>
      <w:r w:rsidRPr="00893C2D">
        <w:rPr>
          <w:rStyle w:val="text"/>
          <w:rFonts w:asciiTheme="minorHAnsi" w:hAnsiTheme="minorHAnsi" w:cs="Helvetica"/>
          <w:b/>
          <w:i/>
          <w:color w:val="000000"/>
        </w:rPr>
        <w:t>But our citizenship</w:t>
      </w:r>
      <w:r w:rsidRPr="00893C2D">
        <w:rPr>
          <w:rStyle w:val="apple-converted-space"/>
          <w:rFonts w:asciiTheme="minorHAnsi" w:hAnsiTheme="minorHAnsi" w:cs="Helvetica"/>
          <w:b/>
          <w:i/>
          <w:color w:val="000000"/>
        </w:rPr>
        <w:t> </w:t>
      </w:r>
      <w:r w:rsidRPr="00893C2D">
        <w:rPr>
          <w:rStyle w:val="text"/>
          <w:rFonts w:asciiTheme="minorHAnsi" w:hAnsiTheme="minorHAnsi" w:cs="Helvetica"/>
          <w:b/>
          <w:i/>
          <w:color w:val="000000"/>
        </w:rPr>
        <w:t>is in heaven.</w:t>
      </w:r>
      <w:r w:rsidRPr="00893C2D">
        <w:rPr>
          <w:rStyle w:val="apple-converted-space"/>
          <w:rFonts w:asciiTheme="minorHAnsi" w:hAnsiTheme="minorHAnsi" w:cs="Helvetica"/>
          <w:b/>
          <w:i/>
          <w:color w:val="000000"/>
        </w:rPr>
        <w:t> </w:t>
      </w:r>
      <w:r w:rsidRPr="00893C2D">
        <w:rPr>
          <w:rStyle w:val="text"/>
          <w:rFonts w:asciiTheme="minorHAnsi" w:hAnsiTheme="minorHAnsi" w:cs="Helvetica"/>
          <w:b/>
          <w:i/>
          <w:color w:val="000000"/>
        </w:rPr>
        <w:t>And we eagerly await a Savior from there, the Lord Jesus Christ,</w:t>
      </w:r>
      <w:r w:rsidRPr="00893C2D">
        <w:rPr>
          <w:rStyle w:val="apple-converted-space"/>
          <w:rFonts w:asciiTheme="minorHAnsi" w:hAnsiTheme="minorHAnsi" w:cs="Helvetica"/>
          <w:b/>
          <w:i/>
          <w:color w:val="000000"/>
        </w:rPr>
        <w:t> </w:t>
      </w:r>
      <w:r w:rsidRPr="00893C2D">
        <w:rPr>
          <w:rStyle w:val="text"/>
          <w:rFonts w:asciiTheme="minorHAnsi" w:hAnsiTheme="minorHAnsi" w:cs="Arial"/>
          <w:b/>
          <w:bCs/>
          <w:i/>
          <w:color w:val="000000"/>
          <w:vertAlign w:val="superscript"/>
        </w:rPr>
        <w:t>21 </w:t>
      </w:r>
      <w:r w:rsidRPr="00893C2D">
        <w:rPr>
          <w:rStyle w:val="text"/>
          <w:rFonts w:asciiTheme="minorHAnsi" w:hAnsiTheme="minorHAnsi" w:cs="Helvetica"/>
          <w:b/>
          <w:i/>
          <w:color w:val="000000"/>
        </w:rPr>
        <w:t>who, by the power</w:t>
      </w:r>
      <w:r w:rsidRPr="00893C2D">
        <w:rPr>
          <w:rStyle w:val="apple-converted-space"/>
          <w:rFonts w:asciiTheme="minorHAnsi" w:hAnsiTheme="minorHAnsi" w:cs="Helvetica"/>
          <w:b/>
          <w:i/>
          <w:color w:val="000000"/>
        </w:rPr>
        <w:t> </w:t>
      </w:r>
      <w:r w:rsidRPr="00893C2D">
        <w:rPr>
          <w:rStyle w:val="text"/>
          <w:rFonts w:asciiTheme="minorHAnsi" w:hAnsiTheme="minorHAnsi" w:cs="Helvetica"/>
          <w:b/>
          <w:i/>
          <w:color w:val="000000"/>
        </w:rPr>
        <w:t>that enables him to bring everything under his control, will transform our lowly bodies</w:t>
      </w:r>
      <w:r w:rsidRPr="00893C2D">
        <w:rPr>
          <w:rStyle w:val="apple-converted-space"/>
          <w:rFonts w:asciiTheme="minorHAnsi" w:hAnsiTheme="minorHAnsi" w:cs="Helvetica"/>
          <w:b/>
          <w:i/>
          <w:color w:val="000000"/>
        </w:rPr>
        <w:t> </w:t>
      </w:r>
      <w:r w:rsidRPr="00893C2D">
        <w:rPr>
          <w:rStyle w:val="text"/>
          <w:rFonts w:asciiTheme="minorHAnsi" w:hAnsiTheme="minorHAnsi" w:cs="Helvetica"/>
          <w:b/>
          <w:i/>
          <w:color w:val="000000"/>
        </w:rPr>
        <w:t>so that they will be like his glorious body.</w:t>
      </w:r>
    </w:p>
    <w:p w14:paraId="69344182" w14:textId="77777777" w:rsidR="008432A2" w:rsidRPr="00675324" w:rsidRDefault="00F5691E" w:rsidP="003C6B62">
      <w:pPr>
        <w:numPr>
          <w:ilvl w:val="0"/>
          <w:numId w:val="1"/>
        </w:numPr>
        <w:spacing w:before="100" w:beforeAutospacing="1" w:after="100" w:afterAutospacing="1" w:line="240" w:lineRule="auto"/>
        <w:rPr>
          <w:vanish/>
          <w:sz w:val="24"/>
          <w:szCs w:val="24"/>
        </w:rPr>
      </w:pPr>
      <w:hyperlink r:id="rId271" w:anchor="en-NASB-31063" w:tooltip="Go to Revelation 21:8" w:history="1">
        <w:r w:rsidR="008432A2" w:rsidRPr="00675324">
          <w:rPr>
            <w:rStyle w:val="Hyperlink"/>
            <w:vanish/>
            <w:sz w:val="24"/>
            <w:szCs w:val="24"/>
          </w:rPr>
          <w:t>Revelation 21:8</w:t>
        </w:r>
      </w:hyperlink>
      <w:r w:rsidR="008432A2" w:rsidRPr="00675324">
        <w:rPr>
          <w:vanish/>
          <w:sz w:val="24"/>
          <w:szCs w:val="24"/>
        </w:rPr>
        <w:t xml:space="preserve"> Or </w:t>
      </w:r>
      <w:r w:rsidR="008432A2" w:rsidRPr="00675324">
        <w:rPr>
          <w:i/>
          <w:iCs/>
          <w:vanish/>
          <w:sz w:val="24"/>
          <w:szCs w:val="24"/>
        </w:rPr>
        <w:t>untrustworthy</w:t>
      </w:r>
    </w:p>
    <w:p w14:paraId="14C20DCB" w14:textId="77777777" w:rsidR="008432A2" w:rsidRPr="00675324" w:rsidRDefault="00F5691E" w:rsidP="003C6B62">
      <w:pPr>
        <w:numPr>
          <w:ilvl w:val="0"/>
          <w:numId w:val="1"/>
        </w:numPr>
        <w:spacing w:before="100" w:beforeAutospacing="1" w:after="100" w:afterAutospacing="1" w:line="240" w:lineRule="auto"/>
        <w:rPr>
          <w:vanish/>
          <w:sz w:val="24"/>
          <w:szCs w:val="24"/>
        </w:rPr>
      </w:pPr>
      <w:hyperlink r:id="rId272" w:anchor="en-NASB-31063" w:tooltip="Go to Revelation 21:8" w:history="1">
        <w:r w:rsidR="008432A2" w:rsidRPr="00675324">
          <w:rPr>
            <w:rStyle w:val="Hyperlink"/>
            <w:vanish/>
            <w:sz w:val="24"/>
            <w:szCs w:val="24"/>
          </w:rPr>
          <w:t>Revelation 21:8</w:t>
        </w:r>
      </w:hyperlink>
      <w:r w:rsidR="008432A2" w:rsidRPr="00675324">
        <w:rPr>
          <w:vanish/>
          <w:sz w:val="24"/>
          <w:szCs w:val="24"/>
        </w:rPr>
        <w:t xml:space="preserve"> I.e. burning sulphur</w:t>
      </w:r>
    </w:p>
    <w:p w14:paraId="7397D7FF" w14:textId="77777777" w:rsidR="008432A2" w:rsidRPr="00675324" w:rsidRDefault="00F5691E" w:rsidP="003C6B62">
      <w:pPr>
        <w:numPr>
          <w:ilvl w:val="0"/>
          <w:numId w:val="1"/>
        </w:numPr>
        <w:spacing w:before="100" w:beforeAutospacing="1" w:after="100" w:afterAutospacing="1" w:line="240" w:lineRule="auto"/>
        <w:rPr>
          <w:vanish/>
          <w:sz w:val="24"/>
          <w:szCs w:val="24"/>
        </w:rPr>
      </w:pPr>
      <w:hyperlink r:id="rId273" w:anchor="en-NASB-31064" w:tooltip="Go to Revelation 21:9" w:history="1">
        <w:r w:rsidR="008432A2" w:rsidRPr="00675324">
          <w:rPr>
            <w:rStyle w:val="Hyperlink"/>
            <w:vanish/>
            <w:sz w:val="24"/>
            <w:szCs w:val="24"/>
          </w:rPr>
          <w:t>Revelation 21:9</w:t>
        </w:r>
      </w:hyperlink>
      <w:r w:rsidR="008432A2" w:rsidRPr="00675324">
        <w:rPr>
          <w:vanish/>
          <w:sz w:val="24"/>
          <w:szCs w:val="24"/>
        </w:rPr>
        <w:t xml:space="preserve"> Lit </w:t>
      </w:r>
      <w:r w:rsidR="008432A2" w:rsidRPr="00675324">
        <w:rPr>
          <w:i/>
          <w:iCs/>
          <w:vanish/>
          <w:sz w:val="24"/>
          <w:szCs w:val="24"/>
        </w:rPr>
        <w:t>who were full</w:t>
      </w:r>
    </w:p>
    <w:p w14:paraId="234634C5" w14:textId="77777777" w:rsidR="008432A2" w:rsidRPr="00675324" w:rsidRDefault="00F5691E" w:rsidP="003C6B62">
      <w:pPr>
        <w:numPr>
          <w:ilvl w:val="0"/>
          <w:numId w:val="1"/>
        </w:numPr>
        <w:spacing w:before="100" w:beforeAutospacing="1" w:after="100" w:afterAutospacing="1" w:line="240" w:lineRule="auto"/>
        <w:rPr>
          <w:vanish/>
          <w:sz w:val="24"/>
          <w:szCs w:val="24"/>
        </w:rPr>
      </w:pPr>
      <w:hyperlink r:id="rId274" w:anchor="en-NASB-31065" w:tooltip="Go to Revelation 21:10" w:history="1">
        <w:r w:rsidR="008432A2" w:rsidRPr="00675324">
          <w:rPr>
            <w:rStyle w:val="Hyperlink"/>
            <w:vanish/>
            <w:sz w:val="24"/>
            <w:szCs w:val="24"/>
          </w:rPr>
          <w:t>Revelation 21:10</w:t>
        </w:r>
      </w:hyperlink>
      <w:r w:rsidR="008432A2" w:rsidRPr="00675324">
        <w:rPr>
          <w:vanish/>
          <w:sz w:val="24"/>
          <w:szCs w:val="24"/>
        </w:rPr>
        <w:t xml:space="preserve"> Or </w:t>
      </w:r>
      <w:r w:rsidR="008432A2" w:rsidRPr="00675324">
        <w:rPr>
          <w:i/>
          <w:iCs/>
          <w:vanish/>
          <w:sz w:val="24"/>
          <w:szCs w:val="24"/>
        </w:rPr>
        <w:t>in spirit</w:t>
      </w:r>
    </w:p>
    <w:p w14:paraId="57632908" w14:textId="77777777" w:rsidR="008432A2" w:rsidRPr="00675324" w:rsidRDefault="00F5691E" w:rsidP="003C6B62">
      <w:pPr>
        <w:numPr>
          <w:ilvl w:val="0"/>
          <w:numId w:val="1"/>
        </w:numPr>
        <w:spacing w:before="100" w:beforeAutospacing="1" w:after="100" w:afterAutospacing="1" w:line="240" w:lineRule="auto"/>
        <w:rPr>
          <w:vanish/>
          <w:sz w:val="24"/>
          <w:szCs w:val="24"/>
        </w:rPr>
      </w:pPr>
      <w:hyperlink r:id="rId275" w:anchor="en-NASB-31066" w:tooltip="Go to Revelation 21:11" w:history="1">
        <w:r w:rsidR="008432A2" w:rsidRPr="00675324">
          <w:rPr>
            <w:rStyle w:val="Hyperlink"/>
            <w:vanish/>
            <w:sz w:val="24"/>
            <w:szCs w:val="24"/>
          </w:rPr>
          <w:t>Revelation 21:11</w:t>
        </w:r>
      </w:hyperlink>
      <w:r w:rsidR="008432A2" w:rsidRPr="00675324">
        <w:rPr>
          <w:vanish/>
          <w:sz w:val="24"/>
          <w:szCs w:val="24"/>
        </w:rPr>
        <w:t xml:space="preserve"> Lit </w:t>
      </w:r>
      <w:r w:rsidR="008432A2" w:rsidRPr="00675324">
        <w:rPr>
          <w:i/>
          <w:iCs/>
          <w:vanish/>
          <w:sz w:val="24"/>
          <w:szCs w:val="24"/>
        </w:rPr>
        <w:t>luminary</w:t>
      </w:r>
    </w:p>
    <w:p w14:paraId="1229EBFB" w14:textId="77777777" w:rsidR="008432A2" w:rsidRPr="00675324" w:rsidRDefault="008432A2" w:rsidP="008432A2">
      <w:pPr>
        <w:pStyle w:val="Heading4"/>
        <w:rPr>
          <w:vanish/>
          <w:sz w:val="24"/>
          <w:szCs w:val="24"/>
        </w:rPr>
      </w:pPr>
      <w:r w:rsidRPr="00675324">
        <w:rPr>
          <w:vanish/>
          <w:sz w:val="24"/>
          <w:szCs w:val="24"/>
        </w:rPr>
        <w:t>Cross references:</w:t>
      </w:r>
    </w:p>
    <w:p w14:paraId="6D4EA804"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276" w:anchor="en-NASB-31062" w:tooltip="Go to Revelation 21:7" w:history="1">
        <w:r w:rsidR="008432A2" w:rsidRPr="00675324">
          <w:rPr>
            <w:rStyle w:val="Hyperlink"/>
            <w:vanish/>
            <w:sz w:val="24"/>
            <w:szCs w:val="24"/>
          </w:rPr>
          <w:t>Revelation 21:7</w:t>
        </w:r>
      </w:hyperlink>
      <w:r w:rsidR="008432A2" w:rsidRPr="00675324">
        <w:rPr>
          <w:vanish/>
          <w:sz w:val="24"/>
          <w:szCs w:val="24"/>
        </w:rPr>
        <w:t xml:space="preserve"> : </w:t>
      </w:r>
      <w:hyperlink r:id="rId277" w:history="1">
        <w:r w:rsidR="008432A2" w:rsidRPr="00675324">
          <w:rPr>
            <w:rStyle w:val="Hyperlink"/>
            <w:vanish/>
            <w:sz w:val="24"/>
            <w:szCs w:val="24"/>
          </w:rPr>
          <w:t>Rev 2:7</w:t>
        </w:r>
      </w:hyperlink>
    </w:p>
    <w:p w14:paraId="7D908541"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278" w:anchor="en-NASB-31062" w:tooltip="Go to Revelation 21:7" w:history="1">
        <w:r w:rsidR="008432A2" w:rsidRPr="00675324">
          <w:rPr>
            <w:rStyle w:val="Hyperlink"/>
            <w:vanish/>
            <w:sz w:val="24"/>
            <w:szCs w:val="24"/>
          </w:rPr>
          <w:t>Revelation 21:7</w:t>
        </w:r>
      </w:hyperlink>
      <w:r w:rsidR="008432A2" w:rsidRPr="00675324">
        <w:rPr>
          <w:vanish/>
          <w:sz w:val="24"/>
          <w:szCs w:val="24"/>
        </w:rPr>
        <w:t xml:space="preserve"> : </w:t>
      </w:r>
      <w:hyperlink r:id="rId279" w:history="1">
        <w:r w:rsidR="008432A2" w:rsidRPr="00675324">
          <w:rPr>
            <w:rStyle w:val="Hyperlink"/>
            <w:vanish/>
            <w:sz w:val="24"/>
            <w:szCs w:val="24"/>
          </w:rPr>
          <w:t>2 Sam 7:14; Ps 89:26f; 2 Cor 6:16, 18; Rev 21:3</w:t>
        </w:r>
      </w:hyperlink>
    </w:p>
    <w:p w14:paraId="2C550CB8"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280" w:anchor="en-NASB-31063" w:tooltip="Go to Revelation 21:8" w:history="1">
        <w:r w:rsidR="008432A2" w:rsidRPr="00675324">
          <w:rPr>
            <w:rStyle w:val="Hyperlink"/>
            <w:vanish/>
            <w:sz w:val="24"/>
            <w:szCs w:val="24"/>
          </w:rPr>
          <w:t>Revelation 21:8</w:t>
        </w:r>
      </w:hyperlink>
      <w:r w:rsidR="008432A2" w:rsidRPr="00675324">
        <w:rPr>
          <w:vanish/>
          <w:sz w:val="24"/>
          <w:szCs w:val="24"/>
        </w:rPr>
        <w:t xml:space="preserve"> : </w:t>
      </w:r>
      <w:hyperlink r:id="rId281" w:history="1">
        <w:r w:rsidR="008432A2" w:rsidRPr="00675324">
          <w:rPr>
            <w:rStyle w:val="Hyperlink"/>
            <w:vanish/>
            <w:sz w:val="24"/>
            <w:szCs w:val="24"/>
          </w:rPr>
          <w:t>1 Cor 6:9; Gal 5:19-21; Rev 9:21; 21:27; 22:15</w:t>
        </w:r>
      </w:hyperlink>
    </w:p>
    <w:p w14:paraId="55D5BD4B"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282" w:anchor="en-NASB-31063" w:tooltip="Go to Revelation 21:8" w:history="1">
        <w:r w:rsidR="008432A2" w:rsidRPr="00675324">
          <w:rPr>
            <w:rStyle w:val="Hyperlink"/>
            <w:vanish/>
            <w:sz w:val="24"/>
            <w:szCs w:val="24"/>
          </w:rPr>
          <w:t>Revelation 21:8</w:t>
        </w:r>
      </w:hyperlink>
      <w:r w:rsidR="008432A2" w:rsidRPr="00675324">
        <w:rPr>
          <w:vanish/>
          <w:sz w:val="24"/>
          <w:szCs w:val="24"/>
        </w:rPr>
        <w:t xml:space="preserve"> : </w:t>
      </w:r>
      <w:hyperlink r:id="rId283" w:history="1">
        <w:r w:rsidR="008432A2" w:rsidRPr="00675324">
          <w:rPr>
            <w:rStyle w:val="Hyperlink"/>
            <w:vanish/>
            <w:sz w:val="24"/>
            <w:szCs w:val="24"/>
          </w:rPr>
          <w:t>Rev 19:20</w:t>
        </w:r>
      </w:hyperlink>
    </w:p>
    <w:p w14:paraId="03CBC6E8"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284" w:anchor="en-NASB-31063" w:tooltip="Go to Revelation 21:8" w:history="1">
        <w:r w:rsidR="008432A2" w:rsidRPr="00675324">
          <w:rPr>
            <w:rStyle w:val="Hyperlink"/>
            <w:vanish/>
            <w:sz w:val="24"/>
            <w:szCs w:val="24"/>
          </w:rPr>
          <w:t>Revelation 21:8</w:t>
        </w:r>
      </w:hyperlink>
      <w:r w:rsidR="008432A2" w:rsidRPr="00675324">
        <w:rPr>
          <w:vanish/>
          <w:sz w:val="24"/>
          <w:szCs w:val="24"/>
        </w:rPr>
        <w:t xml:space="preserve"> : </w:t>
      </w:r>
      <w:hyperlink r:id="rId285" w:history="1">
        <w:r w:rsidR="008432A2" w:rsidRPr="00675324">
          <w:rPr>
            <w:rStyle w:val="Hyperlink"/>
            <w:vanish/>
            <w:sz w:val="24"/>
            <w:szCs w:val="24"/>
          </w:rPr>
          <w:t>Rev 2:11</w:t>
        </w:r>
      </w:hyperlink>
    </w:p>
    <w:p w14:paraId="3B9A71E5"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286" w:anchor="en-NASB-31064" w:tooltip="Go to Revelation 21:9" w:history="1">
        <w:r w:rsidR="008432A2" w:rsidRPr="00675324">
          <w:rPr>
            <w:rStyle w:val="Hyperlink"/>
            <w:vanish/>
            <w:sz w:val="24"/>
            <w:szCs w:val="24"/>
          </w:rPr>
          <w:t>Revelation 21:9</w:t>
        </w:r>
      </w:hyperlink>
      <w:r w:rsidR="008432A2" w:rsidRPr="00675324">
        <w:rPr>
          <w:vanish/>
          <w:sz w:val="24"/>
          <w:szCs w:val="24"/>
        </w:rPr>
        <w:t xml:space="preserve"> : </w:t>
      </w:r>
      <w:hyperlink r:id="rId287" w:history="1">
        <w:r w:rsidR="008432A2" w:rsidRPr="00675324">
          <w:rPr>
            <w:rStyle w:val="Hyperlink"/>
            <w:vanish/>
            <w:sz w:val="24"/>
            <w:szCs w:val="24"/>
          </w:rPr>
          <w:t>Rev 17:1</w:t>
        </w:r>
      </w:hyperlink>
    </w:p>
    <w:p w14:paraId="2F104033"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288" w:anchor="en-NASB-31064" w:tooltip="Go to Revelation 21:9" w:history="1">
        <w:r w:rsidR="008432A2" w:rsidRPr="00675324">
          <w:rPr>
            <w:rStyle w:val="Hyperlink"/>
            <w:vanish/>
            <w:sz w:val="24"/>
            <w:szCs w:val="24"/>
          </w:rPr>
          <w:t>Revelation 21:9</w:t>
        </w:r>
      </w:hyperlink>
      <w:r w:rsidR="008432A2" w:rsidRPr="00675324">
        <w:rPr>
          <w:vanish/>
          <w:sz w:val="24"/>
          <w:szCs w:val="24"/>
        </w:rPr>
        <w:t xml:space="preserve"> : </w:t>
      </w:r>
      <w:hyperlink r:id="rId289" w:history="1">
        <w:r w:rsidR="008432A2" w:rsidRPr="00675324">
          <w:rPr>
            <w:rStyle w:val="Hyperlink"/>
            <w:vanish/>
            <w:sz w:val="24"/>
            <w:szCs w:val="24"/>
          </w:rPr>
          <w:t>Rev 15:7</w:t>
        </w:r>
      </w:hyperlink>
    </w:p>
    <w:p w14:paraId="1D7BAE7C"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290" w:anchor="en-NASB-31064" w:tooltip="Go to Revelation 21:9" w:history="1">
        <w:r w:rsidR="008432A2" w:rsidRPr="00675324">
          <w:rPr>
            <w:rStyle w:val="Hyperlink"/>
            <w:vanish/>
            <w:sz w:val="24"/>
            <w:szCs w:val="24"/>
          </w:rPr>
          <w:t>Revelation 21:9</w:t>
        </w:r>
      </w:hyperlink>
      <w:r w:rsidR="008432A2" w:rsidRPr="00675324">
        <w:rPr>
          <w:vanish/>
          <w:sz w:val="24"/>
          <w:szCs w:val="24"/>
        </w:rPr>
        <w:t xml:space="preserve"> : </w:t>
      </w:r>
      <w:hyperlink r:id="rId291" w:history="1">
        <w:r w:rsidR="008432A2" w:rsidRPr="00675324">
          <w:rPr>
            <w:rStyle w:val="Hyperlink"/>
            <w:vanish/>
            <w:sz w:val="24"/>
            <w:szCs w:val="24"/>
          </w:rPr>
          <w:t>Rev 15:1</w:t>
        </w:r>
      </w:hyperlink>
    </w:p>
    <w:p w14:paraId="2CE1893D"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292" w:anchor="en-NASB-31064" w:tooltip="Go to Revelation 21:9" w:history="1">
        <w:r w:rsidR="008432A2" w:rsidRPr="00675324">
          <w:rPr>
            <w:rStyle w:val="Hyperlink"/>
            <w:vanish/>
            <w:sz w:val="24"/>
            <w:szCs w:val="24"/>
          </w:rPr>
          <w:t>Revelation 21:9</w:t>
        </w:r>
      </w:hyperlink>
      <w:r w:rsidR="008432A2" w:rsidRPr="00675324">
        <w:rPr>
          <w:vanish/>
          <w:sz w:val="24"/>
          <w:szCs w:val="24"/>
        </w:rPr>
        <w:t xml:space="preserve"> : </w:t>
      </w:r>
      <w:hyperlink r:id="rId293" w:history="1">
        <w:r w:rsidR="008432A2" w:rsidRPr="00675324">
          <w:rPr>
            <w:rStyle w:val="Hyperlink"/>
            <w:vanish/>
            <w:sz w:val="24"/>
            <w:szCs w:val="24"/>
          </w:rPr>
          <w:t>Rev 17:1</w:t>
        </w:r>
      </w:hyperlink>
    </w:p>
    <w:p w14:paraId="635AB9DB"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294" w:anchor="en-NASB-31064" w:tooltip="Go to Revelation 21:9" w:history="1">
        <w:r w:rsidR="008432A2" w:rsidRPr="00675324">
          <w:rPr>
            <w:rStyle w:val="Hyperlink"/>
            <w:vanish/>
            <w:sz w:val="24"/>
            <w:szCs w:val="24"/>
          </w:rPr>
          <w:t>Revelation 21:9</w:t>
        </w:r>
      </w:hyperlink>
      <w:r w:rsidR="008432A2" w:rsidRPr="00675324">
        <w:rPr>
          <w:vanish/>
          <w:sz w:val="24"/>
          <w:szCs w:val="24"/>
        </w:rPr>
        <w:t xml:space="preserve"> : </w:t>
      </w:r>
      <w:hyperlink r:id="rId295" w:history="1">
        <w:r w:rsidR="008432A2" w:rsidRPr="00675324">
          <w:rPr>
            <w:rStyle w:val="Hyperlink"/>
            <w:vanish/>
            <w:sz w:val="24"/>
            <w:szCs w:val="24"/>
          </w:rPr>
          <w:t>Rev 19:7; 21:2</w:t>
        </w:r>
      </w:hyperlink>
    </w:p>
    <w:p w14:paraId="2A98F874"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296" w:anchor="en-NASB-31065" w:tooltip="Go to Revelation 21:10" w:history="1">
        <w:r w:rsidR="008432A2" w:rsidRPr="00675324">
          <w:rPr>
            <w:rStyle w:val="Hyperlink"/>
            <w:vanish/>
            <w:sz w:val="24"/>
            <w:szCs w:val="24"/>
          </w:rPr>
          <w:t>Revelation 21:10</w:t>
        </w:r>
      </w:hyperlink>
      <w:r w:rsidR="008432A2" w:rsidRPr="00675324">
        <w:rPr>
          <w:vanish/>
          <w:sz w:val="24"/>
          <w:szCs w:val="24"/>
        </w:rPr>
        <w:t xml:space="preserve"> : </w:t>
      </w:r>
      <w:hyperlink r:id="rId297" w:history="1">
        <w:r w:rsidR="008432A2" w:rsidRPr="00675324">
          <w:rPr>
            <w:rStyle w:val="Hyperlink"/>
            <w:vanish/>
            <w:sz w:val="24"/>
            <w:szCs w:val="24"/>
          </w:rPr>
          <w:t>Ezek 40:2; Rev 17:3</w:t>
        </w:r>
      </w:hyperlink>
    </w:p>
    <w:p w14:paraId="49803136"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298" w:anchor="en-NASB-31065" w:tooltip="Go to Revelation 21:10" w:history="1">
        <w:r w:rsidR="008432A2" w:rsidRPr="00675324">
          <w:rPr>
            <w:rStyle w:val="Hyperlink"/>
            <w:vanish/>
            <w:sz w:val="24"/>
            <w:szCs w:val="24"/>
          </w:rPr>
          <w:t>Revelation 21:10</w:t>
        </w:r>
      </w:hyperlink>
      <w:r w:rsidR="008432A2" w:rsidRPr="00675324">
        <w:rPr>
          <w:vanish/>
          <w:sz w:val="24"/>
          <w:szCs w:val="24"/>
        </w:rPr>
        <w:t xml:space="preserve"> : </w:t>
      </w:r>
      <w:hyperlink r:id="rId299" w:history="1">
        <w:r w:rsidR="008432A2" w:rsidRPr="00675324">
          <w:rPr>
            <w:rStyle w:val="Hyperlink"/>
            <w:vanish/>
            <w:sz w:val="24"/>
            <w:szCs w:val="24"/>
          </w:rPr>
          <w:t>Rev 1:10</w:t>
        </w:r>
      </w:hyperlink>
    </w:p>
    <w:p w14:paraId="55ECD1DD"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300" w:anchor="en-NASB-31065" w:tooltip="Go to Revelation 21:10" w:history="1">
        <w:r w:rsidR="008432A2" w:rsidRPr="00675324">
          <w:rPr>
            <w:rStyle w:val="Hyperlink"/>
            <w:vanish/>
            <w:sz w:val="24"/>
            <w:szCs w:val="24"/>
          </w:rPr>
          <w:t>Revelation 21:10</w:t>
        </w:r>
      </w:hyperlink>
      <w:r w:rsidR="008432A2" w:rsidRPr="00675324">
        <w:rPr>
          <w:vanish/>
          <w:sz w:val="24"/>
          <w:szCs w:val="24"/>
        </w:rPr>
        <w:t xml:space="preserve"> : </w:t>
      </w:r>
      <w:hyperlink r:id="rId301" w:history="1">
        <w:r w:rsidR="008432A2" w:rsidRPr="00675324">
          <w:rPr>
            <w:rStyle w:val="Hyperlink"/>
            <w:vanish/>
            <w:sz w:val="24"/>
            <w:szCs w:val="24"/>
          </w:rPr>
          <w:t>Rev 21:2</w:t>
        </w:r>
      </w:hyperlink>
    </w:p>
    <w:p w14:paraId="793BDEAD"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302" w:anchor="en-NASB-31066" w:tooltip="Go to Revelation 21:11" w:history="1">
        <w:r w:rsidR="008432A2" w:rsidRPr="00675324">
          <w:rPr>
            <w:rStyle w:val="Hyperlink"/>
            <w:vanish/>
            <w:sz w:val="24"/>
            <w:szCs w:val="24"/>
          </w:rPr>
          <w:t>Revelation 21:11</w:t>
        </w:r>
      </w:hyperlink>
      <w:r w:rsidR="008432A2" w:rsidRPr="00675324">
        <w:rPr>
          <w:vanish/>
          <w:sz w:val="24"/>
          <w:szCs w:val="24"/>
        </w:rPr>
        <w:t xml:space="preserve"> : </w:t>
      </w:r>
      <w:hyperlink r:id="rId303" w:history="1">
        <w:r w:rsidR="008432A2" w:rsidRPr="00675324">
          <w:rPr>
            <w:rStyle w:val="Hyperlink"/>
            <w:vanish/>
            <w:sz w:val="24"/>
            <w:szCs w:val="24"/>
          </w:rPr>
          <w:t>Is 60:1f; Ezek 43:2; Rev 15:8; 21:23; 22:5</w:t>
        </w:r>
      </w:hyperlink>
    </w:p>
    <w:p w14:paraId="08DA996C"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304" w:anchor="en-NASB-31066" w:tooltip="Go to Revelation 21:11" w:history="1">
        <w:r w:rsidR="008432A2" w:rsidRPr="00675324">
          <w:rPr>
            <w:rStyle w:val="Hyperlink"/>
            <w:vanish/>
            <w:sz w:val="24"/>
            <w:szCs w:val="24"/>
          </w:rPr>
          <w:t>Revelation 21:11</w:t>
        </w:r>
      </w:hyperlink>
      <w:r w:rsidR="008432A2" w:rsidRPr="00675324">
        <w:rPr>
          <w:vanish/>
          <w:sz w:val="24"/>
          <w:szCs w:val="24"/>
        </w:rPr>
        <w:t xml:space="preserve"> : </w:t>
      </w:r>
      <w:hyperlink r:id="rId305" w:history="1">
        <w:r w:rsidR="008432A2" w:rsidRPr="00675324">
          <w:rPr>
            <w:rStyle w:val="Hyperlink"/>
            <w:vanish/>
            <w:sz w:val="24"/>
            <w:szCs w:val="24"/>
          </w:rPr>
          <w:t>Rev 4:3; 21:18, 19</w:t>
        </w:r>
      </w:hyperlink>
    </w:p>
    <w:p w14:paraId="453C8067" w14:textId="77777777" w:rsidR="008432A2" w:rsidRPr="00675324" w:rsidRDefault="00F5691E" w:rsidP="003C6B62">
      <w:pPr>
        <w:numPr>
          <w:ilvl w:val="0"/>
          <w:numId w:val="2"/>
        </w:numPr>
        <w:spacing w:before="100" w:beforeAutospacing="1" w:after="100" w:afterAutospacing="1" w:line="240" w:lineRule="auto"/>
        <w:rPr>
          <w:vanish/>
          <w:sz w:val="24"/>
          <w:szCs w:val="24"/>
        </w:rPr>
      </w:pPr>
      <w:hyperlink r:id="rId306" w:anchor="en-NASB-31066" w:tooltip="Go to Revelation 21:11" w:history="1">
        <w:r w:rsidR="008432A2" w:rsidRPr="00675324">
          <w:rPr>
            <w:rStyle w:val="Hyperlink"/>
            <w:vanish/>
            <w:sz w:val="24"/>
            <w:szCs w:val="24"/>
          </w:rPr>
          <w:t>Revelation 21:11</w:t>
        </w:r>
      </w:hyperlink>
      <w:r w:rsidR="008432A2" w:rsidRPr="00675324">
        <w:rPr>
          <w:vanish/>
          <w:sz w:val="24"/>
          <w:szCs w:val="24"/>
        </w:rPr>
        <w:t xml:space="preserve"> : </w:t>
      </w:r>
      <w:hyperlink r:id="rId307" w:history="1">
        <w:r w:rsidR="008432A2" w:rsidRPr="00675324">
          <w:rPr>
            <w:rStyle w:val="Hyperlink"/>
            <w:vanish/>
            <w:sz w:val="24"/>
            <w:szCs w:val="24"/>
          </w:rPr>
          <w:t>Rev 4:6</w:t>
        </w:r>
      </w:hyperlink>
    </w:p>
    <w:p w14:paraId="3D16C3CA" w14:textId="77777777" w:rsidR="00054F8C" w:rsidRDefault="00174E09" w:rsidP="00054F8C">
      <w:pPr>
        <w:jc w:val="both"/>
        <w:rPr>
          <w:sz w:val="24"/>
          <w:szCs w:val="24"/>
        </w:rPr>
      </w:pPr>
      <w:r w:rsidRPr="00675324">
        <w:rPr>
          <w:sz w:val="24"/>
          <w:szCs w:val="24"/>
        </w:rPr>
        <w:tab/>
        <w:t xml:space="preserve">Allie was just </w:t>
      </w:r>
      <w:r w:rsidR="000A51D1">
        <w:rPr>
          <w:sz w:val="24"/>
          <w:szCs w:val="24"/>
        </w:rPr>
        <w:t>two</w:t>
      </w:r>
      <w:r w:rsidR="008432A2" w:rsidRPr="00675324">
        <w:rPr>
          <w:sz w:val="24"/>
          <w:szCs w:val="24"/>
        </w:rPr>
        <w:t xml:space="preserve"> weeks old when she and I went back to work. Her bassinet was in the back of the bridal gallery with Carolyn, the seamstress. This worked out well until </w:t>
      </w:r>
      <w:r w:rsidR="00D20CBE">
        <w:rPr>
          <w:sz w:val="24"/>
          <w:szCs w:val="24"/>
        </w:rPr>
        <w:t>she</w:t>
      </w:r>
      <w:r w:rsidR="008432A2" w:rsidRPr="00675324">
        <w:rPr>
          <w:sz w:val="24"/>
          <w:szCs w:val="24"/>
        </w:rPr>
        <w:t xml:space="preserve"> started to cry to be fed.  When she was about </w:t>
      </w:r>
      <w:r w:rsidR="00C0459F">
        <w:rPr>
          <w:sz w:val="24"/>
          <w:szCs w:val="24"/>
        </w:rPr>
        <w:t>ten</w:t>
      </w:r>
      <w:r w:rsidR="008432A2" w:rsidRPr="00675324">
        <w:rPr>
          <w:sz w:val="24"/>
          <w:szCs w:val="24"/>
        </w:rPr>
        <w:t xml:space="preserve"> months old, </w:t>
      </w:r>
      <w:r w:rsidR="00D20CBE">
        <w:rPr>
          <w:sz w:val="24"/>
          <w:szCs w:val="24"/>
        </w:rPr>
        <w:t>Allie</w:t>
      </w:r>
      <w:r w:rsidR="008432A2" w:rsidRPr="00675324">
        <w:rPr>
          <w:sz w:val="24"/>
          <w:szCs w:val="24"/>
        </w:rPr>
        <w:t xml:space="preserve"> stayed, with my mother</w:t>
      </w:r>
      <w:r w:rsidR="00D20CBE">
        <w:rPr>
          <w:sz w:val="24"/>
          <w:szCs w:val="24"/>
        </w:rPr>
        <w:t>-</w:t>
      </w:r>
      <w:r w:rsidR="008432A2" w:rsidRPr="00675324">
        <w:rPr>
          <w:sz w:val="24"/>
          <w:szCs w:val="24"/>
        </w:rPr>
        <w:t>in</w:t>
      </w:r>
      <w:r w:rsidR="00C0459F">
        <w:rPr>
          <w:sz w:val="24"/>
          <w:szCs w:val="24"/>
        </w:rPr>
        <w:t>-</w:t>
      </w:r>
      <w:r w:rsidR="00D20CBE">
        <w:rPr>
          <w:sz w:val="24"/>
          <w:szCs w:val="24"/>
        </w:rPr>
        <w:t>law, Helen, most of the time</w:t>
      </w:r>
      <w:r w:rsidR="00C0459F">
        <w:rPr>
          <w:sz w:val="24"/>
          <w:szCs w:val="24"/>
        </w:rPr>
        <w:t xml:space="preserve"> while I worked</w:t>
      </w:r>
      <w:r w:rsidR="00D20CBE">
        <w:rPr>
          <w:sz w:val="24"/>
          <w:szCs w:val="24"/>
        </w:rPr>
        <w:t>.</w:t>
      </w:r>
      <w:r w:rsidR="008432A2" w:rsidRPr="00675324">
        <w:rPr>
          <w:sz w:val="24"/>
          <w:szCs w:val="24"/>
        </w:rPr>
        <w:t xml:space="preserve"> Then I had Ethan. He was just a toddler when I would bring the two of them to work with me.  Their </w:t>
      </w:r>
      <w:r w:rsidR="008432A2" w:rsidRPr="00675324">
        <w:rPr>
          <w:i/>
          <w:sz w:val="24"/>
          <w:szCs w:val="24"/>
        </w:rPr>
        <w:t>job</w:t>
      </w:r>
      <w:r w:rsidR="008432A2" w:rsidRPr="00675324">
        <w:rPr>
          <w:sz w:val="24"/>
          <w:szCs w:val="24"/>
        </w:rPr>
        <w:t xml:space="preserve"> was to find the beads and seed pearls </w:t>
      </w:r>
      <w:r w:rsidR="00C11C81" w:rsidRPr="00675324">
        <w:rPr>
          <w:sz w:val="24"/>
          <w:szCs w:val="24"/>
        </w:rPr>
        <w:t>that had fallen to the</w:t>
      </w:r>
      <w:r w:rsidR="008432A2" w:rsidRPr="00675324">
        <w:rPr>
          <w:sz w:val="24"/>
          <w:szCs w:val="24"/>
        </w:rPr>
        <w:t xml:space="preserve"> floor. They thought these beads, diamonds, and pearls were real jewels.  Hunting for lost beads kept them occupied for a while, until they got busy modeling the wedding veils!  These are sweet memories for me. I see many spiritual analogies from those seven years I worked dressing brides for their weddings. As I ha</w:t>
      </w:r>
      <w:r w:rsidRPr="00675324">
        <w:rPr>
          <w:sz w:val="24"/>
          <w:szCs w:val="24"/>
        </w:rPr>
        <w:t>ve already noted</w:t>
      </w:r>
      <w:r w:rsidR="00D20CBE">
        <w:rPr>
          <w:sz w:val="24"/>
          <w:szCs w:val="24"/>
        </w:rPr>
        <w:t>;</w:t>
      </w:r>
      <w:r w:rsidRPr="00675324">
        <w:rPr>
          <w:sz w:val="24"/>
          <w:szCs w:val="24"/>
        </w:rPr>
        <w:t xml:space="preserve"> I became the B</w:t>
      </w:r>
      <w:r w:rsidR="008432A2" w:rsidRPr="00675324">
        <w:rPr>
          <w:sz w:val="24"/>
          <w:szCs w:val="24"/>
        </w:rPr>
        <w:t>ride of Christ during those years.</w:t>
      </w:r>
    </w:p>
    <w:p w14:paraId="2D61E417" w14:textId="77777777" w:rsidR="00893C2D" w:rsidRDefault="00893C2D" w:rsidP="00893C2D">
      <w:pPr>
        <w:pStyle w:val="Heading1"/>
        <w:shd w:val="clear" w:color="auto" w:fill="FFFFFF"/>
        <w:spacing w:before="0"/>
        <w:jc w:val="center"/>
        <w:rPr>
          <w:rStyle w:val="passage-display-version"/>
          <w:rFonts w:asciiTheme="minorHAnsi" w:hAnsiTheme="minorHAnsi" w:cs="Helvetica"/>
          <w:bCs w:val="0"/>
          <w:i/>
          <w:color w:val="000000"/>
          <w:sz w:val="24"/>
          <w:szCs w:val="24"/>
        </w:rPr>
      </w:pPr>
      <w:r w:rsidRPr="00893C2D">
        <w:rPr>
          <w:rStyle w:val="passage-display-bcv"/>
          <w:rFonts w:asciiTheme="minorHAnsi" w:hAnsiTheme="minorHAnsi" w:cs="Helvetica"/>
          <w:bCs w:val="0"/>
          <w:i/>
          <w:color w:val="000000"/>
          <w:sz w:val="24"/>
          <w:szCs w:val="24"/>
        </w:rPr>
        <w:t>Matthew 13:44-46</w:t>
      </w:r>
      <w:r w:rsidRPr="00893C2D">
        <w:rPr>
          <w:rStyle w:val="passage-display-version"/>
          <w:rFonts w:asciiTheme="minorHAnsi" w:hAnsiTheme="minorHAnsi" w:cs="Helvetica"/>
          <w:bCs w:val="0"/>
          <w:i/>
          <w:color w:val="000000"/>
          <w:sz w:val="24"/>
          <w:szCs w:val="24"/>
        </w:rPr>
        <w:t>(NIV)</w:t>
      </w:r>
    </w:p>
    <w:p w14:paraId="1F7819AE" w14:textId="77777777" w:rsidR="00893C2D" w:rsidRPr="00893C2D" w:rsidRDefault="00893C2D" w:rsidP="00893C2D">
      <w:pPr>
        <w:pStyle w:val="Heading1"/>
        <w:shd w:val="clear" w:color="auto" w:fill="FFFFFF"/>
        <w:spacing w:before="0"/>
        <w:jc w:val="center"/>
        <w:rPr>
          <w:rFonts w:asciiTheme="minorHAnsi" w:hAnsiTheme="minorHAnsi" w:cs="Helvetica"/>
          <w:bCs w:val="0"/>
          <w:i/>
          <w:color w:val="000000"/>
          <w:sz w:val="24"/>
          <w:szCs w:val="24"/>
        </w:rPr>
      </w:pPr>
      <w:r w:rsidRPr="00893C2D">
        <w:rPr>
          <w:rStyle w:val="woj"/>
          <w:rFonts w:asciiTheme="minorHAnsi" w:hAnsiTheme="minorHAnsi" w:cs="Arial"/>
          <w:bCs w:val="0"/>
          <w:i/>
          <w:color w:val="000000"/>
          <w:sz w:val="24"/>
          <w:szCs w:val="24"/>
          <w:vertAlign w:val="superscript"/>
        </w:rPr>
        <w:t> </w:t>
      </w:r>
      <w:r w:rsidRPr="00893C2D">
        <w:rPr>
          <w:rStyle w:val="woj"/>
          <w:rFonts w:asciiTheme="minorHAnsi" w:hAnsiTheme="minorHAnsi" w:cs="Helvetica"/>
          <w:i/>
          <w:color w:val="000000"/>
          <w:sz w:val="24"/>
          <w:szCs w:val="24"/>
        </w:rPr>
        <w:t>“The kingdom of heaven is like</w:t>
      </w:r>
      <w:r w:rsidRPr="00893C2D">
        <w:rPr>
          <w:rStyle w:val="apple-converted-space"/>
          <w:rFonts w:asciiTheme="minorHAnsi" w:hAnsiTheme="minorHAnsi" w:cs="Helvetica"/>
          <w:i/>
          <w:color w:val="000000"/>
          <w:sz w:val="24"/>
          <w:szCs w:val="24"/>
        </w:rPr>
        <w:t> </w:t>
      </w:r>
      <w:r w:rsidRPr="00893C2D">
        <w:rPr>
          <w:rStyle w:val="woj"/>
          <w:rFonts w:asciiTheme="minorHAnsi" w:hAnsiTheme="minorHAnsi" w:cs="Helvetica"/>
          <w:i/>
          <w:color w:val="000000"/>
          <w:sz w:val="24"/>
          <w:szCs w:val="24"/>
        </w:rPr>
        <w:t>treasure hidden in a field. When a man found it, he hid it again, and then in his joy went and sold all he had and bought that field.</w:t>
      </w:r>
    </w:p>
    <w:p w14:paraId="5D7DDB16" w14:textId="77777777" w:rsidR="00893C2D" w:rsidRPr="00893C2D" w:rsidRDefault="00893C2D" w:rsidP="00893C2D">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893C2D">
        <w:rPr>
          <w:rStyle w:val="woj"/>
          <w:rFonts w:asciiTheme="minorHAnsi" w:hAnsiTheme="minorHAnsi" w:cs="Arial"/>
          <w:b/>
          <w:bCs/>
          <w:i/>
          <w:color w:val="000000"/>
          <w:vertAlign w:val="superscript"/>
        </w:rPr>
        <w:t>45 </w:t>
      </w:r>
      <w:r w:rsidRPr="00893C2D">
        <w:rPr>
          <w:rStyle w:val="woj"/>
          <w:rFonts w:asciiTheme="minorHAnsi" w:hAnsiTheme="minorHAnsi" w:cs="Helvetica"/>
          <w:b/>
          <w:i/>
          <w:color w:val="000000"/>
        </w:rPr>
        <w:t>“Again, the kingdom of heaven is like</w:t>
      </w:r>
      <w:r w:rsidRPr="00893C2D">
        <w:rPr>
          <w:rStyle w:val="apple-converted-space"/>
          <w:rFonts w:asciiTheme="minorHAnsi" w:hAnsiTheme="minorHAnsi" w:cs="Helvetica"/>
          <w:b/>
          <w:i/>
          <w:color w:val="000000"/>
        </w:rPr>
        <w:t> </w:t>
      </w:r>
      <w:r w:rsidRPr="00893C2D">
        <w:rPr>
          <w:rStyle w:val="woj"/>
          <w:rFonts w:asciiTheme="minorHAnsi" w:hAnsiTheme="minorHAnsi" w:cs="Helvetica"/>
          <w:b/>
          <w:i/>
          <w:color w:val="000000"/>
        </w:rPr>
        <w:t>a merchant looking for fine pearls.</w:t>
      </w:r>
      <w:r w:rsidRPr="00893C2D">
        <w:rPr>
          <w:rStyle w:val="woj"/>
          <w:rFonts w:asciiTheme="minorHAnsi" w:hAnsiTheme="minorHAnsi" w:cs="Arial"/>
          <w:b/>
          <w:bCs/>
          <w:i/>
          <w:color w:val="000000"/>
          <w:vertAlign w:val="superscript"/>
        </w:rPr>
        <w:t>46 </w:t>
      </w:r>
      <w:r w:rsidRPr="00893C2D">
        <w:rPr>
          <w:rStyle w:val="woj"/>
          <w:rFonts w:asciiTheme="minorHAnsi" w:hAnsiTheme="minorHAnsi" w:cs="Helvetica"/>
          <w:b/>
          <w:i/>
          <w:color w:val="000000"/>
        </w:rPr>
        <w:t>When he found one of great value, he went away and sold everything he had and bought it.</w:t>
      </w:r>
    </w:p>
    <w:p w14:paraId="404AC1A5" w14:textId="77777777" w:rsidR="008432A2" w:rsidRPr="00675324" w:rsidRDefault="00C11C81" w:rsidP="00FD51D5">
      <w:pPr>
        <w:jc w:val="both"/>
        <w:rPr>
          <w:sz w:val="24"/>
          <w:szCs w:val="24"/>
        </w:rPr>
      </w:pPr>
      <w:r w:rsidRPr="00675324">
        <w:rPr>
          <w:sz w:val="24"/>
          <w:szCs w:val="24"/>
        </w:rPr>
        <w:tab/>
      </w:r>
      <w:r w:rsidR="008432A2" w:rsidRPr="00675324">
        <w:rPr>
          <w:sz w:val="24"/>
          <w:szCs w:val="24"/>
        </w:rPr>
        <w:t xml:space="preserve">In this parable of the pearl is </w:t>
      </w:r>
      <w:r w:rsidR="008C3546">
        <w:rPr>
          <w:sz w:val="24"/>
          <w:szCs w:val="24"/>
        </w:rPr>
        <w:t>an abundance of</w:t>
      </w:r>
      <w:r w:rsidR="008432A2" w:rsidRPr="00675324">
        <w:rPr>
          <w:sz w:val="24"/>
          <w:szCs w:val="24"/>
        </w:rPr>
        <w:t xml:space="preserve"> hidden treasure, to</w:t>
      </w:r>
      <w:r w:rsidR="008C3546">
        <w:rPr>
          <w:sz w:val="24"/>
          <w:szCs w:val="24"/>
        </w:rPr>
        <w:t xml:space="preserve"> be</w:t>
      </w:r>
      <w:r w:rsidR="008432A2" w:rsidRPr="00675324">
        <w:rPr>
          <w:sz w:val="24"/>
          <w:szCs w:val="24"/>
        </w:rPr>
        <w:t xml:space="preserve"> </w:t>
      </w:r>
      <w:r w:rsidR="008C3546">
        <w:rPr>
          <w:sz w:val="24"/>
          <w:szCs w:val="24"/>
        </w:rPr>
        <w:t>mined. I will share what I have unearthed so far.</w:t>
      </w:r>
      <w:r w:rsidR="00054F8C">
        <w:rPr>
          <w:sz w:val="24"/>
          <w:szCs w:val="24"/>
        </w:rPr>
        <w:t xml:space="preserve"> </w:t>
      </w:r>
      <w:r w:rsidR="004E1D7B">
        <w:rPr>
          <w:sz w:val="24"/>
          <w:szCs w:val="24"/>
        </w:rPr>
        <w:t>From the larger context of this parable, and the others found in Matthew 13:1-46, we learn t</w:t>
      </w:r>
      <w:r w:rsidR="008432A2" w:rsidRPr="00675324">
        <w:rPr>
          <w:sz w:val="24"/>
          <w:szCs w:val="24"/>
        </w:rPr>
        <w:t xml:space="preserve">he Lord Jesus entrusted His </w:t>
      </w:r>
      <w:r w:rsidR="00336DC5">
        <w:rPr>
          <w:sz w:val="24"/>
          <w:szCs w:val="24"/>
        </w:rPr>
        <w:t>h</w:t>
      </w:r>
      <w:r w:rsidR="008432A2" w:rsidRPr="00675324">
        <w:rPr>
          <w:sz w:val="24"/>
          <w:szCs w:val="24"/>
        </w:rPr>
        <w:t>idden treasures, not to masses of people who would trample the pearls under their feet</w:t>
      </w:r>
      <w:r w:rsidR="00D20CBE">
        <w:rPr>
          <w:sz w:val="24"/>
          <w:szCs w:val="24"/>
        </w:rPr>
        <w:t>.</w:t>
      </w:r>
      <w:r w:rsidR="008432A2" w:rsidRPr="00675324">
        <w:rPr>
          <w:sz w:val="24"/>
          <w:szCs w:val="24"/>
        </w:rPr>
        <w:t xml:space="preserve"> </w:t>
      </w:r>
      <w:r w:rsidR="00037FE1">
        <w:rPr>
          <w:sz w:val="24"/>
          <w:szCs w:val="24"/>
        </w:rPr>
        <w:t xml:space="preserve">But </w:t>
      </w:r>
      <w:r w:rsidR="008432A2" w:rsidRPr="00675324">
        <w:rPr>
          <w:sz w:val="24"/>
          <w:szCs w:val="24"/>
        </w:rPr>
        <w:t xml:space="preserve">He </w:t>
      </w:r>
      <w:r w:rsidR="00174E09" w:rsidRPr="00675324">
        <w:rPr>
          <w:sz w:val="24"/>
          <w:szCs w:val="24"/>
        </w:rPr>
        <w:t>hid His treasures in the hearts of</w:t>
      </w:r>
      <w:r w:rsidR="008432A2" w:rsidRPr="00675324">
        <w:rPr>
          <w:sz w:val="24"/>
          <w:szCs w:val="24"/>
        </w:rPr>
        <w:t xml:space="preserve"> His twelve disciples. In John MacArthur’s commentary on the Treasure Hidden in the Fiel</w:t>
      </w:r>
      <w:r w:rsidR="00D20CBE">
        <w:rPr>
          <w:sz w:val="24"/>
          <w:szCs w:val="24"/>
        </w:rPr>
        <w:t>d, and The Pearl of Great Worth,</w:t>
      </w:r>
      <w:r w:rsidR="008432A2" w:rsidRPr="00675324">
        <w:rPr>
          <w:sz w:val="24"/>
          <w:szCs w:val="24"/>
        </w:rPr>
        <w:t xml:space="preserve"> </w:t>
      </w:r>
      <w:r w:rsidR="004157B8">
        <w:rPr>
          <w:sz w:val="24"/>
          <w:szCs w:val="24"/>
        </w:rPr>
        <w:t xml:space="preserve">he says, </w:t>
      </w:r>
      <w:r w:rsidR="008432A2" w:rsidRPr="00675324">
        <w:rPr>
          <w:sz w:val="24"/>
          <w:szCs w:val="24"/>
        </w:rPr>
        <w:t>these two pa</w:t>
      </w:r>
      <w:r w:rsidR="00893C2D">
        <w:rPr>
          <w:sz w:val="24"/>
          <w:szCs w:val="24"/>
        </w:rPr>
        <w:t>rables have identical meanings.</w:t>
      </w:r>
      <w:r w:rsidR="008432A2" w:rsidRPr="00675324">
        <w:rPr>
          <w:sz w:val="24"/>
          <w:szCs w:val="24"/>
        </w:rPr>
        <w:t xml:space="preserve"> Both picture salvation as something hidden from most people. But, for the recipients of such a treasure, it be</w:t>
      </w:r>
      <w:r w:rsidR="00174E09" w:rsidRPr="00675324">
        <w:rPr>
          <w:sz w:val="24"/>
          <w:szCs w:val="24"/>
        </w:rPr>
        <w:t xml:space="preserve">comes so valuable to them that </w:t>
      </w:r>
      <w:r w:rsidR="008432A2" w:rsidRPr="00675324">
        <w:rPr>
          <w:sz w:val="24"/>
          <w:szCs w:val="24"/>
        </w:rPr>
        <w:t>they are willing to give up all they own to possess it.  The disciples under</w:t>
      </w:r>
      <w:r w:rsidR="004157B8">
        <w:rPr>
          <w:sz w:val="24"/>
          <w:szCs w:val="24"/>
        </w:rPr>
        <w:t>stood the myst</w:t>
      </w:r>
      <w:r w:rsidR="00336DC5">
        <w:rPr>
          <w:sz w:val="24"/>
          <w:szCs w:val="24"/>
        </w:rPr>
        <w:t xml:space="preserve">ery of the gospel. </w:t>
      </w:r>
      <w:r w:rsidR="008432A2" w:rsidRPr="00675324">
        <w:rPr>
          <w:sz w:val="24"/>
          <w:szCs w:val="24"/>
        </w:rPr>
        <w:t>They found Him of such great value that they forsook all, even unto death, to share th</w:t>
      </w:r>
      <w:r w:rsidR="00882CD6">
        <w:rPr>
          <w:sz w:val="24"/>
          <w:szCs w:val="24"/>
        </w:rPr>
        <w:t xml:space="preserve">is gospel. </w:t>
      </w:r>
    </w:p>
    <w:p w14:paraId="0EF3AAF0" w14:textId="77777777" w:rsidR="00B276F7" w:rsidRDefault="008432A2" w:rsidP="00B276F7">
      <w:pPr>
        <w:ind w:firstLine="720"/>
        <w:jc w:val="both"/>
        <w:rPr>
          <w:sz w:val="24"/>
          <w:szCs w:val="24"/>
        </w:rPr>
      </w:pPr>
      <w:r w:rsidRPr="00675324">
        <w:rPr>
          <w:sz w:val="24"/>
          <w:szCs w:val="24"/>
        </w:rPr>
        <w:t>Matthew Henry’s commentary suggests a different facet as he examines the passage. He sees Jesus as the Pearl of Great Worth</w:t>
      </w:r>
      <w:r w:rsidR="00037FE1">
        <w:rPr>
          <w:sz w:val="24"/>
          <w:szCs w:val="24"/>
        </w:rPr>
        <w:t>,</w:t>
      </w:r>
      <w:r w:rsidRPr="00675324">
        <w:rPr>
          <w:sz w:val="24"/>
          <w:szCs w:val="24"/>
        </w:rPr>
        <w:t xml:space="preserve"> and the true Christian as the merchant who is seeking </w:t>
      </w:r>
      <w:r w:rsidR="00336DC5">
        <w:rPr>
          <w:sz w:val="24"/>
          <w:szCs w:val="24"/>
        </w:rPr>
        <w:t>H</w:t>
      </w:r>
      <w:r w:rsidRPr="00675324">
        <w:rPr>
          <w:sz w:val="24"/>
          <w:szCs w:val="24"/>
        </w:rPr>
        <w:t xml:space="preserve">im. </w:t>
      </w:r>
      <w:r w:rsidR="00B276F7">
        <w:rPr>
          <w:sz w:val="24"/>
          <w:szCs w:val="24"/>
        </w:rPr>
        <w:t xml:space="preserve">With all of this in mind, I must say, I agree with Matthew Henry’s commentary on this passage. The treasure of heaven and Earth, and The Pearl of Great </w:t>
      </w:r>
      <w:r w:rsidR="00336DC5">
        <w:rPr>
          <w:sz w:val="24"/>
          <w:szCs w:val="24"/>
        </w:rPr>
        <w:t>W</w:t>
      </w:r>
      <w:r w:rsidR="00B276F7">
        <w:rPr>
          <w:sz w:val="24"/>
          <w:szCs w:val="24"/>
        </w:rPr>
        <w:t xml:space="preserve">orth, is the Lord Jesus Christ! </w:t>
      </w:r>
      <w:r w:rsidR="00B276F7" w:rsidRPr="00675324">
        <w:rPr>
          <w:sz w:val="24"/>
          <w:szCs w:val="24"/>
        </w:rPr>
        <w:t>(Galatians 2:20, Isaiah 53:1-12)</w:t>
      </w:r>
    </w:p>
    <w:p w14:paraId="34F1846B" w14:textId="77777777" w:rsidR="008432A2" w:rsidRDefault="00054F8C" w:rsidP="008A3792">
      <w:pPr>
        <w:ind w:firstLine="720"/>
        <w:jc w:val="both"/>
        <w:rPr>
          <w:sz w:val="24"/>
          <w:szCs w:val="24"/>
        </w:rPr>
      </w:pPr>
      <w:r>
        <w:rPr>
          <w:sz w:val="24"/>
          <w:szCs w:val="24"/>
        </w:rPr>
        <w:t>W</w:t>
      </w:r>
      <w:r w:rsidRPr="00675324">
        <w:rPr>
          <w:sz w:val="24"/>
          <w:szCs w:val="24"/>
        </w:rPr>
        <w:t>ithout discounting th</w:t>
      </w:r>
      <w:r w:rsidR="00336DC5">
        <w:rPr>
          <w:sz w:val="24"/>
          <w:szCs w:val="24"/>
        </w:rPr>
        <w:t>ese</w:t>
      </w:r>
      <w:r w:rsidRPr="00675324">
        <w:rPr>
          <w:sz w:val="24"/>
          <w:szCs w:val="24"/>
        </w:rPr>
        <w:t xml:space="preserve"> first two</w:t>
      </w:r>
      <w:r>
        <w:rPr>
          <w:sz w:val="24"/>
          <w:szCs w:val="24"/>
        </w:rPr>
        <w:t>,</w:t>
      </w:r>
      <w:r w:rsidR="008432A2" w:rsidRPr="00675324">
        <w:rPr>
          <w:sz w:val="24"/>
          <w:szCs w:val="24"/>
        </w:rPr>
        <w:t xml:space="preserve"> I will differ to</w:t>
      </w:r>
      <w:r>
        <w:rPr>
          <w:sz w:val="24"/>
          <w:szCs w:val="24"/>
        </w:rPr>
        <w:t xml:space="preserve"> the insight I learned from a message by</w:t>
      </w:r>
      <w:r w:rsidR="008432A2" w:rsidRPr="00675324">
        <w:rPr>
          <w:sz w:val="24"/>
          <w:szCs w:val="24"/>
        </w:rPr>
        <w:t xml:space="preserve"> Dr. Adrian Rogers</w:t>
      </w:r>
      <w:r>
        <w:rPr>
          <w:sz w:val="24"/>
          <w:szCs w:val="24"/>
        </w:rPr>
        <w:t xml:space="preserve"> on the Pearl of Great Worth.</w:t>
      </w:r>
      <w:r w:rsidR="008432A2" w:rsidRPr="00675324">
        <w:rPr>
          <w:sz w:val="24"/>
          <w:szCs w:val="24"/>
        </w:rPr>
        <w:t xml:space="preserve"> Like a multifaceted diamond, so is the living Word of God. Have you not visited the same familiar passage many times and found a jewel of truth you have previously overlooked?</w:t>
      </w:r>
      <w:r w:rsidR="008A3792">
        <w:rPr>
          <w:sz w:val="24"/>
          <w:szCs w:val="24"/>
        </w:rPr>
        <w:t xml:space="preserve"> Proper biblical exegesis of a passage requires</w:t>
      </w:r>
      <w:r w:rsidR="008432A2" w:rsidRPr="00675324">
        <w:rPr>
          <w:sz w:val="24"/>
          <w:szCs w:val="24"/>
        </w:rPr>
        <w:t xml:space="preserve"> </w:t>
      </w:r>
      <w:r w:rsidR="00037FE1">
        <w:rPr>
          <w:sz w:val="24"/>
          <w:szCs w:val="24"/>
        </w:rPr>
        <w:t>allowing</w:t>
      </w:r>
      <w:r w:rsidR="001D58D7">
        <w:rPr>
          <w:sz w:val="24"/>
          <w:szCs w:val="24"/>
        </w:rPr>
        <w:t xml:space="preserve"> </w:t>
      </w:r>
      <w:r w:rsidR="001D58D7" w:rsidRPr="00675324">
        <w:rPr>
          <w:sz w:val="24"/>
          <w:szCs w:val="24"/>
        </w:rPr>
        <w:t>other</w:t>
      </w:r>
      <w:r w:rsidR="008432A2" w:rsidRPr="00675324">
        <w:rPr>
          <w:sz w:val="24"/>
          <w:szCs w:val="24"/>
        </w:rPr>
        <w:t xml:space="preserve"> scripture</w:t>
      </w:r>
      <w:r w:rsidR="00D20CBE">
        <w:rPr>
          <w:sz w:val="24"/>
          <w:szCs w:val="24"/>
        </w:rPr>
        <w:t>s</w:t>
      </w:r>
      <w:r w:rsidR="00037FE1">
        <w:rPr>
          <w:sz w:val="24"/>
          <w:szCs w:val="24"/>
        </w:rPr>
        <w:t xml:space="preserve"> to</w:t>
      </w:r>
      <w:r w:rsidR="008432A2" w:rsidRPr="00675324">
        <w:rPr>
          <w:sz w:val="24"/>
          <w:szCs w:val="24"/>
        </w:rPr>
        <w:t xml:space="preserve"> interp</w:t>
      </w:r>
      <w:r w:rsidR="00982374">
        <w:rPr>
          <w:sz w:val="24"/>
          <w:szCs w:val="24"/>
        </w:rPr>
        <w:t>re</w:t>
      </w:r>
      <w:r w:rsidR="00037FE1">
        <w:rPr>
          <w:sz w:val="24"/>
          <w:szCs w:val="24"/>
        </w:rPr>
        <w:t>t the text b</w:t>
      </w:r>
      <w:r w:rsidR="008432A2" w:rsidRPr="00675324">
        <w:rPr>
          <w:sz w:val="24"/>
          <w:szCs w:val="24"/>
        </w:rPr>
        <w:t>y placing them alongside one another.</w:t>
      </w:r>
    </w:p>
    <w:p w14:paraId="3071BE6F" w14:textId="77777777" w:rsidR="00054F8C" w:rsidRPr="00054F8C" w:rsidRDefault="00054F8C" w:rsidP="00054F8C">
      <w:pPr>
        <w:jc w:val="center"/>
        <w:rPr>
          <w:b/>
          <w:sz w:val="28"/>
          <w:szCs w:val="28"/>
        </w:rPr>
      </w:pPr>
      <w:r>
        <w:rPr>
          <w:b/>
          <w:sz w:val="28"/>
          <w:szCs w:val="28"/>
        </w:rPr>
        <w:t>Who Is The Seek</w:t>
      </w:r>
      <w:r w:rsidR="00DC083D">
        <w:rPr>
          <w:b/>
          <w:sz w:val="28"/>
          <w:szCs w:val="28"/>
        </w:rPr>
        <w:t>ing Merchant</w:t>
      </w:r>
      <w:r>
        <w:rPr>
          <w:b/>
          <w:sz w:val="28"/>
          <w:szCs w:val="28"/>
        </w:rPr>
        <w:t>?</w:t>
      </w:r>
    </w:p>
    <w:p w14:paraId="16A37FB2" w14:textId="77777777" w:rsidR="00C55209" w:rsidRPr="00750584" w:rsidRDefault="00C55209" w:rsidP="00C55209">
      <w:pPr>
        <w:pStyle w:val="Heading1"/>
        <w:shd w:val="clear" w:color="auto" w:fill="FFFFFF"/>
        <w:spacing w:before="0"/>
        <w:jc w:val="center"/>
        <w:rPr>
          <w:rFonts w:asciiTheme="minorHAnsi" w:hAnsiTheme="minorHAnsi" w:cstheme="minorHAnsi"/>
          <w:bCs w:val="0"/>
          <w:i/>
          <w:color w:val="000000"/>
          <w:sz w:val="24"/>
          <w:szCs w:val="24"/>
        </w:rPr>
      </w:pPr>
      <w:r w:rsidRPr="00750584">
        <w:rPr>
          <w:rStyle w:val="passage-display-bcv"/>
          <w:rFonts w:asciiTheme="minorHAnsi" w:hAnsiTheme="minorHAnsi" w:cstheme="minorHAnsi"/>
          <w:bCs w:val="0"/>
          <w:i/>
          <w:color w:val="000000"/>
          <w:sz w:val="24"/>
          <w:szCs w:val="24"/>
        </w:rPr>
        <w:t>Romans 3:9-</w:t>
      </w:r>
      <w:r>
        <w:rPr>
          <w:rStyle w:val="passage-display-bcv"/>
          <w:rFonts w:asciiTheme="minorHAnsi" w:hAnsiTheme="minorHAnsi" w:cstheme="minorHAnsi"/>
          <w:bCs w:val="0"/>
          <w:i/>
          <w:color w:val="000000"/>
          <w:sz w:val="24"/>
          <w:szCs w:val="24"/>
        </w:rPr>
        <w:t>10</w:t>
      </w:r>
      <w:r w:rsidRPr="00750584">
        <w:rPr>
          <w:rStyle w:val="passage-display-version"/>
          <w:rFonts w:asciiTheme="minorHAnsi" w:hAnsiTheme="minorHAnsi" w:cstheme="minorHAnsi"/>
          <w:bCs w:val="0"/>
          <w:i/>
          <w:color w:val="000000"/>
          <w:sz w:val="24"/>
          <w:szCs w:val="24"/>
        </w:rPr>
        <w:t xml:space="preserve"> (NIV)</w:t>
      </w:r>
    </w:p>
    <w:p w14:paraId="19667B33" w14:textId="77777777" w:rsidR="00C55209" w:rsidRDefault="00C55209" w:rsidP="00C55209">
      <w:pPr>
        <w:pStyle w:val="NormalWeb"/>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750584">
        <w:rPr>
          <w:rStyle w:val="text"/>
          <w:rFonts w:asciiTheme="minorHAnsi" w:hAnsiTheme="minorHAnsi" w:cstheme="minorHAnsi"/>
          <w:b/>
          <w:bCs/>
          <w:i/>
          <w:color w:val="000000"/>
          <w:vertAlign w:val="superscript"/>
        </w:rPr>
        <w:t>9 </w:t>
      </w:r>
      <w:r w:rsidRPr="00750584">
        <w:rPr>
          <w:rStyle w:val="text"/>
          <w:rFonts w:asciiTheme="minorHAnsi" w:hAnsiTheme="minorHAnsi" w:cstheme="minorHAnsi"/>
          <w:b/>
          <w:i/>
          <w:color w:val="000000"/>
        </w:rPr>
        <w:t>What shall we conclude then? Do we have any advantage?</w:t>
      </w:r>
      <w:r w:rsidRPr="00750584">
        <w:rPr>
          <w:rStyle w:val="apple-converted-space"/>
          <w:rFonts w:asciiTheme="minorHAnsi" w:hAnsiTheme="minorHAnsi" w:cstheme="minorHAnsi"/>
          <w:b/>
          <w:i/>
          <w:color w:val="000000"/>
        </w:rPr>
        <w:t> </w:t>
      </w:r>
      <w:r w:rsidRPr="00750584">
        <w:rPr>
          <w:rStyle w:val="text"/>
          <w:rFonts w:asciiTheme="minorHAnsi" w:hAnsiTheme="minorHAnsi" w:cstheme="minorHAnsi"/>
          <w:b/>
          <w:i/>
          <w:color w:val="000000"/>
        </w:rPr>
        <w:t>Not at all! For we have already made the charge that Jews and Gentiles alike are all under the power of sin.</w:t>
      </w:r>
      <w:r w:rsidRPr="00750584">
        <w:rPr>
          <w:rStyle w:val="apple-converted-space"/>
          <w:rFonts w:asciiTheme="minorHAnsi" w:hAnsiTheme="minorHAnsi" w:cstheme="minorHAnsi"/>
          <w:b/>
          <w:i/>
          <w:color w:val="000000"/>
        </w:rPr>
        <w:t> </w:t>
      </w:r>
      <w:r w:rsidRPr="00750584">
        <w:rPr>
          <w:rStyle w:val="text"/>
          <w:rFonts w:asciiTheme="minorHAnsi" w:hAnsiTheme="minorHAnsi" w:cstheme="minorHAnsi"/>
          <w:b/>
          <w:bCs/>
          <w:i/>
          <w:color w:val="000000"/>
          <w:vertAlign w:val="superscript"/>
        </w:rPr>
        <w:t>10 </w:t>
      </w:r>
      <w:r w:rsidRPr="00750584">
        <w:rPr>
          <w:rStyle w:val="text"/>
          <w:rFonts w:asciiTheme="minorHAnsi" w:hAnsiTheme="minorHAnsi" w:cstheme="minorHAnsi"/>
          <w:b/>
          <w:i/>
          <w:color w:val="000000"/>
        </w:rPr>
        <w:t>As it is written: “There is no one righteous, not even one;</w:t>
      </w:r>
      <w:r w:rsidRPr="00750584">
        <w:rPr>
          <w:rStyle w:val="indent-1-breaks"/>
          <w:rFonts w:asciiTheme="minorHAnsi" w:hAnsiTheme="minorHAnsi" w:cstheme="minorHAnsi"/>
          <w:b/>
          <w:i/>
          <w:color w:val="000000"/>
        </w:rPr>
        <w:t> </w:t>
      </w:r>
      <w:r w:rsidRPr="00750584">
        <w:rPr>
          <w:rStyle w:val="text"/>
          <w:rFonts w:asciiTheme="minorHAnsi" w:hAnsiTheme="minorHAnsi" w:cstheme="minorHAnsi"/>
          <w:b/>
          <w:i/>
          <w:color w:val="000000"/>
        </w:rPr>
        <w:t>there is no one who understands;</w:t>
      </w:r>
      <w:r w:rsidRPr="00750584">
        <w:rPr>
          <w:rStyle w:val="indent-1-breaks"/>
          <w:rFonts w:asciiTheme="minorHAnsi" w:hAnsiTheme="minorHAnsi" w:cstheme="minorHAnsi"/>
          <w:b/>
          <w:i/>
          <w:color w:val="000000"/>
        </w:rPr>
        <w:t> </w:t>
      </w:r>
      <w:r w:rsidRPr="00750584">
        <w:rPr>
          <w:rStyle w:val="text"/>
          <w:rFonts w:asciiTheme="minorHAnsi" w:hAnsiTheme="minorHAnsi" w:cstheme="minorHAnsi"/>
          <w:b/>
          <w:i/>
          <w:color w:val="000000"/>
        </w:rPr>
        <w:t>there is no one who seeks God.</w:t>
      </w:r>
    </w:p>
    <w:p w14:paraId="0B911B76" w14:textId="77777777" w:rsidR="008A3792" w:rsidRDefault="008A3792" w:rsidP="008A3792">
      <w:pPr>
        <w:ind w:firstLine="720"/>
        <w:jc w:val="both"/>
        <w:rPr>
          <w:sz w:val="24"/>
          <w:szCs w:val="24"/>
        </w:rPr>
      </w:pPr>
      <w:r>
        <w:rPr>
          <w:sz w:val="24"/>
          <w:szCs w:val="24"/>
        </w:rPr>
        <w:t xml:space="preserve">I believe it was Doctor Rodgers who said, “We seek God as much as a criminal seeks a police officer!” We don’t </w:t>
      </w:r>
      <w:r w:rsidRPr="00675324">
        <w:rPr>
          <w:sz w:val="24"/>
          <w:szCs w:val="24"/>
        </w:rPr>
        <w:t>seek Him</w:t>
      </w:r>
      <w:r>
        <w:rPr>
          <w:sz w:val="24"/>
          <w:szCs w:val="24"/>
        </w:rPr>
        <w:t>….</w:t>
      </w:r>
      <w:r w:rsidRPr="00675324">
        <w:rPr>
          <w:sz w:val="24"/>
          <w:szCs w:val="24"/>
        </w:rPr>
        <w:t xml:space="preserve"> He seeks us</w:t>
      </w:r>
      <w:r>
        <w:rPr>
          <w:sz w:val="24"/>
          <w:szCs w:val="24"/>
        </w:rPr>
        <w:t xml:space="preserve">! </w:t>
      </w:r>
      <w:r w:rsidRPr="00675324">
        <w:rPr>
          <w:sz w:val="24"/>
          <w:szCs w:val="24"/>
        </w:rPr>
        <w:t xml:space="preserve">  </w:t>
      </w:r>
    </w:p>
    <w:p w14:paraId="58D73FBA" w14:textId="77777777" w:rsidR="008A3792" w:rsidRDefault="008432A2" w:rsidP="008432A2">
      <w:pPr>
        <w:ind w:firstLine="720"/>
        <w:jc w:val="both"/>
        <w:rPr>
          <w:sz w:val="24"/>
          <w:szCs w:val="24"/>
        </w:rPr>
      </w:pPr>
      <w:r w:rsidRPr="00675324">
        <w:rPr>
          <w:sz w:val="24"/>
          <w:szCs w:val="24"/>
        </w:rPr>
        <w:t>In this parable, the me</w:t>
      </w:r>
      <w:r w:rsidR="008A3792">
        <w:rPr>
          <w:sz w:val="24"/>
          <w:szCs w:val="24"/>
        </w:rPr>
        <w:t>rchant is the Lord Jesus Himself…</w:t>
      </w:r>
      <w:r w:rsidR="00D20CBE">
        <w:rPr>
          <w:sz w:val="24"/>
          <w:szCs w:val="24"/>
        </w:rPr>
        <w:t>t</w:t>
      </w:r>
      <w:r w:rsidRPr="00675324">
        <w:rPr>
          <w:sz w:val="24"/>
          <w:szCs w:val="24"/>
        </w:rPr>
        <w:t>he Creator of ev</w:t>
      </w:r>
      <w:r w:rsidR="00B276F7">
        <w:rPr>
          <w:sz w:val="24"/>
          <w:szCs w:val="24"/>
        </w:rPr>
        <w:t>erything in heaven and on earth. This includes</w:t>
      </w:r>
      <w:r w:rsidRPr="00675324">
        <w:rPr>
          <w:sz w:val="24"/>
          <w:szCs w:val="24"/>
        </w:rPr>
        <w:t xml:space="preserve"> the tiniest grain of sand that is the irritant that forms the pearl.  He, the King of Kings, and Lord of Lords, traded the worship of heaven to come to earth in</w:t>
      </w:r>
      <w:r w:rsidR="008A3792">
        <w:rPr>
          <w:sz w:val="24"/>
          <w:szCs w:val="24"/>
        </w:rPr>
        <w:t xml:space="preserve"> search of sinners, the ungodly.</w:t>
      </w:r>
      <w:r w:rsidR="00037FE1">
        <w:rPr>
          <w:sz w:val="24"/>
          <w:szCs w:val="24"/>
        </w:rPr>
        <w:t xml:space="preserve"> We were</w:t>
      </w:r>
      <w:r w:rsidRPr="00675324">
        <w:rPr>
          <w:sz w:val="24"/>
          <w:szCs w:val="24"/>
        </w:rPr>
        <w:t xml:space="preserve"> His enemies</w:t>
      </w:r>
      <w:r w:rsidR="00037FE1">
        <w:rPr>
          <w:sz w:val="24"/>
          <w:szCs w:val="24"/>
        </w:rPr>
        <w:t>!</w:t>
      </w:r>
      <w:r w:rsidRPr="00675324">
        <w:rPr>
          <w:sz w:val="24"/>
          <w:szCs w:val="24"/>
        </w:rPr>
        <w:t xml:space="preserve"> He came, not to </w:t>
      </w:r>
      <w:r w:rsidR="00CC6E87">
        <w:rPr>
          <w:sz w:val="24"/>
          <w:szCs w:val="24"/>
        </w:rPr>
        <w:t>apprehend us</w:t>
      </w:r>
      <w:r w:rsidR="00037FE1">
        <w:rPr>
          <w:sz w:val="24"/>
          <w:szCs w:val="24"/>
        </w:rPr>
        <w:t>,</w:t>
      </w:r>
      <w:r w:rsidR="00CC6E87">
        <w:rPr>
          <w:sz w:val="24"/>
          <w:szCs w:val="24"/>
        </w:rPr>
        <w:t xml:space="preserve"> </w:t>
      </w:r>
      <w:r w:rsidR="00383CB9">
        <w:rPr>
          <w:sz w:val="24"/>
          <w:szCs w:val="24"/>
        </w:rPr>
        <w:t>and</w:t>
      </w:r>
      <w:r w:rsidR="00CC6E87">
        <w:rPr>
          <w:sz w:val="24"/>
          <w:szCs w:val="24"/>
        </w:rPr>
        <w:t xml:space="preserve"> hold us account</w:t>
      </w:r>
      <w:r w:rsidR="008A3792">
        <w:rPr>
          <w:sz w:val="24"/>
          <w:szCs w:val="24"/>
        </w:rPr>
        <w:t>able for our crimes against Him</w:t>
      </w:r>
      <w:r w:rsidRPr="00675324">
        <w:rPr>
          <w:sz w:val="24"/>
          <w:szCs w:val="24"/>
        </w:rPr>
        <w:t>, but to</w:t>
      </w:r>
      <w:r w:rsidR="00CC6E87">
        <w:rPr>
          <w:sz w:val="24"/>
          <w:szCs w:val="24"/>
        </w:rPr>
        <w:t xml:space="preserve"> pay our penalty </w:t>
      </w:r>
      <w:r w:rsidR="00037FE1">
        <w:rPr>
          <w:sz w:val="24"/>
          <w:szCs w:val="24"/>
        </w:rPr>
        <w:t>to</w:t>
      </w:r>
      <w:r w:rsidR="00CC6E87">
        <w:rPr>
          <w:sz w:val="24"/>
          <w:szCs w:val="24"/>
        </w:rPr>
        <w:t xml:space="preserve"> make us </w:t>
      </w:r>
      <w:r w:rsidR="00336DC5">
        <w:rPr>
          <w:sz w:val="24"/>
          <w:szCs w:val="24"/>
        </w:rPr>
        <w:t>H</w:t>
      </w:r>
      <w:r w:rsidR="00CC6E87">
        <w:rPr>
          <w:sz w:val="24"/>
          <w:szCs w:val="24"/>
        </w:rPr>
        <w:t xml:space="preserve">is own. </w:t>
      </w:r>
      <w:r w:rsidR="008A3792">
        <w:rPr>
          <w:sz w:val="24"/>
          <w:szCs w:val="24"/>
        </w:rPr>
        <w:t>That is why its’ called appropriately---</w:t>
      </w:r>
      <w:r w:rsidR="00086538">
        <w:rPr>
          <w:sz w:val="24"/>
          <w:szCs w:val="24"/>
        </w:rPr>
        <w:t>a</w:t>
      </w:r>
      <w:r w:rsidR="00F343C4">
        <w:rPr>
          <w:sz w:val="24"/>
          <w:szCs w:val="24"/>
        </w:rPr>
        <w:t>mazing grace!</w:t>
      </w:r>
      <w:r w:rsidRPr="00675324">
        <w:rPr>
          <w:sz w:val="24"/>
          <w:szCs w:val="24"/>
        </w:rPr>
        <w:t xml:space="preserve"> (Romans 5: 6-12; John 3:14-19; Ephesians 2:1-15) </w:t>
      </w:r>
    </w:p>
    <w:p w14:paraId="54B4B5CF" w14:textId="77777777" w:rsidR="004E1D7B" w:rsidRPr="00750584" w:rsidRDefault="004E1D7B" w:rsidP="004E1D7B">
      <w:pPr>
        <w:pStyle w:val="Heading1"/>
        <w:shd w:val="clear" w:color="auto" w:fill="FFFFFF"/>
        <w:spacing w:before="0"/>
        <w:jc w:val="center"/>
        <w:rPr>
          <w:rFonts w:asciiTheme="minorHAnsi" w:hAnsiTheme="minorHAnsi" w:cstheme="minorHAnsi"/>
          <w:bCs w:val="0"/>
          <w:i/>
          <w:color w:val="000000"/>
          <w:sz w:val="24"/>
          <w:szCs w:val="24"/>
        </w:rPr>
      </w:pPr>
      <w:r w:rsidRPr="00750584">
        <w:rPr>
          <w:rStyle w:val="passage-display-bcv"/>
          <w:rFonts w:asciiTheme="minorHAnsi" w:hAnsiTheme="minorHAnsi" w:cstheme="minorHAnsi"/>
          <w:bCs w:val="0"/>
          <w:i/>
          <w:color w:val="000000"/>
          <w:sz w:val="24"/>
          <w:szCs w:val="24"/>
        </w:rPr>
        <w:t>Luke 19:10</w:t>
      </w:r>
      <w:r w:rsidRPr="00750584">
        <w:rPr>
          <w:rStyle w:val="passage-display-version"/>
          <w:rFonts w:asciiTheme="minorHAnsi" w:hAnsiTheme="minorHAnsi" w:cstheme="minorHAnsi"/>
          <w:bCs w:val="0"/>
          <w:i/>
          <w:color w:val="000000"/>
          <w:sz w:val="24"/>
          <w:szCs w:val="24"/>
        </w:rPr>
        <w:t xml:space="preserve"> (NIV)</w:t>
      </w:r>
    </w:p>
    <w:p w14:paraId="33AFADFA" w14:textId="77777777" w:rsidR="004E1D7B" w:rsidRDefault="004E1D7B" w:rsidP="004E1D7B">
      <w:pPr>
        <w:pStyle w:val="NormalWeb"/>
        <w:shd w:val="clear" w:color="auto" w:fill="FFFFFF"/>
        <w:spacing w:before="0" w:beforeAutospacing="0" w:after="150" w:afterAutospacing="0" w:line="360" w:lineRule="atLeast"/>
        <w:jc w:val="center"/>
        <w:rPr>
          <w:rStyle w:val="woj"/>
          <w:rFonts w:asciiTheme="minorHAnsi" w:hAnsiTheme="minorHAnsi" w:cstheme="minorHAnsi"/>
          <w:b/>
          <w:i/>
          <w:color w:val="000000"/>
        </w:rPr>
      </w:pPr>
      <w:r w:rsidRPr="00750584">
        <w:rPr>
          <w:rStyle w:val="woj"/>
          <w:rFonts w:asciiTheme="minorHAnsi" w:hAnsiTheme="minorHAnsi" w:cstheme="minorHAnsi"/>
          <w:b/>
          <w:bCs/>
          <w:i/>
          <w:color w:val="000000"/>
          <w:vertAlign w:val="superscript"/>
        </w:rPr>
        <w:t>10 </w:t>
      </w:r>
      <w:r w:rsidRPr="00750584">
        <w:rPr>
          <w:rStyle w:val="woj"/>
          <w:rFonts w:asciiTheme="minorHAnsi" w:hAnsiTheme="minorHAnsi" w:cstheme="minorHAnsi"/>
          <w:b/>
          <w:i/>
          <w:color w:val="000000"/>
        </w:rPr>
        <w:t>For the Son of Man came to seek and to save the lost.”</w:t>
      </w:r>
    </w:p>
    <w:p w14:paraId="75B2193F" w14:textId="77777777" w:rsidR="004E1D7B" w:rsidRDefault="004E1D7B" w:rsidP="008546D6">
      <w:pPr>
        <w:ind w:firstLine="720"/>
        <w:jc w:val="both"/>
        <w:rPr>
          <w:sz w:val="24"/>
          <w:szCs w:val="24"/>
        </w:rPr>
      </w:pPr>
      <w:r>
        <w:rPr>
          <w:sz w:val="24"/>
          <w:szCs w:val="24"/>
        </w:rPr>
        <w:t>I</w:t>
      </w:r>
      <w:r w:rsidRPr="00675324">
        <w:rPr>
          <w:sz w:val="24"/>
          <w:szCs w:val="24"/>
        </w:rPr>
        <w:t>n</w:t>
      </w:r>
      <w:r>
        <w:rPr>
          <w:sz w:val="24"/>
          <w:szCs w:val="24"/>
        </w:rPr>
        <w:t xml:space="preserve"> His matchless</w:t>
      </w:r>
      <w:r w:rsidR="00037FE1">
        <w:rPr>
          <w:sz w:val="24"/>
          <w:szCs w:val="24"/>
        </w:rPr>
        <w:t>-</w:t>
      </w:r>
      <w:r w:rsidRPr="00675324">
        <w:rPr>
          <w:sz w:val="24"/>
          <w:szCs w:val="24"/>
        </w:rPr>
        <w:t xml:space="preserve"> </w:t>
      </w:r>
      <w:r w:rsidR="00086538">
        <w:rPr>
          <w:sz w:val="24"/>
          <w:szCs w:val="24"/>
        </w:rPr>
        <w:t>redeeming love</w:t>
      </w:r>
      <w:r w:rsidRPr="00675324">
        <w:rPr>
          <w:sz w:val="24"/>
          <w:szCs w:val="24"/>
        </w:rPr>
        <w:t>,</w:t>
      </w:r>
      <w:r>
        <w:rPr>
          <w:sz w:val="24"/>
          <w:szCs w:val="24"/>
        </w:rPr>
        <w:t xml:space="preserve"> the Good Shepard still leaves the ninety-nine others in search of His lost treasure-</w:t>
      </w:r>
      <w:r w:rsidRPr="00675324">
        <w:rPr>
          <w:sz w:val="24"/>
          <w:szCs w:val="24"/>
        </w:rPr>
        <w:t xml:space="preserve"> His </w:t>
      </w:r>
      <w:r w:rsidR="00086538">
        <w:rPr>
          <w:sz w:val="24"/>
          <w:szCs w:val="24"/>
        </w:rPr>
        <w:t>B</w:t>
      </w:r>
      <w:r w:rsidRPr="00675324">
        <w:rPr>
          <w:sz w:val="24"/>
          <w:szCs w:val="24"/>
        </w:rPr>
        <w:t xml:space="preserve">ride-the object of His affections. </w:t>
      </w:r>
      <w:r w:rsidR="008C3546">
        <w:rPr>
          <w:sz w:val="24"/>
          <w:szCs w:val="24"/>
        </w:rPr>
        <w:t>The</w:t>
      </w:r>
      <w:r w:rsidRPr="00675324">
        <w:rPr>
          <w:sz w:val="24"/>
          <w:szCs w:val="24"/>
        </w:rPr>
        <w:t xml:space="preserve"> </w:t>
      </w:r>
      <w:r>
        <w:rPr>
          <w:sz w:val="24"/>
          <w:szCs w:val="24"/>
        </w:rPr>
        <w:t>very instruments</w:t>
      </w:r>
      <w:r w:rsidRPr="00675324">
        <w:rPr>
          <w:sz w:val="24"/>
          <w:szCs w:val="24"/>
        </w:rPr>
        <w:t xml:space="preserve"> He </w:t>
      </w:r>
      <w:r>
        <w:rPr>
          <w:sz w:val="24"/>
          <w:szCs w:val="24"/>
        </w:rPr>
        <w:t xml:space="preserve">uses in </w:t>
      </w:r>
      <w:r w:rsidRPr="00675324">
        <w:rPr>
          <w:sz w:val="24"/>
          <w:szCs w:val="24"/>
        </w:rPr>
        <w:t>seek</w:t>
      </w:r>
      <w:r>
        <w:rPr>
          <w:sz w:val="24"/>
          <w:szCs w:val="24"/>
        </w:rPr>
        <w:t xml:space="preserve">ing to draw </w:t>
      </w:r>
      <w:r w:rsidR="001D58D7">
        <w:rPr>
          <w:sz w:val="24"/>
          <w:szCs w:val="24"/>
        </w:rPr>
        <w:t>us</w:t>
      </w:r>
      <w:r w:rsidR="008C3546">
        <w:rPr>
          <w:sz w:val="24"/>
          <w:szCs w:val="24"/>
        </w:rPr>
        <w:t xml:space="preserve"> are</w:t>
      </w:r>
      <w:r w:rsidR="00FD6DB2">
        <w:rPr>
          <w:sz w:val="24"/>
          <w:szCs w:val="24"/>
        </w:rPr>
        <w:t xml:space="preserve"> sometimes the irritants of </w:t>
      </w:r>
      <w:r w:rsidR="008C3546">
        <w:rPr>
          <w:sz w:val="24"/>
          <w:szCs w:val="24"/>
        </w:rPr>
        <w:t xml:space="preserve">suffering the </w:t>
      </w:r>
      <w:r w:rsidR="00FD6DB2">
        <w:rPr>
          <w:sz w:val="24"/>
          <w:szCs w:val="24"/>
        </w:rPr>
        <w:t>consequences</w:t>
      </w:r>
      <w:r w:rsidR="008C3546">
        <w:rPr>
          <w:sz w:val="24"/>
          <w:szCs w:val="24"/>
        </w:rPr>
        <w:t xml:space="preserve"> of life lived without Him in sin.</w:t>
      </w:r>
      <w:r w:rsidR="00FD6DB2">
        <w:rPr>
          <w:sz w:val="24"/>
          <w:szCs w:val="24"/>
        </w:rPr>
        <w:t xml:space="preserve"> It is His loving-kindness that leads to repentance</w:t>
      </w:r>
      <w:r w:rsidR="00086538">
        <w:rPr>
          <w:sz w:val="24"/>
          <w:szCs w:val="24"/>
        </w:rPr>
        <w:t>,</w:t>
      </w:r>
      <w:r w:rsidR="00FD6DB2">
        <w:rPr>
          <w:sz w:val="24"/>
          <w:szCs w:val="24"/>
        </w:rPr>
        <w:t xml:space="preserve"> and repentance</w:t>
      </w:r>
      <w:r w:rsidR="008546D6">
        <w:rPr>
          <w:sz w:val="24"/>
          <w:szCs w:val="24"/>
        </w:rPr>
        <w:t xml:space="preserve"> ultimately leads to salvation.</w:t>
      </w:r>
      <w:r w:rsidRPr="00675324">
        <w:rPr>
          <w:sz w:val="24"/>
          <w:szCs w:val="24"/>
        </w:rPr>
        <w:t xml:space="preserve"> During one </w:t>
      </w:r>
      <w:r w:rsidR="00FD6DB2">
        <w:rPr>
          <w:sz w:val="24"/>
          <w:szCs w:val="24"/>
        </w:rPr>
        <w:t>such time in my life</w:t>
      </w:r>
      <w:r w:rsidRPr="00675324">
        <w:rPr>
          <w:sz w:val="24"/>
          <w:szCs w:val="24"/>
        </w:rPr>
        <w:t>, this passage became very real to me.</w:t>
      </w:r>
      <w:r>
        <w:rPr>
          <w:sz w:val="24"/>
          <w:szCs w:val="24"/>
        </w:rPr>
        <w:t xml:space="preserve"> </w:t>
      </w:r>
      <w:r w:rsidRPr="00675324">
        <w:rPr>
          <w:b/>
          <w:i/>
          <w:sz w:val="24"/>
          <w:szCs w:val="24"/>
        </w:rPr>
        <w:t>Psalms 18: 16</w:t>
      </w:r>
      <w:r>
        <w:rPr>
          <w:b/>
          <w:i/>
          <w:sz w:val="24"/>
          <w:szCs w:val="24"/>
        </w:rPr>
        <w:t xml:space="preserve"> </w:t>
      </w:r>
      <w:r w:rsidRPr="00675324">
        <w:rPr>
          <w:b/>
          <w:i/>
          <w:sz w:val="24"/>
          <w:szCs w:val="24"/>
        </w:rPr>
        <w:t>He reached down from on high and took hold of me and drew me out of de</w:t>
      </w:r>
      <w:r>
        <w:rPr>
          <w:b/>
          <w:i/>
          <w:sz w:val="24"/>
          <w:szCs w:val="24"/>
        </w:rPr>
        <w:t>ep water. He rescued me.</w:t>
      </w:r>
      <w:r w:rsidRPr="00675324">
        <w:rPr>
          <w:b/>
          <w:i/>
          <w:sz w:val="24"/>
          <w:szCs w:val="24"/>
        </w:rPr>
        <w:t xml:space="preserve"> </w:t>
      </w:r>
      <w:r w:rsidRPr="00675324">
        <w:rPr>
          <w:sz w:val="24"/>
          <w:szCs w:val="24"/>
        </w:rPr>
        <w:t xml:space="preserve"> The word </w:t>
      </w:r>
      <w:r w:rsidRPr="00D01717">
        <w:rPr>
          <w:b/>
          <w:i/>
          <w:sz w:val="24"/>
          <w:szCs w:val="24"/>
        </w:rPr>
        <w:t xml:space="preserve">rescue </w:t>
      </w:r>
      <w:r w:rsidRPr="00675324">
        <w:rPr>
          <w:sz w:val="24"/>
          <w:szCs w:val="24"/>
        </w:rPr>
        <w:t xml:space="preserve">is found in the definition of the Greek words: forgive, grace, and save! </w:t>
      </w:r>
    </w:p>
    <w:p w14:paraId="4C7F8663" w14:textId="77777777" w:rsidR="004E1D7B" w:rsidRDefault="004E1D7B" w:rsidP="004E1D7B">
      <w:pPr>
        <w:jc w:val="center"/>
        <w:rPr>
          <w:b/>
          <w:i/>
          <w:sz w:val="24"/>
          <w:szCs w:val="24"/>
        </w:rPr>
      </w:pPr>
      <w:r w:rsidRPr="00675324">
        <w:rPr>
          <w:b/>
          <w:i/>
          <w:sz w:val="24"/>
          <w:szCs w:val="24"/>
        </w:rPr>
        <w:t>Jeremiah 31:3</w:t>
      </w:r>
    </w:p>
    <w:p w14:paraId="53537196" w14:textId="77777777" w:rsidR="004E1D7B" w:rsidRDefault="004E1D7B" w:rsidP="004E1D7B">
      <w:pPr>
        <w:jc w:val="center"/>
        <w:rPr>
          <w:b/>
          <w:i/>
          <w:sz w:val="24"/>
          <w:szCs w:val="24"/>
        </w:rPr>
      </w:pPr>
      <w:r w:rsidRPr="00675324">
        <w:rPr>
          <w:b/>
          <w:i/>
          <w:sz w:val="24"/>
          <w:szCs w:val="24"/>
        </w:rPr>
        <w:t>The LORD appeared to him from afar, saying, “I have loved you with an everlasting love; therefore I have drawn you with loving-kindness.”</w:t>
      </w:r>
    </w:p>
    <w:p w14:paraId="4339575E" w14:textId="77777777" w:rsidR="004E1D7B" w:rsidRDefault="004E1D7B" w:rsidP="004E1D7B">
      <w:pPr>
        <w:jc w:val="center"/>
        <w:rPr>
          <w:b/>
          <w:sz w:val="28"/>
          <w:szCs w:val="28"/>
        </w:rPr>
      </w:pPr>
      <w:r w:rsidRPr="00F63137">
        <w:rPr>
          <w:b/>
          <w:sz w:val="28"/>
          <w:szCs w:val="28"/>
        </w:rPr>
        <w:t>The Needle in a Hay Stack</w:t>
      </w:r>
    </w:p>
    <w:p w14:paraId="09D97CC1" w14:textId="77777777" w:rsidR="00086538" w:rsidRPr="00BA3779" w:rsidRDefault="00086538" w:rsidP="00086538">
      <w:pPr>
        <w:pStyle w:val="Heading1"/>
        <w:shd w:val="clear" w:color="auto" w:fill="FFFFFF"/>
        <w:spacing w:before="0"/>
        <w:jc w:val="center"/>
        <w:rPr>
          <w:rFonts w:asciiTheme="minorHAnsi" w:hAnsiTheme="minorHAnsi" w:cstheme="minorHAnsi"/>
          <w:bCs w:val="0"/>
          <w:color w:val="000000"/>
          <w:sz w:val="24"/>
          <w:szCs w:val="24"/>
        </w:rPr>
      </w:pPr>
      <w:r w:rsidRPr="00BA3779">
        <w:rPr>
          <w:rStyle w:val="passage-display-bcv"/>
          <w:rFonts w:asciiTheme="minorHAnsi" w:hAnsiTheme="minorHAnsi" w:cstheme="minorHAnsi"/>
          <w:bCs w:val="0"/>
          <w:color w:val="000000"/>
          <w:sz w:val="24"/>
          <w:szCs w:val="24"/>
        </w:rPr>
        <w:t>Ezekiel 34:15-16</w:t>
      </w:r>
      <w:r w:rsidRPr="00BA3779">
        <w:rPr>
          <w:rStyle w:val="passage-display-version"/>
          <w:rFonts w:asciiTheme="minorHAnsi" w:hAnsiTheme="minorHAnsi" w:cstheme="minorHAnsi"/>
          <w:bCs w:val="0"/>
          <w:color w:val="000000"/>
          <w:sz w:val="24"/>
          <w:szCs w:val="24"/>
        </w:rPr>
        <w:t xml:space="preserve"> (NASB)</w:t>
      </w:r>
    </w:p>
    <w:p w14:paraId="7793B627" w14:textId="77777777" w:rsidR="00086538" w:rsidRDefault="00086538" w:rsidP="00086538">
      <w:pPr>
        <w:pStyle w:val="NormalWeb"/>
        <w:shd w:val="clear" w:color="auto" w:fill="FFFFFF"/>
        <w:spacing w:before="0" w:beforeAutospacing="0" w:after="150" w:afterAutospacing="0" w:line="360" w:lineRule="atLeast"/>
        <w:jc w:val="center"/>
        <w:rPr>
          <w:rStyle w:val="text"/>
          <w:rFonts w:asciiTheme="minorHAnsi" w:hAnsiTheme="minorHAnsi" w:cstheme="minorHAnsi"/>
          <w:b/>
          <w:color w:val="000000"/>
        </w:rPr>
      </w:pPr>
      <w:r w:rsidRPr="00BA3779">
        <w:rPr>
          <w:rStyle w:val="text"/>
          <w:rFonts w:asciiTheme="minorHAnsi" w:hAnsiTheme="minorHAnsi" w:cstheme="minorHAnsi"/>
          <w:b/>
          <w:bCs/>
          <w:color w:val="000000"/>
          <w:vertAlign w:val="superscript"/>
        </w:rPr>
        <w:t>15 </w:t>
      </w:r>
      <w:r w:rsidRPr="00BA3779">
        <w:rPr>
          <w:rStyle w:val="text"/>
          <w:rFonts w:asciiTheme="minorHAnsi" w:hAnsiTheme="minorHAnsi" w:cstheme="minorHAnsi"/>
          <w:b/>
          <w:color w:val="000000"/>
        </w:rPr>
        <w:t>I will</w:t>
      </w:r>
      <w:r w:rsidRPr="00BA3779">
        <w:rPr>
          <w:rStyle w:val="apple-converted-space"/>
          <w:rFonts w:asciiTheme="minorHAnsi" w:hAnsiTheme="minorHAnsi" w:cstheme="minorHAnsi"/>
          <w:b/>
          <w:color w:val="000000"/>
        </w:rPr>
        <w:t> </w:t>
      </w:r>
      <w:r w:rsidRPr="00BA3779">
        <w:rPr>
          <w:rStyle w:val="text"/>
          <w:rFonts w:asciiTheme="minorHAnsi" w:hAnsiTheme="minorHAnsi" w:cstheme="minorHAnsi"/>
          <w:b/>
          <w:color w:val="000000"/>
        </w:rPr>
        <w:t>feed My flock and I will</w:t>
      </w:r>
      <w:r>
        <w:rPr>
          <w:rStyle w:val="text"/>
          <w:rFonts w:asciiTheme="minorHAnsi" w:hAnsiTheme="minorHAnsi" w:cstheme="minorHAnsi"/>
          <w:b/>
          <w:color w:val="000000"/>
        </w:rPr>
        <w:t xml:space="preserve"> </w:t>
      </w:r>
      <w:r w:rsidRPr="00BA3779">
        <w:rPr>
          <w:rStyle w:val="text"/>
          <w:rFonts w:asciiTheme="minorHAnsi" w:hAnsiTheme="minorHAnsi" w:cstheme="minorHAnsi"/>
          <w:b/>
          <w:color w:val="000000"/>
        </w:rPr>
        <w:t>lead them to rest,” declares the Lord</w:t>
      </w:r>
      <w:r w:rsidRPr="00BA3779">
        <w:rPr>
          <w:rStyle w:val="apple-converted-space"/>
          <w:rFonts w:asciiTheme="minorHAnsi" w:hAnsiTheme="minorHAnsi" w:cstheme="minorHAnsi"/>
          <w:b/>
          <w:color w:val="000000"/>
        </w:rPr>
        <w:t> </w:t>
      </w:r>
      <w:r w:rsidRPr="00BA3779">
        <w:rPr>
          <w:rStyle w:val="small-caps"/>
          <w:rFonts w:asciiTheme="minorHAnsi" w:hAnsiTheme="minorHAnsi" w:cstheme="minorHAnsi"/>
          <w:b/>
          <w:smallCaps/>
          <w:color w:val="000000"/>
        </w:rPr>
        <w:t>God</w:t>
      </w:r>
      <w:r w:rsidRPr="00BA3779">
        <w:rPr>
          <w:rStyle w:val="text"/>
          <w:rFonts w:asciiTheme="minorHAnsi" w:hAnsiTheme="minorHAnsi" w:cstheme="minorHAnsi"/>
          <w:b/>
          <w:color w:val="000000"/>
        </w:rPr>
        <w:t>.</w:t>
      </w:r>
      <w:r w:rsidRPr="00BA3779">
        <w:rPr>
          <w:rStyle w:val="apple-converted-space"/>
          <w:rFonts w:asciiTheme="minorHAnsi" w:hAnsiTheme="minorHAnsi" w:cstheme="minorHAnsi"/>
          <w:b/>
          <w:color w:val="000000"/>
        </w:rPr>
        <w:t> </w:t>
      </w:r>
      <w:r w:rsidRPr="00BA3779">
        <w:rPr>
          <w:rStyle w:val="text"/>
          <w:rFonts w:asciiTheme="minorHAnsi" w:hAnsiTheme="minorHAnsi" w:cstheme="minorHAnsi"/>
          <w:b/>
          <w:bCs/>
          <w:color w:val="000000"/>
          <w:vertAlign w:val="superscript"/>
        </w:rPr>
        <w:t>16 </w:t>
      </w:r>
      <w:r w:rsidRPr="00BA3779">
        <w:rPr>
          <w:rStyle w:val="text"/>
          <w:rFonts w:asciiTheme="minorHAnsi" w:hAnsiTheme="minorHAnsi" w:cstheme="minorHAnsi"/>
          <w:b/>
          <w:color w:val="000000"/>
        </w:rPr>
        <w:t>“I will seek the lost, bring back the scattered, bind up the broken and strengthen the sick; but the</w:t>
      </w:r>
      <w:r w:rsidRPr="00BA3779">
        <w:rPr>
          <w:rStyle w:val="apple-converted-space"/>
          <w:rFonts w:asciiTheme="minorHAnsi" w:hAnsiTheme="minorHAnsi" w:cstheme="minorHAnsi"/>
          <w:b/>
          <w:color w:val="000000"/>
        </w:rPr>
        <w:t> </w:t>
      </w:r>
      <w:r w:rsidRPr="00BA3779">
        <w:rPr>
          <w:rStyle w:val="text"/>
          <w:rFonts w:asciiTheme="minorHAnsi" w:hAnsiTheme="minorHAnsi" w:cstheme="minorHAnsi"/>
          <w:b/>
          <w:color w:val="000000"/>
        </w:rPr>
        <w:t>fat and the strong I will destroy. I will</w:t>
      </w:r>
      <w:r w:rsidRPr="00BA3779">
        <w:rPr>
          <w:rStyle w:val="apple-converted-space"/>
          <w:rFonts w:asciiTheme="minorHAnsi" w:hAnsiTheme="minorHAnsi" w:cstheme="minorHAnsi"/>
          <w:b/>
          <w:color w:val="000000"/>
        </w:rPr>
        <w:t> </w:t>
      </w:r>
      <w:r w:rsidRPr="00BA3779">
        <w:rPr>
          <w:rStyle w:val="text"/>
          <w:rFonts w:asciiTheme="minorHAnsi" w:hAnsiTheme="minorHAnsi" w:cstheme="minorHAnsi"/>
          <w:b/>
          <w:color w:val="000000"/>
        </w:rPr>
        <w:t>feed them with judgment.</w:t>
      </w:r>
    </w:p>
    <w:p w14:paraId="78BFDF4A" w14:textId="77777777" w:rsidR="005C489A" w:rsidRDefault="00086538" w:rsidP="005C489A">
      <w:pPr>
        <w:ind w:firstLine="720"/>
        <w:jc w:val="both"/>
        <w:rPr>
          <w:sz w:val="24"/>
          <w:szCs w:val="24"/>
        </w:rPr>
      </w:pPr>
      <w:r>
        <w:rPr>
          <w:sz w:val="24"/>
          <w:szCs w:val="24"/>
        </w:rPr>
        <w:t>I am awe-struck again at how the Lord teaches me spiritual truths through life events. S</w:t>
      </w:r>
      <w:r w:rsidR="00750584">
        <w:rPr>
          <w:sz w:val="24"/>
          <w:szCs w:val="24"/>
        </w:rPr>
        <w:t>everal years ago at youth came, we set up a long plastic tarp on a hill</w:t>
      </w:r>
      <w:r w:rsidR="005F123F">
        <w:rPr>
          <w:sz w:val="24"/>
          <w:szCs w:val="24"/>
        </w:rPr>
        <w:t xml:space="preserve"> to use as wet slip and slide. One of the girls lost a promise ring on her way down the slide. </w:t>
      </w:r>
      <w:r w:rsidR="005C489A">
        <w:rPr>
          <w:sz w:val="24"/>
          <w:szCs w:val="24"/>
        </w:rPr>
        <w:t>We all stopped and begin a full-scale</w:t>
      </w:r>
      <w:r w:rsidR="00D5600A">
        <w:rPr>
          <w:sz w:val="24"/>
          <w:szCs w:val="24"/>
        </w:rPr>
        <w:t xml:space="preserve"> search </w:t>
      </w:r>
      <w:r w:rsidR="005C489A">
        <w:rPr>
          <w:sz w:val="24"/>
          <w:szCs w:val="24"/>
        </w:rPr>
        <w:t xml:space="preserve">of </w:t>
      </w:r>
      <w:r w:rsidR="00D5600A">
        <w:rPr>
          <w:sz w:val="24"/>
          <w:szCs w:val="24"/>
        </w:rPr>
        <w:t xml:space="preserve">the tall grass on either side of the slide to try and find the ring, to no avail. </w:t>
      </w:r>
      <w:r w:rsidR="005F123F">
        <w:rPr>
          <w:sz w:val="24"/>
          <w:szCs w:val="24"/>
        </w:rPr>
        <w:t xml:space="preserve">Then we </w:t>
      </w:r>
      <w:r w:rsidR="00D5600A">
        <w:rPr>
          <w:sz w:val="24"/>
          <w:szCs w:val="24"/>
        </w:rPr>
        <w:t>looked</w:t>
      </w:r>
      <w:r w:rsidR="005F123F">
        <w:rPr>
          <w:sz w:val="24"/>
          <w:szCs w:val="24"/>
        </w:rPr>
        <w:t xml:space="preserve"> again the next day when we removed the </w:t>
      </w:r>
      <w:r w:rsidR="00D5600A">
        <w:rPr>
          <w:sz w:val="24"/>
          <w:szCs w:val="24"/>
        </w:rPr>
        <w:t>tarp</w:t>
      </w:r>
      <w:r w:rsidR="005F123F">
        <w:rPr>
          <w:sz w:val="24"/>
          <w:szCs w:val="24"/>
        </w:rPr>
        <w:t xml:space="preserve">, but still no </w:t>
      </w:r>
      <w:r w:rsidR="00AD7D0D">
        <w:rPr>
          <w:sz w:val="24"/>
          <w:szCs w:val="24"/>
        </w:rPr>
        <w:t>sign</w:t>
      </w:r>
      <w:r w:rsidR="005F123F">
        <w:rPr>
          <w:sz w:val="24"/>
          <w:szCs w:val="24"/>
        </w:rPr>
        <w:t xml:space="preserve"> of the ring. On the third day as I was </w:t>
      </w:r>
      <w:r w:rsidR="00AD7D0D">
        <w:rPr>
          <w:sz w:val="24"/>
          <w:szCs w:val="24"/>
        </w:rPr>
        <w:t xml:space="preserve">alone </w:t>
      </w:r>
      <w:r w:rsidR="005F123F">
        <w:rPr>
          <w:sz w:val="24"/>
          <w:szCs w:val="24"/>
        </w:rPr>
        <w:t xml:space="preserve">making my way up the hill I was having a </w:t>
      </w:r>
      <w:r w:rsidR="00D5600A">
        <w:rPr>
          <w:sz w:val="24"/>
          <w:szCs w:val="24"/>
        </w:rPr>
        <w:t>dialog</w:t>
      </w:r>
      <w:r w:rsidR="005F123F">
        <w:rPr>
          <w:sz w:val="24"/>
          <w:szCs w:val="24"/>
        </w:rPr>
        <w:t xml:space="preserve"> with the Lord </w:t>
      </w:r>
      <w:r w:rsidR="00D5600A">
        <w:rPr>
          <w:sz w:val="24"/>
          <w:szCs w:val="24"/>
        </w:rPr>
        <w:t>about</w:t>
      </w:r>
      <w:r w:rsidR="005F123F">
        <w:rPr>
          <w:sz w:val="24"/>
          <w:szCs w:val="24"/>
        </w:rPr>
        <w:t xml:space="preserve"> that ring. I </w:t>
      </w:r>
      <w:r w:rsidR="00D5600A">
        <w:rPr>
          <w:sz w:val="24"/>
          <w:szCs w:val="24"/>
        </w:rPr>
        <w:t>said, “Lord</w:t>
      </w:r>
      <w:r w:rsidR="005F123F">
        <w:rPr>
          <w:sz w:val="24"/>
          <w:szCs w:val="24"/>
        </w:rPr>
        <w:t>,</w:t>
      </w:r>
      <w:r w:rsidR="00AD7D0D">
        <w:rPr>
          <w:sz w:val="24"/>
          <w:szCs w:val="24"/>
        </w:rPr>
        <w:t xml:space="preserve"> </w:t>
      </w:r>
      <w:r w:rsidR="005F123F">
        <w:rPr>
          <w:sz w:val="24"/>
          <w:szCs w:val="24"/>
        </w:rPr>
        <w:t xml:space="preserve">You alone know exactly where that ring is in that tall grass, just as you know exactly where every one of your lost </w:t>
      </w:r>
      <w:r w:rsidR="00AD7D0D">
        <w:rPr>
          <w:sz w:val="24"/>
          <w:szCs w:val="24"/>
        </w:rPr>
        <w:t xml:space="preserve">children </w:t>
      </w:r>
      <w:r w:rsidR="00F43482">
        <w:rPr>
          <w:sz w:val="24"/>
          <w:szCs w:val="24"/>
        </w:rPr>
        <w:t>can be found</w:t>
      </w:r>
      <w:r w:rsidR="00AD7D0D">
        <w:rPr>
          <w:sz w:val="24"/>
          <w:szCs w:val="24"/>
        </w:rPr>
        <w:t>.</w:t>
      </w:r>
      <w:r w:rsidR="005F123F">
        <w:rPr>
          <w:sz w:val="24"/>
          <w:szCs w:val="24"/>
        </w:rPr>
        <w:t xml:space="preserve"> I know lost souls are much more important </w:t>
      </w:r>
      <w:r w:rsidR="00D5600A">
        <w:rPr>
          <w:sz w:val="24"/>
          <w:szCs w:val="24"/>
        </w:rPr>
        <w:t>than</w:t>
      </w:r>
      <w:r w:rsidR="005F123F">
        <w:rPr>
          <w:sz w:val="24"/>
          <w:szCs w:val="24"/>
        </w:rPr>
        <w:t xml:space="preserve"> this ring, but would you allow me to find this ring?” I walked over that large </w:t>
      </w:r>
      <w:r>
        <w:rPr>
          <w:sz w:val="24"/>
          <w:szCs w:val="24"/>
        </w:rPr>
        <w:t>field</w:t>
      </w:r>
      <w:r w:rsidR="005F123F">
        <w:rPr>
          <w:sz w:val="24"/>
          <w:szCs w:val="24"/>
        </w:rPr>
        <w:t xml:space="preserve"> to the area</w:t>
      </w:r>
      <w:r w:rsidR="00F43482">
        <w:rPr>
          <w:sz w:val="24"/>
          <w:szCs w:val="24"/>
        </w:rPr>
        <w:t xml:space="preserve"> where</w:t>
      </w:r>
      <w:r w:rsidR="005F123F">
        <w:rPr>
          <w:sz w:val="24"/>
          <w:szCs w:val="24"/>
        </w:rPr>
        <w:t xml:space="preserve"> I thought the </w:t>
      </w:r>
      <w:r w:rsidR="00D5600A">
        <w:rPr>
          <w:sz w:val="24"/>
          <w:szCs w:val="24"/>
        </w:rPr>
        <w:t>slide</w:t>
      </w:r>
      <w:r w:rsidR="005F123F">
        <w:rPr>
          <w:sz w:val="24"/>
          <w:szCs w:val="24"/>
        </w:rPr>
        <w:t xml:space="preserve"> had been</w:t>
      </w:r>
      <w:r w:rsidR="00F43482">
        <w:rPr>
          <w:sz w:val="24"/>
          <w:szCs w:val="24"/>
        </w:rPr>
        <w:t>,</w:t>
      </w:r>
      <w:r w:rsidR="005F123F">
        <w:rPr>
          <w:sz w:val="24"/>
          <w:szCs w:val="24"/>
        </w:rPr>
        <w:t xml:space="preserve"> and within </w:t>
      </w:r>
      <w:r w:rsidR="00F43482">
        <w:rPr>
          <w:sz w:val="24"/>
          <w:szCs w:val="24"/>
        </w:rPr>
        <w:t xml:space="preserve">just </w:t>
      </w:r>
      <w:r w:rsidR="007B42D5">
        <w:rPr>
          <w:sz w:val="24"/>
          <w:szCs w:val="24"/>
        </w:rPr>
        <w:t>a few</w:t>
      </w:r>
      <w:r w:rsidR="00F43482">
        <w:rPr>
          <w:sz w:val="24"/>
          <w:szCs w:val="24"/>
        </w:rPr>
        <w:t xml:space="preserve"> moments,</w:t>
      </w:r>
      <w:r w:rsidR="005F123F">
        <w:rPr>
          <w:sz w:val="24"/>
          <w:szCs w:val="24"/>
        </w:rPr>
        <w:t xml:space="preserve"> I looked down and guess what I saw?</w:t>
      </w:r>
      <w:r w:rsidR="00F43482">
        <w:rPr>
          <w:sz w:val="24"/>
          <w:szCs w:val="24"/>
        </w:rPr>
        <w:t xml:space="preserve"> Would you believe it? There it was</w:t>
      </w:r>
      <w:r w:rsidR="007B42D5">
        <w:rPr>
          <w:sz w:val="24"/>
          <w:szCs w:val="24"/>
        </w:rPr>
        <w:t>-</w:t>
      </w:r>
      <w:r w:rsidR="00F43482">
        <w:rPr>
          <w:sz w:val="24"/>
          <w:szCs w:val="24"/>
        </w:rPr>
        <w:t xml:space="preserve"> t</w:t>
      </w:r>
      <w:r w:rsidR="005F123F">
        <w:rPr>
          <w:sz w:val="24"/>
          <w:szCs w:val="24"/>
        </w:rPr>
        <w:t xml:space="preserve">he ring! I ran up to the </w:t>
      </w:r>
      <w:r w:rsidR="00D5600A">
        <w:rPr>
          <w:sz w:val="24"/>
          <w:szCs w:val="24"/>
        </w:rPr>
        <w:t>dining hall and was shouting to everyone,</w:t>
      </w:r>
      <w:r w:rsidR="005F123F">
        <w:rPr>
          <w:sz w:val="24"/>
          <w:szCs w:val="24"/>
        </w:rPr>
        <w:t>”</w:t>
      </w:r>
      <w:r w:rsidR="00D5600A">
        <w:rPr>
          <w:sz w:val="24"/>
          <w:szCs w:val="24"/>
        </w:rPr>
        <w:t xml:space="preserve"> </w:t>
      </w:r>
      <w:r w:rsidR="005F123F">
        <w:rPr>
          <w:sz w:val="24"/>
          <w:szCs w:val="24"/>
        </w:rPr>
        <w:t>Look what the Lord found!”</w:t>
      </w:r>
      <w:r w:rsidR="00D5600A">
        <w:rPr>
          <w:sz w:val="24"/>
          <w:szCs w:val="24"/>
        </w:rPr>
        <w:t xml:space="preserve"> It was truly like finding a needle in a hay stack.</w:t>
      </w:r>
      <w:r w:rsidR="005F123F">
        <w:rPr>
          <w:sz w:val="24"/>
          <w:szCs w:val="24"/>
        </w:rPr>
        <w:t xml:space="preserve"> We were all in shock! </w:t>
      </w:r>
      <w:r w:rsidR="005C489A">
        <w:rPr>
          <w:sz w:val="24"/>
          <w:szCs w:val="24"/>
        </w:rPr>
        <w:t xml:space="preserve">You must admit the odds of my finding that ring were startling. </w:t>
      </w:r>
      <w:r w:rsidR="00143759">
        <w:rPr>
          <w:sz w:val="24"/>
          <w:szCs w:val="24"/>
        </w:rPr>
        <w:t>The Lord used this event as an object lesson to teach me that He</w:t>
      </w:r>
      <w:r w:rsidR="00D5600A">
        <w:rPr>
          <w:sz w:val="24"/>
          <w:szCs w:val="24"/>
        </w:rPr>
        <w:t xml:space="preserve"> know exactly where His lost children are</w:t>
      </w:r>
      <w:r w:rsidR="00143759">
        <w:rPr>
          <w:sz w:val="24"/>
          <w:szCs w:val="24"/>
        </w:rPr>
        <w:t>,</w:t>
      </w:r>
      <w:r w:rsidR="00D5600A">
        <w:rPr>
          <w:sz w:val="24"/>
          <w:szCs w:val="24"/>
        </w:rPr>
        <w:t xml:space="preserve"> and what it will take to find them.</w:t>
      </w:r>
      <w:r w:rsidR="005C489A">
        <w:rPr>
          <w:sz w:val="24"/>
          <w:szCs w:val="24"/>
        </w:rPr>
        <w:t xml:space="preserve"> And</w:t>
      </w:r>
      <w:r w:rsidR="00D5600A">
        <w:rPr>
          <w:sz w:val="24"/>
          <w:szCs w:val="24"/>
        </w:rPr>
        <w:t xml:space="preserve"> He is relentless in His pursuit</w:t>
      </w:r>
      <w:r w:rsidR="00F43482">
        <w:rPr>
          <w:sz w:val="24"/>
          <w:szCs w:val="24"/>
        </w:rPr>
        <w:t>. A</w:t>
      </w:r>
      <w:r w:rsidR="00D5600A">
        <w:rPr>
          <w:sz w:val="24"/>
          <w:szCs w:val="24"/>
        </w:rPr>
        <w:t>ll that His Father has given to Him will come</w:t>
      </w:r>
      <w:r w:rsidR="00613F1D">
        <w:rPr>
          <w:sz w:val="24"/>
          <w:szCs w:val="24"/>
        </w:rPr>
        <w:t>…</w:t>
      </w:r>
      <w:r w:rsidR="00D5600A">
        <w:rPr>
          <w:sz w:val="24"/>
          <w:szCs w:val="24"/>
        </w:rPr>
        <w:t xml:space="preserve"> He will not lose one of them. </w:t>
      </w:r>
    </w:p>
    <w:p w14:paraId="73E61417" w14:textId="77777777" w:rsidR="00B72CFE" w:rsidRDefault="00D5600A" w:rsidP="00143759">
      <w:pPr>
        <w:ind w:firstLine="720"/>
        <w:jc w:val="both"/>
        <w:rPr>
          <w:sz w:val="24"/>
          <w:szCs w:val="24"/>
        </w:rPr>
      </w:pPr>
      <w:r>
        <w:rPr>
          <w:sz w:val="24"/>
          <w:szCs w:val="24"/>
        </w:rPr>
        <w:t xml:space="preserve"> </w:t>
      </w:r>
      <w:r w:rsidR="00F43482">
        <w:rPr>
          <w:sz w:val="24"/>
          <w:szCs w:val="24"/>
        </w:rPr>
        <w:t xml:space="preserve">My son Robbie </w:t>
      </w:r>
      <w:r w:rsidR="0020668E">
        <w:rPr>
          <w:sz w:val="24"/>
          <w:szCs w:val="24"/>
        </w:rPr>
        <w:t xml:space="preserve">is </w:t>
      </w:r>
      <w:r w:rsidR="005C2C7F">
        <w:rPr>
          <w:sz w:val="24"/>
          <w:szCs w:val="24"/>
        </w:rPr>
        <w:t xml:space="preserve">far away </w:t>
      </w:r>
      <w:r w:rsidR="008D41C9">
        <w:rPr>
          <w:sz w:val="24"/>
          <w:szCs w:val="24"/>
        </w:rPr>
        <w:t xml:space="preserve">from home </w:t>
      </w:r>
      <w:r>
        <w:rPr>
          <w:sz w:val="24"/>
          <w:szCs w:val="24"/>
        </w:rPr>
        <w:t xml:space="preserve">in the Czech Republic at the University of West </w:t>
      </w:r>
      <w:r w:rsidR="005C2C7F">
        <w:rPr>
          <w:sz w:val="24"/>
          <w:szCs w:val="24"/>
        </w:rPr>
        <w:t>Bohemia</w:t>
      </w:r>
      <w:r>
        <w:rPr>
          <w:sz w:val="24"/>
          <w:szCs w:val="24"/>
        </w:rPr>
        <w:t xml:space="preserve">. </w:t>
      </w:r>
      <w:r w:rsidR="0020668E">
        <w:rPr>
          <w:sz w:val="24"/>
          <w:szCs w:val="24"/>
        </w:rPr>
        <w:t xml:space="preserve"> He is in a place where Christians are the proverbial</w:t>
      </w:r>
      <w:r w:rsidR="00297670">
        <w:rPr>
          <w:sz w:val="24"/>
          <w:szCs w:val="24"/>
        </w:rPr>
        <w:t xml:space="preserve"> “N</w:t>
      </w:r>
      <w:r w:rsidR="008D41C9">
        <w:rPr>
          <w:sz w:val="24"/>
          <w:szCs w:val="24"/>
        </w:rPr>
        <w:t>eedle in a Hay Stack”, making</w:t>
      </w:r>
      <w:r w:rsidR="00613F1D">
        <w:rPr>
          <w:sz w:val="24"/>
          <w:szCs w:val="24"/>
        </w:rPr>
        <w:t xml:space="preserve"> up less than 1% of the population, facts I already expounded upon in </w:t>
      </w:r>
      <w:r w:rsidR="008546D6">
        <w:rPr>
          <w:sz w:val="24"/>
          <w:szCs w:val="24"/>
        </w:rPr>
        <w:t>chapter 12</w:t>
      </w:r>
      <w:r w:rsidR="00613F1D">
        <w:rPr>
          <w:sz w:val="24"/>
          <w:szCs w:val="24"/>
        </w:rPr>
        <w:t xml:space="preserve">. </w:t>
      </w:r>
      <w:r>
        <w:rPr>
          <w:sz w:val="24"/>
          <w:szCs w:val="24"/>
        </w:rPr>
        <w:t xml:space="preserve">I know how dark spiritually this place is because </w:t>
      </w:r>
      <w:r w:rsidR="005C2C7F">
        <w:rPr>
          <w:sz w:val="24"/>
          <w:szCs w:val="24"/>
        </w:rPr>
        <w:t xml:space="preserve">my first two mission trips were to the Czech Republic. </w:t>
      </w:r>
      <w:r w:rsidR="0020668E">
        <w:rPr>
          <w:sz w:val="24"/>
          <w:szCs w:val="24"/>
        </w:rPr>
        <w:t>In addition to these trips</w:t>
      </w:r>
      <w:r w:rsidR="00086538">
        <w:rPr>
          <w:sz w:val="24"/>
          <w:szCs w:val="24"/>
        </w:rPr>
        <w:t xml:space="preserve">, </w:t>
      </w:r>
      <w:r w:rsidR="008546D6">
        <w:rPr>
          <w:sz w:val="24"/>
          <w:szCs w:val="24"/>
        </w:rPr>
        <w:t>my family has</w:t>
      </w:r>
      <w:r w:rsidR="0020668E">
        <w:rPr>
          <w:sz w:val="24"/>
          <w:szCs w:val="24"/>
        </w:rPr>
        <w:t xml:space="preserve"> another</w:t>
      </w:r>
      <w:r w:rsidR="00086538">
        <w:rPr>
          <w:sz w:val="24"/>
          <w:szCs w:val="24"/>
        </w:rPr>
        <w:t xml:space="preserve"> connection in</w:t>
      </w:r>
      <w:r w:rsidR="0020668E">
        <w:rPr>
          <w:sz w:val="24"/>
          <w:szCs w:val="24"/>
        </w:rPr>
        <w:t xml:space="preserve"> this country</w:t>
      </w:r>
      <w:r w:rsidR="00086538">
        <w:rPr>
          <w:sz w:val="24"/>
          <w:szCs w:val="24"/>
        </w:rPr>
        <w:t>. A</w:t>
      </w:r>
      <w:r w:rsidR="008D41C9">
        <w:rPr>
          <w:sz w:val="24"/>
          <w:szCs w:val="24"/>
        </w:rPr>
        <w:t xml:space="preserve"> discipling ministry</w:t>
      </w:r>
      <w:r w:rsidR="00086538">
        <w:rPr>
          <w:sz w:val="24"/>
          <w:szCs w:val="24"/>
        </w:rPr>
        <w:t xml:space="preserve"> called “</w:t>
      </w:r>
      <w:r w:rsidR="008D41C9">
        <w:rPr>
          <w:sz w:val="24"/>
          <w:szCs w:val="24"/>
        </w:rPr>
        <w:t>In-Life</w:t>
      </w:r>
      <w:r w:rsidR="00086538">
        <w:rPr>
          <w:sz w:val="24"/>
          <w:szCs w:val="24"/>
        </w:rPr>
        <w:t>”, of which my husband--</w:t>
      </w:r>
      <w:r w:rsidR="008D41C9">
        <w:rPr>
          <w:sz w:val="24"/>
          <w:szCs w:val="24"/>
        </w:rPr>
        <w:t>Art is the champion.</w:t>
      </w:r>
      <w:r w:rsidR="00613F1D">
        <w:rPr>
          <w:sz w:val="24"/>
          <w:szCs w:val="24"/>
        </w:rPr>
        <w:t xml:space="preserve"> With her permission, I will tell you the story of how the Lord </w:t>
      </w:r>
      <w:r w:rsidR="00613F1D" w:rsidRPr="008546D6">
        <w:rPr>
          <w:b/>
          <w:i/>
          <w:sz w:val="24"/>
          <w:szCs w:val="24"/>
        </w:rPr>
        <w:t>found</w:t>
      </w:r>
      <w:r w:rsidR="00613F1D">
        <w:rPr>
          <w:sz w:val="24"/>
          <w:szCs w:val="24"/>
        </w:rPr>
        <w:t xml:space="preserve"> Danka</w:t>
      </w:r>
      <w:r w:rsidR="00F400CE">
        <w:rPr>
          <w:sz w:val="24"/>
          <w:szCs w:val="24"/>
        </w:rPr>
        <w:t xml:space="preserve"> (Danielle)</w:t>
      </w:r>
      <w:r w:rsidR="00613F1D">
        <w:rPr>
          <w:sz w:val="24"/>
          <w:szCs w:val="24"/>
        </w:rPr>
        <w:t xml:space="preserve"> Pavlinakova, the founder of this ministry. Before the split with </w:t>
      </w:r>
      <w:r w:rsidR="00092513">
        <w:rPr>
          <w:sz w:val="24"/>
          <w:szCs w:val="24"/>
        </w:rPr>
        <w:t>Slovakia</w:t>
      </w:r>
      <w:r w:rsidR="00613F1D">
        <w:rPr>
          <w:sz w:val="24"/>
          <w:szCs w:val="24"/>
        </w:rPr>
        <w:t xml:space="preserve"> when her country was under communist rule, she was in Poland attending the university. </w:t>
      </w:r>
      <w:r w:rsidR="008546D6">
        <w:rPr>
          <w:sz w:val="24"/>
          <w:szCs w:val="24"/>
        </w:rPr>
        <w:t>T</w:t>
      </w:r>
      <w:r w:rsidR="00092513">
        <w:rPr>
          <w:sz w:val="24"/>
          <w:szCs w:val="24"/>
        </w:rPr>
        <w:t xml:space="preserve">hrough someone from </w:t>
      </w:r>
      <w:r w:rsidR="00092513" w:rsidRPr="008546D6">
        <w:rPr>
          <w:b/>
          <w:i/>
          <w:sz w:val="24"/>
          <w:szCs w:val="24"/>
        </w:rPr>
        <w:t>Campus Crusade For Christ</w:t>
      </w:r>
      <w:r w:rsidR="008546D6">
        <w:rPr>
          <w:b/>
          <w:i/>
          <w:sz w:val="24"/>
          <w:szCs w:val="24"/>
        </w:rPr>
        <w:t>,</w:t>
      </w:r>
      <w:r w:rsidR="008546D6">
        <w:rPr>
          <w:sz w:val="24"/>
          <w:szCs w:val="24"/>
        </w:rPr>
        <w:t xml:space="preserve"> the Lord found </w:t>
      </w:r>
      <w:r w:rsidR="00F400CE">
        <w:rPr>
          <w:sz w:val="24"/>
          <w:szCs w:val="24"/>
        </w:rPr>
        <w:t xml:space="preserve">His pearl-Dank. </w:t>
      </w:r>
      <w:r w:rsidR="00092513">
        <w:rPr>
          <w:sz w:val="24"/>
          <w:szCs w:val="24"/>
        </w:rPr>
        <w:t xml:space="preserve"> They introduced her to Jesus and then discipled her. After graduation</w:t>
      </w:r>
      <w:r w:rsidR="0041615F">
        <w:rPr>
          <w:sz w:val="24"/>
          <w:szCs w:val="24"/>
        </w:rPr>
        <w:t>, she returned to Czechoslovakia. She immediately</w:t>
      </w:r>
      <w:r w:rsidR="00092513">
        <w:rPr>
          <w:sz w:val="24"/>
          <w:szCs w:val="24"/>
        </w:rPr>
        <w:t xml:space="preserve"> began to introduce five of her friends to Christ</w:t>
      </w:r>
      <w:r w:rsidR="0041615F">
        <w:rPr>
          <w:sz w:val="24"/>
          <w:szCs w:val="24"/>
        </w:rPr>
        <w:t>,</w:t>
      </w:r>
      <w:r w:rsidR="00092513">
        <w:rPr>
          <w:sz w:val="24"/>
          <w:szCs w:val="24"/>
        </w:rPr>
        <w:t xml:space="preserve"> and discipled them just as she had been discipled. The five men multiplied and one of their disciples in now the president of this ministry and Danka’s husband!</w:t>
      </w:r>
      <w:r w:rsidR="0041615F">
        <w:rPr>
          <w:sz w:val="24"/>
          <w:szCs w:val="24"/>
        </w:rPr>
        <w:t xml:space="preserve"> They minister in several universities in several countries. </w:t>
      </w:r>
    </w:p>
    <w:p w14:paraId="5C9D9A15" w14:textId="77777777" w:rsidR="00F43482" w:rsidRDefault="00D4272A" w:rsidP="008432A2">
      <w:pPr>
        <w:ind w:firstLine="720"/>
        <w:jc w:val="both"/>
        <w:rPr>
          <w:sz w:val="24"/>
          <w:szCs w:val="24"/>
        </w:rPr>
      </w:pPr>
      <w:r>
        <w:rPr>
          <w:sz w:val="24"/>
          <w:szCs w:val="24"/>
        </w:rPr>
        <w:t xml:space="preserve"> Have</w:t>
      </w:r>
      <w:r w:rsidR="002E416C">
        <w:rPr>
          <w:sz w:val="24"/>
          <w:szCs w:val="24"/>
        </w:rPr>
        <w:t xml:space="preserve"> you ever stopped and really thought about how significant the people are that God </w:t>
      </w:r>
      <w:r w:rsidR="00982374">
        <w:rPr>
          <w:sz w:val="24"/>
          <w:szCs w:val="24"/>
        </w:rPr>
        <w:t>providentially brings acros</w:t>
      </w:r>
      <w:r w:rsidR="002E416C">
        <w:rPr>
          <w:sz w:val="24"/>
          <w:szCs w:val="24"/>
        </w:rPr>
        <w:t>s your path? Rus</w:t>
      </w:r>
      <w:r w:rsidR="00C9275F">
        <w:rPr>
          <w:sz w:val="24"/>
          <w:szCs w:val="24"/>
        </w:rPr>
        <w:t>s</w:t>
      </w:r>
      <w:r w:rsidR="002E416C">
        <w:rPr>
          <w:sz w:val="24"/>
          <w:szCs w:val="24"/>
        </w:rPr>
        <w:t>el</w:t>
      </w:r>
      <w:r w:rsidR="00C9275F">
        <w:rPr>
          <w:sz w:val="24"/>
          <w:szCs w:val="24"/>
        </w:rPr>
        <w:t>l</w:t>
      </w:r>
      <w:r w:rsidR="002E416C">
        <w:rPr>
          <w:sz w:val="24"/>
          <w:szCs w:val="24"/>
        </w:rPr>
        <w:t xml:space="preserve"> and Melinda Kyzar</w:t>
      </w:r>
      <w:r w:rsidR="00B600DF">
        <w:rPr>
          <w:sz w:val="24"/>
          <w:szCs w:val="24"/>
        </w:rPr>
        <w:t xml:space="preserve"> are </w:t>
      </w:r>
      <w:r w:rsidR="00286668">
        <w:rPr>
          <w:sz w:val="24"/>
          <w:szCs w:val="24"/>
        </w:rPr>
        <w:t>career</w:t>
      </w:r>
      <w:r w:rsidR="00C9275F">
        <w:rPr>
          <w:sz w:val="24"/>
          <w:szCs w:val="24"/>
        </w:rPr>
        <w:t xml:space="preserve"> missionaries</w:t>
      </w:r>
      <w:r w:rsidR="00286668">
        <w:rPr>
          <w:sz w:val="24"/>
          <w:szCs w:val="24"/>
        </w:rPr>
        <w:t>; they have lived all over the world</w:t>
      </w:r>
      <w:r w:rsidR="00C9275F">
        <w:rPr>
          <w:sz w:val="24"/>
          <w:szCs w:val="24"/>
        </w:rPr>
        <w:t xml:space="preserve">. While on </w:t>
      </w:r>
      <w:r w:rsidR="00CC2734">
        <w:rPr>
          <w:sz w:val="24"/>
          <w:szCs w:val="24"/>
        </w:rPr>
        <w:t>furlough</w:t>
      </w:r>
      <w:r w:rsidR="00C9275F">
        <w:rPr>
          <w:sz w:val="24"/>
          <w:szCs w:val="24"/>
        </w:rPr>
        <w:t xml:space="preserve"> </w:t>
      </w:r>
      <w:r w:rsidR="00CC2734">
        <w:rPr>
          <w:sz w:val="24"/>
          <w:szCs w:val="24"/>
        </w:rPr>
        <w:t>several</w:t>
      </w:r>
      <w:r w:rsidR="00C9275F">
        <w:rPr>
          <w:sz w:val="24"/>
          <w:szCs w:val="24"/>
        </w:rPr>
        <w:t xml:space="preserve"> years </w:t>
      </w:r>
      <w:r w:rsidR="00CC2734">
        <w:rPr>
          <w:sz w:val="24"/>
          <w:szCs w:val="24"/>
        </w:rPr>
        <w:t>ago,</w:t>
      </w:r>
      <w:r w:rsidR="00C9275F">
        <w:rPr>
          <w:sz w:val="24"/>
          <w:szCs w:val="24"/>
        </w:rPr>
        <w:t xml:space="preserve"> they stayed in our Church </w:t>
      </w:r>
      <w:r w:rsidR="00286668">
        <w:rPr>
          <w:sz w:val="24"/>
          <w:szCs w:val="24"/>
        </w:rPr>
        <w:t>mission house, and it was</w:t>
      </w:r>
      <w:r w:rsidR="00C9275F">
        <w:rPr>
          <w:sz w:val="24"/>
          <w:szCs w:val="24"/>
        </w:rPr>
        <w:t xml:space="preserve"> a real blessing to have them as part of our church family. When they returned to the mission field they made their </w:t>
      </w:r>
      <w:r w:rsidR="00CC2734">
        <w:rPr>
          <w:sz w:val="24"/>
          <w:szCs w:val="24"/>
        </w:rPr>
        <w:t>headquarters</w:t>
      </w:r>
      <w:r w:rsidR="00C9275F">
        <w:rPr>
          <w:sz w:val="24"/>
          <w:szCs w:val="24"/>
        </w:rPr>
        <w:t xml:space="preserve"> in Prague Czech Republic. In addition t</w:t>
      </w:r>
      <w:r w:rsidR="00086538">
        <w:rPr>
          <w:sz w:val="24"/>
          <w:szCs w:val="24"/>
        </w:rPr>
        <w:t>o the mission trips together, Melinda and I</w:t>
      </w:r>
      <w:r w:rsidR="00C9275F">
        <w:rPr>
          <w:sz w:val="24"/>
          <w:szCs w:val="24"/>
        </w:rPr>
        <w:t xml:space="preserve"> keep </w:t>
      </w:r>
      <w:r w:rsidR="00CC2734">
        <w:rPr>
          <w:sz w:val="24"/>
          <w:szCs w:val="24"/>
        </w:rPr>
        <w:t>in touch</w:t>
      </w:r>
      <w:r w:rsidR="00086538">
        <w:rPr>
          <w:sz w:val="24"/>
          <w:szCs w:val="24"/>
        </w:rPr>
        <w:t>,</w:t>
      </w:r>
      <w:r w:rsidR="00C9275F">
        <w:rPr>
          <w:sz w:val="24"/>
          <w:szCs w:val="24"/>
        </w:rPr>
        <w:t xml:space="preserve"> and pray together on the phone.</w:t>
      </w:r>
      <w:r w:rsidR="00CC2734">
        <w:rPr>
          <w:sz w:val="24"/>
          <w:szCs w:val="24"/>
        </w:rPr>
        <w:t xml:space="preserve"> </w:t>
      </w:r>
      <w:r w:rsidR="00C9275F">
        <w:rPr>
          <w:sz w:val="24"/>
          <w:szCs w:val="24"/>
        </w:rPr>
        <w:t xml:space="preserve">She is one of the Christian contacts I hoped to connect my </w:t>
      </w:r>
      <w:r w:rsidR="00CC2734">
        <w:rPr>
          <w:sz w:val="24"/>
          <w:szCs w:val="24"/>
        </w:rPr>
        <w:t>son Robbie with while he is going to the</w:t>
      </w:r>
      <w:r w:rsidR="00286668">
        <w:rPr>
          <w:sz w:val="24"/>
          <w:szCs w:val="24"/>
        </w:rPr>
        <w:t xml:space="preserve"> university there.  Ok…</w:t>
      </w:r>
      <w:r w:rsidR="00CC2734">
        <w:rPr>
          <w:sz w:val="24"/>
          <w:szCs w:val="24"/>
        </w:rPr>
        <w:t xml:space="preserve"> I’ll admit it</w:t>
      </w:r>
      <w:r w:rsidR="00286668">
        <w:rPr>
          <w:sz w:val="24"/>
          <w:szCs w:val="24"/>
        </w:rPr>
        <w:t>!</w:t>
      </w:r>
      <w:r w:rsidR="00CC2734">
        <w:rPr>
          <w:sz w:val="24"/>
          <w:szCs w:val="24"/>
        </w:rPr>
        <w:t xml:space="preserve"> I baby all my children, </w:t>
      </w:r>
      <w:r w:rsidR="00286668">
        <w:rPr>
          <w:sz w:val="24"/>
          <w:szCs w:val="24"/>
        </w:rPr>
        <w:t>or at least I try to.</w:t>
      </w:r>
      <w:r w:rsidR="00CC2734">
        <w:rPr>
          <w:sz w:val="24"/>
          <w:szCs w:val="24"/>
        </w:rPr>
        <w:t xml:space="preserve"> I have never had a child away from me for this long</w:t>
      </w:r>
      <w:r w:rsidR="00286668">
        <w:rPr>
          <w:sz w:val="24"/>
          <w:szCs w:val="24"/>
        </w:rPr>
        <w:t xml:space="preserve"> and </w:t>
      </w:r>
      <w:r w:rsidR="00F400CE">
        <w:rPr>
          <w:sz w:val="24"/>
          <w:szCs w:val="24"/>
        </w:rPr>
        <w:t xml:space="preserve">this will be the first Christmas without one of my children home. Robbie will </w:t>
      </w:r>
      <w:r w:rsidR="00286668">
        <w:rPr>
          <w:sz w:val="24"/>
          <w:szCs w:val="24"/>
        </w:rPr>
        <w:t>be in Spain with his friends for Christmas</w:t>
      </w:r>
      <w:r w:rsidR="00CC2734">
        <w:rPr>
          <w:sz w:val="24"/>
          <w:szCs w:val="24"/>
        </w:rPr>
        <w:t xml:space="preserve">. </w:t>
      </w:r>
      <w:r w:rsidR="00F43482">
        <w:rPr>
          <w:sz w:val="24"/>
          <w:szCs w:val="24"/>
        </w:rPr>
        <w:t xml:space="preserve"> I am </w:t>
      </w:r>
      <w:r w:rsidR="00F400CE">
        <w:rPr>
          <w:sz w:val="24"/>
          <w:szCs w:val="24"/>
        </w:rPr>
        <w:t xml:space="preserve">happy </w:t>
      </w:r>
      <w:r w:rsidR="00F43482">
        <w:rPr>
          <w:sz w:val="24"/>
          <w:szCs w:val="24"/>
        </w:rPr>
        <w:t xml:space="preserve">for him </w:t>
      </w:r>
      <w:r w:rsidR="00F400CE">
        <w:rPr>
          <w:sz w:val="24"/>
          <w:szCs w:val="24"/>
        </w:rPr>
        <w:t xml:space="preserve">to have </w:t>
      </w:r>
      <w:r w:rsidR="00F43482">
        <w:rPr>
          <w:sz w:val="24"/>
          <w:szCs w:val="24"/>
        </w:rPr>
        <w:t>this adventure</w:t>
      </w:r>
      <w:r w:rsidR="00F400CE">
        <w:rPr>
          <w:sz w:val="24"/>
          <w:szCs w:val="24"/>
        </w:rPr>
        <w:t>,</w:t>
      </w:r>
      <w:r w:rsidR="00F43482">
        <w:rPr>
          <w:sz w:val="24"/>
          <w:szCs w:val="24"/>
        </w:rPr>
        <w:t xml:space="preserve"> but </w:t>
      </w:r>
      <w:r w:rsidR="00286668">
        <w:rPr>
          <w:sz w:val="24"/>
          <w:szCs w:val="24"/>
        </w:rPr>
        <w:t>Oh</w:t>
      </w:r>
      <w:r w:rsidR="00F400CE">
        <w:rPr>
          <w:sz w:val="24"/>
          <w:szCs w:val="24"/>
        </w:rPr>
        <w:t xml:space="preserve"> I do</w:t>
      </w:r>
      <w:r w:rsidR="00286668">
        <w:rPr>
          <w:sz w:val="24"/>
          <w:szCs w:val="24"/>
        </w:rPr>
        <w:t xml:space="preserve"> I miss him.</w:t>
      </w:r>
    </w:p>
    <w:p w14:paraId="252D0ED7" w14:textId="77777777" w:rsidR="009F08E5" w:rsidRDefault="00286668" w:rsidP="008432A2">
      <w:pPr>
        <w:ind w:firstLine="720"/>
        <w:jc w:val="both"/>
        <w:rPr>
          <w:sz w:val="24"/>
          <w:szCs w:val="24"/>
        </w:rPr>
      </w:pPr>
      <w:r>
        <w:rPr>
          <w:sz w:val="24"/>
          <w:szCs w:val="24"/>
        </w:rPr>
        <w:t xml:space="preserve"> M</w:t>
      </w:r>
      <w:r w:rsidR="00CC2734">
        <w:rPr>
          <w:sz w:val="24"/>
          <w:szCs w:val="24"/>
        </w:rPr>
        <w:t xml:space="preserve">y twenty two year old </w:t>
      </w:r>
      <w:r w:rsidR="00CC2734" w:rsidRPr="00F400CE">
        <w:rPr>
          <w:i/>
          <w:sz w:val="24"/>
          <w:szCs w:val="24"/>
        </w:rPr>
        <w:t>baby</w:t>
      </w:r>
      <w:r w:rsidR="00CC2734">
        <w:rPr>
          <w:sz w:val="24"/>
          <w:szCs w:val="24"/>
        </w:rPr>
        <w:t xml:space="preserve"> is not just away from home. But spiritually, by his own admission, he has lost his way. He said the lines are </w:t>
      </w:r>
      <w:r w:rsidR="00B600DF">
        <w:rPr>
          <w:sz w:val="24"/>
          <w:szCs w:val="24"/>
        </w:rPr>
        <w:t>blurred</w:t>
      </w:r>
      <w:r w:rsidR="00CC2734">
        <w:rPr>
          <w:sz w:val="24"/>
          <w:szCs w:val="24"/>
        </w:rPr>
        <w:t xml:space="preserve"> and it is no longer black and white but gray.  When we try to mix the darkness of the world</w:t>
      </w:r>
      <w:r w:rsidR="00B600DF">
        <w:rPr>
          <w:sz w:val="24"/>
          <w:szCs w:val="24"/>
        </w:rPr>
        <w:t>’s</w:t>
      </w:r>
      <w:r w:rsidR="00CC2734">
        <w:rPr>
          <w:sz w:val="24"/>
          <w:szCs w:val="24"/>
        </w:rPr>
        <w:t xml:space="preserve"> </w:t>
      </w:r>
      <w:r w:rsidR="00B600DF">
        <w:rPr>
          <w:sz w:val="24"/>
          <w:szCs w:val="24"/>
        </w:rPr>
        <w:t>philosophy</w:t>
      </w:r>
      <w:r w:rsidR="00CC2734">
        <w:rPr>
          <w:sz w:val="24"/>
          <w:szCs w:val="24"/>
        </w:rPr>
        <w:t xml:space="preserve"> with the </w:t>
      </w:r>
      <w:r w:rsidR="00B600DF">
        <w:rPr>
          <w:sz w:val="24"/>
          <w:szCs w:val="24"/>
        </w:rPr>
        <w:t>L</w:t>
      </w:r>
      <w:r w:rsidR="00CC2734">
        <w:rPr>
          <w:sz w:val="24"/>
          <w:szCs w:val="24"/>
        </w:rPr>
        <w:t xml:space="preserve">ight </w:t>
      </w:r>
      <w:r w:rsidR="00B600DF">
        <w:rPr>
          <w:sz w:val="24"/>
          <w:szCs w:val="24"/>
        </w:rPr>
        <w:t>and</w:t>
      </w:r>
      <w:r w:rsidR="00CC2734">
        <w:rPr>
          <w:sz w:val="24"/>
          <w:szCs w:val="24"/>
        </w:rPr>
        <w:t xml:space="preserve"> the </w:t>
      </w:r>
      <w:r w:rsidR="00B600DF">
        <w:rPr>
          <w:sz w:val="24"/>
          <w:szCs w:val="24"/>
        </w:rPr>
        <w:t>T</w:t>
      </w:r>
      <w:r w:rsidR="00CC2734">
        <w:rPr>
          <w:sz w:val="24"/>
          <w:szCs w:val="24"/>
        </w:rPr>
        <w:t xml:space="preserve">ruth </w:t>
      </w:r>
      <w:r w:rsidR="00086538">
        <w:rPr>
          <w:sz w:val="24"/>
          <w:szCs w:val="24"/>
        </w:rPr>
        <w:t>(found only in Jesus)</w:t>
      </w:r>
      <w:r w:rsidR="00CC2734">
        <w:rPr>
          <w:sz w:val="24"/>
          <w:szCs w:val="24"/>
        </w:rPr>
        <w:t xml:space="preserve"> </w:t>
      </w:r>
      <w:r w:rsidR="00B600DF">
        <w:rPr>
          <w:sz w:val="24"/>
          <w:szCs w:val="24"/>
        </w:rPr>
        <w:t>gray is exactly what you get. And so I pray, and I pray and I pray. And I know that the darkness will not over</w:t>
      </w:r>
      <w:r w:rsidR="009F08E5">
        <w:rPr>
          <w:sz w:val="24"/>
          <w:szCs w:val="24"/>
        </w:rPr>
        <w:t>come the Light and Truth of God</w:t>
      </w:r>
      <w:r w:rsidR="00B600DF">
        <w:rPr>
          <w:sz w:val="24"/>
          <w:szCs w:val="24"/>
        </w:rPr>
        <w:t>. For a time Robbie may have lost his way…But, Jesus-the Way has not lost Robbie. Art gave him a letter before he lef</w:t>
      </w:r>
      <w:r w:rsidR="009F08E5">
        <w:rPr>
          <w:sz w:val="24"/>
          <w:szCs w:val="24"/>
        </w:rPr>
        <w:t>t and included</w:t>
      </w:r>
      <w:r w:rsidR="00B600DF">
        <w:rPr>
          <w:sz w:val="24"/>
          <w:szCs w:val="24"/>
        </w:rPr>
        <w:t xml:space="preserve"> Psalms 139…</w:t>
      </w:r>
      <w:r w:rsidR="00F400CE">
        <w:rPr>
          <w:sz w:val="24"/>
          <w:szCs w:val="24"/>
        </w:rPr>
        <w:t xml:space="preserve"> “</w:t>
      </w:r>
      <w:r w:rsidR="00B600DF">
        <w:rPr>
          <w:sz w:val="24"/>
          <w:szCs w:val="24"/>
        </w:rPr>
        <w:t xml:space="preserve">Where can I go from your Spirit? Where can I flee from your presence? If I rise on the wings of the dawn and settle on the far-side of the sea, even there your hands will guide me and your right-hand will hold me fast.” </w:t>
      </w:r>
    </w:p>
    <w:p w14:paraId="4C9F2792" w14:textId="77777777" w:rsidR="00CC2734" w:rsidRDefault="00286668" w:rsidP="008432A2">
      <w:pPr>
        <w:ind w:firstLine="720"/>
        <w:jc w:val="both"/>
        <w:rPr>
          <w:sz w:val="24"/>
          <w:szCs w:val="24"/>
        </w:rPr>
      </w:pPr>
      <w:r>
        <w:rPr>
          <w:sz w:val="24"/>
          <w:szCs w:val="24"/>
        </w:rPr>
        <w:t>My contribution</w:t>
      </w:r>
      <w:r w:rsidR="00F51D37">
        <w:rPr>
          <w:sz w:val="24"/>
          <w:szCs w:val="24"/>
        </w:rPr>
        <w:t>s</w:t>
      </w:r>
      <w:r>
        <w:rPr>
          <w:sz w:val="24"/>
          <w:szCs w:val="24"/>
        </w:rPr>
        <w:t xml:space="preserve"> to Robbie</w:t>
      </w:r>
      <w:r w:rsidR="00F51D37">
        <w:rPr>
          <w:sz w:val="24"/>
          <w:szCs w:val="24"/>
        </w:rPr>
        <w:t>’s trip</w:t>
      </w:r>
      <w:r>
        <w:rPr>
          <w:sz w:val="24"/>
          <w:szCs w:val="24"/>
        </w:rPr>
        <w:t xml:space="preserve"> was a jar of peanut butter</w:t>
      </w:r>
      <w:r w:rsidR="00F51D37">
        <w:rPr>
          <w:sz w:val="24"/>
          <w:szCs w:val="24"/>
        </w:rPr>
        <w:t xml:space="preserve"> I hid</w:t>
      </w:r>
      <w:r>
        <w:rPr>
          <w:sz w:val="24"/>
          <w:szCs w:val="24"/>
        </w:rPr>
        <w:t xml:space="preserve"> in his bag (it was confiscated at the air-port)</w:t>
      </w:r>
      <w:r w:rsidR="00F51D37">
        <w:rPr>
          <w:sz w:val="24"/>
          <w:szCs w:val="24"/>
        </w:rPr>
        <w:t xml:space="preserve"> </w:t>
      </w:r>
      <w:r>
        <w:rPr>
          <w:sz w:val="24"/>
          <w:szCs w:val="24"/>
        </w:rPr>
        <w:t>a small Bible</w:t>
      </w:r>
      <w:r w:rsidR="00F51D37">
        <w:rPr>
          <w:sz w:val="24"/>
          <w:szCs w:val="24"/>
        </w:rPr>
        <w:t>, and the above mentioned Christian contacts. When I messaged Robbie to be sure and call the Kyzars while he was in Prague with his friends, he replied, “I can’t make you any promises.” The translation:</w:t>
      </w:r>
      <w:r w:rsidR="00F400CE">
        <w:rPr>
          <w:sz w:val="24"/>
          <w:szCs w:val="24"/>
        </w:rPr>
        <w:t xml:space="preserve"> “</w:t>
      </w:r>
      <w:r w:rsidR="00F51D37">
        <w:rPr>
          <w:sz w:val="24"/>
          <w:szCs w:val="24"/>
        </w:rPr>
        <w:t>I’m not going to do it</w:t>
      </w:r>
      <w:r w:rsidR="00F400CE">
        <w:rPr>
          <w:sz w:val="24"/>
          <w:szCs w:val="24"/>
        </w:rPr>
        <w:t>!</w:t>
      </w:r>
      <w:r w:rsidR="006A00FA">
        <w:rPr>
          <w:sz w:val="24"/>
          <w:szCs w:val="24"/>
        </w:rPr>
        <w:t>”  I think it was the last day</w:t>
      </w:r>
      <w:r w:rsidR="009F08E5">
        <w:rPr>
          <w:sz w:val="24"/>
          <w:szCs w:val="24"/>
        </w:rPr>
        <w:t xml:space="preserve"> in </w:t>
      </w:r>
      <w:r w:rsidR="00C3668E">
        <w:rPr>
          <w:sz w:val="24"/>
          <w:szCs w:val="24"/>
        </w:rPr>
        <w:t>Prague;</w:t>
      </w:r>
      <w:r w:rsidR="009F08E5">
        <w:rPr>
          <w:sz w:val="24"/>
          <w:szCs w:val="24"/>
        </w:rPr>
        <w:t xml:space="preserve"> </w:t>
      </w:r>
      <w:r w:rsidR="00F51D37">
        <w:rPr>
          <w:sz w:val="24"/>
          <w:szCs w:val="24"/>
        </w:rPr>
        <w:t>Robbie was visiting friends</w:t>
      </w:r>
      <w:r w:rsidR="008B6A2D">
        <w:rPr>
          <w:sz w:val="24"/>
          <w:szCs w:val="24"/>
        </w:rPr>
        <w:t>,</w:t>
      </w:r>
      <w:r w:rsidR="00F51D37">
        <w:rPr>
          <w:sz w:val="24"/>
          <w:szCs w:val="24"/>
        </w:rPr>
        <w:t xml:space="preserve"> when I got this message from </w:t>
      </w:r>
      <w:r w:rsidR="00D565FF">
        <w:rPr>
          <w:sz w:val="24"/>
          <w:szCs w:val="24"/>
        </w:rPr>
        <w:t>Melinda</w:t>
      </w:r>
      <w:r w:rsidR="00F51D37">
        <w:rPr>
          <w:sz w:val="24"/>
          <w:szCs w:val="24"/>
        </w:rPr>
        <w:t xml:space="preserve"> </w:t>
      </w:r>
      <w:r w:rsidR="00D565FF">
        <w:rPr>
          <w:sz w:val="24"/>
          <w:szCs w:val="24"/>
        </w:rPr>
        <w:t>Kyzar</w:t>
      </w:r>
      <w:r w:rsidR="00F51D37">
        <w:rPr>
          <w:sz w:val="24"/>
          <w:szCs w:val="24"/>
        </w:rPr>
        <w:t>:</w:t>
      </w:r>
    </w:p>
    <w:p w14:paraId="10BDE13C" w14:textId="77777777" w:rsidR="00D565FF" w:rsidRDefault="00D565FF" w:rsidP="008432A2">
      <w:pPr>
        <w:ind w:firstLine="720"/>
        <w:jc w:val="both"/>
        <w:rPr>
          <w:sz w:val="24"/>
          <w:szCs w:val="24"/>
        </w:rPr>
      </w:pPr>
      <w:r>
        <w:rPr>
          <w:sz w:val="24"/>
          <w:szCs w:val="24"/>
        </w:rPr>
        <w:t>“</w:t>
      </w:r>
      <w:r w:rsidR="00F51D37">
        <w:rPr>
          <w:sz w:val="24"/>
          <w:szCs w:val="24"/>
        </w:rPr>
        <w:t xml:space="preserve">So…I got home from church this afternoon and took </w:t>
      </w:r>
      <w:r w:rsidR="00982374">
        <w:rPr>
          <w:sz w:val="24"/>
          <w:szCs w:val="24"/>
        </w:rPr>
        <w:t>T</w:t>
      </w:r>
      <w:r w:rsidR="00F51D37">
        <w:rPr>
          <w:sz w:val="24"/>
          <w:szCs w:val="24"/>
        </w:rPr>
        <w:t xml:space="preserve">oby (my Maltese) for a walk. As I was passing a </w:t>
      </w:r>
      <w:r>
        <w:rPr>
          <w:sz w:val="24"/>
          <w:szCs w:val="24"/>
        </w:rPr>
        <w:t>café with outdoor tables, I heard this voice call, “Mrs. Kyzar!” You guessed it! Right there in my neighborhood was Robbie and some German friends!!! How cool is that?”</w:t>
      </w:r>
    </w:p>
    <w:p w14:paraId="5F76826D" w14:textId="77777777" w:rsidR="00F51D37" w:rsidRDefault="009F08E5" w:rsidP="009F08E5">
      <w:pPr>
        <w:ind w:firstLine="720"/>
        <w:jc w:val="both"/>
        <w:rPr>
          <w:sz w:val="24"/>
          <w:szCs w:val="24"/>
        </w:rPr>
      </w:pPr>
      <w:r>
        <w:rPr>
          <w:sz w:val="24"/>
          <w:szCs w:val="24"/>
        </w:rPr>
        <w:t xml:space="preserve">Robbie could hardly believe it when he looked up and saw her. Robbie had gone with us on one of our mission trips to teach at an English came--he does not know his way around. Prague is not a small city. </w:t>
      </w:r>
      <w:r w:rsidR="00D565FF">
        <w:rPr>
          <w:sz w:val="24"/>
          <w:szCs w:val="24"/>
        </w:rPr>
        <w:t xml:space="preserve">What are the chances of that? I do not believe in happenstances, or luck. I believe the </w:t>
      </w:r>
      <w:r w:rsidR="0080227F">
        <w:rPr>
          <w:sz w:val="24"/>
          <w:szCs w:val="24"/>
        </w:rPr>
        <w:t>One who has been called “The H</w:t>
      </w:r>
      <w:r w:rsidR="00D565FF">
        <w:rPr>
          <w:sz w:val="24"/>
          <w:szCs w:val="24"/>
        </w:rPr>
        <w:t xml:space="preserve">ound of </w:t>
      </w:r>
      <w:r w:rsidR="0080227F">
        <w:rPr>
          <w:sz w:val="24"/>
          <w:szCs w:val="24"/>
        </w:rPr>
        <w:t>H</w:t>
      </w:r>
      <w:r w:rsidR="00D565FF">
        <w:rPr>
          <w:sz w:val="24"/>
          <w:szCs w:val="24"/>
        </w:rPr>
        <w:t>eaven</w:t>
      </w:r>
      <w:r w:rsidR="0080227F">
        <w:rPr>
          <w:sz w:val="24"/>
          <w:szCs w:val="24"/>
        </w:rPr>
        <w:t>”</w:t>
      </w:r>
      <w:r w:rsidR="00D565FF">
        <w:rPr>
          <w:sz w:val="24"/>
          <w:szCs w:val="24"/>
        </w:rPr>
        <w:t xml:space="preserve"> is in pursuit of my </w:t>
      </w:r>
      <w:r w:rsidR="0080227F">
        <w:rPr>
          <w:sz w:val="24"/>
          <w:szCs w:val="24"/>
        </w:rPr>
        <w:t>Robbie</w:t>
      </w:r>
      <w:r w:rsidR="007B42D5">
        <w:rPr>
          <w:sz w:val="24"/>
          <w:szCs w:val="24"/>
        </w:rPr>
        <w:t>….</w:t>
      </w:r>
      <w:r w:rsidR="00C3668E">
        <w:rPr>
          <w:sz w:val="24"/>
          <w:szCs w:val="24"/>
        </w:rPr>
        <w:t>Art and I are</w:t>
      </w:r>
      <w:r w:rsidR="006A00FA">
        <w:rPr>
          <w:sz w:val="24"/>
          <w:szCs w:val="24"/>
        </w:rPr>
        <w:t xml:space="preserve"> not the only parent who is looking for this son to return home…so is the Heavenly Father!</w:t>
      </w:r>
      <w:r w:rsidR="00B916C6">
        <w:rPr>
          <w:sz w:val="24"/>
          <w:szCs w:val="24"/>
        </w:rPr>
        <w:t xml:space="preserve"> He has had thousands and thousands of prodigal sons and daughters, Art and I are included among them. He knows exactly how we feel! </w:t>
      </w:r>
      <w:r w:rsidR="006A00FA">
        <w:rPr>
          <w:sz w:val="24"/>
          <w:szCs w:val="24"/>
        </w:rPr>
        <w:t xml:space="preserve"> </w:t>
      </w:r>
      <w:r w:rsidR="007B42D5">
        <w:rPr>
          <w:sz w:val="24"/>
          <w:szCs w:val="24"/>
        </w:rPr>
        <w:t>And</w:t>
      </w:r>
      <w:r>
        <w:rPr>
          <w:sz w:val="24"/>
          <w:szCs w:val="24"/>
        </w:rPr>
        <w:t xml:space="preserve"> </w:t>
      </w:r>
      <w:r w:rsidR="006A00FA">
        <w:rPr>
          <w:sz w:val="24"/>
          <w:szCs w:val="24"/>
        </w:rPr>
        <w:t>whe</w:t>
      </w:r>
      <w:r>
        <w:rPr>
          <w:sz w:val="24"/>
          <w:szCs w:val="24"/>
        </w:rPr>
        <w:t>ther</w:t>
      </w:r>
      <w:r w:rsidR="00D565FF">
        <w:rPr>
          <w:sz w:val="24"/>
          <w:szCs w:val="24"/>
        </w:rPr>
        <w:t xml:space="preserve"> I live to see it or not, I know this prodigal will come home. </w:t>
      </w:r>
      <w:r w:rsidR="00B916C6">
        <w:rPr>
          <w:sz w:val="24"/>
          <w:szCs w:val="24"/>
        </w:rPr>
        <w:t xml:space="preserve">As you read this, I wonder if you are one who belongs to the Heavenly Father, but you too have lost your way.  If so, hear His heart of love towards you in the following passage. </w:t>
      </w:r>
    </w:p>
    <w:p w14:paraId="60768250" w14:textId="77777777" w:rsidR="00B916C6" w:rsidRPr="00F343C4" w:rsidRDefault="00B916C6" w:rsidP="00B916C6">
      <w:pPr>
        <w:pStyle w:val="Heading1"/>
        <w:shd w:val="clear" w:color="auto" w:fill="FFFFFF"/>
        <w:spacing w:before="0"/>
        <w:jc w:val="center"/>
        <w:rPr>
          <w:rFonts w:asciiTheme="minorHAnsi" w:hAnsiTheme="minorHAnsi" w:cstheme="minorHAnsi"/>
          <w:bCs w:val="0"/>
          <w:i/>
          <w:color w:val="000000"/>
          <w:sz w:val="24"/>
          <w:szCs w:val="24"/>
        </w:rPr>
      </w:pPr>
      <w:r w:rsidRPr="00F343C4">
        <w:rPr>
          <w:rStyle w:val="passage-display-bcv"/>
          <w:rFonts w:asciiTheme="minorHAnsi" w:hAnsiTheme="minorHAnsi" w:cstheme="minorHAnsi"/>
          <w:bCs w:val="0"/>
          <w:i/>
          <w:color w:val="000000"/>
          <w:sz w:val="24"/>
          <w:szCs w:val="24"/>
        </w:rPr>
        <w:t>Hosea 11:1-6</w:t>
      </w:r>
      <w:r w:rsidRPr="00F343C4">
        <w:rPr>
          <w:rStyle w:val="passage-display-version"/>
          <w:rFonts w:asciiTheme="minorHAnsi" w:hAnsiTheme="minorHAnsi" w:cstheme="minorHAnsi"/>
          <w:bCs w:val="0"/>
          <w:i/>
          <w:color w:val="000000"/>
          <w:sz w:val="24"/>
          <w:szCs w:val="24"/>
        </w:rPr>
        <w:t xml:space="preserve"> (NIV)</w:t>
      </w:r>
    </w:p>
    <w:p w14:paraId="3D72146C" w14:textId="77777777" w:rsidR="00B916C6" w:rsidRPr="00F343C4" w:rsidRDefault="00B916C6" w:rsidP="00B916C6">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F343C4">
        <w:rPr>
          <w:rStyle w:val="chapternum"/>
          <w:rFonts w:asciiTheme="minorHAnsi" w:hAnsiTheme="minorHAnsi" w:cstheme="minorHAnsi"/>
          <w:b/>
          <w:bCs/>
          <w:i/>
          <w:color w:val="000000"/>
        </w:rPr>
        <w:t> </w:t>
      </w:r>
      <w:r w:rsidRPr="00F343C4">
        <w:rPr>
          <w:rStyle w:val="text"/>
          <w:rFonts w:asciiTheme="minorHAnsi" w:hAnsiTheme="minorHAnsi" w:cstheme="minorHAnsi"/>
          <w:b/>
          <w:i/>
          <w:color w:val="000000"/>
        </w:rPr>
        <w:t>“When Israel was a child,</w:t>
      </w:r>
      <w:r w:rsidRPr="00F343C4">
        <w:rPr>
          <w:rStyle w:val="apple-converted-space"/>
          <w:rFonts w:asciiTheme="minorHAnsi" w:hAnsiTheme="minorHAnsi" w:cstheme="minorHAnsi"/>
          <w:b/>
          <w:i/>
          <w:color w:val="000000"/>
        </w:rPr>
        <w:t> </w:t>
      </w:r>
      <w:r w:rsidRPr="00F343C4">
        <w:rPr>
          <w:rStyle w:val="text"/>
          <w:rFonts w:asciiTheme="minorHAnsi" w:hAnsiTheme="minorHAnsi" w:cstheme="minorHAnsi"/>
          <w:b/>
          <w:i/>
          <w:color w:val="000000"/>
        </w:rPr>
        <w:t>I loved</w:t>
      </w:r>
      <w:r w:rsidRPr="00F343C4">
        <w:rPr>
          <w:rStyle w:val="apple-converted-space"/>
          <w:rFonts w:asciiTheme="minorHAnsi" w:hAnsiTheme="minorHAnsi" w:cstheme="minorHAnsi"/>
          <w:b/>
          <w:i/>
          <w:color w:val="000000"/>
        </w:rPr>
        <w:t> </w:t>
      </w:r>
      <w:r w:rsidRPr="00F343C4">
        <w:rPr>
          <w:rStyle w:val="text"/>
          <w:rFonts w:asciiTheme="minorHAnsi" w:hAnsiTheme="minorHAnsi" w:cstheme="minorHAnsi"/>
          <w:b/>
          <w:i/>
          <w:color w:val="000000"/>
        </w:rPr>
        <w:t>him,</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and out of Egypt I called my son.</w:t>
      </w:r>
      <w:r w:rsidRPr="00F343C4">
        <w:rPr>
          <w:rFonts w:asciiTheme="minorHAnsi" w:hAnsiTheme="minorHAnsi" w:cstheme="minorHAnsi"/>
          <w:b/>
          <w:i/>
          <w:color w:val="000000"/>
        </w:rPr>
        <w:br/>
      </w:r>
      <w:r w:rsidRPr="00F343C4">
        <w:rPr>
          <w:rStyle w:val="text"/>
          <w:rFonts w:asciiTheme="minorHAnsi" w:hAnsiTheme="minorHAnsi" w:cstheme="minorHAnsi"/>
          <w:b/>
          <w:bCs/>
          <w:i/>
          <w:color w:val="000000"/>
          <w:vertAlign w:val="superscript"/>
        </w:rPr>
        <w:t>2 </w:t>
      </w:r>
      <w:r w:rsidRPr="00F343C4">
        <w:rPr>
          <w:rStyle w:val="text"/>
          <w:rFonts w:asciiTheme="minorHAnsi" w:hAnsiTheme="minorHAnsi" w:cstheme="minorHAnsi"/>
          <w:b/>
          <w:i/>
          <w:color w:val="000000"/>
        </w:rPr>
        <w:t>But the more they were called,</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the more they went away from me</w:t>
      </w:r>
      <w:r w:rsidRPr="00F343C4">
        <w:rPr>
          <w:rFonts w:asciiTheme="minorHAnsi" w:hAnsiTheme="minorHAnsi" w:cstheme="minorHAnsi"/>
          <w:b/>
          <w:i/>
          <w:color w:val="000000"/>
        </w:rPr>
        <w:br/>
      </w:r>
      <w:r w:rsidRPr="00F343C4">
        <w:rPr>
          <w:rStyle w:val="text"/>
          <w:rFonts w:asciiTheme="minorHAnsi" w:hAnsiTheme="minorHAnsi" w:cstheme="minorHAnsi"/>
          <w:b/>
          <w:i/>
          <w:color w:val="000000"/>
        </w:rPr>
        <w:t>They sacrificed to the Baals</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and they burned incense to images.</w:t>
      </w:r>
      <w:r w:rsidRPr="00F343C4">
        <w:rPr>
          <w:rFonts w:asciiTheme="minorHAnsi" w:hAnsiTheme="minorHAnsi" w:cstheme="minorHAnsi"/>
          <w:b/>
          <w:i/>
          <w:color w:val="000000"/>
        </w:rPr>
        <w:br/>
      </w:r>
      <w:r w:rsidRPr="00F343C4">
        <w:rPr>
          <w:rStyle w:val="text"/>
          <w:rFonts w:asciiTheme="minorHAnsi" w:hAnsiTheme="minorHAnsi" w:cstheme="minorHAnsi"/>
          <w:b/>
          <w:bCs/>
          <w:i/>
          <w:color w:val="000000"/>
          <w:vertAlign w:val="superscript"/>
        </w:rPr>
        <w:t>3 </w:t>
      </w:r>
      <w:r w:rsidRPr="00F343C4">
        <w:rPr>
          <w:rStyle w:val="text"/>
          <w:rFonts w:asciiTheme="minorHAnsi" w:hAnsiTheme="minorHAnsi" w:cstheme="minorHAnsi"/>
          <w:b/>
          <w:i/>
          <w:color w:val="000000"/>
        </w:rPr>
        <w:t>It was I who taught Ephraim to walk,</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taking them by the arms; but they did not realize it was I who healed</w:t>
      </w:r>
      <w:r w:rsidRPr="00F343C4">
        <w:rPr>
          <w:rStyle w:val="apple-converted-space"/>
          <w:rFonts w:asciiTheme="minorHAnsi" w:hAnsiTheme="minorHAnsi" w:cstheme="minorHAnsi"/>
          <w:b/>
          <w:i/>
          <w:color w:val="000000"/>
        </w:rPr>
        <w:t> </w:t>
      </w:r>
      <w:r w:rsidRPr="00F343C4">
        <w:rPr>
          <w:rStyle w:val="text"/>
          <w:rFonts w:asciiTheme="minorHAnsi" w:hAnsiTheme="minorHAnsi" w:cstheme="minorHAnsi"/>
          <w:b/>
          <w:i/>
          <w:color w:val="000000"/>
        </w:rPr>
        <w:t xml:space="preserve">them. </w:t>
      </w:r>
      <w:r w:rsidRPr="00F343C4">
        <w:rPr>
          <w:rStyle w:val="text"/>
          <w:rFonts w:asciiTheme="minorHAnsi" w:hAnsiTheme="minorHAnsi" w:cstheme="minorHAnsi"/>
          <w:b/>
          <w:bCs/>
          <w:i/>
          <w:color w:val="000000"/>
          <w:vertAlign w:val="superscript"/>
        </w:rPr>
        <w:t> </w:t>
      </w:r>
      <w:r w:rsidRPr="00F343C4">
        <w:rPr>
          <w:rStyle w:val="text"/>
          <w:rFonts w:asciiTheme="minorHAnsi" w:hAnsiTheme="minorHAnsi" w:cstheme="minorHAnsi"/>
          <w:b/>
          <w:i/>
          <w:color w:val="000000"/>
        </w:rPr>
        <w:t>I led them with cords of human kindness,</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with ties of love. To them I was like one who lifts a little child to the cheek,</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and I bent down to feed</w:t>
      </w:r>
      <w:r w:rsidRPr="00F343C4">
        <w:rPr>
          <w:rStyle w:val="apple-converted-space"/>
          <w:rFonts w:asciiTheme="minorHAnsi" w:hAnsiTheme="minorHAnsi" w:cstheme="minorHAnsi"/>
          <w:b/>
          <w:i/>
          <w:color w:val="000000"/>
        </w:rPr>
        <w:t> </w:t>
      </w:r>
      <w:r w:rsidRPr="00F343C4">
        <w:rPr>
          <w:rStyle w:val="text"/>
          <w:rFonts w:asciiTheme="minorHAnsi" w:hAnsiTheme="minorHAnsi" w:cstheme="minorHAnsi"/>
          <w:b/>
          <w:i/>
          <w:color w:val="000000"/>
        </w:rPr>
        <w:t xml:space="preserve">them. </w:t>
      </w:r>
      <w:r w:rsidRPr="00F343C4">
        <w:rPr>
          <w:rStyle w:val="text"/>
          <w:rFonts w:asciiTheme="minorHAnsi" w:hAnsiTheme="minorHAnsi" w:cstheme="minorHAnsi"/>
          <w:b/>
          <w:bCs/>
          <w:i/>
          <w:color w:val="000000"/>
          <w:vertAlign w:val="superscript"/>
        </w:rPr>
        <w:t> </w:t>
      </w:r>
      <w:r w:rsidRPr="00F343C4">
        <w:rPr>
          <w:rStyle w:val="text"/>
          <w:rFonts w:asciiTheme="minorHAnsi" w:hAnsiTheme="minorHAnsi" w:cstheme="minorHAnsi"/>
          <w:b/>
          <w:i/>
          <w:color w:val="000000"/>
        </w:rPr>
        <w:t>“Will they not return to Egyp</w:t>
      </w:r>
      <w:r>
        <w:rPr>
          <w:rStyle w:val="text"/>
          <w:rFonts w:asciiTheme="minorHAnsi" w:hAnsiTheme="minorHAnsi" w:cstheme="minorHAnsi"/>
          <w:b/>
          <w:i/>
          <w:color w:val="000000"/>
        </w:rPr>
        <w:t>t</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and will not Assyria</w:t>
      </w:r>
      <w:r w:rsidRPr="00F343C4">
        <w:rPr>
          <w:rStyle w:val="apple-converted-space"/>
          <w:rFonts w:asciiTheme="minorHAnsi" w:hAnsiTheme="minorHAnsi" w:cstheme="minorHAnsi"/>
          <w:b/>
          <w:i/>
          <w:color w:val="000000"/>
        </w:rPr>
        <w:t> </w:t>
      </w:r>
      <w:r w:rsidRPr="00F343C4">
        <w:rPr>
          <w:rStyle w:val="text"/>
          <w:rFonts w:asciiTheme="minorHAnsi" w:hAnsiTheme="minorHAnsi" w:cstheme="minorHAnsi"/>
          <w:b/>
          <w:i/>
          <w:color w:val="000000"/>
        </w:rPr>
        <w:t>rule over them</w:t>
      </w:r>
      <w:r w:rsidRPr="00F343C4">
        <w:rPr>
          <w:rStyle w:val="indent-1-breaks"/>
          <w:rFonts w:asciiTheme="minorHAnsi" w:hAnsiTheme="minorHAnsi" w:cstheme="minorHAnsi"/>
          <w:b/>
          <w:i/>
          <w:color w:val="000000"/>
        </w:rPr>
        <w:t> </w:t>
      </w:r>
      <w:r w:rsidRPr="00F343C4">
        <w:rPr>
          <w:rStyle w:val="text"/>
          <w:rFonts w:asciiTheme="minorHAnsi" w:hAnsiTheme="minorHAnsi" w:cstheme="minorHAnsi"/>
          <w:b/>
          <w:i/>
          <w:color w:val="000000"/>
        </w:rPr>
        <w:t>because they refuse to repent?</w:t>
      </w:r>
    </w:p>
    <w:p w14:paraId="5C865983" w14:textId="77777777" w:rsidR="00B916C6" w:rsidRDefault="00B916C6" w:rsidP="009F08E5">
      <w:pPr>
        <w:ind w:firstLine="720"/>
        <w:jc w:val="both"/>
        <w:rPr>
          <w:sz w:val="24"/>
          <w:szCs w:val="24"/>
        </w:rPr>
      </w:pPr>
    </w:p>
    <w:p w14:paraId="2924CE1C" w14:textId="77777777" w:rsidR="00895FD5" w:rsidRDefault="00895FD5" w:rsidP="00895FD5">
      <w:pPr>
        <w:jc w:val="center"/>
        <w:rPr>
          <w:b/>
          <w:sz w:val="28"/>
          <w:szCs w:val="28"/>
        </w:rPr>
      </w:pPr>
      <w:r>
        <w:rPr>
          <w:b/>
          <w:sz w:val="28"/>
          <w:szCs w:val="28"/>
        </w:rPr>
        <w:t xml:space="preserve">Great </w:t>
      </w:r>
      <w:r w:rsidR="00FD6DB2">
        <w:rPr>
          <w:b/>
          <w:sz w:val="28"/>
          <w:szCs w:val="28"/>
        </w:rPr>
        <w:t>Price Paid For the</w:t>
      </w:r>
      <w:r w:rsidR="004E1D7B">
        <w:rPr>
          <w:b/>
          <w:sz w:val="28"/>
          <w:szCs w:val="28"/>
        </w:rPr>
        <w:t xml:space="preserve"> Pearl  </w:t>
      </w:r>
    </w:p>
    <w:p w14:paraId="0403C1A5" w14:textId="77777777" w:rsidR="001509D9" w:rsidRPr="001509D9" w:rsidRDefault="001509D9" w:rsidP="001509D9">
      <w:pPr>
        <w:pStyle w:val="Heading1"/>
        <w:shd w:val="clear" w:color="auto" w:fill="FFFFFF"/>
        <w:spacing w:before="0"/>
        <w:jc w:val="center"/>
        <w:rPr>
          <w:rFonts w:asciiTheme="minorHAnsi" w:hAnsiTheme="minorHAnsi" w:cstheme="minorHAnsi"/>
          <w:bCs w:val="0"/>
          <w:i/>
          <w:color w:val="000000"/>
          <w:sz w:val="24"/>
          <w:szCs w:val="24"/>
        </w:rPr>
      </w:pPr>
      <w:r w:rsidRPr="001509D9">
        <w:rPr>
          <w:rStyle w:val="passage-display-bcv"/>
          <w:rFonts w:asciiTheme="minorHAnsi" w:hAnsiTheme="minorHAnsi" w:cstheme="minorHAnsi"/>
          <w:bCs w:val="0"/>
          <w:i/>
          <w:color w:val="000000"/>
          <w:sz w:val="24"/>
          <w:szCs w:val="24"/>
        </w:rPr>
        <w:t>Galatians 2:20</w:t>
      </w:r>
      <w:r w:rsidRPr="001509D9">
        <w:rPr>
          <w:rStyle w:val="passage-display-version"/>
          <w:rFonts w:asciiTheme="minorHAnsi" w:hAnsiTheme="minorHAnsi" w:cstheme="minorHAnsi"/>
          <w:bCs w:val="0"/>
          <w:i/>
          <w:color w:val="000000"/>
          <w:sz w:val="24"/>
          <w:szCs w:val="24"/>
        </w:rPr>
        <w:t xml:space="preserve"> (NIV)</w:t>
      </w:r>
    </w:p>
    <w:p w14:paraId="1F2896A2" w14:textId="77777777" w:rsidR="001509D9" w:rsidRPr="001509D9" w:rsidRDefault="001509D9" w:rsidP="001509D9">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1509D9">
        <w:rPr>
          <w:rStyle w:val="text"/>
          <w:rFonts w:asciiTheme="minorHAnsi" w:hAnsiTheme="minorHAnsi" w:cstheme="minorHAnsi"/>
          <w:b/>
          <w:bCs/>
          <w:i/>
          <w:color w:val="000000"/>
          <w:vertAlign w:val="superscript"/>
        </w:rPr>
        <w:t>20 </w:t>
      </w:r>
      <w:r w:rsidRPr="001509D9">
        <w:rPr>
          <w:rStyle w:val="text"/>
          <w:rFonts w:asciiTheme="minorHAnsi" w:hAnsiTheme="minorHAnsi" w:cstheme="minorHAnsi"/>
          <w:b/>
          <w:i/>
          <w:color w:val="000000"/>
        </w:rPr>
        <w:t>I have been crucified with Christ</w:t>
      </w:r>
      <w:r w:rsidRPr="001509D9">
        <w:rPr>
          <w:rStyle w:val="apple-converted-space"/>
          <w:rFonts w:asciiTheme="minorHAnsi" w:hAnsiTheme="minorHAnsi" w:cstheme="minorHAnsi"/>
          <w:b/>
          <w:i/>
          <w:color w:val="000000"/>
        </w:rPr>
        <w:t> </w:t>
      </w:r>
      <w:r w:rsidRPr="001509D9">
        <w:rPr>
          <w:rStyle w:val="text"/>
          <w:rFonts w:asciiTheme="minorHAnsi" w:hAnsiTheme="minorHAnsi" w:cstheme="minorHAnsi"/>
          <w:b/>
          <w:i/>
          <w:color w:val="000000"/>
        </w:rPr>
        <w:t>and I no longer live, but Christ lives in me.</w:t>
      </w:r>
      <w:r w:rsidRPr="001509D9">
        <w:rPr>
          <w:rStyle w:val="apple-converted-space"/>
          <w:rFonts w:asciiTheme="minorHAnsi" w:hAnsiTheme="minorHAnsi" w:cstheme="minorHAnsi"/>
          <w:b/>
          <w:i/>
          <w:color w:val="000000"/>
        </w:rPr>
        <w:t> </w:t>
      </w:r>
      <w:r w:rsidRPr="001509D9">
        <w:rPr>
          <w:rStyle w:val="text"/>
          <w:rFonts w:asciiTheme="minorHAnsi" w:hAnsiTheme="minorHAnsi" w:cstheme="minorHAnsi"/>
          <w:b/>
          <w:i/>
          <w:color w:val="000000"/>
        </w:rPr>
        <w:t>The life I now live in the body, I live by faith in the Son of God,</w:t>
      </w:r>
      <w:r w:rsidRPr="001509D9">
        <w:rPr>
          <w:rStyle w:val="apple-converted-space"/>
          <w:rFonts w:asciiTheme="minorHAnsi" w:hAnsiTheme="minorHAnsi" w:cstheme="minorHAnsi"/>
          <w:b/>
          <w:i/>
          <w:color w:val="000000"/>
        </w:rPr>
        <w:t> </w:t>
      </w:r>
      <w:r w:rsidRPr="001509D9">
        <w:rPr>
          <w:rStyle w:val="text"/>
          <w:rFonts w:asciiTheme="minorHAnsi" w:hAnsiTheme="minorHAnsi" w:cstheme="minorHAnsi"/>
          <w:b/>
          <w:i/>
          <w:color w:val="000000"/>
        </w:rPr>
        <w:t>who loved me</w:t>
      </w:r>
      <w:r w:rsidRPr="001509D9">
        <w:rPr>
          <w:rStyle w:val="apple-converted-space"/>
          <w:rFonts w:asciiTheme="minorHAnsi" w:hAnsiTheme="minorHAnsi" w:cstheme="minorHAnsi"/>
          <w:b/>
          <w:i/>
          <w:color w:val="000000"/>
        </w:rPr>
        <w:t> </w:t>
      </w:r>
      <w:r w:rsidRPr="001509D9">
        <w:rPr>
          <w:rStyle w:val="text"/>
          <w:rFonts w:asciiTheme="minorHAnsi" w:hAnsiTheme="minorHAnsi" w:cstheme="minorHAnsi"/>
          <w:b/>
          <w:i/>
          <w:color w:val="000000"/>
        </w:rPr>
        <w:t>and gave himself for me.</w:t>
      </w:r>
    </w:p>
    <w:p w14:paraId="73278776" w14:textId="77777777" w:rsidR="00FD6DB2" w:rsidRDefault="00FD6DB2" w:rsidP="00FD6DB2">
      <w:pPr>
        <w:ind w:firstLine="720"/>
        <w:jc w:val="both"/>
        <w:rPr>
          <w:sz w:val="24"/>
          <w:szCs w:val="24"/>
        </w:rPr>
      </w:pPr>
      <w:r w:rsidRPr="00675324">
        <w:rPr>
          <w:sz w:val="24"/>
          <w:szCs w:val="24"/>
        </w:rPr>
        <w:t>Dr. Adrian Rogers told the story of the largest pearl ever found.  I looked it up, and this is what I found from Wikipedia.org. The largest pearl (that human eyes have seen) was found in the Philippines in 1934. It is known as the Pearl of Lao Tzu. It did not grow in an oyster, but in a giant clam. It weighs 14</w:t>
      </w:r>
      <w:r>
        <w:rPr>
          <w:sz w:val="24"/>
          <w:szCs w:val="24"/>
        </w:rPr>
        <w:t xml:space="preserve"> pounds</w:t>
      </w:r>
      <w:r w:rsidRPr="00675324">
        <w:rPr>
          <w:sz w:val="24"/>
          <w:szCs w:val="24"/>
        </w:rPr>
        <w:t>, and the diver who found it lost his life trying to bring it to the surface. It is said to be valued at nearly 60 million dollars. You can clearly see the Biblical analogy from the Parable of the Pearl of Great Worth.</w:t>
      </w:r>
    </w:p>
    <w:p w14:paraId="4E84A610" w14:textId="77777777" w:rsidR="00DC083D" w:rsidRDefault="003452C8" w:rsidP="00DC083D">
      <w:pPr>
        <w:ind w:firstLine="720"/>
        <w:jc w:val="both"/>
        <w:rPr>
          <w:sz w:val="24"/>
          <w:szCs w:val="24"/>
        </w:rPr>
      </w:pPr>
      <w:r w:rsidRPr="00675324">
        <w:rPr>
          <w:sz w:val="24"/>
          <w:szCs w:val="24"/>
        </w:rPr>
        <w:t xml:space="preserve">The value of anything is set by one measurement: what someone is willing to pay to have it. </w:t>
      </w:r>
      <w:r w:rsidR="001A78B7">
        <w:rPr>
          <w:sz w:val="24"/>
          <w:szCs w:val="24"/>
        </w:rPr>
        <w:t xml:space="preserve">In the above story, the diver found the </w:t>
      </w:r>
      <w:r w:rsidR="00244B04">
        <w:rPr>
          <w:sz w:val="24"/>
          <w:szCs w:val="24"/>
        </w:rPr>
        <w:t>P</w:t>
      </w:r>
      <w:r w:rsidR="001A78B7">
        <w:rPr>
          <w:sz w:val="24"/>
          <w:szCs w:val="24"/>
        </w:rPr>
        <w:t>earl of L</w:t>
      </w:r>
      <w:r w:rsidR="00244B04">
        <w:rPr>
          <w:sz w:val="24"/>
          <w:szCs w:val="24"/>
        </w:rPr>
        <w:t>ao Tzu</w:t>
      </w:r>
      <w:r w:rsidR="001A78B7">
        <w:rPr>
          <w:sz w:val="24"/>
          <w:szCs w:val="24"/>
        </w:rPr>
        <w:t>,</w:t>
      </w:r>
      <w:r w:rsidR="00B928AC">
        <w:rPr>
          <w:sz w:val="24"/>
          <w:szCs w:val="24"/>
        </w:rPr>
        <w:t xml:space="preserve"> </w:t>
      </w:r>
      <w:r w:rsidR="001A78B7">
        <w:rPr>
          <w:sz w:val="24"/>
          <w:szCs w:val="24"/>
        </w:rPr>
        <w:t>of such great worth</w:t>
      </w:r>
      <w:r w:rsidR="00B928AC">
        <w:rPr>
          <w:sz w:val="24"/>
          <w:szCs w:val="24"/>
        </w:rPr>
        <w:t xml:space="preserve"> that he gave his life to possess it.</w:t>
      </w:r>
      <w:r w:rsidR="00DC083D" w:rsidRPr="00675324">
        <w:rPr>
          <w:sz w:val="24"/>
          <w:szCs w:val="24"/>
        </w:rPr>
        <w:t xml:space="preserve"> “We are no</w:t>
      </w:r>
      <w:r w:rsidR="00DC083D">
        <w:rPr>
          <w:sz w:val="24"/>
          <w:szCs w:val="24"/>
        </w:rPr>
        <w:t xml:space="preserve">t loved because we are valuable,” said </w:t>
      </w:r>
      <w:r w:rsidR="00DC083D" w:rsidRPr="00675324">
        <w:rPr>
          <w:sz w:val="24"/>
          <w:szCs w:val="24"/>
        </w:rPr>
        <w:t>Dr. Adrian Rogers</w:t>
      </w:r>
      <w:r w:rsidR="00DC083D">
        <w:rPr>
          <w:sz w:val="24"/>
          <w:szCs w:val="24"/>
        </w:rPr>
        <w:t>, “W</w:t>
      </w:r>
      <w:r w:rsidR="00DC083D" w:rsidRPr="00675324">
        <w:rPr>
          <w:sz w:val="24"/>
          <w:szCs w:val="24"/>
        </w:rPr>
        <w:t>e ar</w:t>
      </w:r>
      <w:r w:rsidR="00DC083D">
        <w:rPr>
          <w:sz w:val="24"/>
          <w:szCs w:val="24"/>
        </w:rPr>
        <w:t xml:space="preserve">e valuable because He loved us.” </w:t>
      </w:r>
    </w:p>
    <w:p w14:paraId="51E398BD" w14:textId="77777777" w:rsidR="00F64CB9" w:rsidRDefault="00B928AC" w:rsidP="00B276F7">
      <w:pPr>
        <w:ind w:firstLine="720"/>
        <w:jc w:val="both"/>
        <w:rPr>
          <w:sz w:val="24"/>
          <w:szCs w:val="24"/>
        </w:rPr>
      </w:pPr>
      <w:r>
        <w:rPr>
          <w:sz w:val="24"/>
          <w:szCs w:val="24"/>
        </w:rPr>
        <w:t xml:space="preserve"> </w:t>
      </w:r>
      <w:r w:rsidRPr="00675324">
        <w:rPr>
          <w:sz w:val="24"/>
          <w:szCs w:val="24"/>
        </w:rPr>
        <w:t xml:space="preserve">If you have been made to feel worthless, and have believed the lie that no one loves you, then, you need only to look </w:t>
      </w:r>
      <w:r w:rsidR="00244B04">
        <w:rPr>
          <w:sz w:val="24"/>
          <w:szCs w:val="24"/>
        </w:rPr>
        <w:t>at</w:t>
      </w:r>
      <w:r w:rsidRPr="00675324">
        <w:rPr>
          <w:sz w:val="24"/>
          <w:szCs w:val="24"/>
        </w:rPr>
        <w:t xml:space="preserve"> the cross of </w:t>
      </w:r>
      <w:r w:rsidR="00244B04">
        <w:rPr>
          <w:sz w:val="24"/>
          <w:szCs w:val="24"/>
        </w:rPr>
        <w:t xml:space="preserve">the Lord </w:t>
      </w:r>
      <w:r w:rsidRPr="00675324">
        <w:rPr>
          <w:sz w:val="24"/>
          <w:szCs w:val="24"/>
        </w:rPr>
        <w:t xml:space="preserve">Jesus. </w:t>
      </w:r>
      <w:r w:rsidR="00244B04" w:rsidRPr="00675324">
        <w:rPr>
          <w:sz w:val="24"/>
          <w:szCs w:val="24"/>
        </w:rPr>
        <w:t>He laid aside His glory</w:t>
      </w:r>
      <w:r w:rsidR="00244B04">
        <w:rPr>
          <w:sz w:val="24"/>
          <w:szCs w:val="24"/>
        </w:rPr>
        <w:t>,</w:t>
      </w:r>
      <w:r w:rsidR="00244B04" w:rsidRPr="00675324">
        <w:rPr>
          <w:sz w:val="24"/>
          <w:szCs w:val="24"/>
        </w:rPr>
        <w:t xml:space="preserve"> and took our shame, sins and nakedness, to clothe us in </w:t>
      </w:r>
      <w:r w:rsidR="00244B04">
        <w:rPr>
          <w:sz w:val="24"/>
          <w:szCs w:val="24"/>
        </w:rPr>
        <w:t>His righteousness.</w:t>
      </w:r>
      <w:r w:rsidRPr="00675324">
        <w:rPr>
          <w:sz w:val="24"/>
          <w:szCs w:val="24"/>
        </w:rPr>
        <w:t xml:space="preserve"> </w:t>
      </w:r>
      <w:r w:rsidR="00244B04">
        <w:rPr>
          <w:sz w:val="24"/>
          <w:szCs w:val="24"/>
        </w:rPr>
        <w:t>A</w:t>
      </w:r>
      <w:r w:rsidR="00244B04" w:rsidRPr="00675324">
        <w:rPr>
          <w:sz w:val="24"/>
          <w:szCs w:val="24"/>
        </w:rPr>
        <w:t xml:space="preserve">nd </w:t>
      </w:r>
      <w:r w:rsidR="00675C8C">
        <w:rPr>
          <w:sz w:val="24"/>
          <w:szCs w:val="24"/>
        </w:rPr>
        <w:t>w</w:t>
      </w:r>
      <w:r w:rsidR="00244B04">
        <w:rPr>
          <w:sz w:val="24"/>
          <w:szCs w:val="24"/>
        </w:rPr>
        <w:t xml:space="preserve">hen we are </w:t>
      </w:r>
      <w:r w:rsidR="00244B04" w:rsidRPr="00675324">
        <w:rPr>
          <w:sz w:val="24"/>
          <w:szCs w:val="24"/>
        </w:rPr>
        <w:t xml:space="preserve">placed </w:t>
      </w:r>
      <w:r w:rsidR="00244B04">
        <w:rPr>
          <w:sz w:val="24"/>
          <w:szCs w:val="24"/>
        </w:rPr>
        <w:t>in Him, we can finally see</w:t>
      </w:r>
      <w:r w:rsidR="00244B04" w:rsidRPr="00675324">
        <w:rPr>
          <w:sz w:val="24"/>
          <w:szCs w:val="24"/>
        </w:rPr>
        <w:t xml:space="preserve"> </w:t>
      </w:r>
      <w:r w:rsidR="00675C8C" w:rsidRPr="00675324">
        <w:rPr>
          <w:sz w:val="24"/>
          <w:szCs w:val="24"/>
        </w:rPr>
        <w:t>our true worth, and the love we long for.</w:t>
      </w:r>
      <w:r w:rsidR="00675C8C" w:rsidRPr="003452C8">
        <w:rPr>
          <w:sz w:val="24"/>
          <w:szCs w:val="24"/>
        </w:rPr>
        <w:t xml:space="preserve"> </w:t>
      </w:r>
      <w:r w:rsidR="00675C8C">
        <w:rPr>
          <w:sz w:val="24"/>
          <w:szCs w:val="24"/>
        </w:rPr>
        <w:t xml:space="preserve">The One Pearl of Great Worth is </w:t>
      </w:r>
      <w:r w:rsidR="00675C8C" w:rsidRPr="00675324">
        <w:rPr>
          <w:sz w:val="24"/>
          <w:szCs w:val="24"/>
        </w:rPr>
        <w:t>the-Church</w:t>
      </w:r>
      <w:r w:rsidR="00675C8C">
        <w:rPr>
          <w:sz w:val="24"/>
          <w:szCs w:val="24"/>
        </w:rPr>
        <w:t>.</w:t>
      </w:r>
      <w:r w:rsidR="00B276F7">
        <w:rPr>
          <w:sz w:val="24"/>
          <w:szCs w:val="24"/>
        </w:rPr>
        <w:t xml:space="preserve"> Yet this One Pearl is</w:t>
      </w:r>
      <w:r w:rsidR="00B276F7" w:rsidRPr="00675C8C">
        <w:rPr>
          <w:sz w:val="24"/>
          <w:szCs w:val="24"/>
        </w:rPr>
        <w:t xml:space="preserve"> </w:t>
      </w:r>
      <w:r w:rsidR="00B276F7">
        <w:rPr>
          <w:sz w:val="24"/>
          <w:szCs w:val="24"/>
        </w:rPr>
        <w:t>made-</w:t>
      </w:r>
      <w:r w:rsidR="00B276F7" w:rsidRPr="00675324">
        <w:rPr>
          <w:sz w:val="24"/>
          <w:szCs w:val="24"/>
        </w:rPr>
        <w:t xml:space="preserve">up the many parts or (seed pearls). </w:t>
      </w:r>
      <w:r w:rsidR="00B276F7">
        <w:rPr>
          <w:sz w:val="24"/>
          <w:szCs w:val="24"/>
        </w:rPr>
        <w:t xml:space="preserve"> </w:t>
      </w:r>
      <w:r w:rsidR="00B276F7" w:rsidRPr="00675324">
        <w:rPr>
          <w:sz w:val="24"/>
          <w:szCs w:val="24"/>
        </w:rPr>
        <w:t>Each and eve</w:t>
      </w:r>
      <w:r w:rsidR="00B276F7">
        <w:rPr>
          <w:sz w:val="24"/>
          <w:szCs w:val="24"/>
        </w:rPr>
        <w:t>ry one of us is precious to Him and chosen</w:t>
      </w:r>
      <w:r w:rsidR="00B276F7" w:rsidRPr="00675324">
        <w:rPr>
          <w:sz w:val="24"/>
          <w:szCs w:val="24"/>
        </w:rPr>
        <w:t xml:space="preserve">, before the foundation of the Earth, to be His beautiful Bride! (Ephesians 1:3-14) </w:t>
      </w:r>
      <w:r w:rsidR="00C3668E">
        <w:rPr>
          <w:sz w:val="24"/>
          <w:szCs w:val="24"/>
        </w:rPr>
        <w:t xml:space="preserve"> </w:t>
      </w:r>
      <w:r w:rsidR="00C3668E" w:rsidRPr="00675324">
        <w:rPr>
          <w:sz w:val="24"/>
          <w:szCs w:val="24"/>
        </w:rPr>
        <w:t xml:space="preserve">The purchase price </w:t>
      </w:r>
      <w:r w:rsidR="00C3668E">
        <w:rPr>
          <w:sz w:val="24"/>
          <w:szCs w:val="24"/>
        </w:rPr>
        <w:t>He paid to have</w:t>
      </w:r>
      <w:r w:rsidR="00C3668E" w:rsidRPr="00675324">
        <w:rPr>
          <w:sz w:val="24"/>
          <w:szCs w:val="24"/>
        </w:rPr>
        <w:t xml:space="preserve"> the</w:t>
      </w:r>
      <w:r w:rsidR="00C3668E">
        <w:rPr>
          <w:sz w:val="24"/>
          <w:szCs w:val="24"/>
        </w:rPr>
        <w:t xml:space="preserve"> One</w:t>
      </w:r>
      <w:r w:rsidR="00C3668E" w:rsidRPr="00675324">
        <w:rPr>
          <w:sz w:val="24"/>
          <w:szCs w:val="24"/>
        </w:rPr>
        <w:t xml:space="preserve"> Pearl was His own lif</w:t>
      </w:r>
      <w:r w:rsidR="00C3668E">
        <w:rPr>
          <w:sz w:val="24"/>
          <w:szCs w:val="24"/>
        </w:rPr>
        <w:t xml:space="preserve">e. </w:t>
      </w:r>
    </w:p>
    <w:p w14:paraId="23677E34" w14:textId="77777777" w:rsidR="00B276F7" w:rsidRDefault="00B276F7" w:rsidP="00B276F7">
      <w:pPr>
        <w:jc w:val="center"/>
        <w:rPr>
          <w:b/>
          <w:sz w:val="28"/>
          <w:szCs w:val="28"/>
        </w:rPr>
      </w:pPr>
      <w:r>
        <w:rPr>
          <w:b/>
          <w:sz w:val="28"/>
          <w:szCs w:val="28"/>
        </w:rPr>
        <w:t>The Church A Living Orga</w:t>
      </w:r>
      <w:r w:rsidRPr="00B276F7">
        <w:rPr>
          <w:b/>
          <w:sz w:val="28"/>
          <w:szCs w:val="28"/>
        </w:rPr>
        <w:t>nism</w:t>
      </w:r>
    </w:p>
    <w:p w14:paraId="546147D0" w14:textId="77777777" w:rsidR="00727B5D" w:rsidRPr="00465C80" w:rsidRDefault="00727B5D" w:rsidP="00727B5D">
      <w:pPr>
        <w:pStyle w:val="Heading1"/>
        <w:shd w:val="clear" w:color="auto" w:fill="FFFFFF"/>
        <w:spacing w:before="0"/>
        <w:jc w:val="center"/>
        <w:rPr>
          <w:rFonts w:asciiTheme="minorHAnsi" w:hAnsiTheme="minorHAnsi"/>
          <w:bCs w:val="0"/>
          <w:i/>
          <w:color w:val="000000"/>
          <w:sz w:val="24"/>
          <w:szCs w:val="24"/>
        </w:rPr>
      </w:pPr>
      <w:r w:rsidRPr="00465C80">
        <w:rPr>
          <w:rStyle w:val="passage-display-bcv"/>
          <w:rFonts w:asciiTheme="minorHAnsi" w:hAnsiTheme="minorHAnsi"/>
          <w:bCs w:val="0"/>
          <w:i/>
          <w:color w:val="000000"/>
          <w:sz w:val="24"/>
          <w:szCs w:val="24"/>
        </w:rPr>
        <w:t>Ephesians 4:1-</w:t>
      </w:r>
      <w:r>
        <w:rPr>
          <w:rStyle w:val="passage-display-bcv"/>
          <w:rFonts w:asciiTheme="minorHAnsi" w:hAnsiTheme="minorHAnsi"/>
          <w:bCs w:val="0"/>
          <w:i/>
          <w:color w:val="000000"/>
          <w:sz w:val="24"/>
          <w:szCs w:val="24"/>
        </w:rPr>
        <w:t>6</w:t>
      </w:r>
      <w:r w:rsidRPr="00465C80">
        <w:rPr>
          <w:rStyle w:val="passage-display-version"/>
          <w:rFonts w:asciiTheme="minorHAnsi" w:hAnsiTheme="minorHAnsi"/>
          <w:bCs w:val="0"/>
          <w:i/>
          <w:color w:val="000000"/>
          <w:sz w:val="24"/>
          <w:szCs w:val="24"/>
        </w:rPr>
        <w:t xml:space="preserve"> (NIV)</w:t>
      </w:r>
    </w:p>
    <w:p w14:paraId="330CD5DF" w14:textId="77777777" w:rsidR="00727B5D" w:rsidRPr="00465C80" w:rsidRDefault="00727B5D" w:rsidP="00727B5D">
      <w:pPr>
        <w:pStyle w:val="chapter-1"/>
        <w:shd w:val="clear" w:color="auto" w:fill="FFFFFF"/>
        <w:spacing w:before="0" w:beforeAutospacing="0" w:after="150" w:afterAutospacing="0" w:line="360" w:lineRule="atLeast"/>
        <w:jc w:val="center"/>
        <w:rPr>
          <w:rFonts w:asciiTheme="minorHAnsi" w:hAnsiTheme="minorHAnsi"/>
          <w:b/>
          <w:i/>
          <w:color w:val="000000"/>
        </w:rPr>
      </w:pPr>
      <w:r w:rsidRPr="00465C80">
        <w:rPr>
          <w:rStyle w:val="chapternum"/>
          <w:rFonts w:asciiTheme="minorHAnsi" w:hAnsiTheme="minorHAnsi" w:cs="Arial"/>
          <w:b/>
          <w:bCs/>
          <w:i/>
          <w:color w:val="000000"/>
        </w:rPr>
        <w:t>4 </w:t>
      </w:r>
      <w:r w:rsidRPr="00465C80">
        <w:rPr>
          <w:rStyle w:val="text"/>
          <w:rFonts w:asciiTheme="minorHAnsi" w:hAnsiTheme="minorHAnsi"/>
          <w:b/>
          <w:i/>
          <w:color w:val="000000"/>
        </w:rPr>
        <w:t>As a prisoner</w:t>
      </w:r>
      <w:r w:rsidRPr="00465C80">
        <w:rPr>
          <w:rStyle w:val="apple-converted-space"/>
          <w:rFonts w:asciiTheme="minorHAnsi" w:hAnsiTheme="minorHAnsi"/>
          <w:b/>
          <w:i/>
          <w:color w:val="000000"/>
        </w:rPr>
        <w:t> </w:t>
      </w:r>
      <w:r w:rsidRPr="00465C80">
        <w:rPr>
          <w:rStyle w:val="text"/>
          <w:rFonts w:asciiTheme="minorHAnsi" w:hAnsiTheme="minorHAnsi"/>
          <w:b/>
          <w:i/>
          <w:color w:val="000000"/>
        </w:rPr>
        <w:t>for the Lord, then, I urge you to live a life worthy</w:t>
      </w:r>
      <w:r w:rsidRPr="00465C80">
        <w:rPr>
          <w:rStyle w:val="apple-converted-space"/>
          <w:rFonts w:asciiTheme="minorHAnsi" w:hAnsiTheme="minorHAnsi"/>
          <w:b/>
          <w:i/>
          <w:color w:val="000000"/>
        </w:rPr>
        <w:t> </w:t>
      </w:r>
      <w:r w:rsidRPr="00465C80">
        <w:rPr>
          <w:rStyle w:val="text"/>
          <w:rFonts w:asciiTheme="minorHAnsi" w:hAnsiTheme="minorHAnsi"/>
          <w:b/>
          <w:i/>
          <w:color w:val="000000"/>
        </w:rPr>
        <w:t>of the calling</w:t>
      </w:r>
      <w:r w:rsidRPr="00465C80">
        <w:rPr>
          <w:rStyle w:val="apple-converted-space"/>
          <w:rFonts w:asciiTheme="minorHAnsi" w:hAnsiTheme="minorHAnsi"/>
          <w:b/>
          <w:i/>
          <w:color w:val="000000"/>
        </w:rPr>
        <w:t> </w:t>
      </w:r>
      <w:r w:rsidRPr="00465C80">
        <w:rPr>
          <w:rStyle w:val="text"/>
          <w:rFonts w:asciiTheme="minorHAnsi" w:hAnsiTheme="minorHAnsi"/>
          <w:b/>
          <w:i/>
          <w:color w:val="000000"/>
        </w:rPr>
        <w:t>you have received.</w:t>
      </w:r>
      <w:r w:rsidRPr="00465C80">
        <w:rPr>
          <w:rStyle w:val="apple-converted-space"/>
          <w:rFonts w:asciiTheme="minorHAnsi" w:hAnsiTheme="minorHAnsi"/>
          <w:b/>
          <w:i/>
          <w:color w:val="000000"/>
        </w:rPr>
        <w:t> </w:t>
      </w:r>
      <w:r w:rsidRPr="00465C80">
        <w:rPr>
          <w:rStyle w:val="text"/>
          <w:rFonts w:asciiTheme="minorHAnsi" w:hAnsiTheme="minorHAnsi" w:cs="Arial"/>
          <w:b/>
          <w:bCs/>
          <w:i/>
          <w:color w:val="000000"/>
          <w:vertAlign w:val="superscript"/>
        </w:rPr>
        <w:t>2 </w:t>
      </w:r>
      <w:r w:rsidRPr="00465C80">
        <w:rPr>
          <w:rStyle w:val="text"/>
          <w:rFonts w:asciiTheme="minorHAnsi" w:hAnsiTheme="minorHAnsi"/>
          <w:b/>
          <w:i/>
          <w:color w:val="000000"/>
        </w:rPr>
        <w:t>Be completely humble and gentle; be patient, bearing with one another</w:t>
      </w:r>
      <w:r w:rsidRPr="00465C80">
        <w:rPr>
          <w:rStyle w:val="apple-converted-space"/>
          <w:rFonts w:asciiTheme="minorHAnsi" w:hAnsiTheme="minorHAnsi"/>
          <w:b/>
          <w:i/>
          <w:color w:val="000000"/>
        </w:rPr>
        <w:t> </w:t>
      </w:r>
      <w:r w:rsidRPr="00465C80">
        <w:rPr>
          <w:rStyle w:val="text"/>
          <w:rFonts w:asciiTheme="minorHAnsi" w:hAnsiTheme="minorHAnsi"/>
          <w:b/>
          <w:i/>
          <w:color w:val="000000"/>
        </w:rPr>
        <w:t>in love.</w:t>
      </w:r>
      <w:r w:rsidRPr="00465C80">
        <w:rPr>
          <w:rStyle w:val="apple-converted-space"/>
          <w:rFonts w:asciiTheme="minorHAnsi" w:hAnsiTheme="minorHAnsi"/>
          <w:b/>
          <w:i/>
          <w:color w:val="000000"/>
        </w:rPr>
        <w:t> </w:t>
      </w:r>
      <w:r w:rsidRPr="00465C80">
        <w:rPr>
          <w:rStyle w:val="text"/>
          <w:rFonts w:asciiTheme="minorHAnsi" w:hAnsiTheme="minorHAnsi" w:cs="Arial"/>
          <w:b/>
          <w:bCs/>
          <w:i/>
          <w:color w:val="000000"/>
          <w:vertAlign w:val="superscript"/>
        </w:rPr>
        <w:t>3 </w:t>
      </w:r>
      <w:r w:rsidRPr="00465C80">
        <w:rPr>
          <w:rStyle w:val="text"/>
          <w:rFonts w:asciiTheme="minorHAnsi" w:hAnsiTheme="minorHAnsi"/>
          <w:b/>
          <w:i/>
          <w:color w:val="000000"/>
        </w:rPr>
        <w:t>Make every effort to keep the unity</w:t>
      </w:r>
      <w:r w:rsidRPr="00465C80">
        <w:rPr>
          <w:rStyle w:val="apple-converted-space"/>
          <w:rFonts w:asciiTheme="minorHAnsi" w:hAnsiTheme="minorHAnsi"/>
          <w:b/>
          <w:i/>
          <w:color w:val="000000"/>
        </w:rPr>
        <w:t> </w:t>
      </w:r>
      <w:r w:rsidRPr="00465C80">
        <w:rPr>
          <w:rStyle w:val="text"/>
          <w:rFonts w:asciiTheme="minorHAnsi" w:hAnsiTheme="minorHAnsi"/>
          <w:b/>
          <w:i/>
          <w:color w:val="000000"/>
        </w:rPr>
        <w:t>of the Spirit through the bond of peace.</w:t>
      </w:r>
      <w:r w:rsidRPr="00465C80">
        <w:rPr>
          <w:rStyle w:val="apple-converted-space"/>
          <w:rFonts w:asciiTheme="minorHAnsi" w:hAnsiTheme="minorHAnsi"/>
          <w:b/>
          <w:i/>
          <w:color w:val="000000"/>
        </w:rPr>
        <w:t> </w:t>
      </w:r>
      <w:r w:rsidRPr="00465C80">
        <w:rPr>
          <w:rStyle w:val="text"/>
          <w:rFonts w:asciiTheme="minorHAnsi" w:hAnsiTheme="minorHAnsi" w:cs="Arial"/>
          <w:b/>
          <w:bCs/>
          <w:i/>
          <w:color w:val="000000"/>
          <w:vertAlign w:val="superscript"/>
        </w:rPr>
        <w:t>4 </w:t>
      </w:r>
      <w:r w:rsidRPr="00465C80">
        <w:rPr>
          <w:rStyle w:val="text"/>
          <w:rFonts w:asciiTheme="minorHAnsi" w:hAnsiTheme="minorHAnsi"/>
          <w:b/>
          <w:i/>
          <w:color w:val="000000"/>
        </w:rPr>
        <w:t>There is one body</w:t>
      </w:r>
      <w:r w:rsidRPr="00465C80">
        <w:rPr>
          <w:rStyle w:val="apple-converted-space"/>
          <w:rFonts w:asciiTheme="minorHAnsi" w:hAnsiTheme="minorHAnsi"/>
          <w:b/>
          <w:i/>
          <w:color w:val="000000"/>
        </w:rPr>
        <w:t> </w:t>
      </w:r>
      <w:r w:rsidRPr="00465C80">
        <w:rPr>
          <w:rStyle w:val="text"/>
          <w:rFonts w:asciiTheme="minorHAnsi" w:hAnsiTheme="minorHAnsi"/>
          <w:b/>
          <w:i/>
          <w:color w:val="000000"/>
        </w:rPr>
        <w:t>and one Spirit,</w:t>
      </w:r>
      <w:r w:rsidRPr="00465C80">
        <w:rPr>
          <w:rStyle w:val="apple-converted-space"/>
          <w:rFonts w:asciiTheme="minorHAnsi" w:hAnsiTheme="minorHAnsi"/>
          <w:b/>
          <w:i/>
          <w:color w:val="000000"/>
        </w:rPr>
        <w:t> </w:t>
      </w:r>
      <w:r w:rsidRPr="00465C80">
        <w:rPr>
          <w:rStyle w:val="text"/>
          <w:rFonts w:asciiTheme="minorHAnsi" w:hAnsiTheme="minorHAnsi"/>
          <w:b/>
          <w:i/>
          <w:color w:val="000000"/>
        </w:rPr>
        <w:t>just as you were called to one hope when you were called;</w:t>
      </w:r>
      <w:r w:rsidRPr="00465C80">
        <w:rPr>
          <w:rStyle w:val="apple-converted-space"/>
          <w:rFonts w:asciiTheme="minorHAnsi" w:hAnsiTheme="minorHAnsi"/>
          <w:b/>
          <w:i/>
          <w:color w:val="000000"/>
        </w:rPr>
        <w:t> </w:t>
      </w:r>
      <w:r w:rsidRPr="00465C80">
        <w:rPr>
          <w:rStyle w:val="text"/>
          <w:rFonts w:asciiTheme="minorHAnsi" w:hAnsiTheme="minorHAnsi" w:cs="Arial"/>
          <w:b/>
          <w:bCs/>
          <w:i/>
          <w:color w:val="000000"/>
          <w:vertAlign w:val="superscript"/>
        </w:rPr>
        <w:t>5 </w:t>
      </w:r>
      <w:r w:rsidRPr="00465C80">
        <w:rPr>
          <w:rStyle w:val="text"/>
          <w:rFonts w:asciiTheme="minorHAnsi" w:hAnsiTheme="minorHAnsi"/>
          <w:b/>
          <w:i/>
          <w:color w:val="000000"/>
        </w:rPr>
        <w:t>one Lord,</w:t>
      </w:r>
      <w:r w:rsidRPr="00465C80">
        <w:rPr>
          <w:rStyle w:val="apple-converted-space"/>
          <w:rFonts w:asciiTheme="minorHAnsi" w:hAnsiTheme="minorHAnsi"/>
          <w:b/>
          <w:i/>
          <w:color w:val="000000"/>
        </w:rPr>
        <w:t> </w:t>
      </w:r>
      <w:r w:rsidRPr="00465C80">
        <w:rPr>
          <w:rStyle w:val="text"/>
          <w:rFonts w:asciiTheme="minorHAnsi" w:hAnsiTheme="minorHAnsi"/>
          <w:b/>
          <w:i/>
          <w:color w:val="000000"/>
        </w:rPr>
        <w:t>one faith, one baptism;</w:t>
      </w:r>
      <w:r w:rsidRPr="00465C80">
        <w:rPr>
          <w:rStyle w:val="apple-converted-space"/>
          <w:rFonts w:asciiTheme="minorHAnsi" w:hAnsiTheme="minorHAnsi"/>
          <w:b/>
          <w:i/>
          <w:color w:val="000000"/>
        </w:rPr>
        <w:t> </w:t>
      </w:r>
      <w:r w:rsidRPr="00465C80">
        <w:rPr>
          <w:rStyle w:val="text"/>
          <w:rFonts w:asciiTheme="minorHAnsi" w:hAnsiTheme="minorHAnsi" w:cs="Arial"/>
          <w:b/>
          <w:bCs/>
          <w:i/>
          <w:color w:val="000000"/>
          <w:vertAlign w:val="superscript"/>
        </w:rPr>
        <w:t>6 </w:t>
      </w:r>
      <w:r w:rsidRPr="00465C80">
        <w:rPr>
          <w:rStyle w:val="text"/>
          <w:rFonts w:asciiTheme="minorHAnsi" w:hAnsiTheme="minorHAnsi"/>
          <w:b/>
          <w:i/>
          <w:color w:val="000000"/>
        </w:rPr>
        <w:t>one God and Father of all,</w:t>
      </w:r>
      <w:r w:rsidRPr="00465C80">
        <w:rPr>
          <w:rStyle w:val="apple-converted-space"/>
          <w:rFonts w:asciiTheme="minorHAnsi" w:hAnsiTheme="minorHAnsi"/>
          <w:b/>
          <w:i/>
          <w:color w:val="000000"/>
        </w:rPr>
        <w:t> </w:t>
      </w:r>
      <w:r w:rsidRPr="00465C80">
        <w:rPr>
          <w:rStyle w:val="text"/>
          <w:rFonts w:asciiTheme="minorHAnsi" w:hAnsiTheme="minorHAnsi"/>
          <w:b/>
          <w:i/>
          <w:color w:val="000000"/>
        </w:rPr>
        <w:t>who is over all and through all and in all.</w:t>
      </w:r>
    </w:p>
    <w:p w14:paraId="0E75A7A7" w14:textId="77777777" w:rsidR="00DC083D" w:rsidRDefault="00DC083D" w:rsidP="00DC083D">
      <w:pPr>
        <w:ind w:firstLine="720"/>
        <w:jc w:val="both"/>
        <w:rPr>
          <w:sz w:val="24"/>
          <w:szCs w:val="24"/>
        </w:rPr>
      </w:pPr>
      <w:r w:rsidRPr="00675324">
        <w:rPr>
          <w:sz w:val="24"/>
          <w:szCs w:val="24"/>
        </w:rPr>
        <w:t xml:space="preserve">Out of all the precious gems, </w:t>
      </w:r>
      <w:r>
        <w:rPr>
          <w:sz w:val="24"/>
          <w:szCs w:val="24"/>
        </w:rPr>
        <w:t xml:space="preserve">the pearl is unique; because the </w:t>
      </w:r>
      <w:r w:rsidRPr="00675324">
        <w:rPr>
          <w:sz w:val="24"/>
          <w:szCs w:val="24"/>
        </w:rPr>
        <w:t>pearl is formed out of a living organism</w:t>
      </w:r>
      <w:r>
        <w:rPr>
          <w:sz w:val="24"/>
          <w:szCs w:val="24"/>
        </w:rPr>
        <w:t>. The Church is the Bride of Christ- And not merely a religious</w:t>
      </w:r>
      <w:r w:rsidRPr="00675324">
        <w:rPr>
          <w:sz w:val="24"/>
          <w:szCs w:val="24"/>
        </w:rPr>
        <w:t xml:space="preserve"> institution</w:t>
      </w:r>
      <w:r>
        <w:rPr>
          <w:sz w:val="24"/>
          <w:szCs w:val="24"/>
        </w:rPr>
        <w:t>. The Church, like the pearl, is</w:t>
      </w:r>
      <w:r w:rsidRPr="005C1456">
        <w:rPr>
          <w:sz w:val="24"/>
          <w:szCs w:val="24"/>
        </w:rPr>
        <w:t xml:space="preserve"> </w:t>
      </w:r>
      <w:r>
        <w:rPr>
          <w:sz w:val="24"/>
          <w:szCs w:val="24"/>
        </w:rPr>
        <w:t xml:space="preserve">attached to the </w:t>
      </w:r>
      <w:r w:rsidRPr="00FA244F">
        <w:rPr>
          <w:b/>
          <w:i/>
          <w:sz w:val="24"/>
          <w:szCs w:val="24"/>
        </w:rPr>
        <w:t xml:space="preserve">Living Lord and </w:t>
      </w:r>
      <w:r>
        <w:rPr>
          <w:b/>
          <w:i/>
          <w:sz w:val="24"/>
          <w:szCs w:val="24"/>
        </w:rPr>
        <w:t>King</w:t>
      </w:r>
      <w:r>
        <w:rPr>
          <w:sz w:val="24"/>
          <w:szCs w:val="24"/>
        </w:rPr>
        <w:t xml:space="preserve">. </w:t>
      </w:r>
      <w:r w:rsidRPr="00D73926">
        <w:rPr>
          <w:sz w:val="24"/>
          <w:szCs w:val="24"/>
        </w:rPr>
        <w:t>Each believer, a “</w:t>
      </w:r>
      <w:r w:rsidRPr="00D73926">
        <w:rPr>
          <w:b/>
          <w:i/>
          <w:sz w:val="24"/>
          <w:szCs w:val="24"/>
        </w:rPr>
        <w:t>Living Seed Pearl</w:t>
      </w:r>
      <w:r w:rsidRPr="00D73926">
        <w:rPr>
          <w:sz w:val="24"/>
          <w:szCs w:val="24"/>
        </w:rPr>
        <w:t xml:space="preserve">”, is part of this living organism. </w:t>
      </w:r>
      <w:r>
        <w:rPr>
          <w:sz w:val="24"/>
          <w:szCs w:val="24"/>
        </w:rPr>
        <w:t xml:space="preserve"> </w:t>
      </w:r>
      <w:r w:rsidRPr="00D73926">
        <w:rPr>
          <w:sz w:val="24"/>
          <w:szCs w:val="24"/>
        </w:rPr>
        <w:t xml:space="preserve">The </w:t>
      </w:r>
      <w:r w:rsidRPr="00D73926">
        <w:rPr>
          <w:i/>
          <w:sz w:val="24"/>
          <w:szCs w:val="24"/>
        </w:rPr>
        <w:t>Vine</w:t>
      </w:r>
      <w:r w:rsidRPr="00D73926">
        <w:rPr>
          <w:sz w:val="24"/>
          <w:szCs w:val="24"/>
        </w:rPr>
        <w:t xml:space="preserve"> or </w:t>
      </w:r>
      <w:r w:rsidRPr="00D73926">
        <w:rPr>
          <w:i/>
          <w:sz w:val="24"/>
          <w:szCs w:val="24"/>
        </w:rPr>
        <w:t>Strand</w:t>
      </w:r>
      <w:r>
        <w:rPr>
          <w:i/>
          <w:sz w:val="24"/>
          <w:szCs w:val="24"/>
        </w:rPr>
        <w:t>, if you will,</w:t>
      </w:r>
      <w:r w:rsidRPr="00D73926">
        <w:rPr>
          <w:i/>
          <w:sz w:val="24"/>
          <w:szCs w:val="24"/>
        </w:rPr>
        <w:t xml:space="preserve"> </w:t>
      </w:r>
      <w:r w:rsidRPr="00D73926">
        <w:rPr>
          <w:sz w:val="24"/>
          <w:szCs w:val="24"/>
        </w:rPr>
        <w:t xml:space="preserve">the Church is connected to is </w:t>
      </w:r>
      <w:r w:rsidRPr="00FA244F">
        <w:rPr>
          <w:b/>
          <w:i/>
          <w:sz w:val="24"/>
          <w:szCs w:val="24"/>
        </w:rPr>
        <w:t>Christ</w:t>
      </w:r>
      <w:r>
        <w:rPr>
          <w:b/>
          <w:i/>
          <w:sz w:val="24"/>
          <w:szCs w:val="24"/>
        </w:rPr>
        <w:t xml:space="preserve"> </w:t>
      </w:r>
      <w:r w:rsidRPr="00FA244F">
        <w:rPr>
          <w:b/>
          <w:i/>
          <w:sz w:val="24"/>
          <w:szCs w:val="24"/>
        </w:rPr>
        <w:t>Jesus.</w:t>
      </w:r>
      <w:r w:rsidRPr="00D73926">
        <w:rPr>
          <w:sz w:val="24"/>
          <w:szCs w:val="24"/>
        </w:rPr>
        <w:t xml:space="preserve"> As we remain attached to Him and to one another, we are formed and transformed</w:t>
      </w:r>
      <w:r>
        <w:rPr>
          <w:sz w:val="24"/>
          <w:szCs w:val="24"/>
        </w:rPr>
        <w:t xml:space="preserve"> into His likeness.</w:t>
      </w:r>
      <w:r w:rsidRPr="00FA244F">
        <w:rPr>
          <w:sz w:val="24"/>
          <w:szCs w:val="24"/>
        </w:rPr>
        <w:t xml:space="preserve"> </w:t>
      </w:r>
      <w:r w:rsidRPr="00675324">
        <w:rPr>
          <w:sz w:val="24"/>
          <w:szCs w:val="24"/>
        </w:rPr>
        <w:t xml:space="preserve">He is living and active in </w:t>
      </w:r>
      <w:r>
        <w:rPr>
          <w:sz w:val="24"/>
          <w:szCs w:val="24"/>
        </w:rPr>
        <w:t>His Church</w:t>
      </w:r>
      <w:r w:rsidRPr="00675324">
        <w:rPr>
          <w:sz w:val="24"/>
          <w:szCs w:val="24"/>
        </w:rPr>
        <w:t>, to form us from glory to glory.</w:t>
      </w:r>
      <w:r w:rsidRPr="005C1456">
        <w:rPr>
          <w:sz w:val="24"/>
          <w:szCs w:val="24"/>
        </w:rPr>
        <w:t xml:space="preserve"> Life to life we grow up in</w:t>
      </w:r>
      <w:r>
        <w:rPr>
          <w:sz w:val="24"/>
          <w:szCs w:val="24"/>
        </w:rPr>
        <w:t>to</w:t>
      </w:r>
      <w:r w:rsidRPr="005C1456">
        <w:rPr>
          <w:sz w:val="24"/>
          <w:szCs w:val="24"/>
        </w:rPr>
        <w:t xml:space="preserve"> Him</w:t>
      </w:r>
      <w:r>
        <w:rPr>
          <w:sz w:val="24"/>
          <w:szCs w:val="24"/>
        </w:rPr>
        <w:t xml:space="preserve"> unti</w:t>
      </w:r>
      <w:r w:rsidRPr="005C1456">
        <w:rPr>
          <w:sz w:val="24"/>
          <w:szCs w:val="24"/>
        </w:rPr>
        <w:t xml:space="preserve">l </w:t>
      </w:r>
      <w:r>
        <w:rPr>
          <w:sz w:val="24"/>
          <w:szCs w:val="24"/>
        </w:rPr>
        <w:t>He is fully formed in us</w:t>
      </w:r>
      <w:r w:rsidRPr="005C1456">
        <w:rPr>
          <w:sz w:val="24"/>
          <w:szCs w:val="24"/>
        </w:rPr>
        <w:t>,</w:t>
      </w:r>
      <w:r>
        <w:rPr>
          <w:sz w:val="24"/>
          <w:szCs w:val="24"/>
        </w:rPr>
        <w:t xml:space="preserve"> and </w:t>
      </w:r>
      <w:r w:rsidRPr="005C1456">
        <w:rPr>
          <w:sz w:val="24"/>
          <w:szCs w:val="24"/>
        </w:rPr>
        <w:t xml:space="preserve">reproducing </w:t>
      </w:r>
      <w:r>
        <w:rPr>
          <w:sz w:val="24"/>
          <w:szCs w:val="24"/>
        </w:rPr>
        <w:t xml:space="preserve">His life into multitudes of others. </w:t>
      </w:r>
    </w:p>
    <w:p w14:paraId="52AD6AC3" w14:textId="77777777" w:rsidR="00141ADC" w:rsidRDefault="00DC083D" w:rsidP="00DC083D">
      <w:pPr>
        <w:ind w:firstLine="720"/>
        <w:jc w:val="both"/>
        <w:rPr>
          <w:sz w:val="24"/>
          <w:szCs w:val="24"/>
        </w:rPr>
      </w:pPr>
      <w:r w:rsidRPr="005C1456">
        <w:rPr>
          <w:sz w:val="24"/>
          <w:szCs w:val="24"/>
        </w:rPr>
        <w:t xml:space="preserve"> </w:t>
      </w:r>
      <w:r>
        <w:rPr>
          <w:sz w:val="24"/>
          <w:szCs w:val="24"/>
        </w:rPr>
        <w:t>Unlike the diamond or other precious gems, you</w:t>
      </w:r>
      <w:r w:rsidRPr="00675324">
        <w:rPr>
          <w:sz w:val="24"/>
          <w:szCs w:val="24"/>
        </w:rPr>
        <w:t xml:space="preserve"> cannot split or divided </w:t>
      </w:r>
      <w:r>
        <w:rPr>
          <w:sz w:val="24"/>
          <w:szCs w:val="24"/>
        </w:rPr>
        <w:t xml:space="preserve">a pearl </w:t>
      </w:r>
      <w:r w:rsidRPr="00675324">
        <w:rPr>
          <w:sz w:val="24"/>
          <w:szCs w:val="24"/>
        </w:rPr>
        <w:t xml:space="preserve">without destroying it. </w:t>
      </w:r>
      <w:r>
        <w:rPr>
          <w:sz w:val="24"/>
          <w:szCs w:val="24"/>
        </w:rPr>
        <w:t>It is the same with the Church.</w:t>
      </w:r>
      <w:r w:rsidRPr="00675324">
        <w:rPr>
          <w:sz w:val="24"/>
          <w:szCs w:val="24"/>
        </w:rPr>
        <w:t xml:space="preserve"> Through making disciples, we are connected and formed into the image of the Bridegroom.</w:t>
      </w:r>
      <w:r>
        <w:rPr>
          <w:sz w:val="24"/>
          <w:szCs w:val="24"/>
        </w:rPr>
        <w:t xml:space="preserve">  </w:t>
      </w:r>
      <w:r w:rsidRPr="005C1456">
        <w:rPr>
          <w:sz w:val="24"/>
          <w:szCs w:val="24"/>
        </w:rPr>
        <w:t xml:space="preserve">This is achievable only through </w:t>
      </w:r>
      <w:r w:rsidRPr="00D73926">
        <w:rPr>
          <w:i/>
          <w:sz w:val="24"/>
          <w:szCs w:val="24"/>
        </w:rPr>
        <w:t>individual</w:t>
      </w:r>
      <w:r>
        <w:rPr>
          <w:sz w:val="24"/>
          <w:szCs w:val="24"/>
        </w:rPr>
        <w:t>s</w:t>
      </w:r>
      <w:r w:rsidRPr="00D73926">
        <w:rPr>
          <w:sz w:val="24"/>
          <w:szCs w:val="24"/>
        </w:rPr>
        <w:t xml:space="preserve"> </w:t>
      </w:r>
      <w:r w:rsidRPr="005C1456">
        <w:rPr>
          <w:sz w:val="24"/>
          <w:szCs w:val="24"/>
        </w:rPr>
        <w:t>(</w:t>
      </w:r>
      <w:r w:rsidRPr="0029376A">
        <w:rPr>
          <w:b/>
          <w:i/>
          <w:sz w:val="24"/>
          <w:szCs w:val="24"/>
        </w:rPr>
        <w:t>Living Seed Pearls</w:t>
      </w:r>
      <w:r w:rsidRPr="005C1456">
        <w:rPr>
          <w:sz w:val="24"/>
          <w:szCs w:val="24"/>
        </w:rPr>
        <w:t>) who are</w:t>
      </w:r>
      <w:r>
        <w:rPr>
          <w:sz w:val="24"/>
          <w:szCs w:val="24"/>
        </w:rPr>
        <w:t xml:space="preserve"> growing in the faith and</w:t>
      </w:r>
      <w:r w:rsidRPr="005C1456">
        <w:rPr>
          <w:sz w:val="24"/>
          <w:szCs w:val="24"/>
        </w:rPr>
        <w:t xml:space="preserve"> </w:t>
      </w:r>
      <w:r w:rsidRPr="00D73926">
        <w:rPr>
          <w:i/>
          <w:sz w:val="24"/>
          <w:szCs w:val="24"/>
        </w:rPr>
        <w:t>intentional</w:t>
      </w:r>
      <w:r w:rsidRPr="005C1456">
        <w:rPr>
          <w:i/>
          <w:sz w:val="24"/>
          <w:szCs w:val="24"/>
        </w:rPr>
        <w:t xml:space="preserve"> </w:t>
      </w:r>
      <w:r w:rsidRPr="005C1456">
        <w:rPr>
          <w:sz w:val="24"/>
          <w:szCs w:val="24"/>
        </w:rPr>
        <w:t xml:space="preserve">about investing </w:t>
      </w:r>
      <w:r w:rsidRPr="00D73926">
        <w:rPr>
          <w:b/>
          <w:i/>
          <w:sz w:val="24"/>
          <w:szCs w:val="24"/>
        </w:rPr>
        <w:t>their lives</w:t>
      </w:r>
      <w:r w:rsidRPr="005C1456">
        <w:rPr>
          <w:sz w:val="24"/>
          <w:szCs w:val="24"/>
        </w:rPr>
        <w:t xml:space="preserve"> and </w:t>
      </w:r>
      <w:r>
        <w:rPr>
          <w:sz w:val="24"/>
          <w:szCs w:val="24"/>
        </w:rPr>
        <w:t xml:space="preserve">the </w:t>
      </w:r>
      <w:r w:rsidRPr="00D73926">
        <w:rPr>
          <w:b/>
          <w:i/>
          <w:sz w:val="24"/>
          <w:szCs w:val="24"/>
        </w:rPr>
        <w:t>living seed</w:t>
      </w:r>
      <w:r w:rsidRPr="00D73926">
        <w:rPr>
          <w:sz w:val="24"/>
          <w:szCs w:val="24"/>
        </w:rPr>
        <w:t xml:space="preserve"> of </w:t>
      </w:r>
      <w:r w:rsidRPr="00D73926">
        <w:rPr>
          <w:b/>
          <w:i/>
          <w:sz w:val="24"/>
          <w:szCs w:val="24"/>
        </w:rPr>
        <w:t>God’s Word</w:t>
      </w:r>
      <w:r w:rsidRPr="005C1456">
        <w:rPr>
          <w:sz w:val="24"/>
          <w:szCs w:val="24"/>
        </w:rPr>
        <w:t xml:space="preserve"> into a few other </w:t>
      </w:r>
      <w:r>
        <w:rPr>
          <w:sz w:val="24"/>
          <w:szCs w:val="24"/>
        </w:rPr>
        <w:t>people</w:t>
      </w:r>
      <w:r w:rsidRPr="005C1456">
        <w:rPr>
          <w:sz w:val="24"/>
          <w:szCs w:val="24"/>
        </w:rPr>
        <w:t>.</w:t>
      </w:r>
      <w:r w:rsidRPr="001C191A">
        <w:rPr>
          <w:sz w:val="24"/>
          <w:szCs w:val="24"/>
        </w:rPr>
        <w:t xml:space="preserve"> </w:t>
      </w:r>
      <w:r w:rsidRPr="005C1456">
        <w:rPr>
          <w:sz w:val="24"/>
          <w:szCs w:val="24"/>
        </w:rPr>
        <w:t>Spiritual people produce spiritual offspring</w:t>
      </w:r>
      <w:r w:rsidR="00141ADC">
        <w:rPr>
          <w:sz w:val="24"/>
          <w:szCs w:val="24"/>
        </w:rPr>
        <w:t>.</w:t>
      </w:r>
      <w:r w:rsidR="00141ADC" w:rsidRPr="00141ADC">
        <w:rPr>
          <w:sz w:val="24"/>
          <w:szCs w:val="24"/>
        </w:rPr>
        <w:t xml:space="preserve"> </w:t>
      </w:r>
      <w:r w:rsidR="00141ADC">
        <w:rPr>
          <w:sz w:val="24"/>
          <w:szCs w:val="24"/>
        </w:rPr>
        <w:t>We will delve into this further in the next chapters.</w:t>
      </w:r>
    </w:p>
    <w:p w14:paraId="61E5A469" w14:textId="77777777" w:rsidR="004F4F7A" w:rsidRDefault="004F4F7A" w:rsidP="004F4F7A">
      <w:pPr>
        <w:jc w:val="center"/>
        <w:rPr>
          <w:b/>
          <w:sz w:val="28"/>
          <w:szCs w:val="28"/>
        </w:rPr>
      </w:pPr>
      <w:r w:rsidRPr="004F4F7A">
        <w:rPr>
          <w:b/>
          <w:sz w:val="28"/>
          <w:szCs w:val="28"/>
        </w:rPr>
        <w:t xml:space="preserve">Connected </w:t>
      </w:r>
      <w:r>
        <w:rPr>
          <w:b/>
          <w:sz w:val="28"/>
          <w:szCs w:val="28"/>
        </w:rPr>
        <w:t>L</w:t>
      </w:r>
      <w:r w:rsidRPr="004F4F7A">
        <w:rPr>
          <w:b/>
          <w:sz w:val="28"/>
          <w:szCs w:val="28"/>
        </w:rPr>
        <w:t xml:space="preserve">ike a </w:t>
      </w:r>
      <w:r>
        <w:rPr>
          <w:b/>
          <w:sz w:val="28"/>
          <w:szCs w:val="28"/>
        </w:rPr>
        <w:t>S</w:t>
      </w:r>
      <w:r w:rsidRPr="004F4F7A">
        <w:rPr>
          <w:b/>
          <w:sz w:val="28"/>
          <w:szCs w:val="28"/>
        </w:rPr>
        <w:t>trand of Pearls</w:t>
      </w:r>
    </w:p>
    <w:p w14:paraId="41E14DB9" w14:textId="77777777" w:rsidR="001509D9" w:rsidRPr="00FD51D5" w:rsidRDefault="004E13B3" w:rsidP="001509D9">
      <w:pPr>
        <w:jc w:val="center"/>
        <w:rPr>
          <w:rFonts w:cstheme="minorHAnsi"/>
          <w:b/>
          <w:i/>
          <w:sz w:val="24"/>
          <w:szCs w:val="24"/>
        </w:rPr>
      </w:pPr>
      <w:r>
        <w:rPr>
          <w:rFonts w:cstheme="minorHAnsi"/>
          <w:b/>
          <w:i/>
          <w:sz w:val="24"/>
          <w:szCs w:val="24"/>
        </w:rPr>
        <w:t>Ephesians 5:29</w:t>
      </w:r>
      <w:r w:rsidR="001509D9" w:rsidRPr="00FD51D5">
        <w:rPr>
          <w:rFonts w:cstheme="minorHAnsi"/>
          <w:b/>
          <w:i/>
          <w:sz w:val="24"/>
          <w:szCs w:val="24"/>
        </w:rPr>
        <w:t>-32 (NIV)</w:t>
      </w:r>
    </w:p>
    <w:p w14:paraId="7B6F9C87" w14:textId="77777777" w:rsidR="001509D9" w:rsidRDefault="001509D9" w:rsidP="001509D9">
      <w:pPr>
        <w:jc w:val="center"/>
        <w:rPr>
          <w:rStyle w:val="text"/>
          <w:rFonts w:cstheme="minorHAnsi"/>
          <w:b/>
          <w:i/>
          <w:color w:val="000000"/>
          <w:sz w:val="24"/>
          <w:szCs w:val="24"/>
          <w:shd w:val="clear" w:color="auto" w:fill="FFFFFF"/>
        </w:rPr>
      </w:pPr>
      <w:r w:rsidRPr="00FD51D5">
        <w:rPr>
          <w:rStyle w:val="apple-converted-space"/>
          <w:rFonts w:cstheme="minorHAnsi"/>
          <w:b/>
          <w:i/>
          <w:color w:val="000000"/>
          <w:sz w:val="24"/>
          <w:szCs w:val="24"/>
          <w:shd w:val="clear" w:color="auto" w:fill="FFFFFF"/>
        </w:rPr>
        <w:t> </w:t>
      </w:r>
      <w:r w:rsidRPr="00FD51D5">
        <w:rPr>
          <w:rStyle w:val="text"/>
          <w:rFonts w:cstheme="minorHAnsi"/>
          <w:b/>
          <w:bCs/>
          <w:i/>
          <w:color w:val="000000"/>
          <w:sz w:val="24"/>
          <w:szCs w:val="24"/>
          <w:shd w:val="clear" w:color="auto" w:fill="FFFFFF"/>
          <w:vertAlign w:val="superscript"/>
        </w:rPr>
        <w:t>29 </w:t>
      </w:r>
      <w:r w:rsidRPr="00FD51D5">
        <w:rPr>
          <w:rStyle w:val="text"/>
          <w:rFonts w:cstheme="minorHAnsi"/>
          <w:b/>
          <w:i/>
          <w:color w:val="000000"/>
          <w:sz w:val="24"/>
          <w:szCs w:val="24"/>
          <w:shd w:val="clear" w:color="auto" w:fill="FFFFFF"/>
        </w:rPr>
        <w:t>After all, no one ever hated their own body, but they feed and care for their body, just as Christ does the church—</w:t>
      </w:r>
      <w:r w:rsidRPr="00FD51D5">
        <w:rPr>
          <w:rStyle w:val="text"/>
          <w:rFonts w:cstheme="minorHAnsi"/>
          <w:b/>
          <w:bCs/>
          <w:i/>
          <w:color w:val="000000"/>
          <w:sz w:val="24"/>
          <w:szCs w:val="24"/>
          <w:shd w:val="clear" w:color="auto" w:fill="FFFFFF"/>
          <w:vertAlign w:val="superscript"/>
        </w:rPr>
        <w:t>30 </w:t>
      </w:r>
      <w:r w:rsidRPr="00FD51D5">
        <w:rPr>
          <w:rStyle w:val="text"/>
          <w:rFonts w:cstheme="minorHAnsi"/>
          <w:b/>
          <w:i/>
          <w:color w:val="000000"/>
          <w:sz w:val="24"/>
          <w:szCs w:val="24"/>
          <w:shd w:val="clear" w:color="auto" w:fill="FFFFFF"/>
        </w:rPr>
        <w:t>for we are members of his body.</w:t>
      </w:r>
      <w:r w:rsidRPr="00FD51D5">
        <w:rPr>
          <w:rStyle w:val="apple-converted-space"/>
          <w:rFonts w:cstheme="minorHAnsi"/>
          <w:b/>
          <w:i/>
          <w:color w:val="000000"/>
          <w:sz w:val="24"/>
          <w:szCs w:val="24"/>
          <w:shd w:val="clear" w:color="auto" w:fill="FFFFFF"/>
        </w:rPr>
        <w:t> </w:t>
      </w:r>
      <w:r w:rsidRPr="00FD51D5">
        <w:rPr>
          <w:rStyle w:val="text"/>
          <w:rFonts w:cstheme="minorHAnsi"/>
          <w:b/>
          <w:bCs/>
          <w:i/>
          <w:color w:val="000000"/>
          <w:sz w:val="24"/>
          <w:szCs w:val="24"/>
          <w:shd w:val="clear" w:color="auto" w:fill="FFFFFF"/>
          <w:vertAlign w:val="superscript"/>
        </w:rPr>
        <w:t>31 </w:t>
      </w:r>
      <w:r w:rsidRPr="00FD51D5">
        <w:rPr>
          <w:rStyle w:val="text"/>
          <w:rFonts w:cstheme="minorHAnsi"/>
          <w:b/>
          <w:i/>
          <w:color w:val="000000"/>
          <w:sz w:val="24"/>
          <w:szCs w:val="24"/>
          <w:shd w:val="clear" w:color="auto" w:fill="FFFFFF"/>
        </w:rPr>
        <w:t>“For this reason a man will leave his father and mother and be united to his wife, and the two will become one flesh.”</w:t>
      </w:r>
      <w:r>
        <w:rPr>
          <w:rStyle w:val="text"/>
          <w:rFonts w:cstheme="minorHAnsi"/>
          <w:b/>
          <w:i/>
          <w:color w:val="000000"/>
          <w:sz w:val="24"/>
          <w:szCs w:val="24"/>
          <w:shd w:val="clear" w:color="auto" w:fill="FFFFFF"/>
          <w:vertAlign w:val="superscript"/>
        </w:rPr>
        <w:t xml:space="preserve"> </w:t>
      </w:r>
      <w:r w:rsidRPr="00FD51D5">
        <w:rPr>
          <w:rStyle w:val="apple-converted-space"/>
          <w:rFonts w:cstheme="minorHAnsi"/>
          <w:b/>
          <w:i/>
          <w:color w:val="000000"/>
          <w:sz w:val="24"/>
          <w:szCs w:val="24"/>
          <w:shd w:val="clear" w:color="auto" w:fill="FFFFFF"/>
        </w:rPr>
        <w:t> </w:t>
      </w:r>
      <w:r w:rsidRPr="00FD51D5">
        <w:rPr>
          <w:rStyle w:val="text"/>
          <w:rFonts w:cstheme="minorHAnsi"/>
          <w:b/>
          <w:bCs/>
          <w:i/>
          <w:color w:val="000000"/>
          <w:sz w:val="24"/>
          <w:szCs w:val="24"/>
          <w:shd w:val="clear" w:color="auto" w:fill="FFFFFF"/>
          <w:vertAlign w:val="superscript"/>
        </w:rPr>
        <w:t>32 </w:t>
      </w:r>
      <w:r w:rsidRPr="00FD51D5">
        <w:rPr>
          <w:rStyle w:val="text"/>
          <w:rFonts w:cstheme="minorHAnsi"/>
          <w:b/>
          <w:i/>
          <w:color w:val="000000"/>
          <w:sz w:val="24"/>
          <w:szCs w:val="24"/>
          <w:shd w:val="clear" w:color="auto" w:fill="FFFFFF"/>
        </w:rPr>
        <w:t>This is a profound mystery—but I am talking about Christ and the church.</w:t>
      </w:r>
    </w:p>
    <w:p w14:paraId="03D4DD95" w14:textId="77777777" w:rsidR="00141ADC" w:rsidRDefault="00141ADC" w:rsidP="00141ADC">
      <w:pPr>
        <w:ind w:firstLine="720"/>
        <w:jc w:val="both"/>
        <w:rPr>
          <w:sz w:val="24"/>
          <w:szCs w:val="24"/>
        </w:rPr>
      </w:pPr>
      <w:r w:rsidRPr="00EA7465">
        <w:rPr>
          <w:sz w:val="24"/>
          <w:szCs w:val="24"/>
        </w:rPr>
        <w:t xml:space="preserve">Each of us individual </w:t>
      </w:r>
      <w:r w:rsidRPr="000D274D">
        <w:rPr>
          <w:b/>
          <w:i/>
          <w:sz w:val="24"/>
          <w:szCs w:val="24"/>
        </w:rPr>
        <w:t>seed pearls</w:t>
      </w:r>
      <w:r w:rsidRPr="00EA7465">
        <w:rPr>
          <w:sz w:val="24"/>
          <w:szCs w:val="24"/>
        </w:rPr>
        <w:t>,</w:t>
      </w:r>
      <w:r>
        <w:rPr>
          <w:sz w:val="24"/>
          <w:szCs w:val="24"/>
        </w:rPr>
        <w:t xml:space="preserve"> are the sons and daughters of God and together we</w:t>
      </w:r>
      <w:r w:rsidRPr="00EA7465">
        <w:rPr>
          <w:sz w:val="24"/>
          <w:szCs w:val="24"/>
        </w:rPr>
        <w:t xml:space="preserve"> make up the collective, “</w:t>
      </w:r>
      <w:r w:rsidRPr="000D274D">
        <w:rPr>
          <w:b/>
          <w:i/>
          <w:sz w:val="24"/>
          <w:szCs w:val="24"/>
        </w:rPr>
        <w:t xml:space="preserve">Pearl of </w:t>
      </w:r>
      <w:r>
        <w:rPr>
          <w:b/>
          <w:i/>
          <w:sz w:val="24"/>
          <w:szCs w:val="24"/>
        </w:rPr>
        <w:t>G</w:t>
      </w:r>
      <w:r w:rsidRPr="000D274D">
        <w:rPr>
          <w:b/>
          <w:i/>
          <w:sz w:val="24"/>
          <w:szCs w:val="24"/>
        </w:rPr>
        <w:t xml:space="preserve">reat </w:t>
      </w:r>
      <w:r>
        <w:rPr>
          <w:b/>
          <w:i/>
          <w:sz w:val="24"/>
          <w:szCs w:val="24"/>
        </w:rPr>
        <w:t>W</w:t>
      </w:r>
      <w:r w:rsidRPr="000D274D">
        <w:rPr>
          <w:b/>
          <w:i/>
          <w:sz w:val="24"/>
          <w:szCs w:val="24"/>
        </w:rPr>
        <w:t>orth</w:t>
      </w:r>
      <w:r w:rsidRPr="00EA7465">
        <w:rPr>
          <w:sz w:val="24"/>
          <w:szCs w:val="24"/>
        </w:rPr>
        <w:t>.”  Also like the</w:t>
      </w:r>
      <w:r>
        <w:rPr>
          <w:sz w:val="24"/>
          <w:szCs w:val="24"/>
        </w:rPr>
        <w:t xml:space="preserve"> human</w:t>
      </w:r>
      <w:r w:rsidRPr="00EA7465">
        <w:rPr>
          <w:sz w:val="24"/>
          <w:szCs w:val="24"/>
        </w:rPr>
        <w:t xml:space="preserve"> body and each part connected to the others. Like pearls connected to the strand, we are all part of one another. We need one another! Where on earth can we go to be near to God except abiding with His family! My pastor’s message on Hebrews 10:19-25 brought this truth home to me in a very personal way. We have a great high priest over this House of God, the LORD JESUS Christ. In this passage we have three, “Let Us” statements. God’s word is clear we cannot forsake the assembling as the Church and live the “ONE-ANOTHERS” alone.  Jesus is the Head of the Bride- </w:t>
      </w:r>
      <w:r>
        <w:rPr>
          <w:sz w:val="24"/>
          <w:szCs w:val="24"/>
        </w:rPr>
        <w:t>t</w:t>
      </w:r>
      <w:r w:rsidRPr="00EA7465">
        <w:rPr>
          <w:sz w:val="24"/>
          <w:szCs w:val="24"/>
        </w:rPr>
        <w:t>he Church. T</w:t>
      </w:r>
      <w:r>
        <w:rPr>
          <w:sz w:val="24"/>
          <w:szCs w:val="24"/>
        </w:rPr>
        <w:t>he church is not an institution. It, like the pearl, is formed out of a living organism.  Jesus</w:t>
      </w:r>
      <w:r w:rsidRPr="00EA7465">
        <w:rPr>
          <w:sz w:val="24"/>
          <w:szCs w:val="24"/>
        </w:rPr>
        <w:t xml:space="preserve"> is the life within</w:t>
      </w:r>
      <w:r>
        <w:rPr>
          <w:sz w:val="24"/>
          <w:szCs w:val="24"/>
        </w:rPr>
        <w:t xml:space="preserve"> each of</w:t>
      </w:r>
      <w:r w:rsidRPr="00EA7465">
        <w:rPr>
          <w:sz w:val="24"/>
          <w:szCs w:val="24"/>
        </w:rPr>
        <w:t xml:space="preserve"> us, and He intends to minister to each of us through one another!  Through His body we have mutual love, fellowship, worship, submission, edification.  My pastor used this analogy. When we are connected to</w:t>
      </w:r>
      <w:r>
        <w:rPr>
          <w:sz w:val="24"/>
          <w:szCs w:val="24"/>
        </w:rPr>
        <w:t xml:space="preserve"> His body we are like hot coals </w:t>
      </w:r>
      <w:r w:rsidRPr="00EA7465">
        <w:rPr>
          <w:sz w:val="24"/>
          <w:szCs w:val="24"/>
        </w:rPr>
        <w:t>that stoke the fire of the Holy Spirit in</w:t>
      </w:r>
      <w:r>
        <w:rPr>
          <w:sz w:val="24"/>
          <w:szCs w:val="24"/>
        </w:rPr>
        <w:t xml:space="preserve"> one another. B</w:t>
      </w:r>
      <w:r w:rsidRPr="00EA7465">
        <w:rPr>
          <w:sz w:val="24"/>
          <w:szCs w:val="24"/>
        </w:rPr>
        <w:t xml:space="preserve">ut when we are separated we grow cold. </w:t>
      </w:r>
    </w:p>
    <w:p w14:paraId="18455E65" w14:textId="77777777" w:rsidR="00364B95" w:rsidRDefault="001C191A" w:rsidP="00BF1BA1">
      <w:pPr>
        <w:ind w:firstLine="720"/>
        <w:jc w:val="both"/>
        <w:rPr>
          <w:sz w:val="24"/>
          <w:szCs w:val="24"/>
        </w:rPr>
      </w:pPr>
      <w:r>
        <w:rPr>
          <w:sz w:val="24"/>
          <w:szCs w:val="24"/>
        </w:rPr>
        <w:t xml:space="preserve">The longer I walk with the Lord, </w:t>
      </w:r>
      <w:r w:rsidRPr="00EA7465">
        <w:rPr>
          <w:sz w:val="24"/>
          <w:szCs w:val="24"/>
        </w:rPr>
        <w:t>the more I grasp the reality that it is impossible for m</w:t>
      </w:r>
      <w:r w:rsidR="00C3668E">
        <w:rPr>
          <w:sz w:val="24"/>
          <w:szCs w:val="24"/>
        </w:rPr>
        <w:t xml:space="preserve">e to remain connected to Jesus, (The Vine) </w:t>
      </w:r>
      <w:r w:rsidRPr="00EA7465">
        <w:rPr>
          <w:sz w:val="24"/>
          <w:szCs w:val="24"/>
        </w:rPr>
        <w:t xml:space="preserve">without, meaningful relationships within </w:t>
      </w:r>
      <w:r>
        <w:rPr>
          <w:sz w:val="24"/>
          <w:szCs w:val="24"/>
        </w:rPr>
        <w:t>the</w:t>
      </w:r>
      <w:r w:rsidR="00D66E43">
        <w:rPr>
          <w:sz w:val="24"/>
          <w:szCs w:val="24"/>
        </w:rPr>
        <w:t xml:space="preserve"> local body of believers. (John 15:1-13) </w:t>
      </w:r>
      <w:r w:rsidR="00364B95" w:rsidRPr="00147719">
        <w:rPr>
          <w:sz w:val="24"/>
          <w:szCs w:val="24"/>
        </w:rPr>
        <w:t xml:space="preserve">We need to </w:t>
      </w:r>
      <w:r w:rsidR="0041615F">
        <w:rPr>
          <w:sz w:val="24"/>
          <w:szCs w:val="24"/>
        </w:rPr>
        <w:t>be part of a family of God. Not</w:t>
      </w:r>
      <w:r w:rsidR="00D66E43">
        <w:rPr>
          <w:sz w:val="24"/>
          <w:szCs w:val="24"/>
        </w:rPr>
        <w:t xml:space="preserve"> one who </w:t>
      </w:r>
      <w:r w:rsidR="0041615F">
        <w:rPr>
          <w:sz w:val="24"/>
          <w:szCs w:val="24"/>
        </w:rPr>
        <w:t xml:space="preserve">merely </w:t>
      </w:r>
      <w:r w:rsidR="00D66E43">
        <w:rPr>
          <w:sz w:val="24"/>
          <w:szCs w:val="24"/>
        </w:rPr>
        <w:t>dates</w:t>
      </w:r>
      <w:r w:rsidR="00364B95" w:rsidRPr="00147719">
        <w:rPr>
          <w:sz w:val="24"/>
          <w:szCs w:val="24"/>
        </w:rPr>
        <w:t xml:space="preserve"> the church</w:t>
      </w:r>
      <w:r w:rsidR="00F64CB9">
        <w:rPr>
          <w:sz w:val="24"/>
          <w:szCs w:val="24"/>
        </w:rPr>
        <w:t>,</w:t>
      </w:r>
      <w:r w:rsidR="00B276F7">
        <w:rPr>
          <w:sz w:val="24"/>
          <w:szCs w:val="24"/>
        </w:rPr>
        <w:t xml:space="preserve"> but</w:t>
      </w:r>
      <w:r w:rsidR="00364B95" w:rsidRPr="00147719">
        <w:rPr>
          <w:sz w:val="24"/>
          <w:szCs w:val="24"/>
        </w:rPr>
        <w:t xml:space="preserve"> </w:t>
      </w:r>
      <w:r w:rsidR="00F64CB9">
        <w:rPr>
          <w:sz w:val="24"/>
          <w:szCs w:val="24"/>
        </w:rPr>
        <w:t xml:space="preserve">a vital </w:t>
      </w:r>
      <w:r w:rsidR="00364B95" w:rsidRPr="00147719">
        <w:rPr>
          <w:sz w:val="24"/>
          <w:szCs w:val="24"/>
        </w:rPr>
        <w:t xml:space="preserve">part of </w:t>
      </w:r>
      <w:r w:rsidR="00B276F7">
        <w:rPr>
          <w:sz w:val="24"/>
          <w:szCs w:val="24"/>
        </w:rPr>
        <w:t>H</w:t>
      </w:r>
      <w:r w:rsidR="00364B95" w:rsidRPr="00147719">
        <w:rPr>
          <w:sz w:val="24"/>
          <w:szCs w:val="24"/>
        </w:rPr>
        <w:t>is living organism. Through spiritual relationships we stay connected with those who follow Jesus. That is why God puts us into His family so we can help them to grow up into to Him. (Titus 2:3-10; Ephesians 4:1-16; 2 Corinthians 6:14-7:1; 2 Corinthians 11:1-4)</w:t>
      </w:r>
    </w:p>
    <w:p w14:paraId="3843042F" w14:textId="77777777" w:rsidR="00141ADC" w:rsidRDefault="00BF1BA1" w:rsidP="00141ADC">
      <w:pPr>
        <w:ind w:firstLine="720"/>
        <w:jc w:val="both"/>
        <w:rPr>
          <w:sz w:val="24"/>
          <w:szCs w:val="24"/>
        </w:rPr>
      </w:pPr>
      <w:r>
        <w:rPr>
          <w:sz w:val="24"/>
          <w:szCs w:val="24"/>
        </w:rPr>
        <w:t xml:space="preserve">Over the years I have learned much from the ministry of Focus on the Family and Doctor James Dobson. On more than one occasion I have called the ministry and received very wise counsel. I have also listened to the radio broadcast of Family Life Today. John and Nancy Bramlett spent some time with us and invited us to attend their annual “Sweet Jesus Retreat”. </w:t>
      </w:r>
      <w:r w:rsidR="002A4F18">
        <w:rPr>
          <w:sz w:val="24"/>
          <w:szCs w:val="24"/>
        </w:rPr>
        <w:t>Just this week-</w:t>
      </w:r>
      <w:r>
        <w:rPr>
          <w:sz w:val="24"/>
          <w:szCs w:val="24"/>
        </w:rPr>
        <w:t>John Bramlett</w:t>
      </w:r>
      <w:r w:rsidR="002A4F18">
        <w:rPr>
          <w:sz w:val="24"/>
          <w:szCs w:val="24"/>
        </w:rPr>
        <w:t xml:space="preserve"> went</w:t>
      </w:r>
      <w:r>
        <w:rPr>
          <w:sz w:val="24"/>
          <w:szCs w:val="24"/>
        </w:rPr>
        <w:t xml:space="preserve"> home to be with his “Sweet Jesus”, where he rest from his labors. Heaven only </w:t>
      </w:r>
      <w:r w:rsidR="008B6A2D">
        <w:rPr>
          <w:sz w:val="24"/>
          <w:szCs w:val="24"/>
        </w:rPr>
        <w:t>knows the countless souls</w:t>
      </w:r>
      <w:r>
        <w:rPr>
          <w:sz w:val="24"/>
          <w:szCs w:val="24"/>
        </w:rPr>
        <w:t xml:space="preserve"> that will be in heaven because of his testimony. </w:t>
      </w:r>
      <w:r w:rsidR="002A4F18">
        <w:rPr>
          <w:sz w:val="24"/>
          <w:szCs w:val="24"/>
        </w:rPr>
        <w:t xml:space="preserve">The Lord has blessed and enriched my life and home through each and every one of these ministries. </w:t>
      </w:r>
      <w:r>
        <w:rPr>
          <w:sz w:val="24"/>
          <w:szCs w:val="24"/>
        </w:rPr>
        <w:t>In addition to all this, we paid to ha</w:t>
      </w:r>
      <w:r w:rsidR="002A4F18">
        <w:rPr>
          <w:sz w:val="24"/>
          <w:szCs w:val="24"/>
        </w:rPr>
        <w:t xml:space="preserve">ve for a Christian counselor. </w:t>
      </w:r>
      <w:r>
        <w:rPr>
          <w:sz w:val="24"/>
          <w:szCs w:val="24"/>
        </w:rPr>
        <w:t>However, none of this could replace what we needed most.</w:t>
      </w:r>
    </w:p>
    <w:p w14:paraId="7E046174" w14:textId="77777777" w:rsidR="00141ADC" w:rsidRDefault="00141ADC" w:rsidP="00141ADC">
      <w:pPr>
        <w:ind w:firstLine="720"/>
        <w:jc w:val="both"/>
        <w:rPr>
          <w:sz w:val="24"/>
          <w:szCs w:val="24"/>
        </w:rPr>
      </w:pPr>
      <w:r>
        <w:rPr>
          <w:sz w:val="24"/>
          <w:szCs w:val="24"/>
        </w:rPr>
        <w:t xml:space="preserve">This would be a good place to interject a clarification. At a Downline Conference I learned from Crickett Keeth, the difference between making disciples and mentoring. This is very important because of all the confusion about what discipling is.  She said, “The two can overlap-but the difference is: in mentoring, someone come along–side a person to help guide them in a specific area of life, for a brief period of time. This is much less structured. But in disciple making, it is much more strategic. The ultimate goal is to move them to spiritual maturity by equipping them with transferable lessons.” </w:t>
      </w:r>
    </w:p>
    <w:p w14:paraId="091B8BF1" w14:textId="77777777" w:rsidR="001C191A" w:rsidRDefault="00BF1BA1" w:rsidP="00727B5D">
      <w:pPr>
        <w:ind w:firstLine="720"/>
        <w:jc w:val="both"/>
        <w:rPr>
          <w:sz w:val="24"/>
          <w:szCs w:val="24"/>
        </w:rPr>
      </w:pPr>
      <w:r>
        <w:rPr>
          <w:sz w:val="24"/>
          <w:szCs w:val="24"/>
        </w:rPr>
        <w:t xml:space="preserve"> </w:t>
      </w:r>
      <w:r w:rsidR="002A4F18">
        <w:rPr>
          <w:sz w:val="24"/>
          <w:szCs w:val="24"/>
        </w:rPr>
        <w:t xml:space="preserve">A </w:t>
      </w:r>
      <w:r w:rsidR="00EC309A">
        <w:rPr>
          <w:sz w:val="24"/>
          <w:szCs w:val="24"/>
        </w:rPr>
        <w:t>question</w:t>
      </w:r>
      <w:r w:rsidR="002A4F18">
        <w:rPr>
          <w:sz w:val="24"/>
          <w:szCs w:val="24"/>
        </w:rPr>
        <w:t xml:space="preserve"> begs to be answered-</w:t>
      </w:r>
      <w:r w:rsidR="008B6A2D">
        <w:rPr>
          <w:sz w:val="24"/>
          <w:szCs w:val="24"/>
        </w:rPr>
        <w:t xml:space="preserve">what is the family to do </w:t>
      </w:r>
      <w:r w:rsidR="00F048D8">
        <w:rPr>
          <w:sz w:val="24"/>
          <w:szCs w:val="24"/>
        </w:rPr>
        <w:t>when they</w:t>
      </w:r>
      <w:r w:rsidR="008B6A2D">
        <w:rPr>
          <w:sz w:val="24"/>
          <w:szCs w:val="24"/>
        </w:rPr>
        <w:t xml:space="preserve"> can’t afford to pay to get biblical </w:t>
      </w:r>
      <w:r w:rsidR="00F048D8">
        <w:rPr>
          <w:sz w:val="24"/>
          <w:szCs w:val="24"/>
        </w:rPr>
        <w:t>counsel</w:t>
      </w:r>
      <w:r w:rsidR="00EC309A">
        <w:rPr>
          <w:sz w:val="24"/>
          <w:szCs w:val="24"/>
        </w:rPr>
        <w:t>? Please don’t get me wrong, I believe God has gifted some for this purpose, but many can’t afford to have this service. Do you believe the pastor of each local congregation can truly meet this need in every individual and family in his flock? I don’</w:t>
      </w:r>
      <w:r w:rsidR="008B6A2D">
        <w:rPr>
          <w:sz w:val="24"/>
          <w:szCs w:val="24"/>
        </w:rPr>
        <w:t>t think so.</w:t>
      </w:r>
      <w:r w:rsidR="00EC309A">
        <w:rPr>
          <w:sz w:val="24"/>
          <w:szCs w:val="24"/>
        </w:rPr>
        <w:t xml:space="preserve"> I think He intends for each of us to participate in this ministry but first we must be </w:t>
      </w:r>
      <w:r w:rsidR="008B6A2D">
        <w:rPr>
          <w:sz w:val="24"/>
          <w:szCs w:val="24"/>
        </w:rPr>
        <w:t>equipped</w:t>
      </w:r>
      <w:r w:rsidR="00EC309A">
        <w:rPr>
          <w:sz w:val="24"/>
          <w:szCs w:val="24"/>
        </w:rPr>
        <w:t>.</w:t>
      </w:r>
      <w:r w:rsidR="00141ADC" w:rsidRPr="005C1456">
        <w:rPr>
          <w:sz w:val="24"/>
          <w:szCs w:val="24"/>
        </w:rPr>
        <w:t xml:space="preserve"> </w:t>
      </w:r>
      <w:r w:rsidR="00141ADC" w:rsidRPr="009F5B1B">
        <w:rPr>
          <w:sz w:val="24"/>
          <w:szCs w:val="24"/>
        </w:rPr>
        <w:t xml:space="preserve">Every believer is co-missioned by God for the work of this ministry, not just a select few! (Ephesians 4:1-16) </w:t>
      </w:r>
      <w:r w:rsidR="00141ADC">
        <w:rPr>
          <w:sz w:val="24"/>
          <w:szCs w:val="24"/>
        </w:rPr>
        <w:t xml:space="preserve">But first must be equipped, through </w:t>
      </w:r>
      <w:r w:rsidR="00141ADC" w:rsidRPr="00B11D7B">
        <w:rPr>
          <w:b/>
          <w:i/>
          <w:sz w:val="24"/>
          <w:szCs w:val="24"/>
        </w:rPr>
        <w:t>being discipled</w:t>
      </w:r>
      <w:r w:rsidR="00141ADC">
        <w:rPr>
          <w:sz w:val="24"/>
          <w:szCs w:val="24"/>
        </w:rPr>
        <w:t>,</w:t>
      </w:r>
      <w:r w:rsidR="00141ADC" w:rsidRPr="009F5B1B">
        <w:rPr>
          <w:sz w:val="24"/>
          <w:szCs w:val="24"/>
        </w:rPr>
        <w:t xml:space="preserve"> for the work of the ministry</w:t>
      </w:r>
      <w:r w:rsidR="00141ADC">
        <w:rPr>
          <w:sz w:val="24"/>
          <w:szCs w:val="24"/>
        </w:rPr>
        <w:t>. And</w:t>
      </w:r>
      <w:r w:rsidR="00141ADC" w:rsidRPr="009F5B1B">
        <w:rPr>
          <w:sz w:val="24"/>
          <w:szCs w:val="24"/>
        </w:rPr>
        <w:t xml:space="preserve"> the work and the ministry is </w:t>
      </w:r>
      <w:r w:rsidR="00141ADC" w:rsidRPr="00141ADC">
        <w:rPr>
          <w:sz w:val="24"/>
          <w:szCs w:val="24"/>
        </w:rPr>
        <w:t>people, and people ma</w:t>
      </w:r>
      <w:r w:rsidR="00727B5D">
        <w:rPr>
          <w:sz w:val="24"/>
          <w:szCs w:val="24"/>
        </w:rPr>
        <w:t xml:space="preserve">ke up the Church-not buildings! </w:t>
      </w:r>
    </w:p>
    <w:p w14:paraId="00D44624" w14:textId="77777777" w:rsidR="00322C65" w:rsidRPr="00727B5D" w:rsidRDefault="00322C65" w:rsidP="00322C65">
      <w:pPr>
        <w:jc w:val="center"/>
        <w:rPr>
          <w:b/>
          <w:sz w:val="28"/>
          <w:szCs w:val="28"/>
        </w:rPr>
      </w:pPr>
      <w:r w:rsidRPr="00727B5D">
        <w:rPr>
          <w:b/>
          <w:sz w:val="28"/>
          <w:szCs w:val="28"/>
        </w:rPr>
        <w:t>A Ho</w:t>
      </w:r>
      <w:r w:rsidR="009A160D" w:rsidRPr="00727B5D">
        <w:rPr>
          <w:b/>
          <w:sz w:val="28"/>
          <w:szCs w:val="28"/>
        </w:rPr>
        <w:t>me</w:t>
      </w:r>
      <w:r w:rsidRPr="00727B5D">
        <w:rPr>
          <w:b/>
          <w:sz w:val="28"/>
          <w:szCs w:val="28"/>
        </w:rPr>
        <w:t xml:space="preserve"> for God’s Children</w:t>
      </w:r>
    </w:p>
    <w:p w14:paraId="6A937F49" w14:textId="77777777" w:rsidR="00322C65" w:rsidRDefault="00322C65" w:rsidP="00322C65">
      <w:pPr>
        <w:jc w:val="center"/>
        <w:rPr>
          <w:b/>
          <w:i/>
          <w:sz w:val="24"/>
          <w:szCs w:val="24"/>
        </w:rPr>
      </w:pPr>
      <w:r w:rsidRPr="005F133F">
        <w:rPr>
          <w:b/>
          <w:i/>
        </w:rPr>
        <w:t xml:space="preserve"> </w:t>
      </w:r>
      <w:r w:rsidR="0096131D">
        <w:rPr>
          <w:b/>
          <w:i/>
          <w:sz w:val="24"/>
          <w:szCs w:val="24"/>
        </w:rPr>
        <w:t>Ephesians 2:12</w:t>
      </w:r>
      <w:r w:rsidRPr="005F133F">
        <w:rPr>
          <w:b/>
          <w:i/>
          <w:sz w:val="24"/>
          <w:szCs w:val="24"/>
        </w:rPr>
        <w:t>-21 (NIV)</w:t>
      </w:r>
    </w:p>
    <w:p w14:paraId="3786F3CE" w14:textId="77777777" w:rsidR="0096131D" w:rsidRPr="0096131D" w:rsidRDefault="0096131D" w:rsidP="0096131D">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96131D">
        <w:rPr>
          <w:rStyle w:val="text"/>
          <w:rFonts w:asciiTheme="minorHAnsi" w:hAnsiTheme="minorHAnsi" w:cs="Arial"/>
          <w:b/>
          <w:bCs/>
          <w:i/>
          <w:color w:val="000000"/>
          <w:vertAlign w:val="superscript"/>
        </w:rPr>
        <w:t>12 </w:t>
      </w:r>
      <w:r w:rsidRPr="0096131D">
        <w:rPr>
          <w:rStyle w:val="text"/>
          <w:rFonts w:asciiTheme="minorHAnsi" w:hAnsiTheme="minorHAnsi" w:cs="Helvetica"/>
          <w:b/>
          <w:i/>
          <w:color w:val="000000"/>
        </w:rPr>
        <w:t>remember that at that time you were separate from Christ, excluded from citizenship in Israel and foreigners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to the covenants of the promise,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without hope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and without God in the world.</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13 </w:t>
      </w:r>
      <w:r w:rsidRPr="0096131D">
        <w:rPr>
          <w:rStyle w:val="text"/>
          <w:rFonts w:asciiTheme="minorHAnsi" w:hAnsiTheme="minorHAnsi" w:cs="Helvetica"/>
          <w:b/>
          <w:i/>
          <w:color w:val="000000"/>
        </w:rPr>
        <w:t>But now in Christ Jesus you who once were faraway have been brought near</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by the blood of Christ.</w:t>
      </w:r>
    </w:p>
    <w:p w14:paraId="4F43F46F" w14:textId="77777777" w:rsidR="0096131D" w:rsidRPr="0096131D" w:rsidRDefault="0096131D" w:rsidP="0096131D">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96131D">
        <w:rPr>
          <w:rStyle w:val="text"/>
          <w:rFonts w:asciiTheme="minorHAnsi" w:hAnsiTheme="minorHAnsi" w:cs="Arial"/>
          <w:b/>
          <w:bCs/>
          <w:i/>
          <w:color w:val="000000"/>
          <w:vertAlign w:val="superscript"/>
        </w:rPr>
        <w:t>14 </w:t>
      </w:r>
      <w:r w:rsidRPr="0096131D">
        <w:rPr>
          <w:rStyle w:val="text"/>
          <w:rFonts w:asciiTheme="minorHAnsi" w:hAnsiTheme="minorHAnsi" w:cs="Helvetica"/>
          <w:b/>
          <w:i/>
          <w:color w:val="000000"/>
        </w:rPr>
        <w:t>For he himself is our peace,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who has made the two groups one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and has destroyed the barrier, the dividing wall of hostility,</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15 </w:t>
      </w:r>
      <w:r w:rsidRPr="0096131D">
        <w:rPr>
          <w:rStyle w:val="text"/>
          <w:rFonts w:asciiTheme="minorHAnsi" w:hAnsiTheme="minorHAnsi" w:cs="Helvetica"/>
          <w:b/>
          <w:i/>
          <w:color w:val="000000"/>
        </w:rPr>
        <w:t>by setting aside in his flesh</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the law with its commands and regulations.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His purpose was to create in himself one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new humanity out of the two, thus making peace,</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16 </w:t>
      </w:r>
      <w:r w:rsidRPr="0096131D">
        <w:rPr>
          <w:rStyle w:val="text"/>
          <w:rFonts w:asciiTheme="minorHAnsi" w:hAnsiTheme="minorHAnsi" w:cs="Helvetica"/>
          <w:b/>
          <w:i/>
          <w:color w:val="000000"/>
        </w:rPr>
        <w:t>and in one body to reconcile both of them to God through the cross,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by which he put to death their hostility.</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17 </w:t>
      </w:r>
      <w:r w:rsidRPr="0096131D">
        <w:rPr>
          <w:rStyle w:val="text"/>
          <w:rFonts w:asciiTheme="minorHAnsi" w:hAnsiTheme="minorHAnsi" w:cs="Helvetica"/>
          <w:b/>
          <w:i/>
          <w:color w:val="000000"/>
        </w:rPr>
        <w:t>He came and preached peace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to you who were far away and peace to those who were near.</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18 </w:t>
      </w:r>
      <w:r w:rsidRPr="0096131D">
        <w:rPr>
          <w:rStyle w:val="text"/>
          <w:rFonts w:asciiTheme="minorHAnsi" w:hAnsiTheme="minorHAnsi" w:cs="Helvetica"/>
          <w:b/>
          <w:i/>
          <w:color w:val="000000"/>
        </w:rPr>
        <w:t>For through him we both have access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to the Father</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by one Spirit.</w:t>
      </w:r>
    </w:p>
    <w:p w14:paraId="7D0534EA" w14:textId="77777777" w:rsidR="0096131D" w:rsidRDefault="0096131D" w:rsidP="0096131D">
      <w:pPr>
        <w:pStyle w:val="NormalWeb"/>
        <w:shd w:val="clear" w:color="auto" w:fill="FFFFFF"/>
        <w:spacing w:before="0" w:beforeAutospacing="0" w:after="150" w:afterAutospacing="0" w:line="360" w:lineRule="atLeast"/>
        <w:jc w:val="center"/>
        <w:rPr>
          <w:rStyle w:val="text"/>
          <w:rFonts w:asciiTheme="minorHAnsi" w:hAnsiTheme="minorHAnsi" w:cs="Helvetica"/>
          <w:b/>
          <w:i/>
          <w:color w:val="000000"/>
        </w:rPr>
      </w:pPr>
      <w:r w:rsidRPr="0096131D">
        <w:rPr>
          <w:rStyle w:val="text"/>
          <w:rFonts w:asciiTheme="minorHAnsi" w:hAnsiTheme="minorHAnsi" w:cs="Arial"/>
          <w:b/>
          <w:bCs/>
          <w:i/>
          <w:color w:val="000000"/>
          <w:vertAlign w:val="superscript"/>
        </w:rPr>
        <w:t>19 </w:t>
      </w:r>
      <w:r w:rsidRPr="0096131D">
        <w:rPr>
          <w:rStyle w:val="text"/>
          <w:rFonts w:asciiTheme="minorHAnsi" w:hAnsiTheme="minorHAnsi" w:cs="Helvetica"/>
          <w:b/>
          <w:i/>
          <w:color w:val="000000"/>
        </w:rPr>
        <w:t>Consequently, you are no longer foreigners and strangers,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but fellow citizens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with God’s people and also members of his household,</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20 </w:t>
      </w:r>
      <w:r w:rsidRPr="0096131D">
        <w:rPr>
          <w:rStyle w:val="text"/>
          <w:rFonts w:asciiTheme="minorHAnsi" w:hAnsiTheme="minorHAnsi" w:cs="Helvetica"/>
          <w:b/>
          <w:i/>
          <w:color w:val="000000"/>
        </w:rPr>
        <w:t>built</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on the foundation</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of the apostles and prophets,</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with Christ Jesus himself</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as the chief cornerstone.</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21 </w:t>
      </w:r>
      <w:r w:rsidRPr="0096131D">
        <w:rPr>
          <w:rStyle w:val="text"/>
          <w:rFonts w:asciiTheme="minorHAnsi" w:hAnsiTheme="minorHAnsi" w:cs="Helvetica"/>
          <w:b/>
          <w:i/>
          <w:color w:val="000000"/>
        </w:rPr>
        <w:t>In him the whole building is joined together and rises to become a holy temple</w:t>
      </w:r>
      <w:r w:rsidRPr="0096131D">
        <w:rPr>
          <w:rStyle w:val="apple-converted-space"/>
          <w:rFonts w:asciiTheme="minorHAnsi" w:hAnsiTheme="minorHAnsi" w:cs="Helvetica"/>
          <w:b/>
          <w:i/>
          <w:color w:val="000000"/>
        </w:rPr>
        <w:t> </w:t>
      </w:r>
      <w:r w:rsidRPr="0096131D">
        <w:rPr>
          <w:rStyle w:val="text"/>
          <w:rFonts w:asciiTheme="minorHAnsi" w:hAnsiTheme="minorHAnsi" w:cs="Helvetica"/>
          <w:b/>
          <w:i/>
          <w:color w:val="000000"/>
        </w:rPr>
        <w:t>in the Lord.</w:t>
      </w:r>
      <w:r w:rsidRPr="0096131D">
        <w:rPr>
          <w:rStyle w:val="apple-converted-space"/>
          <w:rFonts w:asciiTheme="minorHAnsi" w:hAnsiTheme="minorHAnsi" w:cs="Helvetica"/>
          <w:b/>
          <w:i/>
          <w:color w:val="000000"/>
        </w:rPr>
        <w:t> </w:t>
      </w:r>
      <w:r w:rsidRPr="0096131D">
        <w:rPr>
          <w:rStyle w:val="text"/>
          <w:rFonts w:asciiTheme="minorHAnsi" w:hAnsiTheme="minorHAnsi" w:cs="Arial"/>
          <w:b/>
          <w:bCs/>
          <w:i/>
          <w:color w:val="000000"/>
          <w:vertAlign w:val="superscript"/>
        </w:rPr>
        <w:t>22 </w:t>
      </w:r>
      <w:r w:rsidRPr="0096131D">
        <w:rPr>
          <w:rStyle w:val="text"/>
          <w:rFonts w:asciiTheme="minorHAnsi" w:hAnsiTheme="minorHAnsi" w:cs="Helvetica"/>
          <w:b/>
          <w:i/>
          <w:color w:val="000000"/>
        </w:rPr>
        <w:t>And in him you too are being built together to become a dwelling in which God lives by his Spirit.</w:t>
      </w:r>
    </w:p>
    <w:p w14:paraId="4BCBF91B" w14:textId="77777777" w:rsidR="00912260" w:rsidRPr="0096131D" w:rsidRDefault="00912260" w:rsidP="0096131D">
      <w:pPr>
        <w:pStyle w:val="NormalWeb"/>
        <w:shd w:val="clear" w:color="auto" w:fill="FFFFFF"/>
        <w:spacing w:before="0" w:beforeAutospacing="0" w:after="150" w:afterAutospacing="0" w:line="360" w:lineRule="atLeast"/>
        <w:jc w:val="center"/>
        <w:rPr>
          <w:rFonts w:asciiTheme="minorHAnsi" w:hAnsiTheme="minorHAnsi" w:cs="Helvetica"/>
          <w:b/>
          <w:i/>
          <w:color w:val="000000"/>
        </w:rPr>
      </w:pPr>
    </w:p>
    <w:p w14:paraId="6B2063A3" w14:textId="77777777" w:rsidR="001C191A" w:rsidRDefault="0096131D" w:rsidP="00322C65">
      <w:pPr>
        <w:jc w:val="center"/>
        <w:rPr>
          <w:b/>
          <w:sz w:val="28"/>
          <w:szCs w:val="28"/>
        </w:rPr>
      </w:pPr>
      <w:r>
        <w:rPr>
          <w:b/>
          <w:sz w:val="28"/>
          <w:szCs w:val="28"/>
        </w:rPr>
        <w:t>The Building of A S</w:t>
      </w:r>
      <w:r w:rsidR="001C191A" w:rsidRPr="001C191A">
        <w:rPr>
          <w:b/>
          <w:sz w:val="28"/>
          <w:szCs w:val="28"/>
        </w:rPr>
        <w:t>piritual House</w:t>
      </w:r>
    </w:p>
    <w:p w14:paraId="549B5475" w14:textId="77777777" w:rsidR="00BF6BE6" w:rsidRPr="003C43AF" w:rsidRDefault="00BF6BE6" w:rsidP="00BF6BE6">
      <w:pPr>
        <w:jc w:val="center"/>
        <w:rPr>
          <w:b/>
          <w:i/>
          <w:sz w:val="24"/>
          <w:szCs w:val="24"/>
        </w:rPr>
      </w:pPr>
      <w:r w:rsidRPr="003C43AF">
        <w:rPr>
          <w:b/>
          <w:i/>
          <w:sz w:val="24"/>
          <w:szCs w:val="24"/>
        </w:rPr>
        <w:t>Proverbs 24:3-4 (NASB)</w:t>
      </w:r>
    </w:p>
    <w:p w14:paraId="6603EA3D" w14:textId="77777777" w:rsidR="00BF6BE6" w:rsidRDefault="00BF6BE6" w:rsidP="00BF6BE6">
      <w:pPr>
        <w:pStyle w:val="ListParagraph"/>
        <w:ind w:left="0"/>
        <w:jc w:val="center"/>
        <w:rPr>
          <w:b/>
          <w:i/>
          <w:sz w:val="24"/>
          <w:szCs w:val="24"/>
        </w:rPr>
      </w:pPr>
      <w:r>
        <w:rPr>
          <w:b/>
          <w:i/>
          <w:sz w:val="24"/>
          <w:szCs w:val="24"/>
        </w:rPr>
        <w:t>By wisdom a house is built, and by understanding it is established; and by knowledge the rooms are filled with all precious and pleasant riches.</w:t>
      </w:r>
    </w:p>
    <w:p w14:paraId="3F3E08EB" w14:textId="77777777" w:rsidR="00E10BBC" w:rsidRDefault="00BF6BE6" w:rsidP="00BF6BE6">
      <w:pPr>
        <w:ind w:firstLine="720"/>
        <w:jc w:val="both"/>
        <w:rPr>
          <w:sz w:val="24"/>
          <w:szCs w:val="24"/>
        </w:rPr>
      </w:pPr>
      <w:r>
        <w:rPr>
          <w:sz w:val="24"/>
          <w:szCs w:val="24"/>
        </w:rPr>
        <w:t>In a previous chapter I made mention of the fact that my</w:t>
      </w:r>
      <w:r w:rsidRPr="00EA7465">
        <w:rPr>
          <w:sz w:val="24"/>
          <w:szCs w:val="24"/>
        </w:rPr>
        <w:t xml:space="preserve"> father is a </w:t>
      </w:r>
      <w:r>
        <w:rPr>
          <w:sz w:val="24"/>
          <w:szCs w:val="24"/>
        </w:rPr>
        <w:t>builder.</w:t>
      </w:r>
      <w:r w:rsidR="00C1609B">
        <w:rPr>
          <w:sz w:val="24"/>
          <w:szCs w:val="24"/>
        </w:rPr>
        <w:t xml:space="preserve"> Daddy</w:t>
      </w:r>
      <w:r w:rsidR="0029088D">
        <w:rPr>
          <w:sz w:val="24"/>
          <w:szCs w:val="24"/>
        </w:rPr>
        <w:t xml:space="preserve"> has built at least </w:t>
      </w:r>
      <w:r w:rsidR="007F7493">
        <w:rPr>
          <w:sz w:val="24"/>
          <w:szCs w:val="24"/>
        </w:rPr>
        <w:t>fifteen</w:t>
      </w:r>
      <w:r w:rsidR="0029088D">
        <w:rPr>
          <w:sz w:val="24"/>
          <w:szCs w:val="24"/>
        </w:rPr>
        <w:t xml:space="preserve"> dwellings for his family including</w:t>
      </w:r>
      <w:r w:rsidR="00C1609B">
        <w:rPr>
          <w:sz w:val="24"/>
          <w:szCs w:val="24"/>
        </w:rPr>
        <w:t xml:space="preserve"> my dream house, a place my family calls “Home”.</w:t>
      </w:r>
      <w:r w:rsidR="00C1609B" w:rsidRPr="00EA7465">
        <w:rPr>
          <w:sz w:val="24"/>
          <w:szCs w:val="24"/>
        </w:rPr>
        <w:t xml:space="preserve"> </w:t>
      </w:r>
      <w:r>
        <w:rPr>
          <w:sz w:val="24"/>
          <w:szCs w:val="24"/>
        </w:rPr>
        <w:t xml:space="preserve"> He</w:t>
      </w:r>
      <w:r w:rsidR="00C1609B">
        <w:rPr>
          <w:sz w:val="24"/>
          <w:szCs w:val="24"/>
        </w:rPr>
        <w:t xml:space="preserve"> also</w:t>
      </w:r>
      <w:r>
        <w:rPr>
          <w:sz w:val="24"/>
          <w:szCs w:val="24"/>
        </w:rPr>
        <w:t xml:space="preserve"> built room additions and several homes for other families including my husband’s </w:t>
      </w:r>
      <w:r w:rsidR="00E10BBC">
        <w:rPr>
          <w:sz w:val="24"/>
          <w:szCs w:val="24"/>
        </w:rPr>
        <w:t xml:space="preserve">older </w:t>
      </w:r>
      <w:r>
        <w:rPr>
          <w:sz w:val="24"/>
          <w:szCs w:val="24"/>
        </w:rPr>
        <w:t>sister Sheila. This is ironic to me because my husband lived next door to his sister and</w:t>
      </w:r>
      <w:r w:rsidR="00E10BBC">
        <w:rPr>
          <w:sz w:val="24"/>
          <w:szCs w:val="24"/>
        </w:rPr>
        <w:t xml:space="preserve"> </w:t>
      </w:r>
      <w:r w:rsidR="00465C80">
        <w:rPr>
          <w:sz w:val="24"/>
          <w:szCs w:val="24"/>
        </w:rPr>
        <w:t xml:space="preserve">so </w:t>
      </w:r>
      <w:r w:rsidR="00E10BBC">
        <w:rPr>
          <w:sz w:val="24"/>
          <w:szCs w:val="24"/>
        </w:rPr>
        <w:t>Art</w:t>
      </w:r>
      <w:r>
        <w:rPr>
          <w:sz w:val="24"/>
          <w:szCs w:val="24"/>
        </w:rPr>
        <w:t xml:space="preserve"> met my father years before I did.</w:t>
      </w:r>
      <w:r w:rsidR="00E10BBC">
        <w:rPr>
          <w:sz w:val="24"/>
          <w:szCs w:val="24"/>
        </w:rPr>
        <w:t xml:space="preserve"> I am told that Art and his family even came to our house during those years but I don’t remember it. Strange</w:t>
      </w:r>
      <w:r w:rsidR="00465C80">
        <w:rPr>
          <w:sz w:val="24"/>
          <w:szCs w:val="24"/>
        </w:rPr>
        <w:t>r</w:t>
      </w:r>
      <w:r w:rsidR="00E10BBC">
        <w:rPr>
          <w:sz w:val="24"/>
          <w:szCs w:val="24"/>
        </w:rPr>
        <w:t xml:space="preserve"> still, </w:t>
      </w:r>
      <w:r w:rsidR="00465C80">
        <w:rPr>
          <w:sz w:val="24"/>
          <w:szCs w:val="24"/>
        </w:rPr>
        <w:t>A</w:t>
      </w:r>
      <w:r w:rsidR="00E10BBC">
        <w:rPr>
          <w:sz w:val="24"/>
          <w:szCs w:val="24"/>
        </w:rPr>
        <w:t xml:space="preserve">rt and I had seen one another when we were much younger at the wedding of my Uncle Jim and Aunt Sharon. My sister Sybil and I were the flower girls, and I think we were about seven and nine years old. </w:t>
      </w:r>
      <w:r w:rsidR="00EA6350">
        <w:rPr>
          <w:sz w:val="24"/>
          <w:szCs w:val="24"/>
        </w:rPr>
        <w:t>I don’t have me</w:t>
      </w:r>
      <w:r w:rsidR="00465C80">
        <w:rPr>
          <w:sz w:val="24"/>
          <w:szCs w:val="24"/>
        </w:rPr>
        <w:t>mories of my uncle passing out</w:t>
      </w:r>
      <w:r w:rsidR="00EA6350">
        <w:rPr>
          <w:sz w:val="24"/>
          <w:szCs w:val="24"/>
        </w:rPr>
        <w:t xml:space="preserve"> during </w:t>
      </w:r>
      <w:r w:rsidR="00465C80">
        <w:rPr>
          <w:sz w:val="24"/>
          <w:szCs w:val="24"/>
        </w:rPr>
        <w:t>his</w:t>
      </w:r>
      <w:r w:rsidR="00EA6350">
        <w:rPr>
          <w:sz w:val="24"/>
          <w:szCs w:val="24"/>
        </w:rPr>
        <w:t xml:space="preserve"> wedding, but because my aunt Sharon put the photo of us on Facebook to commemorate their anniversary, I have the picture of my lovely bouffant or birds nest hair do. </w:t>
      </w:r>
      <w:r w:rsidR="00E10BBC">
        <w:rPr>
          <w:sz w:val="24"/>
          <w:szCs w:val="24"/>
        </w:rPr>
        <w:t>Art (who is two years older</w:t>
      </w:r>
      <w:r w:rsidR="00310029">
        <w:rPr>
          <w:sz w:val="24"/>
          <w:szCs w:val="24"/>
        </w:rPr>
        <w:t xml:space="preserve"> than I</w:t>
      </w:r>
      <w:r w:rsidR="00EA6350">
        <w:rPr>
          <w:sz w:val="24"/>
          <w:szCs w:val="24"/>
        </w:rPr>
        <w:t xml:space="preserve">) </w:t>
      </w:r>
      <w:r w:rsidR="00E10BBC">
        <w:rPr>
          <w:sz w:val="24"/>
          <w:szCs w:val="24"/>
        </w:rPr>
        <w:t xml:space="preserve">and his parents were in attendance at this wedding, as friends of the Bride’s family. </w:t>
      </w:r>
      <w:r w:rsidR="00EA6350">
        <w:rPr>
          <w:sz w:val="24"/>
          <w:szCs w:val="24"/>
        </w:rPr>
        <w:t>I don’t think it was l</w:t>
      </w:r>
      <w:r w:rsidR="00465C80">
        <w:rPr>
          <w:sz w:val="24"/>
          <w:szCs w:val="24"/>
        </w:rPr>
        <w:t>ove at first sight for Art and me</w:t>
      </w:r>
      <w:r w:rsidR="0029088D">
        <w:rPr>
          <w:sz w:val="24"/>
          <w:szCs w:val="24"/>
        </w:rPr>
        <w:t>. B</w:t>
      </w:r>
      <w:r w:rsidR="00EA6350">
        <w:rPr>
          <w:sz w:val="24"/>
          <w:szCs w:val="24"/>
        </w:rPr>
        <w:t>ut I do know that God predestined that that we would meet one an</w:t>
      </w:r>
      <w:r w:rsidR="00465C80">
        <w:rPr>
          <w:sz w:val="24"/>
          <w:szCs w:val="24"/>
        </w:rPr>
        <w:t>other</w:t>
      </w:r>
      <w:r w:rsidR="00EA6350">
        <w:rPr>
          <w:sz w:val="24"/>
          <w:szCs w:val="24"/>
        </w:rPr>
        <w:t xml:space="preserve"> and become part of His family.</w:t>
      </w:r>
    </w:p>
    <w:p w14:paraId="49E8E248" w14:textId="77777777" w:rsidR="00BF6BE6" w:rsidRDefault="0029088D" w:rsidP="00BF6BE6">
      <w:pPr>
        <w:ind w:firstLine="720"/>
        <w:jc w:val="both"/>
        <w:rPr>
          <w:sz w:val="24"/>
          <w:szCs w:val="24"/>
        </w:rPr>
      </w:pPr>
      <w:r>
        <w:rPr>
          <w:sz w:val="24"/>
          <w:szCs w:val="24"/>
        </w:rPr>
        <w:t xml:space="preserve">What is my point? </w:t>
      </w:r>
      <w:r w:rsidR="00BF6BE6" w:rsidRPr="00EA7465">
        <w:rPr>
          <w:sz w:val="24"/>
          <w:szCs w:val="24"/>
        </w:rPr>
        <w:t>My heavenly Father is also a builder</w:t>
      </w:r>
      <w:r w:rsidR="00BF6BE6">
        <w:rPr>
          <w:sz w:val="24"/>
          <w:szCs w:val="24"/>
        </w:rPr>
        <w:t>- He</w:t>
      </w:r>
      <w:r w:rsidR="00BF6BE6" w:rsidRPr="00EA7465">
        <w:rPr>
          <w:sz w:val="24"/>
          <w:szCs w:val="24"/>
        </w:rPr>
        <w:t xml:space="preserve"> is building an eternal home for His</w:t>
      </w:r>
      <w:r w:rsidR="00BF6BE6">
        <w:rPr>
          <w:sz w:val="24"/>
          <w:szCs w:val="24"/>
        </w:rPr>
        <w:t xml:space="preserve"> children. </w:t>
      </w:r>
      <w:r w:rsidR="00BF6BE6" w:rsidRPr="00EA7465">
        <w:rPr>
          <w:sz w:val="24"/>
          <w:szCs w:val="24"/>
        </w:rPr>
        <w:t xml:space="preserve">Do you remember Jesus’ earthy father’s occupation?  Joseph was a carpenter and Jesus worked with him in the family business </w:t>
      </w:r>
      <w:r w:rsidR="00BF6BE6">
        <w:rPr>
          <w:sz w:val="24"/>
          <w:szCs w:val="24"/>
        </w:rPr>
        <w:t xml:space="preserve">for thirty years. And then Jesus </w:t>
      </w:r>
      <w:r w:rsidR="00BF6BE6" w:rsidRPr="00EA7465">
        <w:rPr>
          <w:sz w:val="24"/>
          <w:szCs w:val="24"/>
        </w:rPr>
        <w:t xml:space="preserve">began </w:t>
      </w:r>
      <w:r w:rsidR="00BF6BE6">
        <w:rPr>
          <w:sz w:val="24"/>
          <w:szCs w:val="24"/>
        </w:rPr>
        <w:t>H</w:t>
      </w:r>
      <w:r w:rsidR="00BF6BE6" w:rsidRPr="00EA7465">
        <w:rPr>
          <w:sz w:val="24"/>
          <w:szCs w:val="24"/>
        </w:rPr>
        <w:t>is</w:t>
      </w:r>
      <w:r w:rsidR="00BF6BE6">
        <w:rPr>
          <w:sz w:val="24"/>
          <w:szCs w:val="24"/>
        </w:rPr>
        <w:t xml:space="preserve"> most important building project-- the</w:t>
      </w:r>
      <w:r w:rsidR="00BF6BE6" w:rsidRPr="00EA7465">
        <w:rPr>
          <w:sz w:val="24"/>
          <w:szCs w:val="24"/>
        </w:rPr>
        <w:t xml:space="preserve"> building</w:t>
      </w:r>
      <w:r w:rsidR="00BF6BE6">
        <w:rPr>
          <w:sz w:val="24"/>
          <w:szCs w:val="24"/>
        </w:rPr>
        <w:t xml:space="preserve"> of His, </w:t>
      </w:r>
      <w:r w:rsidR="00BF6BE6" w:rsidRPr="00EA7465">
        <w:rPr>
          <w:sz w:val="24"/>
          <w:szCs w:val="24"/>
        </w:rPr>
        <w:t>“</w:t>
      </w:r>
      <w:r w:rsidR="00BF6BE6" w:rsidRPr="001F03BB">
        <w:rPr>
          <w:b/>
          <w:i/>
          <w:sz w:val="24"/>
          <w:szCs w:val="24"/>
        </w:rPr>
        <w:t>Twelve ordinary</w:t>
      </w:r>
      <w:r w:rsidR="00BF6BE6" w:rsidRPr="00EA7465">
        <w:rPr>
          <w:sz w:val="24"/>
          <w:szCs w:val="24"/>
        </w:rPr>
        <w:t xml:space="preserve"> </w:t>
      </w:r>
      <w:r w:rsidR="00BF6BE6" w:rsidRPr="001F03BB">
        <w:rPr>
          <w:b/>
          <w:i/>
          <w:sz w:val="24"/>
          <w:szCs w:val="24"/>
        </w:rPr>
        <w:t>men</w:t>
      </w:r>
      <w:r w:rsidR="00BF6BE6" w:rsidRPr="00EA7465">
        <w:rPr>
          <w:sz w:val="24"/>
          <w:szCs w:val="24"/>
        </w:rPr>
        <w:t>.” I recommend Jo</w:t>
      </w:r>
      <w:r w:rsidR="00465C80">
        <w:rPr>
          <w:sz w:val="24"/>
          <w:szCs w:val="24"/>
        </w:rPr>
        <w:t>hn MacArthur’s book by that titled</w:t>
      </w:r>
      <w:r w:rsidR="00BF6BE6" w:rsidRPr="00EA7465">
        <w:rPr>
          <w:sz w:val="24"/>
          <w:szCs w:val="24"/>
        </w:rPr>
        <w:t xml:space="preserve">. When the work of building them was complete, </w:t>
      </w:r>
      <w:r w:rsidR="00BF6BE6">
        <w:rPr>
          <w:sz w:val="24"/>
          <w:szCs w:val="24"/>
        </w:rPr>
        <w:t>H</w:t>
      </w:r>
      <w:r w:rsidR="00BF6BE6" w:rsidRPr="00EA7465">
        <w:rPr>
          <w:sz w:val="24"/>
          <w:szCs w:val="24"/>
        </w:rPr>
        <w:t xml:space="preserve">e </w:t>
      </w:r>
      <w:r w:rsidR="00BF6BE6">
        <w:rPr>
          <w:sz w:val="24"/>
          <w:szCs w:val="24"/>
        </w:rPr>
        <w:t xml:space="preserve">prayed for them and then then He went to the cross to purchase their redemption. </w:t>
      </w:r>
      <w:r w:rsidR="00BF6BE6" w:rsidRPr="00EA7465">
        <w:rPr>
          <w:sz w:val="24"/>
          <w:szCs w:val="24"/>
        </w:rPr>
        <w:t xml:space="preserve">(John 17:1-26)  </w:t>
      </w:r>
      <w:r w:rsidR="00BF6BE6">
        <w:rPr>
          <w:sz w:val="24"/>
          <w:szCs w:val="24"/>
        </w:rPr>
        <w:t>On the third day, He was resurrected and spent the next forty days giving them their marching orders before He returned</w:t>
      </w:r>
      <w:r w:rsidR="00BF6BE6" w:rsidRPr="00EA7465">
        <w:rPr>
          <w:sz w:val="24"/>
          <w:szCs w:val="24"/>
        </w:rPr>
        <w:t xml:space="preserve"> home to </w:t>
      </w:r>
      <w:r w:rsidR="00BF6BE6">
        <w:rPr>
          <w:sz w:val="24"/>
          <w:szCs w:val="24"/>
        </w:rPr>
        <w:t>H</w:t>
      </w:r>
      <w:r w:rsidR="00BF6BE6" w:rsidRPr="00EA7465">
        <w:rPr>
          <w:sz w:val="24"/>
          <w:szCs w:val="24"/>
        </w:rPr>
        <w:t xml:space="preserve">is heavenly Father to start construction on the eternal home for </w:t>
      </w:r>
      <w:r w:rsidR="00BF6BE6">
        <w:rPr>
          <w:sz w:val="24"/>
          <w:szCs w:val="24"/>
        </w:rPr>
        <w:t xml:space="preserve">His </w:t>
      </w:r>
      <w:r w:rsidR="00BF6BE6" w:rsidRPr="00EA7465">
        <w:rPr>
          <w:sz w:val="24"/>
          <w:szCs w:val="24"/>
        </w:rPr>
        <w:t>family</w:t>
      </w:r>
      <w:r w:rsidR="00BF6BE6">
        <w:rPr>
          <w:sz w:val="24"/>
          <w:szCs w:val="24"/>
        </w:rPr>
        <w:t xml:space="preserve">. </w:t>
      </w:r>
    </w:p>
    <w:p w14:paraId="063DC5DE" w14:textId="77777777" w:rsidR="00BF6BE6" w:rsidRPr="00EA7465" w:rsidRDefault="00BF6BE6" w:rsidP="00BF6BE6">
      <w:pPr>
        <w:jc w:val="center"/>
        <w:rPr>
          <w:b/>
          <w:i/>
          <w:sz w:val="24"/>
          <w:szCs w:val="24"/>
        </w:rPr>
      </w:pPr>
      <w:r w:rsidRPr="00EA7465">
        <w:rPr>
          <w:b/>
          <w:i/>
          <w:sz w:val="24"/>
          <w:szCs w:val="24"/>
        </w:rPr>
        <w:t>John 14:2&amp;6</w:t>
      </w:r>
    </w:p>
    <w:p w14:paraId="0ADC83BC" w14:textId="77777777" w:rsidR="00BF6BE6" w:rsidRDefault="00BF6BE6" w:rsidP="00BF6BE6">
      <w:pPr>
        <w:jc w:val="center"/>
        <w:rPr>
          <w:b/>
          <w:i/>
          <w:sz w:val="24"/>
          <w:szCs w:val="24"/>
        </w:rPr>
      </w:pPr>
      <w:r w:rsidRPr="00EA7465">
        <w:rPr>
          <w:b/>
          <w:i/>
          <w:sz w:val="24"/>
          <w:szCs w:val="24"/>
        </w:rPr>
        <w:t>In My Father’s house are many mansions; if it were not so I would have told you. I go to prepare a place for you.  6 Jesus said unto him, I am the way, the truth and the life: no man c</w:t>
      </w:r>
      <w:r>
        <w:rPr>
          <w:b/>
          <w:i/>
          <w:sz w:val="24"/>
          <w:szCs w:val="24"/>
        </w:rPr>
        <w:t xml:space="preserve">ometh unto the Father, but by me. </w:t>
      </w:r>
    </w:p>
    <w:p w14:paraId="48B66B9C" w14:textId="77777777" w:rsidR="00DF293C" w:rsidRPr="00DF293C" w:rsidRDefault="00DF293C" w:rsidP="00BF6BE6">
      <w:pPr>
        <w:jc w:val="center"/>
        <w:rPr>
          <w:b/>
          <w:sz w:val="28"/>
          <w:szCs w:val="28"/>
        </w:rPr>
      </w:pPr>
      <w:r w:rsidRPr="00DF293C">
        <w:rPr>
          <w:b/>
          <w:sz w:val="28"/>
          <w:szCs w:val="28"/>
        </w:rPr>
        <w:t>The Family Portrait</w:t>
      </w:r>
    </w:p>
    <w:p w14:paraId="194B0EE0" w14:textId="77777777" w:rsidR="00322C65" w:rsidRDefault="00322C65" w:rsidP="00322C65">
      <w:pPr>
        <w:jc w:val="center"/>
        <w:rPr>
          <w:b/>
          <w:i/>
          <w:sz w:val="24"/>
          <w:szCs w:val="24"/>
        </w:rPr>
      </w:pPr>
      <w:r>
        <w:rPr>
          <w:b/>
          <w:i/>
          <w:sz w:val="24"/>
          <w:szCs w:val="24"/>
        </w:rPr>
        <w:t>Ephesians 3:14-15</w:t>
      </w:r>
    </w:p>
    <w:p w14:paraId="6F865AA0" w14:textId="77777777" w:rsidR="00322C65" w:rsidRDefault="00322C65" w:rsidP="00322C65">
      <w:pPr>
        <w:jc w:val="center"/>
        <w:rPr>
          <w:b/>
          <w:i/>
          <w:sz w:val="24"/>
          <w:szCs w:val="24"/>
        </w:rPr>
      </w:pPr>
      <w:r w:rsidRPr="00437A0C">
        <w:rPr>
          <w:b/>
          <w:i/>
          <w:sz w:val="24"/>
          <w:szCs w:val="24"/>
        </w:rPr>
        <w:t xml:space="preserve">For this reason I kneel before the Father, from whom his whole </w:t>
      </w:r>
      <w:r w:rsidRPr="00437A0C">
        <w:rPr>
          <w:b/>
          <w:i/>
          <w:sz w:val="24"/>
          <w:szCs w:val="24"/>
          <w:u w:val="single"/>
        </w:rPr>
        <w:t>family</w:t>
      </w:r>
      <w:r w:rsidRPr="00437A0C">
        <w:rPr>
          <w:b/>
          <w:i/>
          <w:sz w:val="24"/>
          <w:szCs w:val="24"/>
        </w:rPr>
        <w:t xml:space="preserve"> in heaven and on earth derives its name. I pray the out of his glorious riches he may strengthen you with power through his Spirit in your inner being, so that Christ may dwell in your hearts through faith.</w:t>
      </w:r>
    </w:p>
    <w:p w14:paraId="104F8F42" w14:textId="77777777" w:rsidR="00DF293C" w:rsidRDefault="00DF293C" w:rsidP="00DF293C">
      <w:pPr>
        <w:ind w:firstLine="720"/>
        <w:jc w:val="both"/>
        <w:rPr>
          <w:sz w:val="24"/>
          <w:szCs w:val="24"/>
        </w:rPr>
      </w:pPr>
      <w:r>
        <w:rPr>
          <w:sz w:val="24"/>
          <w:szCs w:val="24"/>
        </w:rPr>
        <w:t>I find it very interesting that t</w:t>
      </w:r>
      <w:r w:rsidR="007F7493">
        <w:rPr>
          <w:sz w:val="24"/>
          <w:szCs w:val="24"/>
        </w:rPr>
        <w:t xml:space="preserve">he </w:t>
      </w:r>
      <w:r>
        <w:rPr>
          <w:sz w:val="24"/>
          <w:szCs w:val="24"/>
        </w:rPr>
        <w:t>w</w:t>
      </w:r>
      <w:r w:rsidR="007F7493">
        <w:rPr>
          <w:sz w:val="24"/>
          <w:szCs w:val="24"/>
        </w:rPr>
        <w:t xml:space="preserve">ord </w:t>
      </w:r>
      <w:r w:rsidRPr="00DF293C">
        <w:rPr>
          <w:b/>
          <w:i/>
          <w:sz w:val="24"/>
          <w:szCs w:val="24"/>
        </w:rPr>
        <w:t>f</w:t>
      </w:r>
      <w:r w:rsidR="007F7493" w:rsidRPr="00DF293C">
        <w:rPr>
          <w:b/>
          <w:i/>
          <w:sz w:val="24"/>
          <w:szCs w:val="24"/>
        </w:rPr>
        <w:t>amily</w:t>
      </w:r>
      <w:r w:rsidR="007F7493">
        <w:rPr>
          <w:sz w:val="24"/>
          <w:szCs w:val="24"/>
        </w:rPr>
        <w:t xml:space="preserve"> is used </w:t>
      </w:r>
      <w:r w:rsidR="007F7493" w:rsidRPr="00DF293C">
        <w:rPr>
          <w:b/>
          <w:i/>
          <w:sz w:val="24"/>
          <w:szCs w:val="24"/>
        </w:rPr>
        <w:t>one time</w:t>
      </w:r>
      <w:r w:rsidR="007F7493">
        <w:rPr>
          <w:sz w:val="24"/>
          <w:szCs w:val="24"/>
        </w:rPr>
        <w:t xml:space="preserve"> in </w:t>
      </w:r>
      <w:r>
        <w:rPr>
          <w:sz w:val="24"/>
          <w:szCs w:val="24"/>
        </w:rPr>
        <w:t>the entire</w:t>
      </w:r>
      <w:r w:rsidR="007F7493">
        <w:rPr>
          <w:sz w:val="24"/>
          <w:szCs w:val="24"/>
        </w:rPr>
        <w:t xml:space="preserve"> New Testament. </w:t>
      </w:r>
      <w:r w:rsidR="00141ADC">
        <w:rPr>
          <w:sz w:val="24"/>
          <w:szCs w:val="24"/>
        </w:rPr>
        <w:t>It is significant that</w:t>
      </w:r>
      <w:r w:rsidR="007F7493">
        <w:rPr>
          <w:sz w:val="24"/>
          <w:szCs w:val="24"/>
        </w:rPr>
        <w:t xml:space="preserve"> Apostle Paul’s prayer for the Ephesians. </w:t>
      </w:r>
      <w:r>
        <w:rPr>
          <w:sz w:val="24"/>
          <w:szCs w:val="24"/>
        </w:rPr>
        <w:t xml:space="preserve">So </w:t>
      </w:r>
      <w:r w:rsidR="00A10EDB">
        <w:rPr>
          <w:sz w:val="24"/>
          <w:szCs w:val="24"/>
        </w:rPr>
        <w:t>w</w:t>
      </w:r>
      <w:r>
        <w:rPr>
          <w:sz w:val="24"/>
          <w:szCs w:val="24"/>
        </w:rPr>
        <w:t xml:space="preserve">hat </w:t>
      </w:r>
      <w:r w:rsidR="00141ADC">
        <w:rPr>
          <w:sz w:val="24"/>
          <w:szCs w:val="24"/>
        </w:rPr>
        <w:t>other names identify</w:t>
      </w:r>
      <w:r>
        <w:rPr>
          <w:sz w:val="24"/>
          <w:szCs w:val="24"/>
        </w:rPr>
        <w:t xml:space="preserve"> God’</w:t>
      </w:r>
      <w:r w:rsidR="0043056D">
        <w:rPr>
          <w:sz w:val="24"/>
          <w:szCs w:val="24"/>
        </w:rPr>
        <w:t>s family?</w:t>
      </w:r>
      <w:r w:rsidR="00F1380E">
        <w:rPr>
          <w:sz w:val="24"/>
          <w:szCs w:val="24"/>
        </w:rPr>
        <w:t xml:space="preserve"> J</w:t>
      </w:r>
      <w:r>
        <w:rPr>
          <w:sz w:val="24"/>
          <w:szCs w:val="24"/>
        </w:rPr>
        <w:t xml:space="preserve">ust as each name of God reveals a specific part of His character and nature, so do the specific names given to us His family. We are called Saints, </w:t>
      </w:r>
      <w:r w:rsidR="00F1380E">
        <w:rPr>
          <w:sz w:val="24"/>
          <w:szCs w:val="24"/>
        </w:rPr>
        <w:t xml:space="preserve">Disciples, Christians, </w:t>
      </w:r>
      <w:r>
        <w:rPr>
          <w:sz w:val="24"/>
          <w:szCs w:val="24"/>
        </w:rPr>
        <w:t xml:space="preserve">the Elect, the Chosen, the House of God, the Temple, </w:t>
      </w:r>
      <w:r w:rsidRPr="00EA7465">
        <w:rPr>
          <w:sz w:val="24"/>
          <w:szCs w:val="24"/>
        </w:rPr>
        <w:t xml:space="preserve">The building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Priest</w:t>
      </w:r>
      <w:r w:rsidRPr="00EA7465">
        <w:rPr>
          <w:sz w:val="24"/>
          <w:szCs w:val="24"/>
        </w:rPr>
        <w:t>,</w:t>
      </w:r>
      <w:r>
        <w:rPr>
          <w:sz w:val="24"/>
          <w:szCs w:val="24"/>
        </w:rPr>
        <w:t xml:space="preserve"> and the Bride of Christ.  W</w:t>
      </w:r>
      <w:r w:rsidRPr="00EA7465">
        <w:rPr>
          <w:sz w:val="24"/>
          <w:szCs w:val="24"/>
        </w:rPr>
        <w:t>hen</w:t>
      </w:r>
      <w:r>
        <w:rPr>
          <w:sz w:val="24"/>
          <w:szCs w:val="24"/>
        </w:rPr>
        <w:t xml:space="preserve"> we finally arrive at our eternal </w:t>
      </w:r>
      <w:r w:rsidRPr="00EA7465">
        <w:rPr>
          <w:sz w:val="24"/>
          <w:szCs w:val="24"/>
        </w:rPr>
        <w:t xml:space="preserve">home with Him, </w:t>
      </w:r>
      <w:r w:rsidR="00F1380E">
        <w:rPr>
          <w:sz w:val="24"/>
          <w:szCs w:val="24"/>
        </w:rPr>
        <w:t>we’ll</w:t>
      </w:r>
      <w:r>
        <w:rPr>
          <w:sz w:val="24"/>
          <w:szCs w:val="24"/>
        </w:rPr>
        <w:t xml:space="preserve"> be called </w:t>
      </w:r>
      <w:r w:rsidRPr="00EA7465">
        <w:rPr>
          <w:sz w:val="24"/>
          <w:szCs w:val="24"/>
        </w:rPr>
        <w:t>the Wife of the Lamb</w:t>
      </w:r>
      <w:r>
        <w:rPr>
          <w:sz w:val="24"/>
          <w:szCs w:val="24"/>
        </w:rPr>
        <w:t>.  For</w:t>
      </w:r>
      <w:r w:rsidRPr="00EA7465">
        <w:rPr>
          <w:sz w:val="24"/>
          <w:szCs w:val="24"/>
        </w:rPr>
        <w:t xml:space="preserve"> now I want to focus in upon the</w:t>
      </w:r>
      <w:r>
        <w:rPr>
          <w:sz w:val="24"/>
          <w:szCs w:val="24"/>
        </w:rPr>
        <w:t xml:space="preserve"> description of the</w:t>
      </w:r>
      <w:r w:rsidRPr="00EA7465">
        <w:rPr>
          <w:sz w:val="24"/>
          <w:szCs w:val="24"/>
        </w:rPr>
        <w:t xml:space="preserve"> </w:t>
      </w:r>
      <w:r w:rsidR="00141ADC">
        <w:rPr>
          <w:sz w:val="24"/>
          <w:szCs w:val="24"/>
        </w:rPr>
        <w:t>H</w:t>
      </w:r>
      <w:r w:rsidRPr="00EA7465">
        <w:rPr>
          <w:sz w:val="24"/>
          <w:szCs w:val="24"/>
        </w:rPr>
        <w:t>ousehold of God.</w:t>
      </w:r>
    </w:p>
    <w:p w14:paraId="57379671" w14:textId="77777777" w:rsidR="007F7493" w:rsidRDefault="007301C8" w:rsidP="007F7493">
      <w:pPr>
        <w:ind w:firstLine="720"/>
        <w:jc w:val="both"/>
        <w:rPr>
          <w:sz w:val="24"/>
          <w:szCs w:val="24"/>
        </w:rPr>
      </w:pPr>
      <w:r>
        <w:rPr>
          <w:sz w:val="24"/>
          <w:szCs w:val="24"/>
        </w:rPr>
        <w:t>Th</w:t>
      </w:r>
      <w:r w:rsidR="00DF293C">
        <w:rPr>
          <w:sz w:val="24"/>
          <w:szCs w:val="24"/>
        </w:rPr>
        <w:t>e following</w:t>
      </w:r>
      <w:r>
        <w:rPr>
          <w:sz w:val="24"/>
          <w:szCs w:val="24"/>
        </w:rPr>
        <w:t xml:space="preserve"> is a </w:t>
      </w:r>
      <w:r w:rsidR="00DF293C">
        <w:rPr>
          <w:sz w:val="24"/>
          <w:szCs w:val="24"/>
        </w:rPr>
        <w:t>b</w:t>
      </w:r>
      <w:r>
        <w:rPr>
          <w:sz w:val="24"/>
          <w:szCs w:val="24"/>
        </w:rPr>
        <w:t>iblical “family portrait“</w:t>
      </w:r>
      <w:r w:rsidRPr="00EA7465">
        <w:rPr>
          <w:sz w:val="24"/>
          <w:szCs w:val="24"/>
        </w:rPr>
        <w:t xml:space="preserve">. </w:t>
      </w:r>
      <w:r w:rsidR="007F7493">
        <w:rPr>
          <w:sz w:val="24"/>
          <w:szCs w:val="24"/>
        </w:rPr>
        <w:t>T</w:t>
      </w:r>
      <w:r w:rsidR="007F7493" w:rsidRPr="00EA7465">
        <w:rPr>
          <w:sz w:val="24"/>
          <w:szCs w:val="24"/>
        </w:rPr>
        <w:t xml:space="preserve">he house the Lord is building, through local </w:t>
      </w:r>
      <w:r w:rsidR="007F7493">
        <w:rPr>
          <w:sz w:val="24"/>
          <w:szCs w:val="24"/>
        </w:rPr>
        <w:t>communities</w:t>
      </w:r>
      <w:r w:rsidR="007F7493" w:rsidRPr="00EA7465">
        <w:rPr>
          <w:sz w:val="24"/>
          <w:szCs w:val="24"/>
        </w:rPr>
        <w:t xml:space="preserve"> of believers, is a family</w:t>
      </w:r>
      <w:r w:rsidR="007F7493">
        <w:rPr>
          <w:sz w:val="24"/>
          <w:szCs w:val="24"/>
        </w:rPr>
        <w:t>,</w:t>
      </w:r>
      <w:r w:rsidR="007F7493" w:rsidRPr="00EA7465">
        <w:rPr>
          <w:sz w:val="24"/>
          <w:szCs w:val="24"/>
        </w:rPr>
        <w:t xml:space="preserve"> which bears </w:t>
      </w:r>
      <w:r w:rsidR="007F7493">
        <w:rPr>
          <w:sz w:val="24"/>
          <w:szCs w:val="24"/>
        </w:rPr>
        <w:t>H</w:t>
      </w:r>
      <w:r w:rsidR="007F7493" w:rsidRPr="00EA7465">
        <w:rPr>
          <w:sz w:val="24"/>
          <w:szCs w:val="24"/>
        </w:rPr>
        <w:t>is name. It is a functional family because Jesus is the glue that holds it all together. It is a house where real Love lives.</w:t>
      </w:r>
      <w:r w:rsidR="00F1380E">
        <w:rPr>
          <w:sz w:val="24"/>
          <w:szCs w:val="24"/>
        </w:rPr>
        <w:t xml:space="preserve"> Because</w:t>
      </w:r>
      <w:r w:rsidR="007F7493" w:rsidRPr="00EA7465">
        <w:rPr>
          <w:sz w:val="24"/>
          <w:szCs w:val="24"/>
        </w:rPr>
        <w:t xml:space="preserve"> God</w:t>
      </w:r>
      <w:r w:rsidR="00F1380E">
        <w:rPr>
          <w:sz w:val="24"/>
          <w:szCs w:val="24"/>
        </w:rPr>
        <w:t xml:space="preserve"> is there in the midst of them and He is love!</w:t>
      </w:r>
      <w:r w:rsidR="007F7493" w:rsidRPr="00EA7465">
        <w:rPr>
          <w:sz w:val="24"/>
          <w:szCs w:val="24"/>
        </w:rPr>
        <w:t xml:space="preserve"> It is an eternal family, made up of people from every nation on earth. </w:t>
      </w:r>
      <w:r w:rsidR="00F1380E">
        <w:rPr>
          <w:sz w:val="24"/>
          <w:szCs w:val="24"/>
        </w:rPr>
        <w:t xml:space="preserve">Some are already home in heaven and some are on earth. </w:t>
      </w:r>
      <w:r w:rsidR="007F7493" w:rsidRPr="00EA7465">
        <w:rPr>
          <w:sz w:val="24"/>
          <w:szCs w:val="24"/>
        </w:rPr>
        <w:t xml:space="preserve">It is a house that the gates of hell will not prevail against! It is a family built one precious seed pearl at a time, and the house will stand whatever storms may come because the foundation of the house is Jesus Christ the Rock of ages. </w:t>
      </w:r>
    </w:p>
    <w:p w14:paraId="0A934120" w14:textId="77777777" w:rsidR="00322C65" w:rsidRPr="00F1380E" w:rsidRDefault="00322C65" w:rsidP="00F1380E">
      <w:pPr>
        <w:ind w:firstLine="720"/>
        <w:jc w:val="both"/>
        <w:rPr>
          <w:sz w:val="24"/>
          <w:szCs w:val="24"/>
        </w:rPr>
      </w:pPr>
      <w:r>
        <w:rPr>
          <w:sz w:val="24"/>
          <w:szCs w:val="24"/>
        </w:rPr>
        <w:t>B</w:t>
      </w:r>
      <w:r w:rsidRPr="00EA7465">
        <w:rPr>
          <w:sz w:val="24"/>
          <w:szCs w:val="24"/>
        </w:rPr>
        <w:t xml:space="preserve">oth the Hebrew and Greek words for </w:t>
      </w:r>
      <w:r w:rsidRPr="000D274D">
        <w:rPr>
          <w:b/>
          <w:i/>
          <w:sz w:val="24"/>
          <w:szCs w:val="24"/>
        </w:rPr>
        <w:t>house</w:t>
      </w:r>
      <w:r>
        <w:rPr>
          <w:sz w:val="24"/>
          <w:szCs w:val="24"/>
        </w:rPr>
        <w:t xml:space="preserve"> beautifully describe</w:t>
      </w:r>
      <w:r w:rsidRPr="00EA7465">
        <w:rPr>
          <w:sz w:val="24"/>
          <w:szCs w:val="24"/>
        </w:rPr>
        <w:t xml:space="preserve"> His dwelling place</w:t>
      </w:r>
      <w:r>
        <w:rPr>
          <w:sz w:val="24"/>
          <w:szCs w:val="24"/>
        </w:rPr>
        <w:t xml:space="preserve"> on earth- the Church. </w:t>
      </w:r>
      <w:r w:rsidR="00F1380E">
        <w:rPr>
          <w:sz w:val="24"/>
          <w:szCs w:val="24"/>
        </w:rPr>
        <w:t xml:space="preserve">The </w:t>
      </w:r>
      <w:r w:rsidRPr="00EA7465">
        <w:rPr>
          <w:sz w:val="24"/>
          <w:szCs w:val="24"/>
        </w:rPr>
        <w:t>Hebrew word for H</w:t>
      </w:r>
      <w:r>
        <w:rPr>
          <w:sz w:val="24"/>
          <w:szCs w:val="24"/>
        </w:rPr>
        <w:t xml:space="preserve">ouse in </w:t>
      </w:r>
      <w:r w:rsidRPr="00EA7465">
        <w:rPr>
          <w:sz w:val="24"/>
          <w:szCs w:val="24"/>
        </w:rPr>
        <w:t>Strong’s</w:t>
      </w:r>
      <w:r>
        <w:rPr>
          <w:sz w:val="24"/>
          <w:szCs w:val="24"/>
        </w:rPr>
        <w:t xml:space="preserve"> Concordance is B</w:t>
      </w:r>
      <w:r w:rsidRPr="00EA7465">
        <w:rPr>
          <w:sz w:val="24"/>
          <w:szCs w:val="24"/>
        </w:rPr>
        <w:t>ayith</w:t>
      </w:r>
      <w:r>
        <w:rPr>
          <w:sz w:val="24"/>
          <w:szCs w:val="24"/>
        </w:rPr>
        <w:t>. This is the definition:</w:t>
      </w:r>
      <w:r w:rsidRPr="00EA7465">
        <w:rPr>
          <w:sz w:val="24"/>
          <w:szCs w:val="24"/>
        </w:rPr>
        <w:t xml:space="preserve"> a house in the greatest variety of applications, especially family: court, </w:t>
      </w:r>
      <w:r w:rsidRPr="000D274D">
        <w:rPr>
          <w:b/>
          <w:i/>
          <w:sz w:val="24"/>
          <w:szCs w:val="24"/>
        </w:rPr>
        <w:t>daughter,</w:t>
      </w:r>
      <w:r w:rsidRPr="00EA7465">
        <w:rPr>
          <w:sz w:val="24"/>
          <w:szCs w:val="24"/>
        </w:rPr>
        <w:t xml:space="preserve"> door, </w:t>
      </w:r>
      <w:r w:rsidRPr="000D274D">
        <w:rPr>
          <w:b/>
          <w:i/>
          <w:sz w:val="24"/>
          <w:szCs w:val="24"/>
          <w:u w:val="single"/>
        </w:rPr>
        <w:t>palace</w:t>
      </w:r>
      <w:r w:rsidRPr="00EA7465">
        <w:rPr>
          <w:sz w:val="24"/>
          <w:szCs w:val="24"/>
        </w:rPr>
        <w:t xml:space="preserve">, steward, tablet, </w:t>
      </w:r>
      <w:r w:rsidRPr="000D274D">
        <w:rPr>
          <w:b/>
          <w:i/>
          <w:sz w:val="24"/>
          <w:szCs w:val="24"/>
          <w:u w:val="single"/>
        </w:rPr>
        <w:t>and temple</w:t>
      </w:r>
      <w:r w:rsidRPr="000D274D">
        <w:rPr>
          <w:b/>
          <w:i/>
          <w:sz w:val="24"/>
          <w:szCs w:val="24"/>
        </w:rPr>
        <w:t>.</w:t>
      </w:r>
    </w:p>
    <w:p w14:paraId="4E361475" w14:textId="77777777" w:rsidR="00F1380E" w:rsidRDefault="00322C65" w:rsidP="009A709C">
      <w:pPr>
        <w:ind w:firstLine="720"/>
        <w:jc w:val="both"/>
        <w:rPr>
          <w:rFonts w:ascii="Verdana" w:hAnsi="Verdana"/>
          <w:b/>
          <w:bCs/>
          <w:color w:val="000000"/>
          <w:sz w:val="37"/>
          <w:szCs w:val="37"/>
        </w:rPr>
      </w:pPr>
      <w:r>
        <w:rPr>
          <w:sz w:val="24"/>
          <w:szCs w:val="24"/>
        </w:rPr>
        <w:t xml:space="preserve">The </w:t>
      </w:r>
      <w:r w:rsidRPr="00EA7465">
        <w:rPr>
          <w:sz w:val="24"/>
          <w:szCs w:val="24"/>
        </w:rPr>
        <w:t>Greek word for House</w:t>
      </w:r>
      <w:r>
        <w:rPr>
          <w:sz w:val="24"/>
          <w:szCs w:val="24"/>
        </w:rPr>
        <w:t xml:space="preserve"> in</w:t>
      </w:r>
      <w:r w:rsidRPr="00EA7465">
        <w:rPr>
          <w:sz w:val="24"/>
          <w:szCs w:val="24"/>
        </w:rPr>
        <w:t xml:space="preserve"> Strong’s </w:t>
      </w:r>
      <w:r>
        <w:rPr>
          <w:sz w:val="24"/>
          <w:szCs w:val="24"/>
        </w:rPr>
        <w:t xml:space="preserve">Concordance is </w:t>
      </w:r>
      <w:r w:rsidRPr="00EA7465">
        <w:rPr>
          <w:sz w:val="24"/>
          <w:szCs w:val="24"/>
        </w:rPr>
        <w:t>Oikia</w:t>
      </w:r>
      <w:r>
        <w:rPr>
          <w:sz w:val="24"/>
          <w:szCs w:val="24"/>
        </w:rPr>
        <w:t xml:space="preserve">. </w:t>
      </w:r>
      <w:r w:rsidR="001C191A">
        <w:rPr>
          <w:sz w:val="24"/>
          <w:szCs w:val="24"/>
        </w:rPr>
        <w:t xml:space="preserve">This is the </w:t>
      </w:r>
      <w:r w:rsidR="007301C8">
        <w:rPr>
          <w:sz w:val="24"/>
          <w:szCs w:val="24"/>
        </w:rPr>
        <w:t xml:space="preserve">vivid </w:t>
      </w:r>
      <w:r w:rsidR="00A10EDB">
        <w:rPr>
          <w:sz w:val="24"/>
          <w:szCs w:val="24"/>
        </w:rPr>
        <w:t>description of</w:t>
      </w:r>
      <w:r w:rsidR="007301C8">
        <w:rPr>
          <w:sz w:val="24"/>
          <w:szCs w:val="24"/>
        </w:rPr>
        <w:t xml:space="preserve"> this word found in the Strong’s Concordance: -</w:t>
      </w:r>
      <w:r w:rsidRPr="00EA7465">
        <w:rPr>
          <w:sz w:val="24"/>
          <w:szCs w:val="24"/>
        </w:rPr>
        <w:t xml:space="preserve"> residence, an abode; a family, domestics: - home, household. From this word oikos: </w:t>
      </w:r>
      <w:r w:rsidRPr="00811799">
        <w:rPr>
          <w:sz w:val="24"/>
          <w:szCs w:val="24"/>
        </w:rPr>
        <w:t>a dwelling</w:t>
      </w:r>
      <w:r>
        <w:rPr>
          <w:sz w:val="24"/>
          <w:szCs w:val="24"/>
        </w:rPr>
        <w:t>,</w:t>
      </w:r>
      <w:r w:rsidRPr="00811799">
        <w:rPr>
          <w:sz w:val="24"/>
          <w:szCs w:val="24"/>
        </w:rPr>
        <w:t xml:space="preserve"> a family</w:t>
      </w:r>
      <w:r w:rsidRPr="00EA7465">
        <w:rPr>
          <w:sz w:val="24"/>
          <w:szCs w:val="24"/>
        </w:rPr>
        <w:t xml:space="preserve">, home, and temple. </w:t>
      </w:r>
      <w:r>
        <w:rPr>
          <w:sz w:val="24"/>
          <w:szCs w:val="24"/>
        </w:rPr>
        <w:t xml:space="preserve">The words in Greek for building and Build are derived from this root word for house. (Ephesians 2:19-21) </w:t>
      </w:r>
    </w:p>
    <w:p w14:paraId="0BBBB050" w14:textId="77777777" w:rsidR="00402D9B" w:rsidRPr="00402D9B" w:rsidRDefault="00402D9B" w:rsidP="00402D9B">
      <w:pPr>
        <w:pStyle w:val="Heading1"/>
        <w:shd w:val="clear" w:color="auto" w:fill="FFFFFF"/>
        <w:spacing w:before="0"/>
        <w:jc w:val="center"/>
        <w:rPr>
          <w:rFonts w:asciiTheme="minorHAnsi" w:hAnsiTheme="minorHAnsi" w:cs="Helvetica"/>
          <w:bCs w:val="0"/>
          <w:i/>
          <w:color w:val="000000"/>
          <w:sz w:val="24"/>
          <w:szCs w:val="24"/>
        </w:rPr>
      </w:pPr>
      <w:r w:rsidRPr="00402D9B">
        <w:rPr>
          <w:rStyle w:val="passage-display-bcv"/>
          <w:rFonts w:asciiTheme="minorHAnsi" w:hAnsiTheme="minorHAnsi" w:cs="Helvetica"/>
          <w:bCs w:val="0"/>
          <w:i/>
          <w:color w:val="000000"/>
          <w:sz w:val="24"/>
          <w:szCs w:val="24"/>
        </w:rPr>
        <w:t xml:space="preserve">Hebrews 2:10-13 </w:t>
      </w:r>
      <w:r w:rsidRPr="00402D9B">
        <w:rPr>
          <w:rStyle w:val="passage-display-version"/>
          <w:rFonts w:asciiTheme="minorHAnsi" w:hAnsiTheme="minorHAnsi" w:cs="Helvetica"/>
          <w:bCs w:val="0"/>
          <w:i/>
          <w:color w:val="000000"/>
          <w:sz w:val="24"/>
          <w:szCs w:val="24"/>
        </w:rPr>
        <w:t>(NIV)</w:t>
      </w:r>
    </w:p>
    <w:p w14:paraId="3A679E71" w14:textId="77777777" w:rsidR="00402D9B" w:rsidRPr="00402D9B" w:rsidRDefault="00402D9B" w:rsidP="00402D9B">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402D9B">
        <w:rPr>
          <w:rStyle w:val="text"/>
          <w:rFonts w:asciiTheme="minorHAnsi" w:hAnsiTheme="minorHAnsi" w:cs="Arial"/>
          <w:b/>
          <w:bCs/>
          <w:i/>
          <w:color w:val="000000"/>
          <w:vertAlign w:val="superscript"/>
        </w:rPr>
        <w:t>10 </w:t>
      </w:r>
      <w:r w:rsidRPr="00402D9B">
        <w:rPr>
          <w:rStyle w:val="text"/>
          <w:rFonts w:asciiTheme="minorHAnsi" w:hAnsiTheme="minorHAnsi" w:cs="Helvetica"/>
          <w:b/>
          <w:i/>
          <w:color w:val="000000"/>
        </w:rPr>
        <w:t>In bringing many sons and daughters to glory, it was fitting that God, for whom and through whom everything exists,</w:t>
      </w:r>
      <w:r w:rsidRPr="00402D9B">
        <w:rPr>
          <w:rStyle w:val="apple-converted-space"/>
          <w:rFonts w:asciiTheme="minorHAnsi" w:hAnsiTheme="minorHAnsi" w:cs="Helvetica"/>
          <w:b/>
          <w:i/>
          <w:color w:val="000000"/>
        </w:rPr>
        <w:t> </w:t>
      </w:r>
      <w:r w:rsidRPr="00402D9B">
        <w:rPr>
          <w:rStyle w:val="text"/>
          <w:rFonts w:asciiTheme="minorHAnsi" w:hAnsiTheme="minorHAnsi" w:cs="Helvetica"/>
          <w:b/>
          <w:i/>
          <w:color w:val="000000"/>
        </w:rPr>
        <w:t>should m</w:t>
      </w:r>
      <w:r w:rsidR="009A709C">
        <w:rPr>
          <w:rStyle w:val="text"/>
          <w:rFonts w:asciiTheme="minorHAnsi" w:hAnsiTheme="minorHAnsi" w:cs="Helvetica"/>
          <w:b/>
          <w:i/>
          <w:color w:val="000000"/>
        </w:rPr>
        <w:t>a</w:t>
      </w:r>
      <w:r w:rsidRPr="00402D9B">
        <w:rPr>
          <w:rStyle w:val="text"/>
          <w:rFonts w:asciiTheme="minorHAnsi" w:hAnsiTheme="minorHAnsi" w:cs="Helvetica"/>
          <w:b/>
          <w:i/>
          <w:color w:val="000000"/>
        </w:rPr>
        <w:t>ke the pioneer of their salvation perfect through what he suffered.</w:t>
      </w:r>
      <w:r w:rsidRPr="00402D9B">
        <w:rPr>
          <w:rStyle w:val="apple-converted-space"/>
          <w:rFonts w:asciiTheme="minorHAnsi" w:hAnsiTheme="minorHAnsi" w:cs="Helvetica"/>
          <w:b/>
          <w:i/>
          <w:color w:val="000000"/>
        </w:rPr>
        <w:t> </w:t>
      </w:r>
      <w:r w:rsidRPr="00402D9B">
        <w:rPr>
          <w:rStyle w:val="text"/>
          <w:rFonts w:asciiTheme="minorHAnsi" w:hAnsiTheme="minorHAnsi" w:cs="Arial"/>
          <w:b/>
          <w:bCs/>
          <w:i/>
          <w:color w:val="000000"/>
          <w:vertAlign w:val="superscript"/>
        </w:rPr>
        <w:t>11 </w:t>
      </w:r>
      <w:r w:rsidRPr="00402D9B">
        <w:rPr>
          <w:rStyle w:val="text"/>
          <w:rFonts w:asciiTheme="minorHAnsi" w:hAnsiTheme="minorHAnsi" w:cs="Helvetica"/>
          <w:b/>
          <w:i/>
          <w:color w:val="000000"/>
        </w:rPr>
        <w:t>Both the one who makes people holy</w:t>
      </w:r>
      <w:r w:rsidRPr="00402D9B">
        <w:rPr>
          <w:rStyle w:val="apple-converted-space"/>
          <w:rFonts w:asciiTheme="minorHAnsi" w:hAnsiTheme="minorHAnsi" w:cs="Helvetica"/>
          <w:b/>
          <w:i/>
          <w:color w:val="000000"/>
        </w:rPr>
        <w:t> </w:t>
      </w:r>
      <w:r w:rsidRPr="00402D9B">
        <w:rPr>
          <w:rStyle w:val="text"/>
          <w:rFonts w:asciiTheme="minorHAnsi" w:hAnsiTheme="minorHAnsi" w:cs="Helvetica"/>
          <w:b/>
          <w:i/>
          <w:color w:val="000000"/>
        </w:rPr>
        <w:t>and those who are made holy</w:t>
      </w:r>
      <w:r w:rsidRPr="00402D9B">
        <w:rPr>
          <w:rStyle w:val="apple-converted-space"/>
          <w:rFonts w:asciiTheme="minorHAnsi" w:hAnsiTheme="minorHAnsi" w:cs="Helvetica"/>
          <w:b/>
          <w:i/>
          <w:color w:val="000000"/>
        </w:rPr>
        <w:t> </w:t>
      </w:r>
      <w:r w:rsidRPr="00402D9B">
        <w:rPr>
          <w:rStyle w:val="text"/>
          <w:rFonts w:asciiTheme="minorHAnsi" w:hAnsiTheme="minorHAnsi" w:cs="Helvetica"/>
          <w:b/>
          <w:i/>
          <w:color w:val="000000"/>
        </w:rPr>
        <w:t>are of the same family. So Jesus is not ashamed to call them brothers and sisters.</w:t>
      </w:r>
      <w:r w:rsidRPr="00402D9B">
        <w:rPr>
          <w:rStyle w:val="apple-converted-space"/>
          <w:rFonts w:asciiTheme="minorHAnsi" w:hAnsiTheme="minorHAnsi" w:cs="Helvetica"/>
          <w:b/>
          <w:i/>
          <w:color w:val="000000"/>
        </w:rPr>
        <w:t> </w:t>
      </w:r>
      <w:r w:rsidRPr="00402D9B">
        <w:rPr>
          <w:rStyle w:val="text"/>
          <w:rFonts w:asciiTheme="minorHAnsi" w:hAnsiTheme="minorHAnsi" w:cs="Arial"/>
          <w:b/>
          <w:bCs/>
          <w:i/>
          <w:color w:val="000000"/>
          <w:vertAlign w:val="superscript"/>
        </w:rPr>
        <w:t>12 </w:t>
      </w:r>
      <w:r w:rsidRPr="00402D9B">
        <w:rPr>
          <w:rStyle w:val="text"/>
          <w:rFonts w:asciiTheme="minorHAnsi" w:hAnsiTheme="minorHAnsi" w:cs="Helvetica"/>
          <w:b/>
          <w:i/>
          <w:color w:val="000000"/>
        </w:rPr>
        <w:t>He says,</w:t>
      </w:r>
      <w:r>
        <w:rPr>
          <w:rStyle w:val="text"/>
          <w:rFonts w:asciiTheme="minorHAnsi" w:hAnsiTheme="minorHAnsi" w:cs="Helvetica"/>
          <w:b/>
          <w:i/>
          <w:color w:val="000000"/>
        </w:rPr>
        <w:t xml:space="preserve"> </w:t>
      </w:r>
      <w:r w:rsidRPr="00402D9B">
        <w:rPr>
          <w:rStyle w:val="text"/>
          <w:rFonts w:asciiTheme="minorHAnsi" w:hAnsiTheme="minorHAnsi" w:cs="Helvetica"/>
          <w:b/>
          <w:i/>
          <w:color w:val="000000"/>
        </w:rPr>
        <w:t>“I will declare your name to my brothers and sisters</w:t>
      </w:r>
      <w:r>
        <w:rPr>
          <w:rStyle w:val="text"/>
          <w:rFonts w:asciiTheme="minorHAnsi" w:hAnsiTheme="minorHAnsi" w:cs="Helvetica"/>
          <w:b/>
          <w:i/>
          <w:color w:val="000000"/>
        </w:rPr>
        <w:t>;</w:t>
      </w:r>
      <w:r w:rsidRPr="00402D9B">
        <w:rPr>
          <w:rStyle w:val="indent-1-breaks"/>
          <w:rFonts w:asciiTheme="minorHAnsi" w:hAnsiTheme="minorHAnsi" w:cs="Courier New"/>
          <w:b/>
          <w:i/>
          <w:color w:val="000000"/>
        </w:rPr>
        <w:t>  </w:t>
      </w:r>
      <w:r w:rsidRPr="00402D9B">
        <w:rPr>
          <w:rStyle w:val="text"/>
          <w:rFonts w:asciiTheme="minorHAnsi" w:hAnsiTheme="minorHAnsi" w:cs="Helvetica"/>
          <w:b/>
          <w:i/>
          <w:color w:val="000000"/>
        </w:rPr>
        <w:t>in the assembly I will sing your praises.”</w:t>
      </w:r>
      <w:r>
        <w:rPr>
          <w:rStyle w:val="text"/>
          <w:rFonts w:asciiTheme="minorHAnsi" w:hAnsiTheme="minorHAnsi" w:cs="Helvetica"/>
          <w:b/>
          <w:i/>
          <w:color w:val="000000"/>
        </w:rPr>
        <w:t xml:space="preserve"> </w:t>
      </w:r>
      <w:r w:rsidRPr="00402D9B">
        <w:rPr>
          <w:rStyle w:val="text"/>
          <w:rFonts w:asciiTheme="minorHAnsi" w:hAnsiTheme="minorHAnsi" w:cs="Arial"/>
          <w:b/>
          <w:bCs/>
          <w:i/>
          <w:color w:val="000000"/>
          <w:vertAlign w:val="superscript"/>
        </w:rPr>
        <w:t> </w:t>
      </w:r>
      <w:r w:rsidRPr="00402D9B">
        <w:rPr>
          <w:rStyle w:val="text"/>
          <w:rFonts w:asciiTheme="minorHAnsi" w:hAnsiTheme="minorHAnsi" w:cs="Helvetica"/>
          <w:b/>
          <w:i/>
          <w:color w:val="000000"/>
        </w:rPr>
        <w:t>And again,</w:t>
      </w:r>
      <w:r>
        <w:rPr>
          <w:rStyle w:val="text"/>
          <w:rFonts w:asciiTheme="minorHAnsi" w:hAnsiTheme="minorHAnsi" w:cs="Helvetica"/>
          <w:b/>
          <w:i/>
          <w:color w:val="000000"/>
        </w:rPr>
        <w:t xml:space="preserve"> </w:t>
      </w:r>
      <w:r w:rsidRPr="00402D9B">
        <w:rPr>
          <w:rStyle w:val="text"/>
          <w:rFonts w:asciiTheme="minorHAnsi" w:hAnsiTheme="minorHAnsi" w:cs="Helvetica"/>
          <w:b/>
          <w:i/>
          <w:color w:val="000000"/>
        </w:rPr>
        <w:t>“I will put my trust in him.”</w:t>
      </w:r>
      <w:r>
        <w:rPr>
          <w:rStyle w:val="text"/>
          <w:rFonts w:asciiTheme="minorHAnsi" w:hAnsiTheme="minorHAnsi" w:cs="Helvetica"/>
          <w:b/>
          <w:i/>
          <w:color w:val="000000"/>
        </w:rPr>
        <w:t xml:space="preserve"> </w:t>
      </w:r>
      <w:r w:rsidRPr="00402D9B">
        <w:rPr>
          <w:rStyle w:val="text"/>
          <w:rFonts w:asciiTheme="minorHAnsi" w:hAnsiTheme="minorHAnsi" w:cs="Helvetica"/>
          <w:b/>
          <w:i/>
          <w:color w:val="000000"/>
        </w:rPr>
        <w:t>And again he says,</w:t>
      </w:r>
      <w:r>
        <w:rPr>
          <w:rStyle w:val="text"/>
          <w:rFonts w:asciiTheme="minorHAnsi" w:hAnsiTheme="minorHAnsi" w:cs="Helvetica"/>
          <w:b/>
          <w:i/>
          <w:color w:val="000000"/>
        </w:rPr>
        <w:t xml:space="preserve"> </w:t>
      </w:r>
      <w:r w:rsidRPr="00402D9B">
        <w:rPr>
          <w:rStyle w:val="text"/>
          <w:rFonts w:asciiTheme="minorHAnsi" w:hAnsiTheme="minorHAnsi" w:cs="Helvetica"/>
          <w:b/>
          <w:i/>
          <w:color w:val="000000"/>
        </w:rPr>
        <w:t>“Here am I, and the children God has given me.”</w:t>
      </w:r>
    </w:p>
    <w:p w14:paraId="3436236D" w14:textId="77777777" w:rsidR="001C191A" w:rsidRDefault="001C191A" w:rsidP="001C191A">
      <w:pPr>
        <w:ind w:firstLine="720"/>
        <w:jc w:val="both"/>
        <w:rPr>
          <w:sz w:val="24"/>
          <w:szCs w:val="24"/>
        </w:rPr>
      </w:pPr>
      <w:r w:rsidRPr="00EA7465">
        <w:rPr>
          <w:sz w:val="24"/>
          <w:szCs w:val="24"/>
        </w:rPr>
        <w:t xml:space="preserve">In many other cultures, the Parents hand picks who their children will marry. </w:t>
      </w:r>
      <w:r w:rsidR="009A709C">
        <w:rPr>
          <w:sz w:val="24"/>
          <w:szCs w:val="24"/>
        </w:rPr>
        <w:t>And such</w:t>
      </w:r>
      <w:r w:rsidRPr="00EA7465">
        <w:rPr>
          <w:sz w:val="24"/>
          <w:szCs w:val="24"/>
        </w:rPr>
        <w:t xml:space="preserve"> was the custom in Jesus day. In the case of the Bride of Christ, the Heavenly Father hand picks the </w:t>
      </w:r>
      <w:r>
        <w:rPr>
          <w:sz w:val="24"/>
          <w:szCs w:val="24"/>
        </w:rPr>
        <w:t>B</w:t>
      </w:r>
      <w:r w:rsidRPr="00EA7465">
        <w:rPr>
          <w:sz w:val="24"/>
          <w:szCs w:val="24"/>
        </w:rPr>
        <w:t xml:space="preserve">ride for </w:t>
      </w:r>
      <w:r>
        <w:rPr>
          <w:sz w:val="24"/>
          <w:szCs w:val="24"/>
        </w:rPr>
        <w:t>H</w:t>
      </w:r>
      <w:r w:rsidRPr="00EA7465">
        <w:rPr>
          <w:sz w:val="24"/>
          <w:szCs w:val="24"/>
        </w:rPr>
        <w:t xml:space="preserve">is </w:t>
      </w:r>
      <w:r>
        <w:rPr>
          <w:sz w:val="24"/>
          <w:szCs w:val="24"/>
        </w:rPr>
        <w:t>S</w:t>
      </w:r>
      <w:r w:rsidRPr="00EA7465">
        <w:rPr>
          <w:sz w:val="24"/>
          <w:szCs w:val="24"/>
        </w:rPr>
        <w:t xml:space="preserve">on. Before the creation of the earth or any of us was formed in </w:t>
      </w:r>
      <w:r w:rsidR="00F1380E">
        <w:rPr>
          <w:sz w:val="24"/>
          <w:szCs w:val="24"/>
        </w:rPr>
        <w:t>the womb God knew who would be H</w:t>
      </w:r>
      <w:r w:rsidRPr="00EA7465">
        <w:rPr>
          <w:sz w:val="24"/>
          <w:szCs w:val="24"/>
        </w:rPr>
        <w:t xml:space="preserve">is. He had a plan for each of us for reconciliation with </w:t>
      </w:r>
      <w:r>
        <w:rPr>
          <w:sz w:val="24"/>
          <w:szCs w:val="24"/>
        </w:rPr>
        <w:t>H</w:t>
      </w:r>
      <w:r w:rsidRPr="00EA7465">
        <w:rPr>
          <w:sz w:val="24"/>
          <w:szCs w:val="24"/>
        </w:rPr>
        <w:t xml:space="preserve">is Son the King. If you have suffered the rejection and abandonment of a father, mother, or anyone else, I want to express to you, as best I can, the very heart of your creator and </w:t>
      </w:r>
      <w:r w:rsidR="00F1380E">
        <w:rPr>
          <w:sz w:val="24"/>
          <w:szCs w:val="24"/>
        </w:rPr>
        <w:t>the Everlasting</w:t>
      </w:r>
      <w:r w:rsidRPr="00EA7465">
        <w:rPr>
          <w:sz w:val="24"/>
          <w:szCs w:val="24"/>
        </w:rPr>
        <w:t xml:space="preserve"> Father.</w:t>
      </w:r>
      <w:r w:rsidR="00F1380E">
        <w:rPr>
          <w:sz w:val="24"/>
          <w:szCs w:val="24"/>
        </w:rPr>
        <w:t xml:space="preserve"> (Isaiah 6)</w:t>
      </w:r>
      <w:r w:rsidRPr="00EA7465">
        <w:rPr>
          <w:sz w:val="24"/>
          <w:szCs w:val="24"/>
        </w:rPr>
        <w:t xml:space="preserve"> He made you to love you; He loved you before you were born. </w:t>
      </w:r>
      <w:r>
        <w:rPr>
          <w:sz w:val="24"/>
          <w:szCs w:val="24"/>
        </w:rPr>
        <w:t xml:space="preserve"> Jesus substitutionary death</w:t>
      </w:r>
      <w:r w:rsidRPr="00EA7465">
        <w:rPr>
          <w:sz w:val="24"/>
          <w:szCs w:val="24"/>
        </w:rPr>
        <w:t xml:space="preserve"> was the price of your redemption. He chose you to be the bride of His de</w:t>
      </w:r>
      <w:r w:rsidR="00F1380E">
        <w:rPr>
          <w:sz w:val="24"/>
          <w:szCs w:val="24"/>
        </w:rPr>
        <w:t>arly loved Son. If you are the B</w:t>
      </w:r>
      <w:r w:rsidRPr="00EA7465">
        <w:rPr>
          <w:sz w:val="24"/>
          <w:szCs w:val="24"/>
        </w:rPr>
        <w:t>ride of Christ, you are married and you are loved. If you are not, I would like to introduce you to Him. If you hear his voice, you are blessed and chosen and accepted! (Jeremiah 1:4-5, Psalm 139:13-16, Isaiah 43:1-13 Ephesians 1:4-14, 1 Corinthians 1:26-28,Ephessians 5:22-32, John 6:37-40</w:t>
      </w:r>
      <w:r w:rsidR="00402D9B">
        <w:rPr>
          <w:sz w:val="24"/>
          <w:szCs w:val="24"/>
        </w:rPr>
        <w:t>, 10:27-30,17:1-26)</w:t>
      </w:r>
    </w:p>
    <w:p w14:paraId="1BF9E64A" w14:textId="77777777" w:rsidR="007301C8" w:rsidRPr="003F390C" w:rsidRDefault="007301C8" w:rsidP="007301C8">
      <w:pPr>
        <w:jc w:val="center"/>
        <w:rPr>
          <w:b/>
          <w:i/>
          <w:sz w:val="24"/>
          <w:szCs w:val="24"/>
        </w:rPr>
      </w:pPr>
      <w:r w:rsidRPr="00EA7465">
        <w:rPr>
          <w:b/>
          <w:i/>
          <w:sz w:val="24"/>
          <w:szCs w:val="24"/>
        </w:rPr>
        <w:t>Psalm 45:10-11, 13-15</w:t>
      </w:r>
    </w:p>
    <w:p w14:paraId="5D04689E" w14:textId="77777777" w:rsidR="007301C8" w:rsidRDefault="007301C8" w:rsidP="007301C8">
      <w:pPr>
        <w:jc w:val="center"/>
        <w:rPr>
          <w:b/>
          <w:i/>
          <w:sz w:val="24"/>
          <w:szCs w:val="24"/>
        </w:rPr>
      </w:pPr>
      <w:r w:rsidRPr="00EA7465">
        <w:rPr>
          <w:b/>
          <w:i/>
          <w:sz w:val="24"/>
          <w:szCs w:val="24"/>
        </w:rPr>
        <w:t xml:space="preserve">Listen daughter give attention and incline your ear: Forget your people and your father’s </w:t>
      </w:r>
      <w:r w:rsidRPr="00EA7465">
        <w:rPr>
          <w:b/>
          <w:i/>
          <w:sz w:val="24"/>
          <w:szCs w:val="24"/>
          <w:u w:val="single"/>
        </w:rPr>
        <w:t>house;</w:t>
      </w:r>
      <w:r w:rsidRPr="00EA7465">
        <w:rPr>
          <w:b/>
          <w:i/>
          <w:sz w:val="24"/>
          <w:szCs w:val="24"/>
        </w:rPr>
        <w:t xml:space="preserve"> then will the king will desire your beauty. Because He is your Lord, bow down to him. The Kings daughter is all glorious with in; her clothing is interwoven with gold. She will be led to the King in embroidered work; the virgins, her companions who follow her, will be brought to You. They will be led forth with gladness and rejoicing; they will enter into the King’s palace.</w:t>
      </w:r>
    </w:p>
    <w:p w14:paraId="0D2E5709" w14:textId="77777777" w:rsidR="00322C65" w:rsidRDefault="00322C65" w:rsidP="00322C65">
      <w:pPr>
        <w:ind w:firstLine="720"/>
        <w:jc w:val="both"/>
        <w:rPr>
          <w:sz w:val="24"/>
          <w:szCs w:val="24"/>
        </w:rPr>
      </w:pPr>
      <w:r w:rsidRPr="00EA7465">
        <w:rPr>
          <w:sz w:val="24"/>
          <w:szCs w:val="24"/>
        </w:rPr>
        <w:t>He sets lonely people in families.</w:t>
      </w:r>
      <w:r w:rsidR="007301C8">
        <w:rPr>
          <w:sz w:val="24"/>
          <w:szCs w:val="24"/>
        </w:rPr>
        <w:t xml:space="preserve"> (Local communities of Faith) </w:t>
      </w:r>
      <w:r w:rsidRPr="00EA7465">
        <w:rPr>
          <w:sz w:val="24"/>
          <w:szCs w:val="24"/>
        </w:rPr>
        <w:t xml:space="preserve"> He wants all His children to be connected to His living body so that His life can flow in and through us. (Psalms 27:10, 45:10-11, 68:5-6) He sent His Son on a rescue mission to seek and to save broken, sinful people.  The door to </w:t>
      </w:r>
      <w:r>
        <w:rPr>
          <w:sz w:val="24"/>
          <w:szCs w:val="24"/>
        </w:rPr>
        <w:t>H</w:t>
      </w:r>
      <w:r w:rsidRPr="00EA7465">
        <w:rPr>
          <w:sz w:val="24"/>
          <w:szCs w:val="24"/>
        </w:rPr>
        <w:t xml:space="preserve">is kingdom is </w:t>
      </w:r>
      <w:r>
        <w:rPr>
          <w:sz w:val="24"/>
          <w:szCs w:val="24"/>
        </w:rPr>
        <w:t>Jesus-</w:t>
      </w:r>
      <w:r w:rsidRPr="00EA7465">
        <w:rPr>
          <w:sz w:val="24"/>
          <w:szCs w:val="24"/>
        </w:rPr>
        <w:t xml:space="preserve"> the King. The door was open </w:t>
      </w:r>
      <w:r>
        <w:rPr>
          <w:sz w:val="24"/>
          <w:szCs w:val="24"/>
        </w:rPr>
        <w:t>to</w:t>
      </w:r>
      <w:r w:rsidRPr="00EA7465">
        <w:rPr>
          <w:sz w:val="24"/>
          <w:szCs w:val="24"/>
        </w:rPr>
        <w:t xml:space="preserve"> all who </w:t>
      </w:r>
      <w:r>
        <w:rPr>
          <w:sz w:val="24"/>
          <w:szCs w:val="24"/>
        </w:rPr>
        <w:t xml:space="preserve">will come to Jesus at the cross. </w:t>
      </w:r>
      <w:r w:rsidRPr="00EA7465">
        <w:rPr>
          <w:sz w:val="24"/>
          <w:szCs w:val="24"/>
        </w:rPr>
        <w:t>There are two keys to enter: through Faith in Jesus and repentance of sins (surrender).  (John 1:11-13). Jesus said In John 14:6 “I am the way the truth, and the life and no one come to the Father except by me!” He knocks on the door of your house-your heart. He desires to come in, but if He comes in, He comes in to reign</w:t>
      </w:r>
      <w:r>
        <w:rPr>
          <w:sz w:val="24"/>
          <w:szCs w:val="24"/>
        </w:rPr>
        <w:t xml:space="preserve"> as King! (Revelation 3:19-20)  The two keys are in your hand. </w:t>
      </w:r>
      <w:r w:rsidRPr="00EA7465">
        <w:rPr>
          <w:sz w:val="24"/>
          <w:szCs w:val="24"/>
        </w:rPr>
        <w:t>The proof that we will live</w:t>
      </w:r>
      <w:r>
        <w:rPr>
          <w:sz w:val="24"/>
          <w:szCs w:val="24"/>
        </w:rPr>
        <w:t xml:space="preserve"> forever</w:t>
      </w:r>
      <w:r w:rsidRPr="00EA7465">
        <w:rPr>
          <w:sz w:val="24"/>
          <w:szCs w:val="24"/>
        </w:rPr>
        <w:t xml:space="preserve"> in His house is </w:t>
      </w:r>
      <w:r>
        <w:rPr>
          <w:sz w:val="24"/>
          <w:szCs w:val="24"/>
        </w:rPr>
        <w:t>Christ</w:t>
      </w:r>
      <w:r w:rsidRPr="00EA7465">
        <w:rPr>
          <w:sz w:val="24"/>
          <w:szCs w:val="24"/>
        </w:rPr>
        <w:t xml:space="preserve"> resurrection from the dead!</w:t>
      </w:r>
    </w:p>
    <w:p w14:paraId="45CD9B62" w14:textId="77777777" w:rsidR="00DC083D" w:rsidRDefault="00DC083D" w:rsidP="00DC083D">
      <w:pPr>
        <w:ind w:firstLine="720"/>
        <w:jc w:val="both"/>
        <w:rPr>
          <w:sz w:val="24"/>
          <w:szCs w:val="24"/>
        </w:rPr>
      </w:pPr>
      <w:r>
        <w:rPr>
          <w:sz w:val="24"/>
          <w:szCs w:val="24"/>
        </w:rPr>
        <w:t>In Robert Colman’s book, The Masters Plan of Evangelism, he speaks of the wisdom of God in putting us together as the Church. He says: “Really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 it was the church that was the means of following up with all those who followed him. That is, the group of believers became the body of Christ, and as such ministered to each other individually and collectively. Every member of the community of had a part to fulfill in this ministry. But this they could only do as they themselves were trained and inspired. As long as Jesus was with them in the flesh, he was the Leader, but thereafter, it was necessary for those in the church to assume this leadership. Again this meant that Jesus had to train them to do it, which involved his own constant personal association with a few chosen men.”</w:t>
      </w:r>
    </w:p>
    <w:p w14:paraId="7BCED165" w14:textId="77777777" w:rsidR="00912260" w:rsidRDefault="00912260" w:rsidP="00DC083D">
      <w:pPr>
        <w:ind w:firstLine="720"/>
        <w:jc w:val="both"/>
        <w:rPr>
          <w:sz w:val="24"/>
          <w:szCs w:val="24"/>
        </w:rPr>
      </w:pPr>
      <w:r>
        <w:rPr>
          <w:sz w:val="24"/>
          <w:szCs w:val="24"/>
        </w:rPr>
        <w:t xml:space="preserve">The following is a song written in 1866 by </w:t>
      </w:r>
      <w:r w:rsidRPr="00675324">
        <w:rPr>
          <w:sz w:val="24"/>
          <w:szCs w:val="24"/>
        </w:rPr>
        <w:t>Samuel J. Stone</w:t>
      </w:r>
      <w:r>
        <w:rPr>
          <w:sz w:val="24"/>
          <w:szCs w:val="24"/>
        </w:rPr>
        <w:t xml:space="preserve">. In it he beautifully describes the life of the Church and Her final victory </w:t>
      </w:r>
      <w:r w:rsidR="0020759D">
        <w:rPr>
          <w:sz w:val="24"/>
          <w:szCs w:val="24"/>
        </w:rPr>
        <w:t xml:space="preserve">over the world and death. </w:t>
      </w:r>
    </w:p>
    <w:p w14:paraId="484404E1" w14:textId="77777777" w:rsidR="00912260" w:rsidRDefault="00912260" w:rsidP="00912260">
      <w:pPr>
        <w:pStyle w:val="ListParagraph"/>
        <w:ind w:left="0"/>
        <w:jc w:val="center"/>
        <w:rPr>
          <w:sz w:val="24"/>
          <w:szCs w:val="24"/>
        </w:rPr>
      </w:pPr>
      <w:r w:rsidRPr="00675324">
        <w:rPr>
          <w:sz w:val="24"/>
          <w:szCs w:val="24"/>
        </w:rPr>
        <w:t>The Church’s One Foundation</w:t>
      </w:r>
    </w:p>
    <w:p w14:paraId="747C08DF" w14:textId="77777777" w:rsidR="0020759D" w:rsidRPr="007323C9" w:rsidRDefault="0020759D" w:rsidP="0020759D">
      <w:pPr>
        <w:pStyle w:val="ListParagraph"/>
        <w:ind w:left="0"/>
        <w:jc w:val="center"/>
        <w:rPr>
          <w:b/>
          <w:i/>
          <w:sz w:val="24"/>
          <w:szCs w:val="24"/>
        </w:rPr>
      </w:pPr>
      <w:r w:rsidRPr="007323C9">
        <w:rPr>
          <w:b/>
          <w:i/>
          <w:sz w:val="24"/>
          <w:szCs w:val="24"/>
        </w:rPr>
        <w:t>1 Corinthians 3:11</w:t>
      </w:r>
    </w:p>
    <w:p w14:paraId="556D4ABF" w14:textId="77777777" w:rsidR="0020759D" w:rsidRDefault="0020759D" w:rsidP="0020759D">
      <w:pPr>
        <w:pStyle w:val="ListParagraph"/>
        <w:ind w:left="0"/>
        <w:jc w:val="center"/>
        <w:rPr>
          <w:b/>
          <w:i/>
          <w:sz w:val="24"/>
          <w:szCs w:val="24"/>
        </w:rPr>
      </w:pPr>
      <w:r w:rsidRPr="007323C9">
        <w:rPr>
          <w:b/>
          <w:i/>
          <w:sz w:val="24"/>
          <w:szCs w:val="24"/>
        </w:rPr>
        <w:t>“For no man can lay a foundation other than the one which is laid, which is Jesus Christ.”</w:t>
      </w:r>
    </w:p>
    <w:p w14:paraId="5CD9656A" w14:textId="77777777" w:rsidR="0020759D" w:rsidRPr="00675324" w:rsidRDefault="0020759D" w:rsidP="00912260">
      <w:pPr>
        <w:pStyle w:val="ListParagraph"/>
        <w:ind w:left="0"/>
        <w:jc w:val="center"/>
        <w:rPr>
          <w:sz w:val="24"/>
          <w:szCs w:val="24"/>
        </w:rPr>
      </w:pPr>
    </w:p>
    <w:p w14:paraId="1B148028" w14:textId="77777777" w:rsidR="00912260" w:rsidRPr="00675324" w:rsidRDefault="00912260" w:rsidP="00912260">
      <w:pPr>
        <w:pStyle w:val="ListParagraph"/>
        <w:ind w:left="0"/>
        <w:jc w:val="center"/>
        <w:rPr>
          <w:sz w:val="24"/>
          <w:szCs w:val="24"/>
        </w:rPr>
      </w:pPr>
    </w:p>
    <w:p w14:paraId="7C85408A" w14:textId="77777777" w:rsidR="00912260" w:rsidRPr="00675324" w:rsidRDefault="00912260" w:rsidP="00912260">
      <w:pPr>
        <w:pStyle w:val="ListParagraph"/>
        <w:ind w:left="0"/>
        <w:jc w:val="center"/>
        <w:rPr>
          <w:i/>
          <w:sz w:val="24"/>
          <w:szCs w:val="24"/>
        </w:rPr>
      </w:pPr>
      <w:r w:rsidRPr="00675324">
        <w:rPr>
          <w:i/>
          <w:sz w:val="24"/>
          <w:szCs w:val="24"/>
        </w:rPr>
        <w:t xml:space="preserve">The Church’s one foundation is Jesus Christ her LORD She is His new creation by water and the word. </w:t>
      </w:r>
    </w:p>
    <w:p w14:paraId="1F09EF50" w14:textId="77777777" w:rsidR="00912260" w:rsidRPr="00675324" w:rsidRDefault="00912260" w:rsidP="00912260">
      <w:pPr>
        <w:pStyle w:val="ListParagraph"/>
        <w:ind w:left="0"/>
        <w:jc w:val="center"/>
        <w:rPr>
          <w:i/>
          <w:sz w:val="24"/>
          <w:szCs w:val="24"/>
        </w:rPr>
      </w:pPr>
      <w:r w:rsidRPr="00675324">
        <w:rPr>
          <w:i/>
          <w:sz w:val="24"/>
          <w:szCs w:val="24"/>
        </w:rPr>
        <w:t xml:space="preserve">From heaven He came and sought her to be His Holy Bride, with His own blood He bought her and for her life He died. </w:t>
      </w:r>
    </w:p>
    <w:p w14:paraId="5B2E893B" w14:textId="77777777" w:rsidR="00912260" w:rsidRPr="00675324" w:rsidRDefault="00912260" w:rsidP="00912260">
      <w:pPr>
        <w:pStyle w:val="ListParagraph"/>
        <w:ind w:left="0"/>
        <w:jc w:val="center"/>
        <w:rPr>
          <w:i/>
          <w:sz w:val="24"/>
          <w:szCs w:val="24"/>
        </w:rPr>
      </w:pPr>
      <w:r w:rsidRPr="00675324">
        <w:rPr>
          <w:i/>
          <w:sz w:val="24"/>
          <w:szCs w:val="24"/>
        </w:rPr>
        <w:t xml:space="preserve">Elect from every nation yet one o’er all the earth. Her charter of Salvation, One LORD, One Faith, One birth, one Holy Name she blesses, partakes one Holy food, and to one Hope she presses with every grace endues. </w:t>
      </w:r>
    </w:p>
    <w:p w14:paraId="23538CFA" w14:textId="77777777" w:rsidR="00912260" w:rsidRDefault="00912260" w:rsidP="00912260">
      <w:pPr>
        <w:pStyle w:val="ListParagraph"/>
        <w:ind w:left="0"/>
        <w:jc w:val="center"/>
        <w:rPr>
          <w:i/>
          <w:sz w:val="24"/>
          <w:szCs w:val="24"/>
        </w:rPr>
      </w:pPr>
      <w:r w:rsidRPr="00675324">
        <w:rPr>
          <w:i/>
          <w:sz w:val="24"/>
          <w:szCs w:val="24"/>
        </w:rPr>
        <w:t>Mid toil and tribulation and tumult of her war, she waits the consummation of peace forevermore till, with the vision glorious her longing eyes are blest and the great Church victorious shall be the Church at rest.</w:t>
      </w:r>
    </w:p>
    <w:p w14:paraId="575425EA" w14:textId="77777777" w:rsidR="00912260" w:rsidRPr="00675324" w:rsidRDefault="00912260" w:rsidP="00912260">
      <w:pPr>
        <w:pStyle w:val="ListParagraph"/>
        <w:ind w:left="0"/>
        <w:jc w:val="center"/>
        <w:rPr>
          <w:i/>
          <w:sz w:val="24"/>
          <w:szCs w:val="24"/>
        </w:rPr>
      </w:pPr>
    </w:p>
    <w:p w14:paraId="523F6CB4" w14:textId="77777777" w:rsidR="00912260" w:rsidRDefault="00912260" w:rsidP="00912260">
      <w:pPr>
        <w:pStyle w:val="ListParagraph"/>
        <w:jc w:val="center"/>
        <w:rPr>
          <w:sz w:val="24"/>
          <w:szCs w:val="24"/>
        </w:rPr>
      </w:pPr>
    </w:p>
    <w:p w14:paraId="663A2867" w14:textId="77777777" w:rsidR="00322C65" w:rsidRPr="00EA7465" w:rsidRDefault="00322C65" w:rsidP="00322C65">
      <w:pPr>
        <w:pStyle w:val="ListParagraph"/>
        <w:numPr>
          <w:ilvl w:val="0"/>
          <w:numId w:val="5"/>
        </w:numPr>
        <w:jc w:val="center"/>
        <w:rPr>
          <w:sz w:val="24"/>
          <w:szCs w:val="24"/>
        </w:rPr>
      </w:pPr>
    </w:p>
    <w:p w14:paraId="602CF0A6" w14:textId="77777777" w:rsidR="00322C65" w:rsidRDefault="00322C65" w:rsidP="00322C65">
      <w:pPr>
        <w:pStyle w:val="ListParagraph"/>
        <w:ind w:left="0"/>
        <w:jc w:val="center"/>
        <w:rPr>
          <w:b/>
          <w:sz w:val="28"/>
          <w:szCs w:val="28"/>
        </w:rPr>
      </w:pPr>
      <w:r w:rsidRPr="00EA7465">
        <w:rPr>
          <w:b/>
          <w:sz w:val="28"/>
          <w:szCs w:val="28"/>
        </w:rPr>
        <w:t>Pearls of Wisdom</w:t>
      </w:r>
    </w:p>
    <w:p w14:paraId="37190C76" w14:textId="77777777" w:rsidR="00F55202" w:rsidRPr="00AE5D79" w:rsidRDefault="00F55202" w:rsidP="00F55202">
      <w:pPr>
        <w:pStyle w:val="txt-sm"/>
        <w:jc w:val="center"/>
        <w:rPr>
          <w:rFonts w:asciiTheme="minorHAnsi" w:hAnsiTheme="minorHAnsi" w:cstheme="minorHAnsi"/>
          <w:b/>
          <w:i/>
        </w:rPr>
      </w:pPr>
      <w:r w:rsidRPr="00AE5D79">
        <w:rPr>
          <w:rFonts w:asciiTheme="minorHAnsi" w:hAnsiTheme="minorHAnsi" w:cstheme="minorHAnsi"/>
          <w:b/>
          <w:i/>
        </w:rPr>
        <w:t>Isaiah 61:4-</w:t>
      </w:r>
      <w:r>
        <w:rPr>
          <w:rFonts w:asciiTheme="minorHAnsi" w:hAnsiTheme="minorHAnsi" w:cstheme="minorHAnsi"/>
          <w:b/>
          <w:i/>
        </w:rPr>
        <w:t>9</w:t>
      </w:r>
      <w:r w:rsidRPr="00AE5D79">
        <w:rPr>
          <w:rFonts w:asciiTheme="minorHAnsi" w:hAnsiTheme="minorHAnsi" w:cstheme="minorHAnsi"/>
          <w:b/>
          <w:i/>
        </w:rPr>
        <w:t xml:space="preserve"> (NASB)</w:t>
      </w:r>
    </w:p>
    <w:p w14:paraId="56FFE3E2" w14:textId="77777777" w:rsidR="00F55202" w:rsidRDefault="00F55202" w:rsidP="00F55202">
      <w:pPr>
        <w:pStyle w:val="line"/>
        <w:jc w:val="center"/>
        <w:rPr>
          <w:rStyle w:val="text"/>
          <w:rFonts w:asciiTheme="minorHAnsi" w:hAnsiTheme="minorHAnsi" w:cstheme="minorHAnsi"/>
          <w:b/>
          <w:i/>
        </w:rPr>
      </w:pPr>
      <w:r w:rsidRPr="00AE5D79">
        <w:rPr>
          <w:rStyle w:val="text"/>
          <w:rFonts w:asciiTheme="minorHAnsi" w:hAnsiTheme="minorHAnsi" w:cstheme="minorHAnsi"/>
          <w:b/>
          <w:i/>
          <w:vertAlign w:val="superscript"/>
        </w:rPr>
        <w:t>4 </w:t>
      </w:r>
      <w:r w:rsidRPr="00AE5D79">
        <w:rPr>
          <w:rStyle w:val="text"/>
          <w:rFonts w:asciiTheme="minorHAnsi" w:hAnsiTheme="minorHAnsi" w:cstheme="minorHAnsi"/>
          <w:b/>
          <w:i/>
        </w:rPr>
        <w:t>Then they will rebuild the ancient ruins, They will raise up the former devastations;</w:t>
      </w:r>
      <w:r w:rsidRPr="00AE5D79">
        <w:rPr>
          <w:rFonts w:asciiTheme="minorHAnsi" w:hAnsiTheme="minorHAnsi" w:cstheme="minorHAnsi"/>
          <w:b/>
          <w:i/>
        </w:rPr>
        <w:t xml:space="preserve"> </w:t>
      </w:r>
      <w:r w:rsidRPr="00AE5D79">
        <w:rPr>
          <w:rStyle w:val="text"/>
          <w:rFonts w:asciiTheme="minorHAnsi" w:hAnsiTheme="minorHAnsi" w:cstheme="minorHAnsi"/>
          <w:b/>
          <w:i/>
        </w:rPr>
        <w:t>And they will repair the ruined cities,</w:t>
      </w:r>
      <w:r w:rsidRPr="00AE5D79">
        <w:rPr>
          <w:rFonts w:asciiTheme="minorHAnsi" w:hAnsiTheme="minorHAnsi" w:cstheme="minorHAnsi"/>
          <w:b/>
          <w:i/>
        </w:rPr>
        <w:t xml:space="preserve"> </w:t>
      </w:r>
      <w:r w:rsidRPr="00AE5D79">
        <w:rPr>
          <w:rStyle w:val="text"/>
          <w:rFonts w:asciiTheme="minorHAnsi" w:hAnsiTheme="minorHAnsi" w:cstheme="minorHAnsi"/>
          <w:b/>
          <w:i/>
        </w:rPr>
        <w:t>The desolations of many generations.</w:t>
      </w:r>
      <w:r w:rsidRPr="00AE5D79">
        <w:rPr>
          <w:rStyle w:val="text"/>
          <w:rFonts w:asciiTheme="minorHAnsi" w:hAnsiTheme="minorHAnsi" w:cstheme="minorHAnsi"/>
          <w:b/>
          <w:i/>
          <w:vertAlign w:val="superscript"/>
        </w:rPr>
        <w:t>5 </w:t>
      </w:r>
      <w:r w:rsidRPr="00AE5D79">
        <w:rPr>
          <w:rStyle w:val="text"/>
          <w:rFonts w:asciiTheme="minorHAnsi" w:hAnsiTheme="minorHAnsi" w:cstheme="minorHAnsi"/>
          <w:b/>
          <w:i/>
        </w:rPr>
        <w:t>Strangers will stand and  foreigners will be your farmers and your vinedressers.</w:t>
      </w:r>
      <w:r w:rsidRPr="00AE5D79">
        <w:rPr>
          <w:rFonts w:asciiTheme="minorHAnsi" w:hAnsiTheme="minorHAnsi" w:cstheme="minorHAnsi"/>
          <w:b/>
          <w:i/>
        </w:rPr>
        <w:t xml:space="preserve"> </w:t>
      </w:r>
      <w:r w:rsidRPr="00AE5D79">
        <w:rPr>
          <w:rStyle w:val="text"/>
          <w:rFonts w:asciiTheme="minorHAnsi" w:hAnsiTheme="minorHAnsi" w:cstheme="minorHAnsi"/>
          <w:b/>
          <w:i/>
          <w:vertAlign w:val="superscript"/>
        </w:rPr>
        <w:t>6 </w:t>
      </w:r>
      <w:r w:rsidRPr="00AE5D79">
        <w:rPr>
          <w:rStyle w:val="text"/>
          <w:rFonts w:asciiTheme="minorHAnsi" w:hAnsiTheme="minorHAnsi" w:cstheme="minorHAnsi"/>
          <w:b/>
          <w:i/>
        </w:rPr>
        <w:t xml:space="preserve">But you will be called the priests of the </w:t>
      </w:r>
      <w:r w:rsidRPr="00AE5D79">
        <w:rPr>
          <w:rStyle w:val="small-caps"/>
          <w:rFonts w:asciiTheme="minorHAnsi" w:hAnsiTheme="minorHAnsi" w:cstheme="minorHAnsi"/>
          <w:b/>
          <w:i/>
          <w:smallCaps/>
        </w:rPr>
        <w:t>Lord</w:t>
      </w:r>
      <w:r w:rsidRPr="00AE5D79">
        <w:rPr>
          <w:rStyle w:val="text"/>
          <w:rFonts w:asciiTheme="minorHAnsi" w:hAnsiTheme="minorHAnsi" w:cstheme="minorHAnsi"/>
          <w:b/>
          <w:i/>
        </w:rPr>
        <w:t xml:space="preserve">; You will be spoken of </w:t>
      </w:r>
      <w:r w:rsidRPr="00AE5D79">
        <w:rPr>
          <w:rStyle w:val="text"/>
          <w:rFonts w:asciiTheme="minorHAnsi" w:hAnsiTheme="minorHAnsi" w:cstheme="minorHAnsi"/>
          <w:b/>
          <w:i/>
          <w:iCs/>
        </w:rPr>
        <w:t>as</w:t>
      </w:r>
      <w:r w:rsidRPr="00AE5D79">
        <w:rPr>
          <w:rStyle w:val="text"/>
          <w:rFonts w:asciiTheme="minorHAnsi" w:hAnsiTheme="minorHAnsi" w:cstheme="minorHAnsi"/>
          <w:b/>
          <w:i/>
        </w:rPr>
        <w:t xml:space="preserve"> ministers of our God. You will eat the wealth of nations,</w:t>
      </w:r>
      <w:r w:rsidRPr="00AE5D79">
        <w:rPr>
          <w:rFonts w:asciiTheme="minorHAnsi" w:hAnsiTheme="minorHAnsi" w:cstheme="minorHAnsi"/>
          <w:b/>
          <w:i/>
        </w:rPr>
        <w:br/>
      </w:r>
      <w:r w:rsidRPr="00AE5D79">
        <w:rPr>
          <w:rStyle w:val="text"/>
          <w:rFonts w:asciiTheme="minorHAnsi" w:hAnsiTheme="minorHAnsi" w:cstheme="minorHAnsi"/>
          <w:b/>
          <w:i/>
        </w:rPr>
        <w:t>And in their riches you will boast.</w:t>
      </w:r>
      <w:r w:rsidRPr="00AE5D79">
        <w:rPr>
          <w:rStyle w:val="text"/>
          <w:rFonts w:asciiTheme="minorHAnsi" w:hAnsiTheme="minorHAnsi" w:cstheme="minorHAnsi"/>
          <w:b/>
          <w:i/>
          <w:vertAlign w:val="superscript"/>
        </w:rPr>
        <w:t>7 </w:t>
      </w:r>
      <w:r w:rsidRPr="00AE5D79">
        <w:rPr>
          <w:rStyle w:val="text"/>
          <w:rFonts w:asciiTheme="minorHAnsi" w:hAnsiTheme="minorHAnsi" w:cstheme="minorHAnsi"/>
          <w:b/>
          <w:i/>
        </w:rPr>
        <w:t xml:space="preserve">Instead of your shame </w:t>
      </w:r>
      <w:r w:rsidRPr="00AE5D79">
        <w:rPr>
          <w:rStyle w:val="text"/>
          <w:rFonts w:asciiTheme="minorHAnsi" w:hAnsiTheme="minorHAnsi" w:cstheme="minorHAnsi"/>
          <w:b/>
          <w:i/>
          <w:iCs/>
        </w:rPr>
        <w:t>you will have a</w:t>
      </w:r>
      <w:r w:rsidRPr="00AE5D79">
        <w:rPr>
          <w:rStyle w:val="text"/>
          <w:rFonts w:asciiTheme="minorHAnsi" w:hAnsiTheme="minorHAnsi" w:cstheme="minorHAnsi"/>
          <w:b/>
          <w:i/>
        </w:rPr>
        <w:t xml:space="preserve"> double </w:t>
      </w:r>
      <w:r w:rsidRPr="00AE5D79">
        <w:rPr>
          <w:rStyle w:val="text"/>
          <w:rFonts w:asciiTheme="minorHAnsi" w:hAnsiTheme="minorHAnsi" w:cstheme="minorHAnsi"/>
          <w:b/>
          <w:i/>
          <w:iCs/>
        </w:rPr>
        <w:t>portion</w:t>
      </w:r>
      <w:r w:rsidRPr="00AE5D79">
        <w:rPr>
          <w:rStyle w:val="text"/>
          <w:rFonts w:asciiTheme="minorHAnsi" w:hAnsiTheme="minorHAnsi" w:cstheme="minorHAnsi"/>
          <w:b/>
          <w:i/>
        </w:rPr>
        <w:t>,</w:t>
      </w:r>
      <w:r w:rsidRPr="00AE5D79">
        <w:rPr>
          <w:rFonts w:asciiTheme="minorHAnsi" w:hAnsiTheme="minorHAnsi" w:cstheme="minorHAnsi"/>
          <w:b/>
          <w:i/>
        </w:rPr>
        <w:br/>
      </w:r>
      <w:r w:rsidRPr="00AE5D79">
        <w:rPr>
          <w:rStyle w:val="text"/>
          <w:rFonts w:asciiTheme="minorHAnsi" w:hAnsiTheme="minorHAnsi" w:cstheme="minorHAnsi"/>
          <w:b/>
          <w:i/>
        </w:rPr>
        <w:t xml:space="preserve">And </w:t>
      </w:r>
      <w:r w:rsidRPr="00AE5D79">
        <w:rPr>
          <w:rStyle w:val="text"/>
          <w:rFonts w:asciiTheme="minorHAnsi" w:hAnsiTheme="minorHAnsi" w:cstheme="minorHAnsi"/>
          <w:b/>
          <w:i/>
          <w:iCs/>
        </w:rPr>
        <w:t>instead of</w:t>
      </w:r>
      <w:r w:rsidRPr="00AE5D79">
        <w:rPr>
          <w:rStyle w:val="text"/>
          <w:rFonts w:asciiTheme="minorHAnsi" w:hAnsiTheme="minorHAnsi" w:cstheme="minorHAnsi"/>
          <w:b/>
          <w:i/>
        </w:rPr>
        <w:t xml:space="preserve"> humiliation they will shout for joy over their portion. Therefore they will possess a double </w:t>
      </w:r>
      <w:r w:rsidRPr="00AE5D79">
        <w:rPr>
          <w:rStyle w:val="text"/>
          <w:rFonts w:asciiTheme="minorHAnsi" w:hAnsiTheme="minorHAnsi" w:cstheme="minorHAnsi"/>
          <w:b/>
          <w:i/>
          <w:iCs/>
        </w:rPr>
        <w:t>portion</w:t>
      </w:r>
      <w:r w:rsidRPr="00AE5D79">
        <w:rPr>
          <w:rStyle w:val="text"/>
          <w:rFonts w:asciiTheme="minorHAnsi" w:hAnsiTheme="minorHAnsi" w:cstheme="minorHAnsi"/>
          <w:b/>
          <w:i/>
        </w:rPr>
        <w:t xml:space="preserve"> in their land,</w:t>
      </w:r>
      <w:r w:rsidRPr="00AE5D79">
        <w:rPr>
          <w:rFonts w:asciiTheme="minorHAnsi" w:hAnsiTheme="minorHAnsi" w:cstheme="minorHAnsi"/>
          <w:b/>
          <w:i/>
        </w:rPr>
        <w:t xml:space="preserve"> </w:t>
      </w:r>
      <w:r w:rsidRPr="00AE5D79">
        <w:rPr>
          <w:rStyle w:val="text"/>
          <w:rFonts w:asciiTheme="minorHAnsi" w:hAnsiTheme="minorHAnsi" w:cstheme="minorHAnsi"/>
          <w:b/>
          <w:i/>
        </w:rPr>
        <w:t>Everlasting joy will be theirs.</w:t>
      </w:r>
      <w:r w:rsidRPr="00AE5D79">
        <w:rPr>
          <w:rFonts w:asciiTheme="minorHAnsi" w:hAnsiTheme="minorHAnsi" w:cstheme="minorHAnsi"/>
          <w:b/>
          <w:i/>
        </w:rPr>
        <w:t xml:space="preserve"> </w:t>
      </w:r>
      <w:r w:rsidRPr="00AE5D79">
        <w:rPr>
          <w:rStyle w:val="text"/>
          <w:rFonts w:asciiTheme="minorHAnsi" w:hAnsiTheme="minorHAnsi" w:cstheme="minorHAnsi"/>
          <w:b/>
          <w:i/>
          <w:vertAlign w:val="superscript"/>
        </w:rPr>
        <w:t>8 </w:t>
      </w:r>
      <w:r w:rsidRPr="00AE5D79">
        <w:rPr>
          <w:rStyle w:val="text"/>
          <w:rFonts w:asciiTheme="minorHAnsi" w:hAnsiTheme="minorHAnsi" w:cstheme="minorHAnsi"/>
          <w:b/>
          <w:i/>
        </w:rPr>
        <w:t xml:space="preserve">For I, the </w:t>
      </w:r>
      <w:r w:rsidRPr="00AE5D79">
        <w:rPr>
          <w:rStyle w:val="small-caps"/>
          <w:rFonts w:asciiTheme="minorHAnsi" w:hAnsiTheme="minorHAnsi" w:cstheme="minorHAnsi"/>
          <w:b/>
          <w:i/>
          <w:smallCaps/>
        </w:rPr>
        <w:t>Lord</w:t>
      </w:r>
      <w:r w:rsidRPr="00AE5D79">
        <w:rPr>
          <w:rStyle w:val="text"/>
          <w:rFonts w:asciiTheme="minorHAnsi" w:hAnsiTheme="minorHAnsi" w:cstheme="minorHAnsi"/>
          <w:b/>
          <w:i/>
        </w:rPr>
        <w:t>, love justice, I hate robbery in the burnt offering;</w:t>
      </w:r>
      <w:r w:rsidRPr="00AE5D79">
        <w:rPr>
          <w:rFonts w:asciiTheme="minorHAnsi" w:hAnsiTheme="minorHAnsi" w:cstheme="minorHAnsi"/>
          <w:b/>
          <w:i/>
        </w:rPr>
        <w:t xml:space="preserve"> </w:t>
      </w:r>
      <w:r w:rsidRPr="00AE5D79">
        <w:rPr>
          <w:rStyle w:val="text"/>
          <w:rFonts w:asciiTheme="minorHAnsi" w:hAnsiTheme="minorHAnsi" w:cstheme="minorHAnsi"/>
          <w:b/>
          <w:i/>
        </w:rPr>
        <w:t>And I will faithfully give them their recompense</w:t>
      </w:r>
      <w:r w:rsidRPr="00AE5D79">
        <w:rPr>
          <w:rFonts w:asciiTheme="minorHAnsi" w:hAnsiTheme="minorHAnsi" w:cstheme="minorHAnsi"/>
          <w:b/>
          <w:i/>
        </w:rPr>
        <w:t xml:space="preserve"> </w:t>
      </w:r>
      <w:r w:rsidRPr="00AE5D79">
        <w:rPr>
          <w:rStyle w:val="text"/>
          <w:rFonts w:asciiTheme="minorHAnsi" w:hAnsiTheme="minorHAnsi" w:cstheme="minorHAnsi"/>
          <w:b/>
          <w:i/>
        </w:rPr>
        <w:t>And make an everlasting covenant with them.</w:t>
      </w:r>
      <w:r w:rsidRPr="00AE5D79">
        <w:rPr>
          <w:rStyle w:val="text"/>
          <w:rFonts w:asciiTheme="minorHAnsi" w:hAnsiTheme="minorHAnsi" w:cstheme="minorHAnsi"/>
          <w:b/>
          <w:i/>
          <w:vertAlign w:val="superscript"/>
        </w:rPr>
        <w:t>9 </w:t>
      </w:r>
      <w:r w:rsidRPr="00AE5D79">
        <w:rPr>
          <w:rStyle w:val="text"/>
          <w:rFonts w:asciiTheme="minorHAnsi" w:hAnsiTheme="minorHAnsi" w:cstheme="minorHAnsi"/>
          <w:b/>
          <w:i/>
        </w:rPr>
        <w:t>Then their offspring will be known among the nations, And their descendants in the midst of the peoples.</w:t>
      </w:r>
      <w:r w:rsidRPr="00AE5D79">
        <w:rPr>
          <w:rFonts w:asciiTheme="minorHAnsi" w:hAnsiTheme="minorHAnsi" w:cstheme="minorHAnsi"/>
          <w:b/>
          <w:i/>
        </w:rPr>
        <w:t xml:space="preserve"> </w:t>
      </w:r>
      <w:r w:rsidRPr="00AE5D79">
        <w:rPr>
          <w:rStyle w:val="text"/>
          <w:rFonts w:asciiTheme="minorHAnsi" w:hAnsiTheme="minorHAnsi" w:cstheme="minorHAnsi"/>
          <w:b/>
          <w:i/>
        </w:rPr>
        <w:t>All who see them will recognize them</w:t>
      </w:r>
      <w:r w:rsidRPr="00AE5D79">
        <w:rPr>
          <w:rFonts w:asciiTheme="minorHAnsi" w:hAnsiTheme="minorHAnsi" w:cstheme="minorHAnsi"/>
          <w:b/>
          <w:i/>
        </w:rPr>
        <w:t xml:space="preserve"> </w:t>
      </w:r>
      <w:r w:rsidRPr="00AE5D79">
        <w:rPr>
          <w:rStyle w:val="text"/>
          <w:rFonts w:asciiTheme="minorHAnsi" w:hAnsiTheme="minorHAnsi" w:cstheme="minorHAnsi"/>
          <w:b/>
          <w:i/>
        </w:rPr>
        <w:t xml:space="preserve">Because they are the offspring </w:t>
      </w:r>
      <w:r w:rsidRPr="00AE5D79">
        <w:rPr>
          <w:rStyle w:val="text"/>
          <w:rFonts w:asciiTheme="minorHAnsi" w:hAnsiTheme="minorHAnsi" w:cstheme="minorHAnsi"/>
          <w:b/>
          <w:i/>
          <w:iCs/>
        </w:rPr>
        <w:t>whom</w:t>
      </w:r>
      <w:r w:rsidRPr="00AE5D79">
        <w:rPr>
          <w:rStyle w:val="text"/>
          <w:rFonts w:asciiTheme="minorHAnsi" w:hAnsiTheme="minorHAnsi" w:cstheme="minorHAnsi"/>
          <w:b/>
          <w:i/>
        </w:rPr>
        <w:t xml:space="preserve"> the </w:t>
      </w:r>
      <w:r w:rsidRPr="00AE5D79">
        <w:rPr>
          <w:rStyle w:val="small-caps"/>
          <w:rFonts w:asciiTheme="minorHAnsi" w:hAnsiTheme="minorHAnsi" w:cstheme="minorHAnsi"/>
          <w:b/>
          <w:i/>
          <w:smallCaps/>
        </w:rPr>
        <w:t>Lord</w:t>
      </w:r>
      <w:r w:rsidRPr="00AE5D79">
        <w:rPr>
          <w:rStyle w:val="text"/>
          <w:rFonts w:asciiTheme="minorHAnsi" w:hAnsiTheme="minorHAnsi" w:cstheme="minorHAnsi"/>
          <w:b/>
          <w:i/>
        </w:rPr>
        <w:t xml:space="preserve"> has blessed.</w:t>
      </w:r>
    </w:p>
    <w:p w14:paraId="31D626D9" w14:textId="77777777" w:rsidR="00297670" w:rsidRDefault="00297670" w:rsidP="00F55202">
      <w:pPr>
        <w:pStyle w:val="line"/>
        <w:jc w:val="center"/>
        <w:rPr>
          <w:rStyle w:val="text"/>
          <w:rFonts w:asciiTheme="minorHAnsi" w:hAnsiTheme="minorHAnsi" w:cstheme="minorHAnsi"/>
          <w:b/>
          <w:i/>
        </w:rPr>
      </w:pPr>
    </w:p>
    <w:p w14:paraId="7F9D3330" w14:textId="77777777" w:rsidR="009A709C" w:rsidRDefault="009A709C" w:rsidP="00F55202">
      <w:pPr>
        <w:pStyle w:val="line"/>
        <w:jc w:val="center"/>
        <w:rPr>
          <w:rStyle w:val="text"/>
          <w:rFonts w:asciiTheme="minorHAnsi" w:hAnsiTheme="minorHAnsi" w:cstheme="minorHAnsi"/>
          <w:b/>
          <w:i/>
        </w:rPr>
      </w:pPr>
    </w:p>
    <w:p w14:paraId="4CC1A8E8" w14:textId="77777777" w:rsidR="009A709C" w:rsidRDefault="009A709C" w:rsidP="00CA230B">
      <w:pPr>
        <w:pStyle w:val="line"/>
        <w:numPr>
          <w:ilvl w:val="0"/>
          <w:numId w:val="35"/>
        </w:numPr>
        <w:jc w:val="center"/>
        <w:rPr>
          <w:rStyle w:val="text"/>
          <w:rFonts w:asciiTheme="minorHAnsi" w:hAnsiTheme="minorHAnsi" w:cstheme="minorHAnsi"/>
          <w:b/>
          <w:i/>
        </w:rPr>
      </w:pPr>
    </w:p>
    <w:p w14:paraId="3C79987C" w14:textId="77777777" w:rsidR="009A709C" w:rsidRDefault="009A709C" w:rsidP="009A709C">
      <w:pPr>
        <w:jc w:val="center"/>
        <w:rPr>
          <w:b/>
          <w:sz w:val="40"/>
          <w:szCs w:val="40"/>
        </w:rPr>
      </w:pPr>
      <w:r>
        <w:rPr>
          <w:b/>
          <w:sz w:val="40"/>
          <w:szCs w:val="40"/>
        </w:rPr>
        <w:t>Chapter # 1</w:t>
      </w:r>
      <w:r w:rsidR="00EA3965">
        <w:rPr>
          <w:b/>
          <w:sz w:val="40"/>
          <w:szCs w:val="40"/>
        </w:rPr>
        <w:t>7</w:t>
      </w:r>
      <w:r>
        <w:rPr>
          <w:b/>
          <w:sz w:val="40"/>
          <w:szCs w:val="40"/>
        </w:rPr>
        <w:t xml:space="preserve">    </w:t>
      </w:r>
    </w:p>
    <w:p w14:paraId="1FDB9C79" w14:textId="77777777" w:rsidR="009A709C" w:rsidRDefault="009A709C" w:rsidP="009A709C">
      <w:pPr>
        <w:jc w:val="center"/>
        <w:rPr>
          <w:b/>
          <w:sz w:val="40"/>
          <w:szCs w:val="40"/>
        </w:rPr>
      </w:pPr>
      <w:r w:rsidRPr="00A64500">
        <w:rPr>
          <w:b/>
          <w:sz w:val="40"/>
          <w:szCs w:val="40"/>
        </w:rPr>
        <w:t>The Gospel and My Life</w:t>
      </w:r>
    </w:p>
    <w:p w14:paraId="470E961D" w14:textId="77777777" w:rsidR="00CA230B" w:rsidRPr="00CA230B" w:rsidRDefault="00CA230B" w:rsidP="00CA230B">
      <w:pPr>
        <w:pStyle w:val="Heading1"/>
        <w:shd w:val="clear" w:color="auto" w:fill="FFFFFF"/>
        <w:spacing w:before="0"/>
        <w:jc w:val="center"/>
        <w:rPr>
          <w:rFonts w:asciiTheme="minorHAnsi" w:hAnsiTheme="minorHAnsi" w:cstheme="minorHAnsi"/>
          <w:bCs w:val="0"/>
          <w:i/>
          <w:color w:val="000000"/>
          <w:sz w:val="24"/>
          <w:szCs w:val="24"/>
        </w:rPr>
      </w:pPr>
      <w:r w:rsidRPr="00CA230B">
        <w:rPr>
          <w:rStyle w:val="passage-display-bcv"/>
          <w:rFonts w:asciiTheme="minorHAnsi" w:hAnsiTheme="minorHAnsi" w:cstheme="minorHAnsi"/>
          <w:bCs w:val="0"/>
          <w:i/>
          <w:color w:val="000000"/>
          <w:sz w:val="24"/>
          <w:szCs w:val="24"/>
        </w:rPr>
        <w:t>1 Thessalonians 2:7-8</w:t>
      </w:r>
      <w:r w:rsidRPr="00CA230B">
        <w:rPr>
          <w:rStyle w:val="passage-display-version"/>
          <w:rFonts w:asciiTheme="minorHAnsi" w:hAnsiTheme="minorHAnsi" w:cstheme="minorHAnsi"/>
          <w:bCs w:val="0"/>
          <w:i/>
          <w:color w:val="000000"/>
          <w:sz w:val="24"/>
          <w:szCs w:val="24"/>
        </w:rPr>
        <w:t xml:space="preserve"> (NIV)</w:t>
      </w:r>
    </w:p>
    <w:p w14:paraId="15A1AD4E" w14:textId="77777777" w:rsidR="00CA230B" w:rsidRPr="00CA230B" w:rsidRDefault="00CA230B" w:rsidP="00CA230B">
      <w:pPr>
        <w:pStyle w:val="chapter-1"/>
        <w:shd w:val="clear" w:color="auto" w:fill="FFFFFF"/>
        <w:spacing w:before="0" w:beforeAutospacing="0" w:after="150" w:afterAutospacing="0" w:line="360" w:lineRule="atLeast"/>
        <w:jc w:val="center"/>
        <w:rPr>
          <w:rFonts w:asciiTheme="minorHAnsi" w:hAnsiTheme="minorHAnsi" w:cstheme="minorHAnsi"/>
          <w:b/>
          <w:i/>
          <w:color w:val="000000"/>
        </w:rPr>
      </w:pPr>
      <w:r w:rsidRPr="00CA230B">
        <w:rPr>
          <w:rStyle w:val="text"/>
          <w:rFonts w:asciiTheme="minorHAnsi" w:hAnsiTheme="minorHAnsi" w:cstheme="minorHAnsi"/>
          <w:b/>
          <w:bCs/>
          <w:i/>
          <w:color w:val="000000"/>
          <w:vertAlign w:val="superscript"/>
        </w:rPr>
        <w:t>7 </w:t>
      </w:r>
      <w:r w:rsidRPr="00CA230B">
        <w:rPr>
          <w:rStyle w:val="text"/>
          <w:rFonts w:asciiTheme="minorHAnsi" w:hAnsiTheme="minorHAnsi" w:cstheme="minorHAnsi"/>
          <w:b/>
          <w:i/>
          <w:color w:val="000000"/>
        </w:rPr>
        <w:t>Instead, we were like young children</w:t>
      </w:r>
      <w:r w:rsidRPr="00CA230B">
        <w:rPr>
          <w:rStyle w:val="apple-converted-space"/>
          <w:rFonts w:asciiTheme="minorHAnsi" w:hAnsiTheme="minorHAnsi" w:cstheme="minorHAnsi"/>
          <w:b/>
          <w:i/>
          <w:color w:val="000000"/>
        </w:rPr>
        <w:t> </w:t>
      </w:r>
      <w:r w:rsidRPr="00CA230B">
        <w:rPr>
          <w:rStyle w:val="text"/>
          <w:rFonts w:asciiTheme="minorHAnsi" w:hAnsiTheme="minorHAnsi" w:cstheme="minorHAnsi"/>
          <w:b/>
          <w:i/>
          <w:color w:val="000000"/>
        </w:rPr>
        <w:t>among you.</w:t>
      </w:r>
      <w:r>
        <w:rPr>
          <w:rStyle w:val="text"/>
          <w:rFonts w:asciiTheme="minorHAnsi" w:hAnsiTheme="minorHAnsi" w:cstheme="minorHAnsi"/>
          <w:b/>
          <w:i/>
          <w:color w:val="000000"/>
        </w:rPr>
        <w:t xml:space="preserve"> </w:t>
      </w:r>
      <w:r w:rsidRPr="00CA230B">
        <w:rPr>
          <w:rStyle w:val="text"/>
          <w:rFonts w:asciiTheme="minorHAnsi" w:hAnsiTheme="minorHAnsi" w:cstheme="minorHAnsi"/>
          <w:b/>
          <w:i/>
          <w:color w:val="000000"/>
        </w:rPr>
        <w:t>Just as a nursing mother cares for her children,</w:t>
      </w:r>
      <w:r w:rsidRPr="00CA230B">
        <w:rPr>
          <w:rStyle w:val="apple-converted-space"/>
          <w:rFonts w:asciiTheme="minorHAnsi" w:hAnsiTheme="minorHAnsi" w:cstheme="minorHAnsi"/>
          <w:b/>
          <w:i/>
          <w:color w:val="000000"/>
        </w:rPr>
        <w:t> </w:t>
      </w:r>
      <w:r w:rsidRPr="00CA230B">
        <w:rPr>
          <w:rStyle w:val="text"/>
          <w:rFonts w:asciiTheme="minorHAnsi" w:hAnsiTheme="minorHAnsi" w:cstheme="minorHAnsi"/>
          <w:b/>
          <w:bCs/>
          <w:i/>
          <w:color w:val="000000"/>
          <w:vertAlign w:val="superscript"/>
        </w:rPr>
        <w:t>8 </w:t>
      </w:r>
      <w:r w:rsidRPr="00CA230B">
        <w:rPr>
          <w:rStyle w:val="text"/>
          <w:rFonts w:asciiTheme="minorHAnsi" w:hAnsiTheme="minorHAnsi" w:cstheme="minorHAnsi"/>
          <w:b/>
          <w:i/>
          <w:color w:val="000000"/>
        </w:rPr>
        <w:t>so we cared for you. Because we loved you so much, we were delighted to share with you not only the gospel of God</w:t>
      </w:r>
      <w:r w:rsidRPr="00CA230B">
        <w:rPr>
          <w:rStyle w:val="apple-converted-space"/>
          <w:rFonts w:asciiTheme="minorHAnsi" w:hAnsiTheme="minorHAnsi" w:cstheme="minorHAnsi"/>
          <w:b/>
          <w:i/>
          <w:color w:val="000000"/>
        </w:rPr>
        <w:t> </w:t>
      </w:r>
      <w:r w:rsidRPr="00CA230B">
        <w:rPr>
          <w:rStyle w:val="text"/>
          <w:rFonts w:asciiTheme="minorHAnsi" w:hAnsiTheme="minorHAnsi" w:cstheme="minorHAnsi"/>
          <w:b/>
          <w:i/>
          <w:color w:val="000000"/>
        </w:rPr>
        <w:t>but our lives as well.</w:t>
      </w:r>
    </w:p>
    <w:p w14:paraId="768249D9" w14:textId="77777777" w:rsidR="006F03E5" w:rsidRDefault="009A709C" w:rsidP="009A709C">
      <w:pPr>
        <w:ind w:firstLine="720"/>
        <w:jc w:val="both"/>
        <w:rPr>
          <w:ins w:id="54" w:author="Ginny" w:date="2014-11-10T10:41:00Z"/>
          <w:sz w:val="24"/>
          <w:szCs w:val="24"/>
        </w:rPr>
      </w:pPr>
      <w:r>
        <w:rPr>
          <w:sz w:val="24"/>
          <w:szCs w:val="24"/>
        </w:rPr>
        <w:t xml:space="preserve"> I am a slow learner, but I am beginning to comprehend, that all of</w:t>
      </w:r>
      <w:r w:rsidRPr="00DC1FA4">
        <w:rPr>
          <w:sz w:val="24"/>
          <w:szCs w:val="24"/>
        </w:rPr>
        <w:t xml:space="preserve"> life experiences</w:t>
      </w:r>
      <w:r>
        <w:rPr>
          <w:sz w:val="24"/>
          <w:szCs w:val="24"/>
        </w:rPr>
        <w:t xml:space="preserve"> are more than</w:t>
      </w:r>
      <w:r w:rsidRPr="00DC1FA4">
        <w:rPr>
          <w:sz w:val="24"/>
          <w:szCs w:val="24"/>
        </w:rPr>
        <w:t xml:space="preserve"> just </w:t>
      </w:r>
      <w:r>
        <w:rPr>
          <w:sz w:val="24"/>
          <w:szCs w:val="24"/>
        </w:rPr>
        <w:t>links in a chain of events. Each experience itself is preparation in the</w:t>
      </w:r>
      <w:r w:rsidRPr="00DC1FA4">
        <w:rPr>
          <w:sz w:val="24"/>
          <w:szCs w:val="24"/>
        </w:rPr>
        <w:t xml:space="preserve"> grand scheme </w:t>
      </w:r>
      <w:r>
        <w:rPr>
          <w:sz w:val="24"/>
          <w:szCs w:val="24"/>
        </w:rPr>
        <w:t xml:space="preserve">God has uniquely planned </w:t>
      </w:r>
      <w:r w:rsidRPr="00DC1FA4">
        <w:rPr>
          <w:sz w:val="24"/>
          <w:szCs w:val="24"/>
        </w:rPr>
        <w:t>for</w:t>
      </w:r>
      <w:r>
        <w:rPr>
          <w:sz w:val="24"/>
          <w:szCs w:val="24"/>
        </w:rPr>
        <w:t xml:space="preserve"> each of our</w:t>
      </w:r>
      <w:r w:rsidRPr="00DC1FA4">
        <w:rPr>
          <w:sz w:val="24"/>
          <w:szCs w:val="24"/>
        </w:rPr>
        <w:t xml:space="preserve"> li</w:t>
      </w:r>
      <w:r>
        <w:rPr>
          <w:sz w:val="24"/>
          <w:szCs w:val="24"/>
        </w:rPr>
        <w:t>ves</w:t>
      </w:r>
      <w:r w:rsidRPr="00DC1FA4">
        <w:rPr>
          <w:sz w:val="24"/>
          <w:szCs w:val="24"/>
        </w:rPr>
        <w:t>.</w:t>
      </w:r>
      <w:r>
        <w:rPr>
          <w:sz w:val="24"/>
          <w:szCs w:val="24"/>
        </w:rPr>
        <w:t xml:space="preserve"> </w:t>
      </w:r>
      <w:r w:rsidR="00D66E43">
        <w:rPr>
          <w:sz w:val="24"/>
          <w:szCs w:val="24"/>
        </w:rPr>
        <w:t>Think of the events of our lives as, patches that are pieced together to make up a hand–made quilt, like my Mem</w:t>
      </w:r>
      <w:r w:rsidR="00CA230B">
        <w:rPr>
          <w:sz w:val="24"/>
          <w:szCs w:val="24"/>
        </w:rPr>
        <w:t>m</w:t>
      </w:r>
      <w:r w:rsidR="00D66E43">
        <w:rPr>
          <w:sz w:val="24"/>
          <w:szCs w:val="24"/>
        </w:rPr>
        <w:t xml:space="preserve">aw Page made for each one of us as a wedding gift. </w:t>
      </w:r>
      <w:r w:rsidR="002F7776">
        <w:rPr>
          <w:sz w:val="24"/>
          <w:szCs w:val="24"/>
        </w:rPr>
        <w:t xml:space="preserve">Individually the </w:t>
      </w:r>
      <w:r w:rsidR="00D66E43">
        <w:rPr>
          <w:sz w:val="24"/>
          <w:szCs w:val="24"/>
        </w:rPr>
        <w:t>pieces</w:t>
      </w:r>
      <w:r w:rsidR="002F7776">
        <w:rPr>
          <w:sz w:val="24"/>
          <w:szCs w:val="24"/>
        </w:rPr>
        <w:t xml:space="preserve"> </w:t>
      </w:r>
      <w:r w:rsidR="00D66E43">
        <w:rPr>
          <w:sz w:val="24"/>
          <w:szCs w:val="24"/>
        </w:rPr>
        <w:t>are just remnants of old fabric but together they make a beautiful and useful quilt. (I finally had to hide my quilt from my children, because it is their favorite</w:t>
      </w:r>
      <w:ins w:id="55" w:author="Ginny" w:date="2014-11-10T10:41:00Z">
        <w:r w:rsidR="006F03E5">
          <w:rPr>
            <w:sz w:val="24"/>
            <w:szCs w:val="24"/>
          </w:rPr>
          <w:t>,</w:t>
        </w:r>
      </w:ins>
      <w:r w:rsidR="00D66E43">
        <w:rPr>
          <w:sz w:val="24"/>
          <w:szCs w:val="24"/>
        </w:rPr>
        <w:t xml:space="preserve"> and our </w:t>
      </w:r>
      <w:del w:id="56" w:author="Ginny" w:date="2014-11-10T10:41:00Z">
        <w:r w:rsidR="00D66E43">
          <w:rPr>
            <w:sz w:val="24"/>
            <w:szCs w:val="24"/>
          </w:rPr>
          <w:delText>“</w:delText>
        </w:r>
      </w:del>
      <w:r w:rsidR="00D66E43">
        <w:rPr>
          <w:sz w:val="24"/>
          <w:szCs w:val="24"/>
        </w:rPr>
        <w:t>Mem</w:t>
      </w:r>
      <w:r w:rsidR="00CA230B">
        <w:rPr>
          <w:sz w:val="24"/>
          <w:szCs w:val="24"/>
        </w:rPr>
        <w:t>m</w:t>
      </w:r>
      <w:r w:rsidR="00D66E43">
        <w:rPr>
          <w:sz w:val="24"/>
          <w:szCs w:val="24"/>
        </w:rPr>
        <w:t>aw quilt is getting thread bear</w:t>
      </w:r>
      <w:ins w:id="57" w:author="Ginny" w:date="2014-11-10T10:41:00Z">
        <w:r w:rsidR="006F03E5">
          <w:rPr>
            <w:sz w:val="24"/>
            <w:szCs w:val="24"/>
          </w:rPr>
          <w:t>!</w:t>
        </w:r>
      </w:ins>
    </w:p>
    <w:p w14:paraId="7F57F2BA" w14:textId="77777777" w:rsidR="009A709C" w:rsidRPr="00A64500" w:rsidRDefault="00D66E43" w:rsidP="009A709C">
      <w:pPr>
        <w:ind w:firstLine="720"/>
        <w:jc w:val="both"/>
        <w:rPr>
          <w:sz w:val="24"/>
          <w:szCs w:val="24"/>
        </w:rPr>
      </w:pPr>
      <w:del w:id="58" w:author="Ginny" w:date="2014-11-10T10:41:00Z">
        <w:r>
          <w:rPr>
            <w:sz w:val="24"/>
            <w:szCs w:val="24"/>
          </w:rPr>
          <w:delText>)</w:delText>
        </w:r>
      </w:del>
      <w:r>
        <w:rPr>
          <w:sz w:val="24"/>
          <w:szCs w:val="24"/>
        </w:rPr>
        <w:t xml:space="preserve"> The</w:t>
      </w:r>
      <w:r w:rsidR="009A709C">
        <w:rPr>
          <w:sz w:val="24"/>
          <w:szCs w:val="24"/>
        </w:rPr>
        <w:t xml:space="preserve"> Lord is immensely practical. In His economy--no experience is wasted. For example, n</w:t>
      </w:r>
      <w:r w:rsidR="009A709C" w:rsidRPr="009F5B1B">
        <w:rPr>
          <w:sz w:val="24"/>
          <w:szCs w:val="24"/>
        </w:rPr>
        <w:t>ow that my children are all grown, and leav</w:t>
      </w:r>
      <w:r w:rsidR="009A709C">
        <w:rPr>
          <w:sz w:val="24"/>
          <w:szCs w:val="24"/>
        </w:rPr>
        <w:t>ing</w:t>
      </w:r>
      <w:r w:rsidR="009A709C" w:rsidRPr="009F5B1B">
        <w:rPr>
          <w:sz w:val="24"/>
          <w:szCs w:val="24"/>
        </w:rPr>
        <w:t xml:space="preserve"> the nest, I understand that </w:t>
      </w:r>
      <w:r w:rsidR="009A709C">
        <w:rPr>
          <w:sz w:val="24"/>
          <w:szCs w:val="24"/>
        </w:rPr>
        <w:t>disciple making is, in essence, spiritual-parenting.  God’s intent, from the beginning, was that m</w:t>
      </w:r>
      <w:r w:rsidR="009A709C" w:rsidRPr="00EA6B87">
        <w:rPr>
          <w:sz w:val="24"/>
          <w:szCs w:val="24"/>
        </w:rPr>
        <w:t>aking</w:t>
      </w:r>
      <w:r w:rsidR="009A709C">
        <w:rPr>
          <w:sz w:val="24"/>
          <w:szCs w:val="24"/>
        </w:rPr>
        <w:t xml:space="preserve"> disciples would take place first, in the home.</w:t>
      </w:r>
      <w:r w:rsidR="009A709C" w:rsidRPr="00EA6B87">
        <w:rPr>
          <w:sz w:val="24"/>
          <w:szCs w:val="24"/>
        </w:rPr>
        <w:t xml:space="preserve"> (Deut. 6:5-9, 2 Timothy 1:5, 3:14-17) </w:t>
      </w:r>
      <w:r w:rsidR="009A709C">
        <w:rPr>
          <w:sz w:val="24"/>
          <w:szCs w:val="24"/>
        </w:rPr>
        <w:t>And while, I did not understand the concept of making disciples, as best I knew how, I imparted my life and God’s Word into my children.</w:t>
      </w:r>
    </w:p>
    <w:p w14:paraId="6C07D529" w14:textId="77777777" w:rsidR="009A709C" w:rsidRDefault="009227DF" w:rsidP="009A709C">
      <w:pPr>
        <w:ind w:firstLine="720"/>
        <w:jc w:val="both"/>
        <w:rPr>
          <w:sz w:val="24"/>
          <w:szCs w:val="24"/>
        </w:rPr>
      </w:pPr>
      <w:r>
        <w:rPr>
          <w:sz w:val="24"/>
          <w:szCs w:val="24"/>
        </w:rPr>
        <w:t xml:space="preserve">Theoretically </w:t>
      </w:r>
      <w:ins w:id="59" w:author="Ginny" w:date="2014-11-10T10:41:00Z">
        <w:r w:rsidR="004C67FC">
          <w:rPr>
            <w:sz w:val="24"/>
            <w:szCs w:val="24"/>
          </w:rPr>
          <w:t>speaking,</w:t>
        </w:r>
        <w:r>
          <w:rPr>
            <w:sz w:val="24"/>
            <w:szCs w:val="24"/>
          </w:rPr>
          <w:t xml:space="preserve"> </w:t>
        </w:r>
      </w:ins>
      <w:r>
        <w:rPr>
          <w:sz w:val="24"/>
          <w:szCs w:val="24"/>
        </w:rPr>
        <w:t>by nature</w:t>
      </w:r>
      <w:ins w:id="60" w:author="Ginny" w:date="2014-11-10T10:41:00Z">
        <w:r w:rsidR="004C67FC">
          <w:rPr>
            <w:sz w:val="24"/>
            <w:szCs w:val="24"/>
          </w:rPr>
          <w:t>,</w:t>
        </w:r>
      </w:ins>
      <w:r>
        <w:rPr>
          <w:sz w:val="24"/>
          <w:szCs w:val="24"/>
        </w:rPr>
        <w:t xml:space="preserve"> we should know, by the time we become parents, how to nurture our own children. Isn’t that the way we are wired?  </w:t>
      </w:r>
      <w:r w:rsidR="00DD7351">
        <w:rPr>
          <w:sz w:val="24"/>
          <w:szCs w:val="24"/>
        </w:rPr>
        <w:t>If</w:t>
      </w:r>
      <w:r>
        <w:rPr>
          <w:sz w:val="24"/>
          <w:szCs w:val="24"/>
        </w:rPr>
        <w:t xml:space="preserve"> we are born with this instinct</w:t>
      </w:r>
      <w:r w:rsidR="00DD7351">
        <w:rPr>
          <w:sz w:val="24"/>
          <w:szCs w:val="24"/>
        </w:rPr>
        <w:t>, than something has gone terribly hay-wire! That something is called… sin!</w:t>
      </w:r>
      <w:r>
        <w:rPr>
          <w:sz w:val="24"/>
          <w:szCs w:val="24"/>
        </w:rPr>
        <w:t xml:space="preserve">  </w:t>
      </w:r>
      <w:r w:rsidR="009A709C">
        <w:rPr>
          <w:sz w:val="24"/>
          <w:szCs w:val="24"/>
        </w:rPr>
        <w:t xml:space="preserve">It has been said the Father is the head of the home but the mother is the heart. </w:t>
      </w:r>
      <w:r w:rsidR="009A709C" w:rsidRPr="00EA6B87">
        <w:rPr>
          <w:sz w:val="24"/>
          <w:szCs w:val="24"/>
        </w:rPr>
        <w:t>The two Greek words translated into the words (house or household) both imply not only a dwelling or residence</w:t>
      </w:r>
      <w:r w:rsidR="009A709C">
        <w:rPr>
          <w:sz w:val="24"/>
          <w:szCs w:val="24"/>
        </w:rPr>
        <w:t>,</w:t>
      </w:r>
      <w:r w:rsidR="009A709C" w:rsidRPr="00EA6B87">
        <w:rPr>
          <w:sz w:val="24"/>
          <w:szCs w:val="24"/>
        </w:rPr>
        <w:t xml:space="preserve"> but a family.  When we think of home, we think of the people we love. Our family </w:t>
      </w:r>
      <w:r w:rsidR="009A709C" w:rsidRPr="00EA6B87">
        <w:rPr>
          <w:i/>
          <w:sz w:val="24"/>
          <w:szCs w:val="24"/>
        </w:rPr>
        <w:t>is</w:t>
      </w:r>
      <w:r w:rsidR="009A709C" w:rsidRPr="00EA6B87">
        <w:rPr>
          <w:sz w:val="24"/>
          <w:szCs w:val="24"/>
        </w:rPr>
        <w:t xml:space="preserve"> our home. </w:t>
      </w:r>
    </w:p>
    <w:p w14:paraId="03896F06" w14:textId="77777777" w:rsidR="009A709C" w:rsidRDefault="009A709C" w:rsidP="009A709C">
      <w:pPr>
        <w:ind w:firstLine="720"/>
        <w:jc w:val="both"/>
        <w:rPr>
          <w:sz w:val="24"/>
          <w:szCs w:val="24"/>
        </w:rPr>
      </w:pPr>
      <w:r>
        <w:rPr>
          <w:sz w:val="24"/>
          <w:szCs w:val="24"/>
        </w:rPr>
        <w:t>According to Focus on The Family over 24 million children in the United States today live apart from their fathers. That’s one out of every three.  What are the effects on a child whose home had a missing father, the head-- and a broken mother-- the heart? Do you think I have just described the root problem in our homes? Doctor Meg Meeker spoke at a Downline Ministries discipling conference I attended on the role of a mother in the lives of her sons.  She described her interview with a grown married man.  He gave this discretion of his mother. He said, “My mother is my home!” Isn’t it interesting that he would he describe his mother as his home? Our mothers play a more intimate role in raising us. It is at her breast we are nurtured, and for the most part, she is the teacher or first disciple maker. What we learn or don’t learn from our mothers will have lasting effect on our lives. How many of us had harsh, critical words written upon our hearts by our parents?   I ask the women in prison, how many of them were affected negatively by their fathers and I found the majority were. But, what surprised me the most, was the women whose lives were negatively impacted by their mothers. I am always interested in hearing people’s life stories because it gives you great insight into the person’s soul. For example the poem Crystal wrote in prison, that I included in the chapter titled “You can know if you can see”. It truly amazes me how some of these women even survived to adult hood. We live in a broken world full of broken people. The only difference between us is the various degrees of brokenness.</w:t>
      </w:r>
    </w:p>
    <w:p w14:paraId="4A74E6A9" w14:textId="77777777" w:rsidR="009A709C" w:rsidRPr="009770E0" w:rsidRDefault="009A709C" w:rsidP="009A709C">
      <w:pPr>
        <w:jc w:val="center"/>
        <w:rPr>
          <w:b/>
          <w:sz w:val="28"/>
          <w:szCs w:val="28"/>
        </w:rPr>
      </w:pPr>
      <w:r w:rsidRPr="009770E0">
        <w:rPr>
          <w:b/>
          <w:sz w:val="28"/>
          <w:szCs w:val="28"/>
        </w:rPr>
        <w:t>When the Heart of the Home is Broken</w:t>
      </w:r>
    </w:p>
    <w:p w14:paraId="01C1C50E" w14:textId="77777777" w:rsidR="009A709C" w:rsidRDefault="009A709C" w:rsidP="009A709C">
      <w:pPr>
        <w:ind w:firstLine="720"/>
        <w:jc w:val="both"/>
        <w:rPr>
          <w:sz w:val="24"/>
          <w:szCs w:val="24"/>
        </w:rPr>
      </w:pPr>
      <w:r>
        <w:rPr>
          <w:sz w:val="24"/>
          <w:szCs w:val="24"/>
        </w:rPr>
        <w:t xml:space="preserve">If you care to take the time to hear someone story, then you begin to understand what makes them who they are. Jeannie Mahannah Page, my Mamma, was shot off a horse when she was just eight years old. Mamma is seventy one years old. Yesterday she described, in detail, that horrible day as vividly as if it were yesterday. This event has had a life-long impact on Mamma, both physically and emotionally. This is not the only impairment she has had to endure. She is also legally blind in one eye. These are facts I know, but what I don’t know is why at sixteen she insisted on getting married. </w:t>
      </w:r>
    </w:p>
    <w:p w14:paraId="01B14D88" w14:textId="77777777" w:rsidR="009A709C" w:rsidRDefault="009A709C" w:rsidP="008D01B3">
      <w:pPr>
        <w:ind w:firstLine="720"/>
        <w:jc w:val="both"/>
        <w:rPr>
          <w:sz w:val="24"/>
          <w:szCs w:val="24"/>
        </w:rPr>
      </w:pPr>
      <w:r>
        <w:rPr>
          <w:sz w:val="24"/>
          <w:szCs w:val="24"/>
        </w:rPr>
        <w:t>Although by all outward appearances--Mamma had everything; she was beautiful, married to a handsome husband, (In his youth, Daddy looked like Elvis) and a nice home in the suburbs.</w:t>
      </w:r>
      <w:r w:rsidRPr="002C0024">
        <w:rPr>
          <w:sz w:val="24"/>
          <w:szCs w:val="24"/>
        </w:rPr>
        <w:t xml:space="preserve"> </w:t>
      </w:r>
      <w:r>
        <w:rPr>
          <w:sz w:val="24"/>
          <w:szCs w:val="24"/>
        </w:rPr>
        <w:t xml:space="preserve">In addition to all of this, by the time she was in her early twenties, Mamma had a promising singing career. She has a beautiful voice and is a natural born entertainer. </w:t>
      </w:r>
      <w:r w:rsidR="008D01B3">
        <w:rPr>
          <w:sz w:val="24"/>
          <w:szCs w:val="24"/>
        </w:rPr>
        <w:t>Her looks and talent, she got from her mother….</w:t>
      </w:r>
      <w:r w:rsidR="008D01B3" w:rsidRPr="008D01B3">
        <w:rPr>
          <w:sz w:val="24"/>
          <w:szCs w:val="24"/>
        </w:rPr>
        <w:t xml:space="preserve"> </w:t>
      </w:r>
      <w:r w:rsidR="008D01B3">
        <w:rPr>
          <w:sz w:val="24"/>
          <w:szCs w:val="24"/>
        </w:rPr>
        <w:t>Granny and Mamma were both beautiful women. I’ve been told that Granny was “hit on” by Elvis, when they played in the same club. Of course-- this was before Elvis hit it big. Also, on a trip to Israel, a sheik tried to “buy Granny” with a few camels!</w:t>
      </w:r>
      <w:r>
        <w:rPr>
          <w:sz w:val="24"/>
          <w:szCs w:val="24"/>
        </w:rPr>
        <w:t xml:space="preserve"> My Pop had a band when he was in the </w:t>
      </w:r>
      <w:r w:rsidR="00310029">
        <w:rPr>
          <w:sz w:val="24"/>
          <w:szCs w:val="24"/>
        </w:rPr>
        <w:t xml:space="preserve">U.S. Navy, </w:t>
      </w:r>
      <w:r>
        <w:rPr>
          <w:sz w:val="24"/>
          <w:szCs w:val="24"/>
        </w:rPr>
        <w:t>and when I was a little girl, I remember going to the Veterans’ Hospital</w:t>
      </w:r>
      <w:r w:rsidR="008D01B3">
        <w:rPr>
          <w:sz w:val="24"/>
          <w:szCs w:val="24"/>
        </w:rPr>
        <w:t xml:space="preserve"> where Pop and his band played, while </w:t>
      </w:r>
      <w:r>
        <w:rPr>
          <w:sz w:val="24"/>
          <w:szCs w:val="24"/>
        </w:rPr>
        <w:t xml:space="preserve">Granny and Mamma sang to entertain the wounded veterans’ of the Vietnam war.  It’s funny how some memories stand out in our minds. My most vivid memory </w:t>
      </w:r>
      <w:r w:rsidR="008D01B3">
        <w:rPr>
          <w:sz w:val="24"/>
          <w:szCs w:val="24"/>
        </w:rPr>
        <w:t xml:space="preserve">I have of those, trips to entertain the wounded warriors, was </w:t>
      </w:r>
      <w:r>
        <w:rPr>
          <w:sz w:val="24"/>
          <w:szCs w:val="24"/>
        </w:rPr>
        <w:t>the smiles on the faces of these men, some with limbs missing, rolling around in their wheel chairs</w:t>
      </w:r>
      <w:r w:rsidR="008D01B3">
        <w:rPr>
          <w:sz w:val="24"/>
          <w:szCs w:val="24"/>
        </w:rPr>
        <w:t xml:space="preserve">, </w:t>
      </w:r>
      <w:r>
        <w:rPr>
          <w:sz w:val="24"/>
          <w:szCs w:val="24"/>
        </w:rPr>
        <w:t>or stretcher</w:t>
      </w:r>
      <w:r w:rsidR="008D01B3">
        <w:rPr>
          <w:sz w:val="24"/>
          <w:szCs w:val="24"/>
        </w:rPr>
        <w:t>s</w:t>
      </w:r>
      <w:r>
        <w:rPr>
          <w:sz w:val="24"/>
          <w:szCs w:val="24"/>
        </w:rPr>
        <w:t>, “dancing” to the music. These are some of the happier snap-shots of Mamma’s life.</w:t>
      </w:r>
    </w:p>
    <w:p w14:paraId="09F80AAB" w14:textId="77777777" w:rsidR="009A709C" w:rsidRDefault="009A709C" w:rsidP="009A709C">
      <w:pPr>
        <w:ind w:firstLine="720"/>
        <w:jc w:val="both"/>
        <w:rPr>
          <w:sz w:val="24"/>
          <w:szCs w:val="24"/>
        </w:rPr>
      </w:pPr>
      <w:r>
        <w:rPr>
          <w:sz w:val="24"/>
          <w:szCs w:val="24"/>
        </w:rPr>
        <w:t>Mamma still talks about the babies she lost through miscarriage. Perhaps you have lost a child through miscarriage, or know the shame and gui</w:t>
      </w:r>
      <w:r w:rsidR="00452D3D">
        <w:rPr>
          <w:sz w:val="24"/>
          <w:szCs w:val="24"/>
        </w:rPr>
        <w:t xml:space="preserve">lt if you have had an </w:t>
      </w:r>
      <w:r>
        <w:rPr>
          <w:sz w:val="24"/>
          <w:szCs w:val="24"/>
        </w:rPr>
        <w:t>abortion. If so, then you know that this brings an entirely different kind of brokenness. Mamma was just eighteen when my sister Sybil was born, and only sixteen months later I entered the world. I don’t know all the details surrounding my birth, but what I do know is this: at only twenty years old, Mamma was broken, and so was my parents’ marriage.</w:t>
      </w:r>
    </w:p>
    <w:p w14:paraId="0BBDE556" w14:textId="77777777" w:rsidR="009A709C" w:rsidRDefault="009A709C" w:rsidP="009A709C">
      <w:pPr>
        <w:ind w:firstLine="720"/>
        <w:jc w:val="both"/>
        <w:rPr>
          <w:sz w:val="24"/>
          <w:szCs w:val="24"/>
        </w:rPr>
      </w:pPr>
      <w:r>
        <w:rPr>
          <w:sz w:val="24"/>
          <w:szCs w:val="24"/>
        </w:rPr>
        <w:t>Over the years I noticed that there were no pictures of me for the first two years of life. With one exception, a single photo taken through the nursery window of the hospital I guess on the day of my birth. My mother’s sister Melanie filled in the blanks for me. Mama was hospitalized when I was a baby. I do know that my sister, a baby herself, had taken a whole bottle of my mother’s tranquilizers and almost died.  My aunt Melanie was just fourteen years old and married, herself; she said she took care of me while mamma was hospitalized. Aunt Melanie lived in a trailer across the street from my grandparents. She said she would put me in her baby doll stroller and take me back and forth to my grandparent’s house. I did not realize how these events would impact my life until I had my own children</w:t>
      </w:r>
      <w:r w:rsidR="008D01B3">
        <w:rPr>
          <w:sz w:val="24"/>
          <w:szCs w:val="24"/>
        </w:rPr>
        <w:t>, and</w:t>
      </w:r>
      <w:r>
        <w:rPr>
          <w:sz w:val="24"/>
          <w:szCs w:val="24"/>
        </w:rPr>
        <w:t xml:space="preserve"> for some reason, I don’t understand, especially now that I have two young granddaughters.</w:t>
      </w:r>
      <w:r w:rsidRPr="00DC1FA4">
        <w:rPr>
          <w:sz w:val="24"/>
          <w:szCs w:val="24"/>
        </w:rPr>
        <w:t xml:space="preserve"> </w:t>
      </w:r>
      <w:r>
        <w:rPr>
          <w:sz w:val="24"/>
          <w:szCs w:val="24"/>
        </w:rPr>
        <w:t>The following passage resonates with me.</w:t>
      </w:r>
    </w:p>
    <w:p w14:paraId="0F13CE55" w14:textId="77777777" w:rsidR="009A709C" w:rsidRPr="00C25C4E" w:rsidRDefault="009A709C" w:rsidP="009A709C">
      <w:pPr>
        <w:jc w:val="center"/>
        <w:rPr>
          <w:b/>
          <w:i/>
          <w:sz w:val="24"/>
          <w:szCs w:val="24"/>
        </w:rPr>
      </w:pPr>
      <w:r w:rsidRPr="00C25C4E">
        <w:rPr>
          <w:b/>
          <w:i/>
          <w:sz w:val="24"/>
          <w:szCs w:val="24"/>
        </w:rPr>
        <w:t>Isaiah 49:15-19</w:t>
      </w:r>
    </w:p>
    <w:p w14:paraId="05DF5C1B" w14:textId="77777777" w:rsidR="009A709C" w:rsidRPr="00E70378" w:rsidRDefault="009A709C" w:rsidP="009A709C">
      <w:pPr>
        <w:shd w:val="clear" w:color="auto" w:fill="FFFFFF"/>
        <w:spacing w:line="240" w:lineRule="auto"/>
        <w:jc w:val="center"/>
        <w:rPr>
          <w:rFonts w:eastAsia="Times New Roman" w:cstheme="minorHAnsi"/>
          <w:b/>
          <w:i/>
          <w:color w:val="000000"/>
          <w:sz w:val="24"/>
          <w:szCs w:val="24"/>
        </w:rPr>
      </w:pPr>
      <w:r w:rsidRPr="00C25C4E">
        <w:rPr>
          <w:rFonts w:eastAsia="Times New Roman" w:cstheme="minorHAnsi"/>
          <w:b/>
          <w:i/>
          <w:color w:val="000000"/>
          <w:sz w:val="24"/>
          <w:szCs w:val="24"/>
        </w:rPr>
        <w:t xml:space="preserve">Can a mother forget the baby at her breast and have no compassion on the child she has borne? Though she may forget, I will not forget you! </w:t>
      </w:r>
      <w:r w:rsidRPr="00C25C4E">
        <w:rPr>
          <w:rFonts w:eastAsia="Times New Roman" w:cstheme="minorHAnsi"/>
          <w:b/>
          <w:bCs/>
          <w:i/>
          <w:color w:val="000000"/>
          <w:sz w:val="24"/>
          <w:szCs w:val="24"/>
          <w:vertAlign w:val="superscript"/>
        </w:rPr>
        <w:t>16 </w:t>
      </w:r>
      <w:r w:rsidRPr="00C25C4E">
        <w:rPr>
          <w:rFonts w:eastAsia="Times New Roman" w:cstheme="minorHAnsi"/>
          <w:b/>
          <w:i/>
          <w:color w:val="000000"/>
          <w:sz w:val="24"/>
          <w:szCs w:val="24"/>
        </w:rPr>
        <w:t>See I have engraved you on the palms of my hands; your walls are ever before me.</w:t>
      </w:r>
      <w:r w:rsidRPr="00C25C4E">
        <w:rPr>
          <w:rFonts w:eastAsia="Times New Roman" w:cstheme="minorHAnsi"/>
          <w:b/>
          <w:bCs/>
          <w:i/>
          <w:color w:val="000000"/>
          <w:sz w:val="24"/>
          <w:szCs w:val="24"/>
          <w:vertAlign w:val="superscript"/>
        </w:rPr>
        <w:t>17 </w:t>
      </w:r>
      <w:r w:rsidRPr="00C25C4E">
        <w:rPr>
          <w:rFonts w:eastAsia="Times New Roman" w:cstheme="minorHAnsi"/>
          <w:b/>
          <w:i/>
          <w:color w:val="000000"/>
          <w:sz w:val="24"/>
          <w:szCs w:val="24"/>
        </w:rPr>
        <w:t>Your children hasten back, and those who laid you waste depart from you.</w:t>
      </w:r>
      <w:r w:rsidRPr="00C25C4E">
        <w:rPr>
          <w:rFonts w:eastAsia="Times New Roman" w:cstheme="minorHAnsi"/>
          <w:b/>
          <w:bCs/>
          <w:i/>
          <w:color w:val="000000"/>
          <w:sz w:val="24"/>
          <w:szCs w:val="24"/>
          <w:vertAlign w:val="superscript"/>
        </w:rPr>
        <w:t>18 </w:t>
      </w:r>
      <w:r w:rsidRPr="00C25C4E">
        <w:rPr>
          <w:rFonts w:eastAsia="Times New Roman" w:cstheme="minorHAnsi"/>
          <w:b/>
          <w:i/>
          <w:color w:val="000000"/>
          <w:sz w:val="24"/>
          <w:szCs w:val="24"/>
        </w:rPr>
        <w:t>Lift up your eyes and look around; all your children gather and come to you. As surely as I live,” declares the </w:t>
      </w:r>
      <w:r w:rsidRPr="00C25C4E">
        <w:rPr>
          <w:rFonts w:eastAsia="Times New Roman" w:cstheme="minorHAnsi"/>
          <w:b/>
          <w:i/>
          <w:smallCaps/>
          <w:color w:val="000000"/>
          <w:sz w:val="24"/>
          <w:szCs w:val="24"/>
        </w:rPr>
        <w:t>Lord</w:t>
      </w:r>
      <w:r w:rsidRPr="00C25C4E">
        <w:rPr>
          <w:rFonts w:eastAsia="Times New Roman" w:cstheme="minorHAnsi"/>
          <w:b/>
          <w:i/>
          <w:color w:val="000000"/>
          <w:sz w:val="24"/>
          <w:szCs w:val="24"/>
        </w:rPr>
        <w:t xml:space="preserve">, “you will wear them all as ornaments; you will put them on, like a bride. </w:t>
      </w:r>
      <w:r w:rsidRPr="00C25C4E">
        <w:rPr>
          <w:rFonts w:eastAsia="Times New Roman" w:cstheme="minorHAnsi"/>
          <w:b/>
          <w:bCs/>
          <w:i/>
          <w:color w:val="000000"/>
          <w:sz w:val="24"/>
          <w:szCs w:val="24"/>
          <w:vertAlign w:val="superscript"/>
        </w:rPr>
        <w:t>19 </w:t>
      </w:r>
      <w:r w:rsidRPr="00C25C4E">
        <w:rPr>
          <w:rFonts w:eastAsia="Times New Roman" w:cstheme="minorHAnsi"/>
          <w:b/>
          <w:i/>
          <w:color w:val="000000"/>
          <w:sz w:val="24"/>
          <w:szCs w:val="24"/>
        </w:rPr>
        <w:t>“Though you were ruined and made desolate and your land laid waste, now you will be too small for your people, and those who devoured you will be far away.</w:t>
      </w:r>
      <w:r>
        <w:rPr>
          <w:vanish/>
        </w:rPr>
        <w:t>Cross references:</w:t>
      </w:r>
    </w:p>
    <w:p w14:paraId="64DD3531" w14:textId="77777777" w:rsidR="009A709C" w:rsidRPr="00DC1FA4" w:rsidRDefault="00F5691E" w:rsidP="009A709C">
      <w:pPr>
        <w:ind w:firstLine="720"/>
        <w:jc w:val="both"/>
        <w:rPr>
          <w:vanish/>
        </w:rPr>
      </w:pPr>
      <w:hyperlink r:id="rId308" w:anchor="en-HCSB-15115" w:tooltip="Go to Psalm 78:1" w:history="1">
        <w:r w:rsidR="009A709C" w:rsidRPr="00DC1FA4">
          <w:rPr>
            <w:rStyle w:val="Hyperlink"/>
            <w:vanish/>
          </w:rPr>
          <w:t>78:title</w:t>
        </w:r>
      </w:hyperlink>
      <w:r w:rsidR="009A709C" w:rsidRPr="00DC1FA4">
        <w:rPr>
          <w:vanish/>
        </w:rPr>
        <w:t xml:space="preserve"> : </w:t>
      </w:r>
      <w:hyperlink r:id="rId309" w:history="1">
        <w:r w:rsidR="009A709C" w:rsidRPr="00DC1FA4">
          <w:rPr>
            <w:rStyle w:val="Hyperlink"/>
            <w:vanish/>
          </w:rPr>
          <w:t>1Ch 16:5, 7</w:t>
        </w:r>
      </w:hyperlink>
    </w:p>
    <w:p w14:paraId="154E8817" w14:textId="77777777" w:rsidR="009A709C" w:rsidRPr="00DC1FA4" w:rsidRDefault="00F5691E" w:rsidP="009A709C">
      <w:pPr>
        <w:numPr>
          <w:ilvl w:val="0"/>
          <w:numId w:val="8"/>
        </w:numPr>
        <w:spacing w:before="100" w:beforeAutospacing="1" w:after="100" w:afterAutospacing="1" w:line="240" w:lineRule="auto"/>
        <w:rPr>
          <w:vanish/>
        </w:rPr>
      </w:pPr>
      <w:hyperlink r:id="rId310" w:anchor="en-HCSB-15115" w:tooltip="Go to Psalm 78:1" w:history="1">
        <w:r w:rsidR="009A709C" w:rsidRPr="00DC1FA4">
          <w:rPr>
            <w:rStyle w:val="Hyperlink"/>
            <w:vanish/>
          </w:rPr>
          <w:t>78:1</w:t>
        </w:r>
      </w:hyperlink>
      <w:r w:rsidR="009A709C" w:rsidRPr="00DC1FA4">
        <w:rPr>
          <w:vanish/>
        </w:rPr>
        <w:t xml:space="preserve"> : </w:t>
      </w:r>
      <w:hyperlink r:id="rId311" w:history="1">
        <w:r w:rsidR="009A709C" w:rsidRPr="00DC1FA4">
          <w:rPr>
            <w:rStyle w:val="Hyperlink"/>
            <w:vanish/>
          </w:rPr>
          <w:t>Pr 5:7; 7:24; Is 55:3</w:t>
        </w:r>
      </w:hyperlink>
    </w:p>
    <w:p w14:paraId="00C7A237" w14:textId="77777777" w:rsidR="009A709C" w:rsidRPr="00DC1FA4" w:rsidRDefault="00F5691E" w:rsidP="009A709C">
      <w:pPr>
        <w:numPr>
          <w:ilvl w:val="0"/>
          <w:numId w:val="8"/>
        </w:numPr>
        <w:spacing w:before="100" w:beforeAutospacing="1" w:after="100" w:afterAutospacing="1" w:line="240" w:lineRule="auto"/>
        <w:rPr>
          <w:vanish/>
        </w:rPr>
      </w:pPr>
      <w:hyperlink r:id="rId312" w:anchor="en-HCSB-15116" w:tooltip="Go to Psalm 78:2" w:history="1">
        <w:r w:rsidR="009A709C" w:rsidRPr="00DC1FA4">
          <w:rPr>
            <w:rStyle w:val="Hyperlink"/>
            <w:vanish/>
          </w:rPr>
          <w:t>78:2</w:t>
        </w:r>
      </w:hyperlink>
      <w:r w:rsidR="009A709C" w:rsidRPr="00DC1FA4">
        <w:rPr>
          <w:vanish/>
        </w:rPr>
        <w:t xml:space="preserve"> : </w:t>
      </w:r>
      <w:hyperlink r:id="rId313" w:history="1">
        <w:r w:rsidR="009A709C" w:rsidRPr="00DC1FA4">
          <w:rPr>
            <w:rStyle w:val="Hyperlink"/>
            <w:vanish/>
          </w:rPr>
          <w:t>Ps 49:4; Pr 1:6; Mt 13:35</w:t>
        </w:r>
      </w:hyperlink>
    </w:p>
    <w:p w14:paraId="05A6D2E1" w14:textId="77777777" w:rsidR="009A709C" w:rsidRPr="00DC1FA4" w:rsidRDefault="00F5691E" w:rsidP="009A709C">
      <w:pPr>
        <w:numPr>
          <w:ilvl w:val="0"/>
          <w:numId w:val="8"/>
        </w:numPr>
        <w:spacing w:before="100" w:beforeAutospacing="1" w:after="100" w:afterAutospacing="1" w:line="240" w:lineRule="auto"/>
        <w:rPr>
          <w:vanish/>
        </w:rPr>
      </w:pPr>
      <w:hyperlink r:id="rId314" w:anchor="en-HCSB-15117" w:tooltip="Go to Psalm 78:3" w:history="1">
        <w:r w:rsidR="009A709C" w:rsidRPr="00DC1FA4">
          <w:rPr>
            <w:rStyle w:val="Hyperlink"/>
            <w:vanish/>
          </w:rPr>
          <w:t>78:3</w:t>
        </w:r>
      </w:hyperlink>
      <w:r w:rsidR="009A709C" w:rsidRPr="00DC1FA4">
        <w:rPr>
          <w:vanish/>
        </w:rPr>
        <w:t xml:space="preserve"> : </w:t>
      </w:r>
      <w:hyperlink r:id="rId315" w:history="1">
        <w:r w:rsidR="009A709C" w:rsidRPr="00DC1FA4">
          <w:rPr>
            <w:rStyle w:val="Hyperlink"/>
            <w:vanish/>
          </w:rPr>
          <w:t>Ps 44:1</w:t>
        </w:r>
      </w:hyperlink>
    </w:p>
    <w:p w14:paraId="6BF4AC5F" w14:textId="77777777" w:rsidR="009A709C" w:rsidRPr="00DC1FA4" w:rsidRDefault="00F5691E" w:rsidP="009A709C">
      <w:pPr>
        <w:numPr>
          <w:ilvl w:val="0"/>
          <w:numId w:val="8"/>
        </w:numPr>
        <w:spacing w:before="100" w:beforeAutospacing="1" w:after="100" w:afterAutospacing="1" w:line="240" w:lineRule="auto"/>
        <w:rPr>
          <w:vanish/>
        </w:rPr>
      </w:pPr>
      <w:hyperlink r:id="rId316" w:anchor="en-HCSB-15118" w:tooltip="Go to Psalm 78:4" w:history="1">
        <w:r w:rsidR="009A709C" w:rsidRPr="00DC1FA4">
          <w:rPr>
            <w:rStyle w:val="Hyperlink"/>
            <w:vanish/>
          </w:rPr>
          <w:t>78:4</w:t>
        </w:r>
      </w:hyperlink>
      <w:r w:rsidR="009A709C" w:rsidRPr="00DC1FA4">
        <w:rPr>
          <w:vanish/>
        </w:rPr>
        <w:t xml:space="preserve"> : </w:t>
      </w:r>
      <w:hyperlink r:id="rId317" w:history="1">
        <w:r w:rsidR="009A709C" w:rsidRPr="00DC1FA4">
          <w:rPr>
            <w:rStyle w:val="Hyperlink"/>
            <w:vanish/>
          </w:rPr>
          <w:t>Dt 6:7; 11:19; Ps 145:4</w:t>
        </w:r>
      </w:hyperlink>
    </w:p>
    <w:p w14:paraId="2485AB69" w14:textId="77777777" w:rsidR="009A709C" w:rsidRPr="00DC1FA4" w:rsidRDefault="00F5691E" w:rsidP="009A709C">
      <w:pPr>
        <w:numPr>
          <w:ilvl w:val="0"/>
          <w:numId w:val="8"/>
        </w:numPr>
        <w:spacing w:before="100" w:beforeAutospacing="1" w:after="100" w:afterAutospacing="1" w:line="240" w:lineRule="auto"/>
        <w:rPr>
          <w:vanish/>
        </w:rPr>
      </w:pPr>
      <w:hyperlink r:id="rId318" w:anchor="en-HCSB-15119" w:tooltip="Go to Psalm 78:5" w:history="1">
        <w:r w:rsidR="009A709C" w:rsidRPr="00DC1FA4">
          <w:rPr>
            <w:rStyle w:val="Hyperlink"/>
            <w:vanish/>
          </w:rPr>
          <w:t>78:5</w:t>
        </w:r>
      </w:hyperlink>
      <w:r w:rsidR="009A709C" w:rsidRPr="00DC1FA4">
        <w:rPr>
          <w:vanish/>
        </w:rPr>
        <w:t xml:space="preserve"> : </w:t>
      </w:r>
      <w:hyperlink r:id="rId319" w:history="1">
        <w:r w:rsidR="009A709C" w:rsidRPr="00DC1FA4">
          <w:rPr>
            <w:rStyle w:val="Hyperlink"/>
            <w:vanish/>
          </w:rPr>
          <w:t>Ps 19:7; 81:5; 147:19</w:t>
        </w:r>
      </w:hyperlink>
    </w:p>
    <w:p w14:paraId="370DAF24" w14:textId="77777777" w:rsidR="009A709C" w:rsidRPr="00DC1FA4" w:rsidRDefault="00F5691E" w:rsidP="009A709C">
      <w:pPr>
        <w:numPr>
          <w:ilvl w:val="0"/>
          <w:numId w:val="8"/>
        </w:numPr>
        <w:spacing w:before="100" w:beforeAutospacing="1" w:after="100" w:afterAutospacing="1" w:line="240" w:lineRule="auto"/>
        <w:rPr>
          <w:vanish/>
        </w:rPr>
      </w:pPr>
      <w:hyperlink r:id="rId320" w:anchor="en-HCSB-15120" w:tooltip="Go to Psalm 78:6" w:history="1">
        <w:r w:rsidR="009A709C" w:rsidRPr="00DC1FA4">
          <w:rPr>
            <w:rStyle w:val="Hyperlink"/>
            <w:vanish/>
          </w:rPr>
          <w:t>78:6</w:t>
        </w:r>
      </w:hyperlink>
      <w:r w:rsidR="009A709C" w:rsidRPr="00DC1FA4">
        <w:rPr>
          <w:vanish/>
        </w:rPr>
        <w:t xml:space="preserve"> : </w:t>
      </w:r>
      <w:hyperlink r:id="rId321" w:history="1">
        <w:r w:rsidR="009A709C" w:rsidRPr="00DC1FA4">
          <w:rPr>
            <w:rStyle w:val="Hyperlink"/>
            <w:vanish/>
          </w:rPr>
          <w:t>Dt 11:19; Ps 22:31; 102:18</w:t>
        </w:r>
      </w:hyperlink>
    </w:p>
    <w:p w14:paraId="2304C34F" w14:textId="77777777" w:rsidR="009A709C" w:rsidRPr="00DC1FA4" w:rsidRDefault="00F5691E" w:rsidP="009A709C">
      <w:pPr>
        <w:numPr>
          <w:ilvl w:val="0"/>
          <w:numId w:val="8"/>
        </w:numPr>
        <w:spacing w:before="100" w:beforeAutospacing="1" w:after="100" w:afterAutospacing="1" w:line="240" w:lineRule="auto"/>
        <w:rPr>
          <w:vanish/>
        </w:rPr>
      </w:pPr>
      <w:hyperlink r:id="rId322" w:anchor="en-HCSB-15121" w:tooltip="Go to Psalm 78:7" w:history="1">
        <w:r w:rsidR="009A709C" w:rsidRPr="00DC1FA4">
          <w:rPr>
            <w:rStyle w:val="Hyperlink"/>
            <w:vanish/>
          </w:rPr>
          <w:t>78:7</w:t>
        </w:r>
      </w:hyperlink>
      <w:r w:rsidR="009A709C" w:rsidRPr="00DC1FA4">
        <w:rPr>
          <w:vanish/>
        </w:rPr>
        <w:t xml:space="preserve"> : </w:t>
      </w:r>
      <w:hyperlink r:id="rId323" w:history="1">
        <w:r w:rsidR="009A709C" w:rsidRPr="00DC1FA4">
          <w:rPr>
            <w:rStyle w:val="Hyperlink"/>
            <w:vanish/>
          </w:rPr>
          <w:t>Dt 6:12; Ps 103:2; Pr 3:1</w:t>
        </w:r>
      </w:hyperlink>
    </w:p>
    <w:p w14:paraId="08C56F44" w14:textId="77777777" w:rsidR="009A709C" w:rsidRPr="00DC1FA4" w:rsidRDefault="00F5691E" w:rsidP="009A709C">
      <w:pPr>
        <w:numPr>
          <w:ilvl w:val="0"/>
          <w:numId w:val="8"/>
        </w:numPr>
        <w:spacing w:before="100" w:beforeAutospacing="1" w:after="100" w:afterAutospacing="1" w:line="240" w:lineRule="auto"/>
        <w:rPr>
          <w:vanish/>
        </w:rPr>
      </w:pPr>
      <w:hyperlink r:id="rId324" w:anchor="en-HCSB-15122" w:tooltip="Go to Psalm 78:8" w:history="1">
        <w:r w:rsidR="009A709C" w:rsidRPr="00DC1FA4">
          <w:rPr>
            <w:rStyle w:val="Hyperlink"/>
            <w:vanish/>
          </w:rPr>
          <w:t>78:8</w:t>
        </w:r>
      </w:hyperlink>
      <w:r w:rsidR="009A709C" w:rsidRPr="00DC1FA4">
        <w:rPr>
          <w:vanish/>
        </w:rPr>
        <w:t xml:space="preserve"> : </w:t>
      </w:r>
      <w:hyperlink r:id="rId325" w:history="1">
        <w:r w:rsidR="009A709C" w:rsidRPr="00DC1FA4">
          <w:rPr>
            <w:rStyle w:val="Hyperlink"/>
            <w:vanish/>
          </w:rPr>
          <w:t>Dt 31:27; 2Kg 17:14; 2Ch 30:7</w:t>
        </w:r>
      </w:hyperlink>
    </w:p>
    <w:p w14:paraId="194A34B5" w14:textId="77777777" w:rsidR="009A709C" w:rsidRDefault="009A709C" w:rsidP="009A709C">
      <w:pPr>
        <w:ind w:firstLine="720"/>
        <w:jc w:val="both"/>
        <w:rPr>
          <w:sz w:val="24"/>
          <w:szCs w:val="24"/>
        </w:rPr>
      </w:pPr>
      <w:r w:rsidRPr="00DC1FA4">
        <w:rPr>
          <w:sz w:val="24"/>
          <w:szCs w:val="24"/>
        </w:rPr>
        <w:t>My parents went on to have three boys</w:t>
      </w:r>
      <w:r>
        <w:rPr>
          <w:sz w:val="24"/>
          <w:szCs w:val="24"/>
        </w:rPr>
        <w:t>,</w:t>
      </w:r>
      <w:r w:rsidRPr="00DC1FA4">
        <w:rPr>
          <w:sz w:val="24"/>
          <w:szCs w:val="24"/>
        </w:rPr>
        <w:t xml:space="preserve"> and I</w:t>
      </w:r>
      <w:r>
        <w:rPr>
          <w:sz w:val="24"/>
          <w:szCs w:val="24"/>
        </w:rPr>
        <w:t xml:space="preserve"> am fairly certain, having five of us to care for, in the midst of her brokenness, must have contributed to many of Momma’s hospital stays.</w:t>
      </w:r>
      <w:r w:rsidRPr="00DC1FA4">
        <w:rPr>
          <w:sz w:val="24"/>
          <w:szCs w:val="24"/>
        </w:rPr>
        <w:t xml:space="preserve"> </w:t>
      </w:r>
      <w:r>
        <w:rPr>
          <w:sz w:val="24"/>
          <w:szCs w:val="24"/>
        </w:rPr>
        <w:t>Yet, in all of this, even when she was hurting, mentally and physically her-self, Mamma consistently took us to church where we all heard the Word of God, although it was years before some of us headed the message of the gospel. Although, today my Mamma is physically wasting away, u</w:t>
      </w:r>
      <w:r w:rsidR="008D01B3">
        <w:rPr>
          <w:sz w:val="24"/>
          <w:szCs w:val="24"/>
        </w:rPr>
        <w:t>nable to even stand on her leg,</w:t>
      </w:r>
      <w:r w:rsidR="00452D3D">
        <w:rPr>
          <w:sz w:val="24"/>
          <w:szCs w:val="24"/>
        </w:rPr>
        <w:t xml:space="preserve"> it is </w:t>
      </w:r>
      <w:r>
        <w:rPr>
          <w:sz w:val="24"/>
          <w:szCs w:val="24"/>
        </w:rPr>
        <w:t>still full of bullets. As I have said already, I have never known a time in her life that she has been more at peace and contentment, even though she lives in pain.  This, I believe, is due in part, through forgiveness and the resolve that the Lord is with her and will never leave her.</w:t>
      </w:r>
    </w:p>
    <w:p w14:paraId="4ED4D5A6" w14:textId="77777777" w:rsidR="009A709C" w:rsidRDefault="009A709C" w:rsidP="009A709C">
      <w:pPr>
        <w:ind w:firstLine="720"/>
        <w:jc w:val="both"/>
        <w:rPr>
          <w:sz w:val="24"/>
          <w:szCs w:val="24"/>
        </w:rPr>
      </w:pPr>
      <w:r>
        <w:rPr>
          <w:sz w:val="24"/>
          <w:szCs w:val="24"/>
        </w:rPr>
        <w:t>How true it is that we cannot truly understand another person unless we have walked a mile in their shoes.</w:t>
      </w:r>
      <w:r w:rsidRPr="00EA6B87">
        <w:rPr>
          <w:sz w:val="24"/>
          <w:szCs w:val="24"/>
        </w:rPr>
        <w:t xml:space="preserve"> </w:t>
      </w:r>
      <w:r>
        <w:rPr>
          <w:sz w:val="24"/>
          <w:szCs w:val="24"/>
        </w:rPr>
        <w:t>Hunter Ferguson, our youth pastor, preached the Mother’s Day message this year. Hunter’s mother and his wife Hillary, who was days away from giving birth to their first born, were in attendance. In his sermon he reminded us that there are no perfect parents. This truth is amplified by the fact that, Eve, the first mother, gave birth to the first child, and this child became the first murderer. Cain killed the sec</w:t>
      </w:r>
      <w:r w:rsidR="00452D3D">
        <w:rPr>
          <w:sz w:val="24"/>
          <w:szCs w:val="24"/>
        </w:rPr>
        <w:t>ond child born, his own brother</w:t>
      </w:r>
      <w:r>
        <w:rPr>
          <w:sz w:val="24"/>
          <w:szCs w:val="24"/>
        </w:rPr>
        <w:t xml:space="preserve"> Able! We all need grace because we all fall short of God’s glory.</w:t>
      </w:r>
      <w:r w:rsidRPr="00C706F5">
        <w:rPr>
          <w:sz w:val="24"/>
          <w:szCs w:val="24"/>
        </w:rPr>
        <w:t xml:space="preserve"> </w:t>
      </w:r>
      <w:r w:rsidR="00452D3D">
        <w:rPr>
          <w:sz w:val="24"/>
          <w:szCs w:val="24"/>
        </w:rPr>
        <w:t>The Lord Jesus came along</w:t>
      </w:r>
      <w:r>
        <w:rPr>
          <w:sz w:val="24"/>
          <w:szCs w:val="24"/>
        </w:rPr>
        <w:t xml:space="preserve"> and leveled the playing field with these words: </w:t>
      </w:r>
    </w:p>
    <w:p w14:paraId="56152F99" w14:textId="77777777" w:rsidR="009A709C" w:rsidRPr="00F92DC9" w:rsidRDefault="009A709C" w:rsidP="009A709C">
      <w:pPr>
        <w:pStyle w:val="Heading1"/>
        <w:shd w:val="clear" w:color="auto" w:fill="FFFFFF"/>
        <w:spacing w:before="0"/>
        <w:jc w:val="center"/>
        <w:rPr>
          <w:rFonts w:asciiTheme="minorHAnsi" w:hAnsiTheme="minorHAnsi" w:cstheme="minorHAnsi"/>
          <w:bCs w:val="0"/>
          <w:i/>
          <w:color w:val="000000"/>
          <w:sz w:val="24"/>
          <w:szCs w:val="24"/>
        </w:rPr>
      </w:pPr>
      <w:r w:rsidRPr="00F92DC9">
        <w:rPr>
          <w:rStyle w:val="passage-display-bcv"/>
          <w:rFonts w:asciiTheme="minorHAnsi" w:hAnsiTheme="minorHAnsi" w:cstheme="minorHAnsi"/>
          <w:bCs w:val="0"/>
          <w:i/>
          <w:color w:val="000000"/>
          <w:sz w:val="24"/>
          <w:szCs w:val="24"/>
        </w:rPr>
        <w:t>Matthew 5:21-22</w:t>
      </w:r>
      <w:r w:rsidRPr="00F92DC9">
        <w:rPr>
          <w:rStyle w:val="passage-display-version"/>
          <w:rFonts w:asciiTheme="minorHAnsi" w:hAnsiTheme="minorHAnsi" w:cstheme="minorHAnsi"/>
          <w:bCs w:val="0"/>
          <w:i/>
          <w:color w:val="000000"/>
          <w:sz w:val="24"/>
          <w:szCs w:val="24"/>
        </w:rPr>
        <w:t xml:space="preserve"> (KJV)</w:t>
      </w:r>
    </w:p>
    <w:p w14:paraId="05CFE8D0" w14:textId="77777777" w:rsidR="009A709C" w:rsidRPr="00F92DC9" w:rsidRDefault="009A709C" w:rsidP="009A709C">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F92DC9">
        <w:rPr>
          <w:rStyle w:val="text"/>
          <w:rFonts w:asciiTheme="minorHAnsi" w:hAnsiTheme="minorHAnsi" w:cstheme="minorHAnsi"/>
          <w:b/>
          <w:bCs/>
          <w:i/>
          <w:color w:val="000000"/>
          <w:vertAlign w:val="superscript"/>
        </w:rPr>
        <w:t>21 </w:t>
      </w:r>
      <w:r w:rsidRPr="00F92DC9">
        <w:rPr>
          <w:rStyle w:val="text"/>
          <w:rFonts w:asciiTheme="minorHAnsi" w:hAnsiTheme="minorHAnsi" w:cstheme="minorHAnsi"/>
          <w:b/>
          <w:i/>
          <w:color w:val="000000"/>
        </w:rPr>
        <w:t>Ye have heard that it was said of them of old time, Thou shalt not kill; and whosoever shall kill shall be in danger of the judgment:</w:t>
      </w:r>
    </w:p>
    <w:p w14:paraId="14231A14" w14:textId="77777777" w:rsidR="009A709C" w:rsidRPr="00F92DC9" w:rsidRDefault="009A709C" w:rsidP="009A709C">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F92DC9">
        <w:rPr>
          <w:rStyle w:val="text"/>
          <w:rFonts w:asciiTheme="minorHAnsi" w:hAnsiTheme="minorHAnsi" w:cstheme="minorHAnsi"/>
          <w:b/>
          <w:bCs/>
          <w:i/>
          <w:color w:val="000000"/>
          <w:vertAlign w:val="superscript"/>
        </w:rPr>
        <w:t>22 </w:t>
      </w:r>
      <w:r w:rsidRPr="00F92DC9">
        <w:rPr>
          <w:rStyle w:val="text"/>
          <w:rFonts w:asciiTheme="minorHAnsi" w:hAnsiTheme="minorHAnsi" w:cstheme="minorHAnsi"/>
          <w:b/>
          <w:i/>
          <w:color w:val="000000"/>
        </w:rPr>
        <w:t>But I say unto you, That whosoever is angry with his brother without a cause shall be in danger of the judgment: and whosoever shall say to his brother, Raca, shall be in danger of the council: but whosoever shall say, Thou fool, shall be in danger of hell fire.</w:t>
      </w:r>
    </w:p>
    <w:p w14:paraId="21AC32AE" w14:textId="77777777" w:rsidR="009A709C" w:rsidRPr="00F92DC9" w:rsidRDefault="009A709C" w:rsidP="009A709C">
      <w:pPr>
        <w:shd w:val="clear" w:color="auto" w:fill="FFFFFF"/>
        <w:spacing w:after="150" w:line="360" w:lineRule="atLeast"/>
        <w:jc w:val="center"/>
        <w:rPr>
          <w:rFonts w:eastAsia="Times New Roman" w:cstheme="minorHAnsi"/>
          <w:b/>
          <w:i/>
          <w:color w:val="000000"/>
          <w:sz w:val="24"/>
          <w:szCs w:val="24"/>
        </w:rPr>
      </w:pPr>
      <w:r w:rsidRPr="00F92DC9">
        <w:rPr>
          <w:rFonts w:eastAsia="Times New Roman" w:cstheme="minorHAnsi"/>
          <w:b/>
          <w:i/>
          <w:color w:val="000000"/>
          <w:sz w:val="24"/>
          <w:szCs w:val="24"/>
        </w:rPr>
        <w:t>27 Ye have heard that it was said by them of old time, Thou shalt not commit adultery:</w:t>
      </w:r>
    </w:p>
    <w:p w14:paraId="662106A3" w14:textId="77777777" w:rsidR="009A709C" w:rsidRDefault="009A709C" w:rsidP="009A709C">
      <w:pPr>
        <w:shd w:val="clear" w:color="auto" w:fill="FFFFFF"/>
        <w:spacing w:after="150" w:line="360" w:lineRule="atLeast"/>
        <w:jc w:val="center"/>
        <w:rPr>
          <w:rFonts w:eastAsia="Times New Roman" w:cstheme="minorHAnsi"/>
          <w:b/>
          <w:i/>
          <w:color w:val="000000"/>
          <w:sz w:val="24"/>
          <w:szCs w:val="24"/>
        </w:rPr>
      </w:pPr>
      <w:r w:rsidRPr="00F92DC9">
        <w:rPr>
          <w:rFonts w:eastAsia="Times New Roman" w:cstheme="minorHAnsi"/>
          <w:b/>
          <w:bCs/>
          <w:i/>
          <w:color w:val="000000"/>
          <w:sz w:val="24"/>
          <w:szCs w:val="24"/>
          <w:vertAlign w:val="superscript"/>
        </w:rPr>
        <w:t>28 </w:t>
      </w:r>
      <w:r w:rsidRPr="00F92DC9">
        <w:rPr>
          <w:rFonts w:eastAsia="Times New Roman" w:cstheme="minorHAnsi"/>
          <w:b/>
          <w:i/>
          <w:color w:val="000000"/>
          <w:sz w:val="24"/>
          <w:szCs w:val="24"/>
        </w:rPr>
        <w:t>But I say unto you, That whosoever looketh on a woman to lust after her hath committed adultery with her already in his heart.</w:t>
      </w:r>
    </w:p>
    <w:p w14:paraId="1C089BB8" w14:textId="77777777" w:rsidR="00E347EC" w:rsidRDefault="009A709C" w:rsidP="00E347EC">
      <w:pPr>
        <w:ind w:firstLine="720"/>
        <w:jc w:val="both"/>
        <w:rPr>
          <w:sz w:val="24"/>
          <w:szCs w:val="24"/>
        </w:rPr>
      </w:pPr>
      <w:r>
        <w:rPr>
          <w:sz w:val="24"/>
          <w:szCs w:val="24"/>
        </w:rPr>
        <w:t>It is sad but true, that history, so ofte</w:t>
      </w:r>
      <w:r w:rsidR="00452D3D">
        <w:rPr>
          <w:sz w:val="24"/>
          <w:szCs w:val="24"/>
        </w:rPr>
        <w:t>n repeats itself. We vow to our</w:t>
      </w:r>
      <w:r>
        <w:rPr>
          <w:sz w:val="24"/>
          <w:szCs w:val="24"/>
        </w:rPr>
        <w:t>selves, “I will never be like my mother or father!” Then we have children of our own, and then reality hits us</w:t>
      </w:r>
      <w:r w:rsidR="00452D3D">
        <w:rPr>
          <w:sz w:val="24"/>
          <w:szCs w:val="24"/>
        </w:rPr>
        <w:t xml:space="preserve">, to our dismay, </w:t>
      </w:r>
      <w:r>
        <w:rPr>
          <w:sz w:val="24"/>
          <w:szCs w:val="24"/>
        </w:rPr>
        <w:t xml:space="preserve">we have become just like our parent!  We’ve all walked in the shoes of mother Eve. </w:t>
      </w:r>
      <w:r w:rsidR="00452D3D">
        <w:rPr>
          <w:sz w:val="24"/>
          <w:szCs w:val="24"/>
        </w:rPr>
        <w:t>Like Eve, the first mother, Mamma</w:t>
      </w:r>
      <w:r>
        <w:rPr>
          <w:sz w:val="24"/>
          <w:szCs w:val="24"/>
        </w:rPr>
        <w:t xml:space="preserve"> als</w:t>
      </w:r>
      <w:r w:rsidR="00452D3D">
        <w:rPr>
          <w:sz w:val="24"/>
          <w:szCs w:val="24"/>
        </w:rPr>
        <w:t xml:space="preserve">o gave birth to a murderer! And the murderer </w:t>
      </w:r>
      <w:r>
        <w:rPr>
          <w:sz w:val="24"/>
          <w:szCs w:val="24"/>
        </w:rPr>
        <w:t>was me! Let me explain. I have always liked to play with dolls, unlike my sister Sybil. She was the tom-boy. I do not</w:t>
      </w:r>
      <w:r w:rsidR="00452D3D">
        <w:rPr>
          <w:sz w:val="24"/>
          <w:szCs w:val="24"/>
        </w:rPr>
        <w:t xml:space="preserve"> remember our ages,</w:t>
      </w:r>
      <w:r w:rsidR="0040625B">
        <w:rPr>
          <w:sz w:val="24"/>
          <w:szCs w:val="24"/>
        </w:rPr>
        <w:t xml:space="preserve"> so I’m just guessing he</w:t>
      </w:r>
      <w:r w:rsidR="00E347EC">
        <w:rPr>
          <w:sz w:val="24"/>
          <w:szCs w:val="24"/>
        </w:rPr>
        <w:t>re-I want to say,</w:t>
      </w:r>
      <w:r w:rsidR="00452D3D">
        <w:rPr>
          <w:sz w:val="24"/>
          <w:szCs w:val="24"/>
        </w:rPr>
        <w:t xml:space="preserve"> maybe</w:t>
      </w:r>
      <w:r>
        <w:rPr>
          <w:sz w:val="24"/>
          <w:szCs w:val="24"/>
        </w:rPr>
        <w:t xml:space="preserve"> three, six and eight, when the infamous murder took place</w:t>
      </w:r>
      <w:r w:rsidR="00E347EC">
        <w:rPr>
          <w:sz w:val="24"/>
          <w:szCs w:val="24"/>
        </w:rPr>
        <w:t xml:space="preserve">! </w:t>
      </w:r>
      <w:r>
        <w:rPr>
          <w:sz w:val="24"/>
          <w:szCs w:val="24"/>
        </w:rPr>
        <w:t>There were three of us at the time, Sybil, me</w:t>
      </w:r>
      <w:r w:rsidR="00452D3D">
        <w:rPr>
          <w:sz w:val="24"/>
          <w:szCs w:val="24"/>
        </w:rPr>
        <w:t>,</w:t>
      </w:r>
      <w:r>
        <w:rPr>
          <w:sz w:val="24"/>
          <w:szCs w:val="24"/>
        </w:rPr>
        <w:t xml:space="preserve"> and my brother</w:t>
      </w:r>
      <w:r w:rsidR="00452D3D">
        <w:rPr>
          <w:sz w:val="24"/>
          <w:szCs w:val="24"/>
        </w:rPr>
        <w:t>,</w:t>
      </w:r>
      <w:r>
        <w:rPr>
          <w:sz w:val="24"/>
          <w:szCs w:val="24"/>
        </w:rPr>
        <w:t xml:space="preserve"> Thomas James Page, who we call (Belo). </w:t>
      </w:r>
    </w:p>
    <w:p w14:paraId="114AA907" w14:textId="77777777" w:rsidR="00E347EC" w:rsidRDefault="009A709C" w:rsidP="00E347EC">
      <w:pPr>
        <w:ind w:firstLine="720"/>
        <w:jc w:val="both"/>
        <w:rPr>
          <w:sz w:val="24"/>
          <w:szCs w:val="24"/>
        </w:rPr>
      </w:pPr>
      <w:r>
        <w:rPr>
          <w:sz w:val="24"/>
          <w:szCs w:val="24"/>
        </w:rPr>
        <w:t xml:space="preserve">I don’t recall why, </w:t>
      </w:r>
      <w:r w:rsidR="00452D3D">
        <w:rPr>
          <w:sz w:val="24"/>
          <w:szCs w:val="24"/>
        </w:rPr>
        <w:t xml:space="preserve">but I was very mad at my sister, </w:t>
      </w:r>
      <w:r>
        <w:rPr>
          <w:sz w:val="24"/>
          <w:szCs w:val="24"/>
        </w:rPr>
        <w:t>so mad that I took her Raggedy-Ann</w:t>
      </w:r>
      <w:r w:rsidR="00452D3D">
        <w:rPr>
          <w:sz w:val="24"/>
          <w:szCs w:val="24"/>
        </w:rPr>
        <w:t>-</w:t>
      </w:r>
      <w:r>
        <w:rPr>
          <w:sz w:val="24"/>
          <w:szCs w:val="24"/>
        </w:rPr>
        <w:t>doll, and with pen in hand</w:t>
      </w:r>
      <w:r w:rsidR="00D27129">
        <w:rPr>
          <w:sz w:val="24"/>
          <w:szCs w:val="24"/>
        </w:rPr>
        <w:t>, went right to the heart. T</w:t>
      </w:r>
      <w:r>
        <w:rPr>
          <w:sz w:val="24"/>
          <w:szCs w:val="24"/>
        </w:rPr>
        <w:t xml:space="preserve">he heart with these words printed on </w:t>
      </w:r>
      <w:r w:rsidR="00D27129">
        <w:rPr>
          <w:sz w:val="24"/>
          <w:szCs w:val="24"/>
        </w:rPr>
        <w:t xml:space="preserve">it, </w:t>
      </w:r>
      <w:r>
        <w:rPr>
          <w:sz w:val="24"/>
          <w:szCs w:val="24"/>
        </w:rPr>
        <w:t>I LOVE YOU</w:t>
      </w:r>
      <w:r w:rsidR="00D27129">
        <w:rPr>
          <w:sz w:val="24"/>
          <w:szCs w:val="24"/>
        </w:rPr>
        <w:t>! In a murderous rage,</w:t>
      </w:r>
      <w:r>
        <w:rPr>
          <w:sz w:val="24"/>
          <w:szCs w:val="24"/>
        </w:rPr>
        <w:t xml:space="preserve"> I killed my sister with anger</w:t>
      </w:r>
      <w:r w:rsidR="00D27129">
        <w:rPr>
          <w:sz w:val="24"/>
          <w:szCs w:val="24"/>
        </w:rPr>
        <w:t>!</w:t>
      </w:r>
      <w:r>
        <w:rPr>
          <w:sz w:val="24"/>
          <w:szCs w:val="24"/>
        </w:rPr>
        <w:t xml:space="preserve"> </w:t>
      </w:r>
      <w:r w:rsidR="00D27129">
        <w:rPr>
          <w:sz w:val="24"/>
          <w:szCs w:val="24"/>
        </w:rPr>
        <w:t>I</w:t>
      </w:r>
      <w:r>
        <w:rPr>
          <w:sz w:val="24"/>
          <w:szCs w:val="24"/>
        </w:rPr>
        <w:t xml:space="preserve"> scribbling </w:t>
      </w:r>
      <w:r w:rsidR="00D27129">
        <w:rPr>
          <w:sz w:val="24"/>
          <w:szCs w:val="24"/>
        </w:rPr>
        <w:t xml:space="preserve">the heart of that doll and covered the words, I love you with </w:t>
      </w:r>
      <w:r>
        <w:rPr>
          <w:sz w:val="24"/>
          <w:szCs w:val="24"/>
        </w:rPr>
        <w:t>hate! If stealing</w:t>
      </w:r>
      <w:r w:rsidR="00D27129">
        <w:rPr>
          <w:sz w:val="24"/>
          <w:szCs w:val="24"/>
        </w:rPr>
        <w:t xml:space="preserve"> my sister’s doll</w:t>
      </w:r>
      <w:r>
        <w:rPr>
          <w:sz w:val="24"/>
          <w:szCs w:val="24"/>
        </w:rPr>
        <w:t xml:space="preserve"> and murder</w:t>
      </w:r>
      <w:r w:rsidR="00D27129">
        <w:rPr>
          <w:sz w:val="24"/>
          <w:szCs w:val="24"/>
        </w:rPr>
        <w:t>ing her with hate</w:t>
      </w:r>
      <w:r>
        <w:rPr>
          <w:sz w:val="24"/>
          <w:szCs w:val="24"/>
        </w:rPr>
        <w:t xml:space="preserve"> were not enough,</w:t>
      </w:r>
      <w:r w:rsidR="00E347EC">
        <w:rPr>
          <w:sz w:val="24"/>
          <w:szCs w:val="24"/>
        </w:rPr>
        <w:t xml:space="preserve"> I continued to add sin-</w:t>
      </w:r>
      <w:r w:rsidR="00D27129">
        <w:rPr>
          <w:sz w:val="24"/>
          <w:szCs w:val="24"/>
        </w:rPr>
        <w:t xml:space="preserve"> upon</w:t>
      </w:r>
      <w:r w:rsidR="00E347EC">
        <w:rPr>
          <w:sz w:val="24"/>
          <w:szCs w:val="24"/>
        </w:rPr>
        <w:t>-</w:t>
      </w:r>
      <w:r w:rsidR="00D27129">
        <w:rPr>
          <w:sz w:val="24"/>
          <w:szCs w:val="24"/>
        </w:rPr>
        <w:t xml:space="preserve"> sin. When Sybil found her mutilated </w:t>
      </w:r>
      <w:r>
        <w:rPr>
          <w:sz w:val="24"/>
          <w:szCs w:val="24"/>
        </w:rPr>
        <w:t>doll</w:t>
      </w:r>
      <w:r w:rsidR="00D27129">
        <w:rPr>
          <w:sz w:val="24"/>
          <w:szCs w:val="24"/>
        </w:rPr>
        <w:t>, she took it to Mamma and said, “</w:t>
      </w:r>
      <w:r w:rsidR="00626BF7">
        <w:rPr>
          <w:sz w:val="24"/>
          <w:szCs w:val="24"/>
        </w:rPr>
        <w:t>L</w:t>
      </w:r>
      <w:r>
        <w:rPr>
          <w:sz w:val="24"/>
          <w:szCs w:val="24"/>
        </w:rPr>
        <w:t>ook at what Belo did!</w:t>
      </w:r>
      <w:r w:rsidR="00D27129">
        <w:rPr>
          <w:sz w:val="24"/>
          <w:szCs w:val="24"/>
        </w:rPr>
        <w:t>”</w:t>
      </w:r>
      <w:r>
        <w:rPr>
          <w:sz w:val="24"/>
          <w:szCs w:val="24"/>
        </w:rPr>
        <w:t xml:space="preserve"> He began to protest, in earnest, “I didn’t do it! I didn’t do it!” What do you think I did? I stood there</w:t>
      </w:r>
      <w:r w:rsidR="00D27129">
        <w:rPr>
          <w:sz w:val="24"/>
          <w:szCs w:val="24"/>
        </w:rPr>
        <w:t>, shifting the blame on my poor little brother, and lied</w:t>
      </w:r>
      <w:r>
        <w:rPr>
          <w:sz w:val="24"/>
          <w:szCs w:val="24"/>
        </w:rPr>
        <w:t xml:space="preserve"> without saying a word! And then, </w:t>
      </w:r>
      <w:r w:rsidR="00D27129">
        <w:rPr>
          <w:sz w:val="24"/>
          <w:szCs w:val="24"/>
        </w:rPr>
        <w:t>I committed the worst sin of all, I watched, in silence as my innocent little brother took</w:t>
      </w:r>
      <w:r>
        <w:rPr>
          <w:sz w:val="24"/>
          <w:szCs w:val="24"/>
        </w:rPr>
        <w:t xml:space="preserve"> the spanking that should have been mine! </w:t>
      </w:r>
      <w:r w:rsidR="00E347EC">
        <w:rPr>
          <w:sz w:val="24"/>
          <w:szCs w:val="24"/>
        </w:rPr>
        <w:t>I was just a little girl when I broke at least four of the Ten Commandments</w:t>
      </w:r>
      <w:r w:rsidR="00604369">
        <w:rPr>
          <w:sz w:val="24"/>
          <w:szCs w:val="24"/>
        </w:rPr>
        <w:t xml:space="preserve"> </w:t>
      </w:r>
      <w:r w:rsidR="00E347EC">
        <w:rPr>
          <w:sz w:val="24"/>
          <w:szCs w:val="24"/>
        </w:rPr>
        <w:t xml:space="preserve">in one ugly </w:t>
      </w:r>
      <w:r w:rsidR="00604369">
        <w:rPr>
          <w:sz w:val="24"/>
          <w:szCs w:val="24"/>
        </w:rPr>
        <w:t>swoop</w:t>
      </w:r>
      <w:r w:rsidR="00E347EC">
        <w:rPr>
          <w:sz w:val="24"/>
          <w:szCs w:val="24"/>
        </w:rPr>
        <w:t xml:space="preserve">!  </w:t>
      </w:r>
    </w:p>
    <w:p w14:paraId="78433A72" w14:textId="77777777" w:rsidR="009A709C" w:rsidRDefault="009A709C" w:rsidP="009A709C">
      <w:pPr>
        <w:ind w:firstLine="720"/>
        <w:jc w:val="both"/>
        <w:rPr>
          <w:sz w:val="24"/>
          <w:szCs w:val="24"/>
        </w:rPr>
      </w:pPr>
      <w:r>
        <w:rPr>
          <w:sz w:val="24"/>
          <w:szCs w:val="24"/>
        </w:rPr>
        <w:t xml:space="preserve">The spiritual implications in this event are too numerous to count, and I’ll not try to </w:t>
      </w:r>
      <w:r w:rsidR="00D27129">
        <w:rPr>
          <w:sz w:val="24"/>
          <w:szCs w:val="24"/>
        </w:rPr>
        <w:t xml:space="preserve">unpack them at this time except for </w:t>
      </w:r>
      <w:r>
        <w:rPr>
          <w:sz w:val="24"/>
          <w:szCs w:val="24"/>
        </w:rPr>
        <w:t>one. We all have sinned</w:t>
      </w:r>
      <w:r w:rsidR="00F1505A">
        <w:rPr>
          <w:sz w:val="24"/>
          <w:szCs w:val="24"/>
        </w:rPr>
        <w:t>. And we a</w:t>
      </w:r>
      <w:r>
        <w:rPr>
          <w:sz w:val="24"/>
          <w:szCs w:val="24"/>
        </w:rPr>
        <w:t>ll deserve to be p</w:t>
      </w:r>
      <w:r w:rsidR="00F1505A">
        <w:rPr>
          <w:sz w:val="24"/>
          <w:szCs w:val="24"/>
        </w:rPr>
        <w:t>unished, because none of us have kept God’s</w:t>
      </w:r>
      <w:r>
        <w:rPr>
          <w:sz w:val="24"/>
          <w:szCs w:val="24"/>
        </w:rPr>
        <w:t xml:space="preserve"> laws.  Years later</w:t>
      </w:r>
      <w:r w:rsidR="00F1505A">
        <w:rPr>
          <w:sz w:val="24"/>
          <w:szCs w:val="24"/>
        </w:rPr>
        <w:t>, as I</w:t>
      </w:r>
      <w:r>
        <w:rPr>
          <w:sz w:val="24"/>
          <w:szCs w:val="24"/>
        </w:rPr>
        <w:t xml:space="preserve"> remember</w:t>
      </w:r>
      <w:r w:rsidR="00F1505A">
        <w:rPr>
          <w:sz w:val="24"/>
          <w:szCs w:val="24"/>
        </w:rPr>
        <w:t>ed this story, it brought to</w:t>
      </w:r>
      <w:r>
        <w:rPr>
          <w:sz w:val="24"/>
          <w:szCs w:val="24"/>
        </w:rPr>
        <w:t xml:space="preserve"> mind what Jesus did for me on the cross. He could have said, “I did not do it”, but he said not a word</w:t>
      </w:r>
      <w:r w:rsidR="00F1505A">
        <w:rPr>
          <w:sz w:val="24"/>
          <w:szCs w:val="24"/>
        </w:rPr>
        <w:t>. Unlike my little brother, who, rightly so, did not want to take my punishment, Jesus willingly</w:t>
      </w:r>
      <w:r>
        <w:rPr>
          <w:sz w:val="24"/>
          <w:szCs w:val="24"/>
        </w:rPr>
        <w:t xml:space="preserve"> took my place and punishment on the cross. </w:t>
      </w:r>
      <w:r w:rsidR="00F1505A">
        <w:rPr>
          <w:sz w:val="24"/>
          <w:szCs w:val="24"/>
        </w:rPr>
        <w:t xml:space="preserve"> Have you ever had someone take your place and suffered in your place? Have you ever willingly suffered for someone else? If you have, I’m sure it was not for someone who was an enemy.  And that is exactly how we are described in Romans chapter five! </w:t>
      </w:r>
      <w:r>
        <w:rPr>
          <w:sz w:val="24"/>
          <w:szCs w:val="24"/>
        </w:rPr>
        <w:t>(2 Corinthians 5:21</w:t>
      </w:r>
      <w:r w:rsidR="00F1505A">
        <w:rPr>
          <w:sz w:val="24"/>
          <w:szCs w:val="24"/>
        </w:rPr>
        <w:t>-Romans 5:6-12</w:t>
      </w:r>
      <w:r>
        <w:rPr>
          <w:sz w:val="24"/>
          <w:szCs w:val="24"/>
        </w:rPr>
        <w:t xml:space="preserve">) </w:t>
      </w:r>
    </w:p>
    <w:p w14:paraId="46261D80" w14:textId="77777777" w:rsidR="009A709C" w:rsidRPr="00622725" w:rsidRDefault="009A709C" w:rsidP="009A709C">
      <w:pPr>
        <w:pStyle w:val="Heading1"/>
        <w:shd w:val="clear" w:color="auto" w:fill="FFFFFF"/>
        <w:spacing w:before="0"/>
        <w:jc w:val="center"/>
        <w:rPr>
          <w:rFonts w:asciiTheme="minorHAnsi" w:hAnsiTheme="minorHAnsi" w:cstheme="minorHAnsi"/>
          <w:bCs w:val="0"/>
          <w:i/>
          <w:color w:val="000000"/>
          <w:sz w:val="24"/>
          <w:szCs w:val="24"/>
        </w:rPr>
      </w:pPr>
      <w:r w:rsidRPr="00622725">
        <w:rPr>
          <w:rStyle w:val="passage-display-bcv"/>
          <w:rFonts w:asciiTheme="minorHAnsi" w:hAnsiTheme="minorHAnsi" w:cstheme="minorHAnsi"/>
          <w:bCs w:val="0"/>
          <w:i/>
          <w:color w:val="000000"/>
          <w:sz w:val="24"/>
          <w:szCs w:val="24"/>
        </w:rPr>
        <w:t>1 Peter 2:23-25</w:t>
      </w:r>
      <w:r w:rsidRPr="00622725">
        <w:rPr>
          <w:rStyle w:val="passage-display-version"/>
          <w:rFonts w:asciiTheme="minorHAnsi" w:hAnsiTheme="minorHAnsi" w:cstheme="minorHAnsi"/>
          <w:bCs w:val="0"/>
          <w:i/>
          <w:color w:val="000000"/>
          <w:sz w:val="24"/>
          <w:szCs w:val="24"/>
        </w:rPr>
        <w:t xml:space="preserve"> (NIV)</w:t>
      </w:r>
    </w:p>
    <w:p w14:paraId="3F469B88" w14:textId="77777777" w:rsidR="009A709C" w:rsidRDefault="009A709C" w:rsidP="009A709C">
      <w:pPr>
        <w:pStyle w:val="first-line-none"/>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622725">
        <w:rPr>
          <w:rStyle w:val="text"/>
          <w:rFonts w:asciiTheme="minorHAnsi" w:hAnsiTheme="minorHAnsi" w:cstheme="minorHAnsi"/>
          <w:b/>
          <w:bCs/>
          <w:i/>
          <w:color w:val="000000"/>
          <w:vertAlign w:val="superscript"/>
        </w:rPr>
        <w:t>23 </w:t>
      </w:r>
      <w:r w:rsidRPr="00622725">
        <w:rPr>
          <w:rStyle w:val="text"/>
          <w:rFonts w:asciiTheme="minorHAnsi" w:hAnsiTheme="minorHAnsi" w:cstheme="minorHAnsi"/>
          <w:b/>
          <w:i/>
          <w:color w:val="000000"/>
        </w:rPr>
        <w:t>When they hurled their insults at him,</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he did not retaliate; when he suffered, he made no threats.</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Instead, he entrusted himself</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to him who judges justly.</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bCs/>
          <w:i/>
          <w:color w:val="000000"/>
          <w:vertAlign w:val="superscript"/>
        </w:rPr>
        <w:t>24 </w:t>
      </w:r>
      <w:r w:rsidRPr="00622725">
        <w:rPr>
          <w:rStyle w:val="text"/>
          <w:rFonts w:asciiTheme="minorHAnsi" w:hAnsiTheme="minorHAnsi" w:cstheme="minorHAnsi"/>
          <w:b/>
          <w:i/>
          <w:color w:val="000000"/>
        </w:rPr>
        <w:t>“He himself bore our sins”</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in his body on the cross,</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so that we might die to sins</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and live for righteousness; “by his wounds you have been healed.”</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bCs/>
          <w:i/>
          <w:color w:val="000000"/>
          <w:vertAlign w:val="superscript"/>
        </w:rPr>
        <w:t>25 </w:t>
      </w:r>
      <w:r w:rsidRPr="00622725">
        <w:rPr>
          <w:rStyle w:val="text"/>
          <w:rFonts w:asciiTheme="minorHAnsi" w:hAnsiTheme="minorHAnsi" w:cstheme="minorHAnsi"/>
          <w:b/>
          <w:i/>
          <w:color w:val="000000"/>
        </w:rPr>
        <w:t>For “you were like sheep going astray,”</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but now you have returned to the Shepherd</w:t>
      </w:r>
      <w:r w:rsidRPr="00622725">
        <w:rPr>
          <w:rStyle w:val="apple-converted-space"/>
          <w:rFonts w:asciiTheme="minorHAnsi" w:hAnsiTheme="minorHAnsi" w:cstheme="minorHAnsi"/>
          <w:b/>
          <w:i/>
          <w:color w:val="000000"/>
        </w:rPr>
        <w:t> </w:t>
      </w:r>
      <w:r w:rsidRPr="00622725">
        <w:rPr>
          <w:rStyle w:val="text"/>
          <w:rFonts w:asciiTheme="minorHAnsi" w:hAnsiTheme="minorHAnsi" w:cstheme="minorHAnsi"/>
          <w:b/>
          <w:i/>
          <w:color w:val="000000"/>
        </w:rPr>
        <w:t>and Overseer of your souls.</w:t>
      </w:r>
    </w:p>
    <w:p w14:paraId="12C976B1" w14:textId="77777777" w:rsidR="00DA576A" w:rsidRDefault="009A709C" w:rsidP="009A709C">
      <w:pPr>
        <w:ind w:firstLine="720"/>
        <w:jc w:val="both"/>
        <w:rPr>
          <w:sz w:val="24"/>
          <w:szCs w:val="24"/>
        </w:rPr>
      </w:pPr>
      <w:r w:rsidRPr="00DC1FA4">
        <w:rPr>
          <w:sz w:val="24"/>
          <w:szCs w:val="24"/>
        </w:rPr>
        <w:t xml:space="preserve"> </w:t>
      </w:r>
      <w:r>
        <w:rPr>
          <w:sz w:val="24"/>
          <w:szCs w:val="24"/>
        </w:rPr>
        <w:t xml:space="preserve"> I am beginning to come to terms with my past failures and regrets.</w:t>
      </w:r>
      <w:r w:rsidRPr="00B82C64">
        <w:rPr>
          <w:sz w:val="24"/>
          <w:szCs w:val="24"/>
        </w:rPr>
        <w:t xml:space="preserve"> </w:t>
      </w:r>
      <w:r>
        <w:rPr>
          <w:sz w:val="24"/>
          <w:szCs w:val="24"/>
        </w:rPr>
        <w:t>My home</w:t>
      </w:r>
      <w:r w:rsidRPr="00EA6B87">
        <w:rPr>
          <w:sz w:val="24"/>
          <w:szCs w:val="24"/>
        </w:rPr>
        <w:t xml:space="preserve"> is the classroom where the Lord has taught me</w:t>
      </w:r>
      <w:r w:rsidR="00DA576A">
        <w:rPr>
          <w:sz w:val="24"/>
          <w:szCs w:val="24"/>
        </w:rPr>
        <w:t xml:space="preserve"> the most valuable lessons.</w:t>
      </w:r>
      <w:r w:rsidRPr="00EA6B87">
        <w:rPr>
          <w:sz w:val="24"/>
          <w:szCs w:val="24"/>
        </w:rPr>
        <w:t xml:space="preserve"> This is</w:t>
      </w:r>
      <w:r w:rsidR="00DA576A">
        <w:rPr>
          <w:sz w:val="24"/>
          <w:szCs w:val="24"/>
        </w:rPr>
        <w:t xml:space="preserve"> where the rubber hits the road, </w:t>
      </w:r>
      <w:r>
        <w:rPr>
          <w:sz w:val="24"/>
          <w:szCs w:val="24"/>
        </w:rPr>
        <w:t>and I come face to face with the painful realization, that apart from Jesus, I can do nothing</w:t>
      </w:r>
      <w:r w:rsidR="00DA576A">
        <w:rPr>
          <w:sz w:val="24"/>
          <w:szCs w:val="24"/>
        </w:rPr>
        <w:t xml:space="preserve"> but sin</w:t>
      </w:r>
      <w:r>
        <w:rPr>
          <w:sz w:val="24"/>
          <w:szCs w:val="24"/>
        </w:rPr>
        <w:t xml:space="preserve">. </w:t>
      </w:r>
      <w:r w:rsidRPr="00EA6B87">
        <w:rPr>
          <w:sz w:val="24"/>
          <w:szCs w:val="24"/>
        </w:rPr>
        <w:t>I am</w:t>
      </w:r>
      <w:r>
        <w:rPr>
          <w:sz w:val="24"/>
          <w:szCs w:val="24"/>
        </w:rPr>
        <w:t xml:space="preserve"> robbed of all self-sufficiency and I am forced to admit it:</w:t>
      </w:r>
      <w:r w:rsidRPr="00EA6B87">
        <w:rPr>
          <w:sz w:val="24"/>
          <w:szCs w:val="24"/>
        </w:rPr>
        <w:t xml:space="preserve"> I desperately need </w:t>
      </w:r>
      <w:r>
        <w:rPr>
          <w:sz w:val="24"/>
          <w:szCs w:val="24"/>
        </w:rPr>
        <w:t xml:space="preserve">Him! </w:t>
      </w:r>
      <w:r w:rsidR="00DA576A">
        <w:rPr>
          <w:sz w:val="24"/>
          <w:szCs w:val="24"/>
        </w:rPr>
        <w:t xml:space="preserve"> </w:t>
      </w:r>
      <w:r w:rsidR="00FD6C06">
        <w:rPr>
          <w:sz w:val="24"/>
          <w:szCs w:val="24"/>
        </w:rPr>
        <w:t xml:space="preserve">Perchance, can you </w:t>
      </w:r>
      <w:r w:rsidR="00DA576A">
        <w:rPr>
          <w:sz w:val="24"/>
          <w:szCs w:val="24"/>
        </w:rPr>
        <w:t xml:space="preserve">relate? </w:t>
      </w:r>
    </w:p>
    <w:p w14:paraId="55DB2650" w14:textId="77777777" w:rsidR="009A709C" w:rsidRDefault="00FD6C06" w:rsidP="00DA576A">
      <w:pPr>
        <w:ind w:firstLine="720"/>
        <w:jc w:val="both"/>
        <w:rPr>
          <w:sz w:val="24"/>
          <w:szCs w:val="24"/>
        </w:rPr>
      </w:pPr>
      <w:r>
        <w:rPr>
          <w:sz w:val="24"/>
          <w:szCs w:val="24"/>
        </w:rPr>
        <w:t xml:space="preserve">Through my own brokenness and failures as a mother, the Lord has humbled me greatly, and enlarged my capacity to understand my Mamma. </w:t>
      </w:r>
      <w:r w:rsidR="00DA576A">
        <w:rPr>
          <w:sz w:val="24"/>
          <w:szCs w:val="24"/>
        </w:rPr>
        <w:t>At</w:t>
      </w:r>
      <w:r w:rsidR="009A709C">
        <w:rPr>
          <w:sz w:val="24"/>
          <w:szCs w:val="24"/>
        </w:rPr>
        <w:t xml:space="preserve"> the end of the day, we all do the best we can. All of us are hopelessly dependent upon the only perfect p</w:t>
      </w:r>
      <w:r w:rsidR="00DA576A">
        <w:rPr>
          <w:sz w:val="24"/>
          <w:szCs w:val="24"/>
        </w:rPr>
        <w:t>arent there is-God the Father.  And t</w:t>
      </w:r>
      <w:r w:rsidR="009A709C">
        <w:rPr>
          <w:sz w:val="24"/>
          <w:szCs w:val="24"/>
        </w:rPr>
        <w:t>his reminds me of the fact that God h</w:t>
      </w:r>
      <w:r w:rsidR="00DA576A">
        <w:rPr>
          <w:sz w:val="24"/>
          <w:szCs w:val="24"/>
        </w:rPr>
        <w:t>as only one perfect Son. All who grow up to become parents</w:t>
      </w:r>
      <w:r w:rsidR="009A709C">
        <w:rPr>
          <w:sz w:val="24"/>
          <w:szCs w:val="24"/>
        </w:rPr>
        <w:t xml:space="preserve"> will ultimately know the pain of falling short</w:t>
      </w:r>
      <w:r w:rsidR="00DA576A">
        <w:rPr>
          <w:sz w:val="24"/>
          <w:szCs w:val="24"/>
        </w:rPr>
        <w:t>,</w:t>
      </w:r>
      <w:r w:rsidR="009A709C">
        <w:rPr>
          <w:sz w:val="24"/>
          <w:szCs w:val="24"/>
        </w:rPr>
        <w:t xml:space="preserve"> and failing to be “perfect as parents.” </w:t>
      </w:r>
      <w:r w:rsidR="00DA576A">
        <w:rPr>
          <w:sz w:val="24"/>
          <w:szCs w:val="24"/>
        </w:rPr>
        <w:t xml:space="preserve">Nevertheless, </w:t>
      </w:r>
      <w:r w:rsidR="009A709C">
        <w:rPr>
          <w:sz w:val="24"/>
          <w:szCs w:val="24"/>
        </w:rPr>
        <w:t>we mustn’t let our fears and failures exclude</w:t>
      </w:r>
      <w:r w:rsidR="00DA576A">
        <w:rPr>
          <w:sz w:val="24"/>
          <w:szCs w:val="24"/>
        </w:rPr>
        <w:t>, or</w:t>
      </w:r>
      <w:r w:rsidR="009A709C">
        <w:rPr>
          <w:sz w:val="24"/>
          <w:szCs w:val="24"/>
        </w:rPr>
        <w:t xml:space="preserve"> prevent us from following Jesus and making disciples of His children. It just may be His grace gift to give us another chance at parenting</w:t>
      </w:r>
      <w:r w:rsidR="00DA576A">
        <w:rPr>
          <w:sz w:val="24"/>
          <w:szCs w:val="24"/>
        </w:rPr>
        <w:t xml:space="preserve">! </w:t>
      </w:r>
      <w:r w:rsidR="009A709C">
        <w:rPr>
          <w:sz w:val="24"/>
          <w:szCs w:val="24"/>
        </w:rPr>
        <w:t xml:space="preserve">The difference now is </w:t>
      </w:r>
      <w:r w:rsidR="00DA576A">
        <w:rPr>
          <w:sz w:val="24"/>
          <w:szCs w:val="24"/>
        </w:rPr>
        <w:t xml:space="preserve">that </w:t>
      </w:r>
      <w:r w:rsidR="009A709C">
        <w:rPr>
          <w:sz w:val="24"/>
          <w:szCs w:val="24"/>
        </w:rPr>
        <w:t xml:space="preserve">we have years </w:t>
      </w:r>
      <w:r w:rsidR="00DA576A">
        <w:rPr>
          <w:sz w:val="24"/>
          <w:szCs w:val="24"/>
        </w:rPr>
        <w:t>of wisdom-obtained through life, and this includ</w:t>
      </w:r>
      <w:r w:rsidR="00354947">
        <w:rPr>
          <w:sz w:val="24"/>
          <w:szCs w:val="24"/>
        </w:rPr>
        <w:t>e</w:t>
      </w:r>
      <w:r w:rsidR="00DA576A">
        <w:rPr>
          <w:sz w:val="24"/>
          <w:szCs w:val="24"/>
        </w:rPr>
        <w:t>s</w:t>
      </w:r>
      <w:r w:rsidR="009A709C">
        <w:rPr>
          <w:sz w:val="24"/>
          <w:szCs w:val="24"/>
        </w:rPr>
        <w:t xml:space="preserve"> failure! Perhaps our failures are the qualifying credentials for this eternally important job!</w:t>
      </w:r>
    </w:p>
    <w:p w14:paraId="5359A5E0" w14:textId="77777777" w:rsidR="009A709C" w:rsidRDefault="009A709C" w:rsidP="009A709C">
      <w:pPr>
        <w:jc w:val="center"/>
        <w:rPr>
          <w:b/>
          <w:sz w:val="28"/>
          <w:szCs w:val="28"/>
        </w:rPr>
      </w:pPr>
      <w:r w:rsidRPr="0001158E">
        <w:rPr>
          <w:b/>
          <w:sz w:val="28"/>
          <w:szCs w:val="28"/>
        </w:rPr>
        <w:t>Flowers for the King</w:t>
      </w:r>
      <w:r>
        <w:rPr>
          <w:b/>
          <w:sz w:val="28"/>
          <w:szCs w:val="28"/>
        </w:rPr>
        <w:t>’</w:t>
      </w:r>
      <w:r w:rsidRPr="0001158E">
        <w:rPr>
          <w:b/>
          <w:sz w:val="28"/>
          <w:szCs w:val="28"/>
        </w:rPr>
        <w:t>s Daughter</w:t>
      </w:r>
    </w:p>
    <w:p w14:paraId="313D61E9" w14:textId="77777777" w:rsidR="009A709C" w:rsidRPr="00E3434A" w:rsidRDefault="009A709C" w:rsidP="009A709C">
      <w:pPr>
        <w:jc w:val="center"/>
        <w:rPr>
          <w:b/>
          <w:i/>
          <w:sz w:val="24"/>
          <w:szCs w:val="24"/>
        </w:rPr>
      </w:pPr>
      <w:r>
        <w:rPr>
          <w:b/>
          <w:i/>
          <w:sz w:val="24"/>
          <w:szCs w:val="24"/>
        </w:rPr>
        <w:t>Ephesians 4:14-</w:t>
      </w:r>
      <w:r w:rsidRPr="00E3434A">
        <w:rPr>
          <w:b/>
          <w:i/>
          <w:sz w:val="24"/>
          <w:szCs w:val="24"/>
        </w:rPr>
        <w:t>15</w:t>
      </w:r>
    </w:p>
    <w:p w14:paraId="1AE1F1D3" w14:textId="77777777" w:rsidR="009A709C" w:rsidRPr="00E3434A" w:rsidRDefault="009A709C" w:rsidP="009A709C">
      <w:pPr>
        <w:shd w:val="clear" w:color="auto" w:fill="FFFFFF"/>
        <w:spacing w:after="150" w:line="360" w:lineRule="atLeast"/>
        <w:jc w:val="center"/>
        <w:rPr>
          <w:rFonts w:eastAsia="Times New Roman" w:cs="Helvetica"/>
          <w:b/>
          <w:i/>
          <w:color w:val="000000"/>
          <w:sz w:val="24"/>
          <w:szCs w:val="24"/>
        </w:rPr>
      </w:pPr>
      <w:r w:rsidRPr="00E3434A">
        <w:rPr>
          <w:rFonts w:eastAsia="Times New Roman" w:cs="Arial"/>
          <w:b/>
          <w:bCs/>
          <w:i/>
          <w:color w:val="000000"/>
          <w:sz w:val="24"/>
          <w:szCs w:val="24"/>
          <w:vertAlign w:val="superscript"/>
        </w:rPr>
        <w:t>14 </w:t>
      </w:r>
      <w:r w:rsidRPr="00E3434A">
        <w:rPr>
          <w:rFonts w:eastAsia="Times New Roman" w:cs="Helvetica"/>
          <w:b/>
          <w:i/>
          <w:color w:val="000000"/>
          <w:sz w:val="24"/>
          <w:szCs w:val="24"/>
        </w:rPr>
        <w:t>Then we will no longer be infants, tossed back and forth by the waves, and blown here and there by every wind of teaching and by the cunning and craftiness of people in their deceitful scheming. </w:t>
      </w:r>
      <w:r w:rsidRPr="00E3434A">
        <w:rPr>
          <w:rFonts w:eastAsia="Times New Roman" w:cs="Arial"/>
          <w:b/>
          <w:bCs/>
          <w:i/>
          <w:color w:val="000000"/>
          <w:sz w:val="24"/>
          <w:szCs w:val="24"/>
          <w:vertAlign w:val="superscript"/>
        </w:rPr>
        <w:t>15 </w:t>
      </w:r>
      <w:r w:rsidRPr="00E3434A">
        <w:rPr>
          <w:rFonts w:eastAsia="Times New Roman" w:cs="Helvetica"/>
          <w:b/>
          <w:i/>
          <w:color w:val="000000"/>
          <w:sz w:val="24"/>
          <w:szCs w:val="24"/>
        </w:rPr>
        <w:t>Instead, speaking the truth in love, we will grow to become in every respect the mature body of him who is the head, that is, Christ.</w:t>
      </w:r>
    </w:p>
    <w:p w14:paraId="6906FEBF" w14:textId="77777777" w:rsidR="009A709C" w:rsidRDefault="009A709C" w:rsidP="009A709C">
      <w:pPr>
        <w:ind w:firstLine="720"/>
        <w:jc w:val="both"/>
        <w:rPr>
          <w:sz w:val="24"/>
          <w:szCs w:val="24"/>
        </w:rPr>
      </w:pPr>
      <w:r>
        <w:rPr>
          <w:sz w:val="24"/>
          <w:szCs w:val="24"/>
        </w:rPr>
        <w:t xml:space="preserve">Before I became a grandmother, God brought beautiful young women named Jamie into the family of faith I am part of. Jamie was a wife and mother of two little girls when she had a miscarriage and almost lost her life. This incident taught her to fear the Lord as she realized if she had died, she did not know where she would be. When she came to faith, I had her over to get to know her. I discovered that she did not have a father for most of her life because he was imprisoned for acts he had committed against her and her sisters and her mother lived far away. My mother heart went out to her, so we began the process of disciple making. I have learned new truths from every person I have attempted to disciple. </w:t>
      </w:r>
    </w:p>
    <w:p w14:paraId="4C67D016" w14:textId="77777777" w:rsidR="009A709C" w:rsidRDefault="009A709C" w:rsidP="009A709C">
      <w:pPr>
        <w:ind w:firstLine="720"/>
        <w:jc w:val="both"/>
        <w:rPr>
          <w:sz w:val="24"/>
          <w:szCs w:val="24"/>
        </w:rPr>
      </w:pPr>
      <w:r>
        <w:rPr>
          <w:sz w:val="24"/>
          <w:szCs w:val="24"/>
        </w:rPr>
        <w:t xml:space="preserve"> These are a few lessons that I learned from Jamie. When Jamie found out she was pregnant again, this brought some fear because of her miscarriage. So we prayed. When it was time for the birth, she and her husband had no family at all to be there for them.  Kirk and Donna Bishop, were on staff at our church, and were instrumental in bring this family to the Lord. So on the day of delivery</w:t>
      </w:r>
      <w:r w:rsidR="00DA576A">
        <w:rPr>
          <w:sz w:val="24"/>
          <w:szCs w:val="24"/>
        </w:rPr>
        <w:t>,</w:t>
      </w:r>
      <w:r>
        <w:rPr>
          <w:sz w:val="24"/>
          <w:szCs w:val="24"/>
        </w:rPr>
        <w:t xml:space="preserve"> when Jamie had an emergency c-cession, Kirk and Donna were the only ones with them to pray over them in this very frightening time and praise the Lord they came safely through this delivery. The next day, I was on my way to get some cheap flowers to take to the hospital. I was thinking about my own daughter and what it would be like when she gives birth to her babies. I was thinking about how many people would be at the hospital with Allie and Justin to welcome this new life into the world and comparing this to Jamie and Kyle-alone as new believers-in the family of God.  The Lord interrupted these thoughts with this one: “If it was your daughter in the hospital, would you give her cheap flowers?” The answer was no.  God spoke very clearly in my heart. “Jamie is </w:t>
      </w:r>
      <w:r w:rsidRPr="00AB12E2">
        <w:rPr>
          <w:b/>
          <w:i/>
          <w:sz w:val="24"/>
          <w:szCs w:val="24"/>
        </w:rPr>
        <w:t>My</w:t>
      </w:r>
      <w:r>
        <w:rPr>
          <w:sz w:val="24"/>
          <w:szCs w:val="24"/>
        </w:rPr>
        <w:t xml:space="preserve"> </w:t>
      </w:r>
      <w:r w:rsidRPr="00AB12E2">
        <w:rPr>
          <w:b/>
          <w:i/>
          <w:sz w:val="24"/>
          <w:szCs w:val="24"/>
        </w:rPr>
        <w:t>daughter</w:t>
      </w:r>
      <w:r>
        <w:rPr>
          <w:sz w:val="24"/>
          <w:szCs w:val="24"/>
        </w:rPr>
        <w:t>- I give good gifts to My children. I want her to have the best!” I turned around and went to the florist to have flowers made up for the KING’S Daughter.  When I carried the flowers into the room, there they were, just the three of them, the king’s daughter, Jamie, the King’s son, Kyle, and their new born baby girl. I told her I was just delivering the flowers the Heavenly Father had ordered for her. Do you think the Heavenly Father feels the same way about all of His children?</w:t>
      </w:r>
    </w:p>
    <w:p w14:paraId="45A6A8A5" w14:textId="77777777" w:rsidR="009A709C" w:rsidRDefault="009A709C" w:rsidP="00727B5D">
      <w:pPr>
        <w:ind w:firstLine="720"/>
        <w:jc w:val="both"/>
        <w:rPr>
          <w:sz w:val="24"/>
          <w:szCs w:val="24"/>
        </w:rPr>
      </w:pPr>
      <w:r>
        <w:rPr>
          <w:sz w:val="24"/>
          <w:szCs w:val="24"/>
        </w:rPr>
        <w:t xml:space="preserve">In writing the lesson  titled  “Understanding Your Spiritual Gifts”, for the study on the book of Ephesians, I discovered the word used in Ephesians 4:12-13 (above) for </w:t>
      </w:r>
      <w:r w:rsidRPr="00DA576A">
        <w:rPr>
          <w:b/>
          <w:i/>
          <w:sz w:val="24"/>
          <w:szCs w:val="24"/>
        </w:rPr>
        <w:t>equipping</w:t>
      </w:r>
      <w:r w:rsidR="00DA576A">
        <w:rPr>
          <w:sz w:val="24"/>
          <w:szCs w:val="24"/>
        </w:rPr>
        <w:t xml:space="preserve"> </w:t>
      </w:r>
      <w:r w:rsidR="00711CD7">
        <w:rPr>
          <w:sz w:val="24"/>
          <w:szCs w:val="24"/>
        </w:rPr>
        <w:t xml:space="preserve"> of </w:t>
      </w:r>
      <w:r w:rsidR="00DA576A">
        <w:rPr>
          <w:sz w:val="24"/>
          <w:szCs w:val="24"/>
        </w:rPr>
        <w:t>the saint</w:t>
      </w:r>
      <w:r w:rsidR="00711CD7">
        <w:rPr>
          <w:sz w:val="24"/>
          <w:szCs w:val="24"/>
        </w:rPr>
        <w:t>s, it</w:t>
      </w:r>
      <w:r>
        <w:rPr>
          <w:sz w:val="24"/>
          <w:szCs w:val="24"/>
        </w:rPr>
        <w:t xml:space="preserve"> comes from the word  mend. The word is also translated as </w:t>
      </w:r>
      <w:r w:rsidRPr="00036A3E">
        <w:rPr>
          <w:b/>
          <w:i/>
          <w:sz w:val="24"/>
          <w:szCs w:val="24"/>
        </w:rPr>
        <w:t>restore, or mending a</w:t>
      </w:r>
      <w:r>
        <w:rPr>
          <w:sz w:val="24"/>
          <w:szCs w:val="24"/>
        </w:rPr>
        <w:t xml:space="preserve"> </w:t>
      </w:r>
      <w:r w:rsidRPr="00036A3E">
        <w:rPr>
          <w:b/>
          <w:i/>
          <w:sz w:val="24"/>
          <w:szCs w:val="24"/>
        </w:rPr>
        <w:t>net</w:t>
      </w:r>
      <w:r>
        <w:rPr>
          <w:sz w:val="24"/>
          <w:szCs w:val="24"/>
        </w:rPr>
        <w:t>. An important lesson in the discipling processes is this: When someone is an Infant in Christ, a spiritual mother needs to come along side of her</w:t>
      </w:r>
      <w:r w:rsidR="00711CD7">
        <w:rPr>
          <w:sz w:val="24"/>
          <w:szCs w:val="24"/>
        </w:rPr>
        <w:t>, get to know her,</w:t>
      </w:r>
      <w:r>
        <w:rPr>
          <w:sz w:val="24"/>
          <w:szCs w:val="24"/>
        </w:rPr>
        <w:t xml:space="preserve"> find out what is broken, and then she must spoon feed </w:t>
      </w:r>
      <w:r w:rsidR="00711CD7">
        <w:rPr>
          <w:sz w:val="24"/>
          <w:szCs w:val="24"/>
        </w:rPr>
        <w:t xml:space="preserve">her </w:t>
      </w:r>
      <w:r>
        <w:rPr>
          <w:sz w:val="24"/>
          <w:szCs w:val="24"/>
        </w:rPr>
        <w:t>the medicine of the Word of God to bring healing where she is wounded.  (Psalms107:1-22) If these broken places are never dealt with, then her growth will be stunted. It is unlikely she will to grow up into a reproducing spiritual parent. The biblical context for using our spiritual gifts is in the relationships f</w:t>
      </w:r>
      <w:r w:rsidR="00711CD7">
        <w:rPr>
          <w:sz w:val="24"/>
          <w:szCs w:val="24"/>
        </w:rPr>
        <w:t>ormed and nurtured with</w:t>
      </w:r>
      <w:r>
        <w:rPr>
          <w:sz w:val="24"/>
          <w:szCs w:val="24"/>
        </w:rPr>
        <w:t>in the family of God.</w:t>
      </w:r>
      <w:r w:rsidR="006D4D2D">
        <w:rPr>
          <w:sz w:val="24"/>
          <w:szCs w:val="24"/>
        </w:rPr>
        <w:t xml:space="preserve"> </w:t>
      </w:r>
      <w:r w:rsidR="00BF7B1B">
        <w:rPr>
          <w:sz w:val="24"/>
          <w:szCs w:val="24"/>
        </w:rPr>
        <w:t>At the very heart of the matter, is the necessity to be connected to the Body of Christ. We</w:t>
      </w:r>
      <w:r w:rsidR="006D4D2D">
        <w:rPr>
          <w:sz w:val="24"/>
          <w:szCs w:val="24"/>
        </w:rPr>
        <w:t xml:space="preserve"> cannot separate ourselves for a local body of believers and remain connected to Christ Jesus!</w:t>
      </w:r>
    </w:p>
    <w:p w14:paraId="25A094D0" w14:textId="77777777" w:rsidR="00727B5D" w:rsidRPr="00167CAA" w:rsidRDefault="00727B5D" w:rsidP="00727B5D">
      <w:pPr>
        <w:jc w:val="center"/>
        <w:rPr>
          <w:b/>
          <w:i/>
          <w:sz w:val="24"/>
          <w:szCs w:val="24"/>
        </w:rPr>
      </w:pPr>
      <w:r w:rsidRPr="00167CAA">
        <w:rPr>
          <w:b/>
          <w:i/>
          <w:sz w:val="24"/>
          <w:szCs w:val="24"/>
        </w:rPr>
        <w:t>Ephesians 4:11-13</w:t>
      </w:r>
    </w:p>
    <w:p w14:paraId="1C79C55C" w14:textId="77777777" w:rsidR="00727B5D" w:rsidRPr="00E3434A" w:rsidRDefault="00727B5D" w:rsidP="00727B5D">
      <w:pPr>
        <w:ind w:firstLine="720"/>
        <w:jc w:val="center"/>
        <w:rPr>
          <w:b/>
          <w:i/>
          <w:sz w:val="24"/>
          <w:szCs w:val="24"/>
        </w:rPr>
      </w:pPr>
      <w:r w:rsidRPr="00E3434A">
        <w:rPr>
          <w:rFonts w:eastAsia="Times New Roman" w:cs="Helvetica"/>
          <w:b/>
          <w:i/>
          <w:color w:val="000000"/>
          <w:sz w:val="24"/>
          <w:szCs w:val="24"/>
        </w:rPr>
        <w:t>So Christ himself gave the apostles, the prophets, the evangelists, the pastors and teachers,</w:t>
      </w:r>
      <w:r w:rsidRPr="00E3434A">
        <w:rPr>
          <w:rFonts w:eastAsia="Times New Roman" w:cs="Arial"/>
          <w:b/>
          <w:bCs/>
          <w:i/>
          <w:color w:val="000000"/>
          <w:sz w:val="24"/>
          <w:szCs w:val="24"/>
          <w:vertAlign w:val="superscript"/>
        </w:rPr>
        <w:t> </w:t>
      </w:r>
      <w:r w:rsidRPr="00E3434A">
        <w:rPr>
          <w:rFonts w:eastAsia="Times New Roman" w:cs="Helvetica"/>
          <w:b/>
          <w:i/>
          <w:color w:val="000000"/>
          <w:sz w:val="24"/>
          <w:szCs w:val="24"/>
        </w:rPr>
        <w:t>to equip his people for works of service, so that the body of Christ may be built up </w:t>
      </w:r>
      <w:r w:rsidRPr="00E3434A">
        <w:rPr>
          <w:rFonts w:eastAsia="Times New Roman" w:cs="Arial"/>
          <w:b/>
          <w:bCs/>
          <w:i/>
          <w:color w:val="000000"/>
          <w:sz w:val="24"/>
          <w:szCs w:val="24"/>
          <w:vertAlign w:val="superscript"/>
        </w:rPr>
        <w:t>13 </w:t>
      </w:r>
      <w:r w:rsidRPr="00E3434A">
        <w:rPr>
          <w:rFonts w:eastAsia="Times New Roman" w:cs="Helvetica"/>
          <w:b/>
          <w:i/>
          <w:color w:val="000000"/>
          <w:sz w:val="24"/>
          <w:szCs w:val="24"/>
        </w:rPr>
        <w:t>until we all reach unity in the faith and in the knowledge of the Son of God and become mature, attaining to the whole measure of the fullness of Christ.</w:t>
      </w:r>
    </w:p>
    <w:p w14:paraId="06950D14" w14:textId="77777777" w:rsidR="005E73D4" w:rsidRDefault="009A160D" w:rsidP="005E73D4">
      <w:pPr>
        <w:ind w:firstLine="720"/>
        <w:jc w:val="both"/>
        <w:rPr>
          <w:sz w:val="24"/>
          <w:szCs w:val="24"/>
        </w:rPr>
      </w:pPr>
      <w:r>
        <w:rPr>
          <w:sz w:val="24"/>
          <w:szCs w:val="24"/>
        </w:rPr>
        <w:t>One Example of</w:t>
      </w:r>
      <w:r w:rsidR="005E73D4">
        <w:rPr>
          <w:sz w:val="24"/>
          <w:szCs w:val="24"/>
        </w:rPr>
        <w:t xml:space="preserve"> </w:t>
      </w:r>
      <w:r w:rsidR="005E73D4" w:rsidRPr="009A160D">
        <w:rPr>
          <w:b/>
          <w:i/>
          <w:sz w:val="24"/>
          <w:szCs w:val="24"/>
        </w:rPr>
        <w:t xml:space="preserve">mending of broken </w:t>
      </w:r>
      <w:r w:rsidR="000C4787" w:rsidRPr="009A160D">
        <w:rPr>
          <w:b/>
          <w:i/>
          <w:sz w:val="24"/>
          <w:szCs w:val="24"/>
        </w:rPr>
        <w:t>things</w:t>
      </w:r>
      <w:r w:rsidR="000C4787">
        <w:rPr>
          <w:sz w:val="24"/>
          <w:szCs w:val="24"/>
        </w:rPr>
        <w:t xml:space="preserve"> I</w:t>
      </w:r>
      <w:r>
        <w:rPr>
          <w:sz w:val="24"/>
          <w:szCs w:val="24"/>
        </w:rPr>
        <w:t xml:space="preserve"> have</w:t>
      </w:r>
      <w:r w:rsidR="005E73D4">
        <w:rPr>
          <w:sz w:val="24"/>
          <w:szCs w:val="24"/>
        </w:rPr>
        <w:t xml:space="preserve"> </w:t>
      </w:r>
      <w:r w:rsidR="000C4787">
        <w:rPr>
          <w:sz w:val="24"/>
          <w:szCs w:val="24"/>
        </w:rPr>
        <w:t>alluded</w:t>
      </w:r>
      <w:r>
        <w:rPr>
          <w:sz w:val="24"/>
          <w:szCs w:val="24"/>
        </w:rPr>
        <w:t xml:space="preserve"> to in the chapter Words of Life</w:t>
      </w:r>
      <w:r w:rsidR="005E73D4">
        <w:rPr>
          <w:sz w:val="24"/>
          <w:szCs w:val="24"/>
        </w:rPr>
        <w:t xml:space="preserve">. I have mentioned my own struggles with depression. When I </w:t>
      </w:r>
      <w:r w:rsidR="000C4787">
        <w:rPr>
          <w:sz w:val="24"/>
          <w:szCs w:val="24"/>
        </w:rPr>
        <w:t>learned</w:t>
      </w:r>
      <w:r w:rsidR="005E73D4">
        <w:rPr>
          <w:sz w:val="24"/>
          <w:szCs w:val="24"/>
        </w:rPr>
        <w:t xml:space="preserve"> some</w:t>
      </w:r>
      <w:r>
        <w:rPr>
          <w:sz w:val="24"/>
          <w:szCs w:val="24"/>
        </w:rPr>
        <w:t>one who</w:t>
      </w:r>
      <w:r w:rsidR="005E73D4">
        <w:rPr>
          <w:sz w:val="24"/>
          <w:szCs w:val="24"/>
        </w:rPr>
        <w:t xml:space="preserve"> I love very much was experiencing </w:t>
      </w:r>
      <w:r w:rsidR="000C4787">
        <w:rPr>
          <w:sz w:val="24"/>
          <w:szCs w:val="24"/>
        </w:rPr>
        <w:t xml:space="preserve">this trial, I sat down with the Word of God and began to write the following lesson for them. </w:t>
      </w:r>
    </w:p>
    <w:p w14:paraId="1F2363A7" w14:textId="77777777" w:rsidR="005E73D4" w:rsidRDefault="009A160D" w:rsidP="005E73D4">
      <w:pPr>
        <w:ind w:firstLine="720"/>
        <w:jc w:val="both"/>
        <w:rPr>
          <w:sz w:val="24"/>
          <w:szCs w:val="24"/>
        </w:rPr>
      </w:pPr>
      <w:r>
        <w:rPr>
          <w:sz w:val="24"/>
          <w:szCs w:val="24"/>
        </w:rPr>
        <w:t>The irony is, as</w:t>
      </w:r>
      <w:r w:rsidR="005E73D4">
        <w:rPr>
          <w:sz w:val="24"/>
          <w:szCs w:val="24"/>
        </w:rPr>
        <w:t xml:space="preserve"> I write this</w:t>
      </w:r>
      <w:r w:rsidR="000C4787">
        <w:rPr>
          <w:sz w:val="24"/>
          <w:szCs w:val="24"/>
        </w:rPr>
        <w:t xml:space="preserve"> portion of this book,</w:t>
      </w:r>
      <w:r w:rsidR="005E73D4">
        <w:rPr>
          <w:sz w:val="24"/>
          <w:szCs w:val="24"/>
        </w:rPr>
        <w:t xml:space="preserve"> I am experiencing “Pure Joy”</w:t>
      </w:r>
      <w:r w:rsidR="000C4787">
        <w:rPr>
          <w:sz w:val="24"/>
          <w:szCs w:val="24"/>
        </w:rPr>
        <w:t xml:space="preserve"> as James put it</w:t>
      </w:r>
      <w:r w:rsidR="005E73D4">
        <w:rPr>
          <w:sz w:val="24"/>
          <w:szCs w:val="24"/>
        </w:rPr>
        <w:t xml:space="preserve">…the trial of depression. And, believe me… I am taking my own medicine! I include </w:t>
      </w:r>
      <w:r w:rsidR="005E73D4" w:rsidRPr="00233A64">
        <w:rPr>
          <w:b/>
          <w:i/>
          <w:sz w:val="24"/>
          <w:szCs w:val="24"/>
        </w:rPr>
        <w:t>some</w:t>
      </w:r>
      <w:r w:rsidR="005E73D4">
        <w:rPr>
          <w:sz w:val="24"/>
          <w:szCs w:val="24"/>
        </w:rPr>
        <w:t xml:space="preserve"> excerpt of this lesson in hopes it helps someone else, perhaps even you.</w:t>
      </w:r>
      <w:r w:rsidR="000C4787">
        <w:rPr>
          <w:sz w:val="24"/>
          <w:szCs w:val="24"/>
        </w:rPr>
        <w:t xml:space="preserve"> The discipling lesson is titled, “The Health of My countenance”</w:t>
      </w:r>
      <w:r>
        <w:rPr>
          <w:sz w:val="24"/>
          <w:szCs w:val="24"/>
        </w:rPr>
        <w:t>.</w:t>
      </w:r>
      <w:r w:rsidR="000C4787">
        <w:rPr>
          <w:sz w:val="24"/>
          <w:szCs w:val="24"/>
        </w:rPr>
        <w:t xml:space="preserve"> </w:t>
      </w:r>
    </w:p>
    <w:p w14:paraId="2BB2B7AA" w14:textId="77777777" w:rsidR="005E73D4" w:rsidRDefault="005E73D4" w:rsidP="005E73D4">
      <w:pPr>
        <w:ind w:firstLine="720"/>
        <w:jc w:val="both"/>
        <w:rPr>
          <w:sz w:val="24"/>
          <w:szCs w:val="24"/>
        </w:rPr>
      </w:pPr>
      <w:r>
        <w:rPr>
          <w:sz w:val="24"/>
          <w:szCs w:val="24"/>
        </w:rPr>
        <w:t>“</w:t>
      </w:r>
      <w:r w:rsidRPr="0042237D">
        <w:rPr>
          <w:sz w:val="24"/>
          <w:szCs w:val="24"/>
        </w:rPr>
        <w:t xml:space="preserve">In this lesson, we will learn that depression, like all sickness, is a signal that something is wrong. Let me say this on the front end: </w:t>
      </w:r>
      <w:r>
        <w:rPr>
          <w:sz w:val="24"/>
          <w:szCs w:val="24"/>
        </w:rPr>
        <w:t>w</w:t>
      </w:r>
      <w:r w:rsidRPr="0042237D">
        <w:rPr>
          <w:sz w:val="24"/>
          <w:szCs w:val="24"/>
        </w:rPr>
        <w:t>e are frail in our humanity. We all get sick sometimes. It is the effect of the fall</w:t>
      </w:r>
      <w:r>
        <w:rPr>
          <w:sz w:val="24"/>
          <w:szCs w:val="24"/>
        </w:rPr>
        <w:t>,</w:t>
      </w:r>
      <w:r w:rsidRPr="0042237D">
        <w:rPr>
          <w:sz w:val="24"/>
          <w:szCs w:val="24"/>
        </w:rPr>
        <w:t xml:space="preserve"> and when we are sick, even sick emotionally and mentally, the wise person will seek the help of a doctor of medicine. This is a good place to start to see if you have a medical illness that is affecting you emotionally.  After seeing a medical doctor you may also need to see a Christian physiologist</w:t>
      </w:r>
      <w:r>
        <w:rPr>
          <w:sz w:val="24"/>
          <w:szCs w:val="24"/>
        </w:rPr>
        <w:t>,</w:t>
      </w:r>
      <w:r w:rsidRPr="0042237D">
        <w:rPr>
          <w:sz w:val="24"/>
          <w:szCs w:val="24"/>
        </w:rPr>
        <w:t xml:space="preserve"> or at least a trusted spiritual person who will give you counsel from the Word of God.  May the Great Physician send forth His balm and bring healing to you soul</w:t>
      </w:r>
      <w:r>
        <w:rPr>
          <w:sz w:val="24"/>
          <w:szCs w:val="24"/>
        </w:rPr>
        <w:t>.</w:t>
      </w:r>
    </w:p>
    <w:p w14:paraId="023CBEDE" w14:textId="77777777" w:rsidR="005E73D4" w:rsidRPr="000A103A" w:rsidRDefault="005E73D4" w:rsidP="005E73D4">
      <w:pPr>
        <w:jc w:val="center"/>
        <w:rPr>
          <w:b/>
          <w:i/>
          <w:sz w:val="24"/>
          <w:szCs w:val="24"/>
        </w:rPr>
      </w:pPr>
      <w:r w:rsidRPr="000A103A">
        <w:rPr>
          <w:b/>
          <w:i/>
          <w:sz w:val="24"/>
          <w:szCs w:val="24"/>
        </w:rPr>
        <w:t>Psalms 107:19-20</w:t>
      </w:r>
    </w:p>
    <w:p w14:paraId="6F72F069" w14:textId="77777777" w:rsidR="005E73D4" w:rsidRPr="000A103A" w:rsidRDefault="005E73D4" w:rsidP="005E73D4">
      <w:pPr>
        <w:shd w:val="clear" w:color="auto" w:fill="FFFFFF"/>
        <w:spacing w:line="360" w:lineRule="atLeast"/>
        <w:jc w:val="center"/>
        <w:rPr>
          <w:rFonts w:eastAsia="Times New Roman" w:cs="Helvetica"/>
          <w:b/>
          <w:i/>
          <w:color w:val="000000"/>
          <w:sz w:val="24"/>
          <w:szCs w:val="24"/>
        </w:rPr>
      </w:pPr>
      <w:r w:rsidRPr="000A103A">
        <w:rPr>
          <w:rFonts w:eastAsia="Times New Roman" w:cs="Helvetica"/>
          <w:b/>
          <w:i/>
          <w:color w:val="000000"/>
          <w:sz w:val="24"/>
          <w:szCs w:val="24"/>
        </w:rPr>
        <w:t>Then they cried to the </w:t>
      </w:r>
      <w:r w:rsidRPr="000A103A">
        <w:rPr>
          <w:rFonts w:eastAsia="Times New Roman" w:cs="Helvetica"/>
          <w:b/>
          <w:i/>
          <w:smallCaps/>
          <w:color w:val="000000"/>
          <w:sz w:val="24"/>
          <w:szCs w:val="24"/>
        </w:rPr>
        <w:t>Lord</w:t>
      </w:r>
      <w:r w:rsidRPr="000A103A">
        <w:rPr>
          <w:rFonts w:eastAsia="Times New Roman" w:cs="Helvetica"/>
          <w:b/>
          <w:i/>
          <w:color w:val="000000"/>
          <w:sz w:val="24"/>
          <w:szCs w:val="24"/>
        </w:rPr>
        <w:t> in their trouble,</w:t>
      </w:r>
      <w:r w:rsidRPr="000A103A">
        <w:rPr>
          <w:rFonts w:eastAsia="Times New Roman" w:cs="Courier New"/>
          <w:b/>
          <w:i/>
          <w:color w:val="000000"/>
          <w:sz w:val="24"/>
          <w:szCs w:val="24"/>
        </w:rPr>
        <w:t> </w:t>
      </w:r>
      <w:r w:rsidRPr="000A103A">
        <w:rPr>
          <w:rFonts w:eastAsia="Times New Roman" w:cs="Helvetica"/>
          <w:b/>
          <w:i/>
          <w:color w:val="000000"/>
          <w:sz w:val="24"/>
          <w:szCs w:val="24"/>
        </w:rPr>
        <w:t>and he saved them from their distress.</w:t>
      </w:r>
      <w:r w:rsidRPr="000A103A">
        <w:rPr>
          <w:rFonts w:eastAsia="Times New Roman" w:cs="Helvetica"/>
          <w:b/>
          <w:i/>
          <w:color w:val="000000"/>
          <w:sz w:val="24"/>
          <w:szCs w:val="24"/>
        </w:rPr>
        <w:br/>
      </w:r>
      <w:r w:rsidRPr="000A103A">
        <w:rPr>
          <w:rFonts w:eastAsia="Times New Roman" w:cs="Arial"/>
          <w:b/>
          <w:bCs/>
          <w:i/>
          <w:color w:val="000000"/>
          <w:sz w:val="24"/>
          <w:szCs w:val="24"/>
          <w:vertAlign w:val="superscript"/>
        </w:rPr>
        <w:t>20 </w:t>
      </w:r>
      <w:r w:rsidRPr="000A103A">
        <w:rPr>
          <w:rFonts w:eastAsia="Times New Roman" w:cs="Helvetica"/>
          <w:b/>
          <w:i/>
          <w:color w:val="000000"/>
          <w:sz w:val="24"/>
          <w:szCs w:val="24"/>
        </w:rPr>
        <w:t>He sent out his word and healed them;</w:t>
      </w:r>
      <w:r w:rsidRPr="000A103A">
        <w:rPr>
          <w:rFonts w:eastAsia="Times New Roman" w:cs="Courier New"/>
          <w:b/>
          <w:i/>
          <w:color w:val="000000"/>
          <w:sz w:val="24"/>
          <w:szCs w:val="24"/>
        </w:rPr>
        <w:t> he</w:t>
      </w:r>
      <w:r w:rsidRPr="000A103A">
        <w:rPr>
          <w:rFonts w:eastAsia="Times New Roman" w:cs="Helvetica"/>
          <w:b/>
          <w:i/>
          <w:color w:val="000000"/>
          <w:sz w:val="24"/>
          <w:szCs w:val="24"/>
        </w:rPr>
        <w:t xml:space="preserve"> rescued them from the grave.</w:t>
      </w:r>
    </w:p>
    <w:p w14:paraId="277DDAF8" w14:textId="77777777" w:rsidR="005E73D4" w:rsidRDefault="005E73D4" w:rsidP="005E73D4">
      <w:pPr>
        <w:ind w:firstLine="720"/>
        <w:jc w:val="both"/>
        <w:rPr>
          <w:sz w:val="24"/>
          <w:szCs w:val="24"/>
        </w:rPr>
      </w:pPr>
      <w:r w:rsidRPr="005B4410">
        <w:rPr>
          <w:sz w:val="24"/>
          <w:szCs w:val="24"/>
        </w:rPr>
        <w:t>No matter how many years we have been in Christ, we can still become down, and even depressed at times. I know I have been in this state many times. Most of the time I cannot even identify what the problem is. The intent of this lesson is to share some of the truth from the Word of God that the Wonderful Counselor has used in my life to heal me. For example</w:t>
      </w:r>
      <w:r>
        <w:rPr>
          <w:sz w:val="24"/>
          <w:szCs w:val="24"/>
        </w:rPr>
        <w:t>:</w:t>
      </w:r>
      <w:r w:rsidRPr="005B4410">
        <w:rPr>
          <w:sz w:val="24"/>
          <w:szCs w:val="24"/>
        </w:rPr>
        <w:t xml:space="preserve"> one time, after seeking medical help for a variety of health issues, the doctor told me that my physical conditions were caused by depression.  I have</w:t>
      </w:r>
      <w:r>
        <w:rPr>
          <w:sz w:val="24"/>
          <w:szCs w:val="24"/>
        </w:rPr>
        <w:t xml:space="preserve"> a family history of depression, s</w:t>
      </w:r>
      <w:r w:rsidRPr="005B4410">
        <w:rPr>
          <w:sz w:val="24"/>
          <w:szCs w:val="24"/>
        </w:rPr>
        <w:t xml:space="preserve">o when this was my diagnosis, I was </w:t>
      </w:r>
      <w:r>
        <w:rPr>
          <w:sz w:val="24"/>
          <w:szCs w:val="24"/>
        </w:rPr>
        <w:t>more</w:t>
      </w:r>
      <w:r w:rsidRPr="005B4410">
        <w:rPr>
          <w:sz w:val="24"/>
          <w:szCs w:val="24"/>
        </w:rPr>
        <w:t xml:space="preserve"> depressed</w:t>
      </w:r>
      <w:r>
        <w:rPr>
          <w:sz w:val="24"/>
          <w:szCs w:val="24"/>
        </w:rPr>
        <w:t>. T</w:t>
      </w:r>
      <w:r w:rsidRPr="005B4410">
        <w:rPr>
          <w:sz w:val="24"/>
          <w:szCs w:val="24"/>
        </w:rPr>
        <w:t>hen he gave me his cure</w:t>
      </w:r>
      <w:r>
        <w:rPr>
          <w:sz w:val="24"/>
          <w:szCs w:val="24"/>
        </w:rPr>
        <w:t>-</w:t>
      </w:r>
      <w:r w:rsidRPr="005B4410">
        <w:rPr>
          <w:sz w:val="24"/>
          <w:szCs w:val="24"/>
        </w:rPr>
        <w:t xml:space="preserve">a bag of anti-depressants. If he had told me I was depressed because of physical reasons I would have been happy. But no, my </w:t>
      </w:r>
      <w:r w:rsidRPr="005B4410">
        <w:rPr>
          <w:b/>
          <w:i/>
          <w:sz w:val="24"/>
          <w:szCs w:val="24"/>
        </w:rPr>
        <w:t>physical conditions</w:t>
      </w:r>
      <w:r w:rsidRPr="005B4410">
        <w:rPr>
          <w:sz w:val="24"/>
          <w:szCs w:val="24"/>
        </w:rPr>
        <w:t xml:space="preserve"> were caused by my </w:t>
      </w:r>
      <w:r w:rsidRPr="005B4410">
        <w:rPr>
          <w:b/>
          <w:i/>
          <w:sz w:val="24"/>
          <w:szCs w:val="24"/>
        </w:rPr>
        <w:t>emotional sickness</w:t>
      </w:r>
      <w:r w:rsidRPr="005B4410">
        <w:rPr>
          <w:sz w:val="24"/>
          <w:szCs w:val="24"/>
        </w:rPr>
        <w:t xml:space="preserve">. So I sought the only one who could answer my question: “Why you are so depressed oh my soul?” I sought the Lord that day, and He sent forth His Words-Specific Words-that </w:t>
      </w:r>
      <w:r>
        <w:rPr>
          <w:sz w:val="24"/>
          <w:szCs w:val="24"/>
        </w:rPr>
        <w:t xml:space="preserve">I </w:t>
      </w:r>
      <w:r w:rsidRPr="005B4410">
        <w:rPr>
          <w:sz w:val="24"/>
          <w:szCs w:val="24"/>
        </w:rPr>
        <w:t>had to take every day, as if taking medicine.</w:t>
      </w:r>
      <w:r>
        <w:rPr>
          <w:sz w:val="24"/>
          <w:szCs w:val="24"/>
        </w:rPr>
        <w:t xml:space="preserve"> He healed me! He is still healing me! </w:t>
      </w:r>
      <w:r w:rsidRPr="00A522D3">
        <w:rPr>
          <w:sz w:val="24"/>
          <w:szCs w:val="24"/>
        </w:rPr>
        <w:t>The Lord is teaching me not o</w:t>
      </w:r>
      <w:r>
        <w:rPr>
          <w:sz w:val="24"/>
          <w:szCs w:val="24"/>
        </w:rPr>
        <w:t>nly why I am depressed</w:t>
      </w:r>
      <w:r w:rsidRPr="00A522D3">
        <w:rPr>
          <w:sz w:val="24"/>
          <w:szCs w:val="24"/>
        </w:rPr>
        <w:t xml:space="preserve"> at times, </w:t>
      </w:r>
      <w:r>
        <w:rPr>
          <w:sz w:val="24"/>
          <w:szCs w:val="24"/>
        </w:rPr>
        <w:t>b</w:t>
      </w:r>
      <w:r w:rsidRPr="00A522D3">
        <w:rPr>
          <w:sz w:val="24"/>
          <w:szCs w:val="24"/>
        </w:rPr>
        <w:t>ut</w:t>
      </w:r>
      <w:r>
        <w:rPr>
          <w:sz w:val="24"/>
          <w:szCs w:val="24"/>
        </w:rPr>
        <w:t xml:space="preserve"> also</w:t>
      </w:r>
      <w:r w:rsidRPr="00A522D3">
        <w:rPr>
          <w:sz w:val="24"/>
          <w:szCs w:val="24"/>
        </w:rPr>
        <w:t xml:space="preserve"> He is teaching me </w:t>
      </w:r>
      <w:r w:rsidRPr="00A522D3">
        <w:rPr>
          <w:b/>
          <w:i/>
          <w:sz w:val="24"/>
          <w:szCs w:val="24"/>
        </w:rPr>
        <w:t xml:space="preserve">through Depression. </w:t>
      </w:r>
      <w:r w:rsidRPr="00A522D3">
        <w:rPr>
          <w:sz w:val="24"/>
          <w:szCs w:val="24"/>
        </w:rPr>
        <w:t xml:space="preserve"> I am dependent upon Him</w:t>
      </w:r>
      <w:r>
        <w:rPr>
          <w:sz w:val="24"/>
          <w:szCs w:val="24"/>
        </w:rPr>
        <w:t>,</w:t>
      </w:r>
      <w:r w:rsidRPr="00A522D3">
        <w:rPr>
          <w:sz w:val="24"/>
          <w:szCs w:val="24"/>
        </w:rPr>
        <w:t xml:space="preserve"> as</w:t>
      </w:r>
      <w:r>
        <w:rPr>
          <w:sz w:val="24"/>
          <w:szCs w:val="24"/>
        </w:rPr>
        <w:t xml:space="preserve"> needy and dependent as</w:t>
      </w:r>
      <w:r w:rsidRPr="00A522D3">
        <w:rPr>
          <w:sz w:val="24"/>
          <w:szCs w:val="24"/>
        </w:rPr>
        <w:t xml:space="preserve"> I was the day He knit me together in my mother’s womb. He is my very life</w:t>
      </w:r>
      <w:r>
        <w:rPr>
          <w:sz w:val="24"/>
          <w:szCs w:val="24"/>
        </w:rPr>
        <w:t xml:space="preserve">, </w:t>
      </w:r>
      <w:r w:rsidRPr="00A522D3">
        <w:rPr>
          <w:sz w:val="24"/>
          <w:szCs w:val="24"/>
        </w:rPr>
        <w:t xml:space="preserve">not just part of it!  </w:t>
      </w:r>
      <w:r w:rsidRPr="005B4410">
        <w:rPr>
          <w:sz w:val="24"/>
          <w:szCs w:val="24"/>
        </w:rPr>
        <w:t xml:space="preserve"> </w:t>
      </w:r>
      <w:r>
        <w:rPr>
          <w:sz w:val="24"/>
          <w:szCs w:val="24"/>
        </w:rPr>
        <w:t>Jesus is the Wonderful Counselor, Mighty God. He is the Healer</w:t>
      </w:r>
      <w:r w:rsidRPr="005B4410">
        <w:rPr>
          <w:sz w:val="24"/>
          <w:szCs w:val="24"/>
        </w:rPr>
        <w:t>.</w:t>
      </w:r>
      <w:r>
        <w:rPr>
          <w:sz w:val="24"/>
          <w:szCs w:val="24"/>
        </w:rPr>
        <w:t>”</w:t>
      </w:r>
      <w:r w:rsidRPr="005B4410">
        <w:rPr>
          <w:sz w:val="24"/>
          <w:szCs w:val="24"/>
        </w:rPr>
        <w:t xml:space="preserve"> He still </w:t>
      </w:r>
      <w:r>
        <w:rPr>
          <w:sz w:val="24"/>
          <w:szCs w:val="24"/>
        </w:rPr>
        <w:t>makes house calls to those who sit in darkness and deepest gloom</w:t>
      </w:r>
      <w:r w:rsidRPr="005B4410">
        <w:rPr>
          <w:sz w:val="24"/>
          <w:szCs w:val="24"/>
        </w:rPr>
        <w:t xml:space="preserve">!  </w:t>
      </w:r>
      <w:r>
        <w:rPr>
          <w:sz w:val="24"/>
          <w:szCs w:val="24"/>
        </w:rPr>
        <w:t xml:space="preserve">(Isaiah 9:1-6; Psalms 107:9-20)  </w:t>
      </w:r>
      <w:r w:rsidRPr="0042237D">
        <w:rPr>
          <w:sz w:val="24"/>
          <w:szCs w:val="24"/>
        </w:rPr>
        <w:t xml:space="preserve">“There is no pit that God’s grace is not still deeper.” </w:t>
      </w:r>
      <w:r>
        <w:rPr>
          <w:sz w:val="24"/>
          <w:szCs w:val="24"/>
        </w:rPr>
        <w:t xml:space="preserve">- </w:t>
      </w:r>
      <w:r w:rsidRPr="0042237D">
        <w:rPr>
          <w:sz w:val="24"/>
          <w:szCs w:val="24"/>
        </w:rPr>
        <w:t>Cory Ten Boon</w:t>
      </w:r>
    </w:p>
    <w:p w14:paraId="22461903" w14:textId="77777777" w:rsidR="005E73D4" w:rsidRPr="00233A64" w:rsidRDefault="005E73D4" w:rsidP="005E73D4">
      <w:pPr>
        <w:ind w:left="360"/>
        <w:jc w:val="center"/>
        <w:rPr>
          <w:b/>
          <w:sz w:val="28"/>
          <w:szCs w:val="28"/>
        </w:rPr>
      </w:pPr>
      <w:r w:rsidRPr="00233A64">
        <w:rPr>
          <w:b/>
          <w:sz w:val="28"/>
          <w:szCs w:val="28"/>
        </w:rPr>
        <w:t>Practical Helps for Depression</w:t>
      </w:r>
    </w:p>
    <w:p w14:paraId="763A556A" w14:textId="77777777" w:rsidR="005E73D4" w:rsidRPr="00A522D3" w:rsidRDefault="005E73D4" w:rsidP="005E73D4">
      <w:pPr>
        <w:pStyle w:val="ListParagraph"/>
        <w:numPr>
          <w:ilvl w:val="0"/>
          <w:numId w:val="32"/>
        </w:numPr>
        <w:jc w:val="both"/>
        <w:rPr>
          <w:sz w:val="24"/>
          <w:szCs w:val="24"/>
        </w:rPr>
      </w:pPr>
      <w:r w:rsidRPr="00A522D3">
        <w:rPr>
          <w:b/>
          <w:sz w:val="24"/>
          <w:szCs w:val="24"/>
        </w:rPr>
        <w:t>Go see your Doctor</w:t>
      </w:r>
      <w:r w:rsidRPr="00A522D3">
        <w:rPr>
          <w:sz w:val="24"/>
          <w:szCs w:val="24"/>
        </w:rPr>
        <w:t>! If he prescribes medicine for you to take</w:t>
      </w:r>
      <w:r>
        <w:rPr>
          <w:sz w:val="24"/>
          <w:szCs w:val="24"/>
        </w:rPr>
        <w:t xml:space="preserve">, </w:t>
      </w:r>
      <w:r w:rsidRPr="00A522D3">
        <w:rPr>
          <w:sz w:val="24"/>
          <w:szCs w:val="24"/>
        </w:rPr>
        <w:t xml:space="preserve">by all means </w:t>
      </w:r>
      <w:r w:rsidRPr="00233A64">
        <w:rPr>
          <w:b/>
          <w:i/>
          <w:sz w:val="24"/>
          <w:szCs w:val="24"/>
        </w:rPr>
        <w:t>TAKE IT</w:t>
      </w:r>
      <w:r w:rsidRPr="00A522D3">
        <w:rPr>
          <w:b/>
          <w:sz w:val="24"/>
          <w:szCs w:val="24"/>
        </w:rPr>
        <w:t>!</w:t>
      </w:r>
      <w:r w:rsidRPr="00A522D3">
        <w:rPr>
          <w:sz w:val="24"/>
          <w:szCs w:val="24"/>
        </w:rPr>
        <w:t xml:space="preserve"> You may be clinically depressed!  *** (Watch on You-tube-Tom Nelson</w:t>
      </w:r>
      <w:r>
        <w:rPr>
          <w:sz w:val="24"/>
          <w:szCs w:val="24"/>
        </w:rPr>
        <w:t>-“A Christian looks at D</w:t>
      </w:r>
      <w:r w:rsidRPr="00A522D3">
        <w:rPr>
          <w:sz w:val="24"/>
          <w:szCs w:val="24"/>
        </w:rPr>
        <w:t>epression.</w:t>
      </w:r>
      <w:r>
        <w:rPr>
          <w:sz w:val="24"/>
          <w:szCs w:val="24"/>
        </w:rPr>
        <w:t>”</w:t>
      </w:r>
      <w:r w:rsidRPr="00A522D3">
        <w:rPr>
          <w:sz w:val="24"/>
          <w:szCs w:val="24"/>
        </w:rPr>
        <w:t>)</w:t>
      </w:r>
    </w:p>
    <w:p w14:paraId="36EBAEBB" w14:textId="77777777" w:rsidR="005E73D4" w:rsidRPr="00A522D3" w:rsidRDefault="005E73D4" w:rsidP="005E73D4">
      <w:pPr>
        <w:pStyle w:val="ListParagraph"/>
        <w:numPr>
          <w:ilvl w:val="0"/>
          <w:numId w:val="32"/>
        </w:numPr>
        <w:rPr>
          <w:sz w:val="24"/>
          <w:szCs w:val="24"/>
        </w:rPr>
      </w:pPr>
      <w:r w:rsidRPr="00A522D3">
        <w:rPr>
          <w:b/>
          <w:sz w:val="24"/>
          <w:szCs w:val="24"/>
        </w:rPr>
        <w:t>Seek Godly biblical counsel</w:t>
      </w:r>
      <w:r w:rsidRPr="00A522D3">
        <w:rPr>
          <w:sz w:val="24"/>
          <w:szCs w:val="24"/>
        </w:rPr>
        <w:t>. (Jeremiah 8:7-22;  Isaiah 8:16-20; Psalm 146;1-10)</w:t>
      </w:r>
    </w:p>
    <w:p w14:paraId="0A9B1314" w14:textId="77777777" w:rsidR="005E73D4" w:rsidRPr="00A522D3" w:rsidRDefault="005E73D4" w:rsidP="005E73D4">
      <w:pPr>
        <w:pStyle w:val="ListParagraph"/>
        <w:numPr>
          <w:ilvl w:val="0"/>
          <w:numId w:val="32"/>
        </w:numPr>
        <w:rPr>
          <w:sz w:val="24"/>
          <w:szCs w:val="24"/>
        </w:rPr>
      </w:pPr>
      <w:r w:rsidRPr="00A522D3">
        <w:rPr>
          <w:b/>
          <w:sz w:val="24"/>
          <w:szCs w:val="24"/>
        </w:rPr>
        <w:t>Help others</w:t>
      </w:r>
      <w:r w:rsidRPr="00A522D3">
        <w:rPr>
          <w:sz w:val="24"/>
          <w:szCs w:val="24"/>
        </w:rPr>
        <w:t xml:space="preserve">; it will get your mind </w:t>
      </w:r>
      <w:r w:rsidRPr="00A522D3">
        <w:rPr>
          <w:b/>
          <w:sz w:val="24"/>
          <w:szCs w:val="24"/>
        </w:rPr>
        <w:t>off self</w:t>
      </w:r>
      <w:r w:rsidRPr="00A522D3">
        <w:rPr>
          <w:sz w:val="24"/>
          <w:szCs w:val="24"/>
        </w:rPr>
        <w:t>! ( Isaiah 58:1-12)</w:t>
      </w:r>
    </w:p>
    <w:p w14:paraId="7A37A341" w14:textId="77777777" w:rsidR="005E73D4" w:rsidRPr="00A522D3" w:rsidRDefault="005E73D4" w:rsidP="005E73D4">
      <w:pPr>
        <w:pStyle w:val="ListParagraph"/>
        <w:numPr>
          <w:ilvl w:val="0"/>
          <w:numId w:val="32"/>
        </w:numPr>
        <w:jc w:val="both"/>
        <w:rPr>
          <w:sz w:val="24"/>
          <w:szCs w:val="24"/>
        </w:rPr>
      </w:pPr>
      <w:r w:rsidRPr="00A522D3">
        <w:rPr>
          <w:rFonts w:cstheme="minorHAnsi"/>
          <w:b/>
          <w:sz w:val="24"/>
          <w:szCs w:val="24"/>
        </w:rPr>
        <w:t>Take care of your temple</w:t>
      </w:r>
      <w:r w:rsidRPr="00A522D3">
        <w:rPr>
          <w:rFonts w:cstheme="minorHAnsi"/>
          <w:sz w:val="24"/>
          <w:szCs w:val="24"/>
        </w:rPr>
        <w:t xml:space="preserve"> (your body) by eating healthy, exercising</w:t>
      </w:r>
      <w:r>
        <w:rPr>
          <w:rFonts w:cstheme="minorHAnsi"/>
          <w:sz w:val="24"/>
          <w:szCs w:val="24"/>
        </w:rPr>
        <w:t>, get outside in the sun</w:t>
      </w:r>
      <w:r w:rsidRPr="00A522D3">
        <w:rPr>
          <w:rFonts w:cstheme="minorHAnsi"/>
          <w:sz w:val="24"/>
          <w:szCs w:val="24"/>
        </w:rPr>
        <w:t>, getting proper rest, and be</w:t>
      </w:r>
      <w:r>
        <w:rPr>
          <w:rFonts w:cstheme="minorHAnsi"/>
          <w:sz w:val="24"/>
          <w:szCs w:val="24"/>
        </w:rPr>
        <w:t>ing</w:t>
      </w:r>
      <w:r w:rsidRPr="00A522D3">
        <w:rPr>
          <w:rFonts w:cstheme="minorHAnsi"/>
          <w:sz w:val="24"/>
          <w:szCs w:val="24"/>
        </w:rPr>
        <w:t xml:space="preserve"> still before the Lord! (Psalms 46:1-11)</w:t>
      </w:r>
      <w:r w:rsidRPr="002472D8">
        <w:rPr>
          <w:rFonts w:cstheme="minorHAnsi"/>
          <w:sz w:val="24"/>
          <w:szCs w:val="24"/>
        </w:rPr>
        <w:t xml:space="preserve"> </w:t>
      </w:r>
      <w:r>
        <w:rPr>
          <w:rFonts w:cstheme="minorHAnsi"/>
          <w:sz w:val="24"/>
          <w:szCs w:val="24"/>
        </w:rPr>
        <w:t xml:space="preserve">Good clean humor helps to lighten your mood and </w:t>
      </w:r>
      <w:r w:rsidRPr="00A522D3">
        <w:rPr>
          <w:rFonts w:cstheme="minorHAnsi"/>
          <w:sz w:val="24"/>
          <w:szCs w:val="24"/>
        </w:rPr>
        <w:t>laughing</w:t>
      </w:r>
      <w:r>
        <w:rPr>
          <w:rFonts w:cstheme="minorHAnsi"/>
          <w:sz w:val="24"/>
          <w:szCs w:val="24"/>
        </w:rPr>
        <w:t xml:space="preserve"> is</w:t>
      </w:r>
      <w:r w:rsidRPr="00A522D3">
        <w:rPr>
          <w:rFonts w:cstheme="minorHAnsi"/>
          <w:sz w:val="24"/>
          <w:szCs w:val="24"/>
        </w:rPr>
        <w:t xml:space="preserve"> good medicine.</w:t>
      </w:r>
      <w:r w:rsidRPr="00A522D3">
        <w:rPr>
          <w:rStyle w:val="text"/>
          <w:rFonts w:cstheme="minorHAnsi"/>
          <w:sz w:val="24"/>
          <w:szCs w:val="24"/>
        </w:rPr>
        <w:t xml:space="preserve">  </w:t>
      </w:r>
    </w:p>
    <w:p w14:paraId="437EEF45" w14:textId="77777777" w:rsidR="005E73D4" w:rsidRPr="00A522D3" w:rsidRDefault="005E73D4" w:rsidP="005E73D4">
      <w:pPr>
        <w:pStyle w:val="ListParagraph"/>
        <w:numPr>
          <w:ilvl w:val="0"/>
          <w:numId w:val="32"/>
        </w:numPr>
        <w:jc w:val="both"/>
        <w:rPr>
          <w:b/>
          <w:sz w:val="24"/>
          <w:szCs w:val="24"/>
        </w:rPr>
      </w:pPr>
      <w:r w:rsidRPr="00A522D3">
        <w:rPr>
          <w:rFonts w:cstheme="minorHAnsi"/>
          <w:b/>
          <w:sz w:val="24"/>
          <w:szCs w:val="24"/>
        </w:rPr>
        <w:t>Draw near to God through prayer and His Word</w:t>
      </w:r>
      <w:r w:rsidRPr="00A522D3">
        <w:rPr>
          <w:rFonts w:cstheme="minorHAnsi"/>
          <w:sz w:val="24"/>
          <w:szCs w:val="24"/>
        </w:rPr>
        <w:t>.</w:t>
      </w:r>
      <w:r w:rsidRPr="00A522D3">
        <w:rPr>
          <w:sz w:val="24"/>
          <w:szCs w:val="24"/>
        </w:rPr>
        <w:t xml:space="preserve"> Sometimes what we really need is to get alone with God and cry our eyes out and release our pain to the </w:t>
      </w:r>
      <w:r>
        <w:rPr>
          <w:sz w:val="24"/>
          <w:szCs w:val="24"/>
        </w:rPr>
        <w:t>O</w:t>
      </w:r>
      <w:r w:rsidRPr="00A522D3">
        <w:rPr>
          <w:sz w:val="24"/>
          <w:szCs w:val="24"/>
        </w:rPr>
        <w:t>ne who alone understands us.(Psalms 107:9-11)</w:t>
      </w:r>
      <w:r>
        <w:rPr>
          <w:sz w:val="24"/>
          <w:szCs w:val="24"/>
        </w:rPr>
        <w:t xml:space="preserve"> </w:t>
      </w:r>
      <w:r w:rsidRPr="00A522D3">
        <w:rPr>
          <w:sz w:val="24"/>
          <w:szCs w:val="24"/>
        </w:rPr>
        <w:t xml:space="preserve">The Holy Spirit will take specific scriptures and apply them as medicine.  (Psalms 145:13-21) </w:t>
      </w:r>
      <w:r w:rsidRPr="00A522D3">
        <w:rPr>
          <w:b/>
          <w:sz w:val="24"/>
          <w:szCs w:val="24"/>
        </w:rPr>
        <w:t>Life and death are in the power of God’s WORDS. (Proverbs 18:21; Matthew 4:4)</w:t>
      </w:r>
    </w:p>
    <w:p w14:paraId="77AE113D" w14:textId="77777777" w:rsidR="005E73D4" w:rsidRPr="00A522D3" w:rsidRDefault="005E73D4" w:rsidP="005E73D4">
      <w:pPr>
        <w:pStyle w:val="ListParagraph"/>
        <w:numPr>
          <w:ilvl w:val="0"/>
          <w:numId w:val="32"/>
        </w:numPr>
        <w:jc w:val="both"/>
        <w:rPr>
          <w:sz w:val="24"/>
          <w:szCs w:val="24"/>
        </w:rPr>
      </w:pPr>
      <w:r w:rsidRPr="00A522D3">
        <w:rPr>
          <w:b/>
          <w:sz w:val="24"/>
          <w:szCs w:val="24"/>
        </w:rPr>
        <w:t>Confess your sins</w:t>
      </w:r>
      <w:r w:rsidRPr="00A522D3">
        <w:rPr>
          <w:sz w:val="24"/>
          <w:szCs w:val="24"/>
        </w:rPr>
        <w:t>. Own your sin</w:t>
      </w:r>
      <w:r>
        <w:rPr>
          <w:sz w:val="24"/>
          <w:szCs w:val="24"/>
        </w:rPr>
        <w:t>s</w:t>
      </w:r>
      <w:r w:rsidRPr="00A522D3">
        <w:rPr>
          <w:sz w:val="24"/>
          <w:szCs w:val="24"/>
        </w:rPr>
        <w:t xml:space="preserve"> before the Lord and confess them to a trusted Christian friend. (James 5:13-20; 1 John 1:5-10; Psalms 51:1-17)</w:t>
      </w:r>
    </w:p>
    <w:p w14:paraId="6BD855EE" w14:textId="77777777" w:rsidR="005E73D4" w:rsidRPr="00A522D3" w:rsidRDefault="005E73D4" w:rsidP="005E73D4">
      <w:pPr>
        <w:pStyle w:val="ListParagraph"/>
        <w:numPr>
          <w:ilvl w:val="0"/>
          <w:numId w:val="32"/>
        </w:numPr>
        <w:jc w:val="both"/>
        <w:rPr>
          <w:sz w:val="24"/>
          <w:szCs w:val="24"/>
        </w:rPr>
      </w:pPr>
      <w:r w:rsidRPr="00A522D3">
        <w:rPr>
          <w:sz w:val="24"/>
          <w:szCs w:val="24"/>
        </w:rPr>
        <w:t xml:space="preserve"> </w:t>
      </w:r>
      <w:r w:rsidRPr="00A522D3">
        <w:rPr>
          <w:b/>
          <w:sz w:val="24"/>
          <w:szCs w:val="24"/>
        </w:rPr>
        <w:t>Turn to God in Repentance</w:t>
      </w:r>
      <w:r w:rsidRPr="00A522D3">
        <w:rPr>
          <w:sz w:val="24"/>
          <w:szCs w:val="24"/>
        </w:rPr>
        <w:t xml:space="preserve">.  (1 John 1:5-10; </w:t>
      </w:r>
      <w:r w:rsidRPr="00A522D3">
        <w:rPr>
          <w:b/>
          <w:sz w:val="24"/>
          <w:szCs w:val="24"/>
          <w:u w:val="single"/>
        </w:rPr>
        <w:t>Acts 2:38; 3:19-20</w:t>
      </w:r>
      <w:r w:rsidRPr="00A522D3">
        <w:rPr>
          <w:sz w:val="24"/>
          <w:szCs w:val="24"/>
        </w:rPr>
        <w:t xml:space="preserve">; 26:20; 2 Cor. 7:10; Romans 2:4-5; Luke </w:t>
      </w:r>
      <w:r>
        <w:rPr>
          <w:sz w:val="24"/>
          <w:szCs w:val="24"/>
        </w:rPr>
        <w:t>5:20-32;</w:t>
      </w:r>
      <w:r w:rsidRPr="00A522D3">
        <w:rPr>
          <w:sz w:val="24"/>
          <w:szCs w:val="24"/>
        </w:rPr>
        <w:t>13:1-5; Luke 24:46-48)</w:t>
      </w:r>
    </w:p>
    <w:p w14:paraId="65658691" w14:textId="77777777" w:rsidR="005E73D4" w:rsidRPr="00A522D3" w:rsidRDefault="005E73D4" w:rsidP="005E73D4">
      <w:pPr>
        <w:pStyle w:val="ListParagraph"/>
        <w:numPr>
          <w:ilvl w:val="0"/>
          <w:numId w:val="32"/>
        </w:numPr>
        <w:jc w:val="both"/>
        <w:rPr>
          <w:sz w:val="24"/>
          <w:szCs w:val="24"/>
        </w:rPr>
      </w:pPr>
      <w:r w:rsidRPr="00A522D3">
        <w:rPr>
          <w:b/>
          <w:sz w:val="24"/>
          <w:szCs w:val="24"/>
        </w:rPr>
        <w:t>Remember what He has done</w:t>
      </w:r>
      <w:r w:rsidRPr="00A522D3">
        <w:rPr>
          <w:sz w:val="24"/>
          <w:szCs w:val="24"/>
        </w:rPr>
        <w:t xml:space="preserve"> for you in the past.  Have a talk with yourself about all He has done; recall these things. Psalm  42:11 (KJV)</w:t>
      </w:r>
    </w:p>
    <w:p w14:paraId="02E8534E" w14:textId="77777777" w:rsidR="005E73D4" w:rsidRPr="00A522D3" w:rsidRDefault="005E73D4" w:rsidP="005E73D4">
      <w:pPr>
        <w:pStyle w:val="ListParagraph"/>
        <w:numPr>
          <w:ilvl w:val="0"/>
          <w:numId w:val="32"/>
        </w:numPr>
        <w:jc w:val="both"/>
        <w:rPr>
          <w:sz w:val="24"/>
          <w:szCs w:val="24"/>
        </w:rPr>
      </w:pPr>
      <w:r w:rsidRPr="00A522D3">
        <w:rPr>
          <w:b/>
          <w:sz w:val="24"/>
          <w:szCs w:val="24"/>
        </w:rPr>
        <w:t>Praise Him</w:t>
      </w:r>
      <w:r w:rsidRPr="00A522D3">
        <w:rPr>
          <w:sz w:val="24"/>
          <w:szCs w:val="24"/>
        </w:rPr>
        <w:t xml:space="preserve"> for who He is. Fill your mind and heart with praise songs and turn off the T.V. and computers. (Psalm 30:1-12; 34:1-22; 40:1-10; Psalm 145:1-21; Acts 2:25-28) </w:t>
      </w:r>
    </w:p>
    <w:p w14:paraId="25D076A8" w14:textId="77777777" w:rsidR="00027567" w:rsidRDefault="00027567" w:rsidP="00027567">
      <w:pPr>
        <w:jc w:val="center"/>
        <w:rPr>
          <w:sz w:val="24"/>
          <w:szCs w:val="24"/>
        </w:rPr>
      </w:pPr>
    </w:p>
    <w:p w14:paraId="4964E206" w14:textId="77777777" w:rsidR="00027567" w:rsidRPr="00027567" w:rsidRDefault="00027567" w:rsidP="00027567">
      <w:pPr>
        <w:jc w:val="center"/>
        <w:rPr>
          <w:sz w:val="24"/>
          <w:szCs w:val="24"/>
        </w:rPr>
      </w:pPr>
    </w:p>
    <w:p w14:paraId="3E3FEC9A" w14:textId="77777777" w:rsidR="00027567" w:rsidRDefault="00027567" w:rsidP="005E73D4">
      <w:pPr>
        <w:ind w:firstLine="720"/>
        <w:jc w:val="both"/>
        <w:rPr>
          <w:sz w:val="24"/>
          <w:szCs w:val="24"/>
        </w:rPr>
      </w:pPr>
    </w:p>
    <w:p w14:paraId="3564A36B" w14:textId="77777777" w:rsidR="009A709C" w:rsidRPr="00027567" w:rsidRDefault="00027567" w:rsidP="00027567">
      <w:pPr>
        <w:jc w:val="center"/>
        <w:rPr>
          <w:b/>
          <w:sz w:val="28"/>
          <w:szCs w:val="28"/>
        </w:rPr>
      </w:pPr>
      <w:r w:rsidRPr="00027567">
        <w:rPr>
          <w:b/>
          <w:sz w:val="28"/>
          <w:szCs w:val="28"/>
        </w:rPr>
        <w:t>Pearls of Wisdom</w:t>
      </w:r>
    </w:p>
    <w:p w14:paraId="70DE00AE" w14:textId="77777777" w:rsidR="009A709C" w:rsidRPr="009A709C" w:rsidRDefault="009A709C" w:rsidP="009A709C">
      <w:pPr>
        <w:ind w:left="360"/>
        <w:jc w:val="center"/>
        <w:rPr>
          <w:b/>
          <w:i/>
          <w:sz w:val="24"/>
          <w:szCs w:val="24"/>
        </w:rPr>
      </w:pPr>
      <w:r w:rsidRPr="009A709C">
        <w:rPr>
          <w:b/>
          <w:i/>
          <w:sz w:val="24"/>
          <w:szCs w:val="24"/>
        </w:rPr>
        <w:t>2 Peter 2:2-3 (NIV)</w:t>
      </w:r>
    </w:p>
    <w:p w14:paraId="0FCD17FD" w14:textId="77777777" w:rsidR="009A709C" w:rsidRPr="00653DEB" w:rsidRDefault="009A709C" w:rsidP="009A709C">
      <w:pPr>
        <w:pStyle w:val="chapter-1"/>
        <w:shd w:val="clear" w:color="auto" w:fill="FFFFFF"/>
        <w:spacing w:before="0" w:beforeAutospacing="0" w:after="150" w:afterAutospacing="0" w:line="360" w:lineRule="atLeast"/>
        <w:ind w:left="360"/>
        <w:jc w:val="center"/>
        <w:rPr>
          <w:rFonts w:asciiTheme="minorHAnsi" w:hAnsiTheme="minorHAnsi" w:cs="Helvetica"/>
          <w:b/>
          <w:i/>
          <w:color w:val="000000"/>
        </w:rPr>
      </w:pPr>
      <w:r w:rsidRPr="00653DEB">
        <w:rPr>
          <w:rStyle w:val="text"/>
          <w:rFonts w:asciiTheme="minorHAnsi" w:hAnsiTheme="minorHAnsi" w:cs="Arial"/>
          <w:b/>
          <w:bCs/>
          <w:i/>
          <w:color w:val="000000"/>
          <w:vertAlign w:val="superscript"/>
        </w:rPr>
        <w:t>2 </w:t>
      </w:r>
      <w:r w:rsidRPr="00653DEB">
        <w:rPr>
          <w:rStyle w:val="text"/>
          <w:rFonts w:asciiTheme="minorHAnsi" w:hAnsiTheme="minorHAnsi" w:cs="Helvetica"/>
          <w:b/>
          <w:i/>
          <w:color w:val="000000"/>
        </w:rPr>
        <w:t>Like newborn babies, crave pure spiritual milk,</w:t>
      </w:r>
      <w:r w:rsidRPr="00653DEB">
        <w:rPr>
          <w:rStyle w:val="apple-converted-space"/>
          <w:rFonts w:asciiTheme="minorHAnsi" w:hAnsiTheme="minorHAnsi" w:cs="Helvetica"/>
          <w:b/>
          <w:i/>
          <w:color w:val="000000"/>
        </w:rPr>
        <w:t> </w:t>
      </w:r>
      <w:r w:rsidRPr="00653DEB">
        <w:rPr>
          <w:rStyle w:val="text"/>
          <w:rFonts w:asciiTheme="minorHAnsi" w:hAnsiTheme="minorHAnsi" w:cs="Helvetica"/>
          <w:b/>
          <w:i/>
          <w:color w:val="000000"/>
        </w:rPr>
        <w:t>so that by it you may grow up</w:t>
      </w:r>
      <w:r>
        <w:rPr>
          <w:rStyle w:val="text"/>
          <w:rFonts w:asciiTheme="minorHAnsi" w:hAnsiTheme="minorHAnsi" w:cs="Helvetica"/>
          <w:b/>
          <w:i/>
          <w:color w:val="000000"/>
        </w:rPr>
        <w:t xml:space="preserve"> </w:t>
      </w:r>
      <w:r w:rsidRPr="00653DEB">
        <w:rPr>
          <w:rStyle w:val="text"/>
          <w:rFonts w:asciiTheme="minorHAnsi" w:hAnsiTheme="minorHAnsi" w:cs="Helvetica"/>
          <w:b/>
          <w:i/>
          <w:color w:val="000000"/>
        </w:rPr>
        <w:t>in your salvation,</w:t>
      </w:r>
      <w:r w:rsidRPr="00653DEB">
        <w:rPr>
          <w:rStyle w:val="apple-converted-space"/>
          <w:rFonts w:asciiTheme="minorHAnsi" w:hAnsiTheme="minorHAnsi" w:cs="Helvetica"/>
          <w:b/>
          <w:i/>
          <w:color w:val="000000"/>
        </w:rPr>
        <w:t> </w:t>
      </w:r>
      <w:r w:rsidRPr="00653DEB">
        <w:rPr>
          <w:rStyle w:val="text"/>
          <w:rFonts w:asciiTheme="minorHAnsi" w:hAnsiTheme="minorHAnsi" w:cs="Arial"/>
          <w:b/>
          <w:bCs/>
          <w:i/>
          <w:color w:val="000000"/>
          <w:vertAlign w:val="superscript"/>
        </w:rPr>
        <w:t>3 </w:t>
      </w:r>
      <w:r w:rsidRPr="00653DEB">
        <w:rPr>
          <w:rStyle w:val="text"/>
          <w:rFonts w:asciiTheme="minorHAnsi" w:hAnsiTheme="minorHAnsi" w:cs="Helvetica"/>
          <w:b/>
          <w:i/>
          <w:color w:val="000000"/>
        </w:rPr>
        <w:t>now that you have tasted that the Lord is good.</w:t>
      </w:r>
    </w:p>
    <w:p w14:paraId="4A1DF34A" w14:textId="77777777" w:rsidR="009A709C" w:rsidRDefault="009A709C" w:rsidP="009A709C">
      <w:pPr>
        <w:jc w:val="center"/>
        <w:rPr>
          <w:b/>
          <w:sz w:val="40"/>
          <w:szCs w:val="40"/>
        </w:rPr>
      </w:pPr>
    </w:p>
    <w:p w14:paraId="7A0B486D" w14:textId="77777777" w:rsidR="00CA230B" w:rsidRDefault="00CA230B" w:rsidP="009A709C">
      <w:pPr>
        <w:jc w:val="center"/>
        <w:rPr>
          <w:b/>
          <w:sz w:val="40"/>
          <w:szCs w:val="40"/>
        </w:rPr>
      </w:pPr>
    </w:p>
    <w:p w14:paraId="1DE6890B" w14:textId="77777777" w:rsidR="009A709C" w:rsidRPr="00CA230B" w:rsidRDefault="009A709C" w:rsidP="00CA230B">
      <w:pPr>
        <w:pStyle w:val="ListParagraph"/>
        <w:numPr>
          <w:ilvl w:val="0"/>
          <w:numId w:val="35"/>
        </w:numPr>
        <w:jc w:val="center"/>
        <w:rPr>
          <w:b/>
          <w:sz w:val="40"/>
          <w:szCs w:val="40"/>
        </w:rPr>
      </w:pPr>
    </w:p>
    <w:p w14:paraId="30241FD2" w14:textId="77777777" w:rsidR="009A709C" w:rsidRPr="00A64500" w:rsidRDefault="009A709C" w:rsidP="009A709C">
      <w:pPr>
        <w:jc w:val="center"/>
        <w:rPr>
          <w:b/>
          <w:sz w:val="40"/>
          <w:szCs w:val="40"/>
        </w:rPr>
      </w:pPr>
      <w:r>
        <w:rPr>
          <w:b/>
          <w:sz w:val="40"/>
          <w:szCs w:val="40"/>
        </w:rPr>
        <w:t>Chapter #1</w:t>
      </w:r>
      <w:r w:rsidR="00EA3965">
        <w:rPr>
          <w:b/>
          <w:sz w:val="40"/>
          <w:szCs w:val="40"/>
        </w:rPr>
        <w:t>8</w:t>
      </w:r>
    </w:p>
    <w:p w14:paraId="74E5974C" w14:textId="77777777" w:rsidR="009A709C" w:rsidRDefault="009A709C" w:rsidP="009A709C">
      <w:pPr>
        <w:jc w:val="center"/>
        <w:rPr>
          <w:b/>
          <w:sz w:val="40"/>
          <w:szCs w:val="40"/>
        </w:rPr>
      </w:pPr>
      <w:r w:rsidRPr="00E86C34">
        <w:rPr>
          <w:b/>
          <w:sz w:val="40"/>
          <w:szCs w:val="40"/>
        </w:rPr>
        <w:t>A Nursing Mother</w:t>
      </w:r>
    </w:p>
    <w:p w14:paraId="26EA40E9" w14:textId="77777777" w:rsidR="009A709C" w:rsidRPr="002D509D" w:rsidRDefault="009A709C" w:rsidP="009A709C">
      <w:pPr>
        <w:jc w:val="center"/>
        <w:rPr>
          <w:rFonts w:cstheme="minorHAnsi"/>
          <w:b/>
          <w:i/>
          <w:sz w:val="24"/>
          <w:szCs w:val="24"/>
        </w:rPr>
      </w:pPr>
      <w:r w:rsidRPr="002D509D">
        <w:rPr>
          <w:rFonts w:cstheme="minorHAnsi"/>
          <w:b/>
          <w:i/>
          <w:sz w:val="24"/>
          <w:szCs w:val="24"/>
        </w:rPr>
        <w:t>1 Thessalonians 2:7-12</w:t>
      </w:r>
    </w:p>
    <w:p w14:paraId="03C8FFB1" w14:textId="77777777" w:rsidR="009A709C" w:rsidRDefault="009A709C" w:rsidP="009A709C">
      <w:pPr>
        <w:pStyle w:val="chapter-1"/>
        <w:jc w:val="center"/>
        <w:rPr>
          <w:rStyle w:val="text"/>
          <w:rFonts w:asciiTheme="minorHAnsi" w:hAnsiTheme="minorHAnsi" w:cstheme="minorHAnsi"/>
          <w:b/>
          <w:i/>
        </w:rPr>
      </w:pPr>
      <w:r w:rsidRPr="002D509D">
        <w:rPr>
          <w:rStyle w:val="text"/>
          <w:rFonts w:asciiTheme="minorHAnsi" w:hAnsiTheme="minorHAnsi" w:cstheme="minorHAnsi"/>
          <w:b/>
          <w:i/>
          <w:vertAlign w:val="superscript"/>
        </w:rPr>
        <w:t>7 </w:t>
      </w:r>
      <w:r w:rsidRPr="002D509D">
        <w:rPr>
          <w:rStyle w:val="text"/>
          <w:rFonts w:asciiTheme="minorHAnsi" w:hAnsiTheme="minorHAnsi" w:cstheme="minorHAnsi"/>
          <w:b/>
          <w:i/>
        </w:rPr>
        <w:t xml:space="preserve">But we proved to be gentle among you, as a nursing </w:t>
      </w:r>
      <w:r w:rsidRPr="002D509D">
        <w:rPr>
          <w:rStyle w:val="text"/>
          <w:rFonts w:asciiTheme="minorHAnsi" w:hAnsiTheme="minorHAnsi" w:cstheme="minorHAnsi"/>
          <w:b/>
          <w:i/>
          <w:iCs/>
        </w:rPr>
        <w:t>mother</w:t>
      </w:r>
      <w:r w:rsidRPr="002D509D">
        <w:rPr>
          <w:rStyle w:val="text"/>
          <w:rFonts w:asciiTheme="minorHAnsi" w:hAnsiTheme="minorHAnsi" w:cstheme="minorHAnsi"/>
          <w:b/>
          <w:i/>
        </w:rPr>
        <w:t xml:space="preserve"> tenderly cares for her own children.</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8 </w:t>
      </w:r>
      <w:r w:rsidRPr="002D509D">
        <w:rPr>
          <w:rStyle w:val="text"/>
          <w:rFonts w:asciiTheme="minorHAnsi" w:hAnsiTheme="minorHAnsi" w:cstheme="minorHAnsi"/>
          <w:b/>
          <w:i/>
        </w:rPr>
        <w:t>Having so fond an affection for you, we were well-pleased to impart to you not only the gospel of God but also our own lives, because you had become very dear to us.</w:t>
      </w:r>
    </w:p>
    <w:p w14:paraId="5105E2FF" w14:textId="77777777" w:rsidR="009A709C" w:rsidRPr="002D509D" w:rsidRDefault="009A709C" w:rsidP="009A709C">
      <w:pPr>
        <w:pStyle w:val="chapter-1"/>
        <w:jc w:val="center"/>
        <w:rPr>
          <w:rFonts w:asciiTheme="minorHAnsi" w:hAnsiTheme="minorHAnsi" w:cstheme="minorHAnsi"/>
          <w:b/>
          <w:i/>
        </w:rPr>
      </w:pPr>
      <w:r w:rsidRPr="002D509D">
        <w:rPr>
          <w:rStyle w:val="text"/>
          <w:rFonts w:asciiTheme="minorHAnsi" w:hAnsiTheme="minorHAnsi" w:cstheme="minorHAnsi"/>
          <w:b/>
          <w:i/>
          <w:vertAlign w:val="superscript"/>
        </w:rPr>
        <w:t>9 </w:t>
      </w:r>
      <w:r w:rsidRPr="002D509D">
        <w:rPr>
          <w:rStyle w:val="text"/>
          <w:rFonts w:asciiTheme="minorHAnsi" w:hAnsiTheme="minorHAnsi" w:cstheme="minorHAnsi"/>
          <w:b/>
          <w:i/>
        </w:rPr>
        <w:t xml:space="preserve">For you recall, brethren, our labor and hardship, </w:t>
      </w:r>
      <w:r w:rsidRPr="002D509D">
        <w:rPr>
          <w:rStyle w:val="text"/>
          <w:rFonts w:asciiTheme="minorHAnsi" w:hAnsiTheme="minorHAnsi" w:cstheme="minorHAnsi"/>
          <w:b/>
          <w:i/>
          <w:iCs/>
        </w:rPr>
        <w:t>how</w:t>
      </w:r>
      <w:r w:rsidRPr="002D509D">
        <w:rPr>
          <w:rStyle w:val="text"/>
          <w:rFonts w:asciiTheme="minorHAnsi" w:hAnsiTheme="minorHAnsi" w:cstheme="minorHAnsi"/>
          <w:b/>
          <w:i/>
        </w:rPr>
        <w:t xml:space="preserve"> working night and day so as not to be a burden to any of you, we proclaimed to you the gospel of God.</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10 </w:t>
      </w:r>
      <w:r w:rsidRPr="002D509D">
        <w:rPr>
          <w:rStyle w:val="text"/>
          <w:rFonts w:asciiTheme="minorHAnsi" w:hAnsiTheme="minorHAnsi" w:cstheme="minorHAnsi"/>
          <w:b/>
          <w:i/>
        </w:rPr>
        <w:t xml:space="preserve">You are witnesses, and </w:t>
      </w:r>
      <w:r w:rsidRPr="002D509D">
        <w:rPr>
          <w:rStyle w:val="text"/>
          <w:rFonts w:asciiTheme="minorHAnsi" w:hAnsiTheme="minorHAnsi" w:cstheme="minorHAnsi"/>
          <w:b/>
          <w:i/>
          <w:iCs/>
        </w:rPr>
        <w:t>so is</w:t>
      </w:r>
      <w:r w:rsidRPr="002D509D">
        <w:rPr>
          <w:rStyle w:val="text"/>
          <w:rFonts w:asciiTheme="minorHAnsi" w:hAnsiTheme="minorHAnsi" w:cstheme="minorHAnsi"/>
          <w:b/>
          <w:i/>
        </w:rPr>
        <w:t xml:space="preserve"> God, how devoutly and uprightly and blamelessly we behaved toward you believers;</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11 </w:t>
      </w:r>
      <w:r w:rsidRPr="002D509D">
        <w:rPr>
          <w:rStyle w:val="text"/>
          <w:rFonts w:asciiTheme="minorHAnsi" w:hAnsiTheme="minorHAnsi" w:cstheme="minorHAnsi"/>
          <w:b/>
          <w:i/>
        </w:rPr>
        <w:t xml:space="preserve">just as you know how we </w:t>
      </w:r>
      <w:r w:rsidRPr="002D509D">
        <w:rPr>
          <w:rStyle w:val="text"/>
          <w:rFonts w:asciiTheme="minorHAnsi" w:hAnsiTheme="minorHAnsi" w:cstheme="minorHAnsi"/>
          <w:b/>
          <w:i/>
          <w:iCs/>
        </w:rPr>
        <w:t>were</w:t>
      </w:r>
      <w:r w:rsidRPr="002D509D">
        <w:rPr>
          <w:rStyle w:val="text"/>
          <w:rFonts w:asciiTheme="minorHAnsi" w:hAnsiTheme="minorHAnsi" w:cstheme="minorHAnsi"/>
          <w:b/>
          <w:i/>
        </w:rPr>
        <w:t xml:space="preserve"> exhorting and encouraging and imploring each one of you as a father </w:t>
      </w:r>
      <w:r w:rsidRPr="002D509D">
        <w:rPr>
          <w:rStyle w:val="text"/>
          <w:rFonts w:asciiTheme="minorHAnsi" w:hAnsiTheme="minorHAnsi" w:cstheme="minorHAnsi"/>
          <w:b/>
          <w:i/>
          <w:iCs/>
        </w:rPr>
        <w:t>would</w:t>
      </w:r>
      <w:r w:rsidRPr="002D509D">
        <w:rPr>
          <w:rStyle w:val="text"/>
          <w:rFonts w:asciiTheme="minorHAnsi" w:hAnsiTheme="minorHAnsi" w:cstheme="minorHAnsi"/>
          <w:b/>
          <w:i/>
        </w:rPr>
        <w:t xml:space="preserve"> his own children,</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12 </w:t>
      </w:r>
      <w:r w:rsidRPr="002D509D">
        <w:rPr>
          <w:rStyle w:val="text"/>
          <w:rFonts w:asciiTheme="minorHAnsi" w:hAnsiTheme="minorHAnsi" w:cstheme="minorHAnsi"/>
          <w:b/>
          <w:i/>
        </w:rPr>
        <w:t>so that you would walk in a manner worthy of the God who calls you into His own kingdom and glory.</w:t>
      </w:r>
    </w:p>
    <w:p w14:paraId="69E2253B" w14:textId="77777777" w:rsidR="009A709C" w:rsidRDefault="009A709C" w:rsidP="009A709C">
      <w:pPr>
        <w:ind w:firstLine="720"/>
        <w:jc w:val="both"/>
        <w:rPr>
          <w:sz w:val="24"/>
          <w:szCs w:val="24"/>
        </w:rPr>
      </w:pPr>
      <w:r>
        <w:rPr>
          <w:sz w:val="24"/>
          <w:szCs w:val="24"/>
        </w:rPr>
        <w:t>Paul, Timothy, his beloved spiritual son, and Silas had spent only three weeks sharing the gospel and then discipling this group of believers. And that is precisely the purpose of the two letters (First and Second Thessalonians). These letters are packed with discipling strategy that I will not attempt to unpack i</w:t>
      </w:r>
      <w:r w:rsidR="00422C9E">
        <w:rPr>
          <w:sz w:val="24"/>
          <w:szCs w:val="24"/>
        </w:rPr>
        <w:t>n this book. With this exception-</w:t>
      </w:r>
      <w:r>
        <w:rPr>
          <w:sz w:val="24"/>
          <w:szCs w:val="24"/>
        </w:rPr>
        <w:t xml:space="preserve"> the imagery Paul used in des</w:t>
      </w:r>
      <w:r w:rsidRPr="009F5B1B">
        <w:rPr>
          <w:sz w:val="24"/>
          <w:szCs w:val="24"/>
        </w:rPr>
        <w:t>crib</w:t>
      </w:r>
      <w:r>
        <w:rPr>
          <w:sz w:val="24"/>
          <w:szCs w:val="24"/>
        </w:rPr>
        <w:t xml:space="preserve">ing </w:t>
      </w:r>
      <w:r w:rsidRPr="009F5B1B">
        <w:rPr>
          <w:sz w:val="24"/>
          <w:szCs w:val="24"/>
        </w:rPr>
        <w:t>himself as a nursing mother,</w:t>
      </w:r>
      <w:r>
        <w:rPr>
          <w:sz w:val="24"/>
          <w:szCs w:val="24"/>
        </w:rPr>
        <w:t xml:space="preserve"> who</w:t>
      </w:r>
      <w:r w:rsidRPr="009F5B1B">
        <w:rPr>
          <w:sz w:val="24"/>
          <w:szCs w:val="24"/>
        </w:rPr>
        <w:t xml:space="preserve"> </w:t>
      </w:r>
      <w:r w:rsidRPr="008B46D0">
        <w:rPr>
          <w:b/>
          <w:i/>
          <w:sz w:val="24"/>
          <w:szCs w:val="24"/>
        </w:rPr>
        <w:t>tenderly cares for her</w:t>
      </w:r>
      <w:r w:rsidRPr="009F5B1B">
        <w:rPr>
          <w:sz w:val="24"/>
          <w:szCs w:val="24"/>
        </w:rPr>
        <w:t xml:space="preserve"> </w:t>
      </w:r>
      <w:r w:rsidRPr="009F5B1B">
        <w:rPr>
          <w:b/>
          <w:i/>
          <w:sz w:val="24"/>
          <w:szCs w:val="24"/>
        </w:rPr>
        <w:t>own children,</w:t>
      </w:r>
      <w:r w:rsidRPr="009F5B1B">
        <w:rPr>
          <w:sz w:val="24"/>
          <w:szCs w:val="24"/>
        </w:rPr>
        <w:t xml:space="preserve"> and as a </w:t>
      </w:r>
      <w:r w:rsidRPr="00BC29A5">
        <w:rPr>
          <w:b/>
          <w:i/>
          <w:sz w:val="24"/>
          <w:szCs w:val="24"/>
        </w:rPr>
        <w:t>Father</w:t>
      </w:r>
      <w:r>
        <w:rPr>
          <w:sz w:val="24"/>
          <w:szCs w:val="24"/>
        </w:rPr>
        <w:t xml:space="preserve"> to the Saints in Thessalonica.</w:t>
      </w:r>
      <w:r w:rsidRPr="009F5B1B">
        <w:rPr>
          <w:sz w:val="24"/>
          <w:szCs w:val="24"/>
        </w:rPr>
        <w:t xml:space="preserve"> </w:t>
      </w:r>
      <w:r w:rsidR="00711CD7">
        <w:rPr>
          <w:sz w:val="24"/>
          <w:szCs w:val="24"/>
        </w:rPr>
        <w:t xml:space="preserve"> I know that men can easily relate to being a father, but, as women, we know intrinsically, what it means to be mothered, cared for as a nursing mother would or at least should her one child. </w:t>
      </w:r>
      <w:r w:rsidRPr="009F5B1B">
        <w:rPr>
          <w:sz w:val="24"/>
          <w:szCs w:val="24"/>
        </w:rPr>
        <w:t xml:space="preserve">Here is some food for thought. </w:t>
      </w:r>
      <w:r>
        <w:rPr>
          <w:sz w:val="24"/>
          <w:szCs w:val="24"/>
        </w:rPr>
        <w:t>Why does</w:t>
      </w:r>
      <w:r w:rsidRPr="009F5B1B">
        <w:rPr>
          <w:sz w:val="24"/>
          <w:szCs w:val="24"/>
        </w:rPr>
        <w:t xml:space="preserve"> a baby cry to be fed? </w:t>
      </w:r>
      <w:r>
        <w:rPr>
          <w:sz w:val="24"/>
          <w:szCs w:val="24"/>
        </w:rPr>
        <w:t xml:space="preserve">Because a </w:t>
      </w:r>
      <w:r w:rsidRPr="009F5B1B">
        <w:rPr>
          <w:sz w:val="24"/>
          <w:szCs w:val="24"/>
        </w:rPr>
        <w:t xml:space="preserve">hungry </w:t>
      </w:r>
      <w:r>
        <w:rPr>
          <w:sz w:val="24"/>
          <w:szCs w:val="24"/>
        </w:rPr>
        <w:t>baby</w:t>
      </w:r>
      <w:r w:rsidRPr="009F5B1B">
        <w:rPr>
          <w:sz w:val="24"/>
          <w:szCs w:val="24"/>
        </w:rPr>
        <w:t xml:space="preserve"> cannot </w:t>
      </w:r>
      <w:r>
        <w:rPr>
          <w:sz w:val="24"/>
          <w:szCs w:val="24"/>
        </w:rPr>
        <w:t>feed</w:t>
      </w:r>
      <w:r w:rsidRPr="009F5B1B">
        <w:rPr>
          <w:sz w:val="24"/>
          <w:szCs w:val="24"/>
        </w:rPr>
        <w:t xml:space="preserve"> themselves</w:t>
      </w:r>
      <w:r>
        <w:rPr>
          <w:sz w:val="24"/>
          <w:szCs w:val="24"/>
        </w:rPr>
        <w:t>!</w:t>
      </w:r>
      <w:r w:rsidRPr="009F5B1B">
        <w:rPr>
          <w:sz w:val="24"/>
          <w:szCs w:val="24"/>
        </w:rPr>
        <w:t xml:space="preserve"> </w:t>
      </w:r>
      <w:r>
        <w:rPr>
          <w:sz w:val="24"/>
          <w:szCs w:val="24"/>
        </w:rPr>
        <w:t>This reinforces the idea that,</w:t>
      </w:r>
      <w:r w:rsidRPr="009F5B1B">
        <w:rPr>
          <w:sz w:val="24"/>
          <w:szCs w:val="24"/>
        </w:rPr>
        <w:t xml:space="preserve"> in a spiritual sense</w:t>
      </w:r>
      <w:r>
        <w:rPr>
          <w:sz w:val="24"/>
          <w:szCs w:val="24"/>
        </w:rPr>
        <w:t>, an</w:t>
      </w:r>
      <w:r w:rsidRPr="009F5B1B">
        <w:rPr>
          <w:sz w:val="24"/>
          <w:szCs w:val="24"/>
        </w:rPr>
        <w:t xml:space="preserve"> infant in Christ</w:t>
      </w:r>
      <w:r>
        <w:rPr>
          <w:sz w:val="24"/>
          <w:szCs w:val="24"/>
        </w:rPr>
        <w:t xml:space="preserve"> should not be left alone to feed them-selves.</w:t>
      </w:r>
      <w:r w:rsidRPr="009F5B1B">
        <w:rPr>
          <w:sz w:val="24"/>
          <w:szCs w:val="24"/>
        </w:rPr>
        <w:t xml:space="preserve"> </w:t>
      </w:r>
    </w:p>
    <w:p w14:paraId="23BB250C" w14:textId="77777777" w:rsidR="009A709C" w:rsidRPr="00351B49" w:rsidRDefault="009A709C" w:rsidP="009A709C">
      <w:pPr>
        <w:ind w:firstLine="720"/>
        <w:jc w:val="both"/>
        <w:rPr>
          <w:b/>
          <w:sz w:val="24"/>
          <w:szCs w:val="24"/>
        </w:rPr>
      </w:pPr>
      <w:r w:rsidRPr="009F5B1B">
        <w:rPr>
          <w:sz w:val="24"/>
          <w:szCs w:val="24"/>
        </w:rPr>
        <w:t>This analogy is very real to me</w:t>
      </w:r>
      <w:r>
        <w:rPr>
          <w:sz w:val="24"/>
          <w:szCs w:val="24"/>
        </w:rPr>
        <w:t>. The last year I have had the privilege of caring for my beautiful granddaughter</w:t>
      </w:r>
      <w:r w:rsidR="00354947">
        <w:rPr>
          <w:sz w:val="24"/>
          <w:szCs w:val="24"/>
        </w:rPr>
        <w:t>,</w:t>
      </w:r>
      <w:r>
        <w:rPr>
          <w:sz w:val="24"/>
          <w:szCs w:val="24"/>
        </w:rPr>
        <w:t xml:space="preserve"> Naomi</w:t>
      </w:r>
      <w:r w:rsidR="00354947">
        <w:rPr>
          <w:sz w:val="24"/>
          <w:szCs w:val="24"/>
        </w:rPr>
        <w:t>,</w:t>
      </w:r>
      <w:r>
        <w:rPr>
          <w:sz w:val="24"/>
          <w:szCs w:val="24"/>
        </w:rPr>
        <w:t xml:space="preserve"> while her mother works one day a week as a nurse. I have learned so much about discipling through caring for her. Now</w:t>
      </w:r>
      <w:r w:rsidR="00711CD7">
        <w:rPr>
          <w:sz w:val="24"/>
          <w:szCs w:val="24"/>
        </w:rPr>
        <w:t>,</w:t>
      </w:r>
      <w:r>
        <w:rPr>
          <w:sz w:val="24"/>
          <w:szCs w:val="24"/>
        </w:rPr>
        <w:t xml:space="preserve"> with our new granddaughter Ada’s arrival, this fact becomes clearer: Babies and children are completely dependent on adults to care for them. The Lord is re-teaching me lessons I have wr</w:t>
      </w:r>
      <w:r w:rsidR="00711CD7">
        <w:rPr>
          <w:sz w:val="24"/>
          <w:szCs w:val="24"/>
        </w:rPr>
        <w:t>itten</w:t>
      </w:r>
      <w:r>
        <w:rPr>
          <w:sz w:val="24"/>
          <w:szCs w:val="24"/>
        </w:rPr>
        <w:t xml:space="preserve"> and taught my own children when they wer</w:t>
      </w:r>
      <w:r w:rsidR="00711CD7">
        <w:rPr>
          <w:sz w:val="24"/>
          <w:szCs w:val="24"/>
        </w:rPr>
        <w:t>e younger. One of the lessons,</w:t>
      </w:r>
      <w:r>
        <w:rPr>
          <w:sz w:val="24"/>
          <w:szCs w:val="24"/>
        </w:rPr>
        <w:t xml:space="preserve"> in my children’s “Light House Journal was titled, “A Child is Dependent”! The lesson began with these words, “You will not always be dependent on Dad and me</w:t>
      </w:r>
      <w:r w:rsidR="00711CD7">
        <w:rPr>
          <w:sz w:val="24"/>
          <w:szCs w:val="24"/>
        </w:rPr>
        <w:t>,</w:t>
      </w:r>
      <w:r>
        <w:rPr>
          <w:sz w:val="24"/>
          <w:szCs w:val="24"/>
        </w:rPr>
        <w:t xml:space="preserve"> but you will always be dependent on God</w:t>
      </w:r>
      <w:r w:rsidR="00711CD7">
        <w:rPr>
          <w:sz w:val="24"/>
          <w:szCs w:val="24"/>
        </w:rPr>
        <w:t>. And this will not change until</w:t>
      </w:r>
      <w:r w:rsidR="00EC6816">
        <w:rPr>
          <w:sz w:val="24"/>
          <w:szCs w:val="24"/>
        </w:rPr>
        <w:t xml:space="preserve"> be until the day you die. We are God’s children, </w:t>
      </w:r>
      <w:r>
        <w:rPr>
          <w:sz w:val="24"/>
          <w:szCs w:val="24"/>
        </w:rPr>
        <w:t>and He is our Father.” The passage I chose for this lesson was Matthew 18:2-4 (NIV)</w:t>
      </w:r>
      <w:r w:rsidRPr="00242219">
        <w:rPr>
          <w:rFonts w:ascii="Verdana" w:hAnsi="Verdana"/>
          <w:color w:val="000000"/>
          <w:shd w:val="clear" w:color="auto" w:fill="FFFFFF"/>
        </w:rPr>
        <w:t xml:space="preserve"> </w:t>
      </w:r>
      <w:r>
        <w:rPr>
          <w:rFonts w:ascii="Verdana" w:hAnsi="Verdana"/>
          <w:color w:val="000000"/>
          <w:shd w:val="clear" w:color="auto" w:fill="FFFFFF"/>
        </w:rPr>
        <w:t>“</w:t>
      </w:r>
      <w:r w:rsidRPr="00351B49">
        <w:rPr>
          <w:rStyle w:val="text"/>
          <w:rFonts w:cstheme="minorHAnsi"/>
          <w:b/>
          <w:color w:val="000000"/>
          <w:sz w:val="24"/>
          <w:szCs w:val="24"/>
          <w:shd w:val="clear" w:color="auto" w:fill="FFFFFF"/>
        </w:rPr>
        <w:t>He called a little child to him, and placed the child among them.</w:t>
      </w:r>
      <w:r w:rsidRPr="00351B49">
        <w:rPr>
          <w:rStyle w:val="apple-converted-space"/>
          <w:rFonts w:cstheme="minorHAnsi"/>
          <w:b/>
          <w:color w:val="000000"/>
          <w:sz w:val="24"/>
          <w:szCs w:val="24"/>
          <w:shd w:val="clear" w:color="auto" w:fill="FFFFFF"/>
        </w:rPr>
        <w:t> </w:t>
      </w:r>
      <w:r w:rsidRPr="00351B49">
        <w:rPr>
          <w:rStyle w:val="text"/>
          <w:rFonts w:cstheme="minorHAnsi"/>
          <w:b/>
          <w:bCs/>
          <w:color w:val="000000"/>
          <w:sz w:val="24"/>
          <w:szCs w:val="24"/>
          <w:shd w:val="clear" w:color="auto" w:fill="FFFFFF"/>
          <w:vertAlign w:val="superscript"/>
        </w:rPr>
        <w:t>3 </w:t>
      </w:r>
      <w:r w:rsidRPr="00351B49">
        <w:rPr>
          <w:rStyle w:val="text"/>
          <w:rFonts w:cstheme="minorHAnsi"/>
          <w:b/>
          <w:color w:val="000000"/>
          <w:sz w:val="24"/>
          <w:szCs w:val="24"/>
          <w:shd w:val="clear" w:color="auto" w:fill="FFFFFF"/>
        </w:rPr>
        <w:t>And he said:</w:t>
      </w:r>
      <w:r w:rsidRPr="00351B49">
        <w:rPr>
          <w:rStyle w:val="apple-converted-space"/>
          <w:rFonts w:cstheme="minorHAnsi"/>
          <w:b/>
          <w:color w:val="000000"/>
          <w:sz w:val="24"/>
          <w:szCs w:val="24"/>
          <w:shd w:val="clear" w:color="auto" w:fill="FFFFFF"/>
        </w:rPr>
        <w:t> </w:t>
      </w:r>
      <w:r w:rsidRPr="00351B49">
        <w:rPr>
          <w:rStyle w:val="woj"/>
          <w:rFonts w:cstheme="minorHAnsi"/>
          <w:b/>
          <w:color w:val="000000"/>
          <w:sz w:val="24"/>
          <w:szCs w:val="24"/>
          <w:shd w:val="clear" w:color="auto" w:fill="FFFFFF"/>
        </w:rPr>
        <w:t>“Truly I tell you, unless you change and become like little children,</w:t>
      </w:r>
      <w:r w:rsidRPr="00351B49">
        <w:rPr>
          <w:rStyle w:val="apple-converted-space"/>
          <w:rFonts w:cstheme="minorHAnsi"/>
          <w:b/>
          <w:color w:val="000000"/>
          <w:sz w:val="24"/>
          <w:szCs w:val="24"/>
          <w:shd w:val="clear" w:color="auto" w:fill="FFFFFF"/>
        </w:rPr>
        <w:t> </w:t>
      </w:r>
      <w:r w:rsidRPr="00351B49">
        <w:rPr>
          <w:rStyle w:val="woj"/>
          <w:rFonts w:cstheme="minorHAnsi"/>
          <w:b/>
          <w:color w:val="000000"/>
          <w:sz w:val="24"/>
          <w:szCs w:val="24"/>
          <w:shd w:val="clear" w:color="auto" w:fill="FFFFFF"/>
        </w:rPr>
        <w:t>you will never enter the kingdom of heaven.</w:t>
      </w:r>
      <w:r w:rsidRPr="00351B49">
        <w:rPr>
          <w:rStyle w:val="apple-converted-space"/>
          <w:rFonts w:cstheme="minorHAnsi"/>
          <w:b/>
          <w:color w:val="000000"/>
          <w:sz w:val="24"/>
          <w:szCs w:val="24"/>
          <w:shd w:val="clear" w:color="auto" w:fill="FFFFFF"/>
        </w:rPr>
        <w:t> </w:t>
      </w:r>
      <w:r w:rsidRPr="00351B49">
        <w:rPr>
          <w:rStyle w:val="woj"/>
          <w:rFonts w:cstheme="minorHAnsi"/>
          <w:b/>
          <w:bCs/>
          <w:color w:val="000000"/>
          <w:sz w:val="24"/>
          <w:szCs w:val="24"/>
          <w:shd w:val="clear" w:color="auto" w:fill="FFFFFF"/>
          <w:vertAlign w:val="superscript"/>
        </w:rPr>
        <w:t>4 </w:t>
      </w:r>
      <w:r w:rsidRPr="00351B49">
        <w:rPr>
          <w:rStyle w:val="woj"/>
          <w:rFonts w:cstheme="minorHAnsi"/>
          <w:b/>
          <w:color w:val="000000"/>
          <w:sz w:val="24"/>
          <w:szCs w:val="24"/>
          <w:shd w:val="clear" w:color="auto" w:fill="FFFFFF"/>
        </w:rPr>
        <w:t>Therefore, whoever takes the lowly position of this child is the greatest in the kingdom of heaven.”</w:t>
      </w:r>
    </w:p>
    <w:p w14:paraId="5D890451" w14:textId="77777777" w:rsidR="009A709C" w:rsidRDefault="009A709C" w:rsidP="009A709C">
      <w:pPr>
        <w:ind w:firstLine="720"/>
        <w:jc w:val="both"/>
        <w:rPr>
          <w:sz w:val="24"/>
          <w:szCs w:val="24"/>
        </w:rPr>
      </w:pPr>
      <w:r>
        <w:rPr>
          <w:sz w:val="24"/>
          <w:szCs w:val="24"/>
        </w:rPr>
        <w:t xml:space="preserve"> I pray my children have seen modeled a God-dependence in my life</w:t>
      </w:r>
      <w:r w:rsidR="00EC6816">
        <w:rPr>
          <w:sz w:val="24"/>
          <w:szCs w:val="24"/>
        </w:rPr>
        <w:t>,</w:t>
      </w:r>
      <w:r>
        <w:rPr>
          <w:sz w:val="24"/>
          <w:szCs w:val="24"/>
        </w:rPr>
        <w:t xml:space="preserve"> and that they will put their trust and confidence in God</w:t>
      </w:r>
      <w:r w:rsidR="00EC6816">
        <w:rPr>
          <w:sz w:val="24"/>
          <w:szCs w:val="24"/>
        </w:rPr>
        <w:t>,</w:t>
      </w:r>
      <w:r>
        <w:rPr>
          <w:sz w:val="24"/>
          <w:szCs w:val="24"/>
        </w:rPr>
        <w:t xml:space="preserve"> and not in them-selves. (Proverbs 3:5-7; Jeremiah 17:5-8) </w:t>
      </w:r>
    </w:p>
    <w:p w14:paraId="6C7771C9" w14:textId="77777777" w:rsidR="009A709C" w:rsidRPr="00BC29A5" w:rsidRDefault="009A709C" w:rsidP="009A709C">
      <w:pPr>
        <w:jc w:val="center"/>
        <w:rPr>
          <w:b/>
          <w:sz w:val="28"/>
          <w:szCs w:val="28"/>
        </w:rPr>
      </w:pPr>
      <w:r w:rsidRPr="00BC29A5">
        <w:rPr>
          <w:b/>
          <w:sz w:val="28"/>
          <w:szCs w:val="28"/>
        </w:rPr>
        <w:t xml:space="preserve">Spiritual </w:t>
      </w:r>
      <w:r>
        <w:rPr>
          <w:b/>
          <w:sz w:val="28"/>
          <w:szCs w:val="28"/>
        </w:rPr>
        <w:t>C</w:t>
      </w:r>
      <w:r w:rsidRPr="00BC29A5">
        <w:rPr>
          <w:b/>
          <w:sz w:val="28"/>
          <w:szCs w:val="28"/>
        </w:rPr>
        <w:t>hild Abuse</w:t>
      </w:r>
    </w:p>
    <w:p w14:paraId="3D552E78" w14:textId="77777777" w:rsidR="009A709C" w:rsidRDefault="009A709C" w:rsidP="009A709C">
      <w:pPr>
        <w:ind w:firstLine="720"/>
        <w:jc w:val="both"/>
        <w:rPr>
          <w:sz w:val="24"/>
          <w:szCs w:val="24"/>
        </w:rPr>
      </w:pPr>
      <w:r w:rsidRPr="009F5B1B">
        <w:rPr>
          <w:sz w:val="24"/>
          <w:szCs w:val="24"/>
        </w:rPr>
        <w:t xml:space="preserve">After a person has been led by the by the kindness of the Lord to repentance and salvation, they are </w:t>
      </w:r>
      <w:r>
        <w:rPr>
          <w:sz w:val="24"/>
          <w:szCs w:val="24"/>
        </w:rPr>
        <w:t>infants</w:t>
      </w:r>
      <w:r w:rsidRPr="009F5B1B">
        <w:rPr>
          <w:sz w:val="24"/>
          <w:szCs w:val="24"/>
        </w:rPr>
        <w:t xml:space="preserve"> in Christ. (Romans 2:4-5, 2 Corinthians 7:9-10) </w:t>
      </w:r>
      <w:r>
        <w:rPr>
          <w:sz w:val="24"/>
          <w:szCs w:val="24"/>
        </w:rPr>
        <w:t xml:space="preserve"> Why in the world, with all the descriptive words chosen by the Holy Spirit describing conversion as a “new birth”, do we not understand, the needs of a new born infant in Christ? (1 Thessalonians 2:7-13)</w:t>
      </w:r>
      <w:r w:rsidRPr="00FB70EB">
        <w:rPr>
          <w:sz w:val="24"/>
          <w:szCs w:val="24"/>
        </w:rPr>
        <w:t xml:space="preserve"> </w:t>
      </w:r>
      <w:r>
        <w:rPr>
          <w:sz w:val="24"/>
          <w:szCs w:val="24"/>
        </w:rPr>
        <w:t xml:space="preserve">Infants in Christ cannot grow up in the faith unless someone, who is well fed on the Word of God them-selves, cares for their souls enough to feeds them! </w:t>
      </w:r>
      <w:r w:rsidR="00294276">
        <w:rPr>
          <w:sz w:val="24"/>
          <w:szCs w:val="24"/>
        </w:rPr>
        <w:t>Let me stop here for a moment and I ask you to contemplate some parallels between we flawed humans and God the Eternal Father. If you dropped your precious baby off at the day-care and returned to find them wet, un-fed and crying because of neglect or worse yet, abuse, how would that make you feel?</w:t>
      </w:r>
    </w:p>
    <w:p w14:paraId="07E49494" w14:textId="77777777" w:rsidR="00294276" w:rsidRDefault="00294276" w:rsidP="009A709C">
      <w:pPr>
        <w:ind w:firstLine="720"/>
        <w:jc w:val="both"/>
        <w:rPr>
          <w:sz w:val="24"/>
          <w:szCs w:val="24"/>
        </w:rPr>
      </w:pPr>
      <w:r>
        <w:rPr>
          <w:sz w:val="24"/>
          <w:szCs w:val="24"/>
        </w:rPr>
        <w:t xml:space="preserve">What would your reaction be? Would you recommend them to others? Would you place your children back into the negligent hands of the so-called care-givers? With this thought in mind, along with all the emotions it insights, Let me ask you another question. Do you think the heavenly Father feels any different that you do? How do you think He feels about a church body that neglects His babies? </w:t>
      </w:r>
    </w:p>
    <w:p w14:paraId="6724A337" w14:textId="77777777" w:rsidR="009A709C" w:rsidRDefault="009A709C" w:rsidP="009A709C">
      <w:pPr>
        <w:ind w:firstLine="720"/>
        <w:jc w:val="both"/>
        <w:rPr>
          <w:sz w:val="24"/>
          <w:szCs w:val="24"/>
        </w:rPr>
      </w:pPr>
      <w:r>
        <w:rPr>
          <w:sz w:val="24"/>
          <w:szCs w:val="24"/>
        </w:rPr>
        <w:t>In</w:t>
      </w:r>
      <w:r w:rsidRPr="00872D66">
        <w:rPr>
          <w:sz w:val="24"/>
          <w:szCs w:val="24"/>
        </w:rPr>
        <w:t xml:space="preserve"> </w:t>
      </w:r>
      <w:r>
        <w:rPr>
          <w:sz w:val="24"/>
          <w:szCs w:val="24"/>
        </w:rPr>
        <w:t xml:space="preserve">Robert E. Coleman’s book, </w:t>
      </w:r>
      <w:r w:rsidRPr="00872D66">
        <w:rPr>
          <w:b/>
          <w:i/>
          <w:sz w:val="24"/>
          <w:szCs w:val="24"/>
        </w:rPr>
        <w:t>The</w:t>
      </w:r>
      <w:r>
        <w:rPr>
          <w:sz w:val="24"/>
          <w:szCs w:val="24"/>
        </w:rPr>
        <w:t xml:space="preserve"> </w:t>
      </w:r>
      <w:r w:rsidRPr="00872D66">
        <w:rPr>
          <w:b/>
          <w:i/>
          <w:sz w:val="24"/>
          <w:szCs w:val="24"/>
        </w:rPr>
        <w:t>Master</w:t>
      </w:r>
      <w:r>
        <w:rPr>
          <w:sz w:val="24"/>
          <w:szCs w:val="24"/>
        </w:rPr>
        <w:t xml:space="preserve"> </w:t>
      </w:r>
      <w:r w:rsidRPr="00872D66">
        <w:rPr>
          <w:b/>
          <w:i/>
          <w:sz w:val="24"/>
          <w:szCs w:val="24"/>
        </w:rPr>
        <w:t>Plan</w:t>
      </w:r>
      <w:r>
        <w:rPr>
          <w:sz w:val="24"/>
          <w:szCs w:val="24"/>
        </w:rPr>
        <w:t xml:space="preserve"> </w:t>
      </w:r>
      <w:r w:rsidRPr="00872D66">
        <w:rPr>
          <w:b/>
          <w:i/>
          <w:sz w:val="24"/>
          <w:szCs w:val="24"/>
        </w:rPr>
        <w:t>of</w:t>
      </w:r>
      <w:r>
        <w:rPr>
          <w:sz w:val="24"/>
          <w:szCs w:val="24"/>
        </w:rPr>
        <w:t xml:space="preserve"> </w:t>
      </w:r>
      <w:r w:rsidRPr="00872D66">
        <w:rPr>
          <w:b/>
          <w:i/>
          <w:sz w:val="24"/>
          <w:szCs w:val="24"/>
        </w:rPr>
        <w:t>Evangelism</w:t>
      </w:r>
      <w:r>
        <w:rPr>
          <w:sz w:val="24"/>
          <w:szCs w:val="24"/>
        </w:rPr>
        <w:t>, used throughout the world in discipling, he describes the model of spiritual parenting. He says: When will the church learn this lesson? Preaching to the masses, although necessary, will never suffice in the work of preparing leaders for evangelism. Nor can occasional pray meetings and training classes for Christian workers do this job. Building men and women is not that easy. It requires constant personal attention, much like a father gives to his children. This is something that no organization or class can ever do. Children are not raised by proxy. The example of Jesus would teach us that it can only be done only by persons staying close to those whom they seek to lead. The church obviously has failed at this point, and failed tragically.” Furthermore he says: “Of course, most churches insist on bring new members through some kind of a conformation class which usually meets an hour a week for a month or so. But the rest of the time the young convert has no contact with a definite Christian training program, except as he or she may attend the worship services of the church and the Sunday school. Unless new Christians, if indeed they are saved, have parents or friends who will fill in the gap in a real way, they are left entirely on their own to find the solutions to innumerable practical problems confronting their lives, any one of which could mean disaster to their new faith.”</w:t>
      </w:r>
    </w:p>
    <w:p w14:paraId="039670B1" w14:textId="77777777" w:rsidR="009A709C" w:rsidRPr="00F048D8" w:rsidRDefault="009A709C" w:rsidP="009A709C">
      <w:pPr>
        <w:ind w:firstLine="720"/>
        <w:jc w:val="both"/>
        <w:rPr>
          <w:b/>
          <w:i/>
          <w:sz w:val="24"/>
          <w:szCs w:val="24"/>
        </w:rPr>
      </w:pPr>
      <w:r w:rsidRPr="009F5B1B">
        <w:rPr>
          <w:sz w:val="24"/>
          <w:szCs w:val="24"/>
        </w:rPr>
        <w:t xml:space="preserve">There is a world full of people who never grew emotionally, because they did not have a mother or father to love them enough to invest their life into them. </w:t>
      </w:r>
      <w:r w:rsidR="00045703">
        <w:rPr>
          <w:sz w:val="24"/>
          <w:szCs w:val="24"/>
        </w:rPr>
        <w:t>There is</w:t>
      </w:r>
      <w:r w:rsidRPr="009F5B1B">
        <w:rPr>
          <w:sz w:val="24"/>
          <w:szCs w:val="24"/>
        </w:rPr>
        <w:t xml:space="preserve"> an entire </w:t>
      </w:r>
      <w:r w:rsidR="00045703">
        <w:rPr>
          <w:sz w:val="24"/>
          <w:szCs w:val="24"/>
        </w:rPr>
        <w:t>society affected by abandonment!</w:t>
      </w:r>
      <w:r w:rsidRPr="009F5B1B">
        <w:rPr>
          <w:sz w:val="24"/>
          <w:szCs w:val="24"/>
        </w:rPr>
        <w:t xml:space="preserve"> Take this analogy, and apply it to babies in Christ! (Hebrews 5:11-14, 1 Peter 2:2, 1 Corinthians 3:1-9; Titus 2:1-14)  </w:t>
      </w:r>
      <w:r>
        <w:rPr>
          <w:sz w:val="24"/>
          <w:szCs w:val="24"/>
        </w:rPr>
        <w:t>Unless God brings a spiritual-parent into our life, to nurture us, we could remain infants, or, at best, self-centered children in the faith</w:t>
      </w:r>
      <w:r w:rsidR="00045703">
        <w:rPr>
          <w:sz w:val="24"/>
          <w:szCs w:val="24"/>
        </w:rPr>
        <w:t xml:space="preserve"> even till the day we go home to be with the Lord in death!</w:t>
      </w:r>
      <w:r>
        <w:rPr>
          <w:sz w:val="24"/>
          <w:szCs w:val="24"/>
        </w:rPr>
        <w:t xml:space="preserve"> </w:t>
      </w:r>
    </w:p>
    <w:p w14:paraId="3D6DE582" w14:textId="77777777" w:rsidR="009A709C" w:rsidRDefault="009A709C" w:rsidP="009A709C">
      <w:pPr>
        <w:ind w:firstLine="720"/>
        <w:jc w:val="both"/>
        <w:rPr>
          <w:sz w:val="24"/>
          <w:szCs w:val="24"/>
        </w:rPr>
      </w:pPr>
      <w:r>
        <w:rPr>
          <w:sz w:val="24"/>
          <w:szCs w:val="24"/>
        </w:rPr>
        <w:t xml:space="preserve"> </w:t>
      </w:r>
      <w:r w:rsidRPr="009F5B1B">
        <w:rPr>
          <w:sz w:val="24"/>
          <w:szCs w:val="24"/>
        </w:rPr>
        <w:t xml:space="preserve"> A quote, from one of my disciple makers, Linda Campbell: “You cannot be what you do not see!”</w:t>
      </w:r>
      <w:r>
        <w:rPr>
          <w:sz w:val="24"/>
          <w:szCs w:val="24"/>
        </w:rPr>
        <w:t xml:space="preserve"> Consequently, with precious few exceptions, people grow up and</w:t>
      </w:r>
      <w:r w:rsidRPr="009F5B1B">
        <w:rPr>
          <w:sz w:val="24"/>
          <w:szCs w:val="24"/>
        </w:rPr>
        <w:t xml:space="preserve"> </w:t>
      </w:r>
      <w:r>
        <w:rPr>
          <w:sz w:val="24"/>
          <w:szCs w:val="24"/>
        </w:rPr>
        <w:t>emulate what they know, passing down a cycle of brokenness, to their own children. This point was well make by the wise Fredrick Douglass. “It is easier to build strong children than to repair broken men.” Many who are born again into the body of Christ have already had a life–time of brokenness that will take real effort and hands on care from loving spiritual parents to mend.</w:t>
      </w:r>
      <w:r w:rsidRPr="00DE7220">
        <w:rPr>
          <w:sz w:val="24"/>
          <w:szCs w:val="24"/>
        </w:rPr>
        <w:t xml:space="preserve"> </w:t>
      </w:r>
      <w:r>
        <w:rPr>
          <w:sz w:val="24"/>
          <w:szCs w:val="24"/>
        </w:rPr>
        <w:t xml:space="preserve">This is the only possible way to break generational dysfunction. </w:t>
      </w:r>
    </w:p>
    <w:p w14:paraId="3C0A7056" w14:textId="77777777" w:rsidR="009A709C" w:rsidRDefault="009A709C" w:rsidP="009A709C">
      <w:pPr>
        <w:jc w:val="center"/>
        <w:rPr>
          <w:b/>
          <w:sz w:val="28"/>
          <w:szCs w:val="28"/>
        </w:rPr>
      </w:pPr>
      <w:r w:rsidRPr="00653846">
        <w:rPr>
          <w:b/>
          <w:sz w:val="28"/>
          <w:szCs w:val="28"/>
        </w:rPr>
        <w:t xml:space="preserve">This is </w:t>
      </w:r>
      <w:r>
        <w:rPr>
          <w:b/>
          <w:sz w:val="28"/>
          <w:szCs w:val="28"/>
        </w:rPr>
        <w:t>W</w:t>
      </w:r>
      <w:r w:rsidRPr="00653846">
        <w:rPr>
          <w:b/>
          <w:sz w:val="28"/>
          <w:szCs w:val="28"/>
        </w:rPr>
        <w:t xml:space="preserve">hat is </w:t>
      </w:r>
      <w:r>
        <w:rPr>
          <w:b/>
          <w:sz w:val="28"/>
          <w:szCs w:val="28"/>
        </w:rPr>
        <w:t>M</w:t>
      </w:r>
      <w:r w:rsidRPr="00653846">
        <w:rPr>
          <w:b/>
          <w:sz w:val="28"/>
          <w:szCs w:val="28"/>
        </w:rPr>
        <w:t>issing</w:t>
      </w:r>
    </w:p>
    <w:p w14:paraId="77847159" w14:textId="77777777" w:rsidR="009A709C" w:rsidRDefault="009A709C" w:rsidP="009A709C">
      <w:pPr>
        <w:ind w:firstLine="720"/>
        <w:jc w:val="both"/>
        <w:rPr>
          <w:sz w:val="24"/>
          <w:szCs w:val="24"/>
        </w:rPr>
      </w:pPr>
      <w:r>
        <w:rPr>
          <w:sz w:val="24"/>
          <w:szCs w:val="24"/>
        </w:rPr>
        <w:t xml:space="preserve">When our church begin to reexamine the biblical Mandate found in the Great  Commission, our pastor go a group of us together, eighteen of us in all, deacons, teachers, leaders and two pastors. Our pastor, David Lawrence, ask all of us this question, “When you were saved, did you have anyone come along beside you and disciple you? Out of eighteen of us, only one pastor had a man who met with him for a short period of time; but for the rest of us, not a one had been discipled. Even after years of church service, we had not even seen someone make-disciples! The bottom-line is this: we have not made disciples, not by Jesus mandate, model and methodology! </w:t>
      </w:r>
    </w:p>
    <w:p w14:paraId="2EFD68EE" w14:textId="77777777" w:rsidR="009A709C" w:rsidRPr="0060430B" w:rsidRDefault="009A709C" w:rsidP="009A709C">
      <w:pPr>
        <w:jc w:val="center"/>
        <w:rPr>
          <w:b/>
          <w:i/>
          <w:sz w:val="24"/>
          <w:szCs w:val="24"/>
        </w:rPr>
      </w:pPr>
      <w:r w:rsidRPr="0060430B">
        <w:rPr>
          <w:b/>
          <w:i/>
          <w:sz w:val="24"/>
          <w:szCs w:val="24"/>
        </w:rPr>
        <w:t>2 Timothy 2:1-2</w:t>
      </w:r>
    </w:p>
    <w:p w14:paraId="4AAF4734" w14:textId="77777777" w:rsidR="009A709C" w:rsidRDefault="009A709C" w:rsidP="009A709C">
      <w:pPr>
        <w:jc w:val="center"/>
        <w:rPr>
          <w:b/>
          <w:i/>
          <w:sz w:val="24"/>
          <w:szCs w:val="24"/>
        </w:rPr>
      </w:pPr>
      <w:r w:rsidRPr="0060430B">
        <w:rPr>
          <w:b/>
          <w:i/>
          <w:sz w:val="24"/>
          <w:szCs w:val="24"/>
        </w:rPr>
        <w:t>You then, my son, be strong in the grace that is in Christ Jesus. And the things you have heard me say in the presence of many witnesses entrust to reliable men who will also be qualified to teach others also.</w:t>
      </w:r>
    </w:p>
    <w:p w14:paraId="414B8070" w14:textId="77777777" w:rsidR="009A709C" w:rsidRDefault="009A709C" w:rsidP="009A709C">
      <w:pPr>
        <w:jc w:val="both"/>
        <w:rPr>
          <w:sz w:val="24"/>
          <w:szCs w:val="24"/>
        </w:rPr>
      </w:pPr>
      <w:r>
        <w:rPr>
          <w:sz w:val="24"/>
          <w:szCs w:val="24"/>
        </w:rPr>
        <w:tab/>
      </w:r>
      <w:r w:rsidRPr="009F5B1B">
        <w:rPr>
          <w:sz w:val="24"/>
          <w:szCs w:val="24"/>
        </w:rPr>
        <w:t xml:space="preserve"> </w:t>
      </w:r>
      <w:r>
        <w:rPr>
          <w:sz w:val="24"/>
          <w:szCs w:val="24"/>
        </w:rPr>
        <w:t xml:space="preserve">I ask a group of women who are senior saints if they had any (Titus 2:1-14) women who taught them to love their husbands and children, and out of 12, only one said she had her mother, but after her mother died, she had no one. This is incredibly sad to me.  The writer of the book of Hebrews describes the condition of most of the professing church. When infants are left to fend for them-selves they will never grow past childhood. And, at best we reproduce others who find milk, but only to feed them-self, they never grow up in maturity to the point of reproducing. </w:t>
      </w:r>
    </w:p>
    <w:p w14:paraId="088B2DC5" w14:textId="77777777" w:rsidR="00354947" w:rsidRDefault="009A709C" w:rsidP="00354947">
      <w:pPr>
        <w:jc w:val="both"/>
        <w:rPr>
          <w:del w:id="61" w:author="Ginny" w:date="2014-11-10T10:41:00Z"/>
          <w:sz w:val="24"/>
          <w:szCs w:val="24"/>
        </w:rPr>
      </w:pPr>
      <w:r>
        <w:rPr>
          <w:sz w:val="24"/>
          <w:szCs w:val="24"/>
        </w:rPr>
        <w:t>I have two cook-books in my home that are most precious to me. The First cook-book was compiled by the ladies of our church; some of them are now at home with Jesus. What I appreciate most are the verses sprinkled throughout like seasoning. The name of the book is, From Heart to Home-Lucy Baptist Church. However, the most precious cook book was put together by Mike and Sheila Betts, my Bro and Sister-in-law.  The title of this</w:t>
      </w:r>
      <w:r w:rsidR="00354947">
        <w:rPr>
          <w:sz w:val="24"/>
          <w:szCs w:val="24"/>
        </w:rPr>
        <w:t xml:space="preserve"> cook–book is “From My Heart </w:t>
      </w:r>
      <w:ins w:id="62" w:author="Ginny" w:date="2014-11-10T10:41:00Z">
        <w:r w:rsidR="004C67FC">
          <w:rPr>
            <w:sz w:val="24"/>
            <w:szCs w:val="24"/>
          </w:rPr>
          <w:t>to</w:t>
        </w:r>
      </w:ins>
      <w:del w:id="63" w:author="Ginny" w:date="2014-11-10T10:41:00Z">
        <w:r w:rsidR="00354947">
          <w:rPr>
            <w:sz w:val="24"/>
            <w:szCs w:val="24"/>
          </w:rPr>
          <w:delText>To</w:delText>
        </w:r>
      </w:del>
      <w:r w:rsidR="00B72B3E">
        <w:rPr>
          <w:sz w:val="24"/>
          <w:szCs w:val="24"/>
        </w:rPr>
        <w:t xml:space="preserve"> </w:t>
      </w:r>
      <w:r>
        <w:rPr>
          <w:sz w:val="24"/>
          <w:szCs w:val="24"/>
        </w:rPr>
        <w:t xml:space="preserve">Yours </w:t>
      </w:r>
      <w:ins w:id="64" w:author="Ginny" w:date="2014-11-10T10:41:00Z">
        <w:r w:rsidR="004C67FC">
          <w:rPr>
            <w:sz w:val="24"/>
            <w:szCs w:val="24"/>
          </w:rPr>
          <w:t>by</w:t>
        </w:r>
      </w:ins>
      <w:del w:id="65" w:author="Ginny" w:date="2014-11-10T10:41:00Z">
        <w:r>
          <w:rPr>
            <w:sz w:val="24"/>
            <w:szCs w:val="24"/>
          </w:rPr>
          <w:delText>By</w:delText>
        </w:r>
      </w:del>
      <w:r>
        <w:rPr>
          <w:sz w:val="24"/>
          <w:szCs w:val="24"/>
        </w:rPr>
        <w:t xml:space="preserve"> Helen Herrman Porter. These recipes are hand-written by my mother-in-law, whose parents were immigrants from Germany and Austria. They owned a bakery on Second-street in Memphis Tennessee in the early </w:t>
      </w:r>
      <w:r w:rsidR="002E3FBC">
        <w:rPr>
          <w:sz w:val="24"/>
          <w:szCs w:val="24"/>
        </w:rPr>
        <w:t>nineteen</w:t>
      </w:r>
      <w:r>
        <w:rPr>
          <w:sz w:val="24"/>
          <w:szCs w:val="24"/>
        </w:rPr>
        <w:t xml:space="preserve"> hundreds. These cherished recipes were passed down from her parents, and the only real knowledge she received from her European ancestry. Mam Maw is almost ninety-three years old. Her message to all of us, in the cover of her cook book is this: “With God’s grace and love, I fondly dedicate “My Recipes” to my family. I hope these recipes are some of your favorites and will always be a loving reminder of the fellowship and love our family has had for each other. I Love All Of You.” With these recorded words and recipes, passed from her heart to ours… she is, in effect, feeding generations of her descendants.</w:t>
      </w:r>
      <w:r w:rsidR="00354947">
        <w:rPr>
          <w:sz w:val="24"/>
          <w:szCs w:val="24"/>
        </w:rPr>
        <w:t xml:space="preserve"> So what does this have to</w:t>
      </w:r>
      <w:ins w:id="66" w:author="Ginny" w:date="2014-11-10T10:41:00Z">
        <w:r w:rsidR="004C67FC">
          <w:rPr>
            <w:sz w:val="24"/>
            <w:szCs w:val="24"/>
          </w:rPr>
          <w:t xml:space="preserve"> </w:t>
        </w:r>
      </w:ins>
      <w:del w:id="67" w:author="Ginny" w:date="2014-11-10T10:41:00Z">
        <w:r w:rsidR="00354947">
          <w:rPr>
            <w:sz w:val="24"/>
            <w:szCs w:val="24"/>
          </w:rPr>
          <w:delText>-</w:delText>
        </w:r>
      </w:del>
      <w:r w:rsidR="00354947">
        <w:rPr>
          <w:sz w:val="24"/>
          <w:szCs w:val="24"/>
        </w:rPr>
        <w:t xml:space="preserve">do with spiritual- mothering? Volumes! </w:t>
      </w:r>
      <w:ins w:id="68" w:author="Ginny" w:date="2014-11-10T10:41:00Z">
        <w:r w:rsidR="004C67FC">
          <w:rPr>
            <w:sz w:val="24"/>
            <w:szCs w:val="24"/>
          </w:rPr>
          <w:t xml:space="preserve">Most family traditions are passed done form one generation to the next through practice, orally by repetition, or through written documentation. All of these elements are used in spiritual parenting! So, I have a question. </w:t>
        </w:r>
      </w:ins>
      <w:r w:rsidR="00354947">
        <w:rPr>
          <w:sz w:val="24"/>
          <w:szCs w:val="24"/>
        </w:rPr>
        <w:t>When your life on earth has ended</w:t>
      </w:r>
      <w:ins w:id="69" w:author="Ginny" w:date="2014-11-10T10:41:00Z">
        <w:r w:rsidR="004C67FC">
          <w:rPr>
            <w:sz w:val="24"/>
            <w:szCs w:val="24"/>
          </w:rPr>
          <w:t>,</w:t>
        </w:r>
      </w:ins>
      <w:r w:rsidR="00354947">
        <w:rPr>
          <w:sz w:val="24"/>
          <w:szCs w:val="24"/>
        </w:rPr>
        <w:t xml:space="preserve"> and your body is returned to the dust-from which it came, how much truth will die with you?</w:t>
      </w:r>
    </w:p>
    <w:p w14:paraId="5E679350" w14:textId="77777777" w:rsidR="009A709C" w:rsidRDefault="009A709C">
      <w:pPr>
        <w:jc w:val="both"/>
        <w:rPr>
          <w:sz w:val="24"/>
          <w:szCs w:val="24"/>
        </w:rPr>
        <w:pPrChange w:id="70" w:author="Ginny" w:date="2014-11-10T10:41:00Z">
          <w:pPr>
            <w:ind w:firstLine="720"/>
            <w:jc w:val="both"/>
          </w:pPr>
        </w:pPrChange>
      </w:pPr>
    </w:p>
    <w:p w14:paraId="468B5F78" w14:textId="77777777" w:rsidR="009A709C" w:rsidRPr="007420DC" w:rsidRDefault="009A709C" w:rsidP="009A709C">
      <w:pPr>
        <w:pStyle w:val="Heading1"/>
        <w:shd w:val="clear" w:color="auto" w:fill="FFFFFF"/>
        <w:spacing w:before="0"/>
        <w:jc w:val="center"/>
        <w:rPr>
          <w:rFonts w:asciiTheme="minorHAnsi" w:hAnsiTheme="minorHAnsi" w:cs="Helvetica"/>
          <w:bCs w:val="0"/>
          <w:i/>
          <w:color w:val="000000"/>
          <w:sz w:val="24"/>
          <w:szCs w:val="24"/>
        </w:rPr>
      </w:pPr>
      <w:r w:rsidRPr="007420DC">
        <w:rPr>
          <w:rStyle w:val="passage-display-bcv"/>
          <w:rFonts w:asciiTheme="minorHAnsi" w:hAnsiTheme="minorHAnsi" w:cs="Helvetica"/>
          <w:bCs w:val="0"/>
          <w:i/>
          <w:color w:val="000000"/>
          <w:sz w:val="24"/>
          <w:szCs w:val="24"/>
        </w:rPr>
        <w:t>Acts 20:28</w:t>
      </w:r>
      <w:r w:rsidRPr="007420DC">
        <w:rPr>
          <w:rStyle w:val="passage-display-version"/>
          <w:rFonts w:asciiTheme="minorHAnsi" w:hAnsiTheme="minorHAnsi" w:cs="Helvetica"/>
          <w:bCs w:val="0"/>
          <w:i/>
          <w:color w:val="000000"/>
          <w:sz w:val="24"/>
          <w:szCs w:val="24"/>
        </w:rPr>
        <w:t xml:space="preserve"> (TLB)</w:t>
      </w:r>
    </w:p>
    <w:p w14:paraId="6BDA5EA6" w14:textId="77777777" w:rsidR="009A709C" w:rsidRPr="007420DC" w:rsidRDefault="009A709C" w:rsidP="009A709C">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7420DC">
        <w:rPr>
          <w:rStyle w:val="text"/>
          <w:rFonts w:asciiTheme="minorHAnsi" w:hAnsiTheme="minorHAnsi" w:cs="Arial"/>
          <w:b/>
          <w:bCs/>
          <w:i/>
          <w:color w:val="000000"/>
          <w:vertAlign w:val="superscript"/>
        </w:rPr>
        <w:t>28 </w:t>
      </w:r>
      <w:r w:rsidRPr="007420DC">
        <w:rPr>
          <w:rStyle w:val="text"/>
          <w:rFonts w:asciiTheme="minorHAnsi" w:hAnsiTheme="minorHAnsi" w:cs="Helvetica"/>
          <w:b/>
          <w:i/>
          <w:color w:val="000000"/>
        </w:rPr>
        <w:t>“And now beware! Be sure that you feed and shepherd God’s flock—his church, purchased with his blood—for the Holy Spirit is holding you responsible as overseers.</w:t>
      </w:r>
    </w:p>
    <w:p w14:paraId="336E0143" w14:textId="77777777" w:rsidR="009A709C" w:rsidRDefault="009A709C" w:rsidP="009A709C">
      <w:pPr>
        <w:ind w:firstLine="720"/>
        <w:jc w:val="both"/>
        <w:rPr>
          <w:sz w:val="24"/>
          <w:szCs w:val="24"/>
        </w:rPr>
      </w:pPr>
    </w:p>
    <w:p w14:paraId="1E334407" w14:textId="77777777" w:rsidR="009A709C" w:rsidRDefault="009A709C" w:rsidP="009A709C">
      <w:pPr>
        <w:jc w:val="center"/>
        <w:rPr>
          <w:b/>
          <w:sz w:val="28"/>
          <w:szCs w:val="28"/>
        </w:rPr>
      </w:pPr>
      <w:r>
        <w:rPr>
          <w:b/>
          <w:sz w:val="28"/>
          <w:szCs w:val="28"/>
        </w:rPr>
        <w:t>Biblical Examples to E</w:t>
      </w:r>
      <w:r w:rsidRPr="00653846">
        <w:rPr>
          <w:b/>
          <w:sz w:val="28"/>
          <w:szCs w:val="28"/>
        </w:rPr>
        <w:t>mulate</w:t>
      </w:r>
    </w:p>
    <w:p w14:paraId="2FC58E78" w14:textId="77777777" w:rsidR="009A709C" w:rsidRPr="007323C9" w:rsidRDefault="009A709C" w:rsidP="009A709C">
      <w:pPr>
        <w:pStyle w:val="txt-sm"/>
        <w:jc w:val="center"/>
        <w:rPr>
          <w:rFonts w:asciiTheme="minorHAnsi" w:hAnsiTheme="minorHAnsi"/>
          <w:b/>
          <w:i/>
        </w:rPr>
      </w:pPr>
      <w:r w:rsidRPr="007323C9">
        <w:rPr>
          <w:rFonts w:asciiTheme="minorHAnsi" w:hAnsiTheme="minorHAnsi"/>
          <w:b/>
          <w:i/>
        </w:rPr>
        <w:t>2 Timothy 3:14-17 (NIV)</w:t>
      </w:r>
    </w:p>
    <w:p w14:paraId="48F767D6" w14:textId="77777777" w:rsidR="009A709C" w:rsidRPr="007323C9" w:rsidRDefault="009A709C" w:rsidP="009A709C">
      <w:pPr>
        <w:pStyle w:val="NormalWeb"/>
        <w:jc w:val="center"/>
        <w:rPr>
          <w:rFonts w:asciiTheme="minorHAnsi" w:hAnsiTheme="minorHAnsi"/>
          <w:b/>
          <w:i/>
        </w:rPr>
      </w:pPr>
      <w:r w:rsidRPr="007323C9">
        <w:rPr>
          <w:rStyle w:val="text"/>
          <w:rFonts w:asciiTheme="minorHAnsi" w:hAnsiTheme="minorHAnsi"/>
          <w:b/>
          <w:i/>
          <w:vertAlign w:val="superscript"/>
        </w:rPr>
        <w:t>14 </w:t>
      </w:r>
      <w:r w:rsidRPr="007323C9">
        <w:rPr>
          <w:rStyle w:val="text"/>
          <w:rFonts w:asciiTheme="minorHAnsi" w:hAnsiTheme="minorHAnsi"/>
          <w:b/>
          <w:i/>
        </w:rPr>
        <w:t>But as for you, continue in what you have learned and have become convinced of, because you know those from whom you learned it,</w:t>
      </w:r>
      <w:r w:rsidRPr="007323C9">
        <w:rPr>
          <w:rFonts w:asciiTheme="minorHAnsi" w:hAnsiTheme="minorHAnsi"/>
          <w:b/>
          <w:i/>
        </w:rPr>
        <w:t xml:space="preserve"> </w:t>
      </w:r>
      <w:r w:rsidRPr="007323C9">
        <w:rPr>
          <w:rStyle w:val="text"/>
          <w:rFonts w:asciiTheme="minorHAnsi" w:hAnsiTheme="minorHAnsi"/>
          <w:b/>
          <w:i/>
          <w:vertAlign w:val="superscript"/>
        </w:rPr>
        <w:t>15 </w:t>
      </w:r>
      <w:r w:rsidRPr="007323C9">
        <w:rPr>
          <w:rStyle w:val="text"/>
          <w:rFonts w:asciiTheme="minorHAnsi" w:hAnsiTheme="minorHAnsi"/>
          <w:b/>
          <w:i/>
        </w:rPr>
        <w:t>and how from infancy you have known the Holy Scriptures, which are able to make you wise for salvation through faith in Christ Jesus.</w:t>
      </w:r>
      <w:r w:rsidRPr="007323C9">
        <w:rPr>
          <w:rFonts w:asciiTheme="minorHAnsi" w:hAnsiTheme="minorHAnsi"/>
          <w:b/>
          <w:i/>
        </w:rPr>
        <w:t xml:space="preserve"> </w:t>
      </w:r>
      <w:r w:rsidRPr="007323C9">
        <w:rPr>
          <w:rStyle w:val="text"/>
          <w:rFonts w:asciiTheme="minorHAnsi" w:hAnsiTheme="minorHAnsi"/>
          <w:b/>
          <w:i/>
          <w:vertAlign w:val="superscript"/>
        </w:rPr>
        <w:t>16 </w:t>
      </w:r>
      <w:r w:rsidRPr="007323C9">
        <w:rPr>
          <w:rStyle w:val="text"/>
          <w:rFonts w:asciiTheme="minorHAnsi" w:hAnsiTheme="minorHAnsi"/>
          <w:b/>
          <w:i/>
        </w:rPr>
        <w:t>All Scripture is God-breathed and is useful for teaching, rebuking, correcting and training in righteousness,</w:t>
      </w:r>
      <w:r w:rsidRPr="007323C9">
        <w:rPr>
          <w:rFonts w:asciiTheme="minorHAnsi" w:hAnsiTheme="minorHAnsi"/>
          <w:b/>
          <w:i/>
        </w:rPr>
        <w:t xml:space="preserve"> </w:t>
      </w:r>
      <w:r w:rsidRPr="007323C9">
        <w:rPr>
          <w:rStyle w:val="text"/>
          <w:rFonts w:asciiTheme="minorHAnsi" w:hAnsiTheme="minorHAnsi"/>
          <w:b/>
          <w:i/>
          <w:vertAlign w:val="superscript"/>
        </w:rPr>
        <w:t>17 </w:t>
      </w:r>
      <w:r w:rsidRPr="007323C9">
        <w:rPr>
          <w:rStyle w:val="text"/>
          <w:rFonts w:asciiTheme="minorHAnsi" w:hAnsiTheme="minorHAnsi"/>
          <w:b/>
          <w:i/>
        </w:rPr>
        <w:t>so that the servant of God may be thoroughly equipped for every good work.</w:t>
      </w:r>
    </w:p>
    <w:p w14:paraId="56575934" w14:textId="77777777" w:rsidR="009A709C" w:rsidRDefault="009A709C" w:rsidP="009A709C">
      <w:pPr>
        <w:ind w:firstLine="720"/>
        <w:jc w:val="both"/>
        <w:rPr>
          <w:sz w:val="24"/>
          <w:szCs w:val="24"/>
        </w:rPr>
      </w:pPr>
      <w:r>
        <w:rPr>
          <w:sz w:val="24"/>
          <w:szCs w:val="24"/>
        </w:rPr>
        <w:t>In spite of the scarcity, within the church of women who understand the concept of making disciples, the Lord has not left us without biblical examples of spiritual mothers to emulate. They have left a spiritual legacy for those who are alone in their faith and trying to raise godly offspring. For example: The spiritual mother of Europe was a dealer in purple cloth named Lydia. Through her a church was planted beginning with those in her own home.  We find her spiritual birth in the book of Acts 16:13-15.</w:t>
      </w:r>
    </w:p>
    <w:p w14:paraId="7005FF46" w14:textId="77777777" w:rsidR="009A709C" w:rsidRDefault="009A709C" w:rsidP="009A709C">
      <w:pPr>
        <w:ind w:firstLine="720"/>
        <w:jc w:val="both"/>
        <w:rPr>
          <w:sz w:val="24"/>
          <w:szCs w:val="24"/>
        </w:rPr>
      </w:pPr>
      <w:r>
        <w:rPr>
          <w:sz w:val="24"/>
          <w:szCs w:val="24"/>
        </w:rPr>
        <w:t xml:space="preserve"> My two favorite spiritual mothers are Lois (the grandmother) and Eunice (the mother of Timothy). Because Timothy’s father was not a believer; these two women wrote the Word of God upon Timothy’s heart from birth! (2 Timothy 1:2-5; 3:14-17) By the time Paul met Timothy, (his spiritual son in Christ); Tim had been nursed at the spiritual breast of His mother and Grandmother. These women could not feed Timothy the milk and then the meat of the Word unless they knew it personally. You cannot give what you have not first received. The Word of God had made Timothy wise unto salvation, and then he had grown in and on their faith, from infancy and childhood into a young-adult in Christ.  Paul just continued writing this living letter that was first penned by a spiritual grandmother and mother. (Acts 16:1-5)</w:t>
      </w:r>
    </w:p>
    <w:p w14:paraId="311F0309" w14:textId="77777777" w:rsidR="009A709C" w:rsidRDefault="009A709C" w:rsidP="009A709C">
      <w:pPr>
        <w:ind w:firstLine="720"/>
        <w:jc w:val="both"/>
        <w:rPr>
          <w:sz w:val="24"/>
          <w:szCs w:val="24"/>
        </w:rPr>
      </w:pPr>
      <w:r>
        <w:rPr>
          <w:sz w:val="24"/>
          <w:szCs w:val="24"/>
        </w:rPr>
        <w:t>Another Old Testament example is a woman who taught her son what to look for in a virtuous wife. Her son was King Lemuel. This mother gave her son a name which means “Belonging to God.”  It was his mother who taught him this proverb describing a worthy woman.  (Proverbs 31:1-31) We know that the Proverbs are all about wisdom but this oracle is written as an acrostic summarizing the personification of wisdom as an excellent wife. This Proverbs sets a very high standard that I find unattainable.</w:t>
      </w:r>
      <w:r w:rsidR="0070523D">
        <w:rPr>
          <w:sz w:val="24"/>
          <w:szCs w:val="24"/>
        </w:rPr>
        <w:t xml:space="preserve"> Like most mother-I did not meet my own expectations, much less the high standard set by King Lemuel mother! </w:t>
      </w:r>
      <w:r>
        <w:rPr>
          <w:sz w:val="24"/>
          <w:szCs w:val="24"/>
        </w:rPr>
        <w:t xml:space="preserve"> I wonder if you too feel like a failure when you read of wisdoms perfection.  </w:t>
      </w:r>
    </w:p>
    <w:p w14:paraId="0DC44B9C" w14:textId="77777777" w:rsidR="0070523D" w:rsidRDefault="0070523D" w:rsidP="009A709C">
      <w:pPr>
        <w:ind w:firstLine="720"/>
        <w:jc w:val="both"/>
        <w:rPr>
          <w:sz w:val="24"/>
          <w:szCs w:val="24"/>
        </w:rPr>
      </w:pPr>
    </w:p>
    <w:p w14:paraId="3E956342" w14:textId="77777777" w:rsidR="0070523D" w:rsidRDefault="0070523D" w:rsidP="009A709C">
      <w:pPr>
        <w:ind w:firstLine="720"/>
        <w:jc w:val="both"/>
        <w:rPr>
          <w:sz w:val="24"/>
          <w:szCs w:val="24"/>
        </w:rPr>
      </w:pPr>
    </w:p>
    <w:p w14:paraId="040DAEAD" w14:textId="77777777" w:rsidR="009A709C" w:rsidRPr="00716B45" w:rsidRDefault="009A709C" w:rsidP="009A709C">
      <w:pPr>
        <w:jc w:val="center"/>
        <w:rPr>
          <w:b/>
          <w:i/>
          <w:sz w:val="24"/>
          <w:szCs w:val="24"/>
        </w:rPr>
      </w:pPr>
      <w:r w:rsidRPr="00716B45">
        <w:rPr>
          <w:b/>
          <w:i/>
          <w:sz w:val="24"/>
          <w:szCs w:val="24"/>
        </w:rPr>
        <w:t>Proverbs 6:20-23</w:t>
      </w:r>
    </w:p>
    <w:p w14:paraId="1BF2D234" w14:textId="77777777" w:rsidR="009A709C" w:rsidRPr="00C25C4E" w:rsidRDefault="009A709C" w:rsidP="009A709C">
      <w:pPr>
        <w:shd w:val="clear" w:color="auto" w:fill="FFFFFF"/>
        <w:spacing w:line="240" w:lineRule="auto"/>
        <w:jc w:val="center"/>
        <w:rPr>
          <w:rFonts w:eastAsia="Times New Roman" w:cstheme="minorHAnsi"/>
          <w:b/>
          <w:i/>
          <w:color w:val="000000"/>
          <w:sz w:val="24"/>
          <w:szCs w:val="24"/>
        </w:rPr>
      </w:pPr>
      <w:r w:rsidRPr="00C25C4E">
        <w:rPr>
          <w:rFonts w:eastAsia="Times New Roman" w:cstheme="minorHAnsi"/>
          <w:b/>
          <w:i/>
          <w:color w:val="000000"/>
          <w:sz w:val="24"/>
          <w:szCs w:val="24"/>
        </w:rPr>
        <w:t>My son, keep your father’s commands and do not forsake your mother’s teaching.</w:t>
      </w:r>
      <w:r w:rsidRPr="00C25C4E">
        <w:rPr>
          <w:rFonts w:eastAsia="Times New Roman" w:cstheme="minorHAnsi"/>
          <w:b/>
          <w:bCs/>
          <w:i/>
          <w:color w:val="000000"/>
          <w:sz w:val="24"/>
          <w:szCs w:val="24"/>
          <w:vertAlign w:val="superscript"/>
        </w:rPr>
        <w:t>21 </w:t>
      </w:r>
      <w:r w:rsidRPr="00C25C4E">
        <w:rPr>
          <w:rFonts w:eastAsia="Times New Roman" w:cstheme="minorHAnsi"/>
          <w:b/>
          <w:i/>
          <w:color w:val="000000"/>
          <w:sz w:val="24"/>
          <w:szCs w:val="24"/>
        </w:rPr>
        <w:t xml:space="preserve">Bind them always on your heart; fasten them around your neck. </w:t>
      </w:r>
      <w:r w:rsidRPr="00C25C4E">
        <w:rPr>
          <w:rFonts w:eastAsia="Times New Roman" w:cstheme="minorHAnsi"/>
          <w:b/>
          <w:bCs/>
          <w:i/>
          <w:color w:val="000000"/>
          <w:sz w:val="24"/>
          <w:szCs w:val="24"/>
          <w:vertAlign w:val="superscript"/>
        </w:rPr>
        <w:t>22 </w:t>
      </w:r>
      <w:r w:rsidRPr="00C25C4E">
        <w:rPr>
          <w:rFonts w:eastAsia="Times New Roman" w:cstheme="minorHAnsi"/>
          <w:b/>
          <w:i/>
          <w:color w:val="000000"/>
          <w:sz w:val="24"/>
          <w:szCs w:val="24"/>
        </w:rPr>
        <w:t>When you walk, they will guide you; when you sleep, they will watch over you; when you awake, they will speak to you.</w:t>
      </w:r>
      <w:r w:rsidRPr="00C25C4E">
        <w:rPr>
          <w:rFonts w:eastAsia="Times New Roman" w:cstheme="minorHAnsi"/>
          <w:b/>
          <w:bCs/>
          <w:i/>
          <w:color w:val="000000"/>
          <w:sz w:val="24"/>
          <w:szCs w:val="24"/>
          <w:vertAlign w:val="superscript"/>
        </w:rPr>
        <w:t>23 </w:t>
      </w:r>
      <w:r w:rsidRPr="00C25C4E">
        <w:rPr>
          <w:rFonts w:eastAsia="Times New Roman" w:cstheme="minorHAnsi"/>
          <w:b/>
          <w:i/>
          <w:color w:val="000000"/>
          <w:sz w:val="24"/>
          <w:szCs w:val="24"/>
        </w:rPr>
        <w:t>For this command is a lamp, this teaching is a light, and correction and instruction are the way to life.</w:t>
      </w:r>
    </w:p>
    <w:p w14:paraId="4D76E6F0" w14:textId="77777777" w:rsidR="009A709C" w:rsidRDefault="009A709C" w:rsidP="009A709C">
      <w:pPr>
        <w:jc w:val="center"/>
        <w:rPr>
          <w:b/>
          <w:sz w:val="28"/>
          <w:szCs w:val="28"/>
        </w:rPr>
      </w:pPr>
      <w:r w:rsidRPr="00653846">
        <w:rPr>
          <w:b/>
          <w:sz w:val="28"/>
          <w:szCs w:val="28"/>
        </w:rPr>
        <w:t xml:space="preserve">Fruitful in </w:t>
      </w:r>
      <w:r>
        <w:rPr>
          <w:b/>
          <w:sz w:val="28"/>
          <w:szCs w:val="28"/>
        </w:rPr>
        <w:t>O</w:t>
      </w:r>
      <w:r w:rsidRPr="00653846">
        <w:rPr>
          <w:b/>
          <w:sz w:val="28"/>
          <w:szCs w:val="28"/>
        </w:rPr>
        <w:t>ld-</w:t>
      </w:r>
      <w:r>
        <w:rPr>
          <w:b/>
          <w:sz w:val="28"/>
          <w:szCs w:val="28"/>
        </w:rPr>
        <w:t>A</w:t>
      </w:r>
      <w:r w:rsidRPr="00653846">
        <w:rPr>
          <w:b/>
          <w:sz w:val="28"/>
          <w:szCs w:val="28"/>
        </w:rPr>
        <w:t>ge</w:t>
      </w:r>
    </w:p>
    <w:p w14:paraId="65865B0E" w14:textId="77777777" w:rsidR="009A709C" w:rsidRPr="00F46AA5" w:rsidRDefault="009A709C" w:rsidP="009A709C">
      <w:pPr>
        <w:pStyle w:val="line"/>
        <w:jc w:val="center"/>
        <w:rPr>
          <w:rFonts w:asciiTheme="minorHAnsi" w:hAnsiTheme="minorHAnsi" w:cstheme="minorHAnsi"/>
          <w:b/>
          <w:i/>
          <w:vertAlign w:val="superscript"/>
        </w:rPr>
      </w:pPr>
      <w:r w:rsidRPr="00F46AA5">
        <w:rPr>
          <w:rFonts w:asciiTheme="minorHAnsi" w:hAnsiTheme="minorHAnsi" w:cstheme="minorHAnsi"/>
          <w:b/>
          <w:i/>
        </w:rPr>
        <w:t>Psalm 92:12-15</w:t>
      </w:r>
    </w:p>
    <w:p w14:paraId="6E600811" w14:textId="77777777" w:rsidR="009A709C" w:rsidRPr="00F46AA5" w:rsidRDefault="009A709C" w:rsidP="009A709C">
      <w:pPr>
        <w:pStyle w:val="line"/>
        <w:jc w:val="center"/>
        <w:rPr>
          <w:rFonts w:asciiTheme="minorHAnsi" w:hAnsiTheme="minorHAnsi" w:cstheme="minorHAnsi"/>
          <w:b/>
          <w:i/>
        </w:rPr>
      </w:pPr>
      <w:r w:rsidRPr="00F46AA5">
        <w:rPr>
          <w:rFonts w:asciiTheme="minorHAnsi" w:hAnsiTheme="minorHAnsi" w:cstheme="minorHAnsi"/>
          <w:b/>
          <w:i/>
          <w:vertAlign w:val="superscript"/>
        </w:rPr>
        <w:t>2 </w:t>
      </w:r>
      <w:r w:rsidRPr="00F46AA5">
        <w:rPr>
          <w:rFonts w:asciiTheme="minorHAnsi" w:hAnsiTheme="minorHAnsi" w:cstheme="minorHAnsi"/>
          <w:b/>
          <w:i/>
        </w:rPr>
        <w:t>The righteous man will flourish like the palm tree, He will grow like a cedar in Lebanon.</w:t>
      </w:r>
      <w:r w:rsidRPr="00F46AA5">
        <w:rPr>
          <w:rFonts w:asciiTheme="minorHAnsi" w:hAnsiTheme="minorHAnsi" w:cstheme="minorHAnsi"/>
          <w:b/>
          <w:i/>
          <w:vertAlign w:val="superscript"/>
        </w:rPr>
        <w:t>13 </w:t>
      </w:r>
      <w:r w:rsidRPr="00F46AA5">
        <w:rPr>
          <w:rFonts w:asciiTheme="minorHAnsi" w:hAnsiTheme="minorHAnsi" w:cstheme="minorHAnsi"/>
          <w:b/>
          <w:i/>
        </w:rPr>
        <w:t xml:space="preserve">Planted in the house of the </w:t>
      </w:r>
      <w:r w:rsidRPr="00F46AA5">
        <w:rPr>
          <w:rFonts w:asciiTheme="minorHAnsi" w:hAnsiTheme="minorHAnsi" w:cstheme="minorHAnsi"/>
          <w:b/>
          <w:i/>
          <w:smallCaps/>
        </w:rPr>
        <w:t>Lord</w:t>
      </w:r>
      <w:r w:rsidRPr="00F46AA5">
        <w:rPr>
          <w:rFonts w:asciiTheme="minorHAnsi" w:hAnsiTheme="minorHAnsi" w:cstheme="minorHAnsi"/>
          <w:b/>
          <w:i/>
        </w:rPr>
        <w:t>, They will flourish in the courts of our God.</w:t>
      </w:r>
      <w:r w:rsidRPr="00F46AA5">
        <w:rPr>
          <w:rFonts w:asciiTheme="minorHAnsi" w:hAnsiTheme="minorHAnsi" w:cstheme="minorHAnsi"/>
          <w:b/>
          <w:i/>
          <w:vertAlign w:val="superscript"/>
        </w:rPr>
        <w:t>14 </w:t>
      </w:r>
      <w:r w:rsidRPr="00F46AA5">
        <w:rPr>
          <w:rFonts w:asciiTheme="minorHAnsi" w:hAnsiTheme="minorHAnsi" w:cstheme="minorHAnsi"/>
          <w:b/>
          <w:i/>
        </w:rPr>
        <w:t>They will still yield fruit in old age; They shall be full of sap and very green,</w:t>
      </w:r>
      <w:r w:rsidRPr="00F46AA5">
        <w:rPr>
          <w:rFonts w:asciiTheme="minorHAnsi" w:hAnsiTheme="minorHAnsi" w:cstheme="minorHAnsi"/>
          <w:b/>
          <w:i/>
          <w:vertAlign w:val="superscript"/>
        </w:rPr>
        <w:t xml:space="preserve"> 15 </w:t>
      </w:r>
      <w:r w:rsidRPr="00F46AA5">
        <w:rPr>
          <w:rFonts w:asciiTheme="minorHAnsi" w:hAnsiTheme="minorHAnsi" w:cstheme="minorHAnsi"/>
          <w:b/>
          <w:i/>
        </w:rPr>
        <w:t xml:space="preserve">To declare that the </w:t>
      </w:r>
      <w:r w:rsidRPr="00F46AA5">
        <w:rPr>
          <w:rFonts w:asciiTheme="minorHAnsi" w:hAnsiTheme="minorHAnsi" w:cstheme="minorHAnsi"/>
          <w:b/>
          <w:i/>
          <w:smallCaps/>
        </w:rPr>
        <w:t>Lord</w:t>
      </w:r>
      <w:r w:rsidRPr="00F46AA5">
        <w:rPr>
          <w:rFonts w:asciiTheme="minorHAnsi" w:hAnsiTheme="minorHAnsi" w:cstheme="minorHAnsi"/>
          <w:b/>
          <w:i/>
        </w:rPr>
        <w:t xml:space="preserve"> is upright; </w:t>
      </w:r>
      <w:r w:rsidRPr="00F46AA5">
        <w:rPr>
          <w:rFonts w:asciiTheme="minorHAnsi" w:hAnsiTheme="minorHAnsi" w:cstheme="minorHAnsi"/>
          <w:b/>
          <w:i/>
          <w:iCs/>
        </w:rPr>
        <w:t>He is</w:t>
      </w:r>
      <w:r w:rsidRPr="00F46AA5">
        <w:rPr>
          <w:rFonts w:asciiTheme="minorHAnsi" w:hAnsiTheme="minorHAnsi" w:cstheme="minorHAnsi"/>
          <w:b/>
          <w:i/>
        </w:rPr>
        <w:t xml:space="preserve"> my rock, and there is no unrighteousness in Him.</w:t>
      </w:r>
    </w:p>
    <w:p w14:paraId="75226829" w14:textId="77777777" w:rsidR="009A709C" w:rsidRPr="009F5B1B" w:rsidRDefault="009A709C" w:rsidP="009A709C">
      <w:pPr>
        <w:ind w:firstLine="720"/>
        <w:jc w:val="both"/>
        <w:rPr>
          <w:b/>
          <w:i/>
          <w:sz w:val="24"/>
          <w:szCs w:val="24"/>
        </w:rPr>
      </w:pPr>
      <w:r w:rsidRPr="009F5B1B">
        <w:rPr>
          <w:sz w:val="24"/>
          <w:szCs w:val="24"/>
        </w:rPr>
        <w:t xml:space="preserve">Have you wondered what you are to do when there in no one left in your nest to nurture?  You cannot nurture a child or bring them up in the way they should go from a distance. With your own children, you came alongside them as they learned to walk and worked with them as they learned to talk as they grew to maturity. </w:t>
      </w:r>
    </w:p>
    <w:p w14:paraId="4402F3FE" w14:textId="77777777" w:rsidR="009A709C" w:rsidRDefault="009A709C" w:rsidP="009A709C">
      <w:pPr>
        <w:jc w:val="both"/>
        <w:rPr>
          <w:sz w:val="24"/>
          <w:szCs w:val="24"/>
        </w:rPr>
      </w:pPr>
      <w:r w:rsidRPr="009F5B1B">
        <w:rPr>
          <w:sz w:val="24"/>
          <w:szCs w:val="24"/>
        </w:rPr>
        <w:t xml:space="preserve"> </w:t>
      </w:r>
      <w:r w:rsidRPr="009F5B1B">
        <w:rPr>
          <w:sz w:val="24"/>
          <w:szCs w:val="24"/>
        </w:rPr>
        <w:tab/>
        <w:t xml:space="preserve"> If we think the Lord’s plan for us was to just raise our own children and not spiritual offspring, we can be destroyed when we can’t have children, or when the day comes (as it has for me) these babies leave the nest. If you fall into either one of these categories, than you understand what I am talking about. God has a good plan for you to fulfill the desires of your </w:t>
      </w:r>
      <w:r>
        <w:rPr>
          <w:sz w:val="24"/>
          <w:szCs w:val="24"/>
        </w:rPr>
        <w:t xml:space="preserve">mothering </w:t>
      </w:r>
      <w:r w:rsidRPr="009F5B1B">
        <w:rPr>
          <w:sz w:val="24"/>
          <w:szCs w:val="24"/>
        </w:rPr>
        <w:t xml:space="preserve">heart. When I was praying and </w:t>
      </w:r>
      <w:r w:rsidRPr="009F5B1B">
        <w:rPr>
          <w:i/>
          <w:sz w:val="24"/>
          <w:szCs w:val="24"/>
        </w:rPr>
        <w:t>worrying</w:t>
      </w:r>
      <w:r w:rsidRPr="009F5B1B">
        <w:rPr>
          <w:sz w:val="24"/>
          <w:szCs w:val="24"/>
        </w:rPr>
        <w:t xml:space="preserve"> about one of my own lately, the Lord spoke to me in my spirit: “Do not let this child become an idol. You take care of My Children, and I will take care of yours.”  Some of his children have not yet been born physically or spiritually. They are all over this entire world and have not even heard the name of Jesus to call on. These are the </w:t>
      </w:r>
      <w:r>
        <w:rPr>
          <w:sz w:val="24"/>
          <w:szCs w:val="24"/>
        </w:rPr>
        <w:t>P</w:t>
      </w:r>
      <w:r w:rsidRPr="009F5B1B">
        <w:rPr>
          <w:sz w:val="24"/>
          <w:szCs w:val="24"/>
        </w:rPr>
        <w:t xml:space="preserve">earl of </w:t>
      </w:r>
      <w:r>
        <w:rPr>
          <w:sz w:val="24"/>
          <w:szCs w:val="24"/>
        </w:rPr>
        <w:t>Great Wor</w:t>
      </w:r>
      <w:r w:rsidRPr="009F5B1B">
        <w:rPr>
          <w:sz w:val="24"/>
          <w:szCs w:val="24"/>
        </w:rPr>
        <w:t xml:space="preserve">th, part of the </w:t>
      </w:r>
      <w:r>
        <w:rPr>
          <w:sz w:val="24"/>
          <w:szCs w:val="24"/>
        </w:rPr>
        <w:t>Church-</w:t>
      </w:r>
      <w:r w:rsidRPr="009F5B1B">
        <w:rPr>
          <w:sz w:val="24"/>
          <w:szCs w:val="24"/>
        </w:rPr>
        <w:t>His Bride. (Romans 10:1-30, Acts 4:12-19, Psalm 78:1-14, 72:15-18)</w:t>
      </w:r>
    </w:p>
    <w:p w14:paraId="40571DEE" w14:textId="77777777" w:rsidR="009A709C" w:rsidRDefault="009A709C" w:rsidP="009A709C">
      <w:pPr>
        <w:ind w:firstLine="720"/>
        <w:jc w:val="both"/>
        <w:rPr>
          <w:sz w:val="24"/>
          <w:szCs w:val="24"/>
        </w:rPr>
      </w:pPr>
      <w:r w:rsidRPr="00675324">
        <w:rPr>
          <w:sz w:val="24"/>
          <w:szCs w:val="24"/>
        </w:rPr>
        <w:t>Every time I’ve take pen in hand write a Bible lesson, I had my own precious children in mind as the recipients and benefactors of truths He has invested in me.  But now I understand that</w:t>
      </w:r>
      <w:r>
        <w:rPr>
          <w:sz w:val="24"/>
          <w:szCs w:val="24"/>
        </w:rPr>
        <w:t xml:space="preserve"> to </w:t>
      </w:r>
      <w:r w:rsidRPr="00664BDA">
        <w:rPr>
          <w:b/>
          <w:i/>
          <w:sz w:val="24"/>
          <w:szCs w:val="24"/>
        </w:rPr>
        <w:t>grow</w:t>
      </w:r>
      <w:r>
        <w:rPr>
          <w:sz w:val="24"/>
          <w:szCs w:val="24"/>
        </w:rPr>
        <w:t>-</w:t>
      </w:r>
      <w:r w:rsidRPr="00664BDA">
        <w:rPr>
          <w:b/>
          <w:i/>
          <w:sz w:val="24"/>
          <w:szCs w:val="24"/>
        </w:rPr>
        <w:t>up</w:t>
      </w:r>
      <w:r w:rsidRPr="00675324">
        <w:rPr>
          <w:sz w:val="24"/>
          <w:szCs w:val="24"/>
        </w:rPr>
        <w:t xml:space="preserve"> In Christ is to be</w:t>
      </w:r>
      <w:r>
        <w:rPr>
          <w:sz w:val="24"/>
          <w:szCs w:val="24"/>
        </w:rPr>
        <w:t>gin to see,</w:t>
      </w:r>
      <w:r w:rsidRPr="00675324">
        <w:rPr>
          <w:sz w:val="24"/>
          <w:szCs w:val="24"/>
        </w:rPr>
        <w:t xml:space="preserve"> as part of </w:t>
      </w:r>
      <w:r>
        <w:rPr>
          <w:sz w:val="24"/>
          <w:szCs w:val="24"/>
        </w:rPr>
        <w:t>God’s</w:t>
      </w:r>
      <w:r w:rsidRPr="00675324">
        <w:rPr>
          <w:sz w:val="24"/>
          <w:szCs w:val="24"/>
        </w:rPr>
        <w:t xml:space="preserve"> family, I am responsible for </w:t>
      </w:r>
      <w:r w:rsidRPr="00664BDA">
        <w:rPr>
          <w:b/>
          <w:i/>
          <w:sz w:val="24"/>
          <w:szCs w:val="24"/>
        </w:rPr>
        <w:t>His</w:t>
      </w:r>
      <w:r w:rsidRPr="00675324">
        <w:rPr>
          <w:sz w:val="24"/>
          <w:szCs w:val="24"/>
        </w:rPr>
        <w:t xml:space="preserve"> children as well.</w:t>
      </w:r>
      <w:r>
        <w:rPr>
          <w:sz w:val="24"/>
          <w:szCs w:val="24"/>
        </w:rPr>
        <w:t xml:space="preserve"> </w:t>
      </w:r>
    </w:p>
    <w:p w14:paraId="69241850" w14:textId="77777777" w:rsidR="007273D0" w:rsidRPr="00675324" w:rsidRDefault="007273D0" w:rsidP="007273D0">
      <w:pPr>
        <w:jc w:val="center"/>
        <w:rPr>
          <w:b/>
          <w:i/>
          <w:sz w:val="24"/>
          <w:szCs w:val="24"/>
        </w:rPr>
      </w:pPr>
      <w:r w:rsidRPr="00675324">
        <w:rPr>
          <w:b/>
          <w:i/>
          <w:sz w:val="24"/>
          <w:szCs w:val="24"/>
        </w:rPr>
        <w:t>1 John 1:3</w:t>
      </w:r>
    </w:p>
    <w:p w14:paraId="28C5A1A3" w14:textId="77777777" w:rsidR="007273D0" w:rsidRDefault="007273D0" w:rsidP="007273D0">
      <w:pPr>
        <w:jc w:val="center"/>
        <w:rPr>
          <w:b/>
          <w:i/>
          <w:sz w:val="24"/>
          <w:szCs w:val="24"/>
        </w:rPr>
      </w:pPr>
      <w:r w:rsidRPr="00675324">
        <w:rPr>
          <w:b/>
          <w:i/>
          <w:sz w:val="24"/>
          <w:szCs w:val="24"/>
        </w:rPr>
        <w:t>What we have seen and heard we proclaim to you also, so that you too may have fellowship with us; and indeed our fellowship is with the father, and His Son Jesus Christ. These things we write, so that our joy may be made complete.</w:t>
      </w:r>
    </w:p>
    <w:p w14:paraId="40D6A542" w14:textId="77777777" w:rsidR="007273D0" w:rsidRDefault="007273D0" w:rsidP="009A709C">
      <w:pPr>
        <w:ind w:firstLine="720"/>
        <w:jc w:val="both"/>
        <w:rPr>
          <w:sz w:val="24"/>
          <w:szCs w:val="24"/>
        </w:rPr>
      </w:pPr>
    </w:p>
    <w:p w14:paraId="058EB3EA" w14:textId="77777777" w:rsidR="009A709C" w:rsidRDefault="009A709C" w:rsidP="009A709C">
      <w:pPr>
        <w:ind w:firstLine="720"/>
        <w:jc w:val="both"/>
        <w:rPr>
          <w:sz w:val="24"/>
          <w:szCs w:val="24"/>
        </w:rPr>
      </w:pPr>
      <w:r>
        <w:rPr>
          <w:sz w:val="24"/>
          <w:szCs w:val="24"/>
        </w:rPr>
        <w:t xml:space="preserve">In the above mentioned story about Jamie I am both moved and motivated toward doing something about all this Spiritual child abuse. It is unrealistic to think just a few of us can nurse them all! That is precisely my point. The Lord is immensely practical.  </w:t>
      </w:r>
      <w:r w:rsidRPr="009F5B1B">
        <w:rPr>
          <w:sz w:val="24"/>
          <w:szCs w:val="24"/>
        </w:rPr>
        <w:t>There has never been a child born again into God’s eternal family that he did not intend to bear spiritual children. (John 15:16 and Isaiah 54:1-13) We were made to be fruitful and multiply! This is true not just for some of us, but for all of us; and not just for part of our lives, but to the end. I heard of a woman who is in her late 90’s who is still taking young women into her home weekly to disciple them. She is still yielding fruit in her old age, and long after she is gone her godly influence will be impacting generations.</w:t>
      </w:r>
    </w:p>
    <w:p w14:paraId="4E98D0CE" w14:textId="77777777" w:rsidR="009A709C" w:rsidRPr="009F5B1B" w:rsidRDefault="009A709C" w:rsidP="009A709C">
      <w:pPr>
        <w:ind w:firstLine="720"/>
        <w:jc w:val="both"/>
        <w:rPr>
          <w:sz w:val="24"/>
          <w:szCs w:val="24"/>
        </w:rPr>
      </w:pPr>
      <w:r>
        <w:rPr>
          <w:sz w:val="24"/>
          <w:szCs w:val="24"/>
        </w:rPr>
        <w:t xml:space="preserve">Who is going to feed </w:t>
      </w:r>
      <w:r w:rsidRPr="009F5B1B">
        <w:rPr>
          <w:sz w:val="24"/>
          <w:szCs w:val="24"/>
        </w:rPr>
        <w:t xml:space="preserve">the babes </w:t>
      </w:r>
      <w:r>
        <w:rPr>
          <w:sz w:val="24"/>
          <w:szCs w:val="24"/>
        </w:rPr>
        <w:t>in Christ? The ones who obey His</w:t>
      </w:r>
      <w:r w:rsidRPr="009F5B1B">
        <w:rPr>
          <w:sz w:val="24"/>
          <w:szCs w:val="24"/>
        </w:rPr>
        <w:t xml:space="preserve"> last command</w:t>
      </w:r>
      <w:r>
        <w:rPr>
          <w:sz w:val="24"/>
          <w:szCs w:val="24"/>
        </w:rPr>
        <w:t>…D</w:t>
      </w:r>
      <w:r w:rsidRPr="009F5B1B">
        <w:rPr>
          <w:sz w:val="24"/>
          <w:szCs w:val="24"/>
        </w:rPr>
        <w:t>isciple makers</w:t>
      </w:r>
      <w:r>
        <w:rPr>
          <w:sz w:val="24"/>
          <w:szCs w:val="24"/>
        </w:rPr>
        <w:t>…that</w:t>
      </w:r>
      <w:r w:rsidRPr="009F5B1B">
        <w:rPr>
          <w:sz w:val="24"/>
          <w:szCs w:val="24"/>
        </w:rPr>
        <w:t xml:space="preserve"> </w:t>
      </w:r>
      <w:r>
        <w:rPr>
          <w:sz w:val="24"/>
          <w:szCs w:val="24"/>
        </w:rPr>
        <w:t xml:space="preserve">is </w:t>
      </w:r>
      <w:r w:rsidRPr="009F5B1B">
        <w:rPr>
          <w:sz w:val="24"/>
          <w:szCs w:val="24"/>
        </w:rPr>
        <w:t>who! (Matthew 28:18-20)</w:t>
      </w:r>
      <w:r w:rsidRPr="00732979">
        <w:rPr>
          <w:sz w:val="24"/>
          <w:szCs w:val="24"/>
        </w:rPr>
        <w:t xml:space="preserve"> </w:t>
      </w:r>
      <w:r w:rsidRPr="009F5B1B">
        <w:rPr>
          <w:sz w:val="24"/>
          <w:szCs w:val="24"/>
        </w:rPr>
        <w:t>Making disciples is God’s plan to ensure that all His children are cared for</w:t>
      </w:r>
      <w:r>
        <w:rPr>
          <w:sz w:val="24"/>
          <w:szCs w:val="24"/>
        </w:rPr>
        <w:t xml:space="preserve"> and</w:t>
      </w:r>
      <w:r w:rsidRPr="009F5B1B">
        <w:rPr>
          <w:sz w:val="24"/>
          <w:szCs w:val="24"/>
        </w:rPr>
        <w:t xml:space="preserve"> nurtured</w:t>
      </w:r>
      <w:r>
        <w:rPr>
          <w:sz w:val="24"/>
          <w:szCs w:val="24"/>
        </w:rPr>
        <w:t xml:space="preserve">. </w:t>
      </w:r>
      <w:r w:rsidRPr="009F5B1B">
        <w:rPr>
          <w:sz w:val="24"/>
          <w:szCs w:val="24"/>
        </w:rPr>
        <w:t>To make disciple is to care for God’s children</w:t>
      </w:r>
      <w:r>
        <w:rPr>
          <w:sz w:val="24"/>
          <w:szCs w:val="24"/>
        </w:rPr>
        <w:t xml:space="preserve"> as</w:t>
      </w:r>
      <w:r w:rsidRPr="009F5B1B">
        <w:rPr>
          <w:sz w:val="24"/>
          <w:szCs w:val="24"/>
        </w:rPr>
        <w:t xml:space="preserve"> if they are your own!  Can you imagine the day you meet the Lord and hear these words? </w:t>
      </w:r>
    </w:p>
    <w:p w14:paraId="578F3C89" w14:textId="77777777" w:rsidR="009A709C" w:rsidRDefault="009A709C" w:rsidP="009A709C">
      <w:pPr>
        <w:jc w:val="center"/>
        <w:rPr>
          <w:b/>
          <w:i/>
          <w:sz w:val="24"/>
          <w:szCs w:val="24"/>
        </w:rPr>
      </w:pPr>
      <w:r w:rsidRPr="009F5B1B">
        <w:rPr>
          <w:b/>
          <w:i/>
          <w:sz w:val="24"/>
          <w:szCs w:val="24"/>
        </w:rPr>
        <w:t>Matthew 25:40</w:t>
      </w:r>
    </w:p>
    <w:p w14:paraId="2D123B79" w14:textId="77777777" w:rsidR="009A709C" w:rsidRPr="009F5B1B" w:rsidRDefault="009A709C" w:rsidP="009A709C">
      <w:pPr>
        <w:jc w:val="center"/>
        <w:rPr>
          <w:b/>
          <w:i/>
          <w:sz w:val="24"/>
          <w:szCs w:val="24"/>
        </w:rPr>
      </w:pPr>
      <w:r w:rsidRPr="009F5B1B">
        <w:rPr>
          <w:b/>
          <w:i/>
          <w:sz w:val="24"/>
          <w:szCs w:val="24"/>
        </w:rPr>
        <w:t>The King will answer and say to them, truly I say to you, to the extent that you did to one of the least of theses brothers of mine you did it to me!</w:t>
      </w:r>
    </w:p>
    <w:p w14:paraId="2F80536B" w14:textId="77777777" w:rsidR="009A709C" w:rsidRDefault="005A2CB9" w:rsidP="005A2CB9">
      <w:pPr>
        <w:ind w:firstLine="720"/>
        <w:jc w:val="both"/>
        <w:rPr>
          <w:sz w:val="24"/>
          <w:szCs w:val="24"/>
        </w:rPr>
      </w:pPr>
      <w:r>
        <w:rPr>
          <w:sz w:val="24"/>
          <w:szCs w:val="24"/>
        </w:rPr>
        <w:t>Those</w:t>
      </w:r>
      <w:r w:rsidR="00422C9E">
        <w:rPr>
          <w:sz w:val="24"/>
          <w:szCs w:val="24"/>
        </w:rPr>
        <w:t xml:space="preserve"> who are</w:t>
      </w:r>
      <w:r w:rsidR="009A709C">
        <w:rPr>
          <w:sz w:val="24"/>
          <w:szCs w:val="24"/>
        </w:rPr>
        <w:t xml:space="preserve"> blessed to have a spiritual mother</w:t>
      </w:r>
      <w:r w:rsidR="00422C9E">
        <w:rPr>
          <w:sz w:val="24"/>
          <w:szCs w:val="24"/>
        </w:rPr>
        <w:t>s</w:t>
      </w:r>
      <w:r w:rsidR="009A709C">
        <w:rPr>
          <w:sz w:val="24"/>
          <w:szCs w:val="24"/>
        </w:rPr>
        <w:t xml:space="preserve"> or father</w:t>
      </w:r>
      <w:r w:rsidR="00422C9E">
        <w:rPr>
          <w:sz w:val="24"/>
          <w:szCs w:val="24"/>
        </w:rPr>
        <w:t xml:space="preserve">s, will follow in their </w:t>
      </w:r>
      <w:r>
        <w:rPr>
          <w:sz w:val="24"/>
          <w:szCs w:val="24"/>
        </w:rPr>
        <w:t>parent’s</w:t>
      </w:r>
      <w:r w:rsidR="00422C9E">
        <w:rPr>
          <w:sz w:val="24"/>
          <w:szCs w:val="24"/>
        </w:rPr>
        <w:t xml:space="preserve"> footsteps</w:t>
      </w:r>
      <w:r w:rsidR="009A709C">
        <w:rPr>
          <w:sz w:val="24"/>
          <w:szCs w:val="24"/>
        </w:rPr>
        <w:t xml:space="preserve">, </w:t>
      </w:r>
      <w:r>
        <w:rPr>
          <w:sz w:val="24"/>
          <w:szCs w:val="24"/>
        </w:rPr>
        <w:t>and treasure what has been entrusted with them. A</w:t>
      </w:r>
      <w:r w:rsidR="009A709C">
        <w:rPr>
          <w:sz w:val="24"/>
          <w:szCs w:val="24"/>
        </w:rPr>
        <w:t xml:space="preserve">nd </w:t>
      </w:r>
      <w:r w:rsidR="00422C9E">
        <w:rPr>
          <w:sz w:val="24"/>
          <w:szCs w:val="24"/>
        </w:rPr>
        <w:t>like a strand of pearls around the neck, adds grace and beauty,</w:t>
      </w:r>
      <w:r>
        <w:rPr>
          <w:sz w:val="24"/>
          <w:szCs w:val="24"/>
        </w:rPr>
        <w:t xml:space="preserve"> so will the</w:t>
      </w:r>
      <w:r w:rsidR="009A709C">
        <w:rPr>
          <w:sz w:val="24"/>
          <w:szCs w:val="24"/>
        </w:rPr>
        <w:t xml:space="preserve"> “pearls of wisdom” </w:t>
      </w:r>
      <w:r>
        <w:rPr>
          <w:sz w:val="24"/>
          <w:szCs w:val="24"/>
        </w:rPr>
        <w:t xml:space="preserve">add these qualities to their lives. </w:t>
      </w:r>
      <w:r w:rsidR="009A709C">
        <w:rPr>
          <w:sz w:val="24"/>
          <w:szCs w:val="24"/>
        </w:rPr>
        <w:t>May I ask you a personal question for contemplation? Have you had a wom</w:t>
      </w:r>
      <w:r w:rsidR="00E34C41">
        <w:rPr>
          <w:sz w:val="24"/>
          <w:szCs w:val="24"/>
        </w:rPr>
        <w:t>a</w:t>
      </w:r>
      <w:r w:rsidR="009A709C">
        <w:rPr>
          <w:sz w:val="24"/>
          <w:szCs w:val="24"/>
        </w:rPr>
        <w:t xml:space="preserve">n in your life </w:t>
      </w:r>
      <w:r>
        <w:rPr>
          <w:sz w:val="24"/>
          <w:szCs w:val="24"/>
        </w:rPr>
        <w:t>that</w:t>
      </w:r>
      <w:r w:rsidR="009A709C">
        <w:rPr>
          <w:sz w:val="24"/>
          <w:szCs w:val="24"/>
        </w:rPr>
        <w:t xml:space="preserve"> passed on her precious and valuable pearls of wisdom to you? If so, who will be the blessed recipients, of your spiritual inheritance?</w:t>
      </w:r>
    </w:p>
    <w:p w14:paraId="690D0E21" w14:textId="77777777" w:rsidR="009A709C" w:rsidRPr="00C0459F" w:rsidRDefault="009A709C" w:rsidP="009A709C">
      <w:pPr>
        <w:pStyle w:val="ListParagraph"/>
        <w:numPr>
          <w:ilvl w:val="0"/>
          <w:numId w:val="5"/>
        </w:numPr>
        <w:jc w:val="center"/>
        <w:rPr>
          <w:b/>
          <w:sz w:val="24"/>
          <w:szCs w:val="24"/>
        </w:rPr>
      </w:pPr>
    </w:p>
    <w:p w14:paraId="34E3F529" w14:textId="77777777" w:rsidR="009A709C" w:rsidRPr="005F133F" w:rsidRDefault="009A709C" w:rsidP="009A709C">
      <w:pPr>
        <w:jc w:val="center"/>
        <w:rPr>
          <w:b/>
          <w:sz w:val="28"/>
          <w:szCs w:val="28"/>
        </w:rPr>
      </w:pPr>
      <w:r w:rsidRPr="005F133F">
        <w:rPr>
          <w:b/>
          <w:sz w:val="28"/>
          <w:szCs w:val="28"/>
        </w:rPr>
        <w:t>Pearls of Wisdom</w:t>
      </w:r>
    </w:p>
    <w:p w14:paraId="2840F253" w14:textId="77777777" w:rsidR="009A709C" w:rsidRPr="00E642E6" w:rsidRDefault="009A709C" w:rsidP="009A709C">
      <w:pPr>
        <w:jc w:val="center"/>
        <w:rPr>
          <w:b/>
          <w:i/>
        </w:rPr>
      </w:pPr>
      <w:r w:rsidRPr="00E642E6">
        <w:rPr>
          <w:b/>
          <w:i/>
        </w:rPr>
        <w:t>Titus 2:3-5</w:t>
      </w:r>
      <w:r>
        <w:rPr>
          <w:b/>
          <w:i/>
        </w:rPr>
        <w:t>(NASB)</w:t>
      </w:r>
    </w:p>
    <w:p w14:paraId="5E9D181E" w14:textId="77777777" w:rsidR="009A709C" w:rsidRDefault="009A709C" w:rsidP="009A709C">
      <w:pPr>
        <w:jc w:val="center"/>
        <w:rPr>
          <w:b/>
          <w:i/>
          <w:sz w:val="24"/>
          <w:szCs w:val="24"/>
        </w:rPr>
      </w:pPr>
      <w:r w:rsidRPr="00E642E6">
        <w:rPr>
          <w:b/>
          <w:i/>
          <w:sz w:val="24"/>
          <w:szCs w:val="24"/>
        </w:rPr>
        <w:t xml:space="preserve">Older women likewise are to be reverent in their behavior, not malicious gossips nor enslaved to much wine, teaching what is good, so that they may encourage the younger women to love their husbands, to love their children, to be sensible, pure, workers at home, kind being subject to their own husbands, so that the word of God will not be dishonored. </w:t>
      </w:r>
    </w:p>
    <w:p w14:paraId="4BB3190E" w14:textId="77777777" w:rsidR="009A709C" w:rsidRDefault="009A709C" w:rsidP="009A709C">
      <w:pPr>
        <w:ind w:firstLine="720"/>
        <w:jc w:val="both"/>
        <w:rPr>
          <w:sz w:val="24"/>
          <w:szCs w:val="24"/>
        </w:rPr>
      </w:pPr>
      <w:r>
        <w:rPr>
          <w:sz w:val="24"/>
          <w:szCs w:val="24"/>
        </w:rPr>
        <w:t>When I feel my own failures have disqualified me for the task</w:t>
      </w:r>
      <w:r w:rsidR="005A2CB9">
        <w:rPr>
          <w:sz w:val="24"/>
          <w:szCs w:val="24"/>
        </w:rPr>
        <w:t xml:space="preserve"> of discipling, and I remind the Lord</w:t>
      </w:r>
      <w:r>
        <w:rPr>
          <w:sz w:val="24"/>
          <w:szCs w:val="24"/>
        </w:rPr>
        <w:t xml:space="preserve"> that I did not do such a good jo</w:t>
      </w:r>
      <w:r w:rsidR="005A2CB9">
        <w:rPr>
          <w:sz w:val="24"/>
          <w:szCs w:val="24"/>
        </w:rPr>
        <w:t>b of discipling my-own children, how</w:t>
      </w:r>
      <w:r>
        <w:rPr>
          <w:sz w:val="24"/>
          <w:szCs w:val="24"/>
        </w:rPr>
        <w:t xml:space="preserve"> much–less competent </w:t>
      </w:r>
      <w:r w:rsidR="005A2CB9">
        <w:rPr>
          <w:sz w:val="24"/>
          <w:szCs w:val="24"/>
        </w:rPr>
        <w:t xml:space="preserve">I am </w:t>
      </w:r>
      <w:r>
        <w:rPr>
          <w:sz w:val="24"/>
          <w:szCs w:val="24"/>
        </w:rPr>
        <w:t>for the job of discipling God’s children, He says to me, “You are not alone. I am the co-laborer with you in this mission. I have all powe</w:t>
      </w:r>
      <w:r w:rsidR="005A2CB9">
        <w:rPr>
          <w:sz w:val="24"/>
          <w:szCs w:val="24"/>
        </w:rPr>
        <w:t>r and authority, in Heaven and o</w:t>
      </w:r>
      <w:r>
        <w:rPr>
          <w:sz w:val="24"/>
          <w:szCs w:val="24"/>
        </w:rPr>
        <w:t>n earth! Therefore, on this you can be assured, I am with you when you are on My mission</w:t>
      </w:r>
      <w:r w:rsidR="005A2CB9">
        <w:rPr>
          <w:sz w:val="24"/>
          <w:szCs w:val="24"/>
        </w:rPr>
        <w:t>…</w:t>
      </w:r>
      <w:r>
        <w:rPr>
          <w:sz w:val="24"/>
          <w:szCs w:val="24"/>
        </w:rPr>
        <w:t xml:space="preserve"> I will never leave you or forsake you; even to the End of the age.” </w:t>
      </w:r>
    </w:p>
    <w:p w14:paraId="30D505FA" w14:textId="77777777" w:rsidR="0029796E" w:rsidRDefault="0029796E" w:rsidP="009A709C">
      <w:pPr>
        <w:ind w:firstLine="720"/>
        <w:jc w:val="both"/>
        <w:rPr>
          <w:sz w:val="24"/>
          <w:szCs w:val="24"/>
        </w:rPr>
      </w:pPr>
    </w:p>
    <w:p w14:paraId="77532421" w14:textId="77777777" w:rsidR="0029796E" w:rsidRDefault="0029796E" w:rsidP="009A709C">
      <w:pPr>
        <w:ind w:firstLine="720"/>
        <w:jc w:val="both"/>
        <w:rPr>
          <w:sz w:val="24"/>
          <w:szCs w:val="24"/>
        </w:rPr>
      </w:pPr>
    </w:p>
    <w:p w14:paraId="4B9DFDCC" w14:textId="77777777" w:rsidR="0029796E" w:rsidRPr="0029796E" w:rsidRDefault="0029796E" w:rsidP="0029796E">
      <w:pPr>
        <w:pStyle w:val="ListParagraph"/>
        <w:numPr>
          <w:ilvl w:val="0"/>
          <w:numId w:val="35"/>
        </w:numPr>
        <w:jc w:val="center"/>
        <w:rPr>
          <w:sz w:val="24"/>
          <w:szCs w:val="24"/>
        </w:rPr>
      </w:pPr>
    </w:p>
    <w:p w14:paraId="071E6609" w14:textId="77777777" w:rsidR="007867B5" w:rsidRDefault="007867B5" w:rsidP="00024433">
      <w:pPr>
        <w:ind w:left="3600"/>
        <w:rPr>
          <w:b/>
          <w:sz w:val="40"/>
          <w:szCs w:val="40"/>
        </w:rPr>
      </w:pPr>
      <w:r>
        <w:rPr>
          <w:b/>
          <w:sz w:val="40"/>
          <w:szCs w:val="40"/>
        </w:rPr>
        <w:t xml:space="preserve">Chapter # </w:t>
      </w:r>
      <w:r w:rsidR="00133EA3">
        <w:rPr>
          <w:b/>
          <w:sz w:val="40"/>
          <w:szCs w:val="40"/>
        </w:rPr>
        <w:t>1</w:t>
      </w:r>
      <w:r w:rsidR="00EA3965">
        <w:rPr>
          <w:b/>
          <w:sz w:val="40"/>
          <w:szCs w:val="40"/>
        </w:rPr>
        <w:t>9</w:t>
      </w:r>
      <w:r>
        <w:rPr>
          <w:b/>
          <w:sz w:val="40"/>
          <w:szCs w:val="40"/>
        </w:rPr>
        <w:t xml:space="preserve">  </w:t>
      </w:r>
    </w:p>
    <w:p w14:paraId="343D2277" w14:textId="77777777" w:rsidR="00D51722" w:rsidRPr="00D61C7B" w:rsidRDefault="00D51722" w:rsidP="00D51722">
      <w:pPr>
        <w:spacing w:before="100" w:beforeAutospacing="1" w:after="100" w:afterAutospacing="1" w:line="240" w:lineRule="auto"/>
        <w:jc w:val="center"/>
        <w:rPr>
          <w:rFonts w:eastAsia="Times New Roman" w:cstheme="minorHAnsi"/>
          <w:b/>
          <w:sz w:val="40"/>
          <w:szCs w:val="40"/>
        </w:rPr>
      </w:pPr>
      <w:r w:rsidRPr="00D61C7B">
        <w:rPr>
          <w:rFonts w:eastAsia="Times New Roman" w:cstheme="minorHAnsi"/>
          <w:b/>
          <w:sz w:val="40"/>
          <w:szCs w:val="40"/>
        </w:rPr>
        <w:t xml:space="preserve">Christ in </w:t>
      </w:r>
      <w:r>
        <w:rPr>
          <w:rFonts w:eastAsia="Times New Roman" w:cstheme="minorHAnsi"/>
          <w:b/>
          <w:sz w:val="40"/>
          <w:szCs w:val="40"/>
        </w:rPr>
        <w:t>M</w:t>
      </w:r>
      <w:r w:rsidRPr="00D61C7B">
        <w:rPr>
          <w:rFonts w:eastAsia="Times New Roman" w:cstheme="minorHAnsi"/>
          <w:b/>
          <w:sz w:val="40"/>
          <w:szCs w:val="40"/>
        </w:rPr>
        <w:t xml:space="preserve">e the </w:t>
      </w:r>
      <w:r>
        <w:rPr>
          <w:rFonts w:eastAsia="Times New Roman" w:cstheme="minorHAnsi"/>
          <w:b/>
          <w:sz w:val="40"/>
          <w:szCs w:val="40"/>
        </w:rPr>
        <w:t>H</w:t>
      </w:r>
      <w:r w:rsidRPr="00D61C7B">
        <w:rPr>
          <w:rFonts w:eastAsia="Times New Roman" w:cstheme="minorHAnsi"/>
          <w:b/>
          <w:sz w:val="40"/>
          <w:szCs w:val="40"/>
        </w:rPr>
        <w:t xml:space="preserve">ope of </w:t>
      </w:r>
      <w:r>
        <w:rPr>
          <w:rFonts w:eastAsia="Times New Roman" w:cstheme="minorHAnsi"/>
          <w:b/>
          <w:sz w:val="40"/>
          <w:szCs w:val="40"/>
        </w:rPr>
        <w:t>G</w:t>
      </w:r>
      <w:r w:rsidRPr="00D61C7B">
        <w:rPr>
          <w:rFonts w:eastAsia="Times New Roman" w:cstheme="minorHAnsi"/>
          <w:b/>
          <w:sz w:val="40"/>
          <w:szCs w:val="40"/>
        </w:rPr>
        <w:t>lory!</w:t>
      </w:r>
    </w:p>
    <w:p w14:paraId="285FF5BD" w14:textId="77777777" w:rsidR="00D51722" w:rsidRPr="0013195E" w:rsidRDefault="00D51722" w:rsidP="00D51722">
      <w:pPr>
        <w:jc w:val="center"/>
        <w:rPr>
          <w:b/>
          <w:i/>
          <w:sz w:val="24"/>
          <w:szCs w:val="24"/>
        </w:rPr>
      </w:pPr>
      <w:r w:rsidRPr="0013195E">
        <w:rPr>
          <w:b/>
          <w:i/>
          <w:sz w:val="24"/>
          <w:szCs w:val="24"/>
        </w:rPr>
        <w:t>Psalms 45:1 (NIV)</w:t>
      </w:r>
    </w:p>
    <w:p w14:paraId="04632A95" w14:textId="77777777" w:rsidR="00D51722" w:rsidRDefault="00D51722" w:rsidP="00D51722">
      <w:pPr>
        <w:spacing w:before="100" w:beforeAutospacing="1" w:after="100" w:afterAutospacing="1" w:line="240" w:lineRule="auto"/>
        <w:jc w:val="center"/>
        <w:rPr>
          <w:rFonts w:eastAsia="Times New Roman" w:cstheme="minorHAnsi"/>
          <w:b/>
          <w:i/>
          <w:sz w:val="24"/>
          <w:szCs w:val="24"/>
        </w:rPr>
      </w:pPr>
      <w:r w:rsidRPr="008A2F91">
        <w:rPr>
          <w:rFonts w:eastAsia="Times New Roman" w:cstheme="minorHAnsi"/>
          <w:b/>
          <w:i/>
          <w:sz w:val="24"/>
          <w:szCs w:val="24"/>
        </w:rPr>
        <w:t>My heart is stirred by a noble theme</w:t>
      </w:r>
      <w:r>
        <w:rPr>
          <w:rFonts w:eastAsia="Times New Roman" w:cstheme="minorHAnsi"/>
          <w:b/>
          <w:i/>
          <w:sz w:val="24"/>
          <w:szCs w:val="24"/>
        </w:rPr>
        <w:t xml:space="preserve"> </w:t>
      </w:r>
      <w:r w:rsidRPr="008A2F91">
        <w:rPr>
          <w:rFonts w:eastAsia="Times New Roman" w:cstheme="minorHAnsi"/>
          <w:b/>
          <w:i/>
          <w:sz w:val="24"/>
          <w:szCs w:val="24"/>
        </w:rPr>
        <w:t>as I recite my verses for the king;</w:t>
      </w:r>
      <w:r>
        <w:rPr>
          <w:rFonts w:eastAsia="Times New Roman" w:cstheme="minorHAnsi"/>
          <w:b/>
          <w:i/>
          <w:sz w:val="24"/>
          <w:szCs w:val="24"/>
        </w:rPr>
        <w:t xml:space="preserve"> </w:t>
      </w:r>
      <w:r w:rsidRPr="008A2F91">
        <w:rPr>
          <w:rFonts w:eastAsia="Times New Roman" w:cstheme="minorHAnsi"/>
          <w:b/>
          <w:i/>
          <w:sz w:val="24"/>
          <w:szCs w:val="24"/>
        </w:rPr>
        <w:t>my tongue is the pen of a skillful writer.</w:t>
      </w:r>
    </w:p>
    <w:p w14:paraId="6B653E37" w14:textId="77777777" w:rsidR="00D51722" w:rsidRDefault="00D51722" w:rsidP="00D51722">
      <w:pPr>
        <w:jc w:val="center"/>
        <w:rPr>
          <w:b/>
          <w:sz w:val="28"/>
          <w:szCs w:val="28"/>
        </w:rPr>
      </w:pPr>
      <w:r>
        <w:rPr>
          <w:b/>
          <w:sz w:val="28"/>
          <w:szCs w:val="28"/>
        </w:rPr>
        <w:t>Sitting at the feet of the Rab</w:t>
      </w:r>
      <w:r w:rsidR="00314524">
        <w:rPr>
          <w:b/>
          <w:sz w:val="28"/>
          <w:szCs w:val="28"/>
        </w:rPr>
        <w:t>b</w:t>
      </w:r>
      <w:r>
        <w:rPr>
          <w:b/>
          <w:sz w:val="28"/>
          <w:szCs w:val="28"/>
        </w:rPr>
        <w:t xml:space="preserve">i </w:t>
      </w:r>
    </w:p>
    <w:p w14:paraId="2610A4A4" w14:textId="77777777" w:rsidR="00D51722" w:rsidRPr="007C0658" w:rsidRDefault="00D51722" w:rsidP="00D51722">
      <w:pPr>
        <w:pStyle w:val="txt-sm"/>
        <w:jc w:val="center"/>
        <w:rPr>
          <w:rFonts w:asciiTheme="minorHAnsi" w:hAnsiTheme="minorHAnsi"/>
          <w:b/>
          <w:i/>
        </w:rPr>
      </w:pPr>
      <w:r w:rsidRPr="007C0658">
        <w:rPr>
          <w:rFonts w:asciiTheme="minorHAnsi" w:hAnsiTheme="minorHAnsi"/>
          <w:b/>
          <w:i/>
        </w:rPr>
        <w:t>Luke 10:39-42 (NASB)</w:t>
      </w:r>
    </w:p>
    <w:p w14:paraId="6788E757" w14:textId="77777777" w:rsidR="00D51722" w:rsidRDefault="00D51722" w:rsidP="00D51722">
      <w:pPr>
        <w:pStyle w:val="NormalWeb"/>
        <w:jc w:val="center"/>
        <w:rPr>
          <w:rStyle w:val="woj"/>
          <w:rFonts w:asciiTheme="minorHAnsi" w:hAnsiTheme="minorHAnsi"/>
          <w:b/>
          <w:i/>
        </w:rPr>
      </w:pPr>
      <w:r w:rsidRPr="007C0658">
        <w:rPr>
          <w:rStyle w:val="text"/>
          <w:rFonts w:asciiTheme="minorHAnsi" w:hAnsiTheme="minorHAnsi"/>
          <w:b/>
          <w:i/>
          <w:vertAlign w:val="superscript"/>
        </w:rPr>
        <w:t>39 </w:t>
      </w:r>
      <w:r w:rsidRPr="007C0658">
        <w:rPr>
          <w:rStyle w:val="text"/>
          <w:rFonts w:asciiTheme="minorHAnsi" w:hAnsiTheme="minorHAnsi"/>
          <w:b/>
          <w:i/>
        </w:rPr>
        <w:t>She had a sister called Mary, who was seated at the Lord’s feet, listening to His word.</w:t>
      </w:r>
      <w:r w:rsidRPr="007C0658">
        <w:rPr>
          <w:rFonts w:asciiTheme="minorHAnsi" w:hAnsiTheme="minorHAnsi"/>
          <w:b/>
          <w:i/>
        </w:rPr>
        <w:t xml:space="preserve"> </w:t>
      </w:r>
      <w:r w:rsidRPr="007C0658">
        <w:rPr>
          <w:rStyle w:val="text"/>
          <w:rFonts w:asciiTheme="minorHAnsi" w:hAnsiTheme="minorHAnsi"/>
          <w:b/>
          <w:i/>
          <w:vertAlign w:val="superscript"/>
        </w:rPr>
        <w:t>40 </w:t>
      </w:r>
      <w:r w:rsidRPr="007C0658">
        <w:rPr>
          <w:rStyle w:val="text"/>
          <w:rFonts w:asciiTheme="minorHAnsi" w:hAnsiTheme="minorHAnsi"/>
          <w:b/>
          <w:i/>
        </w:rPr>
        <w:t xml:space="preserve">But Martha was distracted with all her preparations; and she came up </w:t>
      </w:r>
      <w:r w:rsidRPr="007C0658">
        <w:rPr>
          <w:rStyle w:val="text"/>
          <w:rFonts w:asciiTheme="minorHAnsi" w:hAnsiTheme="minorHAnsi"/>
          <w:b/>
          <w:i/>
          <w:iCs/>
        </w:rPr>
        <w:t>to Him</w:t>
      </w:r>
      <w:r w:rsidRPr="007C0658">
        <w:rPr>
          <w:rStyle w:val="text"/>
          <w:rFonts w:asciiTheme="minorHAnsi" w:hAnsiTheme="minorHAnsi"/>
          <w:b/>
          <w:i/>
        </w:rPr>
        <w:t xml:space="preserve"> and said, “Lord, do You not care that my sister has left me to do all the serving alone? Then tell her to help me.”</w:t>
      </w:r>
      <w:r w:rsidRPr="007C0658">
        <w:rPr>
          <w:rFonts w:asciiTheme="minorHAnsi" w:hAnsiTheme="minorHAnsi"/>
          <w:b/>
          <w:i/>
        </w:rPr>
        <w:t xml:space="preserve"> </w:t>
      </w:r>
      <w:r w:rsidRPr="007C0658">
        <w:rPr>
          <w:rStyle w:val="text"/>
          <w:rFonts w:asciiTheme="minorHAnsi" w:hAnsiTheme="minorHAnsi"/>
          <w:b/>
          <w:i/>
          <w:vertAlign w:val="superscript"/>
        </w:rPr>
        <w:t>41 </w:t>
      </w:r>
      <w:r w:rsidRPr="007C0658">
        <w:rPr>
          <w:rStyle w:val="text"/>
          <w:rFonts w:asciiTheme="minorHAnsi" w:hAnsiTheme="minorHAnsi"/>
          <w:b/>
          <w:i/>
        </w:rPr>
        <w:t xml:space="preserve">But the Lord answered and said to her, </w:t>
      </w:r>
      <w:r w:rsidRPr="007C0658">
        <w:rPr>
          <w:rStyle w:val="woj"/>
          <w:rFonts w:asciiTheme="minorHAnsi" w:hAnsiTheme="minorHAnsi"/>
          <w:b/>
          <w:i/>
        </w:rPr>
        <w:t>“Martha, Martha, you are worried and bothered about so many things;</w:t>
      </w:r>
      <w:r w:rsidRPr="007C0658">
        <w:rPr>
          <w:rFonts w:asciiTheme="minorHAnsi" w:hAnsiTheme="minorHAnsi"/>
          <w:b/>
          <w:i/>
        </w:rPr>
        <w:t xml:space="preserve"> </w:t>
      </w:r>
      <w:r w:rsidRPr="007C0658">
        <w:rPr>
          <w:rStyle w:val="woj"/>
          <w:rFonts w:asciiTheme="minorHAnsi" w:hAnsiTheme="minorHAnsi"/>
          <w:b/>
          <w:i/>
          <w:vertAlign w:val="superscript"/>
        </w:rPr>
        <w:t>42 </w:t>
      </w:r>
      <w:r w:rsidRPr="007C0658">
        <w:rPr>
          <w:rStyle w:val="woj"/>
          <w:rFonts w:asciiTheme="minorHAnsi" w:hAnsiTheme="minorHAnsi"/>
          <w:b/>
          <w:i/>
        </w:rPr>
        <w:t xml:space="preserve">but </w:t>
      </w:r>
      <w:r w:rsidRPr="007C0658">
        <w:rPr>
          <w:rStyle w:val="woj"/>
          <w:rFonts w:asciiTheme="minorHAnsi" w:hAnsiTheme="minorHAnsi"/>
          <w:b/>
          <w:i/>
          <w:iCs/>
        </w:rPr>
        <w:t>only</w:t>
      </w:r>
      <w:r w:rsidRPr="007C0658">
        <w:rPr>
          <w:rStyle w:val="woj"/>
          <w:rFonts w:asciiTheme="minorHAnsi" w:hAnsiTheme="minorHAnsi"/>
          <w:b/>
          <w:i/>
        </w:rPr>
        <w:t xml:space="preserve"> one thing is necessary, for Mary has chosen the good part, which shall not be taken away from her.”</w:t>
      </w:r>
    </w:p>
    <w:p w14:paraId="0A1FE48D" w14:textId="77777777" w:rsidR="00D51722" w:rsidRDefault="00D51722" w:rsidP="00D51722">
      <w:pPr>
        <w:ind w:firstLine="720"/>
        <w:jc w:val="both"/>
        <w:rPr>
          <w:sz w:val="24"/>
          <w:szCs w:val="24"/>
        </w:rPr>
      </w:pPr>
      <w:r w:rsidRPr="00675324">
        <w:rPr>
          <w:sz w:val="24"/>
          <w:szCs w:val="24"/>
        </w:rPr>
        <w:t>For the last 20 plus years I have tried to model my life after one woman in the Bible. Her name is Mary</w:t>
      </w:r>
      <w:r>
        <w:rPr>
          <w:sz w:val="24"/>
          <w:szCs w:val="24"/>
        </w:rPr>
        <w:t>. We</w:t>
      </w:r>
      <w:r w:rsidRPr="00675324">
        <w:rPr>
          <w:sz w:val="24"/>
          <w:szCs w:val="24"/>
        </w:rPr>
        <w:t xml:space="preserve"> always find her at the feet of Jesus. Her favorite name for Him is </w:t>
      </w:r>
      <w:r>
        <w:rPr>
          <w:sz w:val="24"/>
          <w:szCs w:val="24"/>
        </w:rPr>
        <w:t>Rabboni</w:t>
      </w:r>
      <w:r w:rsidRPr="00675324">
        <w:rPr>
          <w:sz w:val="24"/>
          <w:szCs w:val="24"/>
        </w:rPr>
        <w:t xml:space="preserve">, which is translated teacher. (Luke 10:39-42, John 20:16)  I </w:t>
      </w:r>
      <w:r>
        <w:rPr>
          <w:sz w:val="24"/>
          <w:szCs w:val="24"/>
        </w:rPr>
        <w:t>did</w:t>
      </w:r>
      <w:r w:rsidRPr="00675324">
        <w:rPr>
          <w:sz w:val="24"/>
          <w:szCs w:val="24"/>
        </w:rPr>
        <w:t xml:space="preserve"> not </w:t>
      </w:r>
      <w:r>
        <w:rPr>
          <w:sz w:val="24"/>
          <w:szCs w:val="24"/>
        </w:rPr>
        <w:t>have a “Titus two” woman in my life to teach me until now, and I am 51 years old! But,</w:t>
      </w:r>
      <w:r w:rsidRPr="00675324">
        <w:rPr>
          <w:sz w:val="24"/>
          <w:szCs w:val="24"/>
        </w:rPr>
        <w:t xml:space="preserve"> like Mary</w:t>
      </w:r>
      <w:r>
        <w:rPr>
          <w:sz w:val="24"/>
          <w:szCs w:val="24"/>
        </w:rPr>
        <w:t>, I have</w:t>
      </w:r>
      <w:r w:rsidRPr="00675324">
        <w:rPr>
          <w:sz w:val="24"/>
          <w:szCs w:val="24"/>
        </w:rPr>
        <w:t xml:space="preserve"> spent hour</w:t>
      </w:r>
      <w:r>
        <w:rPr>
          <w:sz w:val="24"/>
          <w:szCs w:val="24"/>
        </w:rPr>
        <w:t xml:space="preserve">s sitting at the feet of Jesus, </w:t>
      </w:r>
      <w:r w:rsidRPr="00675324">
        <w:rPr>
          <w:sz w:val="24"/>
          <w:szCs w:val="24"/>
        </w:rPr>
        <w:t xml:space="preserve">while He </w:t>
      </w:r>
      <w:r>
        <w:rPr>
          <w:sz w:val="24"/>
          <w:szCs w:val="24"/>
        </w:rPr>
        <w:t xml:space="preserve">discipled me, </w:t>
      </w:r>
      <w:r w:rsidRPr="00675324">
        <w:rPr>
          <w:sz w:val="24"/>
          <w:szCs w:val="24"/>
        </w:rPr>
        <w:t>and inscribes Living Words upon my heart.</w:t>
      </w:r>
      <w:r>
        <w:rPr>
          <w:sz w:val="24"/>
          <w:szCs w:val="24"/>
        </w:rPr>
        <w:t xml:space="preserve"> Like the Demoniac, whose encounter, with Jesus, left this man clothed and his right mind, this is the is the same healing effect this time with Jesus has upon me.  There at His feet, He takes off my filthy garments, putting on a wedding dress, and He puts me in my right mind. Oh how I thank you Lord Jesus! (Mark 5:1-20)</w:t>
      </w:r>
    </w:p>
    <w:p w14:paraId="048FB6F0" w14:textId="77777777" w:rsidR="00D51722" w:rsidRDefault="00D51722" w:rsidP="00D51722">
      <w:pPr>
        <w:jc w:val="center"/>
        <w:rPr>
          <w:b/>
          <w:i/>
          <w:sz w:val="24"/>
          <w:szCs w:val="24"/>
        </w:rPr>
      </w:pPr>
      <w:r w:rsidRPr="00675324">
        <w:rPr>
          <w:b/>
          <w:i/>
          <w:sz w:val="24"/>
          <w:szCs w:val="24"/>
        </w:rPr>
        <w:t>Jeremiah 31:33</w:t>
      </w:r>
    </w:p>
    <w:p w14:paraId="1869D421" w14:textId="77777777" w:rsidR="00D51722" w:rsidRDefault="00D51722" w:rsidP="00D51722">
      <w:pPr>
        <w:jc w:val="center"/>
        <w:rPr>
          <w:b/>
          <w:i/>
          <w:sz w:val="24"/>
          <w:szCs w:val="24"/>
        </w:rPr>
      </w:pPr>
      <w:r w:rsidRPr="00675324">
        <w:rPr>
          <w:b/>
          <w:i/>
          <w:sz w:val="24"/>
          <w:szCs w:val="24"/>
        </w:rPr>
        <w:t>But this is the covenant which I will make with the house of Israel after those days,” declares the LORD, “I will put My Law within them and on their heart I will write it; and I will be their God, and they will be My people.</w:t>
      </w:r>
    </w:p>
    <w:p w14:paraId="2EFBBFA5" w14:textId="77777777" w:rsidR="00D51722" w:rsidRDefault="00D51722" w:rsidP="00D51722">
      <w:pPr>
        <w:ind w:firstLine="720"/>
        <w:jc w:val="both"/>
        <w:rPr>
          <w:i/>
          <w:sz w:val="24"/>
          <w:szCs w:val="24"/>
        </w:rPr>
      </w:pPr>
      <w:r>
        <w:rPr>
          <w:b/>
          <w:i/>
          <w:sz w:val="24"/>
          <w:szCs w:val="24"/>
        </w:rPr>
        <w:t xml:space="preserve"> </w:t>
      </w:r>
      <w:r w:rsidRPr="00675324">
        <w:rPr>
          <w:sz w:val="24"/>
          <w:szCs w:val="24"/>
        </w:rPr>
        <w:t xml:space="preserve"> I have not been to a university or seminary, nor had any formal training; although I have been a good student of men and women who have. The man who has been most influential in my life, and the global </w:t>
      </w:r>
      <w:r>
        <w:rPr>
          <w:sz w:val="24"/>
          <w:szCs w:val="24"/>
        </w:rPr>
        <w:t>B</w:t>
      </w:r>
      <w:r w:rsidRPr="00675324">
        <w:rPr>
          <w:sz w:val="24"/>
          <w:szCs w:val="24"/>
        </w:rPr>
        <w:t>ody of Christ, to reintroduce the lost art of biblical disciple making, is Herb Hodges.</w:t>
      </w:r>
      <w:r w:rsidRPr="002E7527">
        <w:rPr>
          <w:sz w:val="24"/>
          <w:szCs w:val="24"/>
        </w:rPr>
        <w:t xml:space="preserve"> </w:t>
      </w:r>
      <w:r w:rsidRPr="00675324">
        <w:rPr>
          <w:sz w:val="24"/>
          <w:szCs w:val="24"/>
        </w:rPr>
        <w:t>Herb calls the university I have attended “Saint Mary’s School of Knee</w:t>
      </w:r>
      <w:r>
        <w:rPr>
          <w:sz w:val="24"/>
          <w:szCs w:val="24"/>
        </w:rPr>
        <w:t xml:space="preserve">–o-logy”. Mary and I are in good company with the original disciples of Jesus:  </w:t>
      </w:r>
      <w:r w:rsidRPr="00EA6B87">
        <w:rPr>
          <w:i/>
          <w:sz w:val="24"/>
          <w:szCs w:val="24"/>
        </w:rPr>
        <w:t xml:space="preserve">“When they observed the boldness of Peter and John and realized that they were </w:t>
      </w:r>
      <w:r w:rsidRPr="00EA6B87">
        <w:rPr>
          <w:b/>
          <w:i/>
          <w:sz w:val="24"/>
          <w:szCs w:val="24"/>
        </w:rPr>
        <w:t>uneducated and untrained men</w:t>
      </w:r>
      <w:r w:rsidRPr="00EA6B87">
        <w:rPr>
          <w:i/>
          <w:sz w:val="24"/>
          <w:szCs w:val="24"/>
        </w:rPr>
        <w:t xml:space="preserve">, they were amazed and knew that that </w:t>
      </w:r>
      <w:r w:rsidRPr="00EA6B87">
        <w:rPr>
          <w:b/>
          <w:i/>
          <w:sz w:val="24"/>
          <w:szCs w:val="24"/>
        </w:rPr>
        <w:t>they had been with Jesus</w:t>
      </w:r>
      <w:r w:rsidRPr="00EA6B87">
        <w:rPr>
          <w:i/>
          <w:sz w:val="24"/>
          <w:szCs w:val="24"/>
        </w:rPr>
        <w:t>.</w:t>
      </w:r>
      <w:r>
        <w:rPr>
          <w:i/>
          <w:sz w:val="24"/>
          <w:szCs w:val="24"/>
        </w:rPr>
        <w:t xml:space="preserve"> (Acts 4:13) </w:t>
      </w:r>
      <w:r w:rsidRPr="00675324">
        <w:rPr>
          <w:sz w:val="24"/>
          <w:szCs w:val="24"/>
        </w:rPr>
        <w:t>These are my credentials.</w:t>
      </w:r>
    </w:p>
    <w:p w14:paraId="0AF3E5A0" w14:textId="77777777" w:rsidR="00D51722" w:rsidRDefault="00D51722" w:rsidP="00D51722">
      <w:pPr>
        <w:ind w:firstLine="720"/>
        <w:jc w:val="both"/>
        <w:rPr>
          <w:sz w:val="24"/>
          <w:szCs w:val="24"/>
        </w:rPr>
      </w:pPr>
      <w:r>
        <w:rPr>
          <w:i/>
          <w:sz w:val="24"/>
          <w:szCs w:val="24"/>
        </w:rPr>
        <w:t xml:space="preserve"> </w:t>
      </w:r>
      <w:r>
        <w:rPr>
          <w:sz w:val="24"/>
          <w:szCs w:val="24"/>
        </w:rPr>
        <w:t xml:space="preserve">With that being said, I do not believe it would honor the Lord, if I did not study to show myself approved unto God; on the contrary! (2Timothy 2:15, 3:14-15) I am enormously blessed to live in the information age. Through the internet, I have access to the biblical teaching of almost every Bible scholar, those living and those in heaven. I avail myself to these resources as much as possible, but the majority of my time is spent in the study of the Bible. </w:t>
      </w:r>
    </w:p>
    <w:p w14:paraId="49BCE5F2" w14:textId="77777777" w:rsidR="00D51722" w:rsidRDefault="00D51722" w:rsidP="00D51722">
      <w:pPr>
        <w:ind w:firstLine="720"/>
        <w:jc w:val="both"/>
        <w:rPr>
          <w:sz w:val="24"/>
          <w:szCs w:val="24"/>
        </w:rPr>
      </w:pPr>
      <w:r>
        <w:rPr>
          <w:sz w:val="24"/>
          <w:szCs w:val="24"/>
        </w:rPr>
        <w:t>This great honor and privilege of time with Jesus, was afforded me at the cost of a husband who, has well provided for his family by working long hours way from the comfort of home. Without His hard work, I could never have had this luxury to be at home to raise my children and do what God has called me to do.  My husband Art is sick today, as he is flying home after a long week away doing his job. I just stopped my writing to send him this text:</w:t>
      </w:r>
    </w:p>
    <w:p w14:paraId="6ECE3EF1" w14:textId="77777777" w:rsidR="00D51722" w:rsidRDefault="00D51722" w:rsidP="00D51722">
      <w:pPr>
        <w:ind w:firstLine="720"/>
        <w:jc w:val="both"/>
        <w:rPr>
          <w:sz w:val="24"/>
          <w:szCs w:val="24"/>
        </w:rPr>
      </w:pPr>
      <w:r>
        <w:rPr>
          <w:sz w:val="24"/>
          <w:szCs w:val="24"/>
        </w:rPr>
        <w:t>“Thank you my husband for working so hard to care for us and affording me the time and the honor of sitting at Jesus feet. Your hard work and sacrifices for us have not gone unnoticed by me or the Lord. Any lesson or book I write, that He uses for any eternal purpose will be credited to your account as well…my husband….I love you!”</w:t>
      </w:r>
    </w:p>
    <w:p w14:paraId="79518F12" w14:textId="77777777" w:rsidR="00D51722" w:rsidRDefault="00D51722" w:rsidP="00D51722">
      <w:pPr>
        <w:ind w:firstLine="720"/>
        <w:jc w:val="both"/>
        <w:rPr>
          <w:sz w:val="24"/>
          <w:szCs w:val="24"/>
        </w:rPr>
      </w:pPr>
      <w:r>
        <w:rPr>
          <w:sz w:val="24"/>
          <w:szCs w:val="24"/>
        </w:rPr>
        <w:t xml:space="preserve">I would like to tell you I have been faithful to daily quiet time, I have not, this I shared, if you will recall in chapter number ten. But, on the days I come to Him, He inscribes His truth on my heart. And I always come ready for my lesson with pen and paper in hand. I have learned to take notes. </w:t>
      </w:r>
    </w:p>
    <w:p w14:paraId="48EA988E" w14:textId="77777777" w:rsidR="00D51722" w:rsidRDefault="00D51722" w:rsidP="00D51722">
      <w:pPr>
        <w:ind w:firstLine="720"/>
        <w:jc w:val="both"/>
        <w:rPr>
          <w:sz w:val="24"/>
          <w:szCs w:val="24"/>
        </w:rPr>
      </w:pPr>
      <w:r w:rsidRPr="00565DB4">
        <w:rPr>
          <w:sz w:val="24"/>
          <w:szCs w:val="24"/>
        </w:rPr>
        <w:t>If you were to pick up any of my eighteen or so journals and tried to read them, it would become very apparent my literary skills leave much to be desired. You would question my sanity i</w:t>
      </w:r>
      <w:r>
        <w:rPr>
          <w:sz w:val="24"/>
          <w:szCs w:val="24"/>
        </w:rPr>
        <w:t>n attempting to become a writer.</w:t>
      </w:r>
      <w:r w:rsidRPr="00565DB4">
        <w:rPr>
          <w:sz w:val="24"/>
          <w:szCs w:val="24"/>
        </w:rPr>
        <w:t xml:space="preserve"> And</w:t>
      </w:r>
      <w:r>
        <w:rPr>
          <w:sz w:val="24"/>
          <w:szCs w:val="24"/>
        </w:rPr>
        <w:t>,</w:t>
      </w:r>
      <w:r w:rsidRPr="00565DB4">
        <w:rPr>
          <w:sz w:val="24"/>
          <w:szCs w:val="24"/>
        </w:rPr>
        <w:t xml:space="preserve"> I would whole-heartedly agree with you.  If it were not for all the beautiful women the Lord has supplied to help and encourage me</w:t>
      </w:r>
      <w:r>
        <w:rPr>
          <w:sz w:val="24"/>
          <w:szCs w:val="24"/>
        </w:rPr>
        <w:t>,</w:t>
      </w:r>
      <w:r w:rsidRPr="00565DB4">
        <w:rPr>
          <w:sz w:val="24"/>
          <w:szCs w:val="24"/>
        </w:rPr>
        <w:t xml:space="preserve"> this book</w:t>
      </w:r>
      <w:r>
        <w:rPr>
          <w:sz w:val="24"/>
          <w:szCs w:val="24"/>
        </w:rPr>
        <w:t>,</w:t>
      </w:r>
      <w:r w:rsidRPr="00565DB4">
        <w:rPr>
          <w:sz w:val="24"/>
          <w:szCs w:val="24"/>
        </w:rPr>
        <w:t xml:space="preserve"> and our written lessons</w:t>
      </w:r>
      <w:r>
        <w:rPr>
          <w:sz w:val="24"/>
          <w:szCs w:val="24"/>
        </w:rPr>
        <w:t>,</w:t>
      </w:r>
      <w:r w:rsidRPr="00565DB4">
        <w:rPr>
          <w:sz w:val="24"/>
          <w:szCs w:val="24"/>
        </w:rPr>
        <w:t xml:space="preserve"> would never become a reality. </w:t>
      </w:r>
    </w:p>
    <w:p w14:paraId="6AEB5287" w14:textId="77777777" w:rsidR="00293E6D" w:rsidRDefault="00D51722" w:rsidP="00A4431C">
      <w:pPr>
        <w:ind w:firstLine="720"/>
        <w:jc w:val="both"/>
        <w:rPr>
          <w:b/>
          <w:sz w:val="24"/>
          <w:szCs w:val="24"/>
        </w:rPr>
      </w:pPr>
      <w:r>
        <w:rPr>
          <w:sz w:val="24"/>
          <w:szCs w:val="24"/>
        </w:rPr>
        <w:t xml:space="preserve"> As I began to learn what biblical discipleship was, I discovered a learning skill that explained in part, why I have been writing these lessons all these years. We can remember about 20% of what we hear, and 45% of what we read, but we can remember about 85% of what we write. In addition to these benefits, I need to write down the things the Lord is teaching me before the enemy has the opportunity to confiscate these truths. </w:t>
      </w:r>
      <w:r w:rsidR="00143759">
        <w:rPr>
          <w:sz w:val="24"/>
          <w:szCs w:val="24"/>
        </w:rPr>
        <w:t xml:space="preserve">In the last few years, it has dawned on </w:t>
      </w:r>
      <w:r w:rsidR="003207A1">
        <w:rPr>
          <w:sz w:val="24"/>
          <w:szCs w:val="24"/>
        </w:rPr>
        <w:t>me that</w:t>
      </w:r>
      <w:r>
        <w:rPr>
          <w:sz w:val="24"/>
          <w:szCs w:val="24"/>
        </w:rPr>
        <w:t xml:space="preserve"> all the passages I have memorized are the ones I have heard, read and wrote</w:t>
      </w:r>
      <w:r w:rsidR="00143759">
        <w:rPr>
          <w:sz w:val="24"/>
          <w:szCs w:val="24"/>
        </w:rPr>
        <w:t xml:space="preserve">. </w:t>
      </w:r>
      <w:r w:rsidR="003207A1">
        <w:rPr>
          <w:sz w:val="24"/>
          <w:szCs w:val="24"/>
        </w:rPr>
        <w:t xml:space="preserve">But when I share these truths with others, that is when God’s Words of Life become inscribed upon my heart.  </w:t>
      </w:r>
      <w:r w:rsidRPr="001E4D8C">
        <w:rPr>
          <w:sz w:val="24"/>
          <w:szCs w:val="24"/>
        </w:rPr>
        <w:t>I have been journaling for the past 1</w:t>
      </w:r>
      <w:r>
        <w:rPr>
          <w:sz w:val="24"/>
          <w:szCs w:val="24"/>
        </w:rPr>
        <w:t>8</w:t>
      </w:r>
      <w:r w:rsidRPr="001E4D8C">
        <w:rPr>
          <w:sz w:val="24"/>
          <w:szCs w:val="24"/>
        </w:rPr>
        <w:t xml:space="preserve"> years</w:t>
      </w:r>
      <w:r>
        <w:rPr>
          <w:sz w:val="24"/>
          <w:szCs w:val="24"/>
        </w:rPr>
        <w:t xml:space="preserve">. Many life- lessons are recorded in the pages of those journals. Someone has said “Memories are the scribe of the soul.” </w:t>
      </w:r>
    </w:p>
    <w:p w14:paraId="60CA082A" w14:textId="77777777" w:rsidR="007E621F" w:rsidRDefault="007E621F" w:rsidP="00D51722">
      <w:pPr>
        <w:ind w:firstLine="720"/>
        <w:jc w:val="both"/>
        <w:rPr>
          <w:sz w:val="24"/>
          <w:szCs w:val="24"/>
        </w:rPr>
      </w:pPr>
      <w:r>
        <w:rPr>
          <w:sz w:val="24"/>
          <w:szCs w:val="24"/>
        </w:rPr>
        <w:t>In His book</w:t>
      </w:r>
      <w:r w:rsidRPr="007E621F">
        <w:rPr>
          <w:sz w:val="24"/>
          <w:szCs w:val="24"/>
        </w:rPr>
        <w:t xml:space="preserve">, </w:t>
      </w:r>
      <w:r w:rsidRPr="007E621F">
        <w:rPr>
          <w:i/>
          <w:sz w:val="24"/>
          <w:szCs w:val="24"/>
        </w:rPr>
        <w:t>Spiritual Disciplines For</w:t>
      </w:r>
      <w:r>
        <w:rPr>
          <w:i/>
          <w:sz w:val="24"/>
          <w:szCs w:val="24"/>
        </w:rPr>
        <w:t xml:space="preserve"> </w:t>
      </w:r>
      <w:r w:rsidRPr="007E621F">
        <w:rPr>
          <w:i/>
          <w:sz w:val="24"/>
          <w:szCs w:val="24"/>
        </w:rPr>
        <w:t>The Christian Life</w:t>
      </w:r>
      <w:r>
        <w:rPr>
          <w:i/>
          <w:sz w:val="24"/>
          <w:szCs w:val="24"/>
        </w:rPr>
        <w:t>,</w:t>
      </w:r>
      <w:r w:rsidR="00A4431C">
        <w:rPr>
          <w:i/>
          <w:sz w:val="24"/>
          <w:szCs w:val="24"/>
        </w:rPr>
        <w:t xml:space="preserve"> (page 212)</w:t>
      </w:r>
      <w:r>
        <w:rPr>
          <w:i/>
          <w:sz w:val="24"/>
          <w:szCs w:val="24"/>
        </w:rPr>
        <w:t xml:space="preserve"> </w:t>
      </w:r>
      <w:r w:rsidRPr="007E621F">
        <w:rPr>
          <w:sz w:val="24"/>
          <w:szCs w:val="24"/>
        </w:rPr>
        <w:t>Donald S. Whitney</w:t>
      </w:r>
      <w:r>
        <w:rPr>
          <w:sz w:val="24"/>
          <w:szCs w:val="24"/>
        </w:rPr>
        <w:t>, Says,</w:t>
      </w:r>
      <w:r w:rsidR="00A4431C">
        <w:rPr>
          <w:sz w:val="24"/>
          <w:szCs w:val="24"/>
        </w:rPr>
        <w:t xml:space="preserve"> “</w:t>
      </w:r>
      <w:r>
        <w:rPr>
          <w:sz w:val="24"/>
          <w:szCs w:val="24"/>
        </w:rPr>
        <w:t>Never underestimate the power of a written record of faith acting as a spiritual time capsule.</w:t>
      </w:r>
      <w:r w:rsidR="00A4431C">
        <w:rPr>
          <w:sz w:val="24"/>
          <w:szCs w:val="24"/>
        </w:rPr>
        <w:t>” He</w:t>
      </w:r>
      <w:r>
        <w:rPr>
          <w:sz w:val="24"/>
          <w:szCs w:val="24"/>
        </w:rPr>
        <w:t xml:space="preserve"> shares the personal wittings of his father, found after his sudden death. This included his father’s prayers on Donald’s behalf.</w:t>
      </w:r>
      <w:r w:rsidR="00A4431C">
        <w:rPr>
          <w:sz w:val="24"/>
          <w:szCs w:val="24"/>
        </w:rPr>
        <w:t xml:space="preserve"> In addition, Whitney says, “Journaling is an effective way of teaching the things of God to our children and transmitting our faith into the future</w:t>
      </w:r>
      <w:r w:rsidR="002E3FBC">
        <w:rPr>
          <w:sz w:val="24"/>
          <w:szCs w:val="24"/>
        </w:rPr>
        <w:t>.</w:t>
      </w:r>
      <w:r w:rsidR="00A4431C">
        <w:rPr>
          <w:sz w:val="24"/>
          <w:szCs w:val="24"/>
        </w:rPr>
        <w:t xml:space="preserve"> (cf. Deuteronomy 6:4-7, 2 Timothy 1:5) We may never know the future spiritual impact of something we write today.”  </w:t>
      </w:r>
    </w:p>
    <w:p w14:paraId="41A82EAA" w14:textId="77777777" w:rsidR="00D51722" w:rsidRDefault="00D51722" w:rsidP="00D51722">
      <w:pPr>
        <w:ind w:firstLine="720"/>
        <w:jc w:val="both"/>
        <w:rPr>
          <w:sz w:val="24"/>
          <w:szCs w:val="24"/>
        </w:rPr>
      </w:pPr>
      <w:r>
        <w:rPr>
          <w:sz w:val="24"/>
          <w:szCs w:val="24"/>
        </w:rPr>
        <w:t>Why is it important to write or Journal? If we don’t record our “eye witness” encounters with the living Christ, then these precious pearls of wisdom will be forever lost in a sea of forgetfulness! What a tragedy that would be for those who follow us!</w:t>
      </w:r>
    </w:p>
    <w:p w14:paraId="6C130FD0" w14:textId="77777777" w:rsidR="00A4431C" w:rsidRPr="00A4431C" w:rsidRDefault="00A4431C" w:rsidP="00882CD6">
      <w:pPr>
        <w:jc w:val="center"/>
        <w:rPr>
          <w:rFonts w:cstheme="minorHAnsi"/>
          <w:b/>
          <w:i/>
          <w:sz w:val="24"/>
          <w:szCs w:val="24"/>
        </w:rPr>
      </w:pPr>
      <w:r w:rsidRPr="00A4431C">
        <w:rPr>
          <w:rFonts w:cstheme="minorHAnsi"/>
          <w:b/>
          <w:i/>
          <w:sz w:val="24"/>
          <w:szCs w:val="24"/>
        </w:rPr>
        <w:t>Psalm 102:18</w:t>
      </w:r>
    </w:p>
    <w:p w14:paraId="32529985" w14:textId="77777777" w:rsidR="00A4431C" w:rsidRPr="00A4431C" w:rsidRDefault="00A4431C" w:rsidP="00882CD6">
      <w:pPr>
        <w:jc w:val="center"/>
        <w:rPr>
          <w:rFonts w:cstheme="minorHAnsi"/>
          <w:b/>
          <w:i/>
          <w:color w:val="000000"/>
          <w:sz w:val="24"/>
          <w:szCs w:val="24"/>
        </w:rPr>
      </w:pPr>
      <w:r w:rsidRPr="00A4431C">
        <w:rPr>
          <w:rStyle w:val="text"/>
          <w:rFonts w:cstheme="minorHAnsi"/>
          <w:b/>
          <w:i/>
          <w:color w:val="000000"/>
          <w:sz w:val="24"/>
          <w:szCs w:val="24"/>
          <w:shd w:val="clear" w:color="auto" w:fill="FFFFFF"/>
        </w:rPr>
        <w:t>This will be</w:t>
      </w:r>
      <w:r w:rsidRPr="00A4431C">
        <w:rPr>
          <w:rStyle w:val="apple-converted-space"/>
          <w:rFonts w:cstheme="minorHAnsi"/>
          <w:b/>
          <w:i/>
          <w:color w:val="000000"/>
          <w:sz w:val="24"/>
          <w:szCs w:val="24"/>
          <w:shd w:val="clear" w:color="auto" w:fill="FFFFFF"/>
        </w:rPr>
        <w:t> </w:t>
      </w:r>
      <w:r w:rsidRPr="00A4431C">
        <w:rPr>
          <w:rStyle w:val="text"/>
          <w:rFonts w:cstheme="minorHAnsi"/>
          <w:b/>
          <w:i/>
          <w:color w:val="000000"/>
          <w:sz w:val="24"/>
          <w:szCs w:val="24"/>
          <w:shd w:val="clear" w:color="auto" w:fill="FFFFFF"/>
        </w:rPr>
        <w:t>written for the</w:t>
      </w:r>
      <w:r w:rsidRPr="00A4431C">
        <w:rPr>
          <w:rStyle w:val="apple-converted-space"/>
          <w:rFonts w:cstheme="minorHAnsi"/>
          <w:b/>
          <w:i/>
          <w:color w:val="000000"/>
          <w:sz w:val="24"/>
          <w:szCs w:val="24"/>
          <w:shd w:val="clear" w:color="auto" w:fill="FFFFFF"/>
        </w:rPr>
        <w:t> </w:t>
      </w:r>
      <w:r w:rsidRPr="00A4431C">
        <w:rPr>
          <w:rStyle w:val="text"/>
          <w:rFonts w:cstheme="minorHAnsi"/>
          <w:b/>
          <w:i/>
          <w:color w:val="000000"/>
          <w:sz w:val="24"/>
          <w:szCs w:val="24"/>
          <w:shd w:val="clear" w:color="auto" w:fill="FFFFFF"/>
        </w:rPr>
        <w:t>generation to come,</w:t>
      </w:r>
      <w:r>
        <w:rPr>
          <w:rFonts w:cstheme="minorHAnsi"/>
          <w:b/>
          <w:i/>
          <w:color w:val="000000"/>
          <w:sz w:val="24"/>
          <w:szCs w:val="24"/>
        </w:rPr>
        <w:t xml:space="preserve"> </w:t>
      </w:r>
      <w:r w:rsidRPr="00A4431C">
        <w:rPr>
          <w:rStyle w:val="text"/>
          <w:rFonts w:cstheme="minorHAnsi"/>
          <w:b/>
          <w:i/>
          <w:color w:val="000000"/>
          <w:sz w:val="24"/>
          <w:szCs w:val="24"/>
          <w:shd w:val="clear" w:color="auto" w:fill="FFFFFF"/>
        </w:rPr>
        <w:t>That</w:t>
      </w:r>
      <w:r w:rsidRPr="00A4431C">
        <w:rPr>
          <w:rStyle w:val="apple-converted-space"/>
          <w:rFonts w:cstheme="minorHAnsi"/>
          <w:b/>
          <w:i/>
          <w:color w:val="000000"/>
          <w:sz w:val="24"/>
          <w:szCs w:val="24"/>
          <w:shd w:val="clear" w:color="auto" w:fill="FFFFFF"/>
        </w:rPr>
        <w:t> </w:t>
      </w:r>
      <w:r w:rsidRPr="00A4431C">
        <w:rPr>
          <w:rStyle w:val="text"/>
          <w:rFonts w:cstheme="minorHAnsi"/>
          <w:b/>
          <w:i/>
          <w:color w:val="000000"/>
          <w:sz w:val="24"/>
          <w:szCs w:val="24"/>
          <w:shd w:val="clear" w:color="auto" w:fill="FFFFFF"/>
        </w:rPr>
        <w:t>a people yet to be created</w:t>
      </w:r>
      <w:r>
        <w:rPr>
          <w:rStyle w:val="apple-converted-space"/>
          <w:rFonts w:cstheme="minorHAnsi"/>
          <w:b/>
          <w:i/>
          <w:color w:val="000000"/>
          <w:sz w:val="24"/>
          <w:szCs w:val="24"/>
          <w:shd w:val="clear" w:color="auto" w:fill="FFFFFF"/>
        </w:rPr>
        <w:t xml:space="preserve"> </w:t>
      </w:r>
      <w:r w:rsidRPr="00A4431C">
        <w:rPr>
          <w:rStyle w:val="text"/>
          <w:rFonts w:cstheme="minorHAnsi"/>
          <w:b/>
          <w:i/>
          <w:color w:val="000000"/>
          <w:sz w:val="24"/>
          <w:szCs w:val="24"/>
          <w:shd w:val="clear" w:color="auto" w:fill="FFFFFF"/>
        </w:rPr>
        <w:t>may praise</w:t>
      </w:r>
      <w:r>
        <w:rPr>
          <w:rStyle w:val="text"/>
          <w:rFonts w:cstheme="minorHAnsi"/>
          <w:b/>
          <w:i/>
          <w:color w:val="000000"/>
          <w:sz w:val="24"/>
          <w:szCs w:val="24"/>
          <w:shd w:val="clear" w:color="auto" w:fill="FFFFFF"/>
        </w:rPr>
        <w:t xml:space="preserve"> </w:t>
      </w:r>
      <w:r w:rsidRPr="00A4431C">
        <w:rPr>
          <w:rStyle w:val="text"/>
          <w:rFonts w:cstheme="minorHAnsi"/>
          <w:b/>
          <w:i/>
          <w:color w:val="000000"/>
          <w:sz w:val="24"/>
          <w:szCs w:val="24"/>
          <w:shd w:val="clear" w:color="auto" w:fill="FFFFFF"/>
        </w:rPr>
        <w:t>the</w:t>
      </w:r>
      <w:r w:rsidRPr="00A4431C">
        <w:rPr>
          <w:rStyle w:val="apple-converted-space"/>
          <w:rFonts w:cstheme="minorHAnsi"/>
          <w:b/>
          <w:i/>
          <w:color w:val="000000"/>
          <w:sz w:val="24"/>
          <w:szCs w:val="24"/>
          <w:shd w:val="clear" w:color="auto" w:fill="FFFFFF"/>
        </w:rPr>
        <w:t> </w:t>
      </w:r>
      <w:r w:rsidRPr="00A4431C">
        <w:rPr>
          <w:rStyle w:val="small-caps"/>
          <w:rFonts w:cstheme="minorHAnsi"/>
          <w:b/>
          <w:i/>
          <w:smallCaps/>
          <w:color w:val="000000"/>
          <w:sz w:val="24"/>
          <w:szCs w:val="24"/>
          <w:shd w:val="clear" w:color="auto" w:fill="FFFFFF"/>
        </w:rPr>
        <w:t>Lord</w:t>
      </w:r>
      <w:r w:rsidRPr="00A4431C">
        <w:rPr>
          <w:rStyle w:val="text"/>
          <w:rFonts w:cstheme="minorHAnsi"/>
          <w:b/>
          <w:i/>
          <w:color w:val="000000"/>
          <w:sz w:val="24"/>
          <w:szCs w:val="24"/>
          <w:shd w:val="clear" w:color="auto" w:fill="FFFFFF"/>
        </w:rPr>
        <w:t>.</w:t>
      </w:r>
    </w:p>
    <w:p w14:paraId="25D86001" w14:textId="77777777" w:rsidR="00A4431C" w:rsidRDefault="00E37988" w:rsidP="00D51722">
      <w:pPr>
        <w:ind w:firstLine="720"/>
        <w:jc w:val="both"/>
        <w:rPr>
          <w:sz w:val="24"/>
          <w:szCs w:val="24"/>
        </w:rPr>
      </w:pPr>
      <w:r>
        <w:rPr>
          <w:sz w:val="24"/>
          <w:szCs w:val="24"/>
        </w:rPr>
        <w:t>The above passage is one of the scriptures the Lord used, to motivate and confirm His desire that I begin to write for my children. In one of the books I wrote as a precursor to this book, I titled a chapter leaving A Legacy of Faith. The jest of that chapter is the very pint I am trying to make.</w:t>
      </w:r>
    </w:p>
    <w:p w14:paraId="78E7D449" w14:textId="77777777" w:rsidR="00D51722" w:rsidRPr="00BB5564" w:rsidRDefault="00D51722" w:rsidP="00D51722">
      <w:pPr>
        <w:jc w:val="both"/>
        <w:rPr>
          <w:rFonts w:cstheme="minorHAnsi"/>
          <w:sz w:val="24"/>
          <w:szCs w:val="24"/>
        </w:rPr>
      </w:pPr>
      <w:r>
        <w:rPr>
          <w:rFonts w:cstheme="minorHAnsi"/>
          <w:sz w:val="24"/>
          <w:szCs w:val="24"/>
        </w:rPr>
        <w:t>“</w:t>
      </w:r>
      <w:r w:rsidRPr="00BB5564">
        <w:rPr>
          <w:rFonts w:cstheme="minorHAnsi"/>
          <w:sz w:val="24"/>
          <w:szCs w:val="24"/>
        </w:rPr>
        <w:t xml:space="preserve">We regret losing a purse full of money, but a good thought which has come to us, which we’ve heard or read, a thought which we should have remembered and applied to our life, which could have improved the world- we lose this thought and promptly forget about it, and we do not regret it, though it </w:t>
      </w:r>
      <w:r>
        <w:rPr>
          <w:rFonts w:cstheme="minorHAnsi"/>
          <w:sz w:val="24"/>
          <w:szCs w:val="24"/>
        </w:rPr>
        <w:t>is more precious than millions.”--</w:t>
      </w:r>
      <w:r w:rsidRPr="00BB5564">
        <w:rPr>
          <w:rFonts w:cstheme="minorHAnsi"/>
          <w:sz w:val="24"/>
          <w:szCs w:val="24"/>
        </w:rPr>
        <w:t>Leo Tolstoy</w:t>
      </w:r>
    </w:p>
    <w:p w14:paraId="70C7F11F" w14:textId="77777777" w:rsidR="00D51722" w:rsidRPr="00D61C7B" w:rsidRDefault="00D51722" w:rsidP="00D51722">
      <w:pPr>
        <w:jc w:val="center"/>
        <w:rPr>
          <w:b/>
          <w:sz w:val="28"/>
          <w:szCs w:val="28"/>
        </w:rPr>
      </w:pPr>
      <w:r w:rsidRPr="00D61C7B">
        <w:rPr>
          <w:b/>
          <w:sz w:val="28"/>
          <w:szCs w:val="28"/>
        </w:rPr>
        <w:t xml:space="preserve">The Making of </w:t>
      </w:r>
      <w:r>
        <w:rPr>
          <w:b/>
          <w:sz w:val="28"/>
          <w:szCs w:val="28"/>
        </w:rPr>
        <w:t>a</w:t>
      </w:r>
      <w:r w:rsidRPr="00D61C7B">
        <w:rPr>
          <w:b/>
          <w:sz w:val="28"/>
          <w:szCs w:val="28"/>
        </w:rPr>
        <w:t xml:space="preserve"> Skillful Writer</w:t>
      </w:r>
    </w:p>
    <w:p w14:paraId="417A3529" w14:textId="77777777" w:rsidR="00D51722" w:rsidRDefault="00D51722" w:rsidP="00D51722">
      <w:pPr>
        <w:ind w:firstLine="720"/>
        <w:jc w:val="both"/>
        <w:rPr>
          <w:sz w:val="24"/>
          <w:szCs w:val="24"/>
        </w:rPr>
      </w:pPr>
      <w:r>
        <w:rPr>
          <w:sz w:val="24"/>
          <w:szCs w:val="24"/>
        </w:rPr>
        <w:t>My</w:t>
      </w:r>
      <w:r w:rsidRPr="00565DB4">
        <w:rPr>
          <w:sz w:val="24"/>
          <w:szCs w:val="24"/>
        </w:rPr>
        <w:t xml:space="preserve"> dear friend</w:t>
      </w:r>
      <w:r>
        <w:rPr>
          <w:sz w:val="24"/>
          <w:szCs w:val="24"/>
        </w:rPr>
        <w:t xml:space="preserve"> Cathy</w:t>
      </w:r>
      <w:r w:rsidRPr="00565DB4">
        <w:rPr>
          <w:sz w:val="24"/>
          <w:szCs w:val="24"/>
        </w:rPr>
        <w:t xml:space="preserve"> posed a profound question to me</w:t>
      </w:r>
      <w:r>
        <w:rPr>
          <w:sz w:val="24"/>
          <w:szCs w:val="24"/>
        </w:rPr>
        <w:t xml:space="preserve">. </w:t>
      </w:r>
      <w:r w:rsidRPr="00565DB4">
        <w:rPr>
          <w:sz w:val="24"/>
          <w:szCs w:val="24"/>
        </w:rPr>
        <w:t xml:space="preserve">“Don’t you think the Lord desires to heal you of this pain and shame? Haven’t you lived with this long enough?”  A </w:t>
      </w:r>
      <w:r w:rsidRPr="00565DB4">
        <w:rPr>
          <w:i/>
          <w:sz w:val="24"/>
          <w:szCs w:val="24"/>
        </w:rPr>
        <w:t>real</w:t>
      </w:r>
      <w:r w:rsidRPr="00565DB4">
        <w:rPr>
          <w:sz w:val="24"/>
          <w:szCs w:val="24"/>
        </w:rPr>
        <w:t xml:space="preserve"> friend will tell you the truth. </w:t>
      </w:r>
      <w:r>
        <w:rPr>
          <w:sz w:val="24"/>
          <w:szCs w:val="24"/>
        </w:rPr>
        <w:t>This was over a year ago before I began, the humbling task, of putting my bare soul on the pages of this book. I purposely placed this chapter towards the end of this book, in part, because I feared that if you knew my shameful secret, you would not get to the end of my story.  Assuming, that these words are published, this is indeed a pivotal turning point in my life; and a</w:t>
      </w:r>
      <w:r w:rsidRPr="00565DB4">
        <w:rPr>
          <w:sz w:val="24"/>
          <w:szCs w:val="24"/>
        </w:rPr>
        <w:t xml:space="preserve"> monu</w:t>
      </w:r>
      <w:r>
        <w:rPr>
          <w:sz w:val="24"/>
          <w:szCs w:val="24"/>
        </w:rPr>
        <w:t>mental victory over a life-long</w:t>
      </w:r>
      <w:r w:rsidRPr="00565DB4">
        <w:rPr>
          <w:sz w:val="24"/>
          <w:szCs w:val="24"/>
        </w:rPr>
        <w:t xml:space="preserve"> humiliating </w:t>
      </w:r>
      <w:r>
        <w:rPr>
          <w:sz w:val="24"/>
          <w:szCs w:val="24"/>
        </w:rPr>
        <w:t>weakness</w:t>
      </w:r>
      <w:r w:rsidRPr="00565DB4">
        <w:rPr>
          <w:sz w:val="24"/>
          <w:szCs w:val="24"/>
        </w:rPr>
        <w:t>.</w:t>
      </w:r>
      <w:r>
        <w:rPr>
          <w:sz w:val="24"/>
          <w:szCs w:val="24"/>
        </w:rPr>
        <w:t xml:space="preserve"> </w:t>
      </w:r>
    </w:p>
    <w:p w14:paraId="08564C53" w14:textId="77777777" w:rsidR="00D51722" w:rsidRDefault="00D51722" w:rsidP="00D51722">
      <w:pPr>
        <w:ind w:firstLine="720"/>
        <w:jc w:val="both"/>
        <w:rPr>
          <w:sz w:val="24"/>
          <w:szCs w:val="24"/>
        </w:rPr>
      </w:pPr>
      <w:r>
        <w:rPr>
          <w:sz w:val="24"/>
          <w:szCs w:val="24"/>
        </w:rPr>
        <w:t xml:space="preserve">But more importantly, my desire to become a skillful writer is so that I may publicly declare the praises of my God.  I recite these verses for my King! The only one who, can or should, receive glory or recognition for this accomplishment is Jesus Christ in me!  </w:t>
      </w:r>
    </w:p>
    <w:p w14:paraId="71BACB3D" w14:textId="77777777" w:rsidR="00D51722" w:rsidRPr="00675324" w:rsidRDefault="00D51722" w:rsidP="00D51722">
      <w:pPr>
        <w:jc w:val="center"/>
        <w:rPr>
          <w:b/>
          <w:sz w:val="24"/>
          <w:szCs w:val="24"/>
        </w:rPr>
      </w:pPr>
      <w:r w:rsidRPr="00675324">
        <w:rPr>
          <w:b/>
          <w:i/>
          <w:sz w:val="24"/>
          <w:szCs w:val="24"/>
        </w:rPr>
        <w:t>Psalm 102:18</w:t>
      </w:r>
    </w:p>
    <w:p w14:paraId="2613E11E" w14:textId="77777777" w:rsidR="00D51722" w:rsidRDefault="00D51722" w:rsidP="00D51722">
      <w:pPr>
        <w:jc w:val="center"/>
        <w:rPr>
          <w:b/>
          <w:i/>
          <w:sz w:val="24"/>
          <w:szCs w:val="24"/>
        </w:rPr>
      </w:pPr>
      <w:r w:rsidRPr="00675324">
        <w:rPr>
          <w:b/>
          <w:i/>
          <w:sz w:val="24"/>
          <w:szCs w:val="24"/>
        </w:rPr>
        <w:t xml:space="preserve">This will be </w:t>
      </w:r>
      <w:r w:rsidRPr="00675324">
        <w:rPr>
          <w:b/>
          <w:i/>
          <w:sz w:val="24"/>
          <w:szCs w:val="24"/>
          <w:u w:val="single"/>
        </w:rPr>
        <w:t>written</w:t>
      </w:r>
      <w:r w:rsidRPr="00675324">
        <w:rPr>
          <w:b/>
          <w:i/>
          <w:sz w:val="24"/>
          <w:szCs w:val="24"/>
        </w:rPr>
        <w:t xml:space="preserve"> for the generation to come, that a people yet to be created may praise the LORD.</w:t>
      </w:r>
    </w:p>
    <w:p w14:paraId="63AFFC69" w14:textId="77777777" w:rsidR="00D51722" w:rsidRPr="0013195E" w:rsidRDefault="00D51722" w:rsidP="00D51722">
      <w:pPr>
        <w:jc w:val="center"/>
        <w:rPr>
          <w:b/>
          <w:sz w:val="28"/>
          <w:szCs w:val="28"/>
        </w:rPr>
      </w:pPr>
      <w:r w:rsidRPr="0013195E">
        <w:rPr>
          <w:b/>
          <w:sz w:val="28"/>
          <w:szCs w:val="28"/>
        </w:rPr>
        <w:t xml:space="preserve">Don’t you Think It Is Time </w:t>
      </w:r>
      <w:r>
        <w:rPr>
          <w:b/>
          <w:sz w:val="28"/>
          <w:szCs w:val="28"/>
        </w:rPr>
        <w:t>f</w:t>
      </w:r>
      <w:r w:rsidRPr="0013195E">
        <w:rPr>
          <w:b/>
          <w:sz w:val="28"/>
          <w:szCs w:val="28"/>
        </w:rPr>
        <w:t xml:space="preserve">or </w:t>
      </w:r>
      <w:r>
        <w:rPr>
          <w:b/>
          <w:sz w:val="28"/>
          <w:szCs w:val="28"/>
        </w:rPr>
        <w:t>H</w:t>
      </w:r>
      <w:r w:rsidRPr="0013195E">
        <w:rPr>
          <w:b/>
          <w:sz w:val="28"/>
          <w:szCs w:val="28"/>
        </w:rPr>
        <w:t>ealing?</w:t>
      </w:r>
    </w:p>
    <w:p w14:paraId="7173310B" w14:textId="77777777" w:rsidR="00D51722" w:rsidRDefault="00D51722" w:rsidP="00D51722">
      <w:pPr>
        <w:ind w:firstLine="720"/>
        <w:jc w:val="both"/>
        <w:rPr>
          <w:sz w:val="24"/>
          <w:szCs w:val="24"/>
        </w:rPr>
      </w:pPr>
      <w:r>
        <w:rPr>
          <w:sz w:val="24"/>
          <w:szCs w:val="24"/>
        </w:rPr>
        <w:t>I tell you this story in hopes that you to will see God; and how meticulously involved He is in the details of our lives. Each person, event, and season is interwoven like a beautiful tapestry… Part of the Master’s plan.</w:t>
      </w:r>
    </w:p>
    <w:p w14:paraId="6B2D5839" w14:textId="77777777" w:rsidR="00D51722" w:rsidRDefault="00D51722" w:rsidP="00D51722">
      <w:pPr>
        <w:ind w:firstLine="720"/>
        <w:jc w:val="both"/>
        <w:rPr>
          <w:sz w:val="24"/>
          <w:szCs w:val="24"/>
        </w:rPr>
      </w:pPr>
      <w:r>
        <w:rPr>
          <w:sz w:val="24"/>
          <w:szCs w:val="24"/>
        </w:rPr>
        <w:t xml:space="preserve"> I met Cathy McMahan in 1997 when I wrote my first bible study. Let me clarify the last statement, I dictated to my friend Michele Glenny- she did the writing! Debbie Holland, our church secretary, was the printer and promoter of our little Bible study. She ran an advertisement for us on our local cable TV station. When Cathy saw it, she called our church. She was not a member of a church and, in God’s providence, this just happened to be the time in her life that she was in need of a savior. She had picked up a Bible and was searching for some answers, when she saw the advertisement. We talked on the phone and she agreed to receive the study I had written so I loaded up my children, told them we were going on a mission trip, to a nearby neighborhood, and took my study to Cathy. She was interested in my study, she told me, because she is an English and linguistics major.</w:t>
      </w:r>
    </w:p>
    <w:p w14:paraId="459E6BD5" w14:textId="77777777" w:rsidR="00D51722" w:rsidRDefault="00D51722" w:rsidP="00D51722">
      <w:pPr>
        <w:ind w:firstLine="720"/>
        <w:jc w:val="both"/>
        <w:rPr>
          <w:sz w:val="24"/>
          <w:szCs w:val="24"/>
        </w:rPr>
      </w:pPr>
      <w:r>
        <w:rPr>
          <w:sz w:val="24"/>
          <w:szCs w:val="24"/>
        </w:rPr>
        <w:t xml:space="preserve"> It was a short time later that Cathy knelt in her basement, and surrendered her life to Jesus! She became part of His Bride at forty years old. Cathy has overcome a great many obstacles in her life. She cared for her mother Dida until her death and, most recently, her husband Ronald.  Cathy was the first person who sat down and worked with me on this book. At first she tried to teach me English, grammar, and with her linguistics back ground, she was my first writing instructor. (Cathy-</w:t>
      </w:r>
      <w:r w:rsidRPr="00980C95">
        <w:rPr>
          <w:sz w:val="24"/>
          <w:szCs w:val="24"/>
        </w:rPr>
        <w:t xml:space="preserve"> </w:t>
      </w:r>
      <w:r>
        <w:rPr>
          <w:sz w:val="24"/>
          <w:szCs w:val="24"/>
        </w:rPr>
        <w:t xml:space="preserve">I hope I have made you proud and your efforts helped pave the way for this book to become a reality.) When her husband got sick our lessons ended. And this is how it should be. In God’s master plan noting happens by happenstance. Just today I went to the hospital to be one of three witnesses, to the signing of Ronald’s will. The doctors have told her he has about two more weeks. You can learn a lot in the house of morning, wise King Solomon told us in the book of Ecclesiastes.  She is my true friend, and she knows my shameful secret. I will elaborate on that more in a moment. “Yes Cathy,” it is time for some healing, and I hope you know how Lord has used you to bring healing to me in this area. </w:t>
      </w:r>
    </w:p>
    <w:p w14:paraId="699B9E39" w14:textId="77777777" w:rsidR="00D51722" w:rsidRPr="00E70341" w:rsidRDefault="00D51722" w:rsidP="00D51722">
      <w:pPr>
        <w:jc w:val="center"/>
        <w:rPr>
          <w:b/>
          <w:sz w:val="28"/>
          <w:szCs w:val="28"/>
        </w:rPr>
      </w:pPr>
      <w:r w:rsidRPr="00E70341">
        <w:rPr>
          <w:b/>
          <w:sz w:val="28"/>
          <w:szCs w:val="28"/>
        </w:rPr>
        <w:t>My Shameful Secret</w:t>
      </w:r>
    </w:p>
    <w:p w14:paraId="1211D45D" w14:textId="77777777" w:rsidR="00D51722" w:rsidRDefault="00D51722" w:rsidP="00D51722">
      <w:pPr>
        <w:ind w:firstLine="720"/>
        <w:jc w:val="both"/>
        <w:rPr>
          <w:sz w:val="24"/>
          <w:szCs w:val="24"/>
        </w:rPr>
      </w:pPr>
      <w:r>
        <w:rPr>
          <w:sz w:val="24"/>
          <w:szCs w:val="24"/>
        </w:rPr>
        <w:t xml:space="preserve">When I was in Kinder-garden, my grades were not so bad, I colored between the lines pretty good, or so my report card said. But the frowning-face-marks were by these words, “Ginny needs to learn how to be quiet.” I wonder what in the world a six year old had to talk about? So talking has never been my problem. If you have made it to this part of the book then you can see that my problem is...I can’t tell a short story…the details are too important! When God told Moses to, “Go tell the people”, Moses replied, “Lord, You know I don’t speak well!” Now for me, this is not my problem. The gifts the Holy Spirit has given me, to uses for His body-and Bride, are: Speaking and Teaching. </w:t>
      </w:r>
    </w:p>
    <w:p w14:paraId="510CBD97" w14:textId="77777777" w:rsidR="00D51722" w:rsidRDefault="00D51722" w:rsidP="00D51722">
      <w:pPr>
        <w:ind w:firstLine="720"/>
        <w:jc w:val="both"/>
        <w:rPr>
          <w:sz w:val="24"/>
          <w:szCs w:val="24"/>
        </w:rPr>
      </w:pPr>
      <w:r>
        <w:rPr>
          <w:sz w:val="24"/>
          <w:szCs w:val="24"/>
        </w:rPr>
        <w:t xml:space="preserve">I love Beth Moore; she is one of the heroes of the faith, to me and so many others. She taught me a passion to dig into the Word of God and share His truth with others. As I was seventy-five-percent finished with this book, I went to hear Beth Moore with the ladies from my church. The texts’ she taught from were from Mark 5:1-20 and Luke 8:26-39. It is the story of the Demonic. (One thing I have learned in making disciples-take good notes so you can share it with others.) This is exactly what I will do today with my disciple group, I will reteach Beth’s lesson!  </w:t>
      </w:r>
    </w:p>
    <w:p w14:paraId="70D22078" w14:textId="77777777" w:rsidR="00D51722" w:rsidRDefault="00D51722" w:rsidP="00D51722">
      <w:pPr>
        <w:ind w:firstLine="720"/>
        <w:jc w:val="both"/>
        <w:rPr>
          <w:sz w:val="24"/>
          <w:szCs w:val="24"/>
        </w:rPr>
      </w:pPr>
      <w:r>
        <w:rPr>
          <w:sz w:val="24"/>
          <w:szCs w:val="24"/>
        </w:rPr>
        <w:t>For the sake of time I will not share all the things the Lord spoke to me through Beth that day, but let me please share just two. Number one, Beth said, “Where Satan has His way, people have no voice. In their oppression, he says to them, “SHUT UP!” I described, in chapter seven, how in Nicaragua, Satan was roaring and trying to silence God’s Word, as Alva and I were trying to speak it. Have you ever had any one tell you, “You talk too much about God and the Bible?”…”Why don’t you just shut up?”  Where do you think that comes from?  Satan is called the Prince of the Power of the air. He wants to silence Gods people from speaking out- loud God’s Word. Even on our trip last month to Corn Island Nicaragua, at Gwen’s radio station, before Frank could tell his story about his second birth, on the day of his seventh birthday and my pastor David could share the gospel, we found out the equipment was malfunctioning and the programs were not reaching off that island onto the main-land. We prayed with them before we left that the prince of the powers of the air would be bound from “Shutting Up, the gospel messages they were trying to broadcast!</w:t>
      </w:r>
    </w:p>
    <w:p w14:paraId="48349AE6" w14:textId="77777777" w:rsidR="00D51722" w:rsidRDefault="00D51722" w:rsidP="00D51722">
      <w:pPr>
        <w:ind w:firstLine="720"/>
        <w:jc w:val="both"/>
        <w:rPr>
          <w:sz w:val="24"/>
          <w:szCs w:val="24"/>
        </w:rPr>
      </w:pPr>
      <w:r>
        <w:rPr>
          <w:sz w:val="24"/>
          <w:szCs w:val="24"/>
        </w:rPr>
        <w:t xml:space="preserve"> Speaking of broadcasting, this brings me to my next point. Beth ended the conference with these words, “Where Jesus has His way; people go and tell their story!” She said have an outline prepared to narrate our story! I whet home and studied her lesson further, following the example of the Berrien’s in Acts 17:11. And, as always, I found more treasure. What I discovered within the story of the Demoniac, was the word </w:t>
      </w:r>
      <w:r w:rsidRPr="00B45213">
        <w:rPr>
          <w:b/>
          <w:i/>
          <w:sz w:val="24"/>
          <w:szCs w:val="24"/>
        </w:rPr>
        <w:t>tell</w:t>
      </w:r>
      <w:r>
        <w:rPr>
          <w:sz w:val="24"/>
          <w:szCs w:val="24"/>
        </w:rPr>
        <w:t xml:space="preserve">, </w:t>
      </w:r>
      <w:r w:rsidRPr="00B45213">
        <w:rPr>
          <w:b/>
          <w:i/>
          <w:sz w:val="24"/>
          <w:szCs w:val="24"/>
        </w:rPr>
        <w:t>Proclaim</w:t>
      </w:r>
      <w:r>
        <w:rPr>
          <w:sz w:val="24"/>
          <w:szCs w:val="24"/>
        </w:rPr>
        <w:t xml:space="preserve">, or in King James, </w:t>
      </w:r>
      <w:r w:rsidRPr="00930609">
        <w:rPr>
          <w:b/>
          <w:i/>
          <w:sz w:val="24"/>
          <w:szCs w:val="24"/>
        </w:rPr>
        <w:t>Publish</w:t>
      </w:r>
      <w:r>
        <w:rPr>
          <w:sz w:val="24"/>
          <w:szCs w:val="24"/>
        </w:rPr>
        <w:t>. In Greek the word is Kerusso. Strong’s Concordance gives this definition: To herald, as a public crier, especially, divine truth, i.e. the gospel. The words leapt off the page and God’s phone was vibrating in my heart! “</w:t>
      </w:r>
      <w:r w:rsidRPr="00B45213">
        <w:rPr>
          <w:b/>
          <w:i/>
          <w:sz w:val="24"/>
          <w:szCs w:val="24"/>
        </w:rPr>
        <w:t xml:space="preserve">PUBLISH </w:t>
      </w:r>
      <w:r>
        <w:rPr>
          <w:sz w:val="24"/>
          <w:szCs w:val="24"/>
        </w:rPr>
        <w:t>EVERY WHERE, HOW MUCH GOD HAS DONE FOR YOU!”</w:t>
      </w:r>
    </w:p>
    <w:p w14:paraId="25273469" w14:textId="77777777" w:rsidR="00D51722" w:rsidRPr="00930609" w:rsidRDefault="00D51722" w:rsidP="00D51722">
      <w:pPr>
        <w:jc w:val="center"/>
        <w:rPr>
          <w:rFonts w:cstheme="minorHAnsi"/>
          <w:b/>
          <w:i/>
          <w:sz w:val="24"/>
          <w:szCs w:val="24"/>
        </w:rPr>
      </w:pPr>
      <w:r w:rsidRPr="00930609">
        <w:rPr>
          <w:rFonts w:cstheme="minorHAnsi"/>
          <w:b/>
          <w:i/>
          <w:sz w:val="24"/>
          <w:szCs w:val="24"/>
        </w:rPr>
        <w:t>Mark 5:19-20</w:t>
      </w:r>
    </w:p>
    <w:p w14:paraId="6C12653A" w14:textId="77777777" w:rsidR="00D51722" w:rsidRDefault="00D51722" w:rsidP="00D51722">
      <w:pPr>
        <w:spacing w:before="100" w:beforeAutospacing="1" w:after="100" w:afterAutospacing="1" w:line="240" w:lineRule="auto"/>
        <w:jc w:val="center"/>
        <w:rPr>
          <w:rFonts w:eastAsia="Times New Roman" w:cstheme="minorHAnsi"/>
          <w:b/>
          <w:i/>
          <w:sz w:val="24"/>
          <w:szCs w:val="24"/>
        </w:rPr>
      </w:pPr>
      <w:r w:rsidRPr="00930609">
        <w:rPr>
          <w:rFonts w:eastAsia="Times New Roman" w:cstheme="minorHAnsi"/>
          <w:b/>
          <w:i/>
          <w:sz w:val="24"/>
          <w:szCs w:val="24"/>
        </w:rPr>
        <w:t xml:space="preserve">And He did not let him, but He *said to him, “Go home to your people and report to them what great things the Lord has done for you, and </w:t>
      </w:r>
      <w:r w:rsidRPr="00930609">
        <w:rPr>
          <w:rFonts w:eastAsia="Times New Roman" w:cstheme="minorHAnsi"/>
          <w:b/>
          <w:i/>
          <w:iCs/>
          <w:sz w:val="24"/>
          <w:szCs w:val="24"/>
        </w:rPr>
        <w:t>how</w:t>
      </w:r>
      <w:r w:rsidRPr="00930609">
        <w:rPr>
          <w:rFonts w:eastAsia="Times New Roman" w:cstheme="minorHAnsi"/>
          <w:b/>
          <w:i/>
          <w:sz w:val="24"/>
          <w:szCs w:val="24"/>
        </w:rPr>
        <w:t xml:space="preserve"> He had mercy on you.” </w:t>
      </w:r>
      <w:r w:rsidRPr="00930609">
        <w:rPr>
          <w:rFonts w:eastAsia="Times New Roman" w:cstheme="minorHAnsi"/>
          <w:b/>
          <w:i/>
          <w:sz w:val="24"/>
          <w:szCs w:val="24"/>
          <w:vertAlign w:val="superscript"/>
        </w:rPr>
        <w:t>20 </w:t>
      </w:r>
      <w:r w:rsidRPr="00930609">
        <w:rPr>
          <w:rFonts w:eastAsia="Times New Roman" w:cstheme="minorHAnsi"/>
          <w:b/>
          <w:i/>
          <w:sz w:val="24"/>
          <w:szCs w:val="24"/>
        </w:rPr>
        <w:t>And he went away and began to proclaim in Decapolis what great things Jesus had done for him; and everyone was amazed.</w:t>
      </w:r>
    </w:p>
    <w:p w14:paraId="18C24E0B" w14:textId="77777777" w:rsidR="00D51722" w:rsidRDefault="00D51722" w:rsidP="00D51722">
      <w:pPr>
        <w:jc w:val="center"/>
        <w:rPr>
          <w:b/>
          <w:sz w:val="28"/>
          <w:szCs w:val="28"/>
        </w:rPr>
      </w:pPr>
      <w:r w:rsidRPr="00D61C7B">
        <w:rPr>
          <w:b/>
          <w:sz w:val="28"/>
          <w:szCs w:val="28"/>
        </w:rPr>
        <w:t>God’s Glory</w:t>
      </w:r>
      <w:r>
        <w:rPr>
          <w:b/>
          <w:sz w:val="28"/>
          <w:szCs w:val="28"/>
        </w:rPr>
        <w:t xml:space="preserve"> on display through</w:t>
      </w:r>
      <w:r w:rsidRPr="00D61C7B">
        <w:rPr>
          <w:b/>
          <w:sz w:val="28"/>
          <w:szCs w:val="28"/>
        </w:rPr>
        <w:t xml:space="preserve"> my Weakness</w:t>
      </w:r>
    </w:p>
    <w:p w14:paraId="7138CC17" w14:textId="77777777" w:rsidR="00882CD6" w:rsidRPr="00882CD6" w:rsidRDefault="00882CD6" w:rsidP="00882CD6">
      <w:pPr>
        <w:pStyle w:val="Heading1"/>
        <w:shd w:val="clear" w:color="auto" w:fill="FFFFFF"/>
        <w:spacing w:before="0"/>
        <w:jc w:val="center"/>
        <w:rPr>
          <w:rFonts w:asciiTheme="minorHAnsi" w:hAnsiTheme="minorHAnsi" w:cs="Helvetica"/>
          <w:bCs w:val="0"/>
          <w:i/>
          <w:color w:val="000000"/>
          <w:sz w:val="24"/>
          <w:szCs w:val="24"/>
        </w:rPr>
      </w:pPr>
      <w:r w:rsidRPr="00882CD6">
        <w:rPr>
          <w:rStyle w:val="passage-display-bcv"/>
          <w:rFonts w:asciiTheme="minorHAnsi" w:hAnsiTheme="minorHAnsi" w:cs="Helvetica"/>
          <w:bCs w:val="0"/>
          <w:i/>
          <w:color w:val="000000"/>
          <w:sz w:val="24"/>
          <w:szCs w:val="24"/>
        </w:rPr>
        <w:t>2 Corinthians 4:6-7</w:t>
      </w:r>
      <w:r w:rsidRPr="00882CD6">
        <w:rPr>
          <w:rStyle w:val="passage-display-version"/>
          <w:rFonts w:asciiTheme="minorHAnsi" w:hAnsiTheme="minorHAnsi" w:cs="Helvetica"/>
          <w:bCs w:val="0"/>
          <w:i/>
          <w:color w:val="000000"/>
          <w:sz w:val="24"/>
          <w:szCs w:val="24"/>
        </w:rPr>
        <w:t xml:space="preserve"> (NIV)</w:t>
      </w:r>
    </w:p>
    <w:p w14:paraId="2AFA953A" w14:textId="77777777" w:rsidR="00882CD6" w:rsidRPr="00882CD6" w:rsidRDefault="00882CD6" w:rsidP="00882CD6">
      <w:pPr>
        <w:pStyle w:val="chapter-1"/>
        <w:shd w:val="clear" w:color="auto" w:fill="FFFFFF"/>
        <w:spacing w:before="0" w:beforeAutospacing="0" w:after="150" w:afterAutospacing="0" w:line="360" w:lineRule="atLeast"/>
        <w:jc w:val="center"/>
        <w:rPr>
          <w:rFonts w:asciiTheme="minorHAnsi" w:hAnsiTheme="minorHAnsi" w:cs="Helvetica"/>
          <w:b/>
          <w:i/>
          <w:color w:val="000000"/>
        </w:rPr>
      </w:pPr>
      <w:r w:rsidRPr="00882CD6">
        <w:rPr>
          <w:rStyle w:val="text"/>
          <w:rFonts w:asciiTheme="minorHAnsi" w:hAnsiTheme="minorHAnsi" w:cs="Arial"/>
          <w:b/>
          <w:bCs/>
          <w:i/>
          <w:color w:val="000000"/>
          <w:vertAlign w:val="superscript"/>
        </w:rPr>
        <w:t>5 </w:t>
      </w:r>
      <w:r w:rsidRPr="00882CD6">
        <w:rPr>
          <w:rStyle w:val="text"/>
          <w:rFonts w:asciiTheme="minorHAnsi" w:hAnsiTheme="minorHAnsi" w:cs="Helvetica"/>
          <w:b/>
          <w:i/>
          <w:color w:val="000000"/>
        </w:rPr>
        <w:t>For what we preach is not ourselves,</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but Jesus Christ as Lord,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ourselves as your servants</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for Jesus’ sake.</w:t>
      </w:r>
      <w:r w:rsidRPr="00882CD6">
        <w:rPr>
          <w:rStyle w:val="apple-converted-space"/>
          <w:rFonts w:asciiTheme="minorHAnsi" w:hAnsiTheme="minorHAnsi" w:cs="Helvetica"/>
          <w:b/>
          <w:i/>
          <w:color w:val="000000"/>
        </w:rPr>
        <w:t> </w:t>
      </w:r>
      <w:r w:rsidRPr="00882CD6">
        <w:rPr>
          <w:rStyle w:val="text"/>
          <w:rFonts w:asciiTheme="minorHAnsi" w:hAnsiTheme="minorHAnsi" w:cs="Arial"/>
          <w:b/>
          <w:bCs/>
          <w:i/>
          <w:color w:val="000000"/>
          <w:vertAlign w:val="superscript"/>
        </w:rPr>
        <w:t>6 </w:t>
      </w:r>
      <w:r w:rsidRPr="00882CD6">
        <w:rPr>
          <w:rStyle w:val="text"/>
          <w:rFonts w:asciiTheme="minorHAnsi" w:hAnsiTheme="minorHAnsi" w:cs="Helvetica"/>
          <w:b/>
          <w:i/>
          <w:color w:val="000000"/>
        </w:rPr>
        <w:t>For God, who said, “Let light shine out of darkness,”</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made his light shine in our hearts</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to give us the light of the knowledge of God’s glory displayed in the face of Christ.</w:t>
      </w:r>
      <w:r w:rsidRPr="00882CD6">
        <w:rPr>
          <w:rStyle w:val="text"/>
          <w:rFonts w:asciiTheme="minorHAnsi" w:hAnsiTheme="minorHAnsi" w:cs="Arial"/>
          <w:b/>
          <w:bCs/>
          <w:i/>
          <w:color w:val="000000"/>
          <w:vertAlign w:val="superscript"/>
        </w:rPr>
        <w:t>7 </w:t>
      </w:r>
      <w:r w:rsidRPr="00882CD6">
        <w:rPr>
          <w:rStyle w:val="text"/>
          <w:rFonts w:asciiTheme="minorHAnsi" w:hAnsiTheme="minorHAnsi" w:cs="Helvetica"/>
          <w:b/>
          <w:i/>
          <w:color w:val="000000"/>
        </w:rPr>
        <w:t>But we have this treasure in jars of clay</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to show that this all-surpassing power 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p>
    <w:p w14:paraId="6A3BAA1C" w14:textId="77777777" w:rsidR="00D51722" w:rsidRDefault="00D51722" w:rsidP="00D51722">
      <w:pPr>
        <w:ind w:firstLine="720"/>
        <w:jc w:val="both"/>
        <w:rPr>
          <w:sz w:val="24"/>
          <w:szCs w:val="24"/>
        </w:rPr>
      </w:pPr>
      <w:r>
        <w:rPr>
          <w:sz w:val="24"/>
          <w:szCs w:val="24"/>
        </w:rPr>
        <w:t xml:space="preserve">I was petrified when the Lord impressed on me, no less than three times over the last twelve years, His desire for me to publish the truths He has taught me in a book! Why, you may ask? Because this would require writing and this is my problem: written communication. Furthermore, I can’t spell and my grammar is atrocious!  This fact has kept me in bondage to paralyzing fear and shame for most of my adult life.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14:paraId="0DF9DE6C" w14:textId="77777777" w:rsidR="00D51722" w:rsidRDefault="00D51722" w:rsidP="00D51722">
      <w:pPr>
        <w:ind w:firstLine="720"/>
        <w:jc w:val="both"/>
        <w:rPr>
          <w:sz w:val="24"/>
          <w:szCs w:val="24"/>
        </w:rPr>
      </w:pPr>
      <w:r>
        <w:rPr>
          <w:sz w:val="24"/>
          <w:szCs w:val="24"/>
        </w:rPr>
        <w:t>Now lest you think I am being immodest, let me give you a few examples. One year ago when I started to work on this book, I gave Beverly, a precious lady, who had done some editing, 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Another example is a reply to a love note when I was about twelve. I remember thinking to myself “Now what is it, like or lick”? (I never learned phonics) So I chose the infamous words, “I lick you a lot”! To add insult to injury, my sister Sybil and my cousin Renita got their hands on this note and they never let me live down. As I type those words, I am humiliated all over again. And then there was the time that I listed the name of my church on a job application as Lucy (Babtist) Church! I got the job</w:t>
      </w:r>
      <w:ins w:id="71" w:author="Ginny" w:date="2014-11-10T10:41:00Z">
        <w:r w:rsidR="004C67FC">
          <w:rPr>
            <w:sz w:val="24"/>
            <w:szCs w:val="24"/>
          </w:rPr>
          <w:t>;</w:t>
        </w:r>
      </w:ins>
      <w:r>
        <w:rPr>
          <w:sz w:val="24"/>
          <w:szCs w:val="24"/>
        </w:rPr>
        <w:t xml:space="preserve"> but how embarrassing is that! As I reminisce about these “exposures” I am reminded that there are numerous accounts in my hall of shame.  I praise God for Spell--Check! It has been my closest friend through-out the writing of this book. Practice makes perfect, so they say.  I have not arrived, but as long as I am learning, I am growing.</w:t>
      </w:r>
    </w:p>
    <w:p w14:paraId="45D69E70" w14:textId="77777777" w:rsidR="00D51722" w:rsidRDefault="00D51722" w:rsidP="00D51722">
      <w:pPr>
        <w:ind w:firstLine="720"/>
        <w:jc w:val="both"/>
        <w:rPr>
          <w:sz w:val="24"/>
          <w:szCs w:val="24"/>
        </w:rPr>
      </w:pPr>
      <w:r>
        <w:rPr>
          <w:sz w:val="24"/>
          <w:szCs w:val="24"/>
        </w:rPr>
        <w:t xml:space="preserve"> By way of explanation, you should know, I was raised in in Memphis Tennessee during the days of racial integration of our public schools system. Because we were going to be bussed to a school on the other side of town, some of the churches formed a school called; “Citizens Against Bussing School.” To make a long story short, I missed the forth-grade, and spent the fifth-through-the-ninth grade in a private church school where I worked on packets and then when outside to play.  We were not taught. This, coupled with the fact I did not wear the glasses that were prescribed to me in the first grade, and could not see till I got my eyes checked at twenty-four, and then realized how blind I had been, is it any wonder I missed so much in the way of education?  </w:t>
      </w:r>
    </w:p>
    <w:p w14:paraId="55891A49" w14:textId="77777777" w:rsidR="00D51722" w:rsidRDefault="00D51722" w:rsidP="00D51722">
      <w:pPr>
        <w:ind w:firstLine="720"/>
        <w:jc w:val="both"/>
        <w:rPr>
          <w:sz w:val="24"/>
          <w:szCs w:val="24"/>
        </w:rPr>
      </w:pPr>
      <w:r>
        <w:rPr>
          <w:sz w:val="24"/>
          <w:szCs w:val="24"/>
        </w:rPr>
        <w:t>My Friend Lisa Tennyson, who is in prison ministry teaching surviving sexual abuse, says, “Secrets keep you sick.” So, there it is…the cats-out-of-the-bag…the world knows my shameful secret! What a relief! Now that I have put most of my lessons from the journal in this book, I can go burn my eighteen shameful journals!</w:t>
      </w:r>
    </w:p>
    <w:p w14:paraId="07C23611" w14:textId="77777777" w:rsidR="00D51722" w:rsidRPr="00726EA2" w:rsidRDefault="00D51722" w:rsidP="00D51722">
      <w:pPr>
        <w:jc w:val="center"/>
        <w:rPr>
          <w:b/>
          <w:sz w:val="28"/>
          <w:szCs w:val="28"/>
        </w:rPr>
      </w:pPr>
      <w:r w:rsidRPr="00726EA2">
        <w:rPr>
          <w:b/>
          <w:sz w:val="28"/>
          <w:szCs w:val="28"/>
        </w:rPr>
        <w:t xml:space="preserve">The Holy Spirit </w:t>
      </w:r>
      <w:r>
        <w:rPr>
          <w:b/>
          <w:sz w:val="28"/>
          <w:szCs w:val="28"/>
        </w:rPr>
        <w:t>W</w:t>
      </w:r>
      <w:r w:rsidRPr="00726EA2">
        <w:rPr>
          <w:b/>
          <w:sz w:val="28"/>
          <w:szCs w:val="28"/>
        </w:rPr>
        <w:t>ill Teach You All Things</w:t>
      </w:r>
    </w:p>
    <w:p w14:paraId="40A0F1F5" w14:textId="77777777" w:rsidR="00D51722" w:rsidRPr="008E65E7" w:rsidRDefault="00D51722" w:rsidP="00D51722">
      <w:pPr>
        <w:jc w:val="center"/>
        <w:rPr>
          <w:rFonts w:cstheme="minorHAnsi"/>
          <w:b/>
          <w:i/>
          <w:sz w:val="24"/>
          <w:szCs w:val="24"/>
        </w:rPr>
      </w:pPr>
      <w:r w:rsidRPr="008E65E7">
        <w:rPr>
          <w:rFonts w:cstheme="minorHAnsi"/>
          <w:b/>
          <w:i/>
          <w:sz w:val="24"/>
          <w:szCs w:val="24"/>
        </w:rPr>
        <w:t>John 14:25-26</w:t>
      </w:r>
      <w:r>
        <w:rPr>
          <w:rFonts w:cstheme="minorHAnsi"/>
          <w:b/>
          <w:i/>
          <w:sz w:val="24"/>
          <w:szCs w:val="24"/>
        </w:rPr>
        <w:t xml:space="preserve"> (NIV)</w:t>
      </w:r>
    </w:p>
    <w:p w14:paraId="796F1E4A" w14:textId="77777777" w:rsidR="00D51722" w:rsidRPr="008E65E7" w:rsidRDefault="00D51722" w:rsidP="00D51722">
      <w:pPr>
        <w:spacing w:before="100" w:beforeAutospacing="1" w:after="100" w:afterAutospacing="1"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you. </w:t>
      </w:r>
      <w:r w:rsidRPr="008E65E7">
        <w:rPr>
          <w:rFonts w:eastAsia="Times New Roman" w:cstheme="minorHAnsi"/>
          <w:b/>
          <w:i/>
          <w:sz w:val="24"/>
          <w:szCs w:val="24"/>
          <w:vertAlign w:val="superscript"/>
        </w:rPr>
        <w:t>26 </w:t>
      </w:r>
      <w:r w:rsidRPr="008E65E7">
        <w:rPr>
          <w:rFonts w:eastAsia="Times New Roman" w:cstheme="minorHAnsi"/>
          <w:b/>
          <w:i/>
          <w:sz w:val="24"/>
          <w:szCs w:val="24"/>
        </w:rPr>
        <w:t xml:space="preserve">But the Advocate, the Holy Spirit, whom the Father will send in my name, </w:t>
      </w:r>
      <w:r w:rsidRPr="00726EA2">
        <w:rPr>
          <w:rFonts w:eastAsia="Times New Roman" w:cstheme="minorHAnsi"/>
          <w:b/>
          <w:i/>
          <w:sz w:val="24"/>
          <w:szCs w:val="24"/>
          <w:u w:val="single"/>
        </w:rPr>
        <w:t>will teach you all things</w:t>
      </w:r>
      <w:r w:rsidRPr="008E65E7">
        <w:rPr>
          <w:rFonts w:eastAsia="Times New Roman" w:cstheme="minorHAnsi"/>
          <w:b/>
          <w:i/>
          <w:sz w:val="24"/>
          <w:szCs w:val="24"/>
        </w:rPr>
        <w:t xml:space="preserve"> and will remind you of everything I have said to you.</w:t>
      </w:r>
    </w:p>
    <w:p w14:paraId="36E9F85E" w14:textId="77777777" w:rsidR="00D51722" w:rsidRPr="008E65E7" w:rsidRDefault="00D51722" w:rsidP="00D51722">
      <w:pPr>
        <w:ind w:firstLine="720"/>
        <w:jc w:val="both"/>
        <w:rPr>
          <w:sz w:val="24"/>
          <w:szCs w:val="24"/>
        </w:rPr>
      </w:pPr>
      <w:r>
        <w:rPr>
          <w:sz w:val="24"/>
          <w:szCs w:val="24"/>
        </w:rPr>
        <w:t xml:space="preserve">Why do I share all of this? In hopes that you can see that when God gives you a job to do that is far beyond your capabilities, than you can know for sure, when the job is done, that it was </w:t>
      </w:r>
      <w:r w:rsidRPr="00726EA2">
        <w:rPr>
          <w:b/>
          <w:i/>
          <w:sz w:val="24"/>
          <w:szCs w:val="24"/>
        </w:rPr>
        <w:t>Him</w:t>
      </w:r>
      <w:r>
        <w:rPr>
          <w:sz w:val="24"/>
          <w:szCs w:val="24"/>
        </w:rPr>
        <w:t xml:space="preserve"> who is at work within you!  The same God who taught Moses, the writer of the first five books of the Bible, giving him, “living oracles”, to passes down to us, (Acts 7:38), is the same God who is, through the enabling of the Holy Spirit, teaching me to write! When the Lord impressed His desire for me to write, I protested… “Lord of all things, you know this is one thing I do not have the skills to do, as you know full well!”  He never told me I could, He just told me to be obedient and He would do it through me. Has God given you a job to do and you have let Satan tell you to sit down, and shut up? You see, I am not alone in this insurmountable task. He is teaching me and I am learning to write so that other women can be discipled.  I have the help of a “</w:t>
      </w:r>
      <w:r w:rsidRPr="007F2FB0">
        <w:rPr>
          <w:b/>
          <w:sz w:val="24"/>
          <w:szCs w:val="24"/>
        </w:rPr>
        <w:t>G</w:t>
      </w:r>
      <w:r w:rsidRPr="007F2FB0">
        <w:rPr>
          <w:b/>
          <w:i/>
          <w:sz w:val="24"/>
          <w:szCs w:val="24"/>
        </w:rPr>
        <w:t>host</w:t>
      </w:r>
      <w:r w:rsidRPr="002B0894">
        <w:rPr>
          <w:b/>
          <w:i/>
          <w:sz w:val="24"/>
          <w:szCs w:val="24"/>
        </w:rPr>
        <w:t xml:space="preserve"> writer…the Holy-Ghost!” </w:t>
      </w:r>
      <w:r w:rsidRPr="008E65E7">
        <w:rPr>
          <w:sz w:val="24"/>
          <w:szCs w:val="24"/>
        </w:rPr>
        <w:t>(Acts 1:8</w:t>
      </w:r>
      <w:r>
        <w:rPr>
          <w:sz w:val="24"/>
          <w:szCs w:val="24"/>
        </w:rPr>
        <w:t>; John 14:-18-27</w:t>
      </w:r>
      <w:r w:rsidRPr="008E65E7">
        <w:rPr>
          <w:sz w:val="24"/>
          <w:szCs w:val="24"/>
        </w:rPr>
        <w:t>)</w:t>
      </w:r>
    </w:p>
    <w:p w14:paraId="48E9EED0" w14:textId="77777777" w:rsidR="00D51722" w:rsidRPr="00A123AE" w:rsidRDefault="00D51722" w:rsidP="00D51722">
      <w:pPr>
        <w:jc w:val="center"/>
        <w:rPr>
          <w:rFonts w:cstheme="minorHAnsi"/>
          <w:b/>
          <w:i/>
          <w:sz w:val="24"/>
          <w:szCs w:val="24"/>
        </w:rPr>
      </w:pPr>
      <w:r w:rsidRPr="00A123AE">
        <w:rPr>
          <w:rFonts w:cstheme="minorHAnsi"/>
          <w:b/>
          <w:i/>
          <w:sz w:val="24"/>
          <w:szCs w:val="24"/>
        </w:rPr>
        <w:t>Philippians 2:13 (NIV)</w:t>
      </w:r>
    </w:p>
    <w:p w14:paraId="517B7209" w14:textId="77777777" w:rsidR="00D51722" w:rsidRPr="00A123AE" w:rsidRDefault="00D51722" w:rsidP="00D51722">
      <w:pPr>
        <w:spacing w:before="100" w:beforeAutospacing="1"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14:paraId="07D2A042" w14:textId="77777777" w:rsidR="00D51722" w:rsidRDefault="00D51722" w:rsidP="00D51722">
      <w:pPr>
        <w:ind w:firstLine="720"/>
        <w:jc w:val="both"/>
        <w:rPr>
          <w:sz w:val="24"/>
          <w:szCs w:val="24"/>
        </w:rPr>
      </w:pPr>
      <w:r>
        <w:rPr>
          <w:sz w:val="24"/>
          <w:szCs w:val="24"/>
        </w:rPr>
        <w:t>When the apostle Paul had a thorn in his flesh-that he very much wanted to be removed, he learned a valuable lesson in humility. In essence, it was the same message of John the Baptist… “He (Jesus) must increase and I must decrease.” And when we are weak, His power will overshadow us and Christ Jesus is revealed!</w:t>
      </w:r>
    </w:p>
    <w:p w14:paraId="365AC76A" w14:textId="77777777" w:rsidR="00D51722" w:rsidRPr="00BB72E8" w:rsidRDefault="00D51722" w:rsidP="00D51722">
      <w:pPr>
        <w:jc w:val="center"/>
        <w:rPr>
          <w:rFonts w:cstheme="minorHAnsi"/>
          <w:b/>
          <w:i/>
          <w:sz w:val="24"/>
          <w:szCs w:val="24"/>
        </w:rPr>
      </w:pPr>
      <w:r w:rsidRPr="00BB72E8">
        <w:rPr>
          <w:rFonts w:cstheme="minorHAnsi"/>
          <w:b/>
          <w:i/>
          <w:sz w:val="24"/>
          <w:szCs w:val="24"/>
        </w:rPr>
        <w:t>2 Corinthians 12:7-10</w:t>
      </w:r>
    </w:p>
    <w:p w14:paraId="53A0F344" w14:textId="77777777" w:rsidR="00D51722" w:rsidRPr="00BB72E8" w:rsidRDefault="00D51722" w:rsidP="00D51722">
      <w:pPr>
        <w:spacing w:before="100" w:beforeAutospacing="1" w:after="100" w:afterAutospacing="1" w:line="240" w:lineRule="auto"/>
        <w:jc w:val="center"/>
        <w:rPr>
          <w:rFonts w:eastAsia="Times New Roman" w:cstheme="minorHAnsi"/>
          <w:b/>
          <w:i/>
          <w:sz w:val="24"/>
          <w:szCs w:val="24"/>
        </w:rPr>
      </w:pPr>
      <w:r w:rsidRPr="00BB72E8">
        <w:rPr>
          <w:rFonts w:eastAsia="Times New Roman" w:cstheme="minorHAnsi"/>
          <w:b/>
          <w:i/>
          <w:sz w:val="24"/>
          <w:szCs w:val="24"/>
        </w:rPr>
        <w:t xml:space="preserve">Because of the surpassing greatness of the revelations, for this reason, to keep me from exalting myself, there was given me a thorn in the flesh, a messenger of Satan to torment me—to keep me from exalting myself! </w:t>
      </w:r>
      <w:r w:rsidRPr="00BB72E8">
        <w:rPr>
          <w:rFonts w:eastAsia="Times New Roman" w:cstheme="minorHAnsi"/>
          <w:b/>
          <w:i/>
          <w:sz w:val="24"/>
          <w:szCs w:val="24"/>
          <w:vertAlign w:val="superscript"/>
        </w:rPr>
        <w:t>8 </w:t>
      </w:r>
      <w:r w:rsidRPr="00BB72E8">
        <w:rPr>
          <w:rFonts w:eastAsia="Times New Roman" w:cstheme="minorHAnsi"/>
          <w:b/>
          <w:i/>
          <w:sz w:val="24"/>
          <w:szCs w:val="24"/>
        </w:rPr>
        <w:t xml:space="preserve">Concerning this I implored the Lord three times that it might leave me. </w:t>
      </w:r>
      <w:r w:rsidRPr="00BB72E8">
        <w:rPr>
          <w:rFonts w:eastAsia="Times New Roman" w:cstheme="minorHAnsi"/>
          <w:b/>
          <w:i/>
          <w:sz w:val="24"/>
          <w:szCs w:val="24"/>
          <w:vertAlign w:val="superscript"/>
        </w:rPr>
        <w:t>9 </w:t>
      </w:r>
      <w:r w:rsidRPr="00BB72E8">
        <w:rPr>
          <w:rFonts w:eastAsia="Times New Roman" w:cstheme="minorHAnsi"/>
          <w:b/>
          <w:i/>
          <w:sz w:val="24"/>
          <w:szCs w:val="24"/>
        </w:rPr>
        <w:t xml:space="preserve">And He has said to me, “My grace is sufficient for you, for power is perfected in weakness.” Most gladly, therefore, I will rather boast about my weaknesses, so that the power of Christ may dwell in me. </w:t>
      </w:r>
      <w:r w:rsidRPr="00BB72E8">
        <w:rPr>
          <w:rFonts w:eastAsia="Times New Roman" w:cstheme="minorHAnsi"/>
          <w:b/>
          <w:i/>
          <w:sz w:val="24"/>
          <w:szCs w:val="24"/>
          <w:vertAlign w:val="superscript"/>
        </w:rPr>
        <w:t>10 </w:t>
      </w:r>
      <w:r w:rsidRPr="00BB72E8">
        <w:rPr>
          <w:rFonts w:eastAsia="Times New Roman" w:cstheme="minorHAnsi"/>
          <w:b/>
          <w:i/>
          <w:sz w:val="24"/>
          <w:szCs w:val="24"/>
        </w:rPr>
        <w:t>Therefore I am well content with weaknesses, with insults, with distresses, with persecutions, with difficulties, for Christ’s sake; for when I am weak, then I am strong.</w:t>
      </w:r>
    </w:p>
    <w:p w14:paraId="60A155A9" w14:textId="77777777" w:rsidR="00D51722" w:rsidRDefault="00D51722" w:rsidP="00D51722">
      <w:pPr>
        <w:ind w:firstLine="720"/>
        <w:jc w:val="both"/>
        <w:rPr>
          <w:sz w:val="24"/>
          <w:szCs w:val="24"/>
        </w:rPr>
      </w:pPr>
      <w:r>
        <w:rPr>
          <w:sz w:val="24"/>
          <w:szCs w:val="24"/>
        </w:rPr>
        <w:t>What point am I trying to make in this chapter in the telling of these stories and all this rabbit chasing? My point is this: God, the Holy Spirit empowers each one of us, to do what is impossible for us to do w</w:t>
      </w:r>
      <w:r w:rsidR="002966F9">
        <w:rPr>
          <w:sz w:val="24"/>
          <w:szCs w:val="24"/>
        </w:rPr>
        <w:t xml:space="preserve">ithout Him. What </w:t>
      </w:r>
      <w:r w:rsidR="00297670">
        <w:rPr>
          <w:sz w:val="24"/>
          <w:szCs w:val="24"/>
        </w:rPr>
        <w:t>lesson does this</w:t>
      </w:r>
      <w:r>
        <w:rPr>
          <w:sz w:val="24"/>
          <w:szCs w:val="24"/>
        </w:rPr>
        <w:t xml:space="preserve"> teach</w:t>
      </w:r>
      <w:r w:rsidR="002966F9">
        <w:rPr>
          <w:sz w:val="24"/>
          <w:szCs w:val="24"/>
        </w:rPr>
        <w:t xml:space="preserve"> us</w:t>
      </w:r>
      <w:r w:rsidR="00297670">
        <w:rPr>
          <w:sz w:val="24"/>
          <w:szCs w:val="24"/>
        </w:rPr>
        <w:t xml:space="preserve">? We are completely dependent upon Him. And, as we do lean into </w:t>
      </w:r>
      <w:r w:rsidR="002E3FBC">
        <w:rPr>
          <w:sz w:val="24"/>
          <w:szCs w:val="24"/>
        </w:rPr>
        <w:t>Him, His glory is revealed to us</w:t>
      </w:r>
      <w:r w:rsidR="00297670">
        <w:rPr>
          <w:sz w:val="24"/>
          <w:szCs w:val="24"/>
        </w:rPr>
        <w:t xml:space="preserve"> and then </w:t>
      </w:r>
      <w:r>
        <w:rPr>
          <w:sz w:val="24"/>
          <w:szCs w:val="24"/>
        </w:rPr>
        <w:t>through us.</w:t>
      </w:r>
    </w:p>
    <w:p w14:paraId="28602C0F" w14:textId="77777777" w:rsidR="000A3AC0" w:rsidRPr="000A3AC0" w:rsidRDefault="000A3AC0" w:rsidP="000A3AC0">
      <w:pPr>
        <w:pStyle w:val="ListParagraph"/>
        <w:numPr>
          <w:ilvl w:val="0"/>
          <w:numId w:val="5"/>
        </w:numPr>
        <w:jc w:val="center"/>
        <w:rPr>
          <w:sz w:val="24"/>
          <w:szCs w:val="24"/>
        </w:rPr>
      </w:pPr>
    </w:p>
    <w:p w14:paraId="0C86F200" w14:textId="77777777" w:rsidR="00D51722" w:rsidRPr="000A3AC0" w:rsidRDefault="000A3AC0" w:rsidP="000A3AC0">
      <w:pPr>
        <w:jc w:val="center"/>
        <w:rPr>
          <w:b/>
          <w:sz w:val="28"/>
          <w:szCs w:val="28"/>
        </w:rPr>
      </w:pPr>
      <w:r w:rsidRPr="000A3AC0">
        <w:rPr>
          <w:b/>
          <w:sz w:val="28"/>
          <w:szCs w:val="28"/>
        </w:rPr>
        <w:t>Pearls of Wisdom</w:t>
      </w:r>
    </w:p>
    <w:p w14:paraId="2FFEA678" w14:textId="77777777" w:rsidR="00D51722" w:rsidRPr="00D61C7B" w:rsidRDefault="00D51722" w:rsidP="00D51722">
      <w:pPr>
        <w:jc w:val="center"/>
        <w:rPr>
          <w:rFonts w:cstheme="minorHAnsi"/>
          <w:b/>
          <w:i/>
          <w:sz w:val="24"/>
          <w:szCs w:val="24"/>
        </w:rPr>
      </w:pPr>
      <w:r w:rsidRPr="00D61C7B">
        <w:rPr>
          <w:rFonts w:cstheme="minorHAnsi"/>
          <w:b/>
          <w:i/>
          <w:sz w:val="24"/>
          <w:szCs w:val="24"/>
        </w:rPr>
        <w:t>Colossians 1:26-29 (NASB)</w:t>
      </w:r>
    </w:p>
    <w:p w14:paraId="57451379" w14:textId="77777777" w:rsidR="00D51722" w:rsidRPr="00D01717" w:rsidRDefault="00D51722" w:rsidP="00D51722">
      <w:pPr>
        <w:spacing w:before="100" w:beforeAutospacing="1" w:after="100" w:afterAutospacing="1" w:line="240" w:lineRule="auto"/>
        <w:jc w:val="center"/>
        <w:rPr>
          <w:rFonts w:eastAsia="Times New Roman" w:cstheme="minorHAnsi"/>
          <w:b/>
          <w:i/>
          <w:sz w:val="24"/>
          <w:szCs w:val="24"/>
        </w:rPr>
      </w:pPr>
      <w:r w:rsidRPr="00D61C7B">
        <w:rPr>
          <w:rFonts w:eastAsia="Times New Roman" w:cstheme="minorHAnsi"/>
          <w:b/>
          <w:i/>
          <w:iCs/>
          <w:sz w:val="24"/>
          <w:szCs w:val="24"/>
        </w:rPr>
        <w:t>that is</w:t>
      </w:r>
      <w:r w:rsidRPr="00D61C7B">
        <w:rPr>
          <w:rFonts w:eastAsia="Times New Roman" w:cstheme="minorHAnsi"/>
          <w:b/>
          <w:i/>
          <w:sz w:val="24"/>
          <w:szCs w:val="24"/>
        </w:rPr>
        <w:t xml:space="preserve">, the mystery which has been hidden from the </w:t>
      </w:r>
      <w:r w:rsidRPr="00D61C7B">
        <w:rPr>
          <w:rFonts w:eastAsia="Times New Roman" w:cstheme="minorHAnsi"/>
          <w:b/>
          <w:i/>
          <w:iCs/>
          <w:sz w:val="24"/>
          <w:szCs w:val="24"/>
        </w:rPr>
        <w:t>past</w:t>
      </w:r>
      <w:r w:rsidRPr="00D61C7B">
        <w:rPr>
          <w:rFonts w:eastAsia="Times New Roman" w:cstheme="minorHAnsi"/>
          <w:b/>
          <w:i/>
          <w:sz w:val="24"/>
          <w:szCs w:val="24"/>
        </w:rPr>
        <w:t xml:space="preserve"> ages and generations, but has now been manifested to His saints, </w:t>
      </w:r>
      <w:r w:rsidRPr="00D61C7B">
        <w:rPr>
          <w:rFonts w:eastAsia="Times New Roman" w:cstheme="minorHAnsi"/>
          <w:b/>
          <w:i/>
          <w:sz w:val="24"/>
          <w:szCs w:val="24"/>
          <w:vertAlign w:val="superscript"/>
        </w:rPr>
        <w:t>27 </w:t>
      </w:r>
      <w:r w:rsidRPr="00D61C7B">
        <w:rPr>
          <w:rFonts w:eastAsia="Times New Roman" w:cstheme="minorHAnsi"/>
          <w:b/>
          <w:i/>
          <w:sz w:val="24"/>
          <w:szCs w:val="24"/>
        </w:rPr>
        <w:t xml:space="preserve">to whom God willed to make known what is the riches of the glory of this mystery among the Gentiles, which is Christ in you, the hope of glory. </w:t>
      </w:r>
      <w:r w:rsidRPr="00D61C7B">
        <w:rPr>
          <w:rFonts w:eastAsia="Times New Roman" w:cstheme="minorHAnsi"/>
          <w:b/>
          <w:i/>
          <w:sz w:val="24"/>
          <w:szCs w:val="24"/>
          <w:vertAlign w:val="superscript"/>
        </w:rPr>
        <w:t>28 </w:t>
      </w:r>
      <w:r w:rsidRPr="00D61C7B">
        <w:rPr>
          <w:rFonts w:eastAsia="Times New Roman" w:cstheme="minorHAnsi"/>
          <w:b/>
          <w:i/>
          <w:sz w:val="24"/>
          <w:szCs w:val="24"/>
        </w:rPr>
        <w:t xml:space="preserve">We proclaim Him, admonishing every man and teaching every man with all wisdom, so that we may present every man complete in Christ. </w:t>
      </w:r>
      <w:r w:rsidRPr="00D61C7B">
        <w:rPr>
          <w:rFonts w:eastAsia="Times New Roman" w:cstheme="minorHAnsi"/>
          <w:b/>
          <w:i/>
          <w:sz w:val="24"/>
          <w:szCs w:val="24"/>
          <w:vertAlign w:val="superscript"/>
        </w:rPr>
        <w:t>29 </w:t>
      </w:r>
      <w:r w:rsidRPr="00D61C7B">
        <w:rPr>
          <w:rFonts w:eastAsia="Times New Roman" w:cstheme="minorHAnsi"/>
          <w:b/>
          <w:i/>
          <w:sz w:val="24"/>
          <w:szCs w:val="24"/>
        </w:rPr>
        <w:t>For this purpose also I labor, striving according to His power, which mightily works within me.</w:t>
      </w:r>
    </w:p>
    <w:p w14:paraId="1008E68C" w14:textId="77777777" w:rsidR="00ED6C31" w:rsidRPr="002E3FBC" w:rsidRDefault="00ED6C31" w:rsidP="00ED6C31">
      <w:pPr>
        <w:jc w:val="both"/>
        <w:rPr>
          <w:b/>
          <w:sz w:val="24"/>
          <w:szCs w:val="24"/>
        </w:rPr>
      </w:pPr>
      <w:r>
        <w:rPr>
          <w:b/>
          <w:sz w:val="24"/>
          <w:szCs w:val="24"/>
        </w:rPr>
        <w:t>I said, “Lord I am uneducated, I can’t write!” He said, “</w:t>
      </w:r>
      <w:r w:rsidR="002E3FBC">
        <w:rPr>
          <w:b/>
          <w:sz w:val="24"/>
          <w:szCs w:val="24"/>
        </w:rPr>
        <w:t xml:space="preserve">I have taught you myself… </w:t>
      </w:r>
      <w:r>
        <w:rPr>
          <w:b/>
          <w:sz w:val="24"/>
          <w:szCs w:val="24"/>
        </w:rPr>
        <w:t xml:space="preserve">I am your Wisdom! </w:t>
      </w:r>
      <w:r w:rsidRPr="00ED6C31">
        <w:rPr>
          <w:b/>
          <w:sz w:val="24"/>
          <w:szCs w:val="24"/>
        </w:rPr>
        <w:t>…</w:t>
      </w:r>
      <w:r>
        <w:rPr>
          <w:b/>
          <w:sz w:val="24"/>
          <w:szCs w:val="24"/>
        </w:rPr>
        <w:t xml:space="preserve"> My power is perfected in your weakness… </w:t>
      </w:r>
      <w:r w:rsidRPr="00ED6C31">
        <w:rPr>
          <w:b/>
          <w:sz w:val="24"/>
          <w:szCs w:val="24"/>
        </w:rPr>
        <w:t xml:space="preserve">I </w:t>
      </w:r>
      <w:r>
        <w:rPr>
          <w:b/>
          <w:sz w:val="24"/>
          <w:szCs w:val="24"/>
        </w:rPr>
        <w:t>have given</w:t>
      </w:r>
      <w:r w:rsidR="002E3FBC">
        <w:rPr>
          <w:b/>
          <w:sz w:val="24"/>
          <w:szCs w:val="24"/>
        </w:rPr>
        <w:t xml:space="preserve"> you My Spirit...the Helper</w:t>
      </w:r>
      <w:r w:rsidRPr="00ED6C31">
        <w:rPr>
          <w:b/>
          <w:sz w:val="24"/>
          <w:szCs w:val="24"/>
        </w:rPr>
        <w:t xml:space="preserve"> …</w:t>
      </w:r>
      <w:r>
        <w:rPr>
          <w:b/>
          <w:sz w:val="24"/>
          <w:szCs w:val="24"/>
        </w:rPr>
        <w:t xml:space="preserve"> He will teach you all things</w:t>
      </w:r>
      <w:r w:rsidR="002E3FBC">
        <w:rPr>
          <w:b/>
          <w:sz w:val="24"/>
          <w:szCs w:val="24"/>
        </w:rPr>
        <w:t>… I taught Moses to write…</w:t>
      </w:r>
      <w:r w:rsidR="002E3FBC" w:rsidRPr="00ED6C31">
        <w:rPr>
          <w:b/>
          <w:sz w:val="24"/>
          <w:szCs w:val="24"/>
        </w:rPr>
        <w:t xml:space="preserve"> </w:t>
      </w:r>
      <w:r w:rsidR="002E3FBC">
        <w:rPr>
          <w:b/>
          <w:sz w:val="24"/>
          <w:szCs w:val="24"/>
        </w:rPr>
        <w:t>My Spirit will teach you</w:t>
      </w:r>
      <w:r>
        <w:rPr>
          <w:b/>
          <w:sz w:val="24"/>
          <w:szCs w:val="24"/>
        </w:rPr>
        <w:t xml:space="preserve">!” </w:t>
      </w:r>
      <w:r w:rsidRPr="00ED6C31">
        <w:rPr>
          <w:b/>
          <w:sz w:val="24"/>
          <w:szCs w:val="24"/>
        </w:rPr>
        <w:t xml:space="preserve"> </w:t>
      </w:r>
    </w:p>
    <w:p w14:paraId="40813751" w14:textId="77777777" w:rsidR="00D51722" w:rsidRDefault="00D51722" w:rsidP="00D51722">
      <w:pPr>
        <w:ind w:firstLine="720"/>
        <w:jc w:val="both"/>
        <w:rPr>
          <w:sz w:val="24"/>
          <w:szCs w:val="24"/>
        </w:rPr>
      </w:pPr>
    </w:p>
    <w:p w14:paraId="3833E994" w14:textId="77777777" w:rsidR="00D51722" w:rsidRDefault="00D51722" w:rsidP="00D51722">
      <w:pPr>
        <w:ind w:firstLine="720"/>
        <w:jc w:val="both"/>
        <w:rPr>
          <w:sz w:val="24"/>
          <w:szCs w:val="24"/>
        </w:rPr>
      </w:pPr>
    </w:p>
    <w:p w14:paraId="3A94B3B9" w14:textId="77777777" w:rsidR="0029796E" w:rsidRPr="0029796E" w:rsidRDefault="0029796E" w:rsidP="0029796E">
      <w:pPr>
        <w:pStyle w:val="ListParagraph"/>
        <w:numPr>
          <w:ilvl w:val="0"/>
          <w:numId w:val="35"/>
        </w:numPr>
        <w:jc w:val="center"/>
        <w:rPr>
          <w:sz w:val="24"/>
          <w:szCs w:val="24"/>
        </w:rPr>
      </w:pPr>
    </w:p>
    <w:p w14:paraId="75BF9BB1" w14:textId="77777777" w:rsidR="00D51722" w:rsidRDefault="00D51722" w:rsidP="007867B5">
      <w:pPr>
        <w:jc w:val="center"/>
        <w:rPr>
          <w:b/>
          <w:sz w:val="40"/>
          <w:szCs w:val="40"/>
        </w:rPr>
      </w:pPr>
      <w:r>
        <w:rPr>
          <w:b/>
          <w:sz w:val="40"/>
          <w:szCs w:val="40"/>
        </w:rPr>
        <w:t xml:space="preserve">Chapter # </w:t>
      </w:r>
      <w:r w:rsidR="00EA3965">
        <w:rPr>
          <w:b/>
          <w:sz w:val="40"/>
          <w:szCs w:val="40"/>
        </w:rPr>
        <w:t>20</w:t>
      </w:r>
    </w:p>
    <w:p w14:paraId="52C4CD2F" w14:textId="77777777" w:rsidR="001E5DA9" w:rsidRDefault="001E5DA9" w:rsidP="001E5DA9">
      <w:pPr>
        <w:jc w:val="center"/>
        <w:rPr>
          <w:b/>
          <w:sz w:val="40"/>
          <w:szCs w:val="40"/>
        </w:rPr>
      </w:pPr>
      <w:r w:rsidRPr="001E5DA9">
        <w:rPr>
          <w:b/>
          <w:sz w:val="40"/>
          <w:szCs w:val="40"/>
        </w:rPr>
        <w:t>Wedding Preparation</w:t>
      </w:r>
    </w:p>
    <w:p w14:paraId="630075E3" w14:textId="77777777" w:rsidR="00DA47A3" w:rsidRPr="00DA47A3" w:rsidRDefault="00DA47A3" w:rsidP="001E5DA9">
      <w:pPr>
        <w:jc w:val="center"/>
        <w:rPr>
          <w:b/>
          <w:i/>
          <w:sz w:val="24"/>
          <w:szCs w:val="24"/>
        </w:rPr>
      </w:pPr>
      <w:r w:rsidRPr="00DA47A3">
        <w:rPr>
          <w:b/>
          <w:i/>
          <w:sz w:val="24"/>
          <w:szCs w:val="24"/>
        </w:rPr>
        <w:t>Matthew 28:18-20</w:t>
      </w:r>
    </w:p>
    <w:p w14:paraId="23B7824C" w14:textId="77777777" w:rsidR="00DA47A3" w:rsidRDefault="00DA47A3" w:rsidP="001E5DA9">
      <w:pPr>
        <w:jc w:val="center"/>
        <w:rPr>
          <w:b/>
          <w:sz w:val="24"/>
          <w:szCs w:val="24"/>
        </w:rPr>
      </w:pPr>
      <w:r w:rsidRPr="00DA47A3">
        <w:rPr>
          <w:b/>
          <w:i/>
          <w:sz w:val="24"/>
          <w:szCs w:val="24"/>
        </w:rPr>
        <w:t xml:space="preserve"> </w:t>
      </w:r>
      <w:r w:rsidRPr="00DA47A3">
        <w:rPr>
          <w:rStyle w:val="text"/>
          <w:b/>
          <w:i/>
          <w:sz w:val="24"/>
          <w:szCs w:val="24"/>
          <w:vertAlign w:val="superscript"/>
        </w:rPr>
        <w:t>18 </w:t>
      </w:r>
      <w:r w:rsidRPr="00DA47A3">
        <w:rPr>
          <w:rStyle w:val="text"/>
          <w:b/>
          <w:i/>
          <w:sz w:val="24"/>
          <w:szCs w:val="24"/>
        </w:rPr>
        <w:t xml:space="preserve">And Jesus came up and spoke to them, saying, </w:t>
      </w:r>
      <w:r w:rsidRPr="00DA47A3">
        <w:rPr>
          <w:rStyle w:val="woj"/>
          <w:b/>
          <w:i/>
          <w:sz w:val="24"/>
          <w:szCs w:val="24"/>
        </w:rPr>
        <w:t>All authority has been given to Me in heaven and on earth.</w:t>
      </w:r>
      <w:r w:rsidRPr="00DA47A3">
        <w:rPr>
          <w:b/>
          <w:i/>
          <w:sz w:val="24"/>
          <w:szCs w:val="24"/>
        </w:rPr>
        <w:t xml:space="preserve"> </w:t>
      </w:r>
      <w:r w:rsidRPr="00DA47A3">
        <w:rPr>
          <w:rStyle w:val="woj"/>
          <w:b/>
          <w:i/>
          <w:sz w:val="24"/>
          <w:szCs w:val="24"/>
          <w:vertAlign w:val="superscript"/>
        </w:rPr>
        <w:t>19 </w:t>
      </w:r>
      <w:r w:rsidRPr="00DA47A3">
        <w:rPr>
          <w:rStyle w:val="woj"/>
          <w:b/>
          <w:i/>
          <w:sz w:val="24"/>
          <w:szCs w:val="24"/>
        </w:rPr>
        <w:t>Go therefore and make disciples of all the nations, baptizing them in the name of the Father and the Son and the Holy Spirit,</w:t>
      </w:r>
      <w:r w:rsidRPr="00DA47A3">
        <w:rPr>
          <w:b/>
          <w:i/>
          <w:sz w:val="24"/>
          <w:szCs w:val="24"/>
        </w:rPr>
        <w:t xml:space="preserve"> </w:t>
      </w:r>
      <w:r w:rsidRPr="00DA47A3">
        <w:rPr>
          <w:rStyle w:val="woj"/>
          <w:b/>
          <w:i/>
          <w:sz w:val="24"/>
          <w:szCs w:val="24"/>
          <w:vertAlign w:val="superscript"/>
        </w:rPr>
        <w:t>20 </w:t>
      </w:r>
      <w:r w:rsidRPr="00DA47A3">
        <w:rPr>
          <w:rStyle w:val="woj"/>
          <w:b/>
          <w:i/>
          <w:sz w:val="24"/>
          <w:szCs w:val="24"/>
        </w:rPr>
        <w:t>teaching them to observe all that I commanded you; and lo, I am with you always, even to the end of the age.</w:t>
      </w:r>
      <w:r w:rsidRPr="00DA47A3">
        <w:rPr>
          <w:b/>
          <w:sz w:val="24"/>
          <w:szCs w:val="24"/>
        </w:rPr>
        <w:t xml:space="preserve">  </w:t>
      </w:r>
    </w:p>
    <w:p w14:paraId="520E689D" w14:textId="77777777" w:rsidR="00DA47A3" w:rsidRPr="00DA47A3" w:rsidRDefault="00DA47A3" w:rsidP="001E5DA9">
      <w:pPr>
        <w:jc w:val="center"/>
        <w:rPr>
          <w:b/>
          <w:sz w:val="28"/>
          <w:szCs w:val="28"/>
        </w:rPr>
      </w:pPr>
      <w:r w:rsidRPr="00DA47A3">
        <w:rPr>
          <w:b/>
          <w:sz w:val="28"/>
          <w:szCs w:val="28"/>
        </w:rPr>
        <w:t xml:space="preserve">What is </w:t>
      </w:r>
      <w:r w:rsidR="00DB24AE">
        <w:rPr>
          <w:b/>
          <w:sz w:val="28"/>
          <w:szCs w:val="28"/>
        </w:rPr>
        <w:t>T</w:t>
      </w:r>
      <w:r w:rsidRPr="00DA47A3">
        <w:rPr>
          <w:b/>
          <w:sz w:val="28"/>
          <w:szCs w:val="28"/>
        </w:rPr>
        <w:t>he Great Commission?</w:t>
      </w:r>
    </w:p>
    <w:p w14:paraId="0DD0220F" w14:textId="77777777" w:rsidR="00056720" w:rsidRDefault="00A909B3" w:rsidP="003E00B2">
      <w:pPr>
        <w:jc w:val="both"/>
        <w:rPr>
          <w:b/>
          <w:i/>
          <w:sz w:val="24"/>
          <w:szCs w:val="24"/>
        </w:rPr>
      </w:pPr>
      <w:r>
        <w:t xml:space="preserve">  </w:t>
      </w:r>
      <w:r w:rsidR="00DA47A3">
        <w:tab/>
      </w:r>
      <w:r w:rsidRPr="00B87B31">
        <w:rPr>
          <w:sz w:val="24"/>
          <w:szCs w:val="24"/>
        </w:rPr>
        <w:t xml:space="preserve">As women we can more easily relate to engagements, weddings and being a bride, but, do we really understand </w:t>
      </w:r>
      <w:r w:rsidRPr="00B87B31">
        <w:rPr>
          <w:i/>
          <w:sz w:val="24"/>
          <w:szCs w:val="24"/>
        </w:rPr>
        <w:t>our</w:t>
      </w:r>
      <w:r w:rsidRPr="00B87B31">
        <w:rPr>
          <w:sz w:val="24"/>
          <w:szCs w:val="24"/>
        </w:rPr>
        <w:t xml:space="preserve"> </w:t>
      </w:r>
      <w:r w:rsidRPr="00B87B31">
        <w:rPr>
          <w:i/>
          <w:sz w:val="24"/>
          <w:szCs w:val="24"/>
        </w:rPr>
        <w:t>part</w:t>
      </w:r>
      <w:r w:rsidRPr="00B87B31">
        <w:rPr>
          <w:sz w:val="24"/>
          <w:szCs w:val="24"/>
        </w:rPr>
        <w:t xml:space="preserve"> in God’s redemptive plan to win His </w:t>
      </w:r>
      <w:r>
        <w:rPr>
          <w:sz w:val="24"/>
          <w:szCs w:val="24"/>
        </w:rPr>
        <w:t>B</w:t>
      </w:r>
      <w:r w:rsidRPr="00B87B31">
        <w:rPr>
          <w:sz w:val="24"/>
          <w:szCs w:val="24"/>
        </w:rPr>
        <w:t xml:space="preserve">ride and prepare her for the all-important wedding day? Our part in </w:t>
      </w:r>
      <w:r w:rsidR="00DA47A3">
        <w:rPr>
          <w:sz w:val="24"/>
          <w:szCs w:val="24"/>
        </w:rPr>
        <w:t>the</w:t>
      </w:r>
      <w:r w:rsidRPr="00B87B31">
        <w:rPr>
          <w:sz w:val="24"/>
          <w:szCs w:val="24"/>
        </w:rPr>
        <w:t xml:space="preserve"> wedding preparation is </w:t>
      </w:r>
      <w:r w:rsidR="00056720">
        <w:rPr>
          <w:sz w:val="24"/>
          <w:szCs w:val="24"/>
        </w:rPr>
        <w:t xml:space="preserve">to </w:t>
      </w:r>
      <w:r w:rsidR="003E00B2">
        <w:rPr>
          <w:sz w:val="24"/>
          <w:szCs w:val="24"/>
        </w:rPr>
        <w:t>share the gospel with every-one, a</w:t>
      </w:r>
      <w:r w:rsidR="00DA47A3">
        <w:rPr>
          <w:sz w:val="24"/>
          <w:szCs w:val="24"/>
        </w:rPr>
        <w:t xml:space="preserve">nd </w:t>
      </w:r>
      <w:r w:rsidRPr="00B87B31">
        <w:rPr>
          <w:sz w:val="24"/>
          <w:szCs w:val="24"/>
        </w:rPr>
        <w:t>make disciples</w:t>
      </w:r>
      <w:r>
        <w:rPr>
          <w:sz w:val="24"/>
          <w:szCs w:val="24"/>
        </w:rPr>
        <w:t xml:space="preserve"> of our children </w:t>
      </w:r>
      <w:r w:rsidR="00DA47A3">
        <w:rPr>
          <w:sz w:val="24"/>
          <w:szCs w:val="24"/>
        </w:rPr>
        <w:t xml:space="preserve">and </w:t>
      </w:r>
      <w:r w:rsidR="00C5474B">
        <w:rPr>
          <w:sz w:val="24"/>
          <w:szCs w:val="24"/>
        </w:rPr>
        <w:t>other women.</w:t>
      </w:r>
      <w:r w:rsidR="003E00B2">
        <w:rPr>
          <w:sz w:val="24"/>
          <w:szCs w:val="24"/>
        </w:rPr>
        <w:t xml:space="preserve"> </w:t>
      </w:r>
      <w:r w:rsidR="00B20AF6">
        <w:rPr>
          <w:sz w:val="24"/>
          <w:szCs w:val="24"/>
        </w:rPr>
        <w:t xml:space="preserve">For this reason I like to refer to disciple making as wedding preparation. </w:t>
      </w:r>
      <w:r w:rsidR="003E00B2">
        <w:rPr>
          <w:sz w:val="24"/>
          <w:szCs w:val="24"/>
        </w:rPr>
        <w:t>This is the</w:t>
      </w:r>
      <w:r w:rsidR="003E00B2" w:rsidRPr="00B87B31">
        <w:rPr>
          <w:sz w:val="24"/>
          <w:szCs w:val="24"/>
        </w:rPr>
        <w:t xml:space="preserve"> Lord’s </w:t>
      </w:r>
      <w:r w:rsidR="003E00B2" w:rsidRPr="003E00B2">
        <w:rPr>
          <w:b/>
          <w:i/>
          <w:sz w:val="24"/>
          <w:szCs w:val="24"/>
        </w:rPr>
        <w:t>plan</w:t>
      </w:r>
      <w:r w:rsidR="003E00B2">
        <w:rPr>
          <w:sz w:val="24"/>
          <w:szCs w:val="24"/>
        </w:rPr>
        <w:t xml:space="preserve"> </w:t>
      </w:r>
      <w:r w:rsidR="003E00B2" w:rsidRPr="003E00B2">
        <w:rPr>
          <w:b/>
          <w:i/>
          <w:sz w:val="24"/>
          <w:szCs w:val="24"/>
        </w:rPr>
        <w:t>A</w:t>
      </w:r>
      <w:r w:rsidR="003E00B2" w:rsidRPr="00B87B31">
        <w:rPr>
          <w:sz w:val="24"/>
          <w:szCs w:val="24"/>
        </w:rPr>
        <w:t xml:space="preserve"> to reach His </w:t>
      </w:r>
      <w:r w:rsidR="003E00B2" w:rsidRPr="007F7BCF">
        <w:rPr>
          <w:b/>
          <w:i/>
          <w:sz w:val="24"/>
          <w:szCs w:val="24"/>
        </w:rPr>
        <w:t>Bride,</w:t>
      </w:r>
      <w:r w:rsidR="003E00B2" w:rsidRPr="00B87B31">
        <w:rPr>
          <w:sz w:val="24"/>
          <w:szCs w:val="24"/>
        </w:rPr>
        <w:t xml:space="preserve"> the </w:t>
      </w:r>
      <w:r w:rsidR="003E00B2" w:rsidRPr="007F7BCF">
        <w:rPr>
          <w:b/>
          <w:sz w:val="24"/>
          <w:szCs w:val="24"/>
        </w:rPr>
        <w:t>Church</w:t>
      </w:r>
      <w:r w:rsidR="003E00B2" w:rsidRPr="00B87B31">
        <w:rPr>
          <w:b/>
          <w:i/>
          <w:sz w:val="24"/>
          <w:szCs w:val="24"/>
        </w:rPr>
        <w:t>,</w:t>
      </w:r>
      <w:r w:rsidR="003E00B2" w:rsidRPr="00B87B31">
        <w:rPr>
          <w:sz w:val="24"/>
          <w:szCs w:val="24"/>
        </w:rPr>
        <w:t xml:space="preserve"> and to transform her into the image of Christ Jesus</w:t>
      </w:r>
      <w:r w:rsidR="003E00B2">
        <w:rPr>
          <w:sz w:val="24"/>
          <w:szCs w:val="24"/>
        </w:rPr>
        <w:t xml:space="preserve">. </w:t>
      </w:r>
      <w:r w:rsidR="003E00B2" w:rsidRPr="003E00B2">
        <w:rPr>
          <w:b/>
          <w:i/>
          <w:sz w:val="24"/>
          <w:szCs w:val="24"/>
        </w:rPr>
        <w:t>You and I are plan A; there is no plan B.</w:t>
      </w:r>
      <w:r w:rsidR="00056720">
        <w:rPr>
          <w:b/>
          <w:i/>
          <w:sz w:val="24"/>
          <w:szCs w:val="24"/>
        </w:rPr>
        <w:t xml:space="preserve"> </w:t>
      </w:r>
    </w:p>
    <w:p w14:paraId="04B756D2" w14:textId="77777777" w:rsidR="003E00B2" w:rsidRDefault="00056720" w:rsidP="00177BB4">
      <w:pPr>
        <w:ind w:firstLine="720"/>
        <w:jc w:val="both"/>
        <w:rPr>
          <w:i/>
          <w:sz w:val="24"/>
          <w:szCs w:val="24"/>
        </w:rPr>
      </w:pPr>
      <w:r>
        <w:rPr>
          <w:sz w:val="24"/>
          <w:szCs w:val="24"/>
        </w:rPr>
        <w:t xml:space="preserve">In this chapter, I would like to explore exactly what Jesus meant when He said:  “Go into </w:t>
      </w:r>
      <w:r w:rsidR="00177BB4">
        <w:rPr>
          <w:sz w:val="24"/>
          <w:szCs w:val="24"/>
        </w:rPr>
        <w:t>the entire</w:t>
      </w:r>
      <w:r>
        <w:rPr>
          <w:sz w:val="24"/>
          <w:szCs w:val="24"/>
        </w:rPr>
        <w:t xml:space="preserve"> World and make disciples of all nations.” </w:t>
      </w:r>
      <w:r w:rsidR="00177BB4" w:rsidRPr="003E00B2">
        <w:rPr>
          <w:b/>
          <w:i/>
          <w:sz w:val="24"/>
          <w:szCs w:val="24"/>
        </w:rPr>
        <w:t xml:space="preserve"> </w:t>
      </w:r>
      <w:r w:rsidR="003E00B2">
        <w:rPr>
          <w:sz w:val="24"/>
          <w:szCs w:val="24"/>
        </w:rPr>
        <w:t>His entire strategy is</w:t>
      </w:r>
      <w:r w:rsidR="003E00B2" w:rsidRPr="00B87B31">
        <w:rPr>
          <w:sz w:val="24"/>
          <w:szCs w:val="24"/>
        </w:rPr>
        <w:t xml:space="preserve"> encapsulated in His last command</w:t>
      </w:r>
      <w:r w:rsidR="003E00B2">
        <w:rPr>
          <w:sz w:val="24"/>
          <w:szCs w:val="24"/>
        </w:rPr>
        <w:t>…</w:t>
      </w:r>
      <w:r w:rsidR="003E00B2" w:rsidRPr="00B87B31">
        <w:rPr>
          <w:sz w:val="24"/>
          <w:szCs w:val="24"/>
        </w:rPr>
        <w:t xml:space="preserve"> the Great Commission</w:t>
      </w:r>
      <w:r w:rsidR="003E00B2">
        <w:rPr>
          <w:sz w:val="24"/>
          <w:szCs w:val="24"/>
        </w:rPr>
        <w:t>. If we</w:t>
      </w:r>
      <w:r w:rsidR="003E00B2" w:rsidRPr="00B87B31">
        <w:rPr>
          <w:sz w:val="24"/>
          <w:szCs w:val="24"/>
        </w:rPr>
        <w:t xml:space="preserve"> follow His plan</w:t>
      </w:r>
      <w:r w:rsidR="003E00B2">
        <w:rPr>
          <w:sz w:val="24"/>
          <w:szCs w:val="24"/>
        </w:rPr>
        <w:t>,</w:t>
      </w:r>
      <w:r w:rsidR="003E00B2" w:rsidRPr="00B87B31">
        <w:rPr>
          <w:sz w:val="24"/>
          <w:szCs w:val="24"/>
        </w:rPr>
        <w:t xml:space="preserve"> </w:t>
      </w:r>
      <w:r w:rsidR="003E00B2">
        <w:rPr>
          <w:sz w:val="24"/>
          <w:szCs w:val="24"/>
        </w:rPr>
        <w:t xml:space="preserve">we’ll </w:t>
      </w:r>
      <w:r w:rsidR="003E00B2" w:rsidRPr="00B87B31">
        <w:rPr>
          <w:sz w:val="24"/>
          <w:szCs w:val="24"/>
        </w:rPr>
        <w:t>reach out to people of all ethnic groups</w:t>
      </w:r>
      <w:r w:rsidR="003E00B2">
        <w:rPr>
          <w:sz w:val="24"/>
          <w:szCs w:val="24"/>
        </w:rPr>
        <w:t xml:space="preserve">, </w:t>
      </w:r>
      <w:r w:rsidR="003E00B2" w:rsidRPr="00B87B31">
        <w:rPr>
          <w:sz w:val="24"/>
          <w:szCs w:val="24"/>
        </w:rPr>
        <w:t>introduce them to Jesus,</w:t>
      </w:r>
      <w:r w:rsidR="003E00B2">
        <w:rPr>
          <w:sz w:val="24"/>
          <w:szCs w:val="24"/>
        </w:rPr>
        <w:t xml:space="preserve"> and disciple them. And this, my friend, is</w:t>
      </w:r>
      <w:r w:rsidR="003E00B2" w:rsidRPr="00B87B31">
        <w:rPr>
          <w:sz w:val="24"/>
          <w:szCs w:val="24"/>
        </w:rPr>
        <w:t xml:space="preserve"> preparing them for the wedding to come.</w:t>
      </w:r>
      <w:r w:rsidR="003E00B2" w:rsidRPr="00B87B31">
        <w:rPr>
          <w:i/>
          <w:sz w:val="24"/>
          <w:szCs w:val="24"/>
        </w:rPr>
        <w:t xml:space="preserve"> </w:t>
      </w:r>
    </w:p>
    <w:p w14:paraId="088A60B4" w14:textId="77777777" w:rsidR="00DB24AE" w:rsidRPr="003E00B2" w:rsidRDefault="00DB24AE" w:rsidP="00177BB4">
      <w:pPr>
        <w:ind w:firstLine="720"/>
        <w:jc w:val="both"/>
        <w:rPr>
          <w:del w:id="72" w:author="Ginny" w:date="2014-11-10T10:41:00Z"/>
          <w:sz w:val="24"/>
          <w:szCs w:val="24"/>
        </w:rPr>
      </w:pPr>
    </w:p>
    <w:p w14:paraId="3FAC8586" w14:textId="77777777" w:rsidR="00153AD9" w:rsidRDefault="00153AD9" w:rsidP="00153AD9">
      <w:pPr>
        <w:pStyle w:val="ListParagraph"/>
        <w:ind w:left="0"/>
        <w:jc w:val="center"/>
        <w:rPr>
          <w:b/>
          <w:sz w:val="28"/>
          <w:szCs w:val="28"/>
        </w:rPr>
      </w:pPr>
      <w:r w:rsidRPr="00D01717">
        <w:rPr>
          <w:b/>
          <w:sz w:val="28"/>
          <w:szCs w:val="28"/>
        </w:rPr>
        <w:t>Friend of the Bridegroom</w:t>
      </w:r>
    </w:p>
    <w:p w14:paraId="588B3EFE" w14:textId="77777777" w:rsidR="00153AD9" w:rsidRPr="00C125F5" w:rsidRDefault="00153AD9" w:rsidP="00153AD9">
      <w:pPr>
        <w:pStyle w:val="ListParagraph"/>
        <w:ind w:left="0"/>
        <w:jc w:val="center"/>
        <w:rPr>
          <w:b/>
          <w:i/>
          <w:sz w:val="24"/>
          <w:szCs w:val="24"/>
        </w:rPr>
      </w:pPr>
      <w:r w:rsidRPr="00C125F5">
        <w:rPr>
          <w:b/>
          <w:i/>
          <w:sz w:val="24"/>
          <w:szCs w:val="24"/>
        </w:rPr>
        <w:t>John 3:27-30</w:t>
      </w:r>
      <w:r>
        <w:rPr>
          <w:b/>
          <w:i/>
          <w:sz w:val="24"/>
          <w:szCs w:val="24"/>
        </w:rPr>
        <w:t>(NIV)</w:t>
      </w:r>
    </w:p>
    <w:p w14:paraId="70FC83E4" w14:textId="77777777" w:rsidR="00153AD9" w:rsidRPr="00BF2B8A" w:rsidRDefault="00153AD9" w:rsidP="00153AD9">
      <w:pPr>
        <w:shd w:val="clear" w:color="auto" w:fill="FFFFFF"/>
        <w:spacing w:after="150" w:line="360" w:lineRule="atLeast"/>
        <w:jc w:val="center"/>
        <w:rPr>
          <w:rFonts w:eastAsia="Times New Roman" w:cs="Helvetica"/>
          <w:b/>
          <w:i/>
          <w:color w:val="000000"/>
          <w:sz w:val="24"/>
          <w:szCs w:val="24"/>
        </w:rPr>
      </w:pPr>
      <w:r w:rsidRPr="00C125F5">
        <w:rPr>
          <w:rFonts w:eastAsia="Times New Roman" w:cs="Arial"/>
          <w:b/>
          <w:bCs/>
          <w:i/>
          <w:color w:val="000000"/>
          <w:sz w:val="24"/>
          <w:szCs w:val="24"/>
          <w:vertAlign w:val="superscript"/>
        </w:rPr>
        <w:t>27 </w:t>
      </w:r>
      <w:r w:rsidRPr="00C125F5">
        <w:rPr>
          <w:rFonts w:eastAsia="Times New Roman" w:cs="Helvetica"/>
          <w:b/>
          <w:i/>
          <w:color w:val="000000"/>
          <w:sz w:val="24"/>
          <w:szCs w:val="24"/>
        </w:rPr>
        <w:t>To this John replied, “A person can receive only what is given them from heaven. </w:t>
      </w:r>
      <w:r w:rsidRPr="00C125F5">
        <w:rPr>
          <w:rFonts w:eastAsia="Times New Roman" w:cs="Arial"/>
          <w:b/>
          <w:bCs/>
          <w:i/>
          <w:color w:val="000000"/>
          <w:sz w:val="24"/>
          <w:szCs w:val="24"/>
          <w:vertAlign w:val="superscript"/>
        </w:rPr>
        <w:t>28 </w:t>
      </w:r>
      <w:r w:rsidRPr="00C125F5">
        <w:rPr>
          <w:rFonts w:eastAsia="Times New Roman" w:cs="Helvetica"/>
          <w:b/>
          <w:i/>
          <w:color w:val="000000"/>
          <w:sz w:val="24"/>
          <w:szCs w:val="24"/>
        </w:rPr>
        <w:t>You yourselves can testify that I said, ‘I am not the Messiah but am sent ahead of him.’ </w:t>
      </w:r>
      <w:r w:rsidRPr="00C125F5">
        <w:rPr>
          <w:rFonts w:eastAsia="Times New Roman" w:cs="Arial"/>
          <w:b/>
          <w:bCs/>
          <w:i/>
          <w:color w:val="000000"/>
          <w:sz w:val="24"/>
          <w:szCs w:val="24"/>
          <w:vertAlign w:val="superscript"/>
        </w:rPr>
        <w:t>29 </w:t>
      </w:r>
      <w:r w:rsidRPr="00C125F5">
        <w:rPr>
          <w:rFonts w:eastAsia="Times New Roman" w:cs="Helvetica"/>
          <w:b/>
          <w:i/>
          <w:color w:val="000000"/>
          <w:sz w:val="24"/>
          <w:szCs w:val="24"/>
        </w:rPr>
        <w:t>The bride belongs to the bridegroom. The friend who attends the bridegroom waits and listens for him, and is full of joy when he hears the bridegroom’s voice. That joy is mine, and it is now complete. </w:t>
      </w:r>
      <w:r w:rsidRPr="00C125F5">
        <w:rPr>
          <w:rFonts w:eastAsia="Times New Roman" w:cs="Arial"/>
          <w:b/>
          <w:bCs/>
          <w:i/>
          <w:color w:val="000000"/>
          <w:sz w:val="24"/>
          <w:szCs w:val="24"/>
          <w:vertAlign w:val="superscript"/>
        </w:rPr>
        <w:t>30 </w:t>
      </w:r>
      <w:r w:rsidRPr="00C125F5">
        <w:rPr>
          <w:rFonts w:eastAsia="Times New Roman" w:cs="Helvetica"/>
          <w:b/>
          <w:i/>
          <w:color w:val="000000"/>
          <w:sz w:val="24"/>
          <w:szCs w:val="24"/>
        </w:rPr>
        <w:t>He must become greater; I must become less.”</w:t>
      </w:r>
    </w:p>
    <w:p w14:paraId="225CB811" w14:textId="77777777" w:rsidR="00153AD9" w:rsidRDefault="00ED34C7" w:rsidP="00153AD9">
      <w:pPr>
        <w:ind w:firstLine="720"/>
        <w:jc w:val="both"/>
        <w:rPr>
          <w:sz w:val="24"/>
          <w:szCs w:val="24"/>
        </w:rPr>
      </w:pPr>
      <w:r>
        <w:rPr>
          <w:sz w:val="24"/>
          <w:szCs w:val="24"/>
        </w:rPr>
        <w:t xml:space="preserve">“Are you a friend of the bride, or a friend of the groom?” …This is the customary question the groom’s men will ask, before you are seated at the wedding. If you are a friend of the bride…you are seated on the left; if you are a friend of the groom, you’ll be seated on the right.  With this thought in mind, </w:t>
      </w:r>
      <w:r w:rsidR="00153AD9" w:rsidRPr="006827AF">
        <w:rPr>
          <w:sz w:val="24"/>
          <w:szCs w:val="24"/>
        </w:rPr>
        <w:t>I would like to use the allegory of a wedding to make some points.  For example:  John the Baptist called himself "</w:t>
      </w:r>
      <w:r w:rsidR="00153AD9" w:rsidRPr="006827AF">
        <w:rPr>
          <w:b/>
          <w:i/>
          <w:sz w:val="24"/>
          <w:szCs w:val="24"/>
        </w:rPr>
        <w:t>The friend of the Bridegroom</w:t>
      </w:r>
      <w:r w:rsidR="00153AD9" w:rsidRPr="006827AF">
        <w:rPr>
          <w:sz w:val="24"/>
          <w:szCs w:val="24"/>
        </w:rPr>
        <w:t>.” If we are the friends of Jesus we, like John, will be introducing people to Jesus</w:t>
      </w:r>
      <w:r w:rsidR="00153AD9">
        <w:rPr>
          <w:sz w:val="24"/>
          <w:szCs w:val="24"/>
        </w:rPr>
        <w:t xml:space="preserve"> by sharing the Good News. Jesus said His friends do what He says. (John 14:15-24; </w:t>
      </w:r>
      <w:r w:rsidR="00153AD9" w:rsidRPr="006827AF">
        <w:rPr>
          <w:sz w:val="24"/>
          <w:szCs w:val="24"/>
        </w:rPr>
        <w:t xml:space="preserve">John 3:22-30) Paul </w:t>
      </w:r>
      <w:r w:rsidR="00153AD9">
        <w:rPr>
          <w:sz w:val="24"/>
          <w:szCs w:val="24"/>
        </w:rPr>
        <w:t xml:space="preserve">was </w:t>
      </w:r>
      <w:r w:rsidR="00153AD9" w:rsidRPr="006827AF">
        <w:rPr>
          <w:sz w:val="24"/>
          <w:szCs w:val="24"/>
        </w:rPr>
        <w:t>also a spiritual matchmaker, “</w:t>
      </w:r>
      <w:r w:rsidR="00153AD9" w:rsidRPr="006827AF">
        <w:rPr>
          <w:b/>
          <w:i/>
          <w:sz w:val="24"/>
          <w:szCs w:val="24"/>
        </w:rPr>
        <w:t>A Friend of the</w:t>
      </w:r>
      <w:r w:rsidR="00153AD9" w:rsidRPr="006827AF">
        <w:rPr>
          <w:sz w:val="24"/>
          <w:szCs w:val="24"/>
        </w:rPr>
        <w:t xml:space="preserve"> </w:t>
      </w:r>
      <w:r w:rsidR="00153AD9" w:rsidRPr="006827AF">
        <w:rPr>
          <w:b/>
          <w:i/>
          <w:sz w:val="24"/>
          <w:szCs w:val="24"/>
        </w:rPr>
        <w:t>Bridegroom</w:t>
      </w:r>
      <w:r w:rsidR="00153AD9" w:rsidRPr="006827AF">
        <w:rPr>
          <w:sz w:val="24"/>
          <w:szCs w:val="24"/>
        </w:rPr>
        <w:t>”, and He was also “</w:t>
      </w:r>
      <w:r w:rsidR="00153AD9" w:rsidRPr="006827AF">
        <w:rPr>
          <w:b/>
          <w:i/>
          <w:sz w:val="24"/>
          <w:szCs w:val="24"/>
        </w:rPr>
        <w:t>A Friend of the Bride</w:t>
      </w:r>
      <w:r w:rsidR="00153AD9" w:rsidRPr="006827AF">
        <w:rPr>
          <w:sz w:val="24"/>
          <w:szCs w:val="24"/>
        </w:rPr>
        <w:t xml:space="preserve">.”  A Disciple maker can be compared to, the close friends of the Bride, who attend and assist her; in preparation for the wedding day. This is the good work the Lord has planned for </w:t>
      </w:r>
      <w:r w:rsidR="00153AD9" w:rsidRPr="006827AF">
        <w:rPr>
          <w:b/>
          <w:i/>
          <w:sz w:val="24"/>
          <w:szCs w:val="24"/>
        </w:rPr>
        <w:t>all</w:t>
      </w:r>
      <w:r w:rsidR="00153AD9" w:rsidRPr="006827AF">
        <w:rPr>
          <w:sz w:val="24"/>
          <w:szCs w:val="24"/>
        </w:rPr>
        <w:t xml:space="preserve"> His children</w:t>
      </w:r>
      <w:ins w:id="73" w:author="Ginny" w:date="2014-11-10T10:41:00Z">
        <w:r w:rsidR="00CA2D2F">
          <w:rPr>
            <w:sz w:val="24"/>
            <w:szCs w:val="24"/>
          </w:rPr>
          <w:t>.  And, by- the- way, the term lay-man is not found in the Bible. It is the job of every Christian!</w:t>
        </w:r>
      </w:ins>
      <w:del w:id="74" w:author="Ginny" w:date="2014-11-10T10:41:00Z">
        <w:r w:rsidR="00153AD9" w:rsidRPr="006827AF">
          <w:rPr>
            <w:sz w:val="24"/>
            <w:szCs w:val="24"/>
          </w:rPr>
          <w:delText>, not</w:delText>
        </w:r>
        <w:r w:rsidR="00153AD9">
          <w:rPr>
            <w:sz w:val="24"/>
            <w:szCs w:val="24"/>
          </w:rPr>
          <w:delText xml:space="preserve"> just a few.</w:delText>
        </w:r>
      </w:del>
    </w:p>
    <w:p w14:paraId="5A0E2FED" w14:textId="77777777" w:rsidR="00DB24AE" w:rsidRDefault="00DB24AE" w:rsidP="00DB24AE">
      <w:pPr>
        <w:ind w:firstLine="720"/>
        <w:jc w:val="both"/>
        <w:rPr>
          <w:sz w:val="24"/>
          <w:szCs w:val="24"/>
        </w:rPr>
      </w:pPr>
      <w:r>
        <w:rPr>
          <w:sz w:val="24"/>
          <w:szCs w:val="24"/>
        </w:rPr>
        <w:t xml:space="preserve">In his book, </w:t>
      </w:r>
      <w:r w:rsidRPr="00E37988">
        <w:rPr>
          <w:i/>
          <w:sz w:val="24"/>
          <w:szCs w:val="24"/>
        </w:rPr>
        <w:t>Everyday Discipleship for Ordinary People</w:t>
      </w:r>
      <w:r>
        <w:rPr>
          <w:sz w:val="24"/>
          <w:szCs w:val="24"/>
        </w:rPr>
        <w:t>, (page 165) Steward Briscoe says, “It would be impossible to win the nations if those called to do the winning didn’t visit the nations. The truth of this is as incontrovertible as it is inconvenient. It means in simplest terms that disciples have always needed to examine their own understanding of the Master’s call in order to see if He wants them to make the necessary sacrifices involved in reaching out to disciple other ethnic groups. The “going” for a considerable number of Christians will entail crossing an ocean, but for those who honestly believe that this is not what the Master wants for them, the command is no less crucial. How about traveling across the street to a neighbor family or even across the office to a colleague? There is always somewhere to go, and that means crossing some kind of barrier-whether geographical, political, sociological, or just plain psychological. It should be apparent to all disciples in any era that the discipling of the nations does not happen when the disciples who know don’t go.”</w:t>
      </w:r>
    </w:p>
    <w:p w14:paraId="6D518970" w14:textId="77777777" w:rsidR="001E0C5F" w:rsidRPr="001E0C5F" w:rsidRDefault="001E0C5F" w:rsidP="001E0C5F">
      <w:pPr>
        <w:jc w:val="center"/>
        <w:rPr>
          <w:b/>
          <w:sz w:val="28"/>
          <w:szCs w:val="28"/>
        </w:rPr>
      </w:pPr>
      <w:r w:rsidRPr="001E0C5F">
        <w:rPr>
          <w:b/>
          <w:sz w:val="28"/>
          <w:szCs w:val="28"/>
        </w:rPr>
        <w:t xml:space="preserve">Putting </w:t>
      </w:r>
      <w:ins w:id="75" w:author="Ginny" w:date="2014-11-10T10:41:00Z">
        <w:r w:rsidR="004C67FC">
          <w:rPr>
            <w:b/>
            <w:sz w:val="28"/>
            <w:szCs w:val="28"/>
          </w:rPr>
          <w:t>o</w:t>
        </w:r>
        <w:r w:rsidRPr="001E0C5F">
          <w:rPr>
            <w:b/>
            <w:sz w:val="28"/>
            <w:szCs w:val="28"/>
          </w:rPr>
          <w:t>n</w:t>
        </w:r>
      </w:ins>
      <w:del w:id="76" w:author="Ginny" w:date="2014-11-10T10:41:00Z">
        <w:r w:rsidRPr="001E0C5F">
          <w:rPr>
            <w:b/>
            <w:sz w:val="28"/>
            <w:szCs w:val="28"/>
          </w:rPr>
          <w:delText>On</w:delText>
        </w:r>
      </w:del>
      <w:r w:rsidRPr="001E0C5F">
        <w:rPr>
          <w:b/>
          <w:sz w:val="28"/>
          <w:szCs w:val="28"/>
        </w:rPr>
        <w:t xml:space="preserve"> God’s Glasses</w:t>
      </w:r>
    </w:p>
    <w:p w14:paraId="6C126E91" w14:textId="77777777" w:rsidR="00DB24AE" w:rsidRDefault="00DB24AE" w:rsidP="00DB24AE">
      <w:pPr>
        <w:ind w:firstLine="720"/>
        <w:jc w:val="both"/>
        <w:rPr>
          <w:sz w:val="24"/>
          <w:szCs w:val="24"/>
        </w:rPr>
      </w:pPr>
      <w:r>
        <w:rPr>
          <w:sz w:val="24"/>
          <w:szCs w:val="24"/>
        </w:rPr>
        <w:t xml:space="preserve">I am extremely near-sighted; so if I need to see anything past the end of my arm I must put my glasses on. Likewise if I desire to see with spiritual eyes I must put on God’s glasses.  It was Cherri Holcomb, one of the disciples of Herb Hodges, who first put the glasses of the </w:t>
      </w:r>
      <w:del w:id="77" w:author="Ginny" w:date="2014-11-10T10:41:00Z">
        <w:r>
          <w:rPr>
            <w:sz w:val="24"/>
            <w:szCs w:val="24"/>
          </w:rPr>
          <w:delText>spirit</w:delText>
        </w:r>
      </w:del>
      <w:ins w:id="78" w:author="Ginny" w:date="2014-11-10T10:41:00Z">
        <w:r w:rsidR="00B72B3E">
          <w:rPr>
            <w:sz w:val="24"/>
            <w:szCs w:val="24"/>
          </w:rPr>
          <w:t>S</w:t>
        </w:r>
        <w:r>
          <w:rPr>
            <w:sz w:val="24"/>
            <w:szCs w:val="24"/>
          </w:rPr>
          <w:t>pirit</w:t>
        </w:r>
      </w:ins>
      <w:r>
        <w:rPr>
          <w:sz w:val="24"/>
          <w:szCs w:val="24"/>
        </w:rPr>
        <w:t xml:space="preserve"> on the eyes of my heart…then for the first time I saw what biblical Disciple making looked like. And, as Cherri said, once I saw it, I could never ever not see it again! </w:t>
      </w:r>
    </w:p>
    <w:p w14:paraId="1A28ABA3" w14:textId="77777777" w:rsidR="00DB24AE" w:rsidRDefault="00DB24AE" w:rsidP="00DB24AE">
      <w:pPr>
        <w:ind w:firstLine="720"/>
        <w:jc w:val="both"/>
        <w:rPr>
          <w:sz w:val="24"/>
          <w:szCs w:val="24"/>
        </w:rPr>
      </w:pPr>
      <w:r>
        <w:rPr>
          <w:sz w:val="24"/>
          <w:szCs w:val="24"/>
        </w:rPr>
        <w:t xml:space="preserve"> With God’s glasses on, it is as clear as day.</w:t>
      </w:r>
      <w:r w:rsidRPr="00153AD9">
        <w:rPr>
          <w:sz w:val="24"/>
          <w:szCs w:val="24"/>
        </w:rPr>
        <w:t xml:space="preserve"> </w:t>
      </w:r>
      <w:r>
        <w:rPr>
          <w:sz w:val="24"/>
          <w:szCs w:val="24"/>
        </w:rPr>
        <w:t>The books of the gospel are permeated with the concept of disciple making. And yet, somehow we have lost the spiritual eyes to see what is clearly portrayed as Jesus last and great command. May the Lord, Who gave the last command, use this book to put His glasses on you! In Herb Hodges book, “</w:t>
      </w:r>
      <w:r w:rsidRPr="002E7527">
        <w:rPr>
          <w:b/>
          <w:i/>
          <w:sz w:val="24"/>
          <w:szCs w:val="24"/>
        </w:rPr>
        <w:t>Tally Ho the Fox</w:t>
      </w:r>
      <w:r>
        <w:rPr>
          <w:sz w:val="24"/>
          <w:szCs w:val="24"/>
        </w:rPr>
        <w:t>",</w:t>
      </w:r>
      <w:r w:rsidRPr="00AC45C5">
        <w:rPr>
          <w:sz w:val="24"/>
          <w:szCs w:val="24"/>
        </w:rPr>
        <w:t xml:space="preserve"> </w:t>
      </w:r>
      <w:r>
        <w:rPr>
          <w:sz w:val="24"/>
          <w:szCs w:val="24"/>
        </w:rPr>
        <w:t>he has a message titled, “How Vital is Vision</w:t>
      </w:r>
      <w:ins w:id="79" w:author="Ginny" w:date="2014-11-10T10:41:00Z">
        <w:r>
          <w:rPr>
            <w:sz w:val="24"/>
            <w:szCs w:val="24"/>
          </w:rPr>
          <w:t>?”</w:t>
        </w:r>
        <w:r w:rsidR="00CA2D2F">
          <w:rPr>
            <w:sz w:val="24"/>
            <w:szCs w:val="24"/>
          </w:rPr>
          <w:t>. Brother Herb</w:t>
        </w:r>
      </w:ins>
      <w:del w:id="80" w:author="Ginny" w:date="2014-11-10T10:41:00Z">
        <w:r>
          <w:rPr>
            <w:sz w:val="24"/>
            <w:szCs w:val="24"/>
          </w:rPr>
          <w:delText xml:space="preserve">?” He does a masterful exposition of </w:delText>
        </w:r>
        <w:r w:rsidRPr="005955AB">
          <w:rPr>
            <w:sz w:val="24"/>
            <w:szCs w:val="24"/>
          </w:rPr>
          <w:delText>Proverbs</w:delText>
        </w:r>
        <w:r>
          <w:rPr>
            <w:sz w:val="24"/>
            <w:szCs w:val="24"/>
          </w:rPr>
          <w:delText xml:space="preserve"> 28:18. He</w:delText>
        </w:r>
      </w:del>
      <w:r>
        <w:rPr>
          <w:sz w:val="24"/>
          <w:szCs w:val="24"/>
        </w:rPr>
        <w:t xml:space="preserve"> has an innate ability to mine truth from a passage. </w:t>
      </w:r>
      <w:ins w:id="81" w:author="Ginny" w:date="2014-11-10T10:41:00Z">
        <w:r w:rsidR="00CA2D2F">
          <w:rPr>
            <w:sz w:val="24"/>
            <w:szCs w:val="24"/>
          </w:rPr>
          <w:t>Case in point is his</w:t>
        </w:r>
        <w:r>
          <w:rPr>
            <w:sz w:val="24"/>
            <w:szCs w:val="24"/>
          </w:rPr>
          <w:t xml:space="preserve"> masterful exposition of </w:t>
        </w:r>
        <w:r w:rsidRPr="005955AB">
          <w:rPr>
            <w:sz w:val="24"/>
            <w:szCs w:val="24"/>
          </w:rPr>
          <w:t>Proverbs</w:t>
        </w:r>
        <w:r>
          <w:rPr>
            <w:sz w:val="24"/>
            <w:szCs w:val="24"/>
          </w:rPr>
          <w:t xml:space="preserve"> 28:18. </w:t>
        </w:r>
        <w:r w:rsidR="00CA2D2F">
          <w:rPr>
            <w:sz w:val="24"/>
            <w:szCs w:val="24"/>
          </w:rPr>
          <w:t>In this chapter he s</w:t>
        </w:r>
        <w:r>
          <w:rPr>
            <w:sz w:val="24"/>
            <w:szCs w:val="24"/>
          </w:rPr>
          <w:t>ays</w:t>
        </w:r>
      </w:ins>
      <w:del w:id="82" w:author="Ginny" w:date="2014-11-10T10:41:00Z">
        <w:r>
          <w:rPr>
            <w:sz w:val="24"/>
            <w:szCs w:val="24"/>
          </w:rPr>
          <w:delText xml:space="preserve"> He Says</w:delText>
        </w:r>
      </w:del>
      <w:r>
        <w:rPr>
          <w:sz w:val="24"/>
          <w:szCs w:val="24"/>
        </w:rPr>
        <w:t>, “Vision is getting on your heart what God has on His heart.”</w:t>
      </w:r>
    </w:p>
    <w:p w14:paraId="254D428A" w14:textId="77777777" w:rsidR="00DB24AE" w:rsidRPr="00DB24AE" w:rsidRDefault="00DB24AE" w:rsidP="00DB24AE">
      <w:pPr>
        <w:ind w:firstLine="720"/>
        <w:jc w:val="both"/>
        <w:rPr>
          <w:b/>
          <w:sz w:val="28"/>
          <w:szCs w:val="28"/>
        </w:rPr>
      </w:pPr>
      <w:r w:rsidRPr="00DB24AE">
        <w:rPr>
          <w:sz w:val="24"/>
          <w:szCs w:val="24"/>
        </w:rPr>
        <w:t>Before I delve any further, I want to share with you a part</w:t>
      </w:r>
      <w:r w:rsidR="00A00C4C">
        <w:rPr>
          <w:sz w:val="24"/>
          <w:szCs w:val="24"/>
        </w:rPr>
        <w:t>ial list of b</w:t>
      </w:r>
      <w:r w:rsidRPr="00DB24AE">
        <w:rPr>
          <w:sz w:val="24"/>
          <w:szCs w:val="24"/>
        </w:rPr>
        <w:t xml:space="preserve">ooks, programs and studies our church has done as we have attempted to make disciples:  First there was Brother Herb Hodges book, </w:t>
      </w:r>
      <w:r w:rsidRPr="00DB24AE">
        <w:rPr>
          <w:b/>
          <w:i/>
          <w:sz w:val="24"/>
          <w:szCs w:val="24"/>
        </w:rPr>
        <w:t>Tally</w:t>
      </w:r>
      <w:r w:rsidRPr="00DB24AE">
        <w:rPr>
          <w:sz w:val="24"/>
          <w:szCs w:val="24"/>
        </w:rPr>
        <w:t xml:space="preserve"> </w:t>
      </w:r>
      <w:r w:rsidRPr="00DB24AE">
        <w:rPr>
          <w:b/>
          <w:i/>
          <w:sz w:val="24"/>
          <w:szCs w:val="24"/>
        </w:rPr>
        <w:t>Ho</w:t>
      </w:r>
      <w:r w:rsidRPr="00DB24AE">
        <w:rPr>
          <w:sz w:val="24"/>
          <w:szCs w:val="24"/>
        </w:rPr>
        <w:t xml:space="preserve"> </w:t>
      </w:r>
      <w:r w:rsidRPr="00DB24AE">
        <w:rPr>
          <w:b/>
          <w:i/>
          <w:sz w:val="24"/>
          <w:szCs w:val="24"/>
        </w:rPr>
        <w:t>The</w:t>
      </w:r>
      <w:r w:rsidRPr="00DB24AE">
        <w:rPr>
          <w:sz w:val="24"/>
          <w:szCs w:val="24"/>
        </w:rPr>
        <w:t xml:space="preserve"> </w:t>
      </w:r>
      <w:r w:rsidRPr="00DB24AE">
        <w:rPr>
          <w:b/>
          <w:i/>
          <w:sz w:val="24"/>
          <w:szCs w:val="24"/>
        </w:rPr>
        <w:t>Fox</w:t>
      </w:r>
      <w:r w:rsidRPr="00DB24AE">
        <w:rPr>
          <w:sz w:val="24"/>
          <w:szCs w:val="24"/>
        </w:rPr>
        <w:t xml:space="preserve">; then we moved to Robert Colman’s, </w:t>
      </w:r>
      <w:r w:rsidRPr="00DB24AE">
        <w:rPr>
          <w:b/>
          <w:i/>
          <w:sz w:val="24"/>
          <w:szCs w:val="24"/>
        </w:rPr>
        <w:t>Master</w:t>
      </w:r>
      <w:r w:rsidRPr="00DB24AE">
        <w:rPr>
          <w:sz w:val="24"/>
          <w:szCs w:val="24"/>
        </w:rPr>
        <w:t xml:space="preserve"> </w:t>
      </w:r>
      <w:r w:rsidRPr="00DB24AE">
        <w:rPr>
          <w:b/>
          <w:i/>
          <w:sz w:val="24"/>
          <w:szCs w:val="24"/>
        </w:rPr>
        <w:t>Plan</w:t>
      </w:r>
      <w:r w:rsidRPr="00DB24AE">
        <w:rPr>
          <w:sz w:val="24"/>
          <w:szCs w:val="24"/>
        </w:rPr>
        <w:t xml:space="preserve"> </w:t>
      </w:r>
      <w:r w:rsidRPr="00DB24AE">
        <w:rPr>
          <w:b/>
          <w:i/>
          <w:sz w:val="24"/>
          <w:szCs w:val="24"/>
        </w:rPr>
        <w:t>of</w:t>
      </w:r>
      <w:r w:rsidRPr="00DB24AE">
        <w:rPr>
          <w:sz w:val="24"/>
          <w:szCs w:val="24"/>
        </w:rPr>
        <w:t xml:space="preserve"> </w:t>
      </w:r>
      <w:r w:rsidRPr="00DB24AE">
        <w:rPr>
          <w:b/>
          <w:i/>
          <w:sz w:val="24"/>
          <w:szCs w:val="24"/>
        </w:rPr>
        <w:t>Evangelism</w:t>
      </w:r>
      <w:r w:rsidRPr="00DB24AE">
        <w:rPr>
          <w:sz w:val="24"/>
          <w:szCs w:val="24"/>
        </w:rPr>
        <w:t xml:space="preserve">; followed by, </w:t>
      </w:r>
      <w:r w:rsidRPr="00DB24AE">
        <w:rPr>
          <w:b/>
          <w:i/>
          <w:sz w:val="24"/>
          <w:szCs w:val="24"/>
        </w:rPr>
        <w:t>The</w:t>
      </w:r>
      <w:r w:rsidRPr="00DB24AE">
        <w:rPr>
          <w:sz w:val="24"/>
          <w:szCs w:val="24"/>
        </w:rPr>
        <w:t xml:space="preserve"> </w:t>
      </w:r>
      <w:r w:rsidRPr="00DB24AE">
        <w:rPr>
          <w:b/>
          <w:i/>
          <w:sz w:val="24"/>
          <w:szCs w:val="24"/>
        </w:rPr>
        <w:t>Basics</w:t>
      </w:r>
      <w:r w:rsidRPr="00DB24AE">
        <w:rPr>
          <w:sz w:val="24"/>
          <w:szCs w:val="24"/>
        </w:rPr>
        <w:t xml:space="preserve"> </w:t>
      </w:r>
      <w:r w:rsidRPr="00DB24AE">
        <w:rPr>
          <w:b/>
          <w:i/>
          <w:sz w:val="24"/>
          <w:szCs w:val="24"/>
        </w:rPr>
        <w:t>of</w:t>
      </w:r>
      <w:r w:rsidRPr="00DB24AE">
        <w:rPr>
          <w:sz w:val="24"/>
          <w:szCs w:val="24"/>
        </w:rPr>
        <w:t xml:space="preserve"> </w:t>
      </w:r>
      <w:r w:rsidRPr="00DB24AE">
        <w:rPr>
          <w:b/>
          <w:i/>
          <w:sz w:val="24"/>
          <w:szCs w:val="24"/>
        </w:rPr>
        <w:t>the</w:t>
      </w:r>
      <w:r w:rsidRPr="00DB24AE">
        <w:rPr>
          <w:sz w:val="24"/>
          <w:szCs w:val="24"/>
        </w:rPr>
        <w:t xml:space="preserve"> </w:t>
      </w:r>
      <w:r w:rsidRPr="00DB24AE">
        <w:rPr>
          <w:b/>
          <w:i/>
          <w:sz w:val="24"/>
          <w:szCs w:val="24"/>
        </w:rPr>
        <w:t>Christian</w:t>
      </w:r>
      <w:r w:rsidRPr="00DB24AE">
        <w:rPr>
          <w:sz w:val="24"/>
          <w:szCs w:val="24"/>
        </w:rPr>
        <w:t xml:space="preserve"> </w:t>
      </w:r>
      <w:r w:rsidRPr="00DB24AE">
        <w:rPr>
          <w:b/>
          <w:i/>
          <w:sz w:val="24"/>
          <w:szCs w:val="24"/>
        </w:rPr>
        <w:t>Life</w:t>
      </w:r>
      <w:r w:rsidRPr="00DB24AE">
        <w:rPr>
          <w:sz w:val="24"/>
          <w:szCs w:val="24"/>
        </w:rPr>
        <w:t xml:space="preserve"> –Discipleship 1, by Kenson Kuba; </w:t>
      </w:r>
      <w:r w:rsidRPr="00DB24AE">
        <w:rPr>
          <w:b/>
          <w:i/>
          <w:sz w:val="24"/>
          <w:szCs w:val="24"/>
        </w:rPr>
        <w:t>Discipleship</w:t>
      </w:r>
      <w:r w:rsidRPr="00DB24AE">
        <w:rPr>
          <w:sz w:val="24"/>
          <w:szCs w:val="24"/>
        </w:rPr>
        <w:t xml:space="preserve"> </w:t>
      </w:r>
      <w:r w:rsidRPr="00DB24AE">
        <w:rPr>
          <w:b/>
          <w:i/>
          <w:sz w:val="24"/>
          <w:szCs w:val="24"/>
        </w:rPr>
        <w:t>Essentials</w:t>
      </w:r>
      <w:r w:rsidRPr="00DB24AE">
        <w:rPr>
          <w:sz w:val="24"/>
          <w:szCs w:val="24"/>
        </w:rPr>
        <w:t xml:space="preserve"> by Greg Ogden; Then we go </w:t>
      </w:r>
      <w:ins w:id="83" w:author="Ginny" w:date="2014-11-10T10:41:00Z">
        <w:r w:rsidR="004C67FC">
          <w:rPr>
            <w:sz w:val="24"/>
            <w:szCs w:val="24"/>
          </w:rPr>
          <w:t>-</w:t>
        </w:r>
      </w:ins>
      <w:r w:rsidRPr="00DB24AE">
        <w:rPr>
          <w:b/>
          <w:i/>
          <w:sz w:val="24"/>
          <w:szCs w:val="24"/>
        </w:rPr>
        <w:t>Radical</w:t>
      </w:r>
      <w:r w:rsidRPr="00DB24AE">
        <w:rPr>
          <w:sz w:val="24"/>
          <w:szCs w:val="24"/>
        </w:rPr>
        <w:t xml:space="preserve"> </w:t>
      </w:r>
      <w:ins w:id="84" w:author="Ginny" w:date="2014-11-10T10:41:00Z">
        <w:r w:rsidR="004C67FC">
          <w:rPr>
            <w:sz w:val="24"/>
            <w:szCs w:val="24"/>
          </w:rPr>
          <w:t xml:space="preserve">- </w:t>
        </w:r>
      </w:ins>
      <w:r w:rsidRPr="00DB24AE">
        <w:rPr>
          <w:sz w:val="24"/>
          <w:szCs w:val="24"/>
        </w:rPr>
        <w:t xml:space="preserve">by David Platt; and finally there was, </w:t>
      </w:r>
      <w:del w:id="85" w:author="Ginny" w:date="2014-11-10T10:41:00Z">
        <w:r w:rsidRPr="00DB24AE">
          <w:rPr>
            <w:sz w:val="24"/>
            <w:szCs w:val="24"/>
          </w:rPr>
          <w:delText xml:space="preserve"> </w:delText>
        </w:r>
      </w:del>
      <w:r w:rsidRPr="00DB24AE">
        <w:rPr>
          <w:b/>
          <w:i/>
          <w:sz w:val="24"/>
          <w:szCs w:val="24"/>
        </w:rPr>
        <w:t>Multiply</w:t>
      </w:r>
      <w:ins w:id="86" w:author="Ginny" w:date="2014-11-10T10:41:00Z">
        <w:r w:rsidR="00CF21A9">
          <w:rPr>
            <w:b/>
            <w:i/>
            <w:sz w:val="24"/>
            <w:szCs w:val="24"/>
          </w:rPr>
          <w:t>,</w:t>
        </w:r>
      </w:ins>
      <w:r w:rsidRPr="00DB24AE">
        <w:rPr>
          <w:sz w:val="24"/>
          <w:szCs w:val="24"/>
        </w:rPr>
        <w:t xml:space="preserve"> by Francis Chan.  Some of us used </w:t>
      </w:r>
      <w:r w:rsidRPr="00DB24AE">
        <w:rPr>
          <w:b/>
          <w:i/>
          <w:sz w:val="24"/>
          <w:szCs w:val="24"/>
        </w:rPr>
        <w:t>Christian to the Core</w:t>
      </w:r>
      <w:ins w:id="87" w:author="Ginny" w:date="2014-11-10T10:41:00Z">
        <w:r w:rsidR="00CF21A9">
          <w:rPr>
            <w:b/>
            <w:i/>
            <w:sz w:val="24"/>
            <w:szCs w:val="24"/>
          </w:rPr>
          <w:t>,</w:t>
        </w:r>
      </w:ins>
      <w:r w:rsidRPr="00DB24AE">
        <w:rPr>
          <w:b/>
          <w:i/>
          <w:sz w:val="24"/>
          <w:szCs w:val="24"/>
        </w:rPr>
        <w:t xml:space="preserve"> </w:t>
      </w:r>
      <w:r w:rsidRPr="00CF21A9">
        <w:rPr>
          <w:sz w:val="24"/>
          <w:rPrChange w:id="88" w:author="Ginny" w:date="2014-11-10T10:41:00Z">
            <w:rPr>
              <w:b/>
              <w:i/>
              <w:sz w:val="24"/>
              <w:szCs w:val="24"/>
            </w:rPr>
          </w:rPrChange>
        </w:rPr>
        <w:t>produced</w:t>
      </w:r>
      <w:r w:rsidRPr="00DB24AE">
        <w:rPr>
          <w:b/>
          <w:i/>
          <w:sz w:val="24"/>
          <w:szCs w:val="24"/>
        </w:rPr>
        <w:t xml:space="preserve"> </w:t>
      </w:r>
      <w:r w:rsidRPr="00DB24AE">
        <w:rPr>
          <w:sz w:val="24"/>
          <w:szCs w:val="24"/>
        </w:rPr>
        <w:t>by International Leadership Institute. Oh, I almost forgot…</w:t>
      </w:r>
      <w:r w:rsidRPr="00DB24AE">
        <w:rPr>
          <w:b/>
          <w:i/>
          <w:sz w:val="24"/>
          <w:szCs w:val="24"/>
        </w:rPr>
        <w:t>The</w:t>
      </w:r>
      <w:r w:rsidRPr="00DB24AE">
        <w:rPr>
          <w:sz w:val="24"/>
          <w:szCs w:val="24"/>
        </w:rPr>
        <w:t xml:space="preserve"> </w:t>
      </w:r>
      <w:r w:rsidRPr="00DB24AE">
        <w:rPr>
          <w:b/>
          <w:i/>
          <w:sz w:val="24"/>
          <w:szCs w:val="24"/>
        </w:rPr>
        <w:t>Builder</w:t>
      </w:r>
      <w:r w:rsidRPr="00DB24AE">
        <w:rPr>
          <w:sz w:val="24"/>
          <w:szCs w:val="24"/>
        </w:rPr>
        <w:t xml:space="preserve"> curriculum, produced by Down-Line discipling Ministries!</w:t>
      </w:r>
    </w:p>
    <w:p w14:paraId="1FFE760F" w14:textId="77777777" w:rsidR="00DB24AE" w:rsidRDefault="00DB24AE" w:rsidP="00DB24AE">
      <w:pPr>
        <w:ind w:firstLine="720"/>
        <w:jc w:val="both"/>
        <w:rPr>
          <w:sz w:val="24"/>
          <w:szCs w:val="24"/>
        </w:rPr>
      </w:pPr>
      <w:r>
        <w:rPr>
          <w:sz w:val="24"/>
          <w:szCs w:val="24"/>
        </w:rPr>
        <w:t>A disciple is a learner, so, this book you are reading</w:t>
      </w:r>
      <w:r w:rsidR="00A00C4C">
        <w:rPr>
          <w:sz w:val="24"/>
          <w:szCs w:val="24"/>
        </w:rPr>
        <w:t>,</w:t>
      </w:r>
      <w:r>
        <w:rPr>
          <w:sz w:val="24"/>
          <w:szCs w:val="24"/>
        </w:rPr>
        <w:t xml:space="preserve"> is permeated with the lessons I learned from each of the above studies. All of these taught us what discipling is, and, in theory, how to do it. But to be completely honest, after all this study, there are precious few of us even attempting to obey Jesus, and less that that who…Just do it! Why is it not working? Three reasons come to mind: number one, (Please excuse </w:t>
      </w:r>
      <w:ins w:id="89" w:author="Ginny" w:date="2014-11-10T10:41:00Z">
        <w:r w:rsidR="00CA2D2F">
          <w:rPr>
            <w:sz w:val="24"/>
            <w:szCs w:val="24"/>
          </w:rPr>
          <w:t>the</w:t>
        </w:r>
      </w:ins>
      <w:del w:id="90" w:author="Ginny" w:date="2014-11-10T10:41:00Z">
        <w:r>
          <w:rPr>
            <w:sz w:val="24"/>
            <w:szCs w:val="24"/>
          </w:rPr>
          <w:delText>my inappropriate</w:delText>
        </w:r>
      </w:del>
      <w:r>
        <w:rPr>
          <w:sz w:val="24"/>
          <w:szCs w:val="24"/>
        </w:rPr>
        <w:t xml:space="preserve"> pun) it takes at least two-to-tango, when it comes to discipling. It takes a committed follower of Jesus, who is mature in the faith (a spiritual adult) and this person needs someone to disciple! I have one lesson titled, “The Five Levels of Discipleship” that addresses this point. </w:t>
      </w:r>
    </w:p>
    <w:p w14:paraId="0003F3B2" w14:textId="77777777" w:rsidR="001E0C5F" w:rsidRPr="00B20AF6" w:rsidRDefault="00DB24AE" w:rsidP="001E0C5F">
      <w:pPr>
        <w:ind w:firstLine="720"/>
        <w:jc w:val="both"/>
        <w:rPr>
          <w:b/>
          <w:sz w:val="24"/>
          <w:szCs w:val="24"/>
        </w:rPr>
      </w:pPr>
      <w:r>
        <w:rPr>
          <w:sz w:val="24"/>
          <w:szCs w:val="24"/>
        </w:rPr>
        <w:t>Number two: It is not working because we have tried to make it a program and not a life-on life – relationship. Thirdly, when I personally tried to use what I learned from these studies, to disciple women, at all levels of spiritual maturity, I found something was missing</w:t>
      </w:r>
      <w:ins w:id="91" w:author="Ginny" w:date="2014-11-10T10:41:00Z">
        <w:r w:rsidR="00A11D8D">
          <w:rPr>
            <w:sz w:val="24"/>
            <w:szCs w:val="24"/>
          </w:rPr>
          <w:t>.</w:t>
        </w:r>
        <w:r w:rsidR="00CA2D2F">
          <w:rPr>
            <w:sz w:val="24"/>
            <w:szCs w:val="24"/>
          </w:rPr>
          <w:t xml:space="preserve"> To be specific,</w:t>
        </w:r>
      </w:ins>
      <w:del w:id="92" w:author="Ginny" w:date="2014-11-10T10:41:00Z">
        <w:r>
          <w:rPr>
            <w:sz w:val="24"/>
            <w:szCs w:val="24"/>
          </w:rPr>
          <w:delText xml:space="preserve"> and</w:delText>
        </w:r>
      </w:del>
      <w:r>
        <w:rPr>
          <w:sz w:val="24"/>
          <w:szCs w:val="24"/>
        </w:rPr>
        <w:t xml:space="preserve"> it was an entire link in the discipling chain-- a </w:t>
      </w:r>
      <w:ins w:id="93" w:author="Ginny" w:date="2014-11-10T10:41:00Z">
        <w:r w:rsidR="00CA2D2F">
          <w:rPr>
            <w:sz w:val="24"/>
            <w:szCs w:val="24"/>
          </w:rPr>
          <w:t>vitally important</w:t>
        </w:r>
      </w:ins>
      <w:del w:id="94" w:author="Ginny" w:date="2014-11-10T10:41:00Z">
        <w:r>
          <w:rPr>
            <w:sz w:val="24"/>
            <w:szCs w:val="24"/>
          </w:rPr>
          <w:delText>huge missing</w:delText>
        </w:r>
      </w:del>
      <w:r>
        <w:rPr>
          <w:sz w:val="24"/>
          <w:szCs w:val="24"/>
        </w:rPr>
        <w:t xml:space="preserve"> link.  This is the fuel that ignited a passion within me</w:t>
      </w:r>
      <w:del w:id="95" w:author="Ginny" w:date="2014-11-10T10:41:00Z">
        <w:r>
          <w:rPr>
            <w:sz w:val="24"/>
            <w:szCs w:val="24"/>
          </w:rPr>
          <w:delText>-</w:delText>
        </w:r>
      </w:del>
      <w:r>
        <w:rPr>
          <w:sz w:val="24"/>
          <w:szCs w:val="24"/>
        </w:rPr>
        <w:t xml:space="preserve"> to fill my arsenal of discipling curriculum with real-relevant lessons to meet these women where they are. Until you deal with each person, in the place of their need, you cannot move them forward to grow in the Lord. This concept I described in another chapter with the word found in Ephesians for </w:t>
      </w:r>
      <w:r w:rsidRPr="00B20AF6">
        <w:rPr>
          <w:b/>
          <w:i/>
          <w:sz w:val="24"/>
          <w:szCs w:val="24"/>
        </w:rPr>
        <w:t>equipping</w:t>
      </w:r>
      <w:r>
        <w:rPr>
          <w:sz w:val="24"/>
          <w:szCs w:val="24"/>
        </w:rPr>
        <w:t xml:space="preserve"> </w:t>
      </w:r>
      <w:r w:rsidRPr="00B20AF6">
        <w:rPr>
          <w:b/>
          <w:i/>
          <w:sz w:val="24"/>
          <w:szCs w:val="24"/>
        </w:rPr>
        <w:t>the</w:t>
      </w:r>
      <w:r>
        <w:rPr>
          <w:sz w:val="24"/>
          <w:szCs w:val="24"/>
        </w:rPr>
        <w:t xml:space="preserve"> </w:t>
      </w:r>
      <w:r w:rsidRPr="00B20AF6">
        <w:rPr>
          <w:b/>
          <w:i/>
          <w:sz w:val="24"/>
          <w:szCs w:val="24"/>
        </w:rPr>
        <w:t>saints</w:t>
      </w:r>
      <w:r>
        <w:rPr>
          <w:sz w:val="24"/>
          <w:szCs w:val="24"/>
        </w:rPr>
        <w:t xml:space="preserve">. </w:t>
      </w:r>
      <w:r w:rsidR="001E0C5F">
        <w:rPr>
          <w:sz w:val="24"/>
          <w:szCs w:val="24"/>
        </w:rPr>
        <w:t>This is why I believe the Holy Spirit is moving in this ministry He has given me:</w:t>
      </w:r>
      <w:r w:rsidR="001E0C5F" w:rsidRPr="00B20AF6">
        <w:rPr>
          <w:b/>
          <w:sz w:val="24"/>
          <w:szCs w:val="24"/>
        </w:rPr>
        <w:t xml:space="preserve"> A Strand of Pearls Discipling Ministry for Women.</w:t>
      </w:r>
    </w:p>
    <w:p w14:paraId="32A8A9C3" w14:textId="77777777" w:rsidR="00A00C4C" w:rsidRDefault="00A00C4C" w:rsidP="00DB24AE">
      <w:pPr>
        <w:ind w:firstLine="720"/>
        <w:jc w:val="both"/>
        <w:rPr>
          <w:sz w:val="24"/>
          <w:szCs w:val="24"/>
        </w:rPr>
      </w:pPr>
      <w:r>
        <w:rPr>
          <w:sz w:val="24"/>
          <w:szCs w:val="24"/>
        </w:rPr>
        <w:t>With all that being said, the single determining factor in this process is this: It takes a living spiritual person (a disciple of Jesus) to make another living spiritual person (a disciple). No book</w:t>
      </w:r>
      <w:r w:rsidR="001E0C5F">
        <w:rPr>
          <w:sz w:val="24"/>
          <w:szCs w:val="24"/>
        </w:rPr>
        <w:t>,</w:t>
      </w:r>
      <w:r>
        <w:rPr>
          <w:sz w:val="24"/>
          <w:szCs w:val="24"/>
        </w:rPr>
        <w:t xml:space="preserve"> lesson</w:t>
      </w:r>
      <w:r w:rsidR="001E0C5F">
        <w:rPr>
          <w:sz w:val="24"/>
          <w:szCs w:val="24"/>
        </w:rPr>
        <w:t>, study, program, curriculum, no matter how good it may be, will ever disciple a person. Simply put…people make disciples!</w:t>
      </w:r>
    </w:p>
    <w:p w14:paraId="0B857D3A" w14:textId="77777777" w:rsidR="00153AD9" w:rsidRPr="002B7B7E" w:rsidRDefault="001E0C5F" w:rsidP="00153AD9">
      <w:pPr>
        <w:jc w:val="center"/>
        <w:rPr>
          <w:b/>
          <w:sz w:val="28"/>
          <w:szCs w:val="28"/>
        </w:rPr>
      </w:pPr>
      <w:r>
        <w:rPr>
          <w:b/>
          <w:sz w:val="28"/>
          <w:szCs w:val="28"/>
        </w:rPr>
        <w:t>Will Y</w:t>
      </w:r>
      <w:r w:rsidR="00153AD9" w:rsidRPr="002B7B7E">
        <w:rPr>
          <w:b/>
          <w:sz w:val="28"/>
          <w:szCs w:val="28"/>
        </w:rPr>
        <w:t xml:space="preserve">ou Spend </w:t>
      </w:r>
      <w:r>
        <w:rPr>
          <w:b/>
          <w:sz w:val="28"/>
          <w:szCs w:val="28"/>
        </w:rPr>
        <w:t>Y</w:t>
      </w:r>
      <w:r w:rsidR="00153AD9" w:rsidRPr="002B7B7E">
        <w:rPr>
          <w:b/>
          <w:sz w:val="28"/>
          <w:szCs w:val="28"/>
        </w:rPr>
        <w:t xml:space="preserve">our </w:t>
      </w:r>
      <w:r w:rsidR="00D3190B">
        <w:rPr>
          <w:b/>
          <w:sz w:val="28"/>
          <w:szCs w:val="28"/>
        </w:rPr>
        <w:t>L</w:t>
      </w:r>
      <w:r w:rsidR="00153AD9" w:rsidRPr="002B7B7E">
        <w:rPr>
          <w:b/>
          <w:sz w:val="28"/>
          <w:szCs w:val="28"/>
        </w:rPr>
        <w:t xml:space="preserve">ife or Invest </w:t>
      </w:r>
      <w:r>
        <w:rPr>
          <w:b/>
          <w:sz w:val="28"/>
          <w:szCs w:val="28"/>
        </w:rPr>
        <w:t>Y</w:t>
      </w:r>
      <w:r w:rsidR="00153AD9" w:rsidRPr="002B7B7E">
        <w:rPr>
          <w:b/>
          <w:sz w:val="28"/>
          <w:szCs w:val="28"/>
        </w:rPr>
        <w:t>our Life?</w:t>
      </w:r>
    </w:p>
    <w:p w14:paraId="1B21E424" w14:textId="77777777" w:rsidR="00153AD9" w:rsidRPr="002B6439" w:rsidRDefault="00153AD9" w:rsidP="00153AD9">
      <w:pPr>
        <w:pStyle w:val="ListParagraph"/>
        <w:ind w:left="0"/>
        <w:jc w:val="center"/>
        <w:rPr>
          <w:b/>
          <w:i/>
          <w:sz w:val="24"/>
          <w:szCs w:val="24"/>
        </w:rPr>
      </w:pPr>
      <w:r w:rsidRPr="002B6439">
        <w:rPr>
          <w:b/>
          <w:i/>
          <w:sz w:val="24"/>
          <w:szCs w:val="24"/>
        </w:rPr>
        <w:t>2 Corinthians 12:15</w:t>
      </w:r>
    </w:p>
    <w:p w14:paraId="7E39EE89" w14:textId="77777777" w:rsidR="00153AD9" w:rsidRDefault="00153AD9" w:rsidP="00153AD9">
      <w:pPr>
        <w:pStyle w:val="ListParagraph"/>
        <w:ind w:left="0"/>
        <w:jc w:val="center"/>
        <w:rPr>
          <w:b/>
          <w:i/>
          <w:sz w:val="24"/>
          <w:szCs w:val="24"/>
        </w:rPr>
      </w:pPr>
      <w:r w:rsidRPr="002B6439">
        <w:rPr>
          <w:b/>
          <w:i/>
          <w:sz w:val="24"/>
          <w:szCs w:val="24"/>
        </w:rPr>
        <w:t>“I will gladly spend and be spent for YOU!”</w:t>
      </w:r>
      <w:r>
        <w:rPr>
          <w:b/>
          <w:i/>
          <w:sz w:val="24"/>
          <w:szCs w:val="24"/>
        </w:rPr>
        <w:t xml:space="preserve"> </w:t>
      </w:r>
    </w:p>
    <w:p w14:paraId="0F8101D5" w14:textId="77777777" w:rsidR="001E0C5F" w:rsidRDefault="001E0C5F" w:rsidP="001E0C5F">
      <w:pPr>
        <w:ind w:firstLine="720"/>
        <w:jc w:val="both"/>
        <w:rPr>
          <w:sz w:val="24"/>
          <w:szCs w:val="24"/>
        </w:rPr>
      </w:pPr>
      <w:r>
        <w:rPr>
          <w:sz w:val="24"/>
          <w:szCs w:val="24"/>
        </w:rPr>
        <w:t xml:space="preserve">What does it really look like to make disciples? How does this really flesh-out in the life of a woman? Is it a mentoring program, a Bible study, a church program, evangelism, or is it all these things- and if so, what exactly is the role we play in all of this? Another vital question that must be asked is this: “Have I ever </w:t>
      </w:r>
      <w:r w:rsidRPr="00A00C4C">
        <w:rPr>
          <w:b/>
          <w:i/>
          <w:sz w:val="24"/>
          <w:szCs w:val="24"/>
        </w:rPr>
        <w:t>seen</w:t>
      </w:r>
      <w:r>
        <w:rPr>
          <w:sz w:val="24"/>
          <w:szCs w:val="24"/>
        </w:rPr>
        <w:t xml:space="preserve"> a discipling relationship?”  The answers to these questions have eternally significance, not only to our individual lives, but the Kingdom of God as a whole!</w:t>
      </w:r>
    </w:p>
    <w:p w14:paraId="63301494" w14:textId="77777777" w:rsidR="00894560" w:rsidRPr="001E0C5F" w:rsidRDefault="001E0C5F" w:rsidP="00D3190B">
      <w:pPr>
        <w:ind w:firstLine="720"/>
        <w:jc w:val="both"/>
        <w:rPr>
          <w:sz w:val="24"/>
          <w:szCs w:val="24"/>
        </w:rPr>
      </w:pPr>
      <w:r w:rsidRPr="001E0C5F">
        <w:rPr>
          <w:sz w:val="24"/>
          <w:szCs w:val="24"/>
        </w:rPr>
        <w:t xml:space="preserve">I will </w:t>
      </w:r>
      <w:r>
        <w:rPr>
          <w:sz w:val="24"/>
          <w:szCs w:val="24"/>
        </w:rPr>
        <w:t>now attempt to answer these</w:t>
      </w:r>
      <w:r w:rsidRPr="001E0C5F">
        <w:rPr>
          <w:sz w:val="24"/>
          <w:szCs w:val="24"/>
        </w:rPr>
        <w:t xml:space="preserve"> questions.</w:t>
      </w:r>
      <w:r w:rsidR="00153AD9" w:rsidRPr="001E0C5F">
        <w:rPr>
          <w:sz w:val="24"/>
          <w:szCs w:val="24"/>
        </w:rPr>
        <w:t xml:space="preserve">  A disciple maker is a person who introduces others to Christ and then acts as a spiritual nursing mother (or father) to God’s newborn infants. Then, this person acts as a friend of the Bride of Christ to equip her to walk in union with Him all the days of her life. This could be compared to dressing her for the wedding- like a brides-maid would do. By dressing the bride</w:t>
      </w:r>
      <w:ins w:id="96" w:author="Ginny" w:date="2014-11-10T10:41:00Z">
        <w:r w:rsidR="002F6A06">
          <w:rPr>
            <w:sz w:val="24"/>
            <w:szCs w:val="24"/>
          </w:rPr>
          <w:t>,</w:t>
        </w:r>
      </w:ins>
      <w:r w:rsidR="00153AD9" w:rsidRPr="001E0C5F">
        <w:rPr>
          <w:sz w:val="24"/>
          <w:szCs w:val="24"/>
        </w:rPr>
        <w:t xml:space="preserve"> I mean to assist them in taking off the old grave clothes and putting on His robe of righteousness. To make disciples is to teach her to walk daily in union with the King, her husband.  This does not happen by accident.  Jesus spent three years investing His truths into His disciples. He was very </w:t>
      </w:r>
      <w:r w:rsidR="00153AD9" w:rsidRPr="001E0C5F">
        <w:rPr>
          <w:b/>
          <w:i/>
          <w:sz w:val="24"/>
          <w:szCs w:val="24"/>
        </w:rPr>
        <w:t>intentional</w:t>
      </w:r>
      <w:r w:rsidR="00153AD9" w:rsidRPr="001E0C5F">
        <w:rPr>
          <w:sz w:val="24"/>
          <w:szCs w:val="24"/>
        </w:rPr>
        <w:t xml:space="preserve"> in spending time in close relationship with a small group of </w:t>
      </w:r>
      <w:ins w:id="97" w:author="Ginny" w:date="2014-11-10T10:41:00Z">
        <w:r w:rsidR="002F6A06">
          <w:rPr>
            <w:sz w:val="24"/>
            <w:szCs w:val="24"/>
          </w:rPr>
          <w:t>twelve</w:t>
        </w:r>
      </w:ins>
      <w:del w:id="98" w:author="Ginny" w:date="2014-11-10T10:41:00Z">
        <w:r w:rsidR="00153AD9" w:rsidRPr="001E0C5F">
          <w:rPr>
            <w:sz w:val="24"/>
            <w:szCs w:val="24"/>
          </w:rPr>
          <w:delText>12</w:delText>
        </w:r>
      </w:del>
      <w:r w:rsidR="00153AD9" w:rsidRPr="001E0C5F">
        <w:rPr>
          <w:sz w:val="24"/>
          <w:szCs w:val="24"/>
        </w:rPr>
        <w:t xml:space="preserve"> men</w:t>
      </w:r>
      <w:ins w:id="99" w:author="Ginny" w:date="2014-11-10T10:41:00Z">
        <w:r w:rsidR="002F6A06">
          <w:rPr>
            <w:sz w:val="24"/>
            <w:szCs w:val="24"/>
          </w:rPr>
          <w:t>, and a few women</w:t>
        </w:r>
      </w:ins>
      <w:r w:rsidR="00BE403A">
        <w:rPr>
          <w:sz w:val="24"/>
          <w:szCs w:val="24"/>
        </w:rPr>
        <w:t xml:space="preserve"> (</w:t>
      </w:r>
      <w:ins w:id="100" w:author="Ginny" w:date="2014-11-10T10:41:00Z">
        <w:r w:rsidR="002F6A06">
          <w:rPr>
            <w:sz w:val="24"/>
            <w:szCs w:val="24"/>
          </w:rPr>
          <w:t>Luke8:</w:t>
        </w:r>
      </w:ins>
      <w:r w:rsidR="00BE403A">
        <w:rPr>
          <w:sz w:val="24"/>
          <w:szCs w:val="24"/>
        </w:rPr>
        <w:t>1-21</w:t>
      </w:r>
      <w:ins w:id="101" w:author="Ginny" w:date="2014-11-10T10:41:00Z">
        <w:r w:rsidR="002F6A06">
          <w:rPr>
            <w:sz w:val="24"/>
            <w:szCs w:val="24"/>
          </w:rPr>
          <w:t>)</w:t>
        </w:r>
      </w:ins>
      <w:del w:id="102" w:author="Ginny" w:date="2014-11-10T10:41:00Z">
        <w:r w:rsidR="00153AD9" w:rsidRPr="001E0C5F">
          <w:rPr>
            <w:sz w:val="24"/>
            <w:szCs w:val="24"/>
          </w:rPr>
          <w:delText>--</w:delText>
        </w:r>
      </w:del>
      <w:r w:rsidR="00153AD9" w:rsidRPr="001E0C5F">
        <w:rPr>
          <w:sz w:val="24"/>
          <w:szCs w:val="24"/>
        </w:rPr>
        <w:t xml:space="preserve"> they were His work. (John 17:1-4) He equipped them to reach the masses. God‘s ways are not our ways. (Isaiah 55:8-11) Our way is to scatter truth to the masses. God’s way is to </w:t>
      </w:r>
      <w:r w:rsidR="00153AD9" w:rsidRPr="001E0C5F">
        <w:rPr>
          <w:b/>
          <w:i/>
          <w:sz w:val="24"/>
          <w:szCs w:val="24"/>
        </w:rPr>
        <w:t>implant truth into small groups of individuals</w:t>
      </w:r>
      <w:r w:rsidR="00153AD9" w:rsidRPr="001E0C5F">
        <w:rPr>
          <w:sz w:val="24"/>
          <w:szCs w:val="24"/>
        </w:rPr>
        <w:t xml:space="preserve"> so the masses could be reached. What a plan! </w:t>
      </w:r>
    </w:p>
    <w:p w14:paraId="4692678E" w14:textId="77777777" w:rsidR="00153AD9" w:rsidRDefault="00153AD9" w:rsidP="00D3190B">
      <w:pPr>
        <w:ind w:firstLine="720"/>
        <w:jc w:val="both"/>
        <w:rPr>
          <w:sz w:val="24"/>
          <w:szCs w:val="24"/>
        </w:rPr>
      </w:pPr>
      <w:r w:rsidRPr="006827AF">
        <w:rPr>
          <w:sz w:val="24"/>
          <w:szCs w:val="24"/>
        </w:rPr>
        <w:t xml:space="preserve"> His plan is embedded in just one of the four verbs we find in what is called the </w:t>
      </w:r>
      <w:r w:rsidRPr="006827AF">
        <w:rPr>
          <w:b/>
          <w:i/>
          <w:sz w:val="24"/>
          <w:szCs w:val="24"/>
        </w:rPr>
        <w:t>Great Commission</w:t>
      </w:r>
      <w:r w:rsidRPr="006827AF">
        <w:rPr>
          <w:sz w:val="24"/>
          <w:szCs w:val="24"/>
        </w:rPr>
        <w:t xml:space="preserve">. (Matthew 28:16-20) The one command is: </w:t>
      </w:r>
      <w:r w:rsidRPr="006827AF">
        <w:rPr>
          <w:b/>
          <w:i/>
          <w:sz w:val="24"/>
          <w:szCs w:val="24"/>
        </w:rPr>
        <w:t>MAKE DISCIPLES of ALL NATIONS</w:t>
      </w:r>
      <w:r w:rsidRPr="006827AF">
        <w:rPr>
          <w:sz w:val="24"/>
          <w:szCs w:val="24"/>
        </w:rPr>
        <w:t>! It is not a mission statement. He did not say: “Some of you go evangelize the nations.”  He did not say: “Some of you go make converts.” He did not say:  “Go and build buildings.” He said, “G</w:t>
      </w:r>
      <w:r w:rsidRPr="006827AF">
        <w:rPr>
          <w:b/>
          <w:i/>
          <w:sz w:val="24"/>
          <w:szCs w:val="24"/>
        </w:rPr>
        <w:t>o and turn people into disciples</w:t>
      </w:r>
      <w:r w:rsidRPr="006827AF">
        <w:rPr>
          <w:sz w:val="24"/>
          <w:szCs w:val="24"/>
        </w:rPr>
        <w:t xml:space="preserve">.”  A point needs to be made: you can evangelize the masses and never make a single disciple. But, you will never make a disciple without evangelizing! The Greek word Jesus used for “Teach all nations” (KJV) is Matheteuo; our English word </w:t>
      </w:r>
      <w:r w:rsidRPr="006827AF">
        <w:rPr>
          <w:b/>
          <w:i/>
          <w:sz w:val="24"/>
          <w:szCs w:val="24"/>
        </w:rPr>
        <w:t>math</w:t>
      </w:r>
      <w:r w:rsidRPr="006827AF">
        <w:rPr>
          <w:sz w:val="24"/>
          <w:szCs w:val="24"/>
        </w:rPr>
        <w:t xml:space="preserve"> comes from this word.  His intent was not mere addition but multiplication!</w:t>
      </w:r>
      <w:r w:rsidR="00213997">
        <w:rPr>
          <w:sz w:val="24"/>
          <w:szCs w:val="24"/>
        </w:rPr>
        <w:t xml:space="preserve"> God’s original command has not changed, He still commands us to be fruitful and multiply and fill the earth-not with physical children, per say, but with spiritual children. Just as in the physical realm, without intimacy there will be no off-spring, without </w:t>
      </w:r>
      <w:r w:rsidR="00375F4D">
        <w:rPr>
          <w:sz w:val="24"/>
          <w:szCs w:val="24"/>
        </w:rPr>
        <w:t>spiritual intimacy with the Lord Jesus,</w:t>
      </w:r>
      <w:r w:rsidR="00600962">
        <w:rPr>
          <w:sz w:val="24"/>
          <w:szCs w:val="24"/>
        </w:rPr>
        <w:t xml:space="preserve"> </w:t>
      </w:r>
      <w:r w:rsidR="00375F4D">
        <w:rPr>
          <w:sz w:val="24"/>
          <w:szCs w:val="24"/>
        </w:rPr>
        <w:t xml:space="preserve">(He calls this abiding) there will be no spiritual off spring to fill the world with the knowledge of Him! </w:t>
      </w:r>
    </w:p>
    <w:p w14:paraId="799B7ABD" w14:textId="77777777" w:rsidR="00153AD9" w:rsidRPr="00D01717" w:rsidRDefault="00153AD9" w:rsidP="00153AD9">
      <w:pPr>
        <w:jc w:val="center"/>
        <w:rPr>
          <w:b/>
          <w:i/>
          <w:sz w:val="24"/>
          <w:szCs w:val="24"/>
        </w:rPr>
      </w:pPr>
      <w:r w:rsidRPr="00D01717">
        <w:rPr>
          <w:b/>
          <w:i/>
          <w:sz w:val="24"/>
          <w:szCs w:val="24"/>
        </w:rPr>
        <w:t>Genesis 1:28 (NASB)</w:t>
      </w:r>
    </w:p>
    <w:p w14:paraId="5CC0A1CA" w14:textId="77777777" w:rsidR="00153AD9" w:rsidRPr="00D01717" w:rsidRDefault="00153AD9" w:rsidP="00153AD9">
      <w:pPr>
        <w:jc w:val="center"/>
        <w:rPr>
          <w:b/>
          <w:i/>
          <w:sz w:val="24"/>
          <w:szCs w:val="24"/>
        </w:rPr>
      </w:pPr>
      <w:r w:rsidRPr="00D01717">
        <w:rPr>
          <w:b/>
          <w:i/>
          <w:sz w:val="24"/>
          <w:szCs w:val="24"/>
        </w:rPr>
        <w:t>God blessed them; and said to them, “Be fruitful and multiply, and fill the earth.</w:t>
      </w:r>
    </w:p>
    <w:p w14:paraId="650BA968" w14:textId="77777777" w:rsidR="00153AD9" w:rsidRDefault="00153AD9" w:rsidP="00153AD9">
      <w:pPr>
        <w:ind w:firstLine="720"/>
        <w:jc w:val="both"/>
        <w:rPr>
          <w:sz w:val="24"/>
          <w:szCs w:val="24"/>
        </w:rPr>
      </w:pPr>
      <w:r w:rsidRPr="006827AF">
        <w:rPr>
          <w:sz w:val="24"/>
          <w:szCs w:val="24"/>
        </w:rPr>
        <w:t xml:space="preserve"> From Matthew to Acts we find the word disciple used 263 times; compare that with the word Christian</w:t>
      </w:r>
      <w:ins w:id="103" w:author="Ginny" w:date="2014-11-10T10:41:00Z">
        <w:r w:rsidR="002F6A06">
          <w:rPr>
            <w:sz w:val="24"/>
            <w:szCs w:val="24"/>
          </w:rPr>
          <w:t>-</w:t>
        </w:r>
      </w:ins>
      <w:r w:rsidRPr="006827AF">
        <w:rPr>
          <w:sz w:val="24"/>
          <w:szCs w:val="24"/>
        </w:rPr>
        <w:t xml:space="preserve"> used only three. Jesus made an appointment at the Lord’s Supper, that after His death, burial and resurrection, they were to meet Him on a specific mountain to receive His last will and testament. They, just </w:t>
      </w:r>
      <w:ins w:id="104" w:author="Ginny" w:date="2014-11-10T10:41:00Z">
        <w:r w:rsidR="002F6A06">
          <w:rPr>
            <w:sz w:val="24"/>
            <w:szCs w:val="24"/>
          </w:rPr>
          <w:t>as a</w:t>
        </w:r>
      </w:ins>
      <w:del w:id="105" w:author="Ginny" w:date="2014-11-10T10:41:00Z">
        <w:r w:rsidRPr="006827AF">
          <w:rPr>
            <w:sz w:val="24"/>
            <w:szCs w:val="24"/>
          </w:rPr>
          <w:delText>like the</w:delText>
        </w:r>
      </w:del>
      <w:r w:rsidRPr="006827AF">
        <w:rPr>
          <w:sz w:val="24"/>
          <w:szCs w:val="24"/>
        </w:rPr>
        <w:t xml:space="preserve"> Jewish bride</w:t>
      </w:r>
      <w:ins w:id="106" w:author="Ginny" w:date="2014-11-10T10:41:00Z">
        <w:r w:rsidR="002F6A06">
          <w:rPr>
            <w:sz w:val="24"/>
            <w:szCs w:val="24"/>
          </w:rPr>
          <w:t xml:space="preserve"> would do</w:t>
        </w:r>
      </w:ins>
      <w:r w:rsidRPr="006827AF">
        <w:rPr>
          <w:sz w:val="24"/>
          <w:szCs w:val="24"/>
        </w:rPr>
        <w:t>, drank the cup signifying the accepted His contract. And so, after His resurrection, they traveled 75 miles</w:t>
      </w:r>
      <w:r>
        <w:rPr>
          <w:sz w:val="24"/>
          <w:szCs w:val="24"/>
        </w:rPr>
        <w:t xml:space="preserve"> from Jerusalem </w:t>
      </w:r>
      <w:r w:rsidRPr="006827AF">
        <w:rPr>
          <w:sz w:val="24"/>
          <w:szCs w:val="24"/>
        </w:rPr>
        <w:t>to Galilee to the specific mountain He had designated to receive their marching orders.  It was his last command before he returned to heaven</w:t>
      </w:r>
      <w:r>
        <w:rPr>
          <w:sz w:val="24"/>
          <w:szCs w:val="24"/>
        </w:rPr>
        <w:t xml:space="preserve"> to prepare a place for His Bride.</w:t>
      </w:r>
      <w:r w:rsidRPr="006827AF">
        <w:rPr>
          <w:sz w:val="24"/>
          <w:szCs w:val="24"/>
        </w:rPr>
        <w:t xml:space="preserve">.. He was saying invest in others as I have invested in you!  </w:t>
      </w:r>
    </w:p>
    <w:p w14:paraId="0B6EF19F" w14:textId="77777777" w:rsidR="00D3190B" w:rsidRPr="002B6439" w:rsidRDefault="00D3190B" w:rsidP="00D3190B">
      <w:pPr>
        <w:ind w:firstLine="720"/>
        <w:jc w:val="both"/>
        <w:rPr>
          <w:sz w:val="24"/>
          <w:szCs w:val="24"/>
        </w:rPr>
      </w:pPr>
      <w:r>
        <w:rPr>
          <w:sz w:val="24"/>
          <w:szCs w:val="24"/>
        </w:rPr>
        <w:t xml:space="preserve">In one of Herb Hodges lessons </w:t>
      </w:r>
      <w:ins w:id="107" w:author="Ginny" w:date="2014-11-10T10:41:00Z">
        <w:r w:rsidR="002F6A06">
          <w:rPr>
            <w:sz w:val="24"/>
            <w:szCs w:val="24"/>
          </w:rPr>
          <w:t>h</w:t>
        </w:r>
        <w:r>
          <w:rPr>
            <w:sz w:val="24"/>
            <w:szCs w:val="24"/>
          </w:rPr>
          <w:t>e</w:t>
        </w:r>
      </w:ins>
      <w:del w:id="108" w:author="Ginny" w:date="2014-11-10T10:41:00Z">
        <w:r>
          <w:rPr>
            <w:sz w:val="24"/>
            <w:szCs w:val="24"/>
          </w:rPr>
          <w:delText>He</w:delText>
        </w:r>
      </w:del>
      <w:r>
        <w:rPr>
          <w:sz w:val="24"/>
          <w:szCs w:val="24"/>
        </w:rPr>
        <w:t xml:space="preserve"> highlights the differences between the Savior’s life style and the life style of Satan. He calls the lifestyle of the self-centered sinner, Satan’s lifestyle. </w:t>
      </w:r>
      <w:r w:rsidRPr="002B6439">
        <w:rPr>
          <w:sz w:val="24"/>
          <w:szCs w:val="24"/>
        </w:rPr>
        <w:t>This person can never be happy or get enough and everything she gets is for self-</w:t>
      </w:r>
      <w:ins w:id="109" w:author="Ginny" w:date="2014-11-10T10:41:00Z">
        <w:r w:rsidRPr="002B6439">
          <w:rPr>
            <w:sz w:val="24"/>
            <w:szCs w:val="24"/>
          </w:rPr>
          <w:t>us</w:t>
        </w:r>
        <w:r w:rsidR="002F6A06">
          <w:rPr>
            <w:sz w:val="24"/>
            <w:szCs w:val="24"/>
          </w:rPr>
          <w:t>e</w:t>
        </w:r>
      </w:ins>
      <w:del w:id="110" w:author="Ginny" w:date="2014-11-10T10:41:00Z">
        <w:r w:rsidRPr="002B6439">
          <w:rPr>
            <w:sz w:val="24"/>
            <w:szCs w:val="24"/>
          </w:rPr>
          <w:delText>us</w:delText>
        </w:r>
      </w:del>
      <w:r w:rsidRPr="002B6439">
        <w:rPr>
          <w:sz w:val="24"/>
          <w:szCs w:val="24"/>
        </w:rPr>
        <w:t>.</w:t>
      </w:r>
      <w:r>
        <w:rPr>
          <w:sz w:val="24"/>
          <w:szCs w:val="24"/>
        </w:rPr>
        <w:t xml:space="preserve"> This person takes and does not give.</w:t>
      </w:r>
      <w:r w:rsidRPr="002B6439">
        <w:rPr>
          <w:sz w:val="24"/>
          <w:szCs w:val="24"/>
        </w:rPr>
        <w:t xml:space="preserve"> This is the only life a sinner can live. Life for this person is all about </w:t>
      </w:r>
      <w:r w:rsidRPr="00C125F5">
        <w:rPr>
          <w:b/>
          <w:i/>
          <w:sz w:val="24"/>
          <w:szCs w:val="24"/>
        </w:rPr>
        <w:t>me</w:t>
      </w:r>
      <w:r w:rsidRPr="002B6439">
        <w:rPr>
          <w:sz w:val="24"/>
          <w:szCs w:val="24"/>
        </w:rPr>
        <w:t>!</w:t>
      </w:r>
    </w:p>
    <w:p w14:paraId="3A381763" w14:textId="77777777" w:rsidR="00D3190B" w:rsidRPr="002B6439" w:rsidRDefault="00D3190B" w:rsidP="00D3190B">
      <w:pPr>
        <w:ind w:firstLine="405"/>
        <w:jc w:val="both"/>
        <w:rPr>
          <w:sz w:val="24"/>
          <w:szCs w:val="24"/>
        </w:rPr>
      </w:pPr>
      <w:r w:rsidRPr="002B6439">
        <w:rPr>
          <w:sz w:val="24"/>
          <w:szCs w:val="24"/>
        </w:rPr>
        <w:t>The Savior’s life</w:t>
      </w:r>
      <w:r>
        <w:rPr>
          <w:sz w:val="24"/>
          <w:szCs w:val="24"/>
        </w:rPr>
        <w:t>style</w:t>
      </w:r>
      <w:r w:rsidRPr="002B6439">
        <w:rPr>
          <w:sz w:val="24"/>
          <w:szCs w:val="24"/>
        </w:rPr>
        <w:t xml:space="preserve"> is </w:t>
      </w:r>
      <w:r>
        <w:rPr>
          <w:sz w:val="24"/>
          <w:szCs w:val="24"/>
        </w:rPr>
        <w:t xml:space="preserve">all about others not self-centered. </w:t>
      </w:r>
      <w:r w:rsidRPr="002B6439">
        <w:rPr>
          <w:sz w:val="24"/>
          <w:szCs w:val="24"/>
        </w:rPr>
        <w:t>This is the lifestyle of a servant wh</w:t>
      </w:r>
      <w:r>
        <w:rPr>
          <w:sz w:val="24"/>
          <w:szCs w:val="24"/>
        </w:rPr>
        <w:t>o puts other people before self because she</w:t>
      </w:r>
      <w:r w:rsidRPr="002B6439">
        <w:rPr>
          <w:sz w:val="24"/>
          <w:szCs w:val="24"/>
        </w:rPr>
        <w:t xml:space="preserve"> realizes that everything she has belongs to the Lord and uses it all-- time, energy, wisdom, </w:t>
      </w:r>
      <w:ins w:id="111" w:author="Ginny" w:date="2014-11-10T10:41:00Z">
        <w:r w:rsidR="002F6A06">
          <w:rPr>
            <w:sz w:val="24"/>
            <w:szCs w:val="24"/>
          </w:rPr>
          <w:t xml:space="preserve">and </w:t>
        </w:r>
      </w:ins>
      <w:r w:rsidRPr="002B6439">
        <w:rPr>
          <w:sz w:val="24"/>
          <w:szCs w:val="24"/>
        </w:rPr>
        <w:t xml:space="preserve">resources for the growth and benefit of others. </w:t>
      </w:r>
      <w:r>
        <w:rPr>
          <w:sz w:val="24"/>
          <w:szCs w:val="24"/>
        </w:rPr>
        <w:t xml:space="preserve"> Life</w:t>
      </w:r>
      <w:ins w:id="112" w:author="Ginny" w:date="2014-11-10T10:41:00Z">
        <w:r w:rsidR="002F6A06">
          <w:rPr>
            <w:sz w:val="24"/>
            <w:szCs w:val="24"/>
          </w:rPr>
          <w:t>,</w:t>
        </w:r>
      </w:ins>
      <w:r>
        <w:rPr>
          <w:sz w:val="24"/>
          <w:szCs w:val="24"/>
        </w:rPr>
        <w:t xml:space="preserve"> for the person following Jesus</w:t>
      </w:r>
      <w:ins w:id="113" w:author="Ginny" w:date="2014-11-10T10:41:00Z">
        <w:r w:rsidR="002F6A06">
          <w:rPr>
            <w:sz w:val="24"/>
            <w:szCs w:val="24"/>
          </w:rPr>
          <w:t>,</w:t>
        </w:r>
      </w:ins>
      <w:r>
        <w:rPr>
          <w:sz w:val="24"/>
          <w:szCs w:val="24"/>
        </w:rPr>
        <w:t xml:space="preserve"> is all about others not self! </w:t>
      </w:r>
      <w:r w:rsidRPr="002B6439">
        <w:rPr>
          <w:sz w:val="24"/>
          <w:szCs w:val="24"/>
        </w:rPr>
        <w:t xml:space="preserve">This lifestyle </w:t>
      </w:r>
      <w:ins w:id="114" w:author="Ginny" w:date="2014-11-10T10:41:00Z">
        <w:r w:rsidR="002F6A06">
          <w:rPr>
            <w:sz w:val="24"/>
            <w:szCs w:val="24"/>
          </w:rPr>
          <w:t>e</w:t>
        </w:r>
        <w:r w:rsidRPr="002B6439">
          <w:rPr>
            <w:sz w:val="24"/>
            <w:szCs w:val="24"/>
          </w:rPr>
          <w:t>xplodes</w:t>
        </w:r>
      </w:ins>
      <w:del w:id="115" w:author="Ginny" w:date="2014-11-10T10:41:00Z">
        <w:r w:rsidRPr="002B6439">
          <w:rPr>
            <w:sz w:val="24"/>
            <w:szCs w:val="24"/>
          </w:rPr>
          <w:delText>Explodes</w:delText>
        </w:r>
      </w:del>
      <w:r w:rsidRPr="002B6439">
        <w:rPr>
          <w:sz w:val="24"/>
          <w:szCs w:val="24"/>
        </w:rPr>
        <w:t xml:space="preserve"> the gospel all over the world.</w:t>
      </w:r>
      <w:r>
        <w:rPr>
          <w:sz w:val="24"/>
          <w:szCs w:val="24"/>
        </w:rPr>
        <w:t xml:space="preserve"> (Luke 9:22-23; 22:26-27, Mark 10:44-45) I have written a lesson based on Herb Hodges lesson titled, “Who is your You?”</w:t>
      </w:r>
    </w:p>
    <w:p w14:paraId="14E5F467" w14:textId="77777777" w:rsidR="00D3190B" w:rsidRDefault="00D3190B" w:rsidP="00D3190B">
      <w:pPr>
        <w:pStyle w:val="ListParagraph"/>
        <w:ind w:left="0"/>
        <w:jc w:val="center"/>
        <w:rPr>
          <w:b/>
          <w:i/>
          <w:sz w:val="24"/>
          <w:szCs w:val="24"/>
        </w:rPr>
      </w:pPr>
      <w:r w:rsidRPr="002B6439">
        <w:rPr>
          <w:b/>
          <w:i/>
          <w:sz w:val="24"/>
          <w:szCs w:val="24"/>
        </w:rPr>
        <w:t xml:space="preserve">1 Thessalonians </w:t>
      </w:r>
      <w:r>
        <w:rPr>
          <w:b/>
          <w:i/>
          <w:sz w:val="24"/>
          <w:szCs w:val="24"/>
        </w:rPr>
        <w:t>2:19-20</w:t>
      </w:r>
    </w:p>
    <w:p w14:paraId="54DDD92D" w14:textId="77777777" w:rsidR="00D3190B" w:rsidRPr="00AE5D79" w:rsidRDefault="00D3190B" w:rsidP="00D3190B">
      <w:pPr>
        <w:pStyle w:val="NormalWeb"/>
        <w:jc w:val="center"/>
        <w:rPr>
          <w:rFonts w:asciiTheme="minorHAnsi" w:hAnsiTheme="minorHAnsi" w:cstheme="minorHAnsi"/>
          <w:b/>
          <w:i/>
        </w:rPr>
      </w:pPr>
      <w:r w:rsidRPr="00AE5D79">
        <w:rPr>
          <w:rStyle w:val="text"/>
          <w:rFonts w:asciiTheme="minorHAnsi" w:hAnsiTheme="minorHAnsi" w:cstheme="minorHAnsi"/>
          <w:b/>
          <w:i/>
          <w:vertAlign w:val="superscript"/>
        </w:rPr>
        <w:t>19 </w:t>
      </w:r>
      <w:r w:rsidRPr="00AE5D79">
        <w:rPr>
          <w:rStyle w:val="text"/>
          <w:rFonts w:asciiTheme="minorHAnsi" w:hAnsiTheme="minorHAnsi" w:cstheme="minorHAnsi"/>
          <w:b/>
          <w:i/>
        </w:rPr>
        <w:t xml:space="preserve">For who is our hope or joy or crown of exultation? Is it not even </w:t>
      </w:r>
      <w:r w:rsidRPr="00AE5D79">
        <w:rPr>
          <w:rStyle w:val="text"/>
          <w:rFonts w:asciiTheme="minorHAnsi" w:hAnsiTheme="minorHAnsi" w:cstheme="minorHAnsi"/>
          <w:b/>
          <w:i/>
          <w:u w:val="single"/>
        </w:rPr>
        <w:t>you</w:t>
      </w:r>
      <w:r w:rsidRPr="00AE5D79">
        <w:rPr>
          <w:rStyle w:val="text"/>
          <w:rFonts w:asciiTheme="minorHAnsi" w:hAnsiTheme="minorHAnsi" w:cstheme="minorHAnsi"/>
          <w:b/>
          <w:i/>
        </w:rPr>
        <w:t>, in the presence of our Lord Jesus at His coming?</w:t>
      </w:r>
      <w:r w:rsidRPr="00AE5D79">
        <w:rPr>
          <w:rFonts w:asciiTheme="minorHAnsi" w:hAnsiTheme="minorHAnsi" w:cstheme="minorHAnsi"/>
          <w:b/>
          <w:i/>
        </w:rPr>
        <w:t xml:space="preserve"> </w:t>
      </w:r>
      <w:r w:rsidRPr="00AE5D79">
        <w:rPr>
          <w:rStyle w:val="text"/>
          <w:rFonts w:asciiTheme="minorHAnsi" w:hAnsiTheme="minorHAnsi" w:cstheme="minorHAnsi"/>
          <w:b/>
          <w:i/>
          <w:vertAlign w:val="superscript"/>
        </w:rPr>
        <w:t>20 </w:t>
      </w:r>
      <w:r w:rsidRPr="00AE5D79">
        <w:rPr>
          <w:rStyle w:val="text"/>
          <w:rFonts w:asciiTheme="minorHAnsi" w:hAnsiTheme="minorHAnsi" w:cstheme="minorHAnsi"/>
          <w:b/>
          <w:i/>
        </w:rPr>
        <w:t xml:space="preserve">For </w:t>
      </w:r>
      <w:r w:rsidRPr="00AE5D79">
        <w:rPr>
          <w:rStyle w:val="text"/>
          <w:rFonts w:asciiTheme="minorHAnsi" w:hAnsiTheme="minorHAnsi" w:cstheme="minorHAnsi"/>
          <w:b/>
          <w:i/>
          <w:u w:val="single"/>
        </w:rPr>
        <w:t xml:space="preserve">you </w:t>
      </w:r>
      <w:r w:rsidRPr="00AE5D79">
        <w:rPr>
          <w:rStyle w:val="text"/>
          <w:rFonts w:asciiTheme="minorHAnsi" w:hAnsiTheme="minorHAnsi" w:cstheme="minorHAnsi"/>
          <w:b/>
          <w:i/>
        </w:rPr>
        <w:t>are our glory and joy.</w:t>
      </w:r>
      <w:r>
        <w:rPr>
          <w:vanish/>
        </w:rPr>
        <w:t>Footnotes:</w:t>
      </w:r>
    </w:p>
    <w:p w14:paraId="5DE1714E" w14:textId="77777777" w:rsidR="00D3190B" w:rsidRDefault="00F5691E" w:rsidP="00AD6CD0">
      <w:pPr>
        <w:numPr>
          <w:ilvl w:val="0"/>
          <w:numId w:val="25"/>
        </w:numPr>
        <w:spacing w:before="100" w:beforeAutospacing="1" w:after="100" w:afterAutospacing="1" w:line="240" w:lineRule="auto"/>
        <w:rPr>
          <w:vanish/>
        </w:rPr>
      </w:pPr>
      <w:hyperlink r:id="rId326" w:anchor="en-NASB-29590" w:tooltip="Go to 1 Thessalonians 2:19" w:history="1">
        <w:r w:rsidR="00D3190B">
          <w:rPr>
            <w:rStyle w:val="Hyperlink"/>
            <w:vanish/>
          </w:rPr>
          <w:t>1 Thessalonians 2:19</w:t>
        </w:r>
      </w:hyperlink>
      <w:r w:rsidR="00D3190B">
        <w:rPr>
          <w:vanish/>
        </w:rPr>
        <w:t xml:space="preserve"> Or </w:t>
      </w:r>
      <w:r w:rsidR="00D3190B">
        <w:rPr>
          <w:i/>
          <w:iCs/>
          <w:vanish/>
        </w:rPr>
        <w:t>presence</w:t>
      </w:r>
    </w:p>
    <w:p w14:paraId="2CC4B4FF" w14:textId="77777777" w:rsidR="00D3190B" w:rsidRDefault="00D3190B" w:rsidP="00D3190B">
      <w:pPr>
        <w:pStyle w:val="Heading4"/>
        <w:rPr>
          <w:vanish/>
        </w:rPr>
      </w:pPr>
      <w:r>
        <w:rPr>
          <w:vanish/>
        </w:rPr>
        <w:t>Cross references:</w:t>
      </w:r>
    </w:p>
    <w:p w14:paraId="1160778D" w14:textId="77777777" w:rsidR="00D3190B" w:rsidRDefault="00F5691E" w:rsidP="00AD6CD0">
      <w:pPr>
        <w:numPr>
          <w:ilvl w:val="0"/>
          <w:numId w:val="26"/>
        </w:numPr>
        <w:spacing w:before="100" w:beforeAutospacing="1" w:after="100" w:afterAutospacing="1" w:line="240" w:lineRule="auto"/>
        <w:rPr>
          <w:vanish/>
        </w:rPr>
      </w:pPr>
      <w:hyperlink r:id="rId327" w:anchor="en-NASB-29590" w:tooltip="Go to 1 Thessalonians 2:19" w:history="1">
        <w:r w:rsidR="00D3190B">
          <w:rPr>
            <w:rStyle w:val="Hyperlink"/>
            <w:vanish/>
          </w:rPr>
          <w:t>1 Thessalonians 2:19</w:t>
        </w:r>
      </w:hyperlink>
      <w:r w:rsidR="00D3190B">
        <w:rPr>
          <w:vanish/>
        </w:rPr>
        <w:t xml:space="preserve"> : </w:t>
      </w:r>
      <w:hyperlink r:id="rId328" w:history="1">
        <w:r w:rsidR="00D3190B">
          <w:rPr>
            <w:rStyle w:val="Hyperlink"/>
            <w:vanish/>
          </w:rPr>
          <w:t>Phil 4:1</w:t>
        </w:r>
      </w:hyperlink>
    </w:p>
    <w:p w14:paraId="3CD718B1" w14:textId="77777777" w:rsidR="00D3190B" w:rsidRDefault="00F5691E" w:rsidP="00AD6CD0">
      <w:pPr>
        <w:numPr>
          <w:ilvl w:val="0"/>
          <w:numId w:val="26"/>
        </w:numPr>
        <w:spacing w:before="100" w:beforeAutospacing="1" w:after="100" w:afterAutospacing="1" w:line="240" w:lineRule="auto"/>
        <w:rPr>
          <w:vanish/>
        </w:rPr>
      </w:pPr>
      <w:hyperlink r:id="rId329" w:anchor="en-NASB-29590" w:tooltip="Go to 1 Thessalonians 2:19" w:history="1">
        <w:r w:rsidR="00D3190B">
          <w:rPr>
            <w:rStyle w:val="Hyperlink"/>
            <w:vanish/>
          </w:rPr>
          <w:t>1 Thessalonians 2:19</w:t>
        </w:r>
      </w:hyperlink>
      <w:r w:rsidR="00D3190B">
        <w:rPr>
          <w:vanish/>
        </w:rPr>
        <w:t xml:space="preserve"> : </w:t>
      </w:r>
      <w:hyperlink r:id="rId330" w:history="1">
        <w:r w:rsidR="00D3190B">
          <w:rPr>
            <w:rStyle w:val="Hyperlink"/>
            <w:vanish/>
          </w:rPr>
          <w:t>Matt 16:27; Mark 8:38; John 21:22; 1 Thess 3:13; 4:15; 5:23</w:t>
        </w:r>
      </w:hyperlink>
    </w:p>
    <w:p w14:paraId="22DB082F" w14:textId="77777777" w:rsidR="00D3190B" w:rsidRDefault="00F5691E" w:rsidP="00AD6CD0">
      <w:pPr>
        <w:numPr>
          <w:ilvl w:val="0"/>
          <w:numId w:val="26"/>
        </w:numPr>
        <w:spacing w:before="100" w:beforeAutospacing="1" w:after="100" w:afterAutospacing="1" w:line="240" w:lineRule="auto"/>
        <w:rPr>
          <w:vanish/>
        </w:rPr>
      </w:pPr>
      <w:hyperlink r:id="rId331" w:anchor="en-NASB-29591" w:tooltip="Go to 1 Thessalonians 2:20" w:history="1">
        <w:r w:rsidR="00D3190B">
          <w:rPr>
            <w:rStyle w:val="Hyperlink"/>
            <w:vanish/>
          </w:rPr>
          <w:t>1 Thessalonians 2:20</w:t>
        </w:r>
      </w:hyperlink>
      <w:r w:rsidR="00D3190B">
        <w:rPr>
          <w:vanish/>
        </w:rPr>
        <w:t xml:space="preserve"> : </w:t>
      </w:r>
      <w:hyperlink r:id="rId332" w:history="1">
        <w:r w:rsidR="00D3190B">
          <w:rPr>
            <w:rStyle w:val="Hyperlink"/>
            <w:vanish/>
          </w:rPr>
          <w:t>2 Cor 1:14</w:t>
        </w:r>
      </w:hyperlink>
    </w:p>
    <w:p w14:paraId="47D5AA4C" w14:textId="77777777" w:rsidR="00D3190B" w:rsidRDefault="00D3190B" w:rsidP="00D3190B">
      <w:pPr>
        <w:ind w:firstLine="405"/>
        <w:jc w:val="both"/>
        <w:rPr>
          <w:sz w:val="24"/>
          <w:szCs w:val="24"/>
        </w:rPr>
      </w:pPr>
      <w:r w:rsidRPr="002B6439">
        <w:rPr>
          <w:sz w:val="24"/>
          <w:szCs w:val="24"/>
        </w:rPr>
        <w:t>The apostle Paul followed the L</w:t>
      </w:r>
      <w:r>
        <w:rPr>
          <w:sz w:val="24"/>
          <w:szCs w:val="24"/>
        </w:rPr>
        <w:t>ord’s</w:t>
      </w:r>
      <w:r w:rsidRPr="002B6439">
        <w:rPr>
          <w:sz w:val="24"/>
          <w:szCs w:val="24"/>
        </w:rPr>
        <w:t xml:space="preserve"> example and strategy</w:t>
      </w:r>
      <w:ins w:id="116" w:author="Ginny" w:date="2014-11-10T10:41:00Z">
        <w:r w:rsidR="00CF21A9">
          <w:rPr>
            <w:sz w:val="24"/>
            <w:szCs w:val="24"/>
          </w:rPr>
          <w:t>,</w:t>
        </w:r>
      </w:ins>
      <w:r>
        <w:rPr>
          <w:sz w:val="24"/>
          <w:szCs w:val="24"/>
        </w:rPr>
        <w:t xml:space="preserve"> if we are wise, we will do the </w:t>
      </w:r>
      <w:r w:rsidRPr="002B6439">
        <w:rPr>
          <w:sz w:val="24"/>
          <w:szCs w:val="24"/>
        </w:rPr>
        <w:t>same.</w:t>
      </w:r>
      <w:r>
        <w:rPr>
          <w:sz w:val="24"/>
          <w:szCs w:val="24"/>
        </w:rPr>
        <w:t xml:space="preserve"> To make disciples</w:t>
      </w:r>
      <w:r w:rsidRPr="002B6439">
        <w:rPr>
          <w:sz w:val="24"/>
          <w:szCs w:val="24"/>
        </w:rPr>
        <w:t xml:space="preserve"> means</w:t>
      </w:r>
      <w:r>
        <w:rPr>
          <w:sz w:val="24"/>
          <w:szCs w:val="24"/>
        </w:rPr>
        <w:t>,</w:t>
      </w:r>
      <w:r w:rsidRPr="002B6439">
        <w:rPr>
          <w:sz w:val="24"/>
          <w:szCs w:val="24"/>
        </w:rPr>
        <w:t xml:space="preserve"> </w:t>
      </w:r>
      <w:r>
        <w:rPr>
          <w:sz w:val="24"/>
          <w:szCs w:val="24"/>
        </w:rPr>
        <w:t>you are</w:t>
      </w:r>
      <w:r w:rsidRPr="002B6439">
        <w:rPr>
          <w:sz w:val="24"/>
          <w:szCs w:val="24"/>
        </w:rPr>
        <w:t xml:space="preserve"> a servant who lives for the growth and benefit of others</w:t>
      </w:r>
      <w:r>
        <w:rPr>
          <w:sz w:val="24"/>
          <w:szCs w:val="24"/>
        </w:rPr>
        <w:t xml:space="preserve">. </w:t>
      </w:r>
      <w:r w:rsidRPr="002B6439">
        <w:rPr>
          <w:sz w:val="24"/>
          <w:szCs w:val="24"/>
        </w:rPr>
        <w:t xml:space="preserve"> </w:t>
      </w:r>
      <w:r>
        <w:rPr>
          <w:sz w:val="24"/>
          <w:szCs w:val="24"/>
        </w:rPr>
        <w:t>This is the lifestyle modeled for us by the Lord Jesus. Who are you living for?</w:t>
      </w:r>
    </w:p>
    <w:p w14:paraId="6AF2FA6D" w14:textId="77777777" w:rsidR="00ED34C7" w:rsidRDefault="00ED34C7" w:rsidP="00D3190B">
      <w:pPr>
        <w:ind w:firstLine="405"/>
        <w:jc w:val="both"/>
        <w:rPr>
          <w:sz w:val="24"/>
          <w:szCs w:val="24"/>
        </w:rPr>
      </w:pPr>
    </w:p>
    <w:p w14:paraId="067E191E" w14:textId="77777777" w:rsidR="00524DE1" w:rsidRDefault="00894560" w:rsidP="00877BC7">
      <w:pPr>
        <w:jc w:val="center"/>
        <w:rPr>
          <w:b/>
          <w:sz w:val="28"/>
          <w:szCs w:val="28"/>
        </w:rPr>
      </w:pPr>
      <w:r>
        <w:rPr>
          <w:b/>
          <w:sz w:val="28"/>
          <w:szCs w:val="28"/>
        </w:rPr>
        <w:t xml:space="preserve"> Evangelism…</w:t>
      </w:r>
      <w:r w:rsidR="00DA47A3">
        <w:rPr>
          <w:b/>
          <w:sz w:val="28"/>
          <w:szCs w:val="28"/>
        </w:rPr>
        <w:t xml:space="preserve"> </w:t>
      </w:r>
      <w:r w:rsidR="00524DE1" w:rsidRPr="00524DE1">
        <w:rPr>
          <w:b/>
          <w:sz w:val="28"/>
          <w:szCs w:val="28"/>
        </w:rPr>
        <w:t>Spiritual Matchmaking</w:t>
      </w:r>
    </w:p>
    <w:p w14:paraId="2E964E92" w14:textId="77777777" w:rsidR="00100221" w:rsidRPr="006827AF" w:rsidRDefault="00100221" w:rsidP="00100221">
      <w:pPr>
        <w:jc w:val="center"/>
        <w:rPr>
          <w:b/>
          <w:i/>
          <w:sz w:val="24"/>
          <w:szCs w:val="24"/>
        </w:rPr>
      </w:pPr>
      <w:r w:rsidRPr="006827AF">
        <w:rPr>
          <w:b/>
          <w:i/>
          <w:sz w:val="24"/>
          <w:szCs w:val="24"/>
        </w:rPr>
        <w:t xml:space="preserve">Psalms 68:11 </w:t>
      </w:r>
      <w:r>
        <w:rPr>
          <w:b/>
          <w:i/>
          <w:sz w:val="24"/>
          <w:szCs w:val="24"/>
        </w:rPr>
        <w:t>(</w:t>
      </w:r>
      <w:r w:rsidRPr="006827AF">
        <w:rPr>
          <w:b/>
          <w:i/>
          <w:sz w:val="24"/>
          <w:szCs w:val="24"/>
        </w:rPr>
        <w:t>NASB</w:t>
      </w:r>
      <w:r>
        <w:rPr>
          <w:b/>
          <w:i/>
          <w:sz w:val="24"/>
          <w:szCs w:val="24"/>
        </w:rPr>
        <w:t>)</w:t>
      </w:r>
    </w:p>
    <w:p w14:paraId="5750F321" w14:textId="77777777" w:rsidR="00100221" w:rsidRDefault="00100221" w:rsidP="00100221">
      <w:pPr>
        <w:pStyle w:val="ListParagraph"/>
        <w:ind w:left="0"/>
        <w:rPr>
          <w:b/>
          <w:i/>
          <w:sz w:val="24"/>
          <w:szCs w:val="24"/>
        </w:rPr>
      </w:pPr>
      <w:r w:rsidRPr="006827AF">
        <w:rPr>
          <w:b/>
          <w:i/>
          <w:sz w:val="24"/>
          <w:szCs w:val="24"/>
        </w:rPr>
        <w:t xml:space="preserve">The LORD gives the command; the women who proclaim the </w:t>
      </w:r>
      <w:r w:rsidR="00C12FEE">
        <w:rPr>
          <w:b/>
          <w:i/>
          <w:sz w:val="24"/>
          <w:szCs w:val="24"/>
        </w:rPr>
        <w:t xml:space="preserve">good tidings are a great host. </w:t>
      </w:r>
    </w:p>
    <w:p w14:paraId="578C2CC0" w14:textId="77777777" w:rsidR="007445BE" w:rsidRDefault="00ED3EAC" w:rsidP="007445BE">
      <w:pPr>
        <w:ind w:firstLine="720"/>
        <w:jc w:val="both"/>
        <w:rPr>
          <w:sz w:val="24"/>
          <w:szCs w:val="24"/>
        </w:rPr>
      </w:pPr>
      <w:r>
        <w:rPr>
          <w:sz w:val="24"/>
          <w:szCs w:val="24"/>
        </w:rPr>
        <w:t xml:space="preserve"> </w:t>
      </w:r>
      <w:r w:rsidR="007445BE" w:rsidRPr="006827AF">
        <w:rPr>
          <w:sz w:val="24"/>
          <w:szCs w:val="24"/>
        </w:rPr>
        <w:t xml:space="preserve"> I have played the matchmaker in connecting two couples successfully.  My first match was 30 years ago. Chuck and Diane recently re-connected with us on their thirtieth anniversary, and I am delighted to report they are still happily married. My second </w:t>
      </w:r>
      <w:r w:rsidR="007445BE" w:rsidRPr="006827AF">
        <w:rPr>
          <w:i/>
          <w:sz w:val="24"/>
          <w:szCs w:val="24"/>
        </w:rPr>
        <w:t>match</w:t>
      </w:r>
      <w:r w:rsidR="007445BE" w:rsidRPr="006827AF">
        <w:rPr>
          <w:sz w:val="24"/>
          <w:szCs w:val="24"/>
        </w:rPr>
        <w:t xml:space="preserve"> was the arranged marriage of my daughter. Allie was in high school when I asked Justin, a young man at our church, to wait for her; I also ask if he and I could have an agreement on the deal.  He said to me, “You make the contract, and I will sign it!” I was not sure if He was serious or not, but I wanted a man for my daughter who I felt loved the</w:t>
      </w:r>
      <w:r w:rsidR="00C06309">
        <w:rPr>
          <w:sz w:val="24"/>
          <w:szCs w:val="24"/>
        </w:rPr>
        <w:t xml:space="preserve"> Lord Jesus with all his heart and after observing Justin’s life, I choose Him for Her.</w:t>
      </w:r>
      <w:r w:rsidR="00C5474B">
        <w:rPr>
          <w:sz w:val="24"/>
          <w:szCs w:val="24"/>
        </w:rPr>
        <w:t xml:space="preserve"> </w:t>
      </w:r>
      <w:ins w:id="117" w:author="Ginny" w:date="2014-11-10T10:41:00Z">
        <w:r w:rsidR="002F6A06">
          <w:rPr>
            <w:sz w:val="24"/>
            <w:szCs w:val="24"/>
          </w:rPr>
          <w:t>And o</w:t>
        </w:r>
        <w:r w:rsidR="00C06309">
          <w:rPr>
            <w:sz w:val="24"/>
            <w:szCs w:val="24"/>
          </w:rPr>
          <w:t>f</w:t>
        </w:r>
      </w:ins>
      <w:del w:id="118" w:author="Ginny" w:date="2014-11-10T10:41:00Z">
        <w:r w:rsidR="00C5474B">
          <w:rPr>
            <w:sz w:val="24"/>
            <w:szCs w:val="24"/>
          </w:rPr>
          <w:delText>O</w:delText>
        </w:r>
        <w:r w:rsidR="00C06309">
          <w:rPr>
            <w:sz w:val="24"/>
            <w:szCs w:val="24"/>
          </w:rPr>
          <w:delText>f</w:delText>
        </w:r>
      </w:del>
      <w:r w:rsidR="00C06309">
        <w:rPr>
          <w:sz w:val="24"/>
          <w:szCs w:val="24"/>
        </w:rPr>
        <w:t xml:space="preserve"> course they were both happy with this arraignment. </w:t>
      </w:r>
      <w:r w:rsidR="007445BE" w:rsidRPr="006827AF">
        <w:rPr>
          <w:sz w:val="24"/>
          <w:szCs w:val="24"/>
        </w:rPr>
        <w:t>I knew only a man who loved Jesus would have real love for my daughter. So I am a matchmaker! It was my great joy to dress my beautiful daughter and present her to her husband at their wedding.  The Lord is doing a work in my heart to see He is redeeming even the shameful painful memories of my past. In His loving kindness, He has give</w:t>
      </w:r>
      <w:r w:rsidR="005F37C9">
        <w:rPr>
          <w:sz w:val="24"/>
          <w:szCs w:val="24"/>
        </w:rPr>
        <w:t>n me a fresh awareness of all He is making new and is</w:t>
      </w:r>
      <w:r w:rsidR="007445BE" w:rsidRPr="006827AF">
        <w:rPr>
          <w:sz w:val="24"/>
          <w:szCs w:val="24"/>
        </w:rPr>
        <w:t xml:space="preserve"> surely replacing the years that the </w:t>
      </w:r>
      <w:r w:rsidR="00A462C9" w:rsidRPr="006827AF">
        <w:rPr>
          <w:sz w:val="24"/>
          <w:szCs w:val="24"/>
        </w:rPr>
        <w:t>locusts have</w:t>
      </w:r>
      <w:r w:rsidR="007445BE" w:rsidRPr="006827AF">
        <w:rPr>
          <w:sz w:val="24"/>
          <w:szCs w:val="24"/>
        </w:rPr>
        <w:t xml:space="preserve"> eaten. From the joyous day of Allie’s wedding, to seeing the birth of Naomi, and </w:t>
      </w:r>
      <w:r w:rsidR="00C5474B">
        <w:rPr>
          <w:sz w:val="24"/>
          <w:szCs w:val="24"/>
        </w:rPr>
        <w:t>recently</w:t>
      </w:r>
      <w:del w:id="119" w:author="Ginny" w:date="2014-11-10T10:41:00Z">
        <w:r w:rsidR="00C5474B">
          <w:rPr>
            <w:sz w:val="24"/>
            <w:szCs w:val="24"/>
          </w:rPr>
          <w:delText xml:space="preserve"> the second</w:delText>
        </w:r>
      </w:del>
      <w:r w:rsidR="00C5474B">
        <w:rPr>
          <w:sz w:val="24"/>
          <w:szCs w:val="24"/>
        </w:rPr>
        <w:t xml:space="preserve">, Ada Paige, and </w:t>
      </w:r>
      <w:r w:rsidR="007445BE" w:rsidRPr="006827AF">
        <w:rPr>
          <w:sz w:val="24"/>
          <w:szCs w:val="24"/>
        </w:rPr>
        <w:t xml:space="preserve">the tender care of my son-in-love, </w:t>
      </w:r>
      <w:r w:rsidR="00C5474B">
        <w:rPr>
          <w:sz w:val="24"/>
          <w:szCs w:val="24"/>
        </w:rPr>
        <w:t>Justin, for his wife and baby girls, it is abundantly clear to me that the Lord</w:t>
      </w:r>
      <w:r w:rsidR="007445BE" w:rsidRPr="006827AF">
        <w:rPr>
          <w:sz w:val="24"/>
          <w:szCs w:val="24"/>
        </w:rPr>
        <w:t xml:space="preserve"> has surely dealt wondrously with me. (Joel 2:23-26 and Psalm 103:1-14) I pray He will continue this miraculous work of grace in me so that I will have spiritual eyes to see all His gifts and rejoice in Him.</w:t>
      </w:r>
    </w:p>
    <w:p w14:paraId="379DB3F1" w14:textId="77777777" w:rsidR="00ED3EAC" w:rsidRDefault="00ED3EAC" w:rsidP="00ED3EAC">
      <w:pPr>
        <w:ind w:firstLine="720"/>
        <w:jc w:val="both"/>
        <w:rPr>
          <w:sz w:val="24"/>
          <w:szCs w:val="24"/>
        </w:rPr>
      </w:pPr>
      <w:r w:rsidRPr="006827AF">
        <w:rPr>
          <w:sz w:val="24"/>
          <w:szCs w:val="24"/>
        </w:rPr>
        <w:t xml:space="preserve">Some who </w:t>
      </w:r>
      <w:r>
        <w:rPr>
          <w:sz w:val="24"/>
          <w:szCs w:val="24"/>
        </w:rPr>
        <w:t>will become part of the Church</w:t>
      </w:r>
      <w:r w:rsidR="00600962">
        <w:rPr>
          <w:sz w:val="24"/>
          <w:szCs w:val="24"/>
        </w:rPr>
        <w:t>, (</w:t>
      </w:r>
      <w:r>
        <w:rPr>
          <w:sz w:val="24"/>
          <w:szCs w:val="24"/>
        </w:rPr>
        <w:t>the Bride of Christ</w:t>
      </w:r>
      <w:r w:rsidR="00600962">
        <w:rPr>
          <w:sz w:val="24"/>
          <w:szCs w:val="24"/>
        </w:rPr>
        <w:t>)</w:t>
      </w:r>
      <w:r>
        <w:rPr>
          <w:sz w:val="24"/>
          <w:szCs w:val="24"/>
        </w:rPr>
        <w:t xml:space="preserve"> </w:t>
      </w:r>
      <w:r w:rsidRPr="006827AF">
        <w:rPr>
          <w:sz w:val="24"/>
          <w:szCs w:val="24"/>
        </w:rPr>
        <w:t xml:space="preserve">have not yet met the real Jesus- the God of the Bible.  This is what </w:t>
      </w:r>
      <w:r w:rsidRPr="006827AF">
        <w:rPr>
          <w:b/>
          <w:i/>
          <w:sz w:val="24"/>
          <w:szCs w:val="24"/>
        </w:rPr>
        <w:t>evangelism</w:t>
      </w:r>
      <w:r w:rsidRPr="006827AF">
        <w:rPr>
          <w:sz w:val="24"/>
          <w:szCs w:val="24"/>
        </w:rPr>
        <w:t xml:space="preserve"> is all about, and this is the first step of </w:t>
      </w:r>
      <w:r w:rsidRPr="006827AF">
        <w:rPr>
          <w:b/>
          <w:i/>
          <w:sz w:val="24"/>
          <w:szCs w:val="24"/>
        </w:rPr>
        <w:t>disciple making</w:t>
      </w:r>
      <w:r w:rsidRPr="006827AF">
        <w:rPr>
          <w:sz w:val="24"/>
          <w:szCs w:val="24"/>
        </w:rPr>
        <w:t xml:space="preserve">. When we </w:t>
      </w:r>
      <w:r w:rsidRPr="006827AF">
        <w:rPr>
          <w:i/>
          <w:sz w:val="24"/>
          <w:szCs w:val="24"/>
        </w:rPr>
        <w:t>introduce</w:t>
      </w:r>
      <w:r w:rsidRPr="006827AF">
        <w:rPr>
          <w:sz w:val="24"/>
          <w:szCs w:val="24"/>
        </w:rPr>
        <w:t xml:space="preserve"> our friends and family to the God of the Bible, through sharing the gospel, we are “Spiritual matchmaking”.  Only these </w:t>
      </w:r>
      <w:r w:rsidRPr="006827AF">
        <w:rPr>
          <w:i/>
          <w:sz w:val="24"/>
          <w:szCs w:val="24"/>
        </w:rPr>
        <w:t>Matches</w:t>
      </w:r>
      <w:r w:rsidRPr="006827AF">
        <w:rPr>
          <w:sz w:val="24"/>
          <w:szCs w:val="24"/>
        </w:rPr>
        <w:t xml:space="preserve"> were </w:t>
      </w:r>
      <w:r w:rsidRPr="006827AF">
        <w:rPr>
          <w:i/>
          <w:sz w:val="24"/>
          <w:szCs w:val="24"/>
        </w:rPr>
        <w:t>made</w:t>
      </w:r>
      <w:r w:rsidRPr="006827AF">
        <w:rPr>
          <w:sz w:val="24"/>
          <w:szCs w:val="24"/>
        </w:rPr>
        <w:t xml:space="preserve"> in advance </w:t>
      </w:r>
      <w:r w:rsidRPr="006827AF">
        <w:rPr>
          <w:i/>
          <w:sz w:val="24"/>
          <w:szCs w:val="24"/>
        </w:rPr>
        <w:t>in</w:t>
      </w:r>
      <w:r w:rsidRPr="006827AF">
        <w:rPr>
          <w:sz w:val="24"/>
          <w:szCs w:val="24"/>
        </w:rPr>
        <w:t xml:space="preserve"> </w:t>
      </w:r>
      <w:r w:rsidRPr="006827AF">
        <w:rPr>
          <w:i/>
          <w:sz w:val="24"/>
          <w:szCs w:val="24"/>
        </w:rPr>
        <w:t>heaven</w:t>
      </w:r>
      <w:r w:rsidRPr="006827AF">
        <w:rPr>
          <w:sz w:val="24"/>
          <w:szCs w:val="24"/>
        </w:rPr>
        <w:t>!  (1 Corinthians 15:1-3</w:t>
      </w:r>
      <w:r>
        <w:rPr>
          <w:sz w:val="24"/>
          <w:szCs w:val="24"/>
        </w:rPr>
        <w:t>, Ephesians 1:2-6; John 15:16</w:t>
      </w:r>
      <w:r w:rsidRPr="006827AF">
        <w:rPr>
          <w:sz w:val="24"/>
          <w:szCs w:val="24"/>
        </w:rPr>
        <w:t>)</w:t>
      </w:r>
    </w:p>
    <w:p w14:paraId="380CF77F" w14:textId="77777777" w:rsidR="008E23CA" w:rsidRPr="008E23CA" w:rsidRDefault="008E23CA" w:rsidP="008E23CA">
      <w:pPr>
        <w:pStyle w:val="Heading1"/>
        <w:shd w:val="clear" w:color="auto" w:fill="FFFFFF"/>
        <w:spacing w:before="0"/>
        <w:jc w:val="center"/>
        <w:rPr>
          <w:rFonts w:asciiTheme="minorHAnsi" w:hAnsiTheme="minorHAnsi" w:cstheme="minorHAnsi"/>
          <w:bCs w:val="0"/>
          <w:i/>
          <w:color w:val="000000"/>
          <w:sz w:val="24"/>
          <w:szCs w:val="24"/>
        </w:rPr>
      </w:pPr>
      <w:r w:rsidRPr="008E23CA">
        <w:rPr>
          <w:rStyle w:val="passage-display-bcv"/>
          <w:rFonts w:asciiTheme="minorHAnsi" w:hAnsiTheme="minorHAnsi" w:cstheme="minorHAnsi"/>
          <w:bCs w:val="0"/>
          <w:i/>
          <w:color w:val="000000"/>
          <w:sz w:val="24"/>
          <w:szCs w:val="24"/>
        </w:rPr>
        <w:t>Mark 16:15</w:t>
      </w:r>
      <w:r w:rsidRPr="008E23CA">
        <w:rPr>
          <w:rStyle w:val="passage-display-version"/>
          <w:rFonts w:asciiTheme="minorHAnsi" w:hAnsiTheme="minorHAnsi" w:cstheme="minorHAnsi"/>
          <w:bCs w:val="0"/>
          <w:i/>
          <w:color w:val="000000"/>
          <w:sz w:val="24"/>
          <w:szCs w:val="24"/>
        </w:rPr>
        <w:t xml:space="preserve"> (NIV)</w:t>
      </w:r>
    </w:p>
    <w:p w14:paraId="647F9FE5" w14:textId="77777777" w:rsidR="008E23CA" w:rsidRPr="008E23CA" w:rsidRDefault="008E23CA" w:rsidP="008E23CA">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8E23CA">
        <w:rPr>
          <w:rStyle w:val="text"/>
          <w:rFonts w:asciiTheme="minorHAnsi" w:hAnsiTheme="minorHAnsi" w:cstheme="minorHAnsi"/>
          <w:b/>
          <w:bCs/>
          <w:i/>
          <w:iCs/>
          <w:color w:val="000000"/>
          <w:vertAlign w:val="superscript"/>
        </w:rPr>
        <w:t>15 </w:t>
      </w:r>
      <w:r w:rsidRPr="008E23CA">
        <w:rPr>
          <w:rStyle w:val="text"/>
          <w:rFonts w:asciiTheme="minorHAnsi" w:hAnsiTheme="minorHAnsi" w:cstheme="minorHAnsi"/>
          <w:b/>
          <w:i/>
          <w:iCs/>
          <w:color w:val="000000"/>
        </w:rPr>
        <w:t>He said to them, “Go into all the world and preach the gospel to all creation.</w:t>
      </w:r>
    </w:p>
    <w:p w14:paraId="0F260F74" w14:textId="77777777" w:rsidR="008E23CA" w:rsidRDefault="008E23CA" w:rsidP="00ED3EAC">
      <w:pPr>
        <w:ind w:firstLine="720"/>
        <w:jc w:val="both"/>
        <w:rPr>
          <w:sz w:val="24"/>
          <w:szCs w:val="24"/>
        </w:rPr>
      </w:pPr>
    </w:p>
    <w:p w14:paraId="422B80E6" w14:textId="77777777" w:rsidR="00ED34C7" w:rsidRPr="006827AF" w:rsidRDefault="00ED34C7" w:rsidP="00ED3EAC">
      <w:pPr>
        <w:ind w:firstLine="720"/>
        <w:jc w:val="both"/>
        <w:rPr>
          <w:sz w:val="24"/>
          <w:szCs w:val="24"/>
        </w:rPr>
      </w:pPr>
    </w:p>
    <w:p w14:paraId="19FCD465" w14:textId="77777777" w:rsidR="003406C0" w:rsidRDefault="00A51F00" w:rsidP="00ED3EAC">
      <w:pPr>
        <w:jc w:val="center"/>
        <w:rPr>
          <w:b/>
          <w:sz w:val="28"/>
          <w:szCs w:val="28"/>
        </w:rPr>
      </w:pPr>
      <w:r>
        <w:rPr>
          <w:b/>
          <w:sz w:val="28"/>
          <w:szCs w:val="28"/>
        </w:rPr>
        <w:t>Follow Me and</w:t>
      </w:r>
      <w:r w:rsidR="003406C0" w:rsidRPr="003406C0">
        <w:rPr>
          <w:b/>
          <w:sz w:val="28"/>
          <w:szCs w:val="28"/>
        </w:rPr>
        <w:t xml:space="preserve"> Ride the Waves</w:t>
      </w:r>
    </w:p>
    <w:p w14:paraId="136CDC31" w14:textId="77777777" w:rsidR="00116888" w:rsidRPr="00116888" w:rsidRDefault="00116888" w:rsidP="00116888">
      <w:pPr>
        <w:pStyle w:val="Heading1"/>
        <w:shd w:val="clear" w:color="auto" w:fill="FFFFFF"/>
        <w:spacing w:before="0"/>
        <w:jc w:val="center"/>
        <w:rPr>
          <w:rFonts w:asciiTheme="minorHAnsi" w:hAnsiTheme="minorHAnsi" w:cs="Helvetica"/>
          <w:bCs w:val="0"/>
          <w:i/>
          <w:color w:val="000000"/>
          <w:sz w:val="24"/>
          <w:szCs w:val="24"/>
        </w:rPr>
      </w:pPr>
      <w:r w:rsidRPr="00116888">
        <w:rPr>
          <w:rStyle w:val="passage-display-bcv"/>
          <w:rFonts w:asciiTheme="minorHAnsi" w:hAnsiTheme="minorHAnsi" w:cs="Helvetica"/>
          <w:bCs w:val="0"/>
          <w:i/>
          <w:color w:val="000000"/>
          <w:sz w:val="24"/>
          <w:szCs w:val="24"/>
        </w:rPr>
        <w:t>Matthew 4:19</w:t>
      </w:r>
      <w:r w:rsidRPr="00116888">
        <w:rPr>
          <w:rStyle w:val="passage-display-version"/>
          <w:rFonts w:asciiTheme="minorHAnsi" w:hAnsiTheme="minorHAnsi" w:cs="Helvetica"/>
          <w:bCs w:val="0"/>
          <w:i/>
          <w:color w:val="000000"/>
          <w:sz w:val="24"/>
          <w:szCs w:val="24"/>
        </w:rPr>
        <w:t xml:space="preserve"> (NIV)</w:t>
      </w:r>
    </w:p>
    <w:p w14:paraId="524811CD" w14:textId="77777777" w:rsidR="00116888" w:rsidRPr="00116888" w:rsidRDefault="00116888" w:rsidP="00116888">
      <w:pPr>
        <w:pStyle w:val="NormalWeb"/>
        <w:shd w:val="clear" w:color="auto" w:fill="FFFFFF"/>
        <w:spacing w:before="0" w:beforeAutospacing="0" w:after="150" w:afterAutospacing="0" w:line="360" w:lineRule="atLeast"/>
        <w:jc w:val="center"/>
        <w:rPr>
          <w:rFonts w:asciiTheme="minorHAnsi" w:hAnsiTheme="minorHAnsi" w:cs="Helvetica"/>
          <w:b/>
          <w:i/>
          <w:color w:val="000000"/>
        </w:rPr>
      </w:pPr>
      <w:r w:rsidRPr="00116888">
        <w:rPr>
          <w:rStyle w:val="woj"/>
          <w:rFonts w:asciiTheme="minorHAnsi" w:hAnsiTheme="minorHAnsi" w:cs="Arial"/>
          <w:b/>
          <w:bCs/>
          <w:i/>
          <w:color w:val="000000"/>
          <w:vertAlign w:val="superscript"/>
        </w:rPr>
        <w:t>19 </w:t>
      </w:r>
      <w:r w:rsidRPr="00116888">
        <w:rPr>
          <w:rStyle w:val="woj"/>
          <w:rFonts w:asciiTheme="minorHAnsi" w:hAnsiTheme="minorHAnsi" w:cs="Helvetica"/>
          <w:b/>
          <w:i/>
          <w:color w:val="000000"/>
        </w:rPr>
        <w:t>“Come, follow me,”</w:t>
      </w:r>
      <w:r w:rsidRPr="00116888">
        <w:rPr>
          <w:rStyle w:val="apple-converted-space"/>
          <w:rFonts w:asciiTheme="minorHAnsi" w:hAnsiTheme="minorHAnsi" w:cs="Helvetica"/>
          <w:b/>
          <w:i/>
          <w:color w:val="000000"/>
        </w:rPr>
        <w:t> </w:t>
      </w:r>
      <w:r w:rsidRPr="00116888">
        <w:rPr>
          <w:rStyle w:val="text"/>
          <w:rFonts w:asciiTheme="minorHAnsi" w:hAnsiTheme="minorHAnsi" w:cs="Helvetica"/>
          <w:b/>
          <w:i/>
          <w:color w:val="000000"/>
        </w:rPr>
        <w:t>Jesus said,</w:t>
      </w:r>
      <w:r w:rsidRPr="00116888">
        <w:rPr>
          <w:rStyle w:val="apple-converted-space"/>
          <w:rFonts w:asciiTheme="minorHAnsi" w:hAnsiTheme="minorHAnsi" w:cs="Helvetica"/>
          <w:b/>
          <w:i/>
          <w:color w:val="000000"/>
        </w:rPr>
        <w:t> </w:t>
      </w:r>
      <w:r w:rsidRPr="00116888">
        <w:rPr>
          <w:rStyle w:val="woj"/>
          <w:rFonts w:asciiTheme="minorHAnsi" w:hAnsiTheme="minorHAnsi" w:cs="Helvetica"/>
          <w:b/>
          <w:i/>
          <w:color w:val="000000"/>
        </w:rPr>
        <w:t>“and I will send you out to fish for people.”</w:t>
      </w:r>
    </w:p>
    <w:p w14:paraId="31DFC2AF" w14:textId="77777777" w:rsidR="00B754C6" w:rsidRDefault="00EB2115" w:rsidP="00EB2115">
      <w:pPr>
        <w:ind w:firstLine="720"/>
        <w:jc w:val="both"/>
        <w:rPr>
          <w:sz w:val="24"/>
          <w:szCs w:val="24"/>
        </w:rPr>
      </w:pPr>
      <w:r>
        <w:rPr>
          <w:sz w:val="24"/>
          <w:szCs w:val="24"/>
        </w:rPr>
        <w:t xml:space="preserve">Every year of my life I have gone to the beach usually </w:t>
      </w:r>
      <w:r w:rsidR="00C06309">
        <w:rPr>
          <w:sz w:val="24"/>
          <w:szCs w:val="24"/>
        </w:rPr>
        <w:t>to</w:t>
      </w:r>
      <w:r>
        <w:rPr>
          <w:sz w:val="24"/>
          <w:szCs w:val="24"/>
        </w:rPr>
        <w:t xml:space="preserve"> Florida. I love the ocean, the </w:t>
      </w:r>
      <w:r w:rsidR="00C06309">
        <w:rPr>
          <w:sz w:val="24"/>
          <w:szCs w:val="24"/>
        </w:rPr>
        <w:t>sand</w:t>
      </w:r>
      <w:r w:rsidR="004578A4">
        <w:rPr>
          <w:sz w:val="24"/>
          <w:szCs w:val="24"/>
        </w:rPr>
        <w:t>, the</w:t>
      </w:r>
      <w:r>
        <w:rPr>
          <w:sz w:val="24"/>
          <w:szCs w:val="24"/>
        </w:rPr>
        <w:t xml:space="preserve"> waves-all of it. But my two trips deep-sea fishing, </w:t>
      </w:r>
      <w:r w:rsidR="00C06309">
        <w:rPr>
          <w:sz w:val="24"/>
          <w:szCs w:val="24"/>
        </w:rPr>
        <w:t>were</w:t>
      </w:r>
      <w:r>
        <w:rPr>
          <w:sz w:val="24"/>
          <w:szCs w:val="24"/>
        </w:rPr>
        <w:t xml:space="preserve"> not wonderful experiences for me</w:t>
      </w:r>
      <w:r w:rsidR="00B754C6">
        <w:rPr>
          <w:sz w:val="24"/>
          <w:szCs w:val="24"/>
        </w:rPr>
        <w:t xml:space="preserve"> and I </w:t>
      </w:r>
      <w:r w:rsidR="008562B2">
        <w:rPr>
          <w:sz w:val="24"/>
          <w:szCs w:val="24"/>
        </w:rPr>
        <w:t>am</w:t>
      </w:r>
      <w:r w:rsidR="00F8468F">
        <w:rPr>
          <w:sz w:val="24"/>
          <w:szCs w:val="24"/>
        </w:rPr>
        <w:t xml:space="preserve"> not really </w:t>
      </w:r>
      <w:r w:rsidR="00B754C6">
        <w:rPr>
          <w:sz w:val="24"/>
          <w:szCs w:val="24"/>
        </w:rPr>
        <w:t>fond of being on a boat on the sea! I do not like to go fishing for fish, or</w:t>
      </w:r>
      <w:r w:rsidR="008562B2">
        <w:rPr>
          <w:sz w:val="24"/>
          <w:szCs w:val="24"/>
        </w:rPr>
        <w:t xml:space="preserve"> “PISH”,</w:t>
      </w:r>
      <w:r w:rsidR="00B754C6">
        <w:rPr>
          <w:sz w:val="24"/>
          <w:szCs w:val="24"/>
        </w:rPr>
        <w:t xml:space="preserve"> what my sweet one year old</w:t>
      </w:r>
      <w:r w:rsidR="00203F08">
        <w:rPr>
          <w:sz w:val="24"/>
          <w:szCs w:val="24"/>
        </w:rPr>
        <w:t>,</w:t>
      </w:r>
      <w:r w:rsidR="00B754C6">
        <w:rPr>
          <w:sz w:val="24"/>
          <w:szCs w:val="24"/>
        </w:rPr>
        <w:t xml:space="preserve"> Naomi, calls</w:t>
      </w:r>
      <w:r w:rsidR="00203F08">
        <w:rPr>
          <w:sz w:val="24"/>
          <w:szCs w:val="24"/>
        </w:rPr>
        <w:t xml:space="preserve"> them</w:t>
      </w:r>
      <w:r w:rsidR="00B754C6">
        <w:rPr>
          <w:sz w:val="24"/>
          <w:szCs w:val="24"/>
        </w:rPr>
        <w:t xml:space="preserve">. </w:t>
      </w:r>
    </w:p>
    <w:p w14:paraId="703C8BE9" w14:textId="77777777" w:rsidR="00EB2115" w:rsidRDefault="00EB2115" w:rsidP="00EB2115">
      <w:pPr>
        <w:ind w:firstLine="720"/>
        <w:jc w:val="both"/>
        <w:rPr>
          <w:sz w:val="24"/>
          <w:szCs w:val="24"/>
        </w:rPr>
      </w:pPr>
      <w:r>
        <w:rPr>
          <w:sz w:val="24"/>
          <w:szCs w:val="24"/>
        </w:rPr>
        <w:t xml:space="preserve"> It is usually around March that the longing hits me and I</w:t>
      </w:r>
      <w:r w:rsidRPr="00876116">
        <w:rPr>
          <w:i/>
          <w:sz w:val="24"/>
          <w:szCs w:val="24"/>
        </w:rPr>
        <w:t xml:space="preserve"> need</w:t>
      </w:r>
      <w:r>
        <w:rPr>
          <w:i/>
          <w:sz w:val="24"/>
          <w:szCs w:val="24"/>
        </w:rPr>
        <w:t xml:space="preserve"> </w:t>
      </w:r>
      <w:r>
        <w:rPr>
          <w:sz w:val="24"/>
          <w:szCs w:val="24"/>
        </w:rPr>
        <w:t xml:space="preserve">to get to the ocean. So I start to give subtle hints, and then I resort to begging Art to take me to the </w:t>
      </w:r>
      <w:r w:rsidR="003C19C4">
        <w:rPr>
          <w:sz w:val="24"/>
          <w:szCs w:val="24"/>
        </w:rPr>
        <w:t>beach…any beach</w:t>
      </w:r>
      <w:r>
        <w:rPr>
          <w:sz w:val="24"/>
          <w:szCs w:val="24"/>
        </w:rPr>
        <w:t>!  I have stood on the sandy beaches of the Bahamas, Aruba,</w:t>
      </w:r>
      <w:r w:rsidR="00B754C6">
        <w:rPr>
          <w:sz w:val="24"/>
          <w:szCs w:val="24"/>
        </w:rPr>
        <w:t xml:space="preserve"> </w:t>
      </w:r>
      <w:r>
        <w:rPr>
          <w:sz w:val="24"/>
          <w:szCs w:val="24"/>
        </w:rPr>
        <w:t xml:space="preserve">the </w:t>
      </w:r>
      <w:r w:rsidR="00B754C6">
        <w:rPr>
          <w:sz w:val="24"/>
          <w:szCs w:val="24"/>
        </w:rPr>
        <w:t>S</w:t>
      </w:r>
      <w:r>
        <w:rPr>
          <w:sz w:val="24"/>
          <w:szCs w:val="24"/>
        </w:rPr>
        <w:t xml:space="preserve">outh of France, Spain, Bermuda, Hawaii, California and South Carolina. </w:t>
      </w:r>
      <w:r w:rsidR="003C19C4">
        <w:rPr>
          <w:sz w:val="24"/>
          <w:szCs w:val="24"/>
        </w:rPr>
        <w:t xml:space="preserve"> But, a</w:t>
      </w:r>
      <w:r>
        <w:rPr>
          <w:sz w:val="24"/>
          <w:szCs w:val="24"/>
        </w:rPr>
        <w:t>s far back as I can remember</w:t>
      </w:r>
      <w:r w:rsidR="003C19C4">
        <w:rPr>
          <w:sz w:val="24"/>
          <w:szCs w:val="24"/>
        </w:rPr>
        <w:t>,</w:t>
      </w:r>
      <w:r>
        <w:rPr>
          <w:sz w:val="24"/>
          <w:szCs w:val="24"/>
        </w:rPr>
        <w:t xml:space="preserve"> in my heart and mind is a place I have longed for that I had yet to find in all these beautiful places I have been.</w:t>
      </w:r>
      <w:r w:rsidR="00B754C6">
        <w:rPr>
          <w:sz w:val="24"/>
          <w:szCs w:val="24"/>
        </w:rPr>
        <w:t xml:space="preserve"> It was a scene imprinted upon my heart but not</w:t>
      </w:r>
      <w:r w:rsidR="00203F08">
        <w:rPr>
          <w:sz w:val="24"/>
          <w:szCs w:val="24"/>
        </w:rPr>
        <w:t xml:space="preserve"> seen </w:t>
      </w:r>
      <w:r w:rsidR="00B754C6">
        <w:rPr>
          <w:sz w:val="24"/>
          <w:szCs w:val="24"/>
        </w:rPr>
        <w:t>with my human eyes</w:t>
      </w:r>
      <w:r>
        <w:rPr>
          <w:sz w:val="24"/>
          <w:szCs w:val="24"/>
        </w:rPr>
        <w:t xml:space="preserve"> until March of 2011</w:t>
      </w:r>
      <w:r w:rsidR="00B754C6">
        <w:rPr>
          <w:sz w:val="24"/>
          <w:szCs w:val="24"/>
        </w:rPr>
        <w:t>.</w:t>
      </w:r>
    </w:p>
    <w:p w14:paraId="5DD06FC4" w14:textId="77777777" w:rsidR="00EB2115" w:rsidRDefault="00B754C6" w:rsidP="00EB2115">
      <w:pPr>
        <w:ind w:firstLine="720"/>
        <w:jc w:val="both"/>
        <w:rPr>
          <w:sz w:val="24"/>
          <w:szCs w:val="24"/>
        </w:rPr>
      </w:pPr>
      <w:r>
        <w:rPr>
          <w:sz w:val="24"/>
          <w:szCs w:val="24"/>
        </w:rPr>
        <w:t xml:space="preserve">This is the description of the place </w:t>
      </w:r>
      <w:r w:rsidR="003C19C4">
        <w:rPr>
          <w:sz w:val="24"/>
          <w:szCs w:val="24"/>
        </w:rPr>
        <w:t>I have seen only in my heart</w:t>
      </w:r>
      <w:r>
        <w:rPr>
          <w:sz w:val="24"/>
          <w:szCs w:val="24"/>
        </w:rPr>
        <w:t>. I</w:t>
      </w:r>
      <w:r w:rsidR="00EB2115">
        <w:rPr>
          <w:sz w:val="24"/>
          <w:szCs w:val="24"/>
        </w:rPr>
        <w:t>t is an undisturbed beach, in its natural- God-created beauty. The beach is as white as pure snow, and the water is aqua blue</w:t>
      </w:r>
      <w:ins w:id="120" w:author="Ginny" w:date="2014-11-10T10:41:00Z">
        <w:r w:rsidR="00997EA6">
          <w:rPr>
            <w:sz w:val="24"/>
            <w:szCs w:val="24"/>
          </w:rPr>
          <w:t xml:space="preserve"> -</w:t>
        </w:r>
      </w:ins>
      <w:del w:id="121" w:author="Ginny" w:date="2014-11-10T10:41:00Z">
        <w:r w:rsidR="00EB2115">
          <w:rPr>
            <w:sz w:val="24"/>
            <w:szCs w:val="24"/>
          </w:rPr>
          <w:delText>,</w:delText>
        </w:r>
      </w:del>
      <w:r w:rsidR="00EB2115">
        <w:rPr>
          <w:sz w:val="24"/>
          <w:szCs w:val="24"/>
        </w:rPr>
        <w:t xml:space="preserve"> my favorite color. Palms and coconut trees line the white sand and offer shade from the heat of the sun.  </w:t>
      </w:r>
      <w:r w:rsidR="003C19C4">
        <w:rPr>
          <w:sz w:val="24"/>
          <w:szCs w:val="24"/>
        </w:rPr>
        <w:t>The g</w:t>
      </w:r>
      <w:r w:rsidR="00EB2115">
        <w:rPr>
          <w:sz w:val="24"/>
          <w:szCs w:val="24"/>
        </w:rPr>
        <w:t>round</w:t>
      </w:r>
      <w:r w:rsidR="00E555E7">
        <w:rPr>
          <w:sz w:val="24"/>
          <w:szCs w:val="24"/>
        </w:rPr>
        <w:t>-</w:t>
      </w:r>
      <w:r w:rsidR="00EB2115">
        <w:rPr>
          <w:sz w:val="24"/>
          <w:szCs w:val="24"/>
        </w:rPr>
        <w:t>cover that boarder the sand</w:t>
      </w:r>
      <w:r w:rsidR="003C19C4">
        <w:rPr>
          <w:sz w:val="24"/>
          <w:szCs w:val="24"/>
        </w:rPr>
        <w:t>,</w:t>
      </w:r>
      <w:r w:rsidR="00EB2115">
        <w:rPr>
          <w:sz w:val="24"/>
          <w:szCs w:val="24"/>
        </w:rPr>
        <w:t xml:space="preserve"> is a mixture of green and vibrant colors of wild flowers. The smell of the sea, sand and floral mixed with the wind </w:t>
      </w:r>
      <w:r w:rsidR="00E555E7">
        <w:rPr>
          <w:sz w:val="24"/>
          <w:szCs w:val="24"/>
        </w:rPr>
        <w:t>is intoxicating</w:t>
      </w:r>
      <w:r w:rsidR="00EB2115">
        <w:rPr>
          <w:sz w:val="24"/>
          <w:szCs w:val="24"/>
        </w:rPr>
        <w:t xml:space="preserve">. </w:t>
      </w:r>
    </w:p>
    <w:p w14:paraId="205C9170" w14:textId="77777777" w:rsidR="00EB2115" w:rsidRDefault="00EB2115" w:rsidP="009274C6">
      <w:pPr>
        <w:ind w:firstLine="720"/>
        <w:jc w:val="both"/>
        <w:rPr>
          <w:sz w:val="24"/>
          <w:szCs w:val="24"/>
        </w:rPr>
      </w:pPr>
      <w:r>
        <w:rPr>
          <w:sz w:val="24"/>
          <w:szCs w:val="24"/>
        </w:rPr>
        <w:t>It was that time of year when I began to long for the place in my heart. It was my second trip to Corn Island Nicaragua</w:t>
      </w:r>
      <w:r w:rsidR="00E555E7">
        <w:rPr>
          <w:sz w:val="24"/>
          <w:szCs w:val="24"/>
        </w:rPr>
        <w:t xml:space="preserve"> and this trip was extra special because Art was with me</w:t>
      </w:r>
      <w:r w:rsidR="003C19C4">
        <w:rPr>
          <w:sz w:val="24"/>
          <w:szCs w:val="24"/>
        </w:rPr>
        <w:t>.</w:t>
      </w:r>
      <w:r w:rsidR="00E555E7">
        <w:rPr>
          <w:sz w:val="24"/>
          <w:szCs w:val="24"/>
        </w:rPr>
        <w:t xml:space="preserve"> I</w:t>
      </w:r>
      <w:r>
        <w:rPr>
          <w:sz w:val="24"/>
          <w:szCs w:val="24"/>
        </w:rPr>
        <w:t xml:space="preserve"> got to </w:t>
      </w:r>
      <w:r w:rsidR="00E555E7">
        <w:rPr>
          <w:sz w:val="24"/>
          <w:szCs w:val="24"/>
        </w:rPr>
        <w:t>hear</w:t>
      </w:r>
      <w:r>
        <w:rPr>
          <w:sz w:val="24"/>
          <w:szCs w:val="24"/>
        </w:rPr>
        <w:t xml:space="preserve"> Hi</w:t>
      </w:r>
      <w:r w:rsidR="00E555E7">
        <w:rPr>
          <w:sz w:val="24"/>
          <w:szCs w:val="24"/>
        </w:rPr>
        <w:t>m</w:t>
      </w:r>
      <w:r>
        <w:rPr>
          <w:sz w:val="24"/>
          <w:szCs w:val="24"/>
        </w:rPr>
        <w:t xml:space="preserve"> speak and testify to the resurrection power of God in his life</w:t>
      </w:r>
      <w:r w:rsidR="00BF2B8A">
        <w:rPr>
          <w:sz w:val="24"/>
          <w:szCs w:val="24"/>
        </w:rPr>
        <w:t xml:space="preserve"> and our marriage. I had prayed</w:t>
      </w:r>
      <w:r w:rsidR="003C19C4">
        <w:rPr>
          <w:sz w:val="24"/>
          <w:szCs w:val="24"/>
        </w:rPr>
        <w:t xml:space="preserve"> and asked the Lord for</w:t>
      </w:r>
      <w:r>
        <w:rPr>
          <w:sz w:val="24"/>
          <w:szCs w:val="24"/>
        </w:rPr>
        <w:t xml:space="preserve"> laughter, unity </w:t>
      </w:r>
      <w:r w:rsidR="003C19C4">
        <w:rPr>
          <w:sz w:val="24"/>
          <w:szCs w:val="24"/>
        </w:rPr>
        <w:t>of our</w:t>
      </w:r>
      <w:r>
        <w:rPr>
          <w:sz w:val="24"/>
          <w:szCs w:val="24"/>
        </w:rPr>
        <w:t xml:space="preserve"> team of missionaries, and for the Lord to use us to share the gospel with these people</w:t>
      </w:r>
      <w:r w:rsidR="00E555E7">
        <w:rPr>
          <w:sz w:val="24"/>
          <w:szCs w:val="24"/>
        </w:rPr>
        <w:t xml:space="preserve"> whom </w:t>
      </w:r>
      <w:r>
        <w:rPr>
          <w:sz w:val="24"/>
          <w:szCs w:val="24"/>
        </w:rPr>
        <w:t xml:space="preserve">I had already come to know and love. </w:t>
      </w:r>
      <w:r w:rsidR="00E555E7">
        <w:rPr>
          <w:sz w:val="24"/>
          <w:szCs w:val="24"/>
        </w:rPr>
        <w:t xml:space="preserve"> The Lord answered my every request</w:t>
      </w:r>
      <w:r w:rsidR="00BF2B8A">
        <w:rPr>
          <w:sz w:val="24"/>
          <w:szCs w:val="24"/>
        </w:rPr>
        <w:t>-</w:t>
      </w:r>
      <w:r w:rsidR="00D24D78">
        <w:rPr>
          <w:sz w:val="24"/>
          <w:szCs w:val="24"/>
        </w:rPr>
        <w:t xml:space="preserve">including laughter. It involved our team walking to </w:t>
      </w:r>
      <w:r w:rsidR="004578A4">
        <w:rPr>
          <w:sz w:val="24"/>
          <w:szCs w:val="24"/>
        </w:rPr>
        <w:t>Ebenezer</w:t>
      </w:r>
      <w:r w:rsidR="00D24D78">
        <w:rPr>
          <w:sz w:val="24"/>
          <w:szCs w:val="24"/>
        </w:rPr>
        <w:t xml:space="preserve"> Baptist Church along the sea-side road, I was sun burned and so I was trying to </w:t>
      </w:r>
      <w:r w:rsidR="004578A4">
        <w:rPr>
          <w:sz w:val="24"/>
          <w:szCs w:val="24"/>
        </w:rPr>
        <w:t>shield</w:t>
      </w:r>
      <w:r w:rsidR="00D24D78">
        <w:rPr>
          <w:sz w:val="24"/>
          <w:szCs w:val="24"/>
        </w:rPr>
        <w:t xml:space="preserve"> my burn</w:t>
      </w:r>
      <w:r w:rsidR="00203F08">
        <w:rPr>
          <w:sz w:val="24"/>
          <w:szCs w:val="24"/>
        </w:rPr>
        <w:t>ed</w:t>
      </w:r>
      <w:r w:rsidR="00BF2B8A">
        <w:rPr>
          <w:sz w:val="24"/>
          <w:szCs w:val="24"/>
        </w:rPr>
        <w:t xml:space="preserve"> face </w:t>
      </w:r>
      <w:r w:rsidR="00D24D78">
        <w:rPr>
          <w:sz w:val="24"/>
          <w:szCs w:val="24"/>
        </w:rPr>
        <w:t>with an umbrella. I was wearing a dress and my arms were full when the wind started to</w:t>
      </w:r>
      <w:r w:rsidR="00661B97">
        <w:rPr>
          <w:sz w:val="24"/>
          <w:szCs w:val="24"/>
        </w:rPr>
        <w:t xml:space="preserve"> really kick</w:t>
      </w:r>
      <w:r w:rsidR="00D24D78">
        <w:rPr>
          <w:sz w:val="24"/>
          <w:szCs w:val="24"/>
        </w:rPr>
        <w:t xml:space="preserve"> up. It w</w:t>
      </w:r>
      <w:r w:rsidR="00BF2B8A">
        <w:rPr>
          <w:sz w:val="24"/>
          <w:szCs w:val="24"/>
        </w:rPr>
        <w:t>as a scene out of “I love Lucy”! T</w:t>
      </w:r>
      <w:r w:rsidR="00D24D78">
        <w:rPr>
          <w:sz w:val="24"/>
          <w:szCs w:val="24"/>
        </w:rPr>
        <w:t xml:space="preserve">he wind was really blowing and </w:t>
      </w:r>
      <w:r w:rsidR="00661B97">
        <w:rPr>
          <w:sz w:val="24"/>
          <w:szCs w:val="24"/>
        </w:rPr>
        <w:t>so was my dress. With my one free hand</w:t>
      </w:r>
      <w:r w:rsidR="00BF2B8A">
        <w:rPr>
          <w:sz w:val="24"/>
          <w:szCs w:val="24"/>
        </w:rPr>
        <w:t>,</w:t>
      </w:r>
      <w:r w:rsidR="00661B97">
        <w:rPr>
          <w:sz w:val="24"/>
          <w:szCs w:val="24"/>
        </w:rPr>
        <w:t xml:space="preserve"> I was trying to hold my dress down</w:t>
      </w:r>
      <w:r w:rsidR="00BF2B8A">
        <w:rPr>
          <w:sz w:val="24"/>
          <w:szCs w:val="24"/>
        </w:rPr>
        <w:t>,</w:t>
      </w:r>
      <w:r w:rsidR="00661B97">
        <w:rPr>
          <w:sz w:val="24"/>
          <w:szCs w:val="24"/>
        </w:rPr>
        <w:t xml:space="preserve"> and with the other</w:t>
      </w:r>
      <w:r w:rsidR="00BF2B8A">
        <w:rPr>
          <w:sz w:val="24"/>
          <w:szCs w:val="24"/>
        </w:rPr>
        <w:t xml:space="preserve"> hand I was holding the umbrella, as</w:t>
      </w:r>
      <w:r w:rsidR="00661B97">
        <w:rPr>
          <w:sz w:val="24"/>
          <w:szCs w:val="24"/>
        </w:rPr>
        <w:t xml:space="preserve"> the wind was turning </w:t>
      </w:r>
      <w:r w:rsidR="00BF2B8A">
        <w:rPr>
          <w:sz w:val="24"/>
          <w:szCs w:val="24"/>
        </w:rPr>
        <w:t>it</w:t>
      </w:r>
      <w:r w:rsidR="009274C6">
        <w:rPr>
          <w:sz w:val="24"/>
          <w:szCs w:val="24"/>
        </w:rPr>
        <w:t xml:space="preserve"> </w:t>
      </w:r>
      <w:r w:rsidR="00BF2B8A">
        <w:rPr>
          <w:sz w:val="24"/>
          <w:szCs w:val="24"/>
        </w:rPr>
        <w:t xml:space="preserve">inside out </w:t>
      </w:r>
      <w:r w:rsidR="00661B97">
        <w:rPr>
          <w:sz w:val="24"/>
          <w:szCs w:val="24"/>
        </w:rPr>
        <w:t xml:space="preserve">and </w:t>
      </w:r>
      <w:r w:rsidR="00BF2B8A">
        <w:rPr>
          <w:sz w:val="24"/>
          <w:szCs w:val="24"/>
        </w:rPr>
        <w:t>in every direction</w:t>
      </w:r>
      <w:r w:rsidR="00661B97">
        <w:rPr>
          <w:sz w:val="24"/>
          <w:szCs w:val="24"/>
        </w:rPr>
        <w:t xml:space="preserve">. All the while I was being drug all over the place crying I was laughing so hard. This was the entertainment </w:t>
      </w:r>
      <w:r w:rsidR="009274C6">
        <w:rPr>
          <w:sz w:val="24"/>
          <w:szCs w:val="24"/>
        </w:rPr>
        <w:t>for</w:t>
      </w:r>
      <w:r w:rsidR="00661B97">
        <w:rPr>
          <w:sz w:val="24"/>
          <w:szCs w:val="24"/>
        </w:rPr>
        <w:t xml:space="preserve"> our team and all the litt</w:t>
      </w:r>
      <w:r w:rsidR="009274C6">
        <w:rPr>
          <w:sz w:val="24"/>
          <w:szCs w:val="24"/>
        </w:rPr>
        <w:t>le</w:t>
      </w:r>
      <w:r w:rsidR="00661B97">
        <w:rPr>
          <w:sz w:val="24"/>
          <w:szCs w:val="24"/>
        </w:rPr>
        <w:t xml:space="preserve"> school children passing </w:t>
      </w:r>
      <w:r w:rsidR="009274C6">
        <w:rPr>
          <w:sz w:val="24"/>
          <w:szCs w:val="24"/>
        </w:rPr>
        <w:t>the “Crazy gringo”!</w:t>
      </w:r>
      <w:r w:rsidR="00661B97">
        <w:rPr>
          <w:sz w:val="24"/>
          <w:szCs w:val="24"/>
        </w:rPr>
        <w:t xml:space="preserve"> Children’s laughter is priceless!</w:t>
      </w:r>
    </w:p>
    <w:p w14:paraId="1A444A5C" w14:textId="77777777" w:rsidR="009274C6" w:rsidRDefault="00EB2115" w:rsidP="009274C6">
      <w:pPr>
        <w:jc w:val="both"/>
        <w:rPr>
          <w:sz w:val="24"/>
          <w:szCs w:val="24"/>
        </w:rPr>
      </w:pPr>
      <w:r>
        <w:rPr>
          <w:sz w:val="24"/>
          <w:szCs w:val="24"/>
        </w:rPr>
        <w:tab/>
      </w:r>
      <w:r w:rsidR="004578A4">
        <w:rPr>
          <w:sz w:val="24"/>
          <w:szCs w:val="24"/>
        </w:rPr>
        <w:t xml:space="preserve"> </w:t>
      </w:r>
      <w:r>
        <w:rPr>
          <w:sz w:val="24"/>
          <w:szCs w:val="24"/>
        </w:rPr>
        <w:t xml:space="preserve">On the last day of our trip we took an overcrowded boat, to “Little Corn Island”.  </w:t>
      </w:r>
      <w:r w:rsidR="004578A4">
        <w:rPr>
          <w:sz w:val="24"/>
          <w:szCs w:val="24"/>
        </w:rPr>
        <w:t xml:space="preserve"> My first trip I skipped the boat ride to Little-Corn Island</w:t>
      </w:r>
      <w:r w:rsidR="00BF2B8A">
        <w:rPr>
          <w:sz w:val="24"/>
          <w:szCs w:val="24"/>
        </w:rPr>
        <w:t>. W</w:t>
      </w:r>
      <w:r w:rsidR="004578A4">
        <w:rPr>
          <w:sz w:val="24"/>
          <w:szCs w:val="24"/>
        </w:rPr>
        <w:t>hen I saw the p</w:t>
      </w:r>
      <w:r w:rsidR="00203F08">
        <w:rPr>
          <w:sz w:val="24"/>
          <w:szCs w:val="24"/>
        </w:rPr>
        <w:t>ictures</w:t>
      </w:r>
      <w:r w:rsidR="004578A4">
        <w:rPr>
          <w:sz w:val="24"/>
          <w:szCs w:val="24"/>
        </w:rPr>
        <w:t xml:space="preserve"> of my pastor and </w:t>
      </w:r>
      <w:r w:rsidR="00BF2B8A">
        <w:rPr>
          <w:sz w:val="24"/>
          <w:szCs w:val="24"/>
        </w:rPr>
        <w:t>the others, green from sea-sickness,</w:t>
      </w:r>
      <w:r w:rsidR="004578A4">
        <w:rPr>
          <w:sz w:val="24"/>
          <w:szCs w:val="24"/>
        </w:rPr>
        <w:t xml:space="preserve"> I was so glad I </w:t>
      </w:r>
      <w:r w:rsidR="00BF2B8A">
        <w:rPr>
          <w:sz w:val="24"/>
          <w:szCs w:val="24"/>
        </w:rPr>
        <w:t>skipped the trip</w:t>
      </w:r>
      <w:r w:rsidR="007B4548">
        <w:rPr>
          <w:sz w:val="24"/>
          <w:szCs w:val="24"/>
        </w:rPr>
        <w:t xml:space="preserve">. </w:t>
      </w:r>
      <w:r w:rsidR="00A462C9">
        <w:rPr>
          <w:sz w:val="24"/>
          <w:szCs w:val="24"/>
        </w:rPr>
        <w:t xml:space="preserve">But, with Art at my side, on this sunny last day, I got a little courage, and besides the sea looked calm that day. </w:t>
      </w:r>
      <w:r>
        <w:rPr>
          <w:sz w:val="24"/>
          <w:szCs w:val="24"/>
        </w:rPr>
        <w:t xml:space="preserve">The trip over was filled with laughter as we rode the waves like bucking broncos. When we arrived on “Little </w:t>
      </w:r>
      <w:r w:rsidR="00203F08">
        <w:rPr>
          <w:sz w:val="24"/>
          <w:szCs w:val="24"/>
        </w:rPr>
        <w:t>C</w:t>
      </w:r>
      <w:r>
        <w:rPr>
          <w:sz w:val="24"/>
          <w:szCs w:val="24"/>
        </w:rPr>
        <w:t xml:space="preserve">orn “, sister Alicia told </w:t>
      </w:r>
      <w:r w:rsidR="009274C6">
        <w:rPr>
          <w:sz w:val="24"/>
          <w:szCs w:val="24"/>
        </w:rPr>
        <w:t>A</w:t>
      </w:r>
      <w:r>
        <w:rPr>
          <w:sz w:val="24"/>
          <w:szCs w:val="24"/>
        </w:rPr>
        <w:t>rt about her near death experience on a boat just like this</w:t>
      </w:r>
      <w:r w:rsidR="009274C6">
        <w:rPr>
          <w:sz w:val="24"/>
          <w:szCs w:val="24"/>
        </w:rPr>
        <w:t xml:space="preserve"> small boat. </w:t>
      </w:r>
      <w:r w:rsidR="00DF5C68">
        <w:rPr>
          <w:sz w:val="24"/>
          <w:szCs w:val="24"/>
        </w:rPr>
        <w:t xml:space="preserve">She and her grandson were in the boat when it capsized they had been in the water for a while when   God sent some men who were just out fishing when one of the men “just happened” to turn around and see all of them in the water, this was how God saved them.  </w:t>
      </w:r>
      <w:r>
        <w:rPr>
          <w:sz w:val="24"/>
          <w:szCs w:val="24"/>
        </w:rPr>
        <w:t xml:space="preserve">As we walked around the island, we sang, talked and enjoyed the company of the body of Christ, and then I looked up and saw it- the vision in my heart! At that moment the Lord said to me “Here you are- this is the place I put on your heart”. I realized that it was not so much the </w:t>
      </w:r>
      <w:r w:rsidRPr="004F3735">
        <w:rPr>
          <w:i/>
          <w:sz w:val="24"/>
          <w:szCs w:val="24"/>
        </w:rPr>
        <w:t>place</w:t>
      </w:r>
      <w:r>
        <w:rPr>
          <w:sz w:val="24"/>
          <w:szCs w:val="24"/>
        </w:rPr>
        <w:t xml:space="preserve">, but it was the </w:t>
      </w:r>
      <w:r w:rsidRPr="004F3735">
        <w:rPr>
          <w:i/>
          <w:sz w:val="24"/>
          <w:szCs w:val="24"/>
        </w:rPr>
        <w:t>people</w:t>
      </w:r>
      <w:r>
        <w:rPr>
          <w:sz w:val="24"/>
          <w:szCs w:val="24"/>
        </w:rPr>
        <w:t xml:space="preserve"> He loved that He was impressing on my heart.</w:t>
      </w:r>
      <w:r w:rsidR="009274C6">
        <w:rPr>
          <w:sz w:val="24"/>
          <w:szCs w:val="24"/>
        </w:rPr>
        <w:t xml:space="preserve"> My love for the Nicaraguan people began at my dining room table with a relationship with Alva my beautiful sister in Christ who is Nicaraguan. </w:t>
      </w:r>
    </w:p>
    <w:p w14:paraId="48E568A3" w14:textId="77777777" w:rsidR="001F7FD8" w:rsidRDefault="00997EA6" w:rsidP="001228BA">
      <w:pPr>
        <w:ind w:firstLine="720"/>
        <w:jc w:val="both"/>
        <w:rPr>
          <w:sz w:val="24"/>
          <w:szCs w:val="24"/>
        </w:rPr>
      </w:pPr>
      <w:ins w:id="122" w:author="Ginny" w:date="2014-11-10T10:41:00Z">
        <w:r>
          <w:rPr>
            <w:sz w:val="24"/>
            <w:szCs w:val="24"/>
          </w:rPr>
          <w:t>S</w:t>
        </w:r>
        <w:r w:rsidR="004578A4">
          <w:rPr>
            <w:sz w:val="24"/>
            <w:szCs w:val="24"/>
          </w:rPr>
          <w:t>ome</w:t>
        </w:r>
      </w:ins>
      <w:del w:id="123" w:author="Ginny" w:date="2014-11-10T10:41:00Z">
        <w:r w:rsidR="00EB2115">
          <w:rPr>
            <w:sz w:val="24"/>
            <w:szCs w:val="24"/>
          </w:rPr>
          <w:delText xml:space="preserve"> </w:delText>
        </w:r>
        <w:r w:rsidR="004578A4">
          <w:rPr>
            <w:sz w:val="24"/>
            <w:szCs w:val="24"/>
          </w:rPr>
          <w:delText>There are some</w:delText>
        </w:r>
      </w:del>
      <w:r w:rsidR="004578A4">
        <w:rPr>
          <w:sz w:val="24"/>
          <w:szCs w:val="24"/>
        </w:rPr>
        <w:t xml:space="preserve"> of the best coral reefs in the world </w:t>
      </w:r>
      <w:ins w:id="124" w:author="Ginny" w:date="2014-11-10T10:41:00Z">
        <w:r>
          <w:rPr>
            <w:sz w:val="24"/>
            <w:szCs w:val="24"/>
          </w:rPr>
          <w:t>are found surrounding</w:t>
        </w:r>
      </w:ins>
      <w:del w:id="125" w:author="Ginny" w:date="2014-11-10T10:41:00Z">
        <w:r w:rsidR="004578A4">
          <w:rPr>
            <w:sz w:val="24"/>
            <w:szCs w:val="24"/>
          </w:rPr>
          <w:delText>on</w:delText>
        </w:r>
      </w:del>
      <w:r w:rsidR="004578A4">
        <w:rPr>
          <w:sz w:val="24"/>
          <w:szCs w:val="24"/>
        </w:rPr>
        <w:t xml:space="preserve"> these islands. People come from all over the world to dive and fish there. One was Nacho, our name for him, from Argentina. He was staying at our hotel before we got on the boat we had begun to share the gospel with him and told him we would finish when we got back.  </w:t>
      </w:r>
      <w:r w:rsidR="00210D4B">
        <w:rPr>
          <w:sz w:val="24"/>
          <w:szCs w:val="24"/>
        </w:rPr>
        <w:t xml:space="preserve">On the return trip our boat was even more overloaded. </w:t>
      </w:r>
      <w:ins w:id="126" w:author="Ginny" w:date="2014-11-10T10:41:00Z">
        <w:r>
          <w:rPr>
            <w:sz w:val="24"/>
            <w:szCs w:val="24"/>
          </w:rPr>
          <w:t xml:space="preserve">Art took one look at the boat, after hearing sister- Alisha’s story, and said: “This is not good!” </w:t>
        </w:r>
      </w:ins>
      <w:r w:rsidR="00210D4B">
        <w:rPr>
          <w:sz w:val="24"/>
          <w:szCs w:val="24"/>
        </w:rPr>
        <w:t xml:space="preserve">All the seats faced the back where the driver was and I was seated on </w:t>
      </w:r>
      <w:ins w:id="127" w:author="Ginny" w:date="2014-11-10T10:41:00Z">
        <w:r>
          <w:rPr>
            <w:sz w:val="24"/>
            <w:szCs w:val="24"/>
          </w:rPr>
          <w:t xml:space="preserve">a </w:t>
        </w:r>
      </w:ins>
      <w:r w:rsidR="00210D4B">
        <w:rPr>
          <w:sz w:val="24"/>
          <w:szCs w:val="24"/>
        </w:rPr>
        <w:t>step very close to the water.</w:t>
      </w:r>
      <w:del w:id="128" w:author="Ginny" w:date="2014-11-10T10:41:00Z">
        <w:r w:rsidR="00210D4B">
          <w:rPr>
            <w:sz w:val="24"/>
            <w:szCs w:val="24"/>
          </w:rPr>
          <w:delText xml:space="preserve"> Art took one look at </w:delText>
        </w:r>
        <w:r w:rsidR="00C06309">
          <w:rPr>
            <w:sz w:val="24"/>
            <w:szCs w:val="24"/>
          </w:rPr>
          <w:delText>the</w:delText>
        </w:r>
        <w:r w:rsidR="00210D4B">
          <w:rPr>
            <w:sz w:val="24"/>
            <w:szCs w:val="24"/>
          </w:rPr>
          <w:delText xml:space="preserve"> boat,</w:delText>
        </w:r>
        <w:r w:rsidR="00C06309">
          <w:rPr>
            <w:sz w:val="24"/>
            <w:szCs w:val="24"/>
          </w:rPr>
          <w:delText xml:space="preserve"> </w:delText>
        </w:r>
        <w:r w:rsidR="00210D4B">
          <w:rPr>
            <w:sz w:val="24"/>
            <w:szCs w:val="24"/>
          </w:rPr>
          <w:delText>afte</w:delText>
        </w:r>
        <w:r w:rsidR="001F7FD8">
          <w:rPr>
            <w:sz w:val="24"/>
            <w:szCs w:val="24"/>
          </w:rPr>
          <w:delText>r hearing sister Alisha’s story</w:delText>
        </w:r>
        <w:r w:rsidR="00210D4B">
          <w:rPr>
            <w:sz w:val="24"/>
            <w:szCs w:val="24"/>
          </w:rPr>
          <w:delText>, and said “This is not good!”</w:delText>
        </w:r>
      </w:del>
      <w:r w:rsidR="00210D4B">
        <w:rPr>
          <w:sz w:val="24"/>
          <w:szCs w:val="24"/>
        </w:rPr>
        <w:t xml:space="preserve"> </w:t>
      </w:r>
    </w:p>
    <w:p w14:paraId="23EC1E6B" w14:textId="77777777" w:rsidR="001228BA" w:rsidRDefault="001F7FD8" w:rsidP="001228BA">
      <w:pPr>
        <w:ind w:firstLine="720"/>
        <w:jc w:val="both"/>
        <w:rPr>
          <w:sz w:val="24"/>
          <w:szCs w:val="24"/>
        </w:rPr>
      </w:pPr>
      <w:r>
        <w:rPr>
          <w:sz w:val="24"/>
          <w:szCs w:val="24"/>
        </w:rPr>
        <w:t>I must be honest. I am a coward. On the return trip, we were not talk</w:t>
      </w:r>
      <w:r w:rsidR="003C19C4">
        <w:rPr>
          <w:sz w:val="24"/>
          <w:szCs w:val="24"/>
        </w:rPr>
        <w:t>ing to each other, or smiling or</w:t>
      </w:r>
      <w:r>
        <w:rPr>
          <w:sz w:val="24"/>
          <w:szCs w:val="24"/>
        </w:rPr>
        <w:t xml:space="preserve"> laughing</w:t>
      </w:r>
      <w:r w:rsidR="003C19C4">
        <w:rPr>
          <w:sz w:val="24"/>
          <w:szCs w:val="24"/>
        </w:rPr>
        <w:t>. A</w:t>
      </w:r>
      <w:r>
        <w:rPr>
          <w:sz w:val="24"/>
          <w:szCs w:val="24"/>
        </w:rPr>
        <w:t>ll of us were</w:t>
      </w:r>
      <w:r w:rsidR="00210D4B">
        <w:rPr>
          <w:sz w:val="24"/>
          <w:szCs w:val="24"/>
        </w:rPr>
        <w:t xml:space="preserve"> much more subdued</w:t>
      </w:r>
      <w:r>
        <w:rPr>
          <w:sz w:val="24"/>
          <w:szCs w:val="24"/>
        </w:rPr>
        <w:t>. I</w:t>
      </w:r>
      <w:r w:rsidR="00210D4B">
        <w:rPr>
          <w:sz w:val="24"/>
          <w:szCs w:val="24"/>
        </w:rPr>
        <w:t xml:space="preserve">t was not so bad to start out but them we began to hit the waves. I was the one who took the hit being so close to the water.  </w:t>
      </w:r>
      <w:r w:rsidR="00203F08">
        <w:rPr>
          <w:sz w:val="24"/>
          <w:szCs w:val="24"/>
        </w:rPr>
        <w:t xml:space="preserve">It was a good thing </w:t>
      </w:r>
      <w:r w:rsidR="00210D4B">
        <w:rPr>
          <w:sz w:val="24"/>
          <w:szCs w:val="24"/>
        </w:rPr>
        <w:t xml:space="preserve">I was wedged in so tight that I stayed put. As the waves got bigger I began to look around at every one </w:t>
      </w:r>
      <w:r w:rsidR="00FE5F4F">
        <w:rPr>
          <w:sz w:val="24"/>
          <w:szCs w:val="24"/>
        </w:rPr>
        <w:t>facing</w:t>
      </w:r>
      <w:r w:rsidR="00210D4B">
        <w:rPr>
          <w:sz w:val="24"/>
          <w:szCs w:val="24"/>
        </w:rPr>
        <w:t xml:space="preserve"> me and count life jackets and realized that several people on that boat, including </w:t>
      </w:r>
      <w:r w:rsidR="00FE5F4F">
        <w:rPr>
          <w:sz w:val="24"/>
          <w:szCs w:val="24"/>
        </w:rPr>
        <w:t>Nacho</w:t>
      </w:r>
      <w:r w:rsidR="00210D4B">
        <w:rPr>
          <w:sz w:val="24"/>
          <w:szCs w:val="24"/>
        </w:rPr>
        <w:t>, did not have</w:t>
      </w:r>
      <w:r w:rsidR="00FE5F4F">
        <w:rPr>
          <w:sz w:val="24"/>
          <w:szCs w:val="24"/>
        </w:rPr>
        <w:t xml:space="preserve"> a life preserver. </w:t>
      </w:r>
      <w:r w:rsidR="00A462C9">
        <w:rPr>
          <w:sz w:val="24"/>
          <w:szCs w:val="24"/>
        </w:rPr>
        <w:t xml:space="preserve">When I realized we were riding parallel to the ten foot waves I begin to  pray; and  was mulling over in my mind  what will happen if the boat turns over in those waves.  </w:t>
      </w:r>
      <w:r w:rsidR="00FE5F4F">
        <w:rPr>
          <w:sz w:val="24"/>
          <w:szCs w:val="24"/>
        </w:rPr>
        <w:t xml:space="preserve">Would </w:t>
      </w:r>
      <w:r w:rsidR="002A23CD">
        <w:rPr>
          <w:sz w:val="24"/>
          <w:szCs w:val="24"/>
        </w:rPr>
        <w:t>G</w:t>
      </w:r>
      <w:r w:rsidR="00FE5F4F">
        <w:rPr>
          <w:sz w:val="24"/>
          <w:szCs w:val="24"/>
        </w:rPr>
        <w:t>od send one of the sea turtles</w:t>
      </w:r>
      <w:r w:rsidR="00203F08">
        <w:rPr>
          <w:sz w:val="24"/>
          <w:szCs w:val="24"/>
        </w:rPr>
        <w:t xml:space="preserve"> I saw float by earlier</w:t>
      </w:r>
      <w:r w:rsidR="00FE5F4F">
        <w:rPr>
          <w:sz w:val="24"/>
          <w:szCs w:val="24"/>
        </w:rPr>
        <w:t xml:space="preserve"> to save me if I gave my life jacket to Nacho. If the boat goes down I was going to Jesus</w:t>
      </w:r>
      <w:r w:rsidR="002A23CD">
        <w:rPr>
          <w:sz w:val="24"/>
          <w:szCs w:val="24"/>
        </w:rPr>
        <w:t>,</w:t>
      </w:r>
      <w:r w:rsidR="00FE5F4F">
        <w:rPr>
          <w:sz w:val="24"/>
          <w:szCs w:val="24"/>
        </w:rPr>
        <w:t xml:space="preserve"> but what about the others? So I began to talk to the Lord about all of this and sing out loud</w:t>
      </w:r>
      <w:ins w:id="129" w:author="Ginny" w:date="2014-11-10T10:41:00Z">
        <w:r w:rsidR="00997EA6">
          <w:rPr>
            <w:sz w:val="24"/>
            <w:szCs w:val="24"/>
          </w:rPr>
          <w:t xml:space="preserve">. Then something miraculous happened! </w:t>
        </w:r>
      </w:ins>
      <w:del w:id="130" w:author="Ginny" w:date="2014-11-10T10:41:00Z">
        <w:r w:rsidR="00FE5F4F">
          <w:rPr>
            <w:sz w:val="24"/>
            <w:szCs w:val="24"/>
          </w:rPr>
          <w:delText xml:space="preserve"> and then</w:delText>
        </w:r>
      </w:del>
      <w:r w:rsidR="00FE5F4F">
        <w:rPr>
          <w:sz w:val="24"/>
          <w:szCs w:val="24"/>
        </w:rPr>
        <w:t xml:space="preserve"> I looked up and we were riding the top of those waves like a surfer </w:t>
      </w:r>
      <w:r w:rsidR="002A23CD">
        <w:rPr>
          <w:sz w:val="24"/>
          <w:szCs w:val="24"/>
        </w:rPr>
        <w:t>on a surf board</w:t>
      </w:r>
      <w:r w:rsidR="00FE5F4F">
        <w:rPr>
          <w:sz w:val="24"/>
          <w:szCs w:val="24"/>
        </w:rPr>
        <w:t>.</w:t>
      </w:r>
      <w:r w:rsidR="002A23CD">
        <w:rPr>
          <w:sz w:val="24"/>
          <w:szCs w:val="24"/>
        </w:rPr>
        <w:t xml:space="preserve"> And when we got safely back to the other the Island we did not waste time in sharing the gospel with Nacho!</w:t>
      </w:r>
      <w:r w:rsidR="005F37C9">
        <w:rPr>
          <w:sz w:val="24"/>
          <w:szCs w:val="24"/>
        </w:rPr>
        <w:t xml:space="preserve"> W</w:t>
      </w:r>
      <w:r w:rsidR="00F51DEC">
        <w:rPr>
          <w:sz w:val="24"/>
          <w:szCs w:val="24"/>
        </w:rPr>
        <w:t>e are only responsible to fish for men. Jesus will catch them and clean them</w:t>
      </w:r>
      <w:ins w:id="131" w:author="Ginny" w:date="2014-11-10T10:41:00Z">
        <w:r w:rsidR="00997EA6">
          <w:rPr>
            <w:sz w:val="24"/>
            <w:szCs w:val="24"/>
          </w:rPr>
          <w:t>. It’s our job to assist them in taking off the grave-clothes and dress them for the wedding</w:t>
        </w:r>
        <w:r w:rsidR="00F51DEC">
          <w:rPr>
            <w:sz w:val="24"/>
            <w:szCs w:val="24"/>
          </w:rPr>
          <w:t>!</w:t>
        </w:r>
      </w:ins>
      <w:del w:id="132" w:author="Ginny" w:date="2014-11-10T10:41:00Z">
        <w:r w:rsidR="00F51DEC">
          <w:rPr>
            <w:sz w:val="24"/>
            <w:szCs w:val="24"/>
          </w:rPr>
          <w:delText>!</w:delText>
        </w:r>
      </w:del>
      <w:r w:rsidR="00F51DEC">
        <w:rPr>
          <w:sz w:val="24"/>
          <w:szCs w:val="24"/>
        </w:rPr>
        <w:t xml:space="preserve"> </w:t>
      </w:r>
      <w:r w:rsidR="00A462C9">
        <w:rPr>
          <w:sz w:val="24"/>
          <w:szCs w:val="24"/>
        </w:rPr>
        <w:t>(Matthew</w:t>
      </w:r>
      <w:r w:rsidR="00F51DEC">
        <w:rPr>
          <w:sz w:val="24"/>
          <w:szCs w:val="24"/>
        </w:rPr>
        <w:t xml:space="preserve"> 4:19)</w:t>
      </w:r>
    </w:p>
    <w:p w14:paraId="3457A33F" w14:textId="77777777" w:rsidR="00116888" w:rsidRPr="001228BA" w:rsidRDefault="00116888" w:rsidP="00116888">
      <w:pPr>
        <w:pStyle w:val="ListParagraph"/>
        <w:ind w:left="0"/>
        <w:jc w:val="center"/>
        <w:rPr>
          <w:rFonts w:cstheme="minorHAnsi"/>
          <w:b/>
          <w:i/>
          <w:sz w:val="24"/>
          <w:szCs w:val="24"/>
        </w:rPr>
      </w:pPr>
      <w:r w:rsidRPr="001228BA">
        <w:rPr>
          <w:rFonts w:cstheme="minorHAnsi"/>
          <w:b/>
          <w:i/>
          <w:sz w:val="24"/>
          <w:szCs w:val="24"/>
        </w:rPr>
        <w:t>John 12:24-26</w:t>
      </w:r>
    </w:p>
    <w:p w14:paraId="211E8074" w14:textId="77777777" w:rsidR="00116888" w:rsidRPr="00C77B90" w:rsidRDefault="00116888" w:rsidP="00116888">
      <w:pPr>
        <w:pStyle w:val="ListParagraph"/>
        <w:ind w:left="0"/>
        <w:jc w:val="both"/>
        <w:rPr>
          <w:rFonts w:cstheme="minorHAnsi"/>
          <w:b/>
          <w:i/>
          <w:sz w:val="24"/>
          <w:szCs w:val="24"/>
        </w:rPr>
      </w:pPr>
      <w:r w:rsidRPr="001228BA">
        <w:rPr>
          <w:rFonts w:cstheme="minorHAnsi"/>
          <w:b/>
          <w:i/>
          <w:sz w:val="24"/>
          <w:szCs w:val="24"/>
        </w:rPr>
        <w:t xml:space="preserve"> I assure you: Unless a grain of wheat falls to the ground and dies, it remains by ITSELF. But if it dies, it produces a large crop. The one who loves his life will lose it, and the one who hates his life in this world will keep it for eternal life. If anyone serves ME, he must follow ME. Where I am, there My servant also will be. If anyone serves </w:t>
      </w:r>
      <w:r>
        <w:rPr>
          <w:rFonts w:cstheme="minorHAnsi"/>
          <w:b/>
          <w:i/>
          <w:sz w:val="24"/>
          <w:szCs w:val="24"/>
        </w:rPr>
        <w:t xml:space="preserve">Me, the Father will honor him. </w:t>
      </w:r>
    </w:p>
    <w:p w14:paraId="2A32B071" w14:textId="77777777" w:rsidR="00EB2115" w:rsidRDefault="00FE5F4F" w:rsidP="002A23CD">
      <w:pPr>
        <w:ind w:firstLine="720"/>
        <w:jc w:val="both"/>
        <w:rPr>
          <w:sz w:val="24"/>
          <w:szCs w:val="24"/>
        </w:rPr>
      </w:pPr>
      <w:r>
        <w:rPr>
          <w:sz w:val="24"/>
          <w:szCs w:val="24"/>
        </w:rPr>
        <w:t xml:space="preserve"> To follow Jesus is a great adventure. It is never boring</w:t>
      </w:r>
      <w:r w:rsidR="00F51DEC">
        <w:rPr>
          <w:sz w:val="24"/>
          <w:szCs w:val="24"/>
        </w:rPr>
        <w:t xml:space="preserve">. </w:t>
      </w:r>
      <w:r w:rsidR="00AC45C5">
        <w:rPr>
          <w:sz w:val="24"/>
          <w:szCs w:val="24"/>
        </w:rPr>
        <w:t>Needless to say, i</w:t>
      </w:r>
      <w:r>
        <w:rPr>
          <w:sz w:val="24"/>
          <w:szCs w:val="24"/>
        </w:rPr>
        <w:t xml:space="preserve">f I had stayed on the shore I would have missed the joy of seeing the place </w:t>
      </w:r>
      <w:r w:rsidR="002A23CD">
        <w:rPr>
          <w:sz w:val="24"/>
          <w:szCs w:val="24"/>
        </w:rPr>
        <w:t>G</w:t>
      </w:r>
      <w:r>
        <w:rPr>
          <w:sz w:val="24"/>
          <w:szCs w:val="24"/>
        </w:rPr>
        <w:t>od put on my heart and riding the waves with Him!</w:t>
      </w:r>
      <w:r w:rsidR="002A23CD">
        <w:rPr>
          <w:sz w:val="24"/>
          <w:szCs w:val="24"/>
        </w:rPr>
        <w:t xml:space="preserve"> </w:t>
      </w:r>
      <w:r w:rsidR="003C19C4">
        <w:rPr>
          <w:sz w:val="24"/>
          <w:szCs w:val="24"/>
        </w:rPr>
        <w:t>T</w:t>
      </w:r>
      <w:r w:rsidR="00A462C9">
        <w:rPr>
          <w:sz w:val="24"/>
          <w:szCs w:val="24"/>
        </w:rPr>
        <w:t xml:space="preserve">he Psalmist said, “If you delight yourself in the Lord He will give you the desires of your heart”.  </w:t>
      </w:r>
      <w:r w:rsidR="002A23CD">
        <w:rPr>
          <w:sz w:val="24"/>
          <w:szCs w:val="24"/>
        </w:rPr>
        <w:t>When we delight ourselves in Him</w:t>
      </w:r>
      <w:ins w:id="133" w:author="Ginny" w:date="2014-11-10T10:41:00Z">
        <w:r w:rsidR="00A11D8D">
          <w:rPr>
            <w:sz w:val="24"/>
            <w:szCs w:val="24"/>
          </w:rPr>
          <w:t>,</w:t>
        </w:r>
      </w:ins>
      <w:r w:rsidR="002A23CD">
        <w:rPr>
          <w:sz w:val="24"/>
          <w:szCs w:val="24"/>
        </w:rPr>
        <w:t xml:space="preserve"> He puts His desires in our heart. He desires the nations</w:t>
      </w:r>
      <w:r w:rsidR="003C19C4">
        <w:rPr>
          <w:sz w:val="24"/>
          <w:szCs w:val="24"/>
        </w:rPr>
        <w:t>,</w:t>
      </w:r>
      <w:r w:rsidR="00BF2B8A">
        <w:rPr>
          <w:sz w:val="24"/>
          <w:szCs w:val="24"/>
        </w:rPr>
        <w:t xml:space="preserve"> </w:t>
      </w:r>
      <w:r w:rsidR="003C19C4">
        <w:rPr>
          <w:sz w:val="24"/>
          <w:szCs w:val="24"/>
        </w:rPr>
        <w:t>including</w:t>
      </w:r>
      <w:r w:rsidR="002A23CD">
        <w:rPr>
          <w:sz w:val="24"/>
          <w:szCs w:val="24"/>
        </w:rPr>
        <w:t xml:space="preserve"> these small Islands, which are inhabited with about 10,000 people, to know Him-the One True and living God. </w:t>
      </w:r>
    </w:p>
    <w:p w14:paraId="75A7B1C5" w14:textId="77777777" w:rsidR="004628DD" w:rsidRDefault="003406C0" w:rsidP="004628DD">
      <w:pPr>
        <w:ind w:firstLine="720"/>
        <w:jc w:val="both"/>
        <w:rPr>
          <w:del w:id="134" w:author="Ginny" w:date="2014-11-10T10:41:00Z"/>
          <w:sz w:val="24"/>
          <w:szCs w:val="24"/>
        </w:rPr>
      </w:pPr>
      <w:moveToRangeStart w:id="135" w:author="Ginny" w:date="2014-11-10T10:41:00Z" w:name="move403379391"/>
      <w:moveTo w:id="136" w:author="Ginny" w:date="2014-11-10T10:41:00Z">
        <w:r>
          <w:rPr>
            <w:sz w:val="24"/>
            <w:szCs w:val="24"/>
          </w:rPr>
          <w:t xml:space="preserve">How many people around you are perishing </w:t>
        </w:r>
        <w:r w:rsidR="00203F08">
          <w:rPr>
            <w:sz w:val="24"/>
            <w:szCs w:val="24"/>
          </w:rPr>
          <w:t>without</w:t>
        </w:r>
        <w:r>
          <w:rPr>
            <w:sz w:val="24"/>
            <w:szCs w:val="24"/>
          </w:rPr>
          <w:t xml:space="preserve"> a life preserver on while you have the security </w:t>
        </w:r>
        <w:r w:rsidR="00A462C9">
          <w:rPr>
            <w:sz w:val="24"/>
            <w:szCs w:val="24"/>
          </w:rPr>
          <w:t>of His</w:t>
        </w:r>
        <w:r w:rsidR="005F37C9">
          <w:rPr>
            <w:sz w:val="24"/>
            <w:szCs w:val="24"/>
          </w:rPr>
          <w:t xml:space="preserve"> </w:t>
        </w:r>
        <w:r w:rsidR="003C19C4">
          <w:rPr>
            <w:sz w:val="24"/>
            <w:szCs w:val="24"/>
          </w:rPr>
          <w:t>eternal s</w:t>
        </w:r>
        <w:r>
          <w:rPr>
            <w:sz w:val="24"/>
            <w:szCs w:val="24"/>
          </w:rPr>
          <w:t xml:space="preserve">alvation? </w:t>
        </w:r>
        <w:r w:rsidR="00D96A2F" w:rsidRPr="006827AF">
          <w:rPr>
            <w:sz w:val="24"/>
            <w:szCs w:val="24"/>
          </w:rPr>
          <w:t>(Matthew 4:17-22</w:t>
        </w:r>
        <w:r w:rsidR="00877BC7" w:rsidRPr="006827AF">
          <w:rPr>
            <w:sz w:val="24"/>
            <w:szCs w:val="24"/>
          </w:rPr>
          <w:t>; 2 Corinthians 5:13-20</w:t>
        </w:r>
        <w:r w:rsidR="00D96A2F" w:rsidRPr="006827AF">
          <w:rPr>
            <w:sz w:val="24"/>
            <w:szCs w:val="24"/>
          </w:rPr>
          <w:t>)</w:t>
        </w:r>
        <w:r w:rsidR="004628DD" w:rsidRPr="006827AF">
          <w:rPr>
            <w:sz w:val="24"/>
            <w:szCs w:val="24"/>
          </w:rPr>
          <w:t xml:space="preserve"> Look around you at the nations He has brought to our mission field.  How much gospel has been entrusted to this nation? </w:t>
        </w:r>
      </w:moveTo>
      <w:moveToRangeEnd w:id="135"/>
      <w:del w:id="137" w:author="Ginny" w:date="2014-11-10T10:41:00Z">
        <w:r w:rsidR="004628DD" w:rsidRPr="006827AF">
          <w:rPr>
            <w:sz w:val="24"/>
            <w:szCs w:val="24"/>
          </w:rPr>
          <w:delText>How often in any given day, can any of us hear the gospel, even if it is a diluted false gospel?</w:delText>
        </w:r>
      </w:del>
      <w:moveToRangeStart w:id="138" w:author="Ginny" w:date="2014-11-10T10:41:00Z" w:name="move403379392"/>
      <w:moveTo w:id="139" w:author="Ginny" w:date="2014-11-10T10:41:00Z">
        <w:r w:rsidR="004628DD" w:rsidRPr="006827AF">
          <w:rPr>
            <w:sz w:val="24"/>
            <w:szCs w:val="24"/>
          </w:rPr>
          <w:t xml:space="preserve"> (Galatians 1:6-9, 2 Corinthians 11:2-15)  My heart sinks as I contemplate the judgment of God against a Nation who has squandered the treasure he entrusted us with?   </w:t>
        </w:r>
      </w:moveTo>
      <w:moveToRangeEnd w:id="138"/>
      <w:del w:id="140" w:author="Ginny" w:date="2014-11-10T10:41:00Z">
        <w:r w:rsidR="004628DD" w:rsidRPr="006827AF">
          <w:rPr>
            <w:sz w:val="24"/>
            <w:szCs w:val="24"/>
          </w:rPr>
          <w:delText xml:space="preserve">How many who clam the name of Christ have never shared the </w:delText>
        </w:r>
        <w:r w:rsidR="00877BC7" w:rsidRPr="006827AF">
          <w:rPr>
            <w:sz w:val="24"/>
            <w:szCs w:val="24"/>
          </w:rPr>
          <w:delText>T</w:delText>
        </w:r>
        <w:r w:rsidR="004628DD" w:rsidRPr="006827AF">
          <w:rPr>
            <w:sz w:val="24"/>
            <w:szCs w:val="24"/>
          </w:rPr>
          <w:delText>reasure of the Gospel of Christ Jesus with even one other person?</w:delText>
        </w:r>
      </w:del>
    </w:p>
    <w:p w14:paraId="3D5BC0C9" w14:textId="77777777" w:rsidR="00ED34C7" w:rsidRDefault="00ED34C7" w:rsidP="004628DD">
      <w:pPr>
        <w:ind w:firstLine="720"/>
        <w:jc w:val="both"/>
        <w:rPr>
          <w:del w:id="141" w:author="Ginny" w:date="2014-11-10T10:41:00Z"/>
          <w:sz w:val="24"/>
          <w:szCs w:val="24"/>
        </w:rPr>
      </w:pPr>
    </w:p>
    <w:p w14:paraId="03FFC05B" w14:textId="77777777" w:rsidR="00116888" w:rsidRPr="006827AF" w:rsidRDefault="00116888" w:rsidP="00116888">
      <w:pPr>
        <w:jc w:val="center"/>
        <w:rPr>
          <w:b/>
          <w:i/>
          <w:sz w:val="24"/>
          <w:szCs w:val="24"/>
        </w:rPr>
      </w:pPr>
      <w:r w:rsidRPr="006827AF">
        <w:rPr>
          <w:b/>
          <w:i/>
          <w:sz w:val="24"/>
          <w:szCs w:val="24"/>
        </w:rPr>
        <w:t>Matthew 13:43-44 (NASB)</w:t>
      </w:r>
    </w:p>
    <w:p w14:paraId="058314AA" w14:textId="77777777" w:rsidR="00116888" w:rsidRDefault="00116888" w:rsidP="00116888">
      <w:pPr>
        <w:jc w:val="center"/>
        <w:rPr>
          <w:b/>
          <w:i/>
          <w:sz w:val="24"/>
          <w:szCs w:val="24"/>
        </w:rPr>
      </w:pPr>
      <w:r w:rsidRPr="006827AF">
        <w:rPr>
          <w:b/>
          <w:i/>
          <w:sz w:val="24"/>
          <w:szCs w:val="24"/>
        </w:rPr>
        <w:t>Then the righteous will shine forth as the sun in the kingdom of their Father. He who has ears let him hear. The kingdom of heaven is like treasure, buried in a field that a man found and reburied. Then in his great joy he goes and sells everything he has and buys that field.</w:t>
      </w:r>
    </w:p>
    <w:p w14:paraId="10BC7AAD" w14:textId="77777777" w:rsidR="00600962" w:rsidRDefault="00116888" w:rsidP="00600962">
      <w:pPr>
        <w:ind w:firstLine="720"/>
        <w:jc w:val="both"/>
        <w:rPr>
          <w:sz w:val="24"/>
          <w:szCs w:val="24"/>
        </w:rPr>
      </w:pPr>
      <w:r w:rsidRPr="006827AF">
        <w:rPr>
          <w:sz w:val="24"/>
          <w:szCs w:val="24"/>
        </w:rPr>
        <w:t xml:space="preserve">In the parable of the Treasure Hidden in the field, </w:t>
      </w:r>
      <w:r w:rsidRPr="006827AF">
        <w:rPr>
          <w:b/>
          <w:i/>
          <w:sz w:val="24"/>
          <w:szCs w:val="24"/>
        </w:rPr>
        <w:t>Jesus</w:t>
      </w:r>
      <w:r w:rsidRPr="006827AF">
        <w:rPr>
          <w:sz w:val="24"/>
          <w:szCs w:val="24"/>
        </w:rPr>
        <w:t xml:space="preserve"> is the </w:t>
      </w:r>
      <w:r w:rsidRPr="006827AF">
        <w:rPr>
          <w:b/>
          <w:i/>
          <w:sz w:val="24"/>
          <w:szCs w:val="24"/>
        </w:rPr>
        <w:t>Treasure</w:t>
      </w:r>
      <w:r w:rsidRPr="006827AF">
        <w:rPr>
          <w:sz w:val="24"/>
          <w:szCs w:val="24"/>
        </w:rPr>
        <w:t xml:space="preserve">. The </w:t>
      </w:r>
      <w:r w:rsidRPr="006827AF">
        <w:rPr>
          <w:b/>
          <w:i/>
          <w:sz w:val="24"/>
          <w:szCs w:val="24"/>
        </w:rPr>
        <w:t xml:space="preserve">field </w:t>
      </w:r>
      <w:r w:rsidRPr="006827AF">
        <w:rPr>
          <w:sz w:val="24"/>
          <w:szCs w:val="24"/>
        </w:rPr>
        <w:t xml:space="preserve">He is hidden in is the </w:t>
      </w:r>
      <w:r w:rsidRPr="006827AF">
        <w:rPr>
          <w:b/>
          <w:i/>
          <w:sz w:val="24"/>
          <w:szCs w:val="24"/>
        </w:rPr>
        <w:t xml:space="preserve">Gospel message/the </w:t>
      </w:r>
      <w:r>
        <w:rPr>
          <w:b/>
          <w:i/>
          <w:sz w:val="24"/>
          <w:szCs w:val="24"/>
        </w:rPr>
        <w:t>Good N</w:t>
      </w:r>
      <w:r w:rsidRPr="006827AF">
        <w:rPr>
          <w:b/>
          <w:i/>
          <w:sz w:val="24"/>
          <w:szCs w:val="24"/>
        </w:rPr>
        <w:t>ews</w:t>
      </w:r>
      <w:r w:rsidRPr="006827AF">
        <w:rPr>
          <w:sz w:val="24"/>
          <w:szCs w:val="24"/>
        </w:rPr>
        <w:t xml:space="preserve">. If you are truly His disciple, you will follow Him; take the gospel to all nations- all ethnic groups. You cannot claim to be following Jesus if you are not fishing for men and women. </w:t>
      </w:r>
      <w:r>
        <w:rPr>
          <w:sz w:val="24"/>
          <w:szCs w:val="24"/>
        </w:rPr>
        <w:t>The definition of a Christian is a flower of Christ.</w:t>
      </w:r>
      <w:r w:rsidR="00600962">
        <w:rPr>
          <w:sz w:val="24"/>
          <w:szCs w:val="24"/>
        </w:rPr>
        <w:t xml:space="preserve"> And -“…if the LORD is God then follow Him…” (1 Kings 18:21)</w:t>
      </w:r>
    </w:p>
    <w:p w14:paraId="29BB0C2D" w14:textId="77777777" w:rsidR="00535DAF" w:rsidRDefault="003406C0" w:rsidP="00100221">
      <w:pPr>
        <w:jc w:val="center"/>
        <w:rPr>
          <w:sz w:val="24"/>
          <w:szCs w:val="24"/>
        </w:rPr>
      </w:pPr>
      <w:moveFromRangeStart w:id="142" w:author="Ginny" w:date="2014-11-10T10:41:00Z" w:name="move403379391"/>
      <w:moveFrom w:id="143" w:author="Ginny" w:date="2014-11-10T10:41:00Z">
        <w:r>
          <w:rPr>
            <w:sz w:val="24"/>
            <w:szCs w:val="24"/>
          </w:rPr>
          <w:t xml:space="preserve">How many people around you are perishing </w:t>
        </w:r>
        <w:r w:rsidR="00203F08">
          <w:rPr>
            <w:sz w:val="24"/>
            <w:szCs w:val="24"/>
          </w:rPr>
          <w:t>without</w:t>
        </w:r>
        <w:r>
          <w:rPr>
            <w:sz w:val="24"/>
            <w:szCs w:val="24"/>
          </w:rPr>
          <w:t xml:space="preserve"> a life preserver on while you have the security </w:t>
        </w:r>
        <w:r w:rsidR="00A462C9">
          <w:rPr>
            <w:sz w:val="24"/>
            <w:szCs w:val="24"/>
          </w:rPr>
          <w:t>of His</w:t>
        </w:r>
        <w:r w:rsidR="005F37C9">
          <w:rPr>
            <w:sz w:val="24"/>
            <w:szCs w:val="24"/>
          </w:rPr>
          <w:t xml:space="preserve"> </w:t>
        </w:r>
        <w:r w:rsidR="003C19C4">
          <w:rPr>
            <w:sz w:val="24"/>
            <w:szCs w:val="24"/>
          </w:rPr>
          <w:t>eternal s</w:t>
        </w:r>
        <w:r>
          <w:rPr>
            <w:sz w:val="24"/>
            <w:szCs w:val="24"/>
          </w:rPr>
          <w:t xml:space="preserve">alvation? </w:t>
        </w:r>
        <w:r w:rsidR="00D96A2F" w:rsidRPr="006827AF">
          <w:rPr>
            <w:sz w:val="24"/>
            <w:szCs w:val="24"/>
          </w:rPr>
          <w:t>(Matthew 4:17-22</w:t>
        </w:r>
        <w:r w:rsidR="00877BC7" w:rsidRPr="006827AF">
          <w:rPr>
            <w:sz w:val="24"/>
            <w:szCs w:val="24"/>
          </w:rPr>
          <w:t>; 2 Corinthians 5:13-20</w:t>
        </w:r>
        <w:r w:rsidR="00D96A2F" w:rsidRPr="006827AF">
          <w:rPr>
            <w:sz w:val="24"/>
            <w:szCs w:val="24"/>
          </w:rPr>
          <w:t>)</w:t>
        </w:r>
        <w:r w:rsidR="004628DD" w:rsidRPr="006827AF">
          <w:rPr>
            <w:sz w:val="24"/>
            <w:szCs w:val="24"/>
          </w:rPr>
          <w:t xml:space="preserve"> Look around you at the nations He has brought to our mission field.  How much gospel has been entrusted to this nation? </w:t>
        </w:r>
      </w:moveFrom>
      <w:moveFromRangeEnd w:id="142"/>
      <w:ins w:id="144" w:author="Ginny" w:date="2014-11-10T10:41:00Z">
        <w:r w:rsidR="004628DD" w:rsidRPr="006827AF">
          <w:rPr>
            <w:sz w:val="24"/>
            <w:szCs w:val="24"/>
          </w:rPr>
          <w:t>How often</w:t>
        </w:r>
        <w:r w:rsidR="00CF21A9">
          <w:rPr>
            <w:sz w:val="24"/>
            <w:szCs w:val="24"/>
          </w:rPr>
          <w:t>-</w:t>
        </w:r>
        <w:r w:rsidR="004628DD" w:rsidRPr="006827AF">
          <w:rPr>
            <w:sz w:val="24"/>
            <w:szCs w:val="24"/>
          </w:rPr>
          <w:t xml:space="preserve"> in any given day, can </w:t>
        </w:r>
        <w:r w:rsidR="00CF21A9">
          <w:rPr>
            <w:sz w:val="24"/>
            <w:szCs w:val="24"/>
          </w:rPr>
          <w:t>we</w:t>
        </w:r>
        <w:r w:rsidR="004628DD" w:rsidRPr="006827AF">
          <w:rPr>
            <w:sz w:val="24"/>
            <w:szCs w:val="24"/>
          </w:rPr>
          <w:t xml:space="preserve"> hear the gospel, even if it is a diluted</w:t>
        </w:r>
        <w:r w:rsidR="00CF21A9">
          <w:rPr>
            <w:sz w:val="24"/>
            <w:szCs w:val="24"/>
          </w:rPr>
          <w:t xml:space="preserve"> or</w:t>
        </w:r>
        <w:r w:rsidR="004628DD" w:rsidRPr="006827AF">
          <w:rPr>
            <w:sz w:val="24"/>
            <w:szCs w:val="24"/>
          </w:rPr>
          <w:t xml:space="preserve"> false gospel?</w:t>
        </w:r>
      </w:ins>
      <w:moveFromRangeStart w:id="145" w:author="Ginny" w:date="2014-11-10T10:41:00Z" w:name="move403379392"/>
      <w:moveFrom w:id="146" w:author="Ginny" w:date="2014-11-10T10:41:00Z">
        <w:r w:rsidR="004628DD" w:rsidRPr="006827AF">
          <w:rPr>
            <w:sz w:val="24"/>
            <w:szCs w:val="24"/>
          </w:rPr>
          <w:t xml:space="preserve"> (Galatians 1:6-9, 2 Corinthians 11:2-15)  My heart sinks</w:t>
        </w:r>
      </w:moveFrom>
      <w:r w:rsidR="00535DAF">
        <w:rPr>
          <w:sz w:val="24"/>
          <w:szCs w:val="24"/>
        </w:rPr>
        <w:t>,</w:t>
      </w:r>
      <w:r w:rsidR="007273D0">
        <w:rPr>
          <w:sz w:val="24"/>
          <w:szCs w:val="24"/>
        </w:rPr>
        <w:t xml:space="preserve"> </w:t>
      </w:r>
      <w:moveFrom w:id="147" w:author="Ginny" w:date="2014-11-10T10:41:00Z">
        <w:r w:rsidR="004628DD" w:rsidRPr="006827AF">
          <w:rPr>
            <w:sz w:val="24"/>
            <w:szCs w:val="24"/>
          </w:rPr>
          <w:t xml:space="preserve"> as I contemplate the judgment of God against a Nation who has squandered the treasure he entrusted </w:t>
        </w:r>
      </w:moveFrom>
      <w:r w:rsidR="00535DAF">
        <w:rPr>
          <w:sz w:val="24"/>
          <w:szCs w:val="24"/>
        </w:rPr>
        <w:t>to us.</w:t>
      </w:r>
    </w:p>
    <w:p w14:paraId="07CEDF36" w14:textId="77777777" w:rsidR="004628DD" w:rsidRDefault="004628DD" w:rsidP="004628DD">
      <w:pPr>
        <w:ind w:firstLine="720"/>
        <w:jc w:val="both"/>
        <w:rPr>
          <w:ins w:id="148" w:author="Ginny" w:date="2014-11-10T10:41:00Z"/>
          <w:sz w:val="24"/>
          <w:szCs w:val="24"/>
        </w:rPr>
      </w:pPr>
      <w:moveFrom w:id="149" w:author="Ginny" w:date="2014-11-10T10:41:00Z">
        <w:r w:rsidRPr="006827AF">
          <w:rPr>
            <w:sz w:val="24"/>
            <w:szCs w:val="24"/>
          </w:rPr>
          <w:t xml:space="preserve">  </w:t>
        </w:r>
      </w:moveFrom>
      <w:moveFromRangeEnd w:id="145"/>
      <w:ins w:id="150" w:author="Ginny" w:date="2014-11-10T10:41:00Z">
        <w:r w:rsidRPr="006827AF">
          <w:rPr>
            <w:sz w:val="24"/>
            <w:szCs w:val="24"/>
          </w:rPr>
          <w:t xml:space="preserve">How many </w:t>
        </w:r>
        <w:r w:rsidR="00CF21A9">
          <w:rPr>
            <w:sz w:val="24"/>
            <w:szCs w:val="24"/>
          </w:rPr>
          <w:t xml:space="preserve">people, </w:t>
        </w:r>
        <w:r w:rsidRPr="006827AF">
          <w:rPr>
            <w:sz w:val="24"/>
            <w:szCs w:val="24"/>
          </w:rPr>
          <w:t>who clam the name of Christ</w:t>
        </w:r>
        <w:r w:rsidR="00CF21A9">
          <w:rPr>
            <w:sz w:val="24"/>
            <w:szCs w:val="24"/>
          </w:rPr>
          <w:t>,</w:t>
        </w:r>
        <w:r w:rsidRPr="006827AF">
          <w:rPr>
            <w:sz w:val="24"/>
            <w:szCs w:val="24"/>
          </w:rPr>
          <w:t xml:space="preserve"> have never shared the </w:t>
        </w:r>
        <w:r w:rsidR="00CF21A9">
          <w:rPr>
            <w:sz w:val="24"/>
            <w:szCs w:val="24"/>
          </w:rPr>
          <w:t>t</w:t>
        </w:r>
        <w:r w:rsidRPr="006827AF">
          <w:rPr>
            <w:sz w:val="24"/>
            <w:szCs w:val="24"/>
          </w:rPr>
          <w:t>reasure of the Gospel with even one other person?</w:t>
        </w:r>
        <w:r w:rsidR="00CF21A9">
          <w:rPr>
            <w:sz w:val="24"/>
            <w:szCs w:val="24"/>
          </w:rPr>
          <w:t xml:space="preserve"> I have heard that the percentage is about 3%! The rest of us are just spectators, while th</w:t>
        </w:r>
        <w:r w:rsidR="00A11D8D">
          <w:rPr>
            <w:sz w:val="24"/>
            <w:szCs w:val="24"/>
          </w:rPr>
          <w:t xml:space="preserve">e “supper-Christians” do the all the work.  </w:t>
        </w:r>
      </w:ins>
    </w:p>
    <w:p w14:paraId="2655CB53" w14:textId="77777777" w:rsidR="00100221" w:rsidRDefault="00100221" w:rsidP="00100221">
      <w:pPr>
        <w:jc w:val="center"/>
        <w:rPr>
          <w:b/>
          <w:i/>
          <w:sz w:val="24"/>
          <w:szCs w:val="24"/>
        </w:rPr>
      </w:pPr>
      <w:r w:rsidRPr="00100221">
        <w:rPr>
          <w:b/>
          <w:i/>
          <w:sz w:val="24"/>
          <w:szCs w:val="24"/>
        </w:rPr>
        <w:t>Daniel 12:3 (NASB)</w:t>
      </w:r>
    </w:p>
    <w:p w14:paraId="4465E52D" w14:textId="77777777" w:rsidR="00100221" w:rsidRPr="00100221" w:rsidRDefault="00100221" w:rsidP="00100221">
      <w:pPr>
        <w:jc w:val="center"/>
        <w:rPr>
          <w:b/>
          <w:i/>
          <w:sz w:val="24"/>
          <w:szCs w:val="24"/>
        </w:rPr>
      </w:pPr>
      <w:r w:rsidRPr="00100221">
        <w:rPr>
          <w:b/>
          <w:i/>
          <w:sz w:val="24"/>
          <w:szCs w:val="24"/>
        </w:rPr>
        <w:t>Those who have insight will shine brightly like the brightness of the expanse of the heaven, and those who lead the many to righteousness, like the stares forever and ever.</w:t>
      </w:r>
    </w:p>
    <w:p w14:paraId="1415C7C4" w14:textId="77777777" w:rsidR="00C125F5" w:rsidRPr="006827AF" w:rsidRDefault="00C125F5" w:rsidP="004628DD">
      <w:pPr>
        <w:ind w:firstLine="720"/>
        <w:jc w:val="both"/>
        <w:rPr>
          <w:sz w:val="24"/>
          <w:szCs w:val="24"/>
        </w:rPr>
      </w:pPr>
    </w:p>
    <w:p w14:paraId="229D6A92" w14:textId="77777777" w:rsidR="000A5889" w:rsidRPr="000A5889" w:rsidRDefault="000A5889" w:rsidP="003C6B62">
      <w:pPr>
        <w:pStyle w:val="ListParagraph"/>
        <w:numPr>
          <w:ilvl w:val="0"/>
          <w:numId w:val="5"/>
        </w:numPr>
        <w:jc w:val="center"/>
        <w:rPr>
          <w:sz w:val="24"/>
          <w:szCs w:val="24"/>
        </w:rPr>
      </w:pPr>
    </w:p>
    <w:p w14:paraId="0C0E17A4" w14:textId="77777777" w:rsidR="000A5889" w:rsidRDefault="000A5889" w:rsidP="000A5889">
      <w:pPr>
        <w:jc w:val="center"/>
        <w:rPr>
          <w:b/>
          <w:sz w:val="28"/>
          <w:szCs w:val="28"/>
        </w:rPr>
      </w:pPr>
      <w:r w:rsidRPr="000A5889">
        <w:rPr>
          <w:b/>
          <w:sz w:val="28"/>
          <w:szCs w:val="28"/>
        </w:rPr>
        <w:t>Pearls of Wisdom</w:t>
      </w:r>
    </w:p>
    <w:p w14:paraId="13ADB5B0" w14:textId="77777777" w:rsidR="009F5B1B" w:rsidRPr="009F5B1B" w:rsidRDefault="009F5B1B" w:rsidP="0029796E">
      <w:pPr>
        <w:jc w:val="center"/>
        <w:rPr>
          <w:b/>
          <w:i/>
          <w:sz w:val="24"/>
          <w:szCs w:val="24"/>
        </w:rPr>
      </w:pPr>
      <w:r w:rsidRPr="009F5B1B">
        <w:rPr>
          <w:b/>
          <w:i/>
          <w:sz w:val="24"/>
          <w:szCs w:val="24"/>
        </w:rPr>
        <w:t>Matthew 28:16-20</w:t>
      </w:r>
    </w:p>
    <w:p w14:paraId="0A1FE2E1" w14:textId="77777777" w:rsidR="009F5B1B" w:rsidRDefault="009F5B1B" w:rsidP="0029796E">
      <w:pPr>
        <w:pStyle w:val="NormalWeb"/>
        <w:jc w:val="center"/>
        <w:rPr>
          <w:rStyle w:val="woj"/>
          <w:b/>
          <w:i/>
        </w:rPr>
      </w:pPr>
      <w:r w:rsidRPr="009F5B1B">
        <w:rPr>
          <w:rStyle w:val="text"/>
          <w:b/>
          <w:i/>
          <w:vertAlign w:val="superscript"/>
        </w:rPr>
        <w:t>16 </w:t>
      </w:r>
      <w:r w:rsidRPr="009F5B1B">
        <w:rPr>
          <w:rStyle w:val="text"/>
          <w:b/>
          <w:i/>
        </w:rPr>
        <w:t>But the eleven disciples proceeded to Galilee, to the mountain which Jesus had designated.</w:t>
      </w:r>
      <w:r w:rsidRPr="009F5B1B">
        <w:rPr>
          <w:b/>
          <w:i/>
        </w:rPr>
        <w:t xml:space="preserve"> </w:t>
      </w:r>
      <w:r w:rsidRPr="009F5B1B">
        <w:rPr>
          <w:rStyle w:val="text"/>
          <w:b/>
          <w:i/>
          <w:vertAlign w:val="superscript"/>
        </w:rPr>
        <w:t>17 </w:t>
      </w:r>
      <w:r w:rsidRPr="009F5B1B">
        <w:rPr>
          <w:rStyle w:val="text"/>
          <w:b/>
          <w:i/>
        </w:rPr>
        <w:t xml:space="preserve">When they saw Him, they worshiped </w:t>
      </w:r>
      <w:r w:rsidRPr="009F5B1B">
        <w:rPr>
          <w:rStyle w:val="text"/>
          <w:b/>
          <w:i/>
          <w:iCs/>
        </w:rPr>
        <w:t>Him</w:t>
      </w:r>
      <w:r w:rsidRPr="009F5B1B">
        <w:rPr>
          <w:rStyle w:val="text"/>
          <w:b/>
          <w:i/>
        </w:rPr>
        <w:t>; but some were doubtful.</w:t>
      </w:r>
      <w:r w:rsidRPr="009F5B1B">
        <w:rPr>
          <w:b/>
          <w:i/>
        </w:rPr>
        <w:t xml:space="preserve"> </w:t>
      </w:r>
      <w:r w:rsidRPr="009F5B1B">
        <w:rPr>
          <w:rStyle w:val="text"/>
          <w:b/>
          <w:i/>
          <w:vertAlign w:val="superscript"/>
        </w:rPr>
        <w:t>18 </w:t>
      </w:r>
      <w:r w:rsidRPr="009F5B1B">
        <w:rPr>
          <w:rStyle w:val="text"/>
          <w:b/>
          <w:i/>
        </w:rPr>
        <w:t xml:space="preserve">And Jesus came up and spoke to them, saying, </w:t>
      </w:r>
      <w:r w:rsidRPr="009F5B1B">
        <w:rPr>
          <w:rStyle w:val="woj"/>
          <w:b/>
          <w:i/>
        </w:rPr>
        <w:t>“All authority has been given to Me in heaven and on earth.</w:t>
      </w:r>
      <w:r w:rsidRPr="009F5B1B">
        <w:rPr>
          <w:b/>
          <w:i/>
        </w:rPr>
        <w:t xml:space="preserve"> </w:t>
      </w:r>
      <w:r w:rsidRPr="009F5B1B">
        <w:rPr>
          <w:rStyle w:val="woj"/>
          <w:b/>
          <w:i/>
          <w:vertAlign w:val="superscript"/>
        </w:rPr>
        <w:t>19 </w:t>
      </w:r>
      <w:r w:rsidRPr="009F5B1B">
        <w:rPr>
          <w:rStyle w:val="woj"/>
          <w:b/>
          <w:i/>
        </w:rPr>
        <w:t>Go therefore and make disciples of all the nations, baptizing them in the name of the Father and the Son and the Holy Spirit,</w:t>
      </w:r>
      <w:r w:rsidRPr="009F5B1B">
        <w:rPr>
          <w:b/>
          <w:i/>
        </w:rPr>
        <w:t xml:space="preserve"> </w:t>
      </w:r>
      <w:r w:rsidRPr="009F5B1B">
        <w:rPr>
          <w:rStyle w:val="woj"/>
          <w:b/>
          <w:i/>
          <w:vertAlign w:val="superscript"/>
        </w:rPr>
        <w:t>20 </w:t>
      </w:r>
      <w:r w:rsidRPr="009F5B1B">
        <w:rPr>
          <w:rStyle w:val="woj"/>
          <w:b/>
          <w:i/>
        </w:rPr>
        <w:t>teaching them to observe all that I commanded you; and lo, I am with you always, even to the end of the age.</w:t>
      </w:r>
    </w:p>
    <w:p w14:paraId="044F7F39" w14:textId="77777777" w:rsidR="00980C95" w:rsidRDefault="00980C95" w:rsidP="009F5B1B">
      <w:pPr>
        <w:pStyle w:val="NormalWeb"/>
        <w:rPr>
          <w:rStyle w:val="woj"/>
          <w:b/>
          <w:i/>
        </w:rPr>
      </w:pPr>
    </w:p>
    <w:p w14:paraId="78D06AFF" w14:textId="77777777" w:rsidR="00980C95" w:rsidRDefault="00980C95" w:rsidP="009F5B1B">
      <w:pPr>
        <w:pStyle w:val="NormalWeb"/>
        <w:rPr>
          <w:rStyle w:val="woj"/>
          <w:b/>
          <w:i/>
        </w:rPr>
      </w:pPr>
    </w:p>
    <w:p w14:paraId="6EA5A8CD" w14:textId="77777777" w:rsidR="00980C95" w:rsidRDefault="00980C95" w:rsidP="009F5B1B">
      <w:pPr>
        <w:pStyle w:val="NormalWeb"/>
        <w:rPr>
          <w:rStyle w:val="woj"/>
          <w:b/>
          <w:i/>
        </w:rPr>
      </w:pPr>
    </w:p>
    <w:p w14:paraId="6449BD87" w14:textId="77777777" w:rsidR="009F5B1B" w:rsidRPr="00895FD5" w:rsidRDefault="009F5B1B" w:rsidP="0029796E">
      <w:pPr>
        <w:pStyle w:val="Heading4"/>
        <w:numPr>
          <w:ilvl w:val="0"/>
          <w:numId w:val="35"/>
        </w:numPr>
        <w:rPr>
          <w:vanish/>
          <w:sz w:val="40"/>
          <w:szCs w:val="40"/>
        </w:rPr>
      </w:pPr>
      <w:r w:rsidRPr="00895FD5">
        <w:rPr>
          <w:vanish/>
          <w:sz w:val="40"/>
          <w:szCs w:val="40"/>
        </w:rPr>
        <w:t>Footnotes:</w:t>
      </w:r>
    </w:p>
    <w:p w14:paraId="7BF8C406" w14:textId="77777777" w:rsidR="009F5B1B" w:rsidRPr="0029796E" w:rsidRDefault="00F5691E" w:rsidP="0029796E">
      <w:pPr>
        <w:pStyle w:val="ListParagraph"/>
        <w:numPr>
          <w:ilvl w:val="0"/>
          <w:numId w:val="51"/>
        </w:numPr>
        <w:rPr>
          <w:vanish/>
          <w:sz w:val="40"/>
          <w:szCs w:val="40"/>
        </w:rPr>
      </w:pPr>
      <w:hyperlink r:id="rId333" w:anchor="en-NASB-24215" w:tooltip="Go to Matthew 28:19" w:history="1">
        <w:r w:rsidR="009F5B1B" w:rsidRPr="0029796E">
          <w:rPr>
            <w:rStyle w:val="Hyperlink"/>
            <w:vanish/>
            <w:sz w:val="40"/>
            <w:szCs w:val="40"/>
          </w:rPr>
          <w:t>Matthew 28:19</w:t>
        </w:r>
      </w:hyperlink>
      <w:r w:rsidR="009F5B1B" w:rsidRPr="0029796E">
        <w:rPr>
          <w:vanish/>
          <w:sz w:val="40"/>
          <w:szCs w:val="40"/>
        </w:rPr>
        <w:t xml:space="preserve"> Or </w:t>
      </w:r>
      <w:r w:rsidR="009F5B1B" w:rsidRPr="0029796E">
        <w:rPr>
          <w:i/>
          <w:iCs/>
          <w:vanish/>
          <w:sz w:val="40"/>
          <w:szCs w:val="40"/>
        </w:rPr>
        <w:t>Having gone</w:t>
      </w:r>
      <w:r w:rsidR="009F5B1B" w:rsidRPr="0029796E">
        <w:rPr>
          <w:vanish/>
          <w:sz w:val="40"/>
          <w:szCs w:val="40"/>
        </w:rPr>
        <w:t>; Gr aorist part.</w:t>
      </w:r>
    </w:p>
    <w:p w14:paraId="11850E2C" w14:textId="77777777" w:rsidR="009F5B1B" w:rsidRPr="00895FD5" w:rsidRDefault="00F5691E" w:rsidP="0029796E">
      <w:pPr>
        <w:numPr>
          <w:ilvl w:val="0"/>
          <w:numId w:val="51"/>
        </w:numPr>
        <w:spacing w:before="100" w:beforeAutospacing="1" w:after="100" w:afterAutospacing="1" w:line="240" w:lineRule="auto"/>
        <w:rPr>
          <w:vanish/>
          <w:sz w:val="40"/>
          <w:szCs w:val="40"/>
        </w:rPr>
      </w:pPr>
      <w:hyperlink r:id="rId334" w:anchor="en-NASB-24216" w:tooltip="Go to Matthew 28:20" w:history="1">
        <w:r w:rsidR="009F5B1B" w:rsidRPr="00895FD5">
          <w:rPr>
            <w:rStyle w:val="Hyperlink"/>
            <w:vanish/>
            <w:sz w:val="40"/>
            <w:szCs w:val="40"/>
          </w:rPr>
          <w:t>Matthew 28:20</w:t>
        </w:r>
      </w:hyperlink>
      <w:r w:rsidR="009F5B1B" w:rsidRPr="00895FD5">
        <w:rPr>
          <w:vanish/>
          <w:sz w:val="40"/>
          <w:szCs w:val="40"/>
        </w:rPr>
        <w:t xml:space="preserve"> Lit </w:t>
      </w:r>
      <w:r w:rsidR="009F5B1B" w:rsidRPr="00895FD5">
        <w:rPr>
          <w:i/>
          <w:iCs/>
          <w:vanish/>
          <w:sz w:val="40"/>
          <w:szCs w:val="40"/>
        </w:rPr>
        <w:t>all the days</w:t>
      </w:r>
    </w:p>
    <w:p w14:paraId="387D685B" w14:textId="77777777" w:rsidR="009F5B1B" w:rsidRPr="00895FD5" w:rsidRDefault="009F5B1B" w:rsidP="0029796E">
      <w:pPr>
        <w:pStyle w:val="Heading4"/>
        <w:numPr>
          <w:ilvl w:val="0"/>
          <w:numId w:val="51"/>
        </w:numPr>
        <w:rPr>
          <w:vanish/>
          <w:sz w:val="40"/>
          <w:szCs w:val="40"/>
        </w:rPr>
      </w:pPr>
      <w:r w:rsidRPr="00895FD5">
        <w:rPr>
          <w:vanish/>
          <w:sz w:val="40"/>
          <w:szCs w:val="40"/>
        </w:rPr>
        <w:t>Cross references:</w:t>
      </w:r>
    </w:p>
    <w:p w14:paraId="3E1931A4" w14:textId="77777777" w:rsidR="009F5B1B" w:rsidRPr="00895FD5" w:rsidRDefault="00F5691E" w:rsidP="0029796E">
      <w:pPr>
        <w:numPr>
          <w:ilvl w:val="0"/>
          <w:numId w:val="51"/>
        </w:numPr>
        <w:spacing w:before="100" w:beforeAutospacing="1" w:after="100" w:afterAutospacing="1" w:line="240" w:lineRule="auto"/>
        <w:rPr>
          <w:vanish/>
          <w:sz w:val="40"/>
          <w:szCs w:val="40"/>
        </w:rPr>
      </w:pPr>
      <w:hyperlink r:id="rId335" w:anchor="en-NASB-24212" w:tooltip="Go to Matthew 28:16" w:history="1">
        <w:r w:rsidR="009F5B1B" w:rsidRPr="00895FD5">
          <w:rPr>
            <w:rStyle w:val="Hyperlink"/>
            <w:vanish/>
            <w:sz w:val="40"/>
            <w:szCs w:val="40"/>
          </w:rPr>
          <w:t>Matthew 28:16</w:t>
        </w:r>
      </w:hyperlink>
      <w:r w:rsidR="009F5B1B" w:rsidRPr="00895FD5">
        <w:rPr>
          <w:vanish/>
          <w:sz w:val="40"/>
          <w:szCs w:val="40"/>
        </w:rPr>
        <w:t xml:space="preserve"> : </w:t>
      </w:r>
      <w:hyperlink r:id="rId336" w:history="1">
        <w:r w:rsidR="009F5B1B" w:rsidRPr="00895FD5">
          <w:rPr>
            <w:rStyle w:val="Hyperlink"/>
            <w:vanish/>
            <w:sz w:val="40"/>
            <w:szCs w:val="40"/>
          </w:rPr>
          <w:t>Matt 26:32; 28:7, 10; Mark 15:41; 16:7</w:t>
        </w:r>
      </w:hyperlink>
    </w:p>
    <w:p w14:paraId="67923E76" w14:textId="77777777" w:rsidR="009F5B1B" w:rsidRPr="00895FD5" w:rsidRDefault="00F5691E" w:rsidP="0029796E">
      <w:pPr>
        <w:numPr>
          <w:ilvl w:val="0"/>
          <w:numId w:val="51"/>
        </w:numPr>
        <w:spacing w:before="100" w:beforeAutospacing="1" w:after="100" w:afterAutospacing="1" w:line="240" w:lineRule="auto"/>
        <w:rPr>
          <w:vanish/>
          <w:sz w:val="40"/>
          <w:szCs w:val="40"/>
        </w:rPr>
      </w:pPr>
      <w:hyperlink r:id="rId337" w:anchor="en-NASB-24213" w:tooltip="Go to Matthew 28:17" w:history="1">
        <w:r w:rsidR="009F5B1B" w:rsidRPr="00895FD5">
          <w:rPr>
            <w:rStyle w:val="Hyperlink"/>
            <w:vanish/>
            <w:sz w:val="40"/>
            <w:szCs w:val="40"/>
          </w:rPr>
          <w:t>Matthew 28:17</w:t>
        </w:r>
      </w:hyperlink>
      <w:r w:rsidR="009F5B1B" w:rsidRPr="00895FD5">
        <w:rPr>
          <w:vanish/>
          <w:sz w:val="40"/>
          <w:szCs w:val="40"/>
        </w:rPr>
        <w:t xml:space="preserve"> : </w:t>
      </w:r>
      <w:hyperlink r:id="rId338" w:history="1">
        <w:r w:rsidR="009F5B1B" w:rsidRPr="00895FD5">
          <w:rPr>
            <w:rStyle w:val="Hyperlink"/>
            <w:vanish/>
            <w:sz w:val="40"/>
            <w:szCs w:val="40"/>
          </w:rPr>
          <w:t>Mark 16:11</w:t>
        </w:r>
      </w:hyperlink>
    </w:p>
    <w:p w14:paraId="7073258F" w14:textId="77777777" w:rsidR="009F5B1B" w:rsidRPr="00895FD5" w:rsidRDefault="00F5691E" w:rsidP="0029796E">
      <w:pPr>
        <w:numPr>
          <w:ilvl w:val="0"/>
          <w:numId w:val="51"/>
        </w:numPr>
        <w:spacing w:before="100" w:beforeAutospacing="1" w:after="100" w:afterAutospacing="1" w:line="240" w:lineRule="auto"/>
        <w:rPr>
          <w:vanish/>
          <w:sz w:val="40"/>
          <w:szCs w:val="40"/>
        </w:rPr>
      </w:pPr>
      <w:hyperlink r:id="rId339" w:anchor="en-NASB-24214" w:tooltip="Go to Matthew 28:18" w:history="1">
        <w:r w:rsidR="009F5B1B" w:rsidRPr="00895FD5">
          <w:rPr>
            <w:rStyle w:val="Hyperlink"/>
            <w:vanish/>
            <w:sz w:val="40"/>
            <w:szCs w:val="40"/>
          </w:rPr>
          <w:t>Matthew 28:18</w:t>
        </w:r>
      </w:hyperlink>
      <w:r w:rsidR="009F5B1B" w:rsidRPr="00895FD5">
        <w:rPr>
          <w:vanish/>
          <w:sz w:val="40"/>
          <w:szCs w:val="40"/>
        </w:rPr>
        <w:t xml:space="preserve"> : </w:t>
      </w:r>
      <w:hyperlink r:id="rId340" w:history="1">
        <w:r w:rsidR="009F5B1B" w:rsidRPr="00895FD5">
          <w:rPr>
            <w:rStyle w:val="Hyperlink"/>
            <w:vanish/>
            <w:sz w:val="40"/>
            <w:szCs w:val="40"/>
          </w:rPr>
          <w:t>Dan 7:13f; Matt 11:27; 26:64; Rom 14:9; Eph 1:20-22; Phil 2:9f; Col 2:10; 1 Pet 3:22</w:t>
        </w:r>
      </w:hyperlink>
    </w:p>
    <w:p w14:paraId="0C74BFFC" w14:textId="77777777" w:rsidR="009F5B1B" w:rsidRPr="00895FD5" w:rsidRDefault="00F5691E" w:rsidP="0029796E">
      <w:pPr>
        <w:numPr>
          <w:ilvl w:val="0"/>
          <w:numId w:val="51"/>
        </w:numPr>
        <w:spacing w:before="100" w:beforeAutospacing="1" w:after="100" w:afterAutospacing="1" w:line="240" w:lineRule="auto"/>
        <w:rPr>
          <w:vanish/>
          <w:sz w:val="40"/>
          <w:szCs w:val="40"/>
        </w:rPr>
      </w:pPr>
      <w:hyperlink r:id="rId341" w:anchor="en-NASB-24215" w:tooltip="Go to Matthew 28:19" w:history="1">
        <w:r w:rsidR="009F5B1B" w:rsidRPr="00895FD5">
          <w:rPr>
            <w:rStyle w:val="Hyperlink"/>
            <w:vanish/>
            <w:sz w:val="40"/>
            <w:szCs w:val="40"/>
          </w:rPr>
          <w:t>Matthew 28:19</w:t>
        </w:r>
      </w:hyperlink>
      <w:r w:rsidR="009F5B1B" w:rsidRPr="00895FD5">
        <w:rPr>
          <w:vanish/>
          <w:sz w:val="40"/>
          <w:szCs w:val="40"/>
        </w:rPr>
        <w:t xml:space="preserve"> : </w:t>
      </w:r>
      <w:hyperlink r:id="rId342" w:history="1">
        <w:r w:rsidR="009F5B1B" w:rsidRPr="00895FD5">
          <w:rPr>
            <w:rStyle w:val="Hyperlink"/>
            <w:vanish/>
            <w:sz w:val="40"/>
            <w:szCs w:val="40"/>
          </w:rPr>
          <w:t>Mark 16:15f</w:t>
        </w:r>
      </w:hyperlink>
    </w:p>
    <w:p w14:paraId="75F5E2B6" w14:textId="77777777" w:rsidR="009F5B1B" w:rsidRPr="00895FD5" w:rsidRDefault="00F5691E" w:rsidP="0029796E">
      <w:pPr>
        <w:numPr>
          <w:ilvl w:val="0"/>
          <w:numId w:val="51"/>
        </w:numPr>
        <w:spacing w:before="100" w:beforeAutospacing="1" w:after="100" w:afterAutospacing="1" w:line="240" w:lineRule="auto"/>
        <w:rPr>
          <w:vanish/>
          <w:sz w:val="40"/>
          <w:szCs w:val="40"/>
        </w:rPr>
      </w:pPr>
      <w:hyperlink r:id="rId343" w:anchor="en-NASB-24215" w:tooltip="Go to Matthew 28:19" w:history="1">
        <w:r w:rsidR="009F5B1B" w:rsidRPr="00895FD5">
          <w:rPr>
            <w:rStyle w:val="Hyperlink"/>
            <w:vanish/>
            <w:sz w:val="40"/>
            <w:szCs w:val="40"/>
          </w:rPr>
          <w:t>Matthew 28:19</w:t>
        </w:r>
      </w:hyperlink>
      <w:r w:rsidR="009F5B1B" w:rsidRPr="00895FD5">
        <w:rPr>
          <w:vanish/>
          <w:sz w:val="40"/>
          <w:szCs w:val="40"/>
        </w:rPr>
        <w:t xml:space="preserve"> : </w:t>
      </w:r>
      <w:hyperlink r:id="rId344" w:history="1">
        <w:r w:rsidR="009F5B1B" w:rsidRPr="00895FD5">
          <w:rPr>
            <w:rStyle w:val="Hyperlink"/>
            <w:vanish/>
            <w:sz w:val="40"/>
            <w:szCs w:val="40"/>
          </w:rPr>
          <w:t>Matt 13:52; Acts 1:8; 14:21</w:t>
        </w:r>
      </w:hyperlink>
    </w:p>
    <w:p w14:paraId="75075AD9" w14:textId="77777777" w:rsidR="009F5B1B" w:rsidRPr="00895FD5" w:rsidRDefault="00F5691E" w:rsidP="0029796E">
      <w:pPr>
        <w:numPr>
          <w:ilvl w:val="0"/>
          <w:numId w:val="51"/>
        </w:numPr>
        <w:spacing w:before="100" w:beforeAutospacing="1" w:after="100" w:afterAutospacing="1" w:line="240" w:lineRule="auto"/>
        <w:rPr>
          <w:vanish/>
          <w:sz w:val="40"/>
          <w:szCs w:val="40"/>
        </w:rPr>
      </w:pPr>
      <w:hyperlink r:id="rId345" w:anchor="en-NASB-24215" w:tooltip="Go to Matthew 28:19" w:history="1">
        <w:r w:rsidR="009F5B1B" w:rsidRPr="00895FD5">
          <w:rPr>
            <w:rStyle w:val="Hyperlink"/>
            <w:vanish/>
            <w:sz w:val="40"/>
            <w:szCs w:val="40"/>
          </w:rPr>
          <w:t>Matthew 28:19</w:t>
        </w:r>
      </w:hyperlink>
      <w:r w:rsidR="009F5B1B" w:rsidRPr="00895FD5">
        <w:rPr>
          <w:vanish/>
          <w:sz w:val="40"/>
          <w:szCs w:val="40"/>
        </w:rPr>
        <w:t xml:space="preserve"> : </w:t>
      </w:r>
      <w:hyperlink r:id="rId346" w:history="1">
        <w:r w:rsidR="009F5B1B" w:rsidRPr="00895FD5">
          <w:rPr>
            <w:rStyle w:val="Hyperlink"/>
            <w:vanish/>
            <w:sz w:val="40"/>
            <w:szCs w:val="40"/>
          </w:rPr>
          <w:t>Matt 25:32; Luke 24:47</w:t>
        </w:r>
      </w:hyperlink>
    </w:p>
    <w:p w14:paraId="3635250D" w14:textId="77777777" w:rsidR="009F5B1B" w:rsidRPr="00895FD5" w:rsidRDefault="00F5691E" w:rsidP="0029796E">
      <w:pPr>
        <w:numPr>
          <w:ilvl w:val="0"/>
          <w:numId w:val="51"/>
        </w:numPr>
        <w:spacing w:before="100" w:beforeAutospacing="1" w:after="100" w:afterAutospacing="1" w:line="240" w:lineRule="auto"/>
        <w:rPr>
          <w:vanish/>
          <w:sz w:val="40"/>
          <w:szCs w:val="40"/>
        </w:rPr>
      </w:pPr>
      <w:hyperlink r:id="rId347" w:anchor="en-NASB-24215" w:tooltip="Go to Matthew 28:19" w:history="1">
        <w:r w:rsidR="009F5B1B" w:rsidRPr="00895FD5">
          <w:rPr>
            <w:rStyle w:val="Hyperlink"/>
            <w:vanish/>
            <w:sz w:val="40"/>
            <w:szCs w:val="40"/>
          </w:rPr>
          <w:t>Matthew 28:19</w:t>
        </w:r>
      </w:hyperlink>
      <w:r w:rsidR="009F5B1B" w:rsidRPr="00895FD5">
        <w:rPr>
          <w:vanish/>
          <w:sz w:val="40"/>
          <w:szCs w:val="40"/>
        </w:rPr>
        <w:t xml:space="preserve"> : </w:t>
      </w:r>
      <w:hyperlink r:id="rId348" w:history="1">
        <w:r w:rsidR="009F5B1B" w:rsidRPr="00895FD5">
          <w:rPr>
            <w:rStyle w:val="Hyperlink"/>
            <w:vanish/>
            <w:sz w:val="40"/>
            <w:szCs w:val="40"/>
          </w:rPr>
          <w:t>Acts 2:38; 8:16; Rom 6:3; 1 Cor 1:13, 15ff; Gal 3:27</w:t>
        </w:r>
      </w:hyperlink>
    </w:p>
    <w:p w14:paraId="2FDB450E" w14:textId="77777777" w:rsidR="009F5B1B" w:rsidRPr="00895FD5" w:rsidRDefault="00F5691E" w:rsidP="0029796E">
      <w:pPr>
        <w:numPr>
          <w:ilvl w:val="0"/>
          <w:numId w:val="51"/>
        </w:numPr>
        <w:spacing w:before="100" w:beforeAutospacing="1" w:after="100" w:afterAutospacing="1" w:line="240" w:lineRule="auto"/>
        <w:rPr>
          <w:vanish/>
          <w:sz w:val="40"/>
          <w:szCs w:val="40"/>
        </w:rPr>
      </w:pPr>
      <w:hyperlink r:id="rId349" w:anchor="en-NASB-24216" w:tooltip="Go to Matthew 28:20" w:history="1">
        <w:r w:rsidR="009F5B1B" w:rsidRPr="00895FD5">
          <w:rPr>
            <w:rStyle w:val="Hyperlink"/>
            <w:vanish/>
            <w:sz w:val="40"/>
            <w:szCs w:val="40"/>
          </w:rPr>
          <w:t>Matthew 28:20</w:t>
        </w:r>
      </w:hyperlink>
      <w:r w:rsidR="009F5B1B" w:rsidRPr="00895FD5">
        <w:rPr>
          <w:vanish/>
          <w:sz w:val="40"/>
          <w:szCs w:val="40"/>
        </w:rPr>
        <w:t xml:space="preserve"> : </w:t>
      </w:r>
      <w:hyperlink r:id="rId350" w:history="1">
        <w:r w:rsidR="009F5B1B" w:rsidRPr="00895FD5">
          <w:rPr>
            <w:rStyle w:val="Hyperlink"/>
            <w:vanish/>
            <w:sz w:val="40"/>
            <w:szCs w:val="40"/>
          </w:rPr>
          <w:t>Matt 18:20; Acts 18:10</w:t>
        </w:r>
      </w:hyperlink>
    </w:p>
    <w:p w14:paraId="09F5020E" w14:textId="77777777" w:rsidR="009F5B1B" w:rsidRPr="00895FD5" w:rsidRDefault="00F5691E" w:rsidP="0029796E">
      <w:pPr>
        <w:numPr>
          <w:ilvl w:val="0"/>
          <w:numId w:val="51"/>
        </w:numPr>
        <w:spacing w:before="100" w:beforeAutospacing="1" w:after="100" w:afterAutospacing="1" w:line="240" w:lineRule="auto"/>
        <w:rPr>
          <w:vanish/>
          <w:sz w:val="40"/>
          <w:szCs w:val="40"/>
        </w:rPr>
      </w:pPr>
      <w:hyperlink r:id="rId351" w:anchor="en-NASB-24216" w:tooltip="Go to Matthew 28:20" w:history="1">
        <w:r w:rsidR="009F5B1B" w:rsidRPr="00895FD5">
          <w:rPr>
            <w:rStyle w:val="Hyperlink"/>
            <w:vanish/>
            <w:sz w:val="40"/>
            <w:szCs w:val="40"/>
          </w:rPr>
          <w:t>Matthew 28:20</w:t>
        </w:r>
      </w:hyperlink>
      <w:r w:rsidR="009F5B1B" w:rsidRPr="00895FD5">
        <w:rPr>
          <w:vanish/>
          <w:sz w:val="40"/>
          <w:szCs w:val="40"/>
        </w:rPr>
        <w:t xml:space="preserve"> : </w:t>
      </w:r>
      <w:hyperlink r:id="rId352" w:history="1">
        <w:r w:rsidR="009F5B1B" w:rsidRPr="00895FD5">
          <w:rPr>
            <w:rStyle w:val="Hyperlink"/>
            <w:vanish/>
            <w:sz w:val="40"/>
            <w:szCs w:val="40"/>
          </w:rPr>
          <w:t>Matt 13:39</w:t>
        </w:r>
      </w:hyperlink>
    </w:p>
    <w:p w14:paraId="175C9001" w14:textId="77777777" w:rsidR="0029796E" w:rsidRDefault="0029796E" w:rsidP="008432A2">
      <w:pPr>
        <w:jc w:val="center"/>
        <w:rPr>
          <w:b/>
          <w:sz w:val="40"/>
          <w:szCs w:val="40"/>
        </w:rPr>
      </w:pPr>
    </w:p>
    <w:p w14:paraId="550D43B0" w14:textId="77777777" w:rsidR="0029796E" w:rsidRPr="0029796E" w:rsidRDefault="0029796E" w:rsidP="0029796E">
      <w:pPr>
        <w:pStyle w:val="ListParagraph"/>
        <w:numPr>
          <w:ilvl w:val="0"/>
          <w:numId w:val="51"/>
        </w:numPr>
        <w:jc w:val="center"/>
        <w:rPr>
          <w:b/>
          <w:sz w:val="40"/>
          <w:szCs w:val="40"/>
        </w:rPr>
      </w:pPr>
    </w:p>
    <w:p w14:paraId="78EAA228" w14:textId="77777777" w:rsidR="008432A2" w:rsidRDefault="008432A2" w:rsidP="008432A2">
      <w:pPr>
        <w:jc w:val="center"/>
        <w:rPr>
          <w:b/>
          <w:sz w:val="40"/>
          <w:szCs w:val="40"/>
        </w:rPr>
      </w:pPr>
      <w:r w:rsidRPr="008432A2">
        <w:rPr>
          <w:b/>
          <w:sz w:val="40"/>
          <w:szCs w:val="40"/>
        </w:rPr>
        <w:t>C</w:t>
      </w:r>
      <w:r>
        <w:rPr>
          <w:b/>
          <w:sz w:val="40"/>
          <w:szCs w:val="40"/>
        </w:rPr>
        <w:t>hapter #</w:t>
      </w:r>
      <w:r w:rsidR="00F8468F">
        <w:rPr>
          <w:b/>
          <w:sz w:val="40"/>
          <w:szCs w:val="40"/>
        </w:rPr>
        <w:t xml:space="preserve"> 2</w:t>
      </w:r>
      <w:r w:rsidR="00EA3965">
        <w:rPr>
          <w:b/>
          <w:sz w:val="40"/>
          <w:szCs w:val="40"/>
        </w:rPr>
        <w:t>1</w:t>
      </w:r>
    </w:p>
    <w:p w14:paraId="5C5BD5F6" w14:textId="77777777" w:rsidR="000C392E" w:rsidRDefault="000C392E" w:rsidP="008432A2">
      <w:pPr>
        <w:jc w:val="center"/>
        <w:rPr>
          <w:b/>
          <w:sz w:val="40"/>
          <w:szCs w:val="40"/>
        </w:rPr>
      </w:pPr>
      <w:r>
        <w:rPr>
          <w:b/>
          <w:sz w:val="40"/>
          <w:szCs w:val="40"/>
        </w:rPr>
        <w:t>The Wise Virgins</w:t>
      </w:r>
    </w:p>
    <w:p w14:paraId="4A2C1AE7" w14:textId="77777777" w:rsidR="000C392E" w:rsidRPr="000C392E" w:rsidRDefault="000C392E" w:rsidP="000C392E">
      <w:pPr>
        <w:jc w:val="center"/>
        <w:rPr>
          <w:b/>
          <w:i/>
          <w:sz w:val="24"/>
          <w:szCs w:val="24"/>
        </w:rPr>
      </w:pPr>
      <w:r w:rsidRPr="000C392E">
        <w:rPr>
          <w:b/>
          <w:i/>
          <w:sz w:val="24"/>
          <w:szCs w:val="24"/>
        </w:rPr>
        <w:t>Matthew 25:1-4, 10, 13 (NIV)</w:t>
      </w:r>
    </w:p>
    <w:p w14:paraId="1910F646" w14:textId="77777777" w:rsidR="000C392E" w:rsidRPr="000C392E" w:rsidRDefault="000C392E" w:rsidP="000C392E">
      <w:pPr>
        <w:jc w:val="center"/>
        <w:rPr>
          <w:b/>
          <w:i/>
          <w:sz w:val="24"/>
          <w:szCs w:val="24"/>
        </w:rPr>
      </w:pPr>
      <w:r w:rsidRPr="000C392E">
        <w:rPr>
          <w:b/>
          <w:i/>
          <w:sz w:val="24"/>
          <w:szCs w:val="24"/>
        </w:rPr>
        <w:t>At that time the kingdom of heaven will be like ten virgins who took their lamps and went out to meet the bridegroom. Five of them were foolish and five were wise. The foolish ones took their lamps but did not take any oil with them. The wise, however, took oil in jars along with their lamps. 10But while they were on their way to buy the oil, the bridegroom arrived. The virgins who were ready went in with him to the wedding banquet. And the door was shut.” 13 therefore keep watch, because you do not know the day or the hour.</w:t>
      </w:r>
    </w:p>
    <w:p w14:paraId="3AC4938D" w14:textId="77777777" w:rsidR="000C392E" w:rsidRDefault="000C392E" w:rsidP="000C392E">
      <w:pPr>
        <w:jc w:val="center"/>
        <w:rPr>
          <w:b/>
          <w:sz w:val="28"/>
          <w:szCs w:val="28"/>
        </w:rPr>
      </w:pPr>
      <w:r w:rsidRPr="001D3B6F">
        <w:rPr>
          <w:b/>
          <w:sz w:val="28"/>
          <w:szCs w:val="28"/>
        </w:rPr>
        <w:t xml:space="preserve">The Jewish </w:t>
      </w:r>
      <w:r>
        <w:rPr>
          <w:b/>
          <w:sz w:val="28"/>
          <w:szCs w:val="28"/>
        </w:rPr>
        <w:t>W</w:t>
      </w:r>
      <w:r w:rsidRPr="001D3B6F">
        <w:rPr>
          <w:b/>
          <w:sz w:val="28"/>
          <w:szCs w:val="28"/>
        </w:rPr>
        <w:t>edding</w:t>
      </w:r>
    </w:p>
    <w:p w14:paraId="225D63F0" w14:textId="77777777" w:rsidR="000C392E" w:rsidRPr="00915FB6" w:rsidRDefault="000C392E" w:rsidP="000C392E">
      <w:pPr>
        <w:pStyle w:val="Heading1"/>
        <w:shd w:val="clear" w:color="auto" w:fill="FFFFFF"/>
        <w:spacing w:before="0"/>
        <w:jc w:val="center"/>
        <w:rPr>
          <w:rFonts w:asciiTheme="minorHAnsi" w:hAnsiTheme="minorHAnsi" w:cstheme="minorHAnsi"/>
          <w:bCs w:val="0"/>
          <w:i/>
          <w:color w:val="000000"/>
          <w:sz w:val="24"/>
          <w:szCs w:val="24"/>
        </w:rPr>
      </w:pPr>
      <w:r w:rsidRPr="00915FB6">
        <w:rPr>
          <w:rStyle w:val="passage-display-bcv"/>
          <w:rFonts w:asciiTheme="minorHAnsi" w:hAnsiTheme="minorHAnsi" w:cstheme="minorHAnsi"/>
          <w:bCs w:val="0"/>
          <w:i/>
          <w:color w:val="000000"/>
          <w:sz w:val="24"/>
          <w:szCs w:val="24"/>
        </w:rPr>
        <w:t>Matthew 24:34-</w:t>
      </w:r>
      <w:r>
        <w:rPr>
          <w:rStyle w:val="passage-display-bcv"/>
          <w:rFonts w:asciiTheme="minorHAnsi" w:hAnsiTheme="minorHAnsi" w:cstheme="minorHAnsi"/>
          <w:bCs w:val="0"/>
          <w:i/>
          <w:color w:val="000000"/>
          <w:sz w:val="24"/>
          <w:szCs w:val="24"/>
        </w:rPr>
        <w:t>36</w:t>
      </w:r>
      <w:r w:rsidRPr="00915FB6">
        <w:rPr>
          <w:rStyle w:val="passage-display-version"/>
          <w:rFonts w:asciiTheme="minorHAnsi" w:hAnsiTheme="minorHAnsi" w:cstheme="minorHAnsi"/>
          <w:bCs w:val="0"/>
          <w:i/>
          <w:color w:val="000000"/>
          <w:sz w:val="24"/>
          <w:szCs w:val="24"/>
        </w:rPr>
        <w:t xml:space="preserve"> (NIV)</w:t>
      </w:r>
    </w:p>
    <w:p w14:paraId="73CFAE40" w14:textId="77777777" w:rsidR="000C392E" w:rsidRPr="00915FB6" w:rsidRDefault="000C392E" w:rsidP="000C392E">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915FB6">
        <w:rPr>
          <w:rStyle w:val="woj"/>
          <w:rFonts w:asciiTheme="minorHAnsi" w:hAnsiTheme="minorHAnsi" w:cstheme="minorHAnsi"/>
          <w:b/>
          <w:bCs/>
          <w:i/>
          <w:color w:val="000000"/>
          <w:vertAlign w:val="superscript"/>
        </w:rPr>
        <w:t>34 </w:t>
      </w:r>
      <w:r w:rsidRPr="00915FB6">
        <w:rPr>
          <w:rStyle w:val="woj"/>
          <w:rFonts w:asciiTheme="minorHAnsi" w:hAnsiTheme="minorHAnsi" w:cstheme="minorHAnsi"/>
          <w:b/>
          <w:i/>
          <w:color w:val="000000"/>
        </w:rPr>
        <w:t>Truly I tell you, this generation will certainly not pass away until all these things have happened.</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bCs/>
          <w:i/>
          <w:color w:val="000000"/>
          <w:vertAlign w:val="superscript"/>
        </w:rPr>
        <w:t>35 </w:t>
      </w:r>
      <w:r w:rsidRPr="00915FB6">
        <w:rPr>
          <w:rStyle w:val="woj"/>
          <w:rFonts w:asciiTheme="minorHAnsi" w:hAnsiTheme="minorHAnsi" w:cstheme="minorHAnsi"/>
          <w:b/>
          <w:i/>
          <w:color w:val="000000"/>
        </w:rPr>
        <w:t>Heaven and earth will pass away, but my words will never pass away.</w:t>
      </w:r>
    </w:p>
    <w:p w14:paraId="015CB2B5" w14:textId="77777777" w:rsidR="000C392E" w:rsidRPr="00915FB6" w:rsidRDefault="000C392E" w:rsidP="000C392E">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915FB6">
        <w:rPr>
          <w:rStyle w:val="woj"/>
          <w:rFonts w:asciiTheme="minorHAnsi" w:hAnsiTheme="minorHAnsi" w:cstheme="minorHAnsi"/>
          <w:b/>
          <w:bCs/>
          <w:i/>
          <w:color w:val="000000"/>
          <w:vertAlign w:val="superscript"/>
        </w:rPr>
        <w:t>36 </w:t>
      </w:r>
      <w:r w:rsidRPr="00915FB6">
        <w:rPr>
          <w:rStyle w:val="woj"/>
          <w:rFonts w:asciiTheme="minorHAnsi" w:hAnsiTheme="minorHAnsi" w:cstheme="minorHAnsi"/>
          <w:b/>
          <w:i/>
          <w:color w:val="000000"/>
        </w:rPr>
        <w:t>“But about that day or hour no one knows, not even the angels in heaven, nor the Son,</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i/>
          <w:color w:val="000000"/>
        </w:rPr>
        <w:t>but only the Father.</w:t>
      </w:r>
    </w:p>
    <w:p w14:paraId="5C407B21" w14:textId="77777777" w:rsidR="000C392E" w:rsidRDefault="000C392E" w:rsidP="000C392E">
      <w:pPr>
        <w:ind w:firstLine="720"/>
        <w:jc w:val="both"/>
        <w:rPr>
          <w:sz w:val="24"/>
          <w:szCs w:val="24"/>
        </w:rPr>
      </w:pPr>
      <w:r w:rsidRPr="00F76B18">
        <w:rPr>
          <w:sz w:val="24"/>
          <w:szCs w:val="24"/>
        </w:rPr>
        <w:t>In the parable of the wise and foolish virgins</w:t>
      </w:r>
      <w:r>
        <w:rPr>
          <w:sz w:val="24"/>
          <w:szCs w:val="24"/>
        </w:rPr>
        <w:t>,</w:t>
      </w:r>
      <w:r w:rsidRPr="00F76B18">
        <w:rPr>
          <w:sz w:val="24"/>
          <w:szCs w:val="24"/>
        </w:rPr>
        <w:t xml:space="preserve"> and the parables surrounding it</w:t>
      </w:r>
      <w:r>
        <w:rPr>
          <w:sz w:val="24"/>
          <w:szCs w:val="24"/>
        </w:rPr>
        <w:t>,</w:t>
      </w:r>
      <w:r w:rsidRPr="00F76B18">
        <w:rPr>
          <w:sz w:val="24"/>
          <w:szCs w:val="24"/>
        </w:rPr>
        <w:t xml:space="preserve"> we see the Lord Jesus preparing His </w:t>
      </w:r>
      <w:r>
        <w:rPr>
          <w:sz w:val="24"/>
          <w:szCs w:val="24"/>
        </w:rPr>
        <w:t>B</w:t>
      </w:r>
      <w:r w:rsidRPr="00F76B18">
        <w:rPr>
          <w:sz w:val="24"/>
          <w:szCs w:val="24"/>
        </w:rPr>
        <w:t>ride for His second coming.</w:t>
      </w:r>
      <w:r>
        <w:rPr>
          <w:sz w:val="24"/>
          <w:szCs w:val="24"/>
        </w:rPr>
        <w:t xml:space="preserve"> It may help to understand the wedding customs of the days in which God clothed in a man walked this earth as </w:t>
      </w:r>
      <w:r w:rsidR="000F4434">
        <w:rPr>
          <w:sz w:val="24"/>
          <w:szCs w:val="24"/>
        </w:rPr>
        <w:t>Immanuel</w:t>
      </w:r>
      <w:r>
        <w:rPr>
          <w:sz w:val="24"/>
          <w:szCs w:val="24"/>
        </w:rPr>
        <w:t>.</w:t>
      </w:r>
      <w:r w:rsidRPr="00F76B18">
        <w:rPr>
          <w:sz w:val="24"/>
          <w:szCs w:val="24"/>
        </w:rPr>
        <w:t xml:space="preserve"> In Jesus</w:t>
      </w:r>
      <w:r>
        <w:rPr>
          <w:sz w:val="24"/>
          <w:szCs w:val="24"/>
        </w:rPr>
        <w:t>’</w:t>
      </w:r>
      <w:r w:rsidRPr="00F76B18">
        <w:rPr>
          <w:sz w:val="24"/>
          <w:szCs w:val="24"/>
        </w:rPr>
        <w:t xml:space="preserve"> day</w:t>
      </w:r>
      <w:r>
        <w:rPr>
          <w:sz w:val="24"/>
          <w:szCs w:val="24"/>
        </w:rPr>
        <w:t>, when a man chose a bride,</w:t>
      </w:r>
      <w:r w:rsidRPr="00F76B18">
        <w:rPr>
          <w:sz w:val="24"/>
          <w:szCs w:val="24"/>
        </w:rPr>
        <w:t xml:space="preserve"> an engagement was the same as being married. The Bridegroom would pay the father</w:t>
      </w:r>
      <w:r>
        <w:rPr>
          <w:sz w:val="24"/>
          <w:szCs w:val="24"/>
        </w:rPr>
        <w:t xml:space="preserve"> of the bride </w:t>
      </w:r>
      <w:r w:rsidRPr="00F76B18">
        <w:rPr>
          <w:sz w:val="24"/>
          <w:szCs w:val="24"/>
        </w:rPr>
        <w:t xml:space="preserve">the </w:t>
      </w:r>
      <w:r>
        <w:rPr>
          <w:sz w:val="24"/>
          <w:szCs w:val="24"/>
        </w:rPr>
        <w:t>dowry or</w:t>
      </w:r>
      <w:r w:rsidRPr="00F76B18">
        <w:rPr>
          <w:sz w:val="24"/>
          <w:szCs w:val="24"/>
        </w:rPr>
        <w:t xml:space="preserve"> price to purchase </w:t>
      </w:r>
      <w:r>
        <w:rPr>
          <w:sz w:val="24"/>
          <w:szCs w:val="24"/>
        </w:rPr>
        <w:t>her, and the price it-self spoke volumes of the worth or the bride.</w:t>
      </w:r>
      <w:r w:rsidRPr="00F76B18">
        <w:rPr>
          <w:sz w:val="24"/>
          <w:szCs w:val="24"/>
        </w:rPr>
        <w:t xml:space="preserve">  There would be an engagement party where the bride groom would make a toast and say these words to His bride to be, “I go to prepare a place for you in my father’s house and I will come again and receive you to myself that where I am there you will be also.” When the bride took the cup and drank from it she was saying</w:t>
      </w:r>
      <w:r>
        <w:rPr>
          <w:sz w:val="24"/>
          <w:szCs w:val="24"/>
        </w:rPr>
        <w:t>,</w:t>
      </w:r>
      <w:r w:rsidRPr="00F76B18">
        <w:rPr>
          <w:sz w:val="24"/>
          <w:szCs w:val="24"/>
        </w:rPr>
        <w:t xml:space="preserve"> “I accept this contract”.  The bridegroom held up a cup and would say these words to his bride, “I will not drink of this cup again till I drink it with you in my father’s house. Then he would leave to go and </w:t>
      </w:r>
      <w:r>
        <w:rPr>
          <w:sz w:val="24"/>
          <w:szCs w:val="24"/>
        </w:rPr>
        <w:t>build</w:t>
      </w:r>
      <w:r w:rsidRPr="00F76B18">
        <w:rPr>
          <w:sz w:val="24"/>
          <w:szCs w:val="24"/>
        </w:rPr>
        <w:t xml:space="preserve"> a bridal chamber on His father’s </w:t>
      </w:r>
      <w:r>
        <w:rPr>
          <w:sz w:val="24"/>
          <w:szCs w:val="24"/>
        </w:rPr>
        <w:t>property. It was the Jewish father who told his son when it was ready and gave him the signal to “go get his bride.” The bride would not know when</w:t>
      </w:r>
      <w:r w:rsidRPr="00F76B18">
        <w:rPr>
          <w:sz w:val="24"/>
          <w:szCs w:val="24"/>
        </w:rPr>
        <w:t xml:space="preserve"> the bridegroom would return for her</w:t>
      </w:r>
      <w:r>
        <w:rPr>
          <w:sz w:val="24"/>
          <w:szCs w:val="24"/>
        </w:rPr>
        <w:t>,</w:t>
      </w:r>
      <w:r w:rsidRPr="00F76B18">
        <w:rPr>
          <w:sz w:val="24"/>
          <w:szCs w:val="24"/>
        </w:rPr>
        <w:t xml:space="preserve"> so she had to be ready at all time. </w:t>
      </w:r>
      <w:r>
        <w:rPr>
          <w:sz w:val="24"/>
          <w:szCs w:val="24"/>
        </w:rPr>
        <w:t xml:space="preserve"> With this concept in mind I would like to draw some final thoughts as we near the end of my story. </w:t>
      </w:r>
    </w:p>
    <w:p w14:paraId="30C095BB" w14:textId="77777777" w:rsidR="00ED34C7" w:rsidRDefault="00ED34C7" w:rsidP="000C392E">
      <w:pPr>
        <w:ind w:firstLine="720"/>
        <w:jc w:val="both"/>
        <w:rPr>
          <w:sz w:val="24"/>
          <w:szCs w:val="24"/>
        </w:rPr>
      </w:pPr>
    </w:p>
    <w:p w14:paraId="673CE5B9" w14:textId="77777777" w:rsidR="000C392E" w:rsidRPr="005812FD" w:rsidRDefault="000C392E" w:rsidP="00AA079C">
      <w:pPr>
        <w:pStyle w:val="first-line-none"/>
        <w:shd w:val="clear" w:color="auto" w:fill="FFFFFF"/>
        <w:jc w:val="center"/>
        <w:rPr>
          <w:rFonts w:asciiTheme="minorHAnsi" w:hAnsiTheme="minorHAnsi"/>
          <w:b/>
          <w:i/>
          <w:color w:val="000000"/>
        </w:rPr>
      </w:pPr>
      <w:r>
        <w:rPr>
          <w:rStyle w:val="woj"/>
          <w:rFonts w:asciiTheme="minorHAnsi" w:hAnsiTheme="minorHAnsi"/>
          <w:b/>
          <w:i/>
          <w:color w:val="000000"/>
        </w:rPr>
        <w:t>Revelation 16:15 (NIV)</w:t>
      </w:r>
    </w:p>
    <w:p w14:paraId="2645CC4A" w14:textId="77777777" w:rsidR="000C392E" w:rsidRDefault="000C392E" w:rsidP="00AA079C">
      <w:pPr>
        <w:pStyle w:val="first-line-none"/>
        <w:shd w:val="clear" w:color="auto" w:fill="FFFFFF"/>
        <w:jc w:val="center"/>
        <w:rPr>
          <w:rStyle w:val="woj"/>
          <w:rFonts w:asciiTheme="minorHAnsi" w:hAnsiTheme="minorHAnsi"/>
          <w:b/>
          <w:i/>
          <w:color w:val="000000"/>
        </w:rPr>
      </w:pPr>
      <w:r w:rsidRPr="00916E7C">
        <w:rPr>
          <w:rStyle w:val="woj"/>
          <w:rFonts w:asciiTheme="minorHAnsi" w:hAnsiTheme="minorHAnsi"/>
          <w:b/>
          <w:bCs/>
          <w:i/>
          <w:color w:val="000000"/>
          <w:vertAlign w:val="superscript"/>
        </w:rPr>
        <w:t>15 </w:t>
      </w:r>
      <w:r w:rsidRPr="00916E7C">
        <w:rPr>
          <w:rStyle w:val="woj"/>
          <w:rFonts w:asciiTheme="minorHAnsi" w:hAnsiTheme="minorHAnsi"/>
          <w:b/>
          <w:i/>
          <w:color w:val="000000"/>
        </w:rPr>
        <w:t>Look, I come like a thief!</w:t>
      </w:r>
      <w:r w:rsidRPr="00916E7C">
        <w:rPr>
          <w:rStyle w:val="apple-converted-space"/>
          <w:rFonts w:asciiTheme="minorHAnsi" w:hAnsiTheme="minorHAnsi"/>
          <w:b/>
          <w:i/>
          <w:color w:val="000000"/>
        </w:rPr>
        <w:t> </w:t>
      </w:r>
      <w:r w:rsidRPr="00916E7C">
        <w:rPr>
          <w:rStyle w:val="woj"/>
          <w:rFonts w:asciiTheme="minorHAnsi" w:hAnsiTheme="minorHAnsi"/>
          <w:b/>
          <w:i/>
          <w:color w:val="000000"/>
        </w:rPr>
        <w:t>Blessed is the one who stays awake</w:t>
      </w:r>
      <w:r w:rsidRPr="00916E7C">
        <w:rPr>
          <w:rStyle w:val="apple-converted-space"/>
          <w:rFonts w:asciiTheme="minorHAnsi" w:hAnsiTheme="minorHAnsi"/>
          <w:b/>
          <w:i/>
          <w:color w:val="000000"/>
        </w:rPr>
        <w:t> </w:t>
      </w:r>
      <w:r w:rsidRPr="00916E7C">
        <w:rPr>
          <w:rStyle w:val="woj"/>
          <w:rFonts w:asciiTheme="minorHAnsi" w:hAnsiTheme="minorHAnsi"/>
          <w:b/>
          <w:i/>
          <w:color w:val="000000"/>
        </w:rPr>
        <w:t>and remains clothed, so as not to go naked and be shamefully exposed.</w:t>
      </w:r>
    </w:p>
    <w:p w14:paraId="5EBB03CE" w14:textId="77777777" w:rsidR="0060433E" w:rsidRPr="00ED34C7" w:rsidRDefault="00ED34C7" w:rsidP="008432A2">
      <w:pPr>
        <w:jc w:val="center"/>
        <w:rPr>
          <w:b/>
          <w:sz w:val="28"/>
          <w:szCs w:val="28"/>
        </w:rPr>
      </w:pPr>
      <w:r w:rsidRPr="00ED34C7">
        <w:rPr>
          <w:b/>
          <w:sz w:val="28"/>
          <w:szCs w:val="28"/>
        </w:rPr>
        <w:t>Behold…He Comes Like A Thief!</w:t>
      </w:r>
    </w:p>
    <w:p w14:paraId="478DD645" w14:textId="77777777" w:rsidR="00B861E1" w:rsidRPr="00915FB6" w:rsidRDefault="00B861E1" w:rsidP="00B861E1">
      <w:pPr>
        <w:pStyle w:val="Heading1"/>
        <w:shd w:val="clear" w:color="auto" w:fill="FFFFFF"/>
        <w:spacing w:before="0"/>
        <w:jc w:val="center"/>
        <w:rPr>
          <w:rFonts w:asciiTheme="minorHAnsi" w:hAnsiTheme="minorHAnsi" w:cstheme="minorHAnsi"/>
          <w:bCs w:val="0"/>
          <w:i/>
          <w:color w:val="000000"/>
          <w:sz w:val="24"/>
          <w:szCs w:val="24"/>
        </w:rPr>
      </w:pPr>
      <w:r w:rsidRPr="00915FB6">
        <w:rPr>
          <w:rStyle w:val="passage-display-version"/>
          <w:rFonts w:asciiTheme="minorHAnsi" w:hAnsiTheme="minorHAnsi" w:cstheme="minorHAnsi"/>
          <w:bCs w:val="0"/>
          <w:i/>
          <w:color w:val="000000"/>
          <w:sz w:val="24"/>
          <w:szCs w:val="24"/>
        </w:rPr>
        <w:t>Revelation 22:20 (NIV)</w:t>
      </w:r>
    </w:p>
    <w:p w14:paraId="2761E624" w14:textId="77777777" w:rsidR="00B861E1" w:rsidRPr="00915FB6" w:rsidRDefault="00B861E1" w:rsidP="00B861E1">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915FB6">
        <w:rPr>
          <w:rStyle w:val="text"/>
          <w:rFonts w:asciiTheme="minorHAnsi" w:hAnsiTheme="minorHAnsi" w:cstheme="minorHAnsi"/>
          <w:b/>
          <w:bCs/>
          <w:i/>
          <w:color w:val="000000"/>
          <w:vertAlign w:val="superscript"/>
        </w:rPr>
        <w:t>20 </w:t>
      </w:r>
      <w:r w:rsidRPr="00915FB6">
        <w:rPr>
          <w:rStyle w:val="text"/>
          <w:rFonts w:asciiTheme="minorHAnsi" w:hAnsiTheme="minorHAnsi" w:cstheme="minorHAnsi"/>
          <w:b/>
          <w:i/>
          <w:color w:val="000000"/>
        </w:rPr>
        <w:t>He who testifies to these things</w:t>
      </w:r>
      <w:r w:rsidRPr="00915FB6">
        <w:rPr>
          <w:rStyle w:val="apple-converted-space"/>
          <w:rFonts w:asciiTheme="minorHAnsi" w:hAnsiTheme="minorHAnsi" w:cstheme="minorHAnsi"/>
          <w:b/>
          <w:i/>
          <w:color w:val="000000"/>
        </w:rPr>
        <w:t> </w:t>
      </w:r>
      <w:r w:rsidRPr="00915FB6">
        <w:rPr>
          <w:rStyle w:val="text"/>
          <w:rFonts w:asciiTheme="minorHAnsi" w:hAnsiTheme="minorHAnsi" w:cstheme="minorHAnsi"/>
          <w:b/>
          <w:i/>
          <w:color w:val="000000"/>
        </w:rPr>
        <w:t>says,</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i/>
          <w:color w:val="000000"/>
        </w:rPr>
        <w:t>“Yes, I am coming soon.”</w:t>
      </w:r>
      <w:r>
        <w:rPr>
          <w:rStyle w:val="woj"/>
          <w:rFonts w:asciiTheme="minorHAnsi" w:hAnsiTheme="minorHAnsi" w:cstheme="minorHAnsi"/>
          <w:b/>
          <w:i/>
          <w:color w:val="000000"/>
        </w:rPr>
        <w:t xml:space="preserve"> </w:t>
      </w:r>
      <w:r w:rsidRPr="00915FB6">
        <w:rPr>
          <w:rStyle w:val="text"/>
          <w:rFonts w:asciiTheme="minorHAnsi" w:hAnsiTheme="minorHAnsi" w:cstheme="minorHAnsi"/>
          <w:b/>
          <w:i/>
          <w:color w:val="000000"/>
        </w:rPr>
        <w:t>Amen. Come, Lord Jesus.</w:t>
      </w:r>
    </w:p>
    <w:p w14:paraId="71C6BB15" w14:textId="77777777" w:rsidR="0060433E" w:rsidRPr="0060433E" w:rsidRDefault="0060433E" w:rsidP="0060433E">
      <w:pPr>
        <w:pStyle w:val="Heading1"/>
        <w:shd w:val="clear" w:color="auto" w:fill="FFFFFF"/>
        <w:spacing w:before="0"/>
        <w:jc w:val="center"/>
        <w:rPr>
          <w:rFonts w:asciiTheme="minorHAnsi" w:hAnsiTheme="minorHAnsi" w:cstheme="minorHAnsi"/>
          <w:bCs w:val="0"/>
          <w:i/>
          <w:color w:val="000000"/>
          <w:sz w:val="24"/>
          <w:szCs w:val="24"/>
        </w:rPr>
      </w:pPr>
      <w:r w:rsidRPr="0060433E">
        <w:rPr>
          <w:rStyle w:val="passage-display-bcv"/>
          <w:rFonts w:asciiTheme="minorHAnsi" w:hAnsiTheme="minorHAnsi" w:cstheme="minorHAnsi"/>
          <w:bCs w:val="0"/>
          <w:i/>
          <w:color w:val="000000"/>
          <w:sz w:val="24"/>
          <w:szCs w:val="24"/>
        </w:rPr>
        <w:t>Zechariah 2:10-13</w:t>
      </w:r>
      <w:r w:rsidRPr="0060433E">
        <w:rPr>
          <w:rStyle w:val="passage-display-version"/>
          <w:rFonts w:asciiTheme="minorHAnsi" w:hAnsiTheme="minorHAnsi" w:cstheme="minorHAnsi"/>
          <w:bCs w:val="0"/>
          <w:i/>
          <w:color w:val="000000"/>
          <w:sz w:val="24"/>
          <w:szCs w:val="24"/>
        </w:rPr>
        <w:t xml:space="preserve"> (NIV)</w:t>
      </w:r>
    </w:p>
    <w:p w14:paraId="700403D2" w14:textId="77777777" w:rsidR="0060433E" w:rsidRPr="0060433E" w:rsidRDefault="0060433E" w:rsidP="0060433E">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60433E">
        <w:rPr>
          <w:rStyle w:val="text"/>
          <w:rFonts w:asciiTheme="minorHAnsi" w:hAnsiTheme="minorHAnsi" w:cstheme="minorHAnsi"/>
          <w:b/>
          <w:bCs/>
          <w:i/>
          <w:color w:val="000000"/>
          <w:vertAlign w:val="superscript"/>
        </w:rPr>
        <w:t>10 </w:t>
      </w:r>
      <w:r w:rsidRPr="0060433E">
        <w:rPr>
          <w:rStyle w:val="text"/>
          <w:rFonts w:asciiTheme="minorHAnsi" w:hAnsiTheme="minorHAnsi" w:cstheme="minorHAnsi"/>
          <w:b/>
          <w:i/>
          <w:color w:val="000000"/>
        </w:rPr>
        <w:t>“Shout</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and be glad, Daughter Zion.</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For I am coming,</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and I will live among you,”</w:t>
      </w:r>
      <w:r>
        <w:rPr>
          <w:rStyle w:val="text"/>
          <w:rFonts w:asciiTheme="minorHAnsi" w:hAnsiTheme="minorHAnsi" w:cstheme="minorHAnsi"/>
          <w:b/>
          <w:i/>
          <w:color w:val="000000"/>
        </w:rPr>
        <w:t xml:space="preserve"> </w:t>
      </w:r>
      <w:r w:rsidRPr="0060433E">
        <w:rPr>
          <w:rStyle w:val="text"/>
          <w:rFonts w:asciiTheme="minorHAnsi" w:hAnsiTheme="minorHAnsi" w:cstheme="minorHAnsi"/>
          <w:b/>
          <w:i/>
          <w:color w:val="000000"/>
        </w:rPr>
        <w:t>declares the</w:t>
      </w:r>
      <w:r w:rsidRPr="0060433E">
        <w:rPr>
          <w:rStyle w:val="apple-converted-space"/>
          <w:rFonts w:asciiTheme="minorHAnsi" w:hAnsiTheme="minorHAnsi" w:cstheme="minorHAnsi"/>
          <w:b/>
          <w:i/>
          <w:color w:val="000000"/>
        </w:rPr>
        <w:t> </w:t>
      </w:r>
      <w:r w:rsidRPr="0060433E">
        <w:rPr>
          <w:rStyle w:val="small-caps"/>
          <w:rFonts w:asciiTheme="minorHAnsi" w:hAnsiTheme="minorHAnsi" w:cstheme="minorHAnsi"/>
          <w:b/>
          <w:i/>
          <w:smallCaps/>
          <w:color w:val="000000"/>
        </w:rPr>
        <w:t>Lord</w:t>
      </w:r>
      <w:r w:rsidRPr="0060433E">
        <w:rPr>
          <w:rStyle w:val="text"/>
          <w:rFonts w:asciiTheme="minorHAnsi" w:hAnsiTheme="minorHAnsi" w:cstheme="minorHAnsi"/>
          <w:b/>
          <w:i/>
          <w:color w:val="000000"/>
        </w:rPr>
        <w:t>.</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bCs/>
          <w:i/>
          <w:color w:val="000000"/>
          <w:vertAlign w:val="superscript"/>
        </w:rPr>
        <w:t>11 </w:t>
      </w:r>
      <w:r w:rsidRPr="0060433E">
        <w:rPr>
          <w:rStyle w:val="text"/>
          <w:rFonts w:asciiTheme="minorHAnsi" w:hAnsiTheme="minorHAnsi" w:cstheme="minorHAnsi"/>
          <w:b/>
          <w:i/>
          <w:color w:val="000000"/>
        </w:rPr>
        <w:t>“Many nations will be joined with the</w:t>
      </w:r>
      <w:r w:rsidRPr="0060433E">
        <w:rPr>
          <w:rStyle w:val="apple-converted-space"/>
          <w:rFonts w:asciiTheme="minorHAnsi" w:hAnsiTheme="minorHAnsi" w:cstheme="minorHAnsi"/>
          <w:b/>
          <w:i/>
          <w:color w:val="000000"/>
        </w:rPr>
        <w:t> </w:t>
      </w:r>
      <w:r w:rsidRPr="0060433E">
        <w:rPr>
          <w:rStyle w:val="small-caps"/>
          <w:rFonts w:asciiTheme="minorHAnsi" w:hAnsiTheme="minorHAnsi" w:cstheme="minorHAnsi"/>
          <w:b/>
          <w:i/>
          <w:smallCaps/>
          <w:color w:val="000000"/>
        </w:rPr>
        <w:t>Lord</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in that day and will become my people.</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I will live among you and you will know that the</w:t>
      </w:r>
      <w:r w:rsidRPr="0060433E">
        <w:rPr>
          <w:rStyle w:val="apple-converted-space"/>
          <w:rFonts w:asciiTheme="minorHAnsi" w:hAnsiTheme="minorHAnsi" w:cstheme="minorHAnsi"/>
          <w:b/>
          <w:i/>
          <w:color w:val="000000"/>
        </w:rPr>
        <w:t> </w:t>
      </w:r>
      <w:r w:rsidRPr="0060433E">
        <w:rPr>
          <w:rStyle w:val="small-caps"/>
          <w:rFonts w:asciiTheme="minorHAnsi" w:hAnsiTheme="minorHAnsi" w:cstheme="minorHAnsi"/>
          <w:b/>
          <w:i/>
          <w:smallCaps/>
          <w:color w:val="000000"/>
        </w:rPr>
        <w:t>Lord</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Almighty has sent me to you.</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bCs/>
          <w:i/>
          <w:color w:val="000000"/>
          <w:vertAlign w:val="superscript"/>
        </w:rPr>
        <w:t>12 </w:t>
      </w:r>
      <w:r w:rsidRPr="0060433E">
        <w:rPr>
          <w:rStyle w:val="text"/>
          <w:rFonts w:asciiTheme="minorHAnsi" w:hAnsiTheme="minorHAnsi" w:cstheme="minorHAnsi"/>
          <w:b/>
          <w:i/>
          <w:color w:val="000000"/>
        </w:rPr>
        <w:t>The</w:t>
      </w:r>
      <w:r w:rsidRPr="0060433E">
        <w:rPr>
          <w:rStyle w:val="apple-converted-space"/>
          <w:rFonts w:asciiTheme="minorHAnsi" w:hAnsiTheme="minorHAnsi" w:cstheme="minorHAnsi"/>
          <w:b/>
          <w:i/>
          <w:color w:val="000000"/>
        </w:rPr>
        <w:t> </w:t>
      </w:r>
      <w:r w:rsidRPr="0060433E">
        <w:rPr>
          <w:rStyle w:val="small-caps"/>
          <w:rFonts w:asciiTheme="minorHAnsi" w:hAnsiTheme="minorHAnsi" w:cstheme="minorHAnsi"/>
          <w:b/>
          <w:i/>
          <w:smallCaps/>
          <w:color w:val="000000"/>
        </w:rPr>
        <w:t>Lord</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will inherit</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Judah</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as his portion in the holy land and will again choose</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Jerusalem.</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bCs/>
          <w:i/>
          <w:color w:val="000000"/>
          <w:vertAlign w:val="superscript"/>
        </w:rPr>
        <w:t>13 </w:t>
      </w:r>
      <w:r w:rsidRPr="0060433E">
        <w:rPr>
          <w:rStyle w:val="text"/>
          <w:rFonts w:asciiTheme="minorHAnsi" w:hAnsiTheme="minorHAnsi" w:cstheme="minorHAnsi"/>
          <w:b/>
          <w:i/>
          <w:color w:val="000000"/>
        </w:rPr>
        <w:t>Be still</w:t>
      </w:r>
      <w:r w:rsidRPr="0060433E">
        <w:rPr>
          <w:rStyle w:val="apple-converted-space"/>
          <w:rFonts w:asciiTheme="minorHAnsi" w:hAnsiTheme="minorHAnsi" w:cstheme="minorHAnsi"/>
          <w:b/>
          <w:i/>
          <w:color w:val="000000"/>
        </w:rPr>
        <w:t> </w:t>
      </w:r>
      <w:r w:rsidRPr="0060433E">
        <w:rPr>
          <w:rStyle w:val="text"/>
          <w:rFonts w:asciiTheme="minorHAnsi" w:hAnsiTheme="minorHAnsi" w:cstheme="minorHAnsi"/>
          <w:b/>
          <w:i/>
          <w:color w:val="000000"/>
        </w:rPr>
        <w:t>before the</w:t>
      </w:r>
      <w:r w:rsidRPr="0060433E">
        <w:rPr>
          <w:rStyle w:val="apple-converted-space"/>
          <w:rFonts w:asciiTheme="minorHAnsi" w:hAnsiTheme="minorHAnsi" w:cstheme="minorHAnsi"/>
          <w:b/>
          <w:i/>
          <w:color w:val="000000"/>
        </w:rPr>
        <w:t> </w:t>
      </w:r>
      <w:r w:rsidRPr="0060433E">
        <w:rPr>
          <w:rStyle w:val="small-caps"/>
          <w:rFonts w:asciiTheme="minorHAnsi" w:hAnsiTheme="minorHAnsi" w:cstheme="minorHAnsi"/>
          <w:b/>
          <w:i/>
          <w:smallCaps/>
          <w:color w:val="000000"/>
        </w:rPr>
        <w:t>Lord</w:t>
      </w:r>
      <w:r w:rsidRPr="0060433E">
        <w:rPr>
          <w:rStyle w:val="text"/>
          <w:rFonts w:asciiTheme="minorHAnsi" w:hAnsiTheme="minorHAnsi" w:cstheme="minorHAnsi"/>
          <w:b/>
          <w:i/>
          <w:color w:val="000000"/>
        </w:rPr>
        <w:t>, all mankind, because he has roused himself from his holy dwelling.”</w:t>
      </w:r>
    </w:p>
    <w:p w14:paraId="65137E68" w14:textId="77777777" w:rsidR="007D01C6" w:rsidRDefault="0060433E" w:rsidP="00A10705">
      <w:pPr>
        <w:ind w:firstLine="360"/>
        <w:jc w:val="both"/>
        <w:rPr>
          <w:sz w:val="24"/>
          <w:szCs w:val="24"/>
        </w:rPr>
      </w:pPr>
      <w:r w:rsidRPr="00A10705">
        <w:rPr>
          <w:rFonts w:cstheme="minorHAnsi"/>
          <w:sz w:val="24"/>
          <w:szCs w:val="24"/>
        </w:rPr>
        <w:t>As Jesus time on earth was coming to an end, and He approached the Cross of our Redemption, His parables shifted in theme. Beginning, with the Parable of the Wedding banquet, an invitation is sent out for everyone to come to the wedding of the King’s Son. Not everyone accepts the invitation, and one man tried to enter without proper wedding attire and was thrown out. (Matthew 22:1-14) Without unpacking every treasure hidden in this parable, I would like to make a few points. The message of the gospel is the invitation to come</w:t>
      </w:r>
      <w:r w:rsidR="00B861E1" w:rsidRPr="00A10705">
        <w:rPr>
          <w:rFonts w:cstheme="minorHAnsi"/>
          <w:sz w:val="24"/>
          <w:szCs w:val="24"/>
        </w:rPr>
        <w:t>, through</w:t>
      </w:r>
      <w:r w:rsidRPr="00A10705">
        <w:rPr>
          <w:rFonts w:cstheme="minorHAnsi"/>
          <w:sz w:val="24"/>
          <w:szCs w:val="24"/>
        </w:rPr>
        <w:t xml:space="preserve"> repentance and faith to– the King’s</w:t>
      </w:r>
      <w:r w:rsidR="00B861E1" w:rsidRPr="00A10705">
        <w:rPr>
          <w:rFonts w:cstheme="minorHAnsi"/>
          <w:sz w:val="24"/>
          <w:szCs w:val="24"/>
        </w:rPr>
        <w:t xml:space="preserve"> Only Begotten </w:t>
      </w:r>
      <w:r w:rsidRPr="00A10705">
        <w:rPr>
          <w:rFonts w:cstheme="minorHAnsi"/>
          <w:sz w:val="24"/>
          <w:szCs w:val="24"/>
        </w:rPr>
        <w:t>Son. The servants who extend the invitation are the true followers of Christ Jesus.</w:t>
      </w:r>
      <w:r w:rsidR="00B861E1" w:rsidRPr="00A10705">
        <w:rPr>
          <w:rFonts w:cstheme="minorHAnsi"/>
          <w:sz w:val="24"/>
          <w:szCs w:val="24"/>
        </w:rPr>
        <w:t xml:space="preserve"> </w:t>
      </w:r>
      <w:r w:rsidR="00B861E1" w:rsidRPr="00A10705">
        <w:rPr>
          <w:sz w:val="24"/>
          <w:szCs w:val="24"/>
        </w:rPr>
        <w:t>(Malachi 3:16-18)</w:t>
      </w:r>
    </w:p>
    <w:p w14:paraId="37E54402" w14:textId="77777777" w:rsidR="00A10705" w:rsidRDefault="00B861E1" w:rsidP="00A10705">
      <w:pPr>
        <w:ind w:firstLine="360"/>
        <w:jc w:val="both"/>
        <w:rPr>
          <w:sz w:val="24"/>
          <w:szCs w:val="24"/>
        </w:rPr>
      </w:pPr>
      <w:r w:rsidRPr="00A10705">
        <w:rPr>
          <w:sz w:val="24"/>
          <w:szCs w:val="24"/>
        </w:rPr>
        <w:t xml:space="preserve"> </w:t>
      </w:r>
      <w:r w:rsidR="00A10705" w:rsidRPr="00A10705">
        <w:rPr>
          <w:sz w:val="24"/>
          <w:szCs w:val="24"/>
        </w:rPr>
        <w:t>In the Parable of</w:t>
      </w:r>
      <w:r w:rsidR="00A10705">
        <w:rPr>
          <w:sz w:val="24"/>
          <w:szCs w:val="24"/>
        </w:rPr>
        <w:t xml:space="preserve"> the Ten Virgins, five were wise and five were foolish. The ones without oil in their lamps</w:t>
      </w:r>
      <w:r w:rsidR="00A10705" w:rsidRPr="002C6927">
        <w:rPr>
          <w:sz w:val="24"/>
          <w:szCs w:val="24"/>
        </w:rPr>
        <w:t xml:space="preserve"> did not have the Holy Spirit</w:t>
      </w:r>
      <w:r w:rsidR="00A10705">
        <w:rPr>
          <w:sz w:val="24"/>
          <w:szCs w:val="24"/>
        </w:rPr>
        <w:t xml:space="preserve">. </w:t>
      </w:r>
      <w:r w:rsidR="00A10705" w:rsidRPr="002C6927">
        <w:rPr>
          <w:sz w:val="24"/>
          <w:szCs w:val="24"/>
        </w:rPr>
        <w:t xml:space="preserve"> They </w:t>
      </w:r>
      <w:r w:rsidR="00A10705">
        <w:rPr>
          <w:sz w:val="24"/>
          <w:szCs w:val="24"/>
        </w:rPr>
        <w:t>were</w:t>
      </w:r>
      <w:r w:rsidR="00A10705" w:rsidRPr="002C6927">
        <w:rPr>
          <w:sz w:val="24"/>
          <w:szCs w:val="24"/>
        </w:rPr>
        <w:t xml:space="preserve"> foolish because they did not receive the message of salvation</w:t>
      </w:r>
      <w:r w:rsidR="007D01C6">
        <w:rPr>
          <w:sz w:val="24"/>
          <w:szCs w:val="24"/>
        </w:rPr>
        <w:t>. T</w:t>
      </w:r>
      <w:r w:rsidR="00A10705">
        <w:rPr>
          <w:sz w:val="24"/>
          <w:szCs w:val="24"/>
        </w:rPr>
        <w:t xml:space="preserve">he gospel of the </w:t>
      </w:r>
      <w:r w:rsidR="00A10705" w:rsidRPr="002C6927">
        <w:rPr>
          <w:sz w:val="24"/>
          <w:szCs w:val="24"/>
        </w:rPr>
        <w:t>cross</w:t>
      </w:r>
      <w:r w:rsidR="007D01C6">
        <w:rPr>
          <w:sz w:val="24"/>
          <w:szCs w:val="24"/>
        </w:rPr>
        <w:t xml:space="preserve"> was foolishness to them</w:t>
      </w:r>
      <w:r w:rsidR="00A10705" w:rsidRPr="002C6927">
        <w:rPr>
          <w:sz w:val="24"/>
          <w:szCs w:val="24"/>
        </w:rPr>
        <w:t>. (</w:t>
      </w:r>
      <w:r w:rsidR="00A10705">
        <w:rPr>
          <w:sz w:val="24"/>
          <w:szCs w:val="24"/>
        </w:rPr>
        <w:t xml:space="preserve">John 1:12-14; </w:t>
      </w:r>
      <w:r w:rsidR="00A10705" w:rsidRPr="002C6927">
        <w:rPr>
          <w:sz w:val="24"/>
          <w:szCs w:val="24"/>
        </w:rPr>
        <w:t>1</w:t>
      </w:r>
      <w:r w:rsidR="00A10705">
        <w:rPr>
          <w:sz w:val="24"/>
          <w:szCs w:val="24"/>
        </w:rPr>
        <w:t xml:space="preserve"> Corinthians1:</w:t>
      </w:r>
      <w:r w:rsidR="00A10705" w:rsidRPr="002C6927">
        <w:rPr>
          <w:sz w:val="24"/>
          <w:szCs w:val="24"/>
        </w:rPr>
        <w:t>17-24, 30</w:t>
      </w:r>
      <w:r w:rsidR="00A10705">
        <w:rPr>
          <w:sz w:val="24"/>
          <w:szCs w:val="24"/>
        </w:rPr>
        <w:t xml:space="preserve">; </w:t>
      </w:r>
      <w:r w:rsidR="00A10705" w:rsidRPr="00C437C2">
        <w:rPr>
          <w:sz w:val="24"/>
          <w:szCs w:val="24"/>
        </w:rPr>
        <w:t>1 Corinthians 2:1-14</w:t>
      </w:r>
      <w:r w:rsidR="00A10705">
        <w:rPr>
          <w:sz w:val="24"/>
          <w:szCs w:val="24"/>
        </w:rPr>
        <w:t>;</w:t>
      </w:r>
      <w:r w:rsidR="00A10705" w:rsidRPr="00C437C2">
        <w:rPr>
          <w:sz w:val="24"/>
          <w:szCs w:val="24"/>
        </w:rPr>
        <w:t xml:space="preserve"> Romans 8:9</w:t>
      </w:r>
      <w:r w:rsidR="00A10705">
        <w:rPr>
          <w:sz w:val="24"/>
          <w:szCs w:val="24"/>
        </w:rPr>
        <w:t xml:space="preserve">) </w:t>
      </w:r>
      <w:r w:rsidR="00A10705" w:rsidRPr="00147719">
        <w:rPr>
          <w:sz w:val="24"/>
          <w:szCs w:val="24"/>
        </w:rPr>
        <w:t xml:space="preserve">Everyone is invited, but few will accept His call. </w:t>
      </w:r>
    </w:p>
    <w:p w14:paraId="716ECD9A" w14:textId="77777777" w:rsidR="004C17C0" w:rsidRPr="00915FB6" w:rsidRDefault="004C17C0" w:rsidP="004C17C0">
      <w:pPr>
        <w:pStyle w:val="Heading1"/>
        <w:shd w:val="clear" w:color="auto" w:fill="FFFFFF"/>
        <w:spacing w:before="0"/>
        <w:jc w:val="center"/>
        <w:rPr>
          <w:rFonts w:asciiTheme="minorHAnsi" w:hAnsiTheme="minorHAnsi" w:cstheme="minorHAnsi"/>
          <w:bCs w:val="0"/>
          <w:i/>
          <w:color w:val="000000"/>
          <w:sz w:val="24"/>
          <w:szCs w:val="24"/>
        </w:rPr>
      </w:pPr>
      <w:r w:rsidRPr="00915FB6">
        <w:rPr>
          <w:rStyle w:val="passage-display-bcv"/>
          <w:rFonts w:asciiTheme="minorHAnsi" w:hAnsiTheme="minorHAnsi" w:cstheme="minorHAnsi"/>
          <w:bCs w:val="0"/>
          <w:i/>
          <w:color w:val="000000"/>
          <w:sz w:val="24"/>
          <w:szCs w:val="24"/>
        </w:rPr>
        <w:t>Luke 12:35-38</w:t>
      </w:r>
      <w:r w:rsidRPr="00915FB6">
        <w:rPr>
          <w:rStyle w:val="passage-display-version"/>
          <w:rFonts w:asciiTheme="minorHAnsi" w:hAnsiTheme="minorHAnsi" w:cstheme="minorHAnsi"/>
          <w:bCs w:val="0"/>
          <w:i/>
          <w:color w:val="000000"/>
          <w:sz w:val="24"/>
          <w:szCs w:val="24"/>
        </w:rPr>
        <w:t xml:space="preserve"> (NIV)</w:t>
      </w:r>
    </w:p>
    <w:p w14:paraId="42D274B9" w14:textId="77777777" w:rsidR="004C17C0" w:rsidRPr="00915FB6" w:rsidRDefault="004C17C0" w:rsidP="004C17C0">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915FB6">
        <w:rPr>
          <w:rStyle w:val="woj"/>
          <w:rFonts w:asciiTheme="minorHAnsi" w:hAnsiTheme="minorHAnsi" w:cstheme="minorHAnsi"/>
          <w:b/>
          <w:bCs/>
          <w:i/>
          <w:color w:val="000000"/>
          <w:vertAlign w:val="superscript"/>
        </w:rPr>
        <w:t>35 </w:t>
      </w:r>
      <w:r w:rsidRPr="00915FB6">
        <w:rPr>
          <w:rStyle w:val="woj"/>
          <w:rFonts w:asciiTheme="minorHAnsi" w:hAnsiTheme="minorHAnsi" w:cstheme="minorHAnsi"/>
          <w:b/>
          <w:i/>
          <w:color w:val="000000"/>
        </w:rPr>
        <w:t>“Be dressed ready for service and keep your lamps burning,</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bCs/>
          <w:i/>
          <w:color w:val="000000"/>
          <w:vertAlign w:val="superscript"/>
        </w:rPr>
        <w:t>36 </w:t>
      </w:r>
      <w:r w:rsidRPr="00915FB6">
        <w:rPr>
          <w:rStyle w:val="woj"/>
          <w:rFonts w:asciiTheme="minorHAnsi" w:hAnsiTheme="minorHAnsi" w:cstheme="minorHAnsi"/>
          <w:b/>
          <w:i/>
          <w:color w:val="000000"/>
        </w:rPr>
        <w:t>like servants waiting for their master to return from a wedding banquet, so that when he comes and knocks they can immediately open the door for him.</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bCs/>
          <w:i/>
          <w:color w:val="000000"/>
          <w:vertAlign w:val="superscript"/>
        </w:rPr>
        <w:t>37 </w:t>
      </w:r>
      <w:r w:rsidRPr="00915FB6">
        <w:rPr>
          <w:rStyle w:val="woj"/>
          <w:rFonts w:asciiTheme="minorHAnsi" w:hAnsiTheme="minorHAnsi" w:cstheme="minorHAnsi"/>
          <w:b/>
          <w:i/>
          <w:color w:val="000000"/>
        </w:rPr>
        <w:t>It will be good for those servants whose master finds them watching when he comes.</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i/>
          <w:color w:val="000000"/>
        </w:rPr>
        <w:t>Truly I tell you, he will dress himself to serve, will have them recline at the table and will come and wait on them.</w:t>
      </w:r>
      <w:r w:rsidRPr="00915FB6">
        <w:rPr>
          <w:rStyle w:val="apple-converted-space"/>
          <w:rFonts w:asciiTheme="minorHAnsi" w:hAnsiTheme="minorHAnsi" w:cstheme="minorHAnsi"/>
          <w:b/>
          <w:i/>
          <w:color w:val="000000"/>
        </w:rPr>
        <w:t> </w:t>
      </w:r>
      <w:r w:rsidRPr="00915FB6">
        <w:rPr>
          <w:rStyle w:val="woj"/>
          <w:rFonts w:asciiTheme="minorHAnsi" w:hAnsiTheme="minorHAnsi" w:cstheme="minorHAnsi"/>
          <w:b/>
          <w:bCs/>
          <w:i/>
          <w:color w:val="000000"/>
          <w:vertAlign w:val="superscript"/>
        </w:rPr>
        <w:t>38 </w:t>
      </w:r>
      <w:r w:rsidRPr="00915FB6">
        <w:rPr>
          <w:rStyle w:val="woj"/>
          <w:rFonts w:asciiTheme="minorHAnsi" w:hAnsiTheme="minorHAnsi" w:cstheme="minorHAnsi"/>
          <w:b/>
          <w:i/>
          <w:color w:val="000000"/>
        </w:rPr>
        <w:t>It will be good for those servants whose master finds them ready, even if he comes in the middle of the night or toward daybreak.</w:t>
      </w:r>
    </w:p>
    <w:p w14:paraId="1ED4A6B7" w14:textId="77777777" w:rsidR="004C17C0" w:rsidRDefault="004C17C0" w:rsidP="004C17C0">
      <w:pPr>
        <w:ind w:firstLine="720"/>
        <w:jc w:val="both"/>
        <w:rPr>
          <w:sz w:val="24"/>
          <w:szCs w:val="24"/>
        </w:rPr>
      </w:pPr>
      <w:r>
        <w:rPr>
          <w:sz w:val="24"/>
          <w:szCs w:val="24"/>
        </w:rPr>
        <w:t xml:space="preserve">Heaven is a prepared place for a prepared people. </w:t>
      </w:r>
      <w:r w:rsidRPr="00F76B18">
        <w:rPr>
          <w:sz w:val="24"/>
          <w:szCs w:val="24"/>
        </w:rPr>
        <w:t xml:space="preserve">I never met a bride who did not </w:t>
      </w:r>
      <w:r w:rsidR="007D01C6">
        <w:rPr>
          <w:sz w:val="24"/>
          <w:szCs w:val="24"/>
        </w:rPr>
        <w:t>make provisions in preparation</w:t>
      </w:r>
      <w:r w:rsidRPr="00F76B18">
        <w:rPr>
          <w:sz w:val="24"/>
          <w:szCs w:val="24"/>
        </w:rPr>
        <w:t xml:space="preserve"> for the wedding day.  </w:t>
      </w:r>
      <w:r w:rsidR="007D01C6">
        <w:rPr>
          <w:sz w:val="24"/>
          <w:szCs w:val="24"/>
        </w:rPr>
        <w:t>Brides –to- be</w:t>
      </w:r>
      <w:r w:rsidRPr="00F76B18">
        <w:rPr>
          <w:sz w:val="24"/>
          <w:szCs w:val="24"/>
        </w:rPr>
        <w:t xml:space="preserve"> came to my bridal gallery</w:t>
      </w:r>
      <w:r w:rsidR="007D01C6">
        <w:rPr>
          <w:sz w:val="24"/>
          <w:szCs w:val="24"/>
        </w:rPr>
        <w:t xml:space="preserve"> in search of the perfect dress</w:t>
      </w:r>
      <w:r>
        <w:rPr>
          <w:sz w:val="24"/>
          <w:szCs w:val="24"/>
        </w:rPr>
        <w:t>. I</w:t>
      </w:r>
      <w:r w:rsidRPr="00F76B18">
        <w:rPr>
          <w:sz w:val="24"/>
          <w:szCs w:val="24"/>
        </w:rPr>
        <w:t>t was my job to make sure she found the dress of her dreams</w:t>
      </w:r>
      <w:r>
        <w:rPr>
          <w:sz w:val="24"/>
          <w:szCs w:val="24"/>
        </w:rPr>
        <w:t>,</w:t>
      </w:r>
      <w:r w:rsidRPr="00F76B18">
        <w:rPr>
          <w:sz w:val="24"/>
          <w:szCs w:val="24"/>
        </w:rPr>
        <w:t xml:space="preserve"> </w:t>
      </w:r>
      <w:r w:rsidR="007D01C6">
        <w:rPr>
          <w:sz w:val="24"/>
          <w:szCs w:val="24"/>
        </w:rPr>
        <w:t>and then we saw to the details of finding the right attire for the rest of the wedding</w:t>
      </w:r>
      <w:r w:rsidRPr="00F76B18">
        <w:rPr>
          <w:sz w:val="24"/>
          <w:szCs w:val="24"/>
        </w:rPr>
        <w:t xml:space="preserve"> party</w:t>
      </w:r>
      <w:r w:rsidR="007D01C6">
        <w:rPr>
          <w:sz w:val="24"/>
          <w:szCs w:val="24"/>
        </w:rPr>
        <w:t>. Every detail was carefully thought and planed for months in advance.</w:t>
      </w:r>
      <w:r w:rsidRPr="00F76B18">
        <w:rPr>
          <w:sz w:val="24"/>
          <w:szCs w:val="24"/>
        </w:rPr>
        <w:t xml:space="preserve"> On a first come first serve basis, I would hand deliver the gown to the wedding and personally attend the bride</w:t>
      </w:r>
      <w:r>
        <w:rPr>
          <w:sz w:val="24"/>
          <w:szCs w:val="24"/>
        </w:rPr>
        <w:t>.</w:t>
      </w:r>
      <w:r w:rsidRPr="00F76B18">
        <w:rPr>
          <w:sz w:val="24"/>
          <w:szCs w:val="24"/>
        </w:rPr>
        <w:t xml:space="preserve">  </w:t>
      </w:r>
    </w:p>
    <w:p w14:paraId="5F0C7539" w14:textId="77777777" w:rsidR="00FB3BFA" w:rsidRDefault="002966F9" w:rsidP="00FB3BFA">
      <w:pPr>
        <w:jc w:val="both"/>
        <w:rPr>
          <w:sz w:val="24"/>
          <w:szCs w:val="24"/>
        </w:rPr>
      </w:pPr>
      <w:r>
        <w:rPr>
          <w:sz w:val="24"/>
          <w:szCs w:val="24"/>
        </w:rPr>
        <w:t>From</w:t>
      </w:r>
      <w:r w:rsidR="00FB3BFA">
        <w:rPr>
          <w:sz w:val="24"/>
          <w:szCs w:val="24"/>
        </w:rPr>
        <w:t xml:space="preserve"> the moment we become the Bride of Christ</w:t>
      </w:r>
      <w:r>
        <w:rPr>
          <w:sz w:val="24"/>
          <w:szCs w:val="24"/>
        </w:rPr>
        <w:t>,</w:t>
      </w:r>
      <w:r w:rsidR="00FB3BFA">
        <w:rPr>
          <w:sz w:val="24"/>
          <w:szCs w:val="24"/>
        </w:rPr>
        <w:t xml:space="preserve"> everything in our lives is preparation for the day we meet Jesus!</w:t>
      </w:r>
    </w:p>
    <w:p w14:paraId="7BF9F521" w14:textId="77777777" w:rsidR="0060433E" w:rsidRDefault="000C392E" w:rsidP="000C392E">
      <w:pPr>
        <w:ind w:left="360"/>
        <w:jc w:val="center"/>
        <w:rPr>
          <w:b/>
          <w:sz w:val="28"/>
          <w:szCs w:val="28"/>
        </w:rPr>
      </w:pPr>
      <w:r w:rsidRPr="000C392E">
        <w:rPr>
          <w:b/>
          <w:sz w:val="28"/>
          <w:szCs w:val="28"/>
        </w:rPr>
        <w:t>Are You Ready to Meet The Bridegroom?</w:t>
      </w:r>
    </w:p>
    <w:p w14:paraId="3F3DE2A2" w14:textId="77777777" w:rsidR="00F90004" w:rsidRDefault="00F90004" w:rsidP="00F90004">
      <w:pPr>
        <w:pStyle w:val="NormalWeb"/>
        <w:shd w:val="clear" w:color="auto" w:fill="FFFFFF"/>
        <w:spacing w:before="0" w:beforeAutospacing="0" w:after="150" w:afterAutospacing="0" w:line="360" w:lineRule="atLeast"/>
        <w:jc w:val="center"/>
        <w:rPr>
          <w:rStyle w:val="text"/>
          <w:rFonts w:asciiTheme="minorHAnsi" w:hAnsiTheme="minorHAnsi" w:cstheme="minorHAnsi"/>
          <w:b/>
          <w:color w:val="000000"/>
          <w:sz w:val="28"/>
          <w:szCs w:val="28"/>
        </w:rPr>
      </w:pPr>
      <w:r w:rsidRPr="00B861E1">
        <w:rPr>
          <w:rStyle w:val="text"/>
          <w:rFonts w:asciiTheme="minorHAnsi" w:hAnsiTheme="minorHAnsi" w:cstheme="minorHAnsi"/>
          <w:b/>
          <w:color w:val="000000"/>
          <w:sz w:val="28"/>
          <w:szCs w:val="28"/>
        </w:rPr>
        <w:t>The Wedding Dress</w:t>
      </w:r>
    </w:p>
    <w:p w14:paraId="442C2D34" w14:textId="77777777" w:rsidR="00375F4D" w:rsidRPr="00187FA1" w:rsidRDefault="00375F4D" w:rsidP="00375F4D">
      <w:pPr>
        <w:jc w:val="center"/>
        <w:rPr>
          <w:b/>
          <w:i/>
          <w:sz w:val="24"/>
          <w:szCs w:val="24"/>
        </w:rPr>
      </w:pPr>
      <w:r w:rsidRPr="00187FA1">
        <w:rPr>
          <w:b/>
          <w:i/>
          <w:sz w:val="24"/>
          <w:szCs w:val="24"/>
        </w:rPr>
        <w:t>2 Corinthians 5:2-3 (NIV)</w:t>
      </w:r>
    </w:p>
    <w:p w14:paraId="6DCF0140" w14:textId="77777777" w:rsidR="00375F4D" w:rsidRDefault="00375F4D" w:rsidP="00375F4D">
      <w:pPr>
        <w:ind w:firstLine="720"/>
        <w:jc w:val="center"/>
        <w:rPr>
          <w:b/>
          <w:i/>
          <w:sz w:val="24"/>
          <w:szCs w:val="24"/>
        </w:rPr>
      </w:pPr>
      <w:r w:rsidRPr="00187FA1">
        <w:rPr>
          <w:b/>
          <w:i/>
          <w:sz w:val="24"/>
          <w:szCs w:val="24"/>
        </w:rPr>
        <w:t>Meanwhile we groan, longing to be clothed with our heavenly dwelling, because when we are clothed, we will not be found naked.</w:t>
      </w:r>
    </w:p>
    <w:p w14:paraId="396FDA87" w14:textId="77777777" w:rsidR="00F90004" w:rsidRDefault="00F90004" w:rsidP="00F90004">
      <w:pPr>
        <w:ind w:firstLine="360"/>
        <w:jc w:val="both"/>
        <w:rPr>
          <w:sz w:val="24"/>
          <w:szCs w:val="24"/>
        </w:rPr>
      </w:pPr>
      <w:r w:rsidRPr="00147719">
        <w:rPr>
          <w:sz w:val="24"/>
          <w:szCs w:val="24"/>
        </w:rPr>
        <w:t xml:space="preserve">When the wedding day comes, we must be dressed appropriately, or we cannot enter. The only wedding dress that is acceptable to enter the pearly white gates of Heaven is the </w:t>
      </w:r>
      <w:r w:rsidRPr="00147719">
        <w:rPr>
          <w:b/>
          <w:i/>
          <w:sz w:val="24"/>
          <w:szCs w:val="24"/>
        </w:rPr>
        <w:t>righteousness of the Lord Jesus Christ</w:t>
      </w:r>
      <w:r w:rsidRPr="00147719">
        <w:rPr>
          <w:sz w:val="24"/>
          <w:szCs w:val="24"/>
        </w:rPr>
        <w:t xml:space="preserve">. We must be clothed </w:t>
      </w:r>
      <w:r w:rsidRPr="00147719">
        <w:rPr>
          <w:b/>
          <w:i/>
          <w:sz w:val="24"/>
          <w:szCs w:val="24"/>
        </w:rPr>
        <w:t>in Him</w:t>
      </w:r>
      <w:r w:rsidRPr="00147719">
        <w:rPr>
          <w:sz w:val="24"/>
          <w:szCs w:val="24"/>
        </w:rPr>
        <w:t>!</w:t>
      </w:r>
    </w:p>
    <w:p w14:paraId="131F44A3" w14:textId="77777777" w:rsidR="00DC3A40" w:rsidRPr="00651F2D" w:rsidRDefault="00DC3A40" w:rsidP="00DC3A40">
      <w:pPr>
        <w:jc w:val="center"/>
        <w:rPr>
          <w:b/>
          <w:i/>
          <w:sz w:val="24"/>
          <w:szCs w:val="24"/>
        </w:rPr>
      </w:pPr>
      <w:r w:rsidRPr="00651F2D">
        <w:rPr>
          <w:b/>
          <w:i/>
          <w:sz w:val="24"/>
          <w:szCs w:val="24"/>
        </w:rPr>
        <w:t>Revelation 21:2-3</w:t>
      </w:r>
      <w:r>
        <w:rPr>
          <w:b/>
          <w:i/>
          <w:sz w:val="24"/>
          <w:szCs w:val="24"/>
        </w:rPr>
        <w:t xml:space="preserve"> </w:t>
      </w:r>
      <w:r w:rsidRPr="00651F2D">
        <w:rPr>
          <w:b/>
          <w:i/>
          <w:sz w:val="24"/>
          <w:szCs w:val="24"/>
        </w:rPr>
        <w:t>(NASB)</w:t>
      </w:r>
    </w:p>
    <w:p w14:paraId="3198E1A8" w14:textId="77777777" w:rsidR="00DC3A40" w:rsidRDefault="00DC3A40" w:rsidP="00DC3A40">
      <w:pPr>
        <w:jc w:val="center"/>
        <w:rPr>
          <w:b/>
          <w:i/>
          <w:sz w:val="24"/>
          <w:szCs w:val="24"/>
        </w:rPr>
      </w:pPr>
      <w:r w:rsidRPr="00651F2D">
        <w:rPr>
          <w:b/>
          <w:i/>
          <w:sz w:val="24"/>
          <w:szCs w:val="24"/>
        </w:rPr>
        <w:t xml:space="preserve">Then I saw a new heaven and a new earth; for the first heaven and the first earth passed away, and there is no longer any sea. And I saw the Holy City, New Jerusalem, coming down out of heaven from God, made ready as a BRIDE ADORNED for her HUSBAND. </w:t>
      </w:r>
    </w:p>
    <w:p w14:paraId="5115A599" w14:textId="77777777" w:rsidR="00DC3A40" w:rsidRPr="00A10705" w:rsidRDefault="002F48D0" w:rsidP="00DC3A40">
      <w:pPr>
        <w:ind w:firstLine="720"/>
        <w:jc w:val="both"/>
        <w:rPr>
          <w:rFonts w:cstheme="minorHAnsi"/>
          <w:sz w:val="24"/>
          <w:szCs w:val="24"/>
        </w:rPr>
      </w:pPr>
      <w:r>
        <w:rPr>
          <w:rFonts w:cstheme="minorHAnsi"/>
          <w:sz w:val="24"/>
          <w:szCs w:val="24"/>
        </w:rPr>
        <w:t>Art has a picture in his office at work of the boys co</w:t>
      </w:r>
      <w:r w:rsidR="002966F9">
        <w:rPr>
          <w:rFonts w:cstheme="minorHAnsi"/>
          <w:sz w:val="24"/>
          <w:szCs w:val="24"/>
        </w:rPr>
        <w:t xml:space="preserve">vered from head to toe in mud. </w:t>
      </w:r>
      <w:r>
        <w:rPr>
          <w:rFonts w:cstheme="minorHAnsi"/>
          <w:sz w:val="24"/>
          <w:szCs w:val="24"/>
        </w:rPr>
        <w:t xml:space="preserve"> </w:t>
      </w:r>
      <w:r w:rsidR="002966F9">
        <w:rPr>
          <w:rFonts w:cstheme="minorHAnsi"/>
          <w:sz w:val="24"/>
          <w:szCs w:val="24"/>
        </w:rPr>
        <w:t xml:space="preserve">We were made from dirt and therefore our souls are dirty spiritually. </w:t>
      </w:r>
      <w:r w:rsidR="00916E7C" w:rsidRPr="00A10705">
        <w:rPr>
          <w:rFonts w:cstheme="minorHAnsi"/>
          <w:sz w:val="24"/>
          <w:szCs w:val="24"/>
        </w:rPr>
        <w:t>When my children were little they loved to sleep in Art’s white tee shirts. They called them “soft, comfy cozies”. I loved to bath the boys after a day</w:t>
      </w:r>
      <w:r>
        <w:rPr>
          <w:rFonts w:cstheme="minorHAnsi"/>
          <w:sz w:val="24"/>
          <w:szCs w:val="24"/>
        </w:rPr>
        <w:t xml:space="preserve"> of playing outside</w:t>
      </w:r>
      <w:r w:rsidR="00916E7C" w:rsidRPr="00A10705">
        <w:rPr>
          <w:rFonts w:cstheme="minorHAnsi"/>
          <w:sz w:val="24"/>
          <w:szCs w:val="24"/>
        </w:rPr>
        <w:t xml:space="preserve"> in the dirt and get them </w:t>
      </w:r>
      <w:r w:rsidR="00E47E8B" w:rsidRPr="00A10705">
        <w:rPr>
          <w:rFonts w:cstheme="minorHAnsi"/>
          <w:sz w:val="24"/>
          <w:szCs w:val="24"/>
        </w:rPr>
        <w:t>squeaky</w:t>
      </w:r>
      <w:r w:rsidR="00916E7C" w:rsidRPr="00A10705">
        <w:rPr>
          <w:rFonts w:cstheme="minorHAnsi"/>
          <w:sz w:val="24"/>
          <w:szCs w:val="24"/>
        </w:rPr>
        <w:t xml:space="preserve"> clean.</w:t>
      </w:r>
      <w:r>
        <w:rPr>
          <w:rFonts w:cstheme="minorHAnsi"/>
          <w:sz w:val="24"/>
          <w:szCs w:val="24"/>
        </w:rPr>
        <w:t xml:space="preserve"> </w:t>
      </w:r>
      <w:r w:rsidR="00916E7C" w:rsidRPr="00A10705">
        <w:rPr>
          <w:rFonts w:cstheme="minorHAnsi"/>
          <w:sz w:val="24"/>
          <w:szCs w:val="24"/>
        </w:rPr>
        <w:t>Then I would dress them for bed in their daddy’s tee shirts and they were as soft</w:t>
      </w:r>
      <w:r>
        <w:rPr>
          <w:rFonts w:cstheme="minorHAnsi"/>
          <w:sz w:val="24"/>
          <w:szCs w:val="24"/>
        </w:rPr>
        <w:t>,</w:t>
      </w:r>
      <w:r w:rsidR="00916E7C" w:rsidRPr="00A10705">
        <w:rPr>
          <w:rFonts w:cstheme="minorHAnsi"/>
          <w:sz w:val="24"/>
          <w:szCs w:val="24"/>
        </w:rPr>
        <w:t xml:space="preserve"> comfy,</w:t>
      </w:r>
      <w:r>
        <w:rPr>
          <w:rFonts w:cstheme="minorHAnsi"/>
          <w:sz w:val="24"/>
          <w:szCs w:val="24"/>
        </w:rPr>
        <w:t xml:space="preserve"> and</w:t>
      </w:r>
      <w:r w:rsidR="00916E7C" w:rsidRPr="00A10705">
        <w:rPr>
          <w:rFonts w:cstheme="minorHAnsi"/>
          <w:sz w:val="24"/>
          <w:szCs w:val="24"/>
        </w:rPr>
        <w:t xml:space="preserve"> cozy as c</w:t>
      </w:r>
      <w:r>
        <w:rPr>
          <w:rFonts w:cstheme="minorHAnsi"/>
          <w:sz w:val="24"/>
          <w:szCs w:val="24"/>
        </w:rPr>
        <w:t xml:space="preserve">ould </w:t>
      </w:r>
      <w:r w:rsidR="00916E7C" w:rsidRPr="00A10705">
        <w:rPr>
          <w:rFonts w:cstheme="minorHAnsi"/>
          <w:sz w:val="24"/>
          <w:szCs w:val="24"/>
        </w:rPr>
        <w:t xml:space="preserve">be. They </w:t>
      </w:r>
      <w:r w:rsidR="00916E7C" w:rsidRPr="00A10705">
        <w:rPr>
          <w:rFonts w:cstheme="minorHAnsi"/>
          <w:i/>
          <w:sz w:val="24"/>
          <w:szCs w:val="24"/>
        </w:rPr>
        <w:t>looked</w:t>
      </w:r>
      <w:r w:rsidR="00916E7C" w:rsidRPr="00A10705">
        <w:rPr>
          <w:rFonts w:cstheme="minorHAnsi"/>
          <w:sz w:val="24"/>
          <w:szCs w:val="24"/>
        </w:rPr>
        <w:t xml:space="preserve"> like little angles until th</w:t>
      </w:r>
      <w:r w:rsidR="00E47E8B" w:rsidRPr="00A10705">
        <w:rPr>
          <w:rFonts w:cstheme="minorHAnsi"/>
          <w:sz w:val="24"/>
          <w:szCs w:val="24"/>
        </w:rPr>
        <w:t>ey</w:t>
      </w:r>
      <w:r w:rsidR="00916E7C" w:rsidRPr="00A10705">
        <w:rPr>
          <w:rFonts w:cstheme="minorHAnsi"/>
          <w:sz w:val="24"/>
          <w:szCs w:val="24"/>
        </w:rPr>
        <w:t xml:space="preserve"> would start fighting, of course. One </w:t>
      </w:r>
      <w:r w:rsidR="00E47E8B" w:rsidRPr="00A10705">
        <w:rPr>
          <w:rFonts w:cstheme="minorHAnsi"/>
          <w:sz w:val="24"/>
          <w:szCs w:val="24"/>
        </w:rPr>
        <w:t xml:space="preserve">beautiful summer </w:t>
      </w:r>
      <w:r w:rsidR="00916E7C" w:rsidRPr="00A10705">
        <w:rPr>
          <w:rFonts w:cstheme="minorHAnsi"/>
          <w:sz w:val="24"/>
          <w:szCs w:val="24"/>
        </w:rPr>
        <w:t xml:space="preserve">morning I </w:t>
      </w:r>
      <w:r w:rsidR="00E47E8B" w:rsidRPr="00A10705">
        <w:rPr>
          <w:rFonts w:cstheme="minorHAnsi"/>
          <w:sz w:val="24"/>
          <w:szCs w:val="24"/>
        </w:rPr>
        <w:t>was on my front porch swing having my</w:t>
      </w:r>
      <w:r>
        <w:rPr>
          <w:rFonts w:cstheme="minorHAnsi"/>
          <w:sz w:val="24"/>
          <w:szCs w:val="24"/>
        </w:rPr>
        <w:t xml:space="preserve"> quiet time when my youngest child</w:t>
      </w:r>
      <w:r w:rsidR="00E47E8B" w:rsidRPr="00A10705">
        <w:rPr>
          <w:rFonts w:cstheme="minorHAnsi"/>
          <w:sz w:val="24"/>
          <w:szCs w:val="24"/>
        </w:rPr>
        <w:t xml:space="preserve"> Robbie (about three years old at the time) came out side in his daddy’s white tee shirt. He was playing and singing. The sun was shining on him and he had beautiful butterflies dancing all around him as if they were playing with him. Tears came to my eyes as I go</w:t>
      </w:r>
      <w:r w:rsidR="007544A6" w:rsidRPr="00A10705">
        <w:rPr>
          <w:rFonts w:cstheme="minorHAnsi"/>
          <w:sz w:val="24"/>
          <w:szCs w:val="24"/>
        </w:rPr>
        <w:t xml:space="preserve">t just a tiny glimpse of heaven. </w:t>
      </w:r>
      <w:r w:rsidR="00E47E8B" w:rsidRPr="00A10705">
        <w:rPr>
          <w:rFonts w:cstheme="minorHAnsi"/>
          <w:sz w:val="24"/>
          <w:szCs w:val="24"/>
        </w:rPr>
        <w:t xml:space="preserve"> I thought abou</w:t>
      </w:r>
      <w:r w:rsidR="001B6D00" w:rsidRPr="00A10705">
        <w:rPr>
          <w:rFonts w:cstheme="minorHAnsi"/>
          <w:sz w:val="24"/>
          <w:szCs w:val="24"/>
        </w:rPr>
        <w:t>t how my heavenly Father has clo</w:t>
      </w:r>
      <w:r w:rsidR="00E47E8B" w:rsidRPr="00A10705">
        <w:rPr>
          <w:rFonts w:cstheme="minorHAnsi"/>
          <w:sz w:val="24"/>
          <w:szCs w:val="24"/>
        </w:rPr>
        <w:t>thed m</w:t>
      </w:r>
      <w:r w:rsidR="001B6D00" w:rsidRPr="00A10705">
        <w:rPr>
          <w:rFonts w:cstheme="minorHAnsi"/>
          <w:sz w:val="24"/>
          <w:szCs w:val="24"/>
        </w:rPr>
        <w:t>e in Jesus righteousness</w:t>
      </w:r>
      <w:r w:rsidR="007544A6" w:rsidRPr="00A10705">
        <w:rPr>
          <w:rFonts w:cstheme="minorHAnsi"/>
          <w:sz w:val="24"/>
          <w:szCs w:val="24"/>
        </w:rPr>
        <w:t>, in love covering over a multitude of sins, so that</w:t>
      </w:r>
      <w:r w:rsidR="001B6D00" w:rsidRPr="00A10705">
        <w:rPr>
          <w:rFonts w:cstheme="minorHAnsi"/>
          <w:sz w:val="24"/>
          <w:szCs w:val="24"/>
        </w:rPr>
        <w:t xml:space="preserve"> I will be ready for the wedding. I stopped and prayed, “Oh Lord Jesus, please let my little Children </w:t>
      </w:r>
      <w:r>
        <w:rPr>
          <w:rFonts w:cstheme="minorHAnsi"/>
          <w:sz w:val="24"/>
          <w:szCs w:val="24"/>
        </w:rPr>
        <w:t>c</w:t>
      </w:r>
      <w:r w:rsidR="001B6D00" w:rsidRPr="00A10705">
        <w:rPr>
          <w:rFonts w:cstheme="minorHAnsi"/>
          <w:sz w:val="24"/>
          <w:szCs w:val="24"/>
        </w:rPr>
        <w:t>ome to you</w:t>
      </w:r>
      <w:r w:rsidR="00187FA1" w:rsidRPr="00A10705">
        <w:rPr>
          <w:rFonts w:cstheme="minorHAnsi"/>
          <w:sz w:val="24"/>
          <w:szCs w:val="24"/>
        </w:rPr>
        <w:t>, exchange the dirty rags, I passed down to them, for the spotless robes of righteousness cleansed in the blood of the Lamb.</w:t>
      </w:r>
      <w:r w:rsidR="001B6D00" w:rsidRPr="00A10705">
        <w:rPr>
          <w:rFonts w:cstheme="minorHAnsi"/>
          <w:sz w:val="24"/>
          <w:szCs w:val="24"/>
        </w:rPr>
        <w:t>”</w:t>
      </w:r>
      <w:r w:rsidR="00DC3A40" w:rsidRPr="00A10705">
        <w:rPr>
          <w:rFonts w:cstheme="minorHAnsi"/>
          <w:sz w:val="24"/>
          <w:szCs w:val="24"/>
        </w:rPr>
        <w:t xml:space="preserve">  My greatest desire for all my children, both physical and spiritual, that they would be as the Wise Virgins.</w:t>
      </w:r>
    </w:p>
    <w:p w14:paraId="467EC7EE" w14:textId="77777777" w:rsidR="005A6230" w:rsidRDefault="005A6230" w:rsidP="005A6230">
      <w:pPr>
        <w:pStyle w:val="line"/>
        <w:jc w:val="center"/>
        <w:rPr>
          <w:rStyle w:val="text"/>
          <w:rFonts w:asciiTheme="minorHAnsi" w:hAnsiTheme="minorHAnsi" w:cstheme="minorHAnsi"/>
          <w:b/>
          <w:i/>
        </w:rPr>
      </w:pPr>
      <w:r>
        <w:rPr>
          <w:rStyle w:val="text"/>
          <w:rFonts w:asciiTheme="minorHAnsi" w:hAnsiTheme="minorHAnsi" w:cstheme="minorHAnsi"/>
          <w:b/>
          <w:i/>
        </w:rPr>
        <w:t>Isaiah 61:10-11</w:t>
      </w:r>
    </w:p>
    <w:p w14:paraId="08C8DE24" w14:textId="77777777" w:rsidR="005A6230" w:rsidRPr="00AE5D79" w:rsidRDefault="005A6230" w:rsidP="005A6230">
      <w:pPr>
        <w:pStyle w:val="line"/>
        <w:jc w:val="center"/>
        <w:rPr>
          <w:rFonts w:asciiTheme="minorHAnsi" w:hAnsiTheme="minorHAnsi" w:cstheme="minorHAnsi"/>
          <w:b/>
          <w:i/>
        </w:rPr>
      </w:pPr>
      <w:r w:rsidRPr="00AE5D79">
        <w:rPr>
          <w:rStyle w:val="text"/>
          <w:rFonts w:asciiTheme="minorHAnsi" w:hAnsiTheme="minorHAnsi" w:cstheme="minorHAnsi"/>
          <w:b/>
          <w:i/>
          <w:vertAlign w:val="superscript"/>
        </w:rPr>
        <w:t>10 </w:t>
      </w:r>
      <w:r w:rsidRPr="00AE5D79">
        <w:rPr>
          <w:rStyle w:val="text"/>
          <w:rFonts w:asciiTheme="minorHAnsi" w:hAnsiTheme="minorHAnsi" w:cstheme="minorHAnsi"/>
          <w:b/>
          <w:i/>
        </w:rPr>
        <w:t xml:space="preserve">I will rejoice greatly in the </w:t>
      </w:r>
      <w:r w:rsidRPr="00AE5D79">
        <w:rPr>
          <w:rStyle w:val="small-caps"/>
          <w:rFonts w:asciiTheme="minorHAnsi" w:hAnsiTheme="minorHAnsi" w:cstheme="minorHAnsi"/>
          <w:b/>
          <w:i/>
          <w:smallCaps/>
        </w:rPr>
        <w:t>Lord</w:t>
      </w:r>
      <w:r w:rsidRPr="00AE5D79">
        <w:rPr>
          <w:rStyle w:val="text"/>
          <w:rFonts w:asciiTheme="minorHAnsi" w:hAnsiTheme="minorHAnsi" w:cstheme="minorHAnsi"/>
          <w:b/>
          <w:i/>
        </w:rPr>
        <w:t>,</w:t>
      </w:r>
      <w:r w:rsidRPr="00AE5D79">
        <w:rPr>
          <w:rFonts w:asciiTheme="minorHAnsi" w:hAnsiTheme="minorHAnsi" w:cstheme="minorHAnsi"/>
          <w:b/>
          <w:i/>
        </w:rPr>
        <w:t xml:space="preserve"> </w:t>
      </w:r>
      <w:r w:rsidRPr="00AE5D79">
        <w:rPr>
          <w:rStyle w:val="text"/>
          <w:rFonts w:asciiTheme="minorHAnsi" w:hAnsiTheme="minorHAnsi" w:cstheme="minorHAnsi"/>
          <w:b/>
          <w:i/>
        </w:rPr>
        <w:t>My soul will exult in my God;</w:t>
      </w:r>
      <w:r w:rsidRPr="00AE5D79">
        <w:rPr>
          <w:rFonts w:asciiTheme="minorHAnsi" w:hAnsiTheme="minorHAnsi" w:cstheme="minorHAnsi"/>
          <w:b/>
          <w:i/>
        </w:rPr>
        <w:t xml:space="preserve"> </w:t>
      </w:r>
      <w:r w:rsidRPr="00AE5D79">
        <w:rPr>
          <w:rStyle w:val="text"/>
          <w:rFonts w:asciiTheme="minorHAnsi" w:hAnsiTheme="minorHAnsi" w:cstheme="minorHAnsi"/>
          <w:b/>
          <w:i/>
        </w:rPr>
        <w:t>For He has clothed me with garments of salvation,</w:t>
      </w:r>
      <w:r w:rsidRPr="00AE5D79">
        <w:rPr>
          <w:rFonts w:asciiTheme="minorHAnsi" w:hAnsiTheme="minorHAnsi" w:cstheme="minorHAnsi"/>
          <w:b/>
          <w:i/>
        </w:rPr>
        <w:t xml:space="preserve"> </w:t>
      </w:r>
      <w:r w:rsidRPr="00AE5D79">
        <w:rPr>
          <w:rStyle w:val="text"/>
          <w:rFonts w:asciiTheme="minorHAnsi" w:hAnsiTheme="minorHAnsi" w:cstheme="minorHAnsi"/>
          <w:b/>
          <w:i/>
        </w:rPr>
        <w:t>He has wrapped me with a robe of righteousness,</w:t>
      </w:r>
      <w:r w:rsidRPr="00AE5D79">
        <w:rPr>
          <w:rFonts w:asciiTheme="minorHAnsi" w:hAnsiTheme="minorHAnsi" w:cstheme="minorHAnsi"/>
          <w:b/>
          <w:i/>
        </w:rPr>
        <w:t xml:space="preserve"> </w:t>
      </w:r>
      <w:r w:rsidRPr="00AE5D79">
        <w:rPr>
          <w:rStyle w:val="text"/>
          <w:rFonts w:asciiTheme="minorHAnsi" w:hAnsiTheme="minorHAnsi" w:cstheme="minorHAnsi"/>
          <w:b/>
          <w:i/>
        </w:rPr>
        <w:t>As a bridegroom decks himself with a garland,</w:t>
      </w:r>
      <w:r w:rsidRPr="00AE5D79">
        <w:rPr>
          <w:rFonts w:asciiTheme="minorHAnsi" w:hAnsiTheme="minorHAnsi" w:cstheme="minorHAnsi"/>
          <w:b/>
          <w:i/>
        </w:rPr>
        <w:t xml:space="preserve"> </w:t>
      </w:r>
      <w:r w:rsidRPr="00AE5D79">
        <w:rPr>
          <w:rStyle w:val="text"/>
          <w:rFonts w:asciiTheme="minorHAnsi" w:hAnsiTheme="minorHAnsi" w:cstheme="minorHAnsi"/>
          <w:b/>
          <w:i/>
        </w:rPr>
        <w:t>And as a bride adorns herself with her jewels.</w:t>
      </w:r>
      <w:r w:rsidRPr="00AE5D79">
        <w:rPr>
          <w:rStyle w:val="text"/>
          <w:rFonts w:asciiTheme="minorHAnsi" w:hAnsiTheme="minorHAnsi" w:cstheme="minorHAnsi"/>
          <w:b/>
          <w:i/>
          <w:vertAlign w:val="superscript"/>
        </w:rPr>
        <w:t>11 </w:t>
      </w:r>
      <w:r w:rsidRPr="00AE5D79">
        <w:rPr>
          <w:rStyle w:val="text"/>
          <w:rFonts w:asciiTheme="minorHAnsi" w:hAnsiTheme="minorHAnsi" w:cstheme="minorHAnsi"/>
          <w:b/>
          <w:i/>
        </w:rPr>
        <w:t>For as the earth brings forth its sprouts,</w:t>
      </w:r>
      <w:r w:rsidRPr="00AE5D79">
        <w:rPr>
          <w:rFonts w:asciiTheme="minorHAnsi" w:hAnsiTheme="minorHAnsi" w:cstheme="minorHAnsi"/>
          <w:b/>
          <w:i/>
        </w:rPr>
        <w:t xml:space="preserve"> </w:t>
      </w:r>
      <w:r w:rsidRPr="00AE5D79">
        <w:rPr>
          <w:rStyle w:val="text"/>
          <w:rFonts w:asciiTheme="minorHAnsi" w:hAnsiTheme="minorHAnsi" w:cstheme="minorHAnsi"/>
          <w:b/>
          <w:i/>
        </w:rPr>
        <w:t>And as a garden causes the things sown in it to spring up,</w:t>
      </w:r>
      <w:r w:rsidRPr="00AE5D79">
        <w:rPr>
          <w:rFonts w:asciiTheme="minorHAnsi" w:hAnsiTheme="minorHAnsi" w:cstheme="minorHAnsi"/>
          <w:b/>
          <w:i/>
        </w:rPr>
        <w:t xml:space="preserve"> </w:t>
      </w:r>
      <w:r w:rsidRPr="00AE5D79">
        <w:rPr>
          <w:rStyle w:val="text"/>
          <w:rFonts w:asciiTheme="minorHAnsi" w:hAnsiTheme="minorHAnsi" w:cstheme="minorHAnsi"/>
          <w:b/>
          <w:i/>
        </w:rPr>
        <w:t xml:space="preserve">So the Lord </w:t>
      </w:r>
      <w:r w:rsidRPr="00AE5D79">
        <w:rPr>
          <w:rStyle w:val="small-caps"/>
          <w:rFonts w:asciiTheme="minorHAnsi" w:hAnsiTheme="minorHAnsi" w:cstheme="minorHAnsi"/>
          <w:b/>
          <w:i/>
          <w:smallCaps/>
        </w:rPr>
        <w:t>God</w:t>
      </w:r>
      <w:r w:rsidRPr="00AE5D79">
        <w:rPr>
          <w:rStyle w:val="text"/>
          <w:rFonts w:asciiTheme="minorHAnsi" w:hAnsiTheme="minorHAnsi" w:cstheme="minorHAnsi"/>
          <w:b/>
          <w:i/>
        </w:rPr>
        <w:t xml:space="preserve"> will cause righteousness and praise</w:t>
      </w:r>
      <w:r>
        <w:rPr>
          <w:rFonts w:asciiTheme="minorHAnsi" w:hAnsiTheme="minorHAnsi" w:cstheme="minorHAnsi"/>
          <w:b/>
          <w:i/>
        </w:rPr>
        <w:t xml:space="preserve"> </w:t>
      </w:r>
      <w:r w:rsidRPr="00AE5D79">
        <w:rPr>
          <w:rStyle w:val="text"/>
          <w:rFonts w:asciiTheme="minorHAnsi" w:hAnsiTheme="minorHAnsi" w:cstheme="minorHAnsi"/>
          <w:b/>
          <w:i/>
        </w:rPr>
        <w:t>To spring up before all the nations.</w:t>
      </w:r>
    </w:p>
    <w:p w14:paraId="1CFEB50A" w14:textId="77777777" w:rsidR="001D3B6F" w:rsidRDefault="001D3B6F" w:rsidP="001D3B6F">
      <w:pPr>
        <w:jc w:val="center"/>
        <w:rPr>
          <w:b/>
          <w:sz w:val="28"/>
          <w:szCs w:val="28"/>
        </w:rPr>
      </w:pPr>
      <w:r w:rsidRPr="001D3B6F">
        <w:rPr>
          <w:b/>
          <w:sz w:val="28"/>
          <w:szCs w:val="28"/>
        </w:rPr>
        <w:t>A Pure Bride</w:t>
      </w:r>
    </w:p>
    <w:p w14:paraId="72740FAE" w14:textId="77777777" w:rsidR="00375F4D" w:rsidRDefault="00375F4D" w:rsidP="00375F4D">
      <w:pPr>
        <w:jc w:val="center"/>
        <w:rPr>
          <w:b/>
          <w:i/>
          <w:sz w:val="24"/>
          <w:szCs w:val="24"/>
        </w:rPr>
      </w:pPr>
      <w:r w:rsidRPr="00003C09">
        <w:rPr>
          <w:b/>
          <w:i/>
          <w:sz w:val="24"/>
          <w:szCs w:val="24"/>
        </w:rPr>
        <w:t>2 Corinthians 11:2-3</w:t>
      </w:r>
      <w:r>
        <w:rPr>
          <w:b/>
          <w:i/>
          <w:sz w:val="24"/>
          <w:szCs w:val="24"/>
        </w:rPr>
        <w:t xml:space="preserve"> (NIV)</w:t>
      </w:r>
    </w:p>
    <w:p w14:paraId="698A7840" w14:textId="77777777" w:rsidR="00375F4D" w:rsidRDefault="00375F4D" w:rsidP="00375F4D">
      <w:pPr>
        <w:jc w:val="center"/>
        <w:rPr>
          <w:b/>
          <w:i/>
          <w:sz w:val="24"/>
          <w:szCs w:val="24"/>
        </w:rPr>
      </w:pPr>
      <w:r w:rsidRPr="00003C09">
        <w:rPr>
          <w:b/>
          <w:i/>
          <w:sz w:val="24"/>
          <w:szCs w:val="24"/>
        </w:rPr>
        <w:t xml:space="preserve"> I am jealous </w:t>
      </w:r>
      <w:r>
        <w:rPr>
          <w:b/>
          <w:i/>
          <w:sz w:val="24"/>
          <w:szCs w:val="24"/>
        </w:rPr>
        <w:t>for</w:t>
      </w:r>
      <w:r w:rsidRPr="00003C09">
        <w:rPr>
          <w:b/>
          <w:i/>
          <w:sz w:val="24"/>
          <w:szCs w:val="24"/>
        </w:rPr>
        <w:t xml:space="preserve"> you with a godly jealousy</w:t>
      </w:r>
      <w:r>
        <w:rPr>
          <w:b/>
          <w:i/>
          <w:sz w:val="24"/>
          <w:szCs w:val="24"/>
        </w:rPr>
        <w:t>. I</w:t>
      </w:r>
      <w:r w:rsidRPr="00003C09">
        <w:rPr>
          <w:b/>
          <w:i/>
          <w:sz w:val="24"/>
          <w:szCs w:val="24"/>
        </w:rPr>
        <w:t xml:space="preserve"> promised you to one husband,</w:t>
      </w:r>
      <w:r>
        <w:rPr>
          <w:b/>
          <w:i/>
          <w:sz w:val="24"/>
          <w:szCs w:val="24"/>
        </w:rPr>
        <w:t xml:space="preserve"> to Christ, so that I might</w:t>
      </w:r>
      <w:r w:rsidRPr="00003C09">
        <w:rPr>
          <w:b/>
          <w:i/>
          <w:sz w:val="24"/>
          <w:szCs w:val="24"/>
        </w:rPr>
        <w:t xml:space="preserve"> present</w:t>
      </w:r>
      <w:r>
        <w:rPr>
          <w:b/>
          <w:i/>
          <w:sz w:val="24"/>
          <w:szCs w:val="24"/>
        </w:rPr>
        <w:t xml:space="preserve"> you as a</w:t>
      </w:r>
      <w:r w:rsidRPr="00003C09">
        <w:rPr>
          <w:b/>
          <w:i/>
          <w:sz w:val="24"/>
          <w:szCs w:val="24"/>
        </w:rPr>
        <w:t xml:space="preserve"> pure virgin to </w:t>
      </w:r>
      <w:r>
        <w:rPr>
          <w:b/>
          <w:i/>
          <w:sz w:val="24"/>
          <w:szCs w:val="24"/>
        </w:rPr>
        <w:t>Him</w:t>
      </w:r>
      <w:r w:rsidRPr="00003C09">
        <w:rPr>
          <w:b/>
          <w:i/>
          <w:sz w:val="24"/>
          <w:szCs w:val="24"/>
        </w:rPr>
        <w:t xml:space="preserve">. But I </w:t>
      </w:r>
      <w:r>
        <w:rPr>
          <w:b/>
          <w:i/>
          <w:sz w:val="24"/>
          <w:szCs w:val="24"/>
        </w:rPr>
        <w:t>am afraid that just as</w:t>
      </w:r>
      <w:r w:rsidRPr="00003C09">
        <w:rPr>
          <w:b/>
          <w:i/>
          <w:sz w:val="24"/>
          <w:szCs w:val="24"/>
        </w:rPr>
        <w:t xml:space="preserve"> Eve</w:t>
      </w:r>
      <w:r>
        <w:rPr>
          <w:b/>
          <w:i/>
          <w:sz w:val="24"/>
          <w:szCs w:val="24"/>
        </w:rPr>
        <w:t xml:space="preserve"> was deceived by the serpent’s</w:t>
      </w:r>
      <w:r w:rsidRPr="00003C09">
        <w:rPr>
          <w:b/>
          <w:i/>
          <w:sz w:val="24"/>
          <w:szCs w:val="24"/>
        </w:rPr>
        <w:t xml:space="preserve"> cunning, your minds may </w:t>
      </w:r>
      <w:r>
        <w:rPr>
          <w:b/>
          <w:i/>
          <w:sz w:val="24"/>
          <w:szCs w:val="24"/>
        </w:rPr>
        <w:t xml:space="preserve">somehow </w:t>
      </w:r>
      <w:r w:rsidRPr="00003C09">
        <w:rPr>
          <w:b/>
          <w:i/>
          <w:sz w:val="24"/>
          <w:szCs w:val="24"/>
        </w:rPr>
        <w:t xml:space="preserve">be </w:t>
      </w:r>
      <w:r>
        <w:rPr>
          <w:b/>
          <w:i/>
          <w:sz w:val="24"/>
          <w:szCs w:val="24"/>
        </w:rPr>
        <w:t>led astray from your sincere and</w:t>
      </w:r>
      <w:r w:rsidRPr="00003C09">
        <w:rPr>
          <w:b/>
          <w:i/>
          <w:sz w:val="24"/>
          <w:szCs w:val="24"/>
        </w:rPr>
        <w:t xml:space="preserve"> pure </w:t>
      </w:r>
      <w:r w:rsidRPr="00E53FA2">
        <w:rPr>
          <w:b/>
          <w:i/>
          <w:sz w:val="24"/>
          <w:szCs w:val="24"/>
        </w:rPr>
        <w:t>devotion to Christ.</w:t>
      </w:r>
    </w:p>
    <w:p w14:paraId="00341AC7" w14:textId="77777777" w:rsidR="00452864" w:rsidRDefault="00375F4D" w:rsidP="001C5FEA">
      <w:pPr>
        <w:ind w:firstLine="720"/>
        <w:jc w:val="both"/>
        <w:rPr>
          <w:sz w:val="24"/>
          <w:szCs w:val="24"/>
        </w:rPr>
      </w:pPr>
      <w:r w:rsidRPr="00375F4D">
        <w:rPr>
          <w:sz w:val="24"/>
          <w:szCs w:val="24"/>
        </w:rPr>
        <w:t>The last lesson I wrote in f</w:t>
      </w:r>
      <w:r>
        <w:rPr>
          <w:sz w:val="24"/>
          <w:szCs w:val="24"/>
        </w:rPr>
        <w:t xml:space="preserve">or my children in the Lighthouse Journal was on the doctrine of </w:t>
      </w:r>
      <w:r w:rsidR="00457926">
        <w:rPr>
          <w:sz w:val="24"/>
          <w:szCs w:val="24"/>
        </w:rPr>
        <w:t>deity</w:t>
      </w:r>
      <w:r w:rsidR="007A2863">
        <w:rPr>
          <w:sz w:val="24"/>
          <w:szCs w:val="24"/>
        </w:rPr>
        <w:t xml:space="preserve"> of Christ Jesus our Lord.</w:t>
      </w:r>
      <w:r>
        <w:rPr>
          <w:sz w:val="24"/>
          <w:szCs w:val="24"/>
        </w:rPr>
        <w:t xml:space="preserve"> These are a few passages of warning for my children. (2 John 1:17-10, Jude-whole book)</w:t>
      </w:r>
      <w:r w:rsidR="00457926">
        <w:rPr>
          <w:sz w:val="24"/>
          <w:szCs w:val="24"/>
        </w:rPr>
        <w:t xml:space="preserve"> </w:t>
      </w:r>
      <w:r w:rsidR="007A2863">
        <w:rPr>
          <w:sz w:val="24"/>
          <w:szCs w:val="24"/>
        </w:rPr>
        <w:t>Just r</w:t>
      </w:r>
      <w:r w:rsidR="00457926">
        <w:rPr>
          <w:sz w:val="24"/>
          <w:szCs w:val="24"/>
        </w:rPr>
        <w:t xml:space="preserve">ecently I spent four months studying numerous books and research to write a </w:t>
      </w:r>
      <w:r w:rsidR="00452864">
        <w:rPr>
          <w:sz w:val="24"/>
          <w:szCs w:val="24"/>
        </w:rPr>
        <w:t xml:space="preserve">very lengthy </w:t>
      </w:r>
      <w:r w:rsidR="00457926">
        <w:rPr>
          <w:sz w:val="24"/>
          <w:szCs w:val="24"/>
        </w:rPr>
        <w:t>lesson titled: “Promised to one Husband”.   Why did I write it? Because I wanted to guard my children</w:t>
      </w:r>
      <w:r w:rsidR="007A2863">
        <w:rPr>
          <w:sz w:val="24"/>
          <w:szCs w:val="24"/>
        </w:rPr>
        <w:t xml:space="preserve"> and the women I am discipling</w:t>
      </w:r>
      <w:r w:rsidR="00457926">
        <w:rPr>
          <w:sz w:val="24"/>
          <w:szCs w:val="24"/>
        </w:rPr>
        <w:t xml:space="preserve"> from false gospels,</w:t>
      </w:r>
      <w:r w:rsidR="007A2863">
        <w:rPr>
          <w:sz w:val="24"/>
          <w:szCs w:val="24"/>
        </w:rPr>
        <w:t xml:space="preserve"> and</w:t>
      </w:r>
      <w:r w:rsidR="00457926">
        <w:rPr>
          <w:sz w:val="24"/>
          <w:szCs w:val="24"/>
        </w:rPr>
        <w:t xml:space="preserve"> false teachers who masc</w:t>
      </w:r>
      <w:r w:rsidR="002966F9">
        <w:rPr>
          <w:sz w:val="24"/>
          <w:szCs w:val="24"/>
        </w:rPr>
        <w:t>araed as angles of light! I</w:t>
      </w:r>
      <w:r w:rsidR="00457926">
        <w:rPr>
          <w:sz w:val="24"/>
          <w:szCs w:val="24"/>
        </w:rPr>
        <w:t xml:space="preserve"> </w:t>
      </w:r>
      <w:r w:rsidR="002966F9">
        <w:rPr>
          <w:sz w:val="24"/>
          <w:szCs w:val="24"/>
        </w:rPr>
        <w:t xml:space="preserve">was shocked when I </w:t>
      </w:r>
      <w:r w:rsidR="001C5FEA">
        <w:rPr>
          <w:sz w:val="24"/>
          <w:szCs w:val="24"/>
        </w:rPr>
        <w:t>examined</w:t>
      </w:r>
      <w:r w:rsidR="00457926">
        <w:rPr>
          <w:sz w:val="24"/>
          <w:szCs w:val="24"/>
        </w:rPr>
        <w:t xml:space="preserve"> the </w:t>
      </w:r>
      <w:r w:rsidR="001C5FEA">
        <w:rPr>
          <w:sz w:val="24"/>
          <w:szCs w:val="24"/>
        </w:rPr>
        <w:t>enormous</w:t>
      </w:r>
      <w:r w:rsidR="00457926">
        <w:rPr>
          <w:sz w:val="24"/>
          <w:szCs w:val="24"/>
        </w:rPr>
        <w:t xml:space="preserve"> </w:t>
      </w:r>
      <w:r w:rsidR="001C5FEA">
        <w:rPr>
          <w:sz w:val="24"/>
          <w:szCs w:val="24"/>
        </w:rPr>
        <w:t>amount</w:t>
      </w:r>
      <w:r w:rsidR="00457926">
        <w:rPr>
          <w:sz w:val="24"/>
          <w:szCs w:val="24"/>
        </w:rPr>
        <w:t xml:space="preserve"> of </w:t>
      </w:r>
      <w:r w:rsidR="001C5FEA">
        <w:rPr>
          <w:sz w:val="24"/>
          <w:szCs w:val="24"/>
        </w:rPr>
        <w:t xml:space="preserve">our </w:t>
      </w:r>
      <w:r w:rsidR="007A2863">
        <w:rPr>
          <w:sz w:val="24"/>
          <w:szCs w:val="24"/>
        </w:rPr>
        <w:t>N</w:t>
      </w:r>
      <w:r w:rsidR="001C5FEA">
        <w:rPr>
          <w:sz w:val="24"/>
          <w:szCs w:val="24"/>
        </w:rPr>
        <w:t xml:space="preserve">ew </w:t>
      </w:r>
      <w:r w:rsidR="007A2863">
        <w:rPr>
          <w:sz w:val="24"/>
          <w:szCs w:val="24"/>
        </w:rPr>
        <w:t>T</w:t>
      </w:r>
      <w:r w:rsidR="001C5FEA">
        <w:rPr>
          <w:sz w:val="24"/>
          <w:szCs w:val="24"/>
        </w:rPr>
        <w:t>estament that is devoted to the subject</w:t>
      </w:r>
      <w:r w:rsidR="007A2863">
        <w:rPr>
          <w:sz w:val="24"/>
          <w:szCs w:val="24"/>
        </w:rPr>
        <w:t>. Here is o</w:t>
      </w:r>
      <w:r w:rsidR="00892D1D">
        <w:rPr>
          <w:sz w:val="24"/>
          <w:szCs w:val="24"/>
        </w:rPr>
        <w:t>ne example:</w:t>
      </w:r>
    </w:p>
    <w:p w14:paraId="69F3EA81" w14:textId="77777777" w:rsidR="00892D1D" w:rsidRPr="00892D1D" w:rsidRDefault="00892D1D" w:rsidP="00892D1D">
      <w:pPr>
        <w:pStyle w:val="Heading1"/>
        <w:shd w:val="clear" w:color="auto" w:fill="FFFFFF"/>
        <w:spacing w:before="0"/>
        <w:jc w:val="center"/>
        <w:rPr>
          <w:rFonts w:asciiTheme="minorHAnsi" w:hAnsiTheme="minorHAnsi" w:cstheme="minorHAnsi"/>
          <w:bCs w:val="0"/>
          <w:i/>
          <w:color w:val="000000"/>
          <w:sz w:val="24"/>
          <w:szCs w:val="24"/>
        </w:rPr>
      </w:pPr>
      <w:r w:rsidRPr="00892D1D">
        <w:rPr>
          <w:rStyle w:val="passage-display-bcv"/>
          <w:rFonts w:asciiTheme="minorHAnsi" w:hAnsiTheme="minorHAnsi" w:cstheme="minorHAnsi"/>
          <w:bCs w:val="0"/>
          <w:i/>
          <w:color w:val="000000"/>
          <w:sz w:val="24"/>
          <w:szCs w:val="24"/>
        </w:rPr>
        <w:t>1 Timothy 4:1-3</w:t>
      </w:r>
      <w:r w:rsidRPr="00892D1D">
        <w:rPr>
          <w:rStyle w:val="passage-display-version"/>
          <w:rFonts w:asciiTheme="minorHAnsi" w:hAnsiTheme="minorHAnsi" w:cstheme="minorHAnsi"/>
          <w:bCs w:val="0"/>
          <w:i/>
          <w:color w:val="000000"/>
          <w:sz w:val="24"/>
          <w:szCs w:val="24"/>
        </w:rPr>
        <w:t xml:space="preserve"> (NIV)</w:t>
      </w:r>
    </w:p>
    <w:p w14:paraId="4D784921" w14:textId="77777777" w:rsidR="00892D1D" w:rsidRPr="00892D1D" w:rsidRDefault="00892D1D" w:rsidP="00892D1D">
      <w:pPr>
        <w:pStyle w:val="top-05"/>
        <w:shd w:val="clear" w:color="auto" w:fill="FFFFFF"/>
        <w:spacing w:before="0" w:beforeAutospacing="0" w:after="150" w:afterAutospacing="0" w:line="360" w:lineRule="atLeast"/>
        <w:jc w:val="center"/>
        <w:rPr>
          <w:rFonts w:asciiTheme="minorHAnsi" w:hAnsiTheme="minorHAnsi" w:cstheme="minorHAnsi"/>
          <w:b/>
          <w:i/>
          <w:color w:val="000000"/>
        </w:rPr>
      </w:pPr>
      <w:r w:rsidRPr="00892D1D">
        <w:rPr>
          <w:rStyle w:val="text"/>
          <w:rFonts w:asciiTheme="minorHAnsi" w:hAnsiTheme="minorHAnsi" w:cstheme="minorHAnsi"/>
          <w:b/>
          <w:i/>
          <w:color w:val="000000"/>
        </w:rPr>
        <w:t>The Spirit</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clearly says that in later times</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some will abandon the faith and follow deceiving spirits</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and things taught by demons.</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bCs/>
          <w:i/>
          <w:color w:val="000000"/>
          <w:vertAlign w:val="superscript"/>
        </w:rPr>
        <w:t>2 </w:t>
      </w:r>
      <w:r w:rsidRPr="00892D1D">
        <w:rPr>
          <w:rStyle w:val="text"/>
          <w:rFonts w:asciiTheme="minorHAnsi" w:hAnsiTheme="minorHAnsi" w:cstheme="minorHAnsi"/>
          <w:b/>
          <w:i/>
          <w:color w:val="000000"/>
        </w:rPr>
        <w:t>Such teachings come through hypocritical liars, whose consciences have been seared as with a hot iron.</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bCs/>
          <w:i/>
          <w:color w:val="000000"/>
          <w:vertAlign w:val="superscript"/>
        </w:rPr>
        <w:t>3 </w:t>
      </w:r>
      <w:r w:rsidRPr="00892D1D">
        <w:rPr>
          <w:rStyle w:val="text"/>
          <w:rFonts w:asciiTheme="minorHAnsi" w:hAnsiTheme="minorHAnsi" w:cstheme="minorHAnsi"/>
          <w:b/>
          <w:i/>
          <w:color w:val="000000"/>
        </w:rPr>
        <w:t>They forbid people to marry</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and order them to abstain from certain foods,</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which God created</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to be received with thanksgiving</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by those who believe and who know the truth.</w:t>
      </w:r>
    </w:p>
    <w:p w14:paraId="1A9A5F4B" w14:textId="77777777" w:rsidR="00452864" w:rsidRDefault="00452864" w:rsidP="001C5FEA">
      <w:pPr>
        <w:ind w:firstLine="720"/>
        <w:jc w:val="both"/>
        <w:rPr>
          <w:sz w:val="24"/>
          <w:szCs w:val="24"/>
        </w:rPr>
      </w:pPr>
      <w:r w:rsidRPr="00452864">
        <w:rPr>
          <w:sz w:val="24"/>
          <w:szCs w:val="24"/>
        </w:rPr>
        <w:t xml:space="preserve">The Church is the blood bought </w:t>
      </w:r>
      <w:r>
        <w:rPr>
          <w:sz w:val="24"/>
          <w:szCs w:val="24"/>
        </w:rPr>
        <w:t>B</w:t>
      </w:r>
      <w:r w:rsidRPr="00452864">
        <w:rPr>
          <w:sz w:val="24"/>
          <w:szCs w:val="24"/>
        </w:rPr>
        <w:t>ride of the Lord Jesus Christ. He is portrayed as the Husban</w:t>
      </w:r>
      <w:r w:rsidR="00917E07">
        <w:rPr>
          <w:sz w:val="24"/>
          <w:szCs w:val="24"/>
        </w:rPr>
        <w:t>d of His people throughout the W</w:t>
      </w:r>
      <w:r w:rsidRPr="00452864">
        <w:rPr>
          <w:sz w:val="24"/>
          <w:szCs w:val="24"/>
        </w:rPr>
        <w:t xml:space="preserve">ord of God.   He is coming back for a bride who is pure in devotion as well as doctrine.  If our doctrine is not correct, it will be reflected in our devotion to Christ, or lack of it. The Church is also called the pillar and foundation of the truth. His Word is TRUTH. Saint Jerome said “to be ignorant of the </w:t>
      </w:r>
      <w:r>
        <w:rPr>
          <w:sz w:val="24"/>
          <w:szCs w:val="24"/>
        </w:rPr>
        <w:t>B</w:t>
      </w:r>
      <w:r w:rsidRPr="00452864">
        <w:rPr>
          <w:sz w:val="24"/>
          <w:szCs w:val="24"/>
        </w:rPr>
        <w:t>ible is to be ignorant of Christ.”  We are living in a day of deception and even those who have some knowledge of the truth can be led astray if we d</w:t>
      </w:r>
      <w:r w:rsidR="002966F9">
        <w:rPr>
          <w:sz w:val="24"/>
          <w:szCs w:val="24"/>
        </w:rPr>
        <w:t>o not renew our minds with the W</w:t>
      </w:r>
      <w:r w:rsidRPr="00452864">
        <w:rPr>
          <w:sz w:val="24"/>
          <w:szCs w:val="24"/>
        </w:rPr>
        <w:t xml:space="preserve">ord of God.  </w:t>
      </w:r>
    </w:p>
    <w:p w14:paraId="2F466DBB" w14:textId="77777777" w:rsidR="00375F4D" w:rsidRDefault="00452864" w:rsidP="00452864">
      <w:pPr>
        <w:ind w:firstLine="720"/>
        <w:jc w:val="both"/>
        <w:rPr>
          <w:sz w:val="24"/>
          <w:szCs w:val="24"/>
        </w:rPr>
      </w:pPr>
      <w:r>
        <w:rPr>
          <w:sz w:val="24"/>
          <w:szCs w:val="24"/>
        </w:rPr>
        <w:t xml:space="preserve">The context of the above passage is false teachers and false doctrine, but I see another important principle in 2 Corinthians 11:2.And this brings me to the next point. </w:t>
      </w:r>
      <w:r w:rsidR="001C5FEA">
        <w:rPr>
          <w:sz w:val="24"/>
          <w:szCs w:val="24"/>
        </w:rPr>
        <w:t xml:space="preserve">We are in the betrothal period and will we wait we need to understand the Lord is coming back for a pure Bride! </w:t>
      </w:r>
      <w:r w:rsidR="00917E07">
        <w:rPr>
          <w:sz w:val="24"/>
          <w:szCs w:val="24"/>
        </w:rPr>
        <w:t>(Revelation 2:18-23)</w:t>
      </w:r>
    </w:p>
    <w:p w14:paraId="3BEC5C3A" w14:textId="77777777" w:rsidR="00892D1D" w:rsidRPr="00892D1D" w:rsidRDefault="00892D1D" w:rsidP="00892D1D">
      <w:pPr>
        <w:pStyle w:val="Heading1"/>
        <w:shd w:val="clear" w:color="auto" w:fill="FFFFFF"/>
        <w:spacing w:before="0"/>
        <w:jc w:val="center"/>
        <w:rPr>
          <w:rFonts w:asciiTheme="minorHAnsi" w:hAnsiTheme="minorHAnsi" w:cstheme="minorHAnsi"/>
          <w:bCs w:val="0"/>
          <w:i/>
          <w:color w:val="000000"/>
          <w:sz w:val="24"/>
          <w:szCs w:val="24"/>
        </w:rPr>
      </w:pPr>
      <w:r w:rsidRPr="00892D1D">
        <w:rPr>
          <w:rStyle w:val="passage-display-bcv"/>
          <w:rFonts w:asciiTheme="minorHAnsi" w:hAnsiTheme="minorHAnsi" w:cstheme="minorHAnsi"/>
          <w:bCs w:val="0"/>
          <w:i/>
          <w:color w:val="000000"/>
          <w:sz w:val="24"/>
          <w:szCs w:val="24"/>
        </w:rPr>
        <w:t>1 Corinthians 6:15-20</w:t>
      </w:r>
      <w:r w:rsidRPr="00892D1D">
        <w:rPr>
          <w:rStyle w:val="passage-display-version"/>
          <w:rFonts w:asciiTheme="minorHAnsi" w:hAnsiTheme="minorHAnsi" w:cstheme="minorHAnsi"/>
          <w:bCs w:val="0"/>
          <w:i/>
          <w:color w:val="000000"/>
          <w:sz w:val="24"/>
          <w:szCs w:val="24"/>
        </w:rPr>
        <w:t xml:space="preserve"> (NIV)</w:t>
      </w:r>
    </w:p>
    <w:p w14:paraId="759AE6DF" w14:textId="77777777" w:rsidR="00892D1D" w:rsidRPr="00892D1D" w:rsidRDefault="00892D1D" w:rsidP="00892D1D">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892D1D">
        <w:rPr>
          <w:rStyle w:val="text"/>
          <w:rFonts w:asciiTheme="minorHAnsi" w:hAnsiTheme="minorHAnsi" w:cstheme="minorHAnsi"/>
          <w:b/>
          <w:bCs/>
          <w:i/>
          <w:color w:val="000000"/>
          <w:vertAlign w:val="superscript"/>
        </w:rPr>
        <w:t>15 </w:t>
      </w:r>
      <w:r w:rsidRPr="00892D1D">
        <w:rPr>
          <w:rStyle w:val="text"/>
          <w:rFonts w:asciiTheme="minorHAnsi" w:hAnsiTheme="minorHAnsi" w:cstheme="minorHAnsi"/>
          <w:b/>
          <w:i/>
          <w:color w:val="000000"/>
        </w:rPr>
        <w:t>Do you not know that your bodies are members of Christ himself?</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Shall I then take the members of Christ and unite them with a prostitute? Never!</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bCs/>
          <w:i/>
          <w:color w:val="000000"/>
          <w:vertAlign w:val="superscript"/>
        </w:rPr>
        <w:t>16 </w:t>
      </w:r>
      <w:r w:rsidRPr="00892D1D">
        <w:rPr>
          <w:rStyle w:val="text"/>
          <w:rFonts w:asciiTheme="minorHAnsi" w:hAnsiTheme="minorHAnsi" w:cstheme="minorHAnsi"/>
          <w:b/>
          <w:i/>
          <w:color w:val="000000"/>
        </w:rPr>
        <w:t>Do you not know that he who unites himself with a prostitute is one with her in body? For it is said, “The two will become one flesh.”</w:t>
      </w:r>
      <w:r w:rsidRPr="00892D1D">
        <w:rPr>
          <w:rStyle w:val="text"/>
          <w:rFonts w:asciiTheme="minorHAnsi" w:hAnsiTheme="minorHAnsi" w:cstheme="minorHAnsi"/>
          <w:b/>
          <w:i/>
          <w:color w:val="000000"/>
          <w:vertAlign w:val="superscript"/>
        </w:rPr>
        <w:t>]</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bCs/>
          <w:i/>
          <w:color w:val="000000"/>
          <w:vertAlign w:val="superscript"/>
        </w:rPr>
        <w:t>17 </w:t>
      </w:r>
      <w:r w:rsidRPr="00892D1D">
        <w:rPr>
          <w:rStyle w:val="text"/>
          <w:rFonts w:asciiTheme="minorHAnsi" w:hAnsiTheme="minorHAnsi" w:cstheme="minorHAnsi"/>
          <w:b/>
          <w:i/>
          <w:color w:val="000000"/>
        </w:rPr>
        <w:t>But whoever is united with the Lord is one with him in spirit.</w:t>
      </w:r>
      <w:r w:rsidRPr="00892D1D">
        <w:rPr>
          <w:rStyle w:val="text"/>
          <w:rFonts w:asciiTheme="minorHAnsi" w:hAnsiTheme="minorHAnsi" w:cstheme="minorHAnsi"/>
          <w:b/>
          <w:i/>
          <w:color w:val="000000"/>
          <w:vertAlign w:val="superscript"/>
        </w:rPr>
        <w:t>]</w:t>
      </w:r>
    </w:p>
    <w:p w14:paraId="5297F5FE" w14:textId="77777777" w:rsidR="00892D1D" w:rsidRPr="00892D1D" w:rsidRDefault="00892D1D" w:rsidP="00892D1D">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892D1D">
        <w:rPr>
          <w:rStyle w:val="text"/>
          <w:rFonts w:asciiTheme="minorHAnsi" w:hAnsiTheme="minorHAnsi" w:cstheme="minorHAnsi"/>
          <w:b/>
          <w:bCs/>
          <w:i/>
          <w:color w:val="000000"/>
          <w:vertAlign w:val="superscript"/>
        </w:rPr>
        <w:t>18 </w:t>
      </w:r>
      <w:r w:rsidRPr="00892D1D">
        <w:rPr>
          <w:rStyle w:val="text"/>
          <w:rFonts w:asciiTheme="minorHAnsi" w:hAnsiTheme="minorHAnsi" w:cstheme="minorHAnsi"/>
          <w:b/>
          <w:i/>
          <w:color w:val="000000"/>
        </w:rPr>
        <w:t>Flee from sexual immorality.</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All other sins a person commits are outside the body, but whoever sins sexually, sins against their own body.</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bCs/>
          <w:i/>
          <w:color w:val="000000"/>
          <w:vertAlign w:val="superscript"/>
        </w:rPr>
        <w:t>19 </w:t>
      </w:r>
      <w:r w:rsidRPr="00892D1D">
        <w:rPr>
          <w:rStyle w:val="text"/>
          <w:rFonts w:asciiTheme="minorHAnsi" w:hAnsiTheme="minorHAnsi" w:cstheme="minorHAnsi"/>
          <w:b/>
          <w:i/>
          <w:color w:val="000000"/>
        </w:rPr>
        <w:t>Do you not know that your bodies are temples</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of the Holy Spirit, who is in you, whom you have received from God? You are not your own;</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bCs/>
          <w:i/>
          <w:color w:val="000000"/>
          <w:vertAlign w:val="superscript"/>
        </w:rPr>
        <w:t>20 </w:t>
      </w:r>
      <w:r w:rsidRPr="00892D1D">
        <w:rPr>
          <w:rStyle w:val="text"/>
          <w:rFonts w:asciiTheme="minorHAnsi" w:hAnsiTheme="minorHAnsi" w:cstheme="minorHAnsi"/>
          <w:b/>
          <w:i/>
          <w:color w:val="000000"/>
        </w:rPr>
        <w:t>you were bought at a price.</w:t>
      </w:r>
      <w:r w:rsidRPr="00892D1D">
        <w:rPr>
          <w:rStyle w:val="apple-converted-space"/>
          <w:rFonts w:asciiTheme="minorHAnsi" w:hAnsiTheme="minorHAnsi" w:cstheme="minorHAnsi"/>
          <w:b/>
          <w:i/>
          <w:color w:val="000000"/>
        </w:rPr>
        <w:t> </w:t>
      </w:r>
      <w:r w:rsidRPr="00892D1D">
        <w:rPr>
          <w:rStyle w:val="text"/>
          <w:rFonts w:asciiTheme="minorHAnsi" w:hAnsiTheme="minorHAnsi" w:cstheme="minorHAnsi"/>
          <w:b/>
          <w:i/>
          <w:color w:val="000000"/>
        </w:rPr>
        <w:t>Therefore honor God with your bodies.</w:t>
      </w:r>
    </w:p>
    <w:p w14:paraId="2AC4EA37" w14:textId="77777777" w:rsidR="00B32669" w:rsidRDefault="00B32669" w:rsidP="00B32669">
      <w:pPr>
        <w:ind w:firstLine="720"/>
        <w:jc w:val="both"/>
        <w:rPr>
          <w:sz w:val="24"/>
          <w:szCs w:val="24"/>
        </w:rPr>
      </w:pPr>
      <w:r w:rsidRPr="003D4E88">
        <w:rPr>
          <w:sz w:val="24"/>
          <w:szCs w:val="24"/>
        </w:rPr>
        <w:t xml:space="preserve">God’s plan for marriage relationships begin usually with an introduction, a courting period, followed by a Proposal. If the woman accepts the proposal to receive the man as her husband, </w:t>
      </w:r>
      <w:r w:rsidR="00DC3A40">
        <w:rPr>
          <w:sz w:val="24"/>
          <w:szCs w:val="24"/>
        </w:rPr>
        <w:t xml:space="preserve">then </w:t>
      </w:r>
      <w:r w:rsidRPr="003D4E88">
        <w:rPr>
          <w:sz w:val="24"/>
          <w:szCs w:val="24"/>
        </w:rPr>
        <w:t xml:space="preserve">there is a wedding, </w:t>
      </w:r>
      <w:r w:rsidR="00DC3A40">
        <w:rPr>
          <w:sz w:val="24"/>
          <w:szCs w:val="24"/>
        </w:rPr>
        <w:t xml:space="preserve">followed by </w:t>
      </w:r>
      <w:r w:rsidRPr="003D4E88">
        <w:rPr>
          <w:sz w:val="24"/>
          <w:szCs w:val="24"/>
        </w:rPr>
        <w:t>a honey</w:t>
      </w:r>
      <w:r w:rsidR="00DC3A40">
        <w:rPr>
          <w:sz w:val="24"/>
          <w:szCs w:val="24"/>
        </w:rPr>
        <w:t>-</w:t>
      </w:r>
      <w:r w:rsidRPr="003D4E88">
        <w:rPr>
          <w:sz w:val="24"/>
          <w:szCs w:val="24"/>
        </w:rPr>
        <w:t xml:space="preserve">moon where the </w:t>
      </w:r>
      <w:r w:rsidR="00DC3A40">
        <w:rPr>
          <w:sz w:val="24"/>
          <w:szCs w:val="24"/>
        </w:rPr>
        <w:t xml:space="preserve">marriage </w:t>
      </w:r>
      <w:r w:rsidRPr="003D4E88">
        <w:rPr>
          <w:sz w:val="24"/>
          <w:szCs w:val="24"/>
        </w:rPr>
        <w:t xml:space="preserve">is consummated. We have twisted and perverted God’s </w:t>
      </w:r>
      <w:r w:rsidR="004915BB">
        <w:rPr>
          <w:sz w:val="24"/>
          <w:szCs w:val="24"/>
        </w:rPr>
        <w:t>intended purpose for physical intimacy</w:t>
      </w:r>
      <w:r w:rsidRPr="003D4E88">
        <w:rPr>
          <w:sz w:val="24"/>
          <w:szCs w:val="24"/>
        </w:rPr>
        <w:t xml:space="preserve">. </w:t>
      </w:r>
      <w:r w:rsidR="00DC3A40">
        <w:rPr>
          <w:sz w:val="24"/>
          <w:szCs w:val="24"/>
        </w:rPr>
        <w:t>And</w:t>
      </w:r>
      <w:r w:rsidRPr="003D4E88">
        <w:rPr>
          <w:sz w:val="24"/>
          <w:szCs w:val="24"/>
        </w:rPr>
        <w:t xml:space="preserve"> have abandoned God’s plan and followed the inclinations of our own sinful lust</w:t>
      </w:r>
      <w:r w:rsidR="004915BB">
        <w:rPr>
          <w:sz w:val="24"/>
          <w:szCs w:val="24"/>
        </w:rPr>
        <w:t>. This</w:t>
      </w:r>
      <w:r w:rsidRPr="003D4E88">
        <w:rPr>
          <w:sz w:val="24"/>
          <w:szCs w:val="24"/>
        </w:rPr>
        <w:t xml:space="preserve"> does not end in a life of romance, but broken hearts and shattered homes, as I have described in part of my own testimony.  My son Ethan learned well from Justin, my son-in-law, how to pursue and court a prospective bride, God’s way. He and Jessica are in the </w:t>
      </w:r>
      <w:r>
        <w:rPr>
          <w:sz w:val="24"/>
          <w:szCs w:val="24"/>
        </w:rPr>
        <w:t xml:space="preserve">third </w:t>
      </w:r>
      <w:r w:rsidRPr="003D4E88">
        <w:rPr>
          <w:sz w:val="24"/>
          <w:szCs w:val="24"/>
        </w:rPr>
        <w:t>year of courting</w:t>
      </w:r>
      <w:r>
        <w:rPr>
          <w:sz w:val="24"/>
          <w:szCs w:val="24"/>
        </w:rPr>
        <w:t>.</w:t>
      </w:r>
      <w:r w:rsidRPr="003D4E88">
        <w:rPr>
          <w:sz w:val="24"/>
          <w:szCs w:val="24"/>
        </w:rPr>
        <w:t xml:space="preserve"> Ethan said, “I will not waste time dating someone, who I do not want to make my wife.” I encourage both of them to guard their hearts from the temptation to open the honey moon gift before the wedding! As both of them profess to be the </w:t>
      </w:r>
      <w:r>
        <w:rPr>
          <w:sz w:val="24"/>
          <w:szCs w:val="24"/>
        </w:rPr>
        <w:t>B</w:t>
      </w:r>
      <w:r w:rsidRPr="003D4E88">
        <w:rPr>
          <w:sz w:val="24"/>
          <w:szCs w:val="24"/>
        </w:rPr>
        <w:t xml:space="preserve">ride of Christ, they know their bodies belong to him-until a wedding has taken place and </w:t>
      </w:r>
      <w:r w:rsidRPr="004424E9">
        <w:rPr>
          <w:i/>
          <w:sz w:val="24"/>
          <w:szCs w:val="24"/>
        </w:rPr>
        <w:t>then</w:t>
      </w:r>
      <w:r w:rsidRPr="003D4E88">
        <w:rPr>
          <w:sz w:val="24"/>
          <w:szCs w:val="24"/>
        </w:rPr>
        <w:t xml:space="preserve"> there bodies belong to each other. </w:t>
      </w:r>
    </w:p>
    <w:p w14:paraId="5F5A0AC2" w14:textId="77777777" w:rsidR="00166FE1" w:rsidRPr="00166FE1" w:rsidRDefault="00166FE1" w:rsidP="00166FE1">
      <w:pPr>
        <w:pStyle w:val="Heading1"/>
        <w:shd w:val="clear" w:color="auto" w:fill="FFFFFF"/>
        <w:spacing w:before="0"/>
        <w:jc w:val="center"/>
        <w:rPr>
          <w:rFonts w:asciiTheme="minorHAnsi" w:hAnsiTheme="minorHAnsi" w:cstheme="minorHAnsi"/>
          <w:bCs w:val="0"/>
          <w:i/>
          <w:color w:val="000000"/>
          <w:sz w:val="24"/>
          <w:szCs w:val="24"/>
        </w:rPr>
      </w:pPr>
      <w:r w:rsidRPr="00166FE1">
        <w:rPr>
          <w:rStyle w:val="passage-display-bcv"/>
          <w:rFonts w:asciiTheme="minorHAnsi" w:hAnsiTheme="minorHAnsi" w:cstheme="minorHAnsi"/>
          <w:bCs w:val="0"/>
          <w:i/>
          <w:color w:val="000000"/>
          <w:sz w:val="24"/>
          <w:szCs w:val="24"/>
        </w:rPr>
        <w:t>1 Peter 1:13-23</w:t>
      </w:r>
      <w:r w:rsidRPr="00166FE1">
        <w:rPr>
          <w:rStyle w:val="passage-display-version"/>
          <w:rFonts w:asciiTheme="minorHAnsi" w:hAnsiTheme="minorHAnsi" w:cstheme="minorHAnsi"/>
          <w:bCs w:val="0"/>
          <w:i/>
          <w:color w:val="000000"/>
          <w:sz w:val="24"/>
          <w:szCs w:val="24"/>
        </w:rPr>
        <w:t xml:space="preserve"> (NIV)</w:t>
      </w:r>
    </w:p>
    <w:p w14:paraId="1C5B98F5" w14:textId="77777777" w:rsidR="00166FE1" w:rsidRPr="00166FE1" w:rsidRDefault="00166FE1" w:rsidP="00166FE1">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166FE1">
        <w:rPr>
          <w:rStyle w:val="text"/>
          <w:rFonts w:asciiTheme="minorHAnsi" w:hAnsiTheme="minorHAnsi" w:cstheme="minorHAnsi"/>
          <w:b/>
          <w:bCs/>
          <w:i/>
          <w:color w:val="000000"/>
          <w:vertAlign w:val="superscript"/>
        </w:rPr>
        <w:t>13 </w:t>
      </w:r>
      <w:r w:rsidRPr="00166FE1">
        <w:rPr>
          <w:rStyle w:val="text"/>
          <w:rFonts w:asciiTheme="minorHAnsi" w:hAnsiTheme="minorHAnsi" w:cstheme="minorHAnsi"/>
          <w:b/>
          <w:i/>
          <w:color w:val="000000"/>
        </w:rPr>
        <w:t>Therefore, with minds that are alert and fully sober,</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set your hope</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on the grace to be brought to you</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when Jesus Christ is revealed at his coming.</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14 </w:t>
      </w:r>
      <w:r w:rsidRPr="00166FE1">
        <w:rPr>
          <w:rStyle w:val="text"/>
          <w:rFonts w:asciiTheme="minorHAnsi" w:hAnsiTheme="minorHAnsi" w:cstheme="minorHAnsi"/>
          <w:b/>
          <w:i/>
          <w:color w:val="000000"/>
        </w:rPr>
        <w:t>As obedient</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children, do not conform</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to the evil desires you had when you lived in ignorance.</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15 </w:t>
      </w:r>
      <w:r w:rsidRPr="00166FE1">
        <w:rPr>
          <w:rStyle w:val="text"/>
          <w:rFonts w:asciiTheme="minorHAnsi" w:hAnsiTheme="minorHAnsi" w:cstheme="minorHAnsi"/>
          <w:b/>
          <w:i/>
          <w:color w:val="000000"/>
        </w:rPr>
        <w:t>But just as he who called you is holy, so be holy in all you do;</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16 </w:t>
      </w:r>
      <w:r w:rsidRPr="00166FE1">
        <w:rPr>
          <w:rStyle w:val="text"/>
          <w:rFonts w:asciiTheme="minorHAnsi" w:hAnsiTheme="minorHAnsi" w:cstheme="minorHAnsi"/>
          <w:b/>
          <w:i/>
          <w:color w:val="000000"/>
        </w:rPr>
        <w:t>for it is written: “Be holy, because I am holy.”</w:t>
      </w:r>
      <w:r>
        <w:rPr>
          <w:rStyle w:val="text"/>
          <w:rFonts w:asciiTheme="minorHAnsi" w:hAnsiTheme="minorHAnsi" w:cstheme="minorHAnsi"/>
          <w:b/>
          <w:i/>
          <w:color w:val="000000"/>
        </w:rPr>
        <w:t xml:space="preserve"> </w:t>
      </w:r>
      <w:r w:rsidRPr="00166FE1">
        <w:rPr>
          <w:rStyle w:val="text"/>
          <w:rFonts w:asciiTheme="minorHAnsi" w:hAnsiTheme="minorHAnsi" w:cstheme="minorHAnsi"/>
          <w:b/>
          <w:bCs/>
          <w:i/>
          <w:color w:val="000000"/>
          <w:vertAlign w:val="superscript"/>
        </w:rPr>
        <w:t>17 </w:t>
      </w:r>
      <w:r w:rsidRPr="00166FE1">
        <w:rPr>
          <w:rStyle w:val="text"/>
          <w:rFonts w:asciiTheme="minorHAnsi" w:hAnsiTheme="minorHAnsi" w:cstheme="minorHAnsi"/>
          <w:b/>
          <w:i/>
          <w:color w:val="000000"/>
        </w:rPr>
        <w:t>Since you call on a Father</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who judges each person’s work</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impartially,</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live out your time as foreigners</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here in reverent fear.</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18 </w:t>
      </w:r>
      <w:r w:rsidRPr="00166FE1">
        <w:rPr>
          <w:rStyle w:val="text"/>
          <w:rFonts w:asciiTheme="minorHAnsi" w:hAnsiTheme="minorHAnsi" w:cstheme="minorHAnsi"/>
          <w:b/>
          <w:i/>
          <w:color w:val="000000"/>
        </w:rPr>
        <w:t>For you know that it was not with perishable things such as silver or gold that you were redeemed</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from the empty way of life</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handed down to you from your ancestors,</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19 </w:t>
      </w:r>
      <w:r w:rsidRPr="00166FE1">
        <w:rPr>
          <w:rStyle w:val="text"/>
          <w:rFonts w:asciiTheme="minorHAnsi" w:hAnsiTheme="minorHAnsi" w:cstheme="minorHAnsi"/>
          <w:b/>
          <w:i/>
          <w:color w:val="000000"/>
        </w:rPr>
        <w:t>but with the precious blood</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of Christ, a lamb</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without blemish or defect.</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20 </w:t>
      </w:r>
      <w:r w:rsidRPr="00166FE1">
        <w:rPr>
          <w:rStyle w:val="text"/>
          <w:rFonts w:asciiTheme="minorHAnsi" w:hAnsiTheme="minorHAnsi" w:cstheme="minorHAnsi"/>
          <w:b/>
          <w:i/>
          <w:color w:val="000000"/>
        </w:rPr>
        <w:t>He was chosen before the creation of the world,</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but was revealed in these last times</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for your sake.</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21 </w:t>
      </w:r>
      <w:r w:rsidRPr="00166FE1">
        <w:rPr>
          <w:rStyle w:val="text"/>
          <w:rFonts w:asciiTheme="minorHAnsi" w:hAnsiTheme="minorHAnsi" w:cstheme="minorHAnsi"/>
          <w:b/>
          <w:i/>
          <w:color w:val="000000"/>
        </w:rPr>
        <w:t>Through him you believe in God,</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who raised him from the dead</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and glorified him,</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and so your faith and hope</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are in God.</w:t>
      </w:r>
      <w:r>
        <w:rPr>
          <w:rStyle w:val="text"/>
          <w:rFonts w:asciiTheme="minorHAnsi" w:hAnsiTheme="minorHAnsi" w:cstheme="minorHAnsi"/>
          <w:b/>
          <w:i/>
          <w:color w:val="000000"/>
        </w:rPr>
        <w:t xml:space="preserve"> </w:t>
      </w:r>
      <w:r w:rsidRPr="00166FE1">
        <w:rPr>
          <w:rStyle w:val="text"/>
          <w:rFonts w:asciiTheme="minorHAnsi" w:hAnsiTheme="minorHAnsi" w:cstheme="minorHAnsi"/>
          <w:b/>
          <w:bCs/>
          <w:i/>
          <w:color w:val="000000"/>
          <w:vertAlign w:val="superscript"/>
        </w:rPr>
        <w:t>22 </w:t>
      </w:r>
      <w:r w:rsidRPr="00166FE1">
        <w:rPr>
          <w:rStyle w:val="text"/>
          <w:rFonts w:asciiTheme="minorHAnsi" w:hAnsiTheme="minorHAnsi" w:cstheme="minorHAnsi"/>
          <w:b/>
          <w:i/>
          <w:color w:val="000000"/>
        </w:rPr>
        <w:t>Now that you have purified</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yourselves by obeying</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the truth so that you have sincere love for each other, love one another deeply,</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from the heart.</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bCs/>
          <w:i/>
          <w:color w:val="000000"/>
          <w:vertAlign w:val="superscript"/>
        </w:rPr>
        <w:t>23 </w:t>
      </w:r>
      <w:r w:rsidRPr="00166FE1">
        <w:rPr>
          <w:rStyle w:val="text"/>
          <w:rFonts w:asciiTheme="minorHAnsi" w:hAnsiTheme="minorHAnsi" w:cstheme="minorHAnsi"/>
          <w:b/>
          <w:i/>
          <w:color w:val="000000"/>
        </w:rPr>
        <w:t>For you have been born again,</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not of perishable seed, but of imperishable,</w:t>
      </w:r>
      <w:r w:rsidRPr="00166FE1">
        <w:rPr>
          <w:rStyle w:val="apple-converted-space"/>
          <w:rFonts w:asciiTheme="minorHAnsi" w:hAnsiTheme="minorHAnsi" w:cstheme="minorHAnsi"/>
          <w:b/>
          <w:i/>
          <w:color w:val="000000"/>
        </w:rPr>
        <w:t> </w:t>
      </w:r>
      <w:r w:rsidRPr="00166FE1">
        <w:rPr>
          <w:rStyle w:val="text"/>
          <w:rFonts w:asciiTheme="minorHAnsi" w:hAnsiTheme="minorHAnsi" w:cstheme="minorHAnsi"/>
          <w:b/>
          <w:i/>
          <w:color w:val="000000"/>
        </w:rPr>
        <w:t>through the living and enduring word of God.</w:t>
      </w:r>
    </w:p>
    <w:p w14:paraId="0107B8BD" w14:textId="77777777" w:rsidR="00B32669" w:rsidRDefault="00B32669" w:rsidP="007D2A12">
      <w:pPr>
        <w:ind w:firstLine="720"/>
        <w:jc w:val="both"/>
        <w:rPr>
          <w:sz w:val="24"/>
          <w:szCs w:val="24"/>
        </w:rPr>
      </w:pPr>
      <w:r w:rsidRPr="003D4E88">
        <w:rPr>
          <w:sz w:val="24"/>
          <w:szCs w:val="24"/>
        </w:rPr>
        <w:t xml:space="preserve">My prayer for my children is </w:t>
      </w:r>
      <w:r w:rsidR="00993877">
        <w:rPr>
          <w:sz w:val="24"/>
          <w:szCs w:val="24"/>
        </w:rPr>
        <w:t xml:space="preserve">this: </w:t>
      </w:r>
      <w:r w:rsidRPr="003D4E88">
        <w:rPr>
          <w:sz w:val="24"/>
          <w:szCs w:val="24"/>
        </w:rPr>
        <w:t xml:space="preserve">that they </w:t>
      </w:r>
      <w:r w:rsidR="001D3B6F">
        <w:rPr>
          <w:sz w:val="24"/>
          <w:szCs w:val="24"/>
        </w:rPr>
        <w:t>behold</w:t>
      </w:r>
      <w:r w:rsidR="00993877">
        <w:rPr>
          <w:sz w:val="24"/>
          <w:szCs w:val="24"/>
        </w:rPr>
        <w:t xml:space="preserve"> the beauty of the Lord, grow in grace and knowledge of Him</w:t>
      </w:r>
      <w:r w:rsidR="00F90004">
        <w:rPr>
          <w:sz w:val="24"/>
          <w:szCs w:val="24"/>
        </w:rPr>
        <w:t>,</w:t>
      </w:r>
      <w:r w:rsidR="00993877">
        <w:rPr>
          <w:sz w:val="24"/>
          <w:szCs w:val="24"/>
        </w:rPr>
        <w:t xml:space="preserve"> and </w:t>
      </w:r>
      <w:r w:rsidRPr="003D4E88">
        <w:rPr>
          <w:sz w:val="24"/>
          <w:szCs w:val="24"/>
        </w:rPr>
        <w:t>will l</w:t>
      </w:r>
      <w:r w:rsidR="00993877">
        <w:rPr>
          <w:sz w:val="24"/>
          <w:szCs w:val="24"/>
        </w:rPr>
        <w:t>ove him with their whole hearts.</w:t>
      </w:r>
      <w:r w:rsidR="00F90004">
        <w:rPr>
          <w:sz w:val="24"/>
          <w:szCs w:val="24"/>
        </w:rPr>
        <w:t xml:space="preserve"> Because</w:t>
      </w:r>
      <w:r w:rsidRPr="003D4E88">
        <w:rPr>
          <w:sz w:val="24"/>
          <w:szCs w:val="24"/>
        </w:rPr>
        <w:t xml:space="preserve"> God has promised to show His love to thousands of generations of those who love </w:t>
      </w:r>
      <w:r w:rsidR="00993877">
        <w:rPr>
          <w:sz w:val="24"/>
          <w:szCs w:val="24"/>
        </w:rPr>
        <w:t>Him</w:t>
      </w:r>
      <w:r w:rsidRPr="003D4E88">
        <w:rPr>
          <w:sz w:val="24"/>
          <w:szCs w:val="24"/>
        </w:rPr>
        <w:t xml:space="preserve"> and keep His commands. One person who loves Him and seeks to obey Him can break the chain of sin and destruction for generations of people. (John 14:15-24) Loving God and obedience go han</w:t>
      </w:r>
      <w:r w:rsidR="00993877">
        <w:rPr>
          <w:sz w:val="24"/>
          <w:szCs w:val="24"/>
        </w:rPr>
        <w:t xml:space="preserve">d in hand.  As a matter of fact, </w:t>
      </w:r>
      <w:r w:rsidRPr="003D4E88">
        <w:rPr>
          <w:sz w:val="24"/>
          <w:szCs w:val="24"/>
        </w:rPr>
        <w:t xml:space="preserve">the only true motivation for obedience is love. (Exodus19:4-6)  The generations who follow us will </w:t>
      </w:r>
      <w:r w:rsidR="00993877">
        <w:rPr>
          <w:sz w:val="24"/>
          <w:szCs w:val="24"/>
        </w:rPr>
        <w:t xml:space="preserve">be the beneficiaries of our labors. They will be the ones who </w:t>
      </w:r>
      <w:r w:rsidRPr="003D4E88">
        <w:rPr>
          <w:sz w:val="24"/>
          <w:szCs w:val="24"/>
        </w:rPr>
        <w:t xml:space="preserve">reap what we have sown; we will pass on blessings or curses. </w:t>
      </w:r>
      <w:r w:rsidR="00993877">
        <w:rPr>
          <w:sz w:val="24"/>
          <w:szCs w:val="24"/>
        </w:rPr>
        <w:t xml:space="preserve">At the very heart </w:t>
      </w:r>
      <w:r w:rsidR="000457CC">
        <w:rPr>
          <w:sz w:val="24"/>
          <w:szCs w:val="24"/>
        </w:rPr>
        <w:t xml:space="preserve">of the life-style of disciple-making is a life that is devoted to the growth and benefit of others. </w:t>
      </w:r>
      <w:r w:rsidR="00F876D2">
        <w:rPr>
          <w:sz w:val="24"/>
          <w:szCs w:val="24"/>
        </w:rPr>
        <w:t>Who</w:t>
      </w:r>
      <w:r w:rsidR="000457CC">
        <w:rPr>
          <w:sz w:val="24"/>
          <w:szCs w:val="24"/>
        </w:rPr>
        <w:t xml:space="preserve"> will be the benefactors of your God given wisdom? </w:t>
      </w:r>
      <w:r w:rsidRPr="003D4E88">
        <w:rPr>
          <w:sz w:val="24"/>
          <w:szCs w:val="24"/>
        </w:rPr>
        <w:t xml:space="preserve">Dietrich </w:t>
      </w:r>
      <w:r w:rsidR="00DF3D0C">
        <w:rPr>
          <w:sz w:val="24"/>
          <w:szCs w:val="24"/>
        </w:rPr>
        <w:t>Bonheo</w:t>
      </w:r>
      <w:r w:rsidR="000457CC">
        <w:rPr>
          <w:sz w:val="24"/>
          <w:szCs w:val="24"/>
        </w:rPr>
        <w:t xml:space="preserve">ffer, the great German theologian and </w:t>
      </w:r>
      <w:r w:rsidR="00C86ED7">
        <w:rPr>
          <w:sz w:val="24"/>
          <w:szCs w:val="24"/>
        </w:rPr>
        <w:t>martyr</w:t>
      </w:r>
      <w:r w:rsidR="000457CC">
        <w:rPr>
          <w:sz w:val="24"/>
          <w:szCs w:val="24"/>
        </w:rPr>
        <w:t>, left us a great wealth of wisdom in his</w:t>
      </w:r>
      <w:r w:rsidR="005E66A3">
        <w:rPr>
          <w:sz w:val="24"/>
          <w:szCs w:val="24"/>
        </w:rPr>
        <w:t xml:space="preserve"> writing. This is one of his many quotes:</w:t>
      </w:r>
      <w:r w:rsidRPr="003D4E88">
        <w:rPr>
          <w:sz w:val="24"/>
          <w:szCs w:val="24"/>
        </w:rPr>
        <w:t xml:space="preserve"> “A truly righteous person is one who lives for the next generation.”</w:t>
      </w:r>
    </w:p>
    <w:p w14:paraId="2046D3F3" w14:textId="77777777" w:rsidR="00F876D2" w:rsidRPr="001228BA" w:rsidRDefault="00F876D2" w:rsidP="00F876D2">
      <w:pPr>
        <w:pStyle w:val="txt-sm"/>
        <w:jc w:val="center"/>
        <w:rPr>
          <w:rFonts w:asciiTheme="minorHAnsi" w:hAnsiTheme="minorHAnsi" w:cstheme="minorHAnsi"/>
          <w:b/>
          <w:i/>
        </w:rPr>
      </w:pPr>
      <w:r w:rsidRPr="001228BA">
        <w:rPr>
          <w:rFonts w:asciiTheme="minorHAnsi" w:hAnsiTheme="minorHAnsi" w:cstheme="minorHAnsi"/>
          <w:b/>
          <w:i/>
        </w:rPr>
        <w:t>Revelation 19:7-9 (NIV)</w:t>
      </w:r>
    </w:p>
    <w:p w14:paraId="583DC7FA" w14:textId="77777777" w:rsidR="00F876D2" w:rsidRDefault="00F876D2" w:rsidP="00F876D2">
      <w:pPr>
        <w:pStyle w:val="line"/>
        <w:jc w:val="center"/>
        <w:rPr>
          <w:rStyle w:val="text"/>
          <w:rFonts w:asciiTheme="minorHAnsi" w:hAnsiTheme="minorHAnsi" w:cstheme="minorHAnsi"/>
          <w:b/>
          <w:i/>
        </w:rPr>
      </w:pPr>
      <w:r w:rsidRPr="001228BA">
        <w:rPr>
          <w:rStyle w:val="text"/>
          <w:rFonts w:asciiTheme="minorHAnsi" w:hAnsiTheme="minorHAnsi" w:cstheme="minorHAnsi"/>
          <w:b/>
          <w:i/>
          <w:vertAlign w:val="superscript"/>
        </w:rPr>
        <w:t>7 </w:t>
      </w:r>
      <w:r w:rsidRPr="001228BA">
        <w:rPr>
          <w:rStyle w:val="text"/>
          <w:rFonts w:asciiTheme="minorHAnsi" w:hAnsiTheme="minorHAnsi" w:cstheme="minorHAnsi"/>
          <w:b/>
          <w:i/>
        </w:rPr>
        <w:t>Let us rejoice and be glad</w:t>
      </w:r>
      <w:r w:rsidRPr="001228BA">
        <w:rPr>
          <w:rStyle w:val="indent-1-breaks"/>
          <w:rFonts w:asciiTheme="minorHAnsi" w:hAnsiTheme="minorHAnsi" w:cstheme="minorHAnsi"/>
          <w:b/>
          <w:i/>
        </w:rPr>
        <w:t> </w:t>
      </w:r>
      <w:r w:rsidRPr="001228BA">
        <w:rPr>
          <w:rStyle w:val="text"/>
          <w:rFonts w:asciiTheme="minorHAnsi" w:hAnsiTheme="minorHAnsi" w:cstheme="minorHAnsi"/>
          <w:b/>
          <w:i/>
        </w:rPr>
        <w:t>and give him glory!</w:t>
      </w:r>
      <w:r w:rsidRPr="001228BA">
        <w:rPr>
          <w:rFonts w:asciiTheme="minorHAnsi" w:hAnsiTheme="minorHAnsi" w:cstheme="minorHAnsi"/>
          <w:b/>
          <w:i/>
        </w:rPr>
        <w:t xml:space="preserve">  </w:t>
      </w:r>
      <w:r w:rsidRPr="001228BA">
        <w:rPr>
          <w:rStyle w:val="text"/>
          <w:rFonts w:asciiTheme="minorHAnsi" w:hAnsiTheme="minorHAnsi" w:cstheme="minorHAnsi"/>
          <w:b/>
          <w:i/>
        </w:rPr>
        <w:t>For the wedding of the Lamb has come,</w:t>
      </w:r>
      <w:r w:rsidRPr="001228BA">
        <w:rPr>
          <w:rStyle w:val="indent-1-breaks"/>
          <w:rFonts w:asciiTheme="minorHAnsi" w:hAnsiTheme="minorHAnsi" w:cstheme="minorHAnsi"/>
          <w:b/>
          <w:i/>
        </w:rPr>
        <w:t> </w:t>
      </w:r>
      <w:r w:rsidRPr="001228BA">
        <w:rPr>
          <w:rStyle w:val="text"/>
          <w:rFonts w:asciiTheme="minorHAnsi" w:hAnsiTheme="minorHAnsi" w:cstheme="minorHAnsi"/>
          <w:b/>
          <w:i/>
        </w:rPr>
        <w:t>and his bride has made herself ready.</w:t>
      </w:r>
      <w:r w:rsidRPr="001228BA">
        <w:rPr>
          <w:rFonts w:asciiTheme="minorHAnsi" w:hAnsiTheme="minorHAnsi" w:cstheme="minorHAnsi"/>
          <w:b/>
          <w:i/>
        </w:rPr>
        <w:t xml:space="preserve"> </w:t>
      </w:r>
      <w:r w:rsidRPr="001228BA">
        <w:rPr>
          <w:rStyle w:val="text"/>
          <w:rFonts w:asciiTheme="minorHAnsi" w:hAnsiTheme="minorHAnsi" w:cstheme="minorHAnsi"/>
          <w:b/>
          <w:i/>
          <w:vertAlign w:val="superscript"/>
        </w:rPr>
        <w:t>8 </w:t>
      </w:r>
      <w:r w:rsidRPr="001228BA">
        <w:rPr>
          <w:rStyle w:val="text"/>
          <w:rFonts w:asciiTheme="minorHAnsi" w:hAnsiTheme="minorHAnsi" w:cstheme="minorHAnsi"/>
          <w:b/>
          <w:i/>
        </w:rPr>
        <w:t>Fine linen, bright and clean,</w:t>
      </w:r>
      <w:r w:rsidRPr="001228BA">
        <w:rPr>
          <w:rStyle w:val="indent-1-breaks"/>
          <w:rFonts w:asciiTheme="minorHAnsi" w:hAnsiTheme="minorHAnsi" w:cstheme="minorHAnsi"/>
          <w:b/>
          <w:i/>
        </w:rPr>
        <w:t> </w:t>
      </w:r>
      <w:r w:rsidRPr="001228BA">
        <w:rPr>
          <w:rStyle w:val="text"/>
          <w:rFonts w:asciiTheme="minorHAnsi" w:hAnsiTheme="minorHAnsi" w:cstheme="minorHAnsi"/>
          <w:b/>
          <w:i/>
        </w:rPr>
        <w:t xml:space="preserve">was given her to wear.”(Fine linen stands for the righteous acts of God’s holy people.) </w:t>
      </w:r>
      <w:r w:rsidRPr="001228BA">
        <w:rPr>
          <w:rStyle w:val="text"/>
          <w:rFonts w:asciiTheme="minorHAnsi" w:hAnsiTheme="minorHAnsi" w:cstheme="minorHAnsi"/>
          <w:b/>
          <w:i/>
          <w:vertAlign w:val="superscript"/>
        </w:rPr>
        <w:t>9 </w:t>
      </w:r>
      <w:r w:rsidRPr="001228BA">
        <w:rPr>
          <w:rStyle w:val="text"/>
          <w:rFonts w:asciiTheme="minorHAnsi" w:hAnsiTheme="minorHAnsi" w:cstheme="minorHAnsi"/>
          <w:b/>
          <w:i/>
        </w:rPr>
        <w:t>Then the angel said to me, “Write this: Blessed are those who are invited to the wedding supper of the Lamb!” And he added, “These are the true words of God.”</w:t>
      </w:r>
    </w:p>
    <w:p w14:paraId="552D97BA" w14:textId="77777777" w:rsidR="001D3B6F" w:rsidRPr="001D3B6F" w:rsidRDefault="001D3B6F" w:rsidP="001D3B6F">
      <w:pPr>
        <w:jc w:val="center"/>
        <w:rPr>
          <w:b/>
          <w:sz w:val="28"/>
          <w:szCs w:val="28"/>
        </w:rPr>
      </w:pPr>
      <w:r w:rsidRPr="001D3B6F">
        <w:rPr>
          <w:b/>
          <w:sz w:val="28"/>
          <w:szCs w:val="28"/>
        </w:rPr>
        <w:t>How Wide, and Long and High, and Deep is the Love of God!</w:t>
      </w:r>
    </w:p>
    <w:p w14:paraId="51228AE5" w14:textId="77777777" w:rsidR="002D2AEC" w:rsidRDefault="007C3430" w:rsidP="002D2AEC">
      <w:pPr>
        <w:ind w:firstLine="720"/>
        <w:jc w:val="both"/>
        <w:rPr>
          <w:sz w:val="24"/>
          <w:szCs w:val="24"/>
        </w:rPr>
      </w:pPr>
      <w:r>
        <w:rPr>
          <w:sz w:val="24"/>
          <w:szCs w:val="24"/>
        </w:rPr>
        <w:t>How do I know the love of God surpasses Knowledge</w:t>
      </w:r>
      <w:r w:rsidR="00EF5166">
        <w:rPr>
          <w:sz w:val="24"/>
          <w:szCs w:val="24"/>
        </w:rPr>
        <w:t>, and so</w:t>
      </w:r>
      <w:r>
        <w:rPr>
          <w:sz w:val="24"/>
          <w:szCs w:val="24"/>
        </w:rPr>
        <w:t xml:space="preserve"> wide that I can’t get my mind around it</w:t>
      </w:r>
      <w:r w:rsidR="00EF5166">
        <w:rPr>
          <w:sz w:val="24"/>
          <w:szCs w:val="24"/>
        </w:rPr>
        <w:t>...</w:t>
      </w:r>
      <w:r>
        <w:rPr>
          <w:sz w:val="24"/>
          <w:szCs w:val="24"/>
        </w:rPr>
        <w:t xml:space="preserve"> So long</w:t>
      </w:r>
      <w:r w:rsidR="009B4E0F">
        <w:rPr>
          <w:sz w:val="24"/>
          <w:szCs w:val="24"/>
        </w:rPr>
        <w:t>,</w:t>
      </w:r>
      <w:r>
        <w:rPr>
          <w:sz w:val="24"/>
          <w:szCs w:val="24"/>
        </w:rPr>
        <w:t xml:space="preserve"> </w:t>
      </w:r>
      <w:r w:rsidR="00EF5166">
        <w:rPr>
          <w:sz w:val="24"/>
          <w:szCs w:val="24"/>
        </w:rPr>
        <w:t>high</w:t>
      </w:r>
      <w:r w:rsidR="009B4E0F">
        <w:rPr>
          <w:sz w:val="24"/>
          <w:szCs w:val="24"/>
        </w:rPr>
        <w:t xml:space="preserve"> and deep</w:t>
      </w:r>
      <w:r w:rsidR="00EF5166">
        <w:rPr>
          <w:sz w:val="24"/>
          <w:szCs w:val="24"/>
        </w:rPr>
        <w:t>...?</w:t>
      </w:r>
      <w:r w:rsidR="009B4E0F">
        <w:rPr>
          <w:sz w:val="24"/>
          <w:szCs w:val="24"/>
        </w:rPr>
        <w:t xml:space="preserve"> Because,</w:t>
      </w:r>
      <w:r w:rsidR="00EF5166">
        <w:rPr>
          <w:sz w:val="24"/>
          <w:szCs w:val="24"/>
        </w:rPr>
        <w:t xml:space="preserve"> when </w:t>
      </w:r>
      <w:r w:rsidR="009B4E0F">
        <w:rPr>
          <w:sz w:val="24"/>
          <w:szCs w:val="24"/>
        </w:rPr>
        <w:t>I look at what He did to</w:t>
      </w:r>
      <w:r w:rsidR="00EF5166">
        <w:rPr>
          <w:sz w:val="24"/>
          <w:szCs w:val="24"/>
        </w:rPr>
        <w:t xml:space="preserve"> redeem</w:t>
      </w:r>
      <w:r w:rsidR="009B4E0F">
        <w:rPr>
          <w:sz w:val="24"/>
          <w:szCs w:val="24"/>
        </w:rPr>
        <w:t xml:space="preserve"> me</w:t>
      </w:r>
      <w:r w:rsidR="00EF5166">
        <w:rPr>
          <w:sz w:val="24"/>
          <w:szCs w:val="24"/>
        </w:rPr>
        <w:t>,</w:t>
      </w:r>
      <w:r w:rsidR="00A81EB0">
        <w:rPr>
          <w:sz w:val="24"/>
          <w:szCs w:val="24"/>
        </w:rPr>
        <w:t xml:space="preserve"> 2000 years ago, </w:t>
      </w:r>
      <w:r w:rsidR="009B4E0F">
        <w:rPr>
          <w:sz w:val="24"/>
          <w:szCs w:val="24"/>
        </w:rPr>
        <w:t>I hear, “Father forgive her”</w:t>
      </w:r>
      <w:r w:rsidR="00A81EB0">
        <w:rPr>
          <w:sz w:val="24"/>
          <w:szCs w:val="24"/>
        </w:rPr>
        <w:t>. W</w:t>
      </w:r>
      <w:r w:rsidR="009B4E0F">
        <w:rPr>
          <w:sz w:val="24"/>
          <w:szCs w:val="24"/>
        </w:rPr>
        <w:t>ith arms wide open, stretched out upon the cross, He says</w:t>
      </w:r>
      <w:r w:rsidR="00A81EB0">
        <w:rPr>
          <w:sz w:val="24"/>
          <w:szCs w:val="24"/>
        </w:rPr>
        <w:t>, “</w:t>
      </w:r>
      <w:r w:rsidR="009B4E0F">
        <w:rPr>
          <w:sz w:val="24"/>
          <w:szCs w:val="24"/>
        </w:rPr>
        <w:t xml:space="preserve">I love you </w:t>
      </w:r>
      <w:r w:rsidR="00A81EB0">
        <w:rPr>
          <w:sz w:val="24"/>
          <w:szCs w:val="24"/>
        </w:rPr>
        <w:t>this much!</w:t>
      </w:r>
      <w:r w:rsidR="009B4E0F">
        <w:rPr>
          <w:sz w:val="24"/>
          <w:szCs w:val="24"/>
        </w:rPr>
        <w:t>”</w:t>
      </w:r>
      <w:r w:rsidR="00A81EB0">
        <w:rPr>
          <w:sz w:val="24"/>
          <w:szCs w:val="24"/>
        </w:rPr>
        <w:t xml:space="preserve"> </w:t>
      </w:r>
      <w:r w:rsidR="009B4E0F">
        <w:rPr>
          <w:sz w:val="24"/>
          <w:szCs w:val="24"/>
        </w:rPr>
        <w:t xml:space="preserve"> I know His love is long</w:t>
      </w:r>
      <w:r w:rsidR="00A81EB0">
        <w:rPr>
          <w:sz w:val="24"/>
          <w:szCs w:val="24"/>
        </w:rPr>
        <w:t>,</w:t>
      </w:r>
      <w:r w:rsidR="009B4E0F">
        <w:rPr>
          <w:sz w:val="24"/>
          <w:szCs w:val="24"/>
        </w:rPr>
        <w:t xml:space="preserve"> because He </w:t>
      </w:r>
      <w:r w:rsidR="00EF5166">
        <w:rPr>
          <w:sz w:val="24"/>
          <w:szCs w:val="24"/>
        </w:rPr>
        <w:t>patiently</w:t>
      </w:r>
      <w:r w:rsidR="009B4E0F">
        <w:rPr>
          <w:sz w:val="24"/>
          <w:szCs w:val="24"/>
        </w:rPr>
        <w:t xml:space="preserve"> waited for me to repent for twenty six-years.</w:t>
      </w:r>
      <w:r w:rsidR="00EF5166">
        <w:rPr>
          <w:sz w:val="24"/>
          <w:szCs w:val="24"/>
        </w:rPr>
        <w:t xml:space="preserve"> Oh yes</w:t>
      </w:r>
      <w:r w:rsidR="00A81EB0">
        <w:rPr>
          <w:sz w:val="24"/>
          <w:szCs w:val="24"/>
        </w:rPr>
        <w:t>-</w:t>
      </w:r>
      <w:r w:rsidR="00EF5166">
        <w:rPr>
          <w:sz w:val="24"/>
          <w:szCs w:val="24"/>
        </w:rPr>
        <w:t xml:space="preserve">I have tested His love and found it to be </w:t>
      </w:r>
      <w:r w:rsidR="00A81EB0">
        <w:rPr>
          <w:sz w:val="24"/>
          <w:szCs w:val="24"/>
        </w:rPr>
        <w:t xml:space="preserve">unchanging, unfailing, and </w:t>
      </w:r>
      <w:r w:rsidR="00EF5166">
        <w:rPr>
          <w:sz w:val="24"/>
          <w:szCs w:val="24"/>
        </w:rPr>
        <w:t>ever-lasting</w:t>
      </w:r>
      <w:r w:rsidR="00A81EB0">
        <w:rPr>
          <w:sz w:val="24"/>
          <w:szCs w:val="24"/>
        </w:rPr>
        <w:t>. It is</w:t>
      </w:r>
      <w:r w:rsidR="00EF5166">
        <w:rPr>
          <w:sz w:val="24"/>
          <w:szCs w:val="24"/>
        </w:rPr>
        <w:t xml:space="preserve"> </w:t>
      </w:r>
      <w:r w:rsidR="009B4E0F">
        <w:rPr>
          <w:sz w:val="24"/>
          <w:szCs w:val="24"/>
        </w:rPr>
        <w:t>as high as the heavens–the distance of separation</w:t>
      </w:r>
      <w:r w:rsidR="00A81EB0">
        <w:rPr>
          <w:sz w:val="24"/>
          <w:szCs w:val="24"/>
        </w:rPr>
        <w:t xml:space="preserve"> that</w:t>
      </w:r>
      <w:r w:rsidR="009B4E0F">
        <w:rPr>
          <w:sz w:val="24"/>
          <w:szCs w:val="24"/>
        </w:rPr>
        <w:t xml:space="preserve"> He experienced from the Father, when my sins were placed upon Him. </w:t>
      </w:r>
      <w:r w:rsidR="00A81EB0">
        <w:rPr>
          <w:sz w:val="24"/>
          <w:szCs w:val="24"/>
        </w:rPr>
        <w:t>How</w:t>
      </w:r>
      <w:r w:rsidR="009B4E0F">
        <w:rPr>
          <w:sz w:val="24"/>
          <w:szCs w:val="24"/>
        </w:rPr>
        <w:t xml:space="preserve"> deep is His love? </w:t>
      </w:r>
      <w:r w:rsidR="00EF5166">
        <w:rPr>
          <w:sz w:val="24"/>
          <w:szCs w:val="24"/>
        </w:rPr>
        <w:t>His love is d</w:t>
      </w:r>
      <w:r w:rsidR="009B4E0F">
        <w:rPr>
          <w:sz w:val="24"/>
          <w:szCs w:val="24"/>
        </w:rPr>
        <w:t xml:space="preserve">eep </w:t>
      </w:r>
      <w:r w:rsidR="00EF5166">
        <w:rPr>
          <w:sz w:val="24"/>
          <w:szCs w:val="24"/>
        </w:rPr>
        <w:t>enough</w:t>
      </w:r>
      <w:r w:rsidR="009B4E0F">
        <w:rPr>
          <w:sz w:val="24"/>
          <w:szCs w:val="24"/>
        </w:rPr>
        <w:t xml:space="preserve"> to come into </w:t>
      </w:r>
      <w:r w:rsidR="00EF5166">
        <w:rPr>
          <w:sz w:val="24"/>
          <w:szCs w:val="24"/>
        </w:rPr>
        <w:t>my life</w:t>
      </w:r>
      <w:r w:rsidR="00A81EB0">
        <w:rPr>
          <w:sz w:val="24"/>
          <w:szCs w:val="24"/>
        </w:rPr>
        <w:t>-</w:t>
      </w:r>
      <w:r w:rsidR="00EF5166">
        <w:rPr>
          <w:sz w:val="24"/>
          <w:szCs w:val="24"/>
        </w:rPr>
        <w:t xml:space="preserve"> weighed down </w:t>
      </w:r>
      <w:r w:rsidR="00A81EB0">
        <w:rPr>
          <w:sz w:val="24"/>
          <w:szCs w:val="24"/>
        </w:rPr>
        <w:t>with sin-</w:t>
      </w:r>
      <w:r w:rsidR="009B4E0F">
        <w:rPr>
          <w:sz w:val="24"/>
          <w:szCs w:val="24"/>
        </w:rPr>
        <w:t xml:space="preserve"> and</w:t>
      </w:r>
      <w:r w:rsidR="00EF5166">
        <w:rPr>
          <w:sz w:val="24"/>
          <w:szCs w:val="24"/>
        </w:rPr>
        <w:t xml:space="preserve"> rescue me from the pit</w:t>
      </w:r>
      <w:r w:rsidR="00A81EB0">
        <w:rPr>
          <w:sz w:val="24"/>
          <w:szCs w:val="24"/>
        </w:rPr>
        <w:t xml:space="preserve"> of despair and hopelessness. You may ask</w:t>
      </w:r>
      <w:r w:rsidR="00605E1B">
        <w:rPr>
          <w:sz w:val="24"/>
          <w:szCs w:val="24"/>
        </w:rPr>
        <w:t>:</w:t>
      </w:r>
      <w:r w:rsidR="00A81EB0">
        <w:rPr>
          <w:sz w:val="24"/>
          <w:szCs w:val="24"/>
        </w:rPr>
        <w:t xml:space="preserve"> </w:t>
      </w:r>
      <w:r w:rsidR="00605E1B">
        <w:rPr>
          <w:sz w:val="24"/>
          <w:szCs w:val="24"/>
        </w:rPr>
        <w:t xml:space="preserve"> “Is</w:t>
      </w:r>
      <w:r w:rsidR="00A81EB0">
        <w:rPr>
          <w:sz w:val="24"/>
          <w:szCs w:val="24"/>
        </w:rPr>
        <w:t xml:space="preserve"> there a legitimate r</w:t>
      </w:r>
      <w:r w:rsidR="00605E1B">
        <w:rPr>
          <w:sz w:val="24"/>
          <w:szCs w:val="24"/>
        </w:rPr>
        <w:t xml:space="preserve">eason for the hope that is in you?” I will tell you, unashamedly, and with-out a shadow of a doubt that the redemptive love of Jesus Christ far surpasses any love I have ever known! One of His names is Wonderful! My heart sings, “Oh yes He is!” </w:t>
      </w:r>
      <w:r w:rsidR="002D2AEC">
        <w:rPr>
          <w:sz w:val="24"/>
          <w:szCs w:val="24"/>
        </w:rPr>
        <w:t xml:space="preserve"> </w:t>
      </w:r>
    </w:p>
    <w:p w14:paraId="3537423E" w14:textId="77777777" w:rsidR="00B32669" w:rsidRDefault="002D2AEC" w:rsidP="002D2AEC">
      <w:pPr>
        <w:ind w:firstLine="720"/>
        <w:jc w:val="both"/>
        <w:rPr>
          <w:sz w:val="24"/>
          <w:szCs w:val="24"/>
        </w:rPr>
      </w:pPr>
      <w:r>
        <w:rPr>
          <w:sz w:val="24"/>
          <w:szCs w:val="24"/>
        </w:rPr>
        <w:t xml:space="preserve">You may be saying, “What does this have to do with me?” My answer is this (I only wish I could look you in the eye to tell you) </w:t>
      </w:r>
      <w:r w:rsidRPr="002D2AEC">
        <w:rPr>
          <w:b/>
          <w:i/>
          <w:sz w:val="24"/>
          <w:szCs w:val="24"/>
        </w:rPr>
        <w:t>Jesus loves you</w:t>
      </w:r>
      <w:r>
        <w:rPr>
          <w:b/>
          <w:i/>
          <w:sz w:val="24"/>
          <w:szCs w:val="24"/>
        </w:rPr>
        <w:t>-and He wants you to know it</w:t>
      </w:r>
      <w:r>
        <w:rPr>
          <w:sz w:val="24"/>
          <w:szCs w:val="24"/>
        </w:rPr>
        <w:t>! And so, t</w:t>
      </w:r>
      <w:r w:rsidR="00B32669" w:rsidRPr="003D4E88">
        <w:rPr>
          <w:sz w:val="24"/>
          <w:szCs w:val="24"/>
        </w:rPr>
        <w:t>o my children</w:t>
      </w:r>
      <w:r>
        <w:rPr>
          <w:sz w:val="24"/>
          <w:szCs w:val="24"/>
        </w:rPr>
        <w:t xml:space="preserve">, </w:t>
      </w:r>
      <w:r w:rsidR="00B32669" w:rsidRPr="003D4E88">
        <w:rPr>
          <w:sz w:val="24"/>
          <w:szCs w:val="24"/>
        </w:rPr>
        <w:t>my grandchildren</w:t>
      </w:r>
      <w:r>
        <w:rPr>
          <w:sz w:val="24"/>
          <w:szCs w:val="24"/>
        </w:rPr>
        <w:t xml:space="preserve"> and their</w:t>
      </w:r>
      <w:r w:rsidR="00166FE1">
        <w:rPr>
          <w:sz w:val="24"/>
          <w:szCs w:val="24"/>
        </w:rPr>
        <w:t xml:space="preserve"> </w:t>
      </w:r>
      <w:r>
        <w:rPr>
          <w:sz w:val="24"/>
          <w:szCs w:val="24"/>
        </w:rPr>
        <w:t>children</w:t>
      </w:r>
      <w:r w:rsidR="00166FE1">
        <w:rPr>
          <w:sz w:val="24"/>
          <w:szCs w:val="24"/>
        </w:rPr>
        <w:t>’</w:t>
      </w:r>
      <w:r>
        <w:rPr>
          <w:sz w:val="24"/>
          <w:szCs w:val="24"/>
        </w:rPr>
        <w:t>s-children</w:t>
      </w:r>
      <w:r w:rsidR="00B32669" w:rsidRPr="003D4E88">
        <w:rPr>
          <w:sz w:val="24"/>
          <w:szCs w:val="24"/>
        </w:rPr>
        <w:t>, and every person who deems this book worthy of the time to read, Paul’s prayer for the Ephesians</w:t>
      </w:r>
      <w:r w:rsidR="00166FE1">
        <w:rPr>
          <w:sz w:val="24"/>
          <w:szCs w:val="24"/>
        </w:rPr>
        <w:t>-</w:t>
      </w:r>
      <w:r w:rsidR="00B32669" w:rsidRPr="003D4E88">
        <w:rPr>
          <w:sz w:val="24"/>
          <w:szCs w:val="24"/>
        </w:rPr>
        <w:t xml:space="preserve"> is my prayer for you. </w:t>
      </w:r>
    </w:p>
    <w:p w14:paraId="23F51034" w14:textId="77777777" w:rsidR="00A022C0" w:rsidRPr="00437A0C" w:rsidRDefault="00A022C0" w:rsidP="00A022C0">
      <w:pPr>
        <w:jc w:val="center"/>
        <w:rPr>
          <w:b/>
          <w:i/>
          <w:sz w:val="24"/>
          <w:szCs w:val="24"/>
        </w:rPr>
      </w:pPr>
      <w:r w:rsidRPr="00437A0C">
        <w:rPr>
          <w:b/>
          <w:i/>
          <w:sz w:val="24"/>
          <w:szCs w:val="24"/>
        </w:rPr>
        <w:t>Ephesians 3:14-</w:t>
      </w:r>
      <w:r w:rsidRPr="00437A0C">
        <w:rPr>
          <w:rStyle w:val="CommentReference"/>
          <w:b/>
          <w:i/>
          <w:sz w:val="24"/>
          <w:szCs w:val="24"/>
        </w:rPr>
        <w:commentReference w:id="151"/>
      </w:r>
      <w:r w:rsidRPr="00437A0C">
        <w:rPr>
          <w:b/>
          <w:i/>
          <w:sz w:val="24"/>
          <w:szCs w:val="24"/>
        </w:rPr>
        <w:t>21</w:t>
      </w:r>
      <w:r w:rsidR="007A2863">
        <w:rPr>
          <w:b/>
          <w:i/>
          <w:sz w:val="24"/>
          <w:szCs w:val="24"/>
        </w:rPr>
        <w:t>(NIV)</w:t>
      </w:r>
    </w:p>
    <w:p w14:paraId="0B7B5FE7" w14:textId="77777777" w:rsidR="00B32669" w:rsidRDefault="00437A0C" w:rsidP="00993877">
      <w:pPr>
        <w:jc w:val="center"/>
        <w:rPr>
          <w:b/>
          <w:i/>
          <w:sz w:val="24"/>
          <w:szCs w:val="24"/>
        </w:rPr>
      </w:pPr>
      <w:r w:rsidRPr="00437A0C">
        <w:rPr>
          <w:b/>
          <w:i/>
          <w:sz w:val="24"/>
          <w:szCs w:val="24"/>
        </w:rPr>
        <w:t xml:space="preserve">For this reason I kneel before the Father, from whom his whole family in heaven and on earth derives its name. I pray the out of his glorious riches he may strengthen you with power through his Spirit in your inner being, so that Christ may dwell in your hearts through faith. </w:t>
      </w:r>
      <w:r w:rsidR="00B32669" w:rsidRPr="00437A0C">
        <w:rPr>
          <w:b/>
          <w:i/>
          <w:sz w:val="24"/>
          <w:szCs w:val="24"/>
        </w:rPr>
        <w:t>And I pray that you, being rooted and established in love may have the power, together with all the saints, to grasp how wide and long and high and deep is the love of Christ, and to know this love that surpasses knowledge-that you may be filled to the measure of all the fullness of God. Now to Him who is able to do immeasurably more than all we ask or imagine, according to his power that is at work within us, to Him be the glory in the church and in Christ Jesus throughout all generations, for ever and ever! Amen.</w:t>
      </w:r>
    </w:p>
    <w:p w14:paraId="171ADF90" w14:textId="77777777" w:rsidR="00A10705" w:rsidRDefault="00A10705" w:rsidP="00A10705">
      <w:pPr>
        <w:jc w:val="both"/>
        <w:rPr>
          <w:sz w:val="24"/>
          <w:szCs w:val="24"/>
        </w:rPr>
      </w:pPr>
      <w:r w:rsidRPr="004424E9">
        <w:rPr>
          <w:sz w:val="24"/>
          <w:szCs w:val="24"/>
        </w:rPr>
        <w:t>We will never truly be able to love Him with all our hearts, as we should</w:t>
      </w:r>
      <w:r w:rsidR="00166FE1">
        <w:rPr>
          <w:sz w:val="24"/>
          <w:szCs w:val="24"/>
        </w:rPr>
        <w:t>,</w:t>
      </w:r>
      <w:r w:rsidRPr="004424E9">
        <w:rPr>
          <w:sz w:val="24"/>
          <w:szCs w:val="24"/>
        </w:rPr>
        <w:t xml:space="preserve"> until we truly become enraptured by the </w:t>
      </w:r>
      <w:r>
        <w:rPr>
          <w:sz w:val="24"/>
          <w:szCs w:val="24"/>
        </w:rPr>
        <w:t>O</w:t>
      </w:r>
      <w:r w:rsidRPr="004424E9">
        <w:rPr>
          <w:sz w:val="24"/>
          <w:szCs w:val="24"/>
        </w:rPr>
        <w:t>ne who first loved us</w:t>
      </w:r>
      <w:r>
        <w:rPr>
          <w:sz w:val="24"/>
          <w:szCs w:val="24"/>
        </w:rPr>
        <w:t>…King Jesus</w:t>
      </w:r>
      <w:r w:rsidRPr="004424E9">
        <w:rPr>
          <w:sz w:val="24"/>
          <w:szCs w:val="24"/>
        </w:rPr>
        <w:t xml:space="preserve">! </w:t>
      </w:r>
    </w:p>
    <w:p w14:paraId="7CFF4517" w14:textId="77777777" w:rsidR="00B32669" w:rsidRPr="003D4E88" w:rsidRDefault="00B32669" w:rsidP="00B32669">
      <w:pPr>
        <w:rPr>
          <w:sz w:val="24"/>
          <w:szCs w:val="24"/>
        </w:rPr>
      </w:pPr>
      <w:r w:rsidRPr="003D4E88">
        <w:rPr>
          <w:sz w:val="24"/>
          <w:szCs w:val="24"/>
        </w:rPr>
        <w:t>The following is a quote from Mike Bickle the director of the international House of Prayer of Kansas City, Mo.</w:t>
      </w:r>
    </w:p>
    <w:p w14:paraId="680A82E2" w14:textId="77777777" w:rsidR="00B32669" w:rsidRDefault="00B32669" w:rsidP="00B32669">
      <w:pPr>
        <w:jc w:val="both"/>
        <w:rPr>
          <w:sz w:val="24"/>
          <w:szCs w:val="24"/>
        </w:rPr>
      </w:pPr>
      <w:r w:rsidRPr="003D4E88">
        <w:rPr>
          <w:sz w:val="24"/>
          <w:szCs w:val="24"/>
        </w:rPr>
        <w:t>“God designed us in His image to be lovers of God! The capacity to feel deeply and love passionately is truly one of the great expressions of being created in God’s image. Of course, this capacity can be dangerous and destructive if not stewarded properly. But the capacity to burn with deep desire in the heart is what separates us from the rest of Creation. Ultimately, the Great commission will be fulfilled by people lovesick for God and thus overflowing with compassion for other people. Lovers are more effective than mere workers. When workers become lovers, they throw away the obligatory checklist. They no longer need it. There lovesick hearts provide a higher and more trustworthy rule to live and work by. When we extravagantly obey God out of a fascinated, exhilarated heart, we come into the position of the bride in Song of Songs who pursues her Bridegroom out of “LOVESICKN</w:t>
      </w:r>
      <w:r>
        <w:rPr>
          <w:sz w:val="24"/>
          <w:szCs w:val="24"/>
        </w:rPr>
        <w:t>ESS.”  (Song of Songs 2:5; 5:8)</w:t>
      </w:r>
    </w:p>
    <w:p w14:paraId="764BF7EF" w14:textId="77777777" w:rsidR="00A10705" w:rsidRPr="00A10705" w:rsidRDefault="00A10705" w:rsidP="00A10705">
      <w:pPr>
        <w:jc w:val="center"/>
        <w:rPr>
          <w:b/>
          <w:sz w:val="28"/>
          <w:szCs w:val="28"/>
        </w:rPr>
      </w:pPr>
      <w:r w:rsidRPr="00A10705">
        <w:rPr>
          <w:b/>
          <w:sz w:val="28"/>
          <w:szCs w:val="28"/>
        </w:rPr>
        <w:t xml:space="preserve">Wisdom </w:t>
      </w:r>
      <w:r>
        <w:rPr>
          <w:b/>
          <w:sz w:val="28"/>
          <w:szCs w:val="28"/>
        </w:rPr>
        <w:t>is found in</w:t>
      </w:r>
      <w:r w:rsidRPr="00A10705">
        <w:rPr>
          <w:b/>
          <w:sz w:val="28"/>
          <w:szCs w:val="28"/>
        </w:rPr>
        <w:t xml:space="preserve"> the Word of God</w:t>
      </w:r>
    </w:p>
    <w:p w14:paraId="5B7371E0" w14:textId="77777777" w:rsidR="00017154" w:rsidRPr="00017154" w:rsidRDefault="00017154" w:rsidP="00017154">
      <w:pPr>
        <w:pStyle w:val="Heading1"/>
        <w:shd w:val="clear" w:color="auto" w:fill="FFFFFF"/>
        <w:spacing w:before="0"/>
        <w:jc w:val="center"/>
        <w:rPr>
          <w:rFonts w:asciiTheme="minorHAnsi" w:hAnsiTheme="minorHAnsi" w:cstheme="minorHAnsi"/>
          <w:bCs w:val="0"/>
          <w:i/>
          <w:color w:val="000000"/>
          <w:sz w:val="24"/>
          <w:szCs w:val="24"/>
        </w:rPr>
      </w:pPr>
      <w:r w:rsidRPr="00017154">
        <w:rPr>
          <w:rStyle w:val="passage-display-bcv"/>
          <w:rFonts w:asciiTheme="minorHAnsi" w:hAnsiTheme="minorHAnsi" w:cstheme="minorHAnsi"/>
          <w:bCs w:val="0"/>
          <w:i/>
          <w:color w:val="000000"/>
          <w:sz w:val="24"/>
          <w:szCs w:val="24"/>
        </w:rPr>
        <w:t>1 Peter 4:7-11</w:t>
      </w:r>
      <w:r w:rsidRPr="00017154">
        <w:rPr>
          <w:rStyle w:val="passage-display-version"/>
          <w:rFonts w:asciiTheme="minorHAnsi" w:hAnsiTheme="minorHAnsi" w:cstheme="minorHAnsi"/>
          <w:bCs w:val="0"/>
          <w:i/>
          <w:color w:val="000000"/>
          <w:sz w:val="24"/>
          <w:szCs w:val="24"/>
        </w:rPr>
        <w:t xml:space="preserve"> (NIV)</w:t>
      </w:r>
    </w:p>
    <w:p w14:paraId="76E4877F" w14:textId="77777777" w:rsidR="00017154" w:rsidRDefault="00017154" w:rsidP="00017154">
      <w:pPr>
        <w:pStyle w:val="NormalWeb"/>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017154">
        <w:rPr>
          <w:rStyle w:val="text"/>
          <w:rFonts w:asciiTheme="minorHAnsi" w:hAnsiTheme="minorHAnsi" w:cstheme="minorHAnsi"/>
          <w:b/>
          <w:bCs/>
          <w:i/>
          <w:color w:val="000000"/>
          <w:vertAlign w:val="superscript"/>
        </w:rPr>
        <w:t>7 </w:t>
      </w:r>
      <w:r w:rsidRPr="00017154">
        <w:rPr>
          <w:rStyle w:val="text"/>
          <w:rFonts w:asciiTheme="minorHAnsi" w:hAnsiTheme="minorHAnsi" w:cstheme="minorHAnsi"/>
          <w:b/>
          <w:i/>
          <w:color w:val="000000"/>
        </w:rPr>
        <w:t>The end of all things is near.</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Therefore be alert and of sober mind</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so that you may pray.</w:t>
      </w:r>
      <w:r w:rsidRPr="00017154">
        <w:rPr>
          <w:rStyle w:val="text"/>
          <w:rFonts w:asciiTheme="minorHAnsi" w:hAnsiTheme="minorHAnsi" w:cstheme="minorHAnsi"/>
          <w:b/>
          <w:bCs/>
          <w:i/>
          <w:color w:val="000000"/>
          <w:vertAlign w:val="superscript"/>
        </w:rPr>
        <w:t>8 </w:t>
      </w:r>
      <w:r w:rsidRPr="00017154">
        <w:rPr>
          <w:rStyle w:val="text"/>
          <w:rFonts w:asciiTheme="minorHAnsi" w:hAnsiTheme="minorHAnsi" w:cstheme="minorHAnsi"/>
          <w:b/>
          <w:i/>
          <w:color w:val="000000"/>
        </w:rPr>
        <w:t>Above all, love each other deeply,</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because love covers over a multitude of sins.</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bCs/>
          <w:i/>
          <w:color w:val="000000"/>
          <w:vertAlign w:val="superscript"/>
        </w:rPr>
        <w:t>9 </w:t>
      </w:r>
      <w:r w:rsidRPr="00017154">
        <w:rPr>
          <w:rStyle w:val="text"/>
          <w:rFonts w:asciiTheme="minorHAnsi" w:hAnsiTheme="minorHAnsi" w:cstheme="minorHAnsi"/>
          <w:b/>
          <w:i/>
          <w:color w:val="000000"/>
        </w:rPr>
        <w:t>Offer hospitality</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to one another without grumbling.</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bCs/>
          <w:i/>
          <w:color w:val="000000"/>
          <w:vertAlign w:val="superscript"/>
        </w:rPr>
        <w:t>10 </w:t>
      </w:r>
      <w:r w:rsidRPr="00017154">
        <w:rPr>
          <w:rStyle w:val="text"/>
          <w:rFonts w:asciiTheme="minorHAnsi" w:hAnsiTheme="minorHAnsi" w:cstheme="minorHAnsi"/>
          <w:b/>
          <w:i/>
          <w:color w:val="000000"/>
        </w:rPr>
        <w:t>Each of you should use whatever gift you have received to serve others,</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as faithful</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stewards of God’s grace in its various forms.</w:t>
      </w:r>
      <w:r w:rsidRPr="00017154">
        <w:rPr>
          <w:rStyle w:val="text"/>
          <w:rFonts w:asciiTheme="minorHAnsi" w:hAnsiTheme="minorHAnsi" w:cstheme="minorHAnsi"/>
          <w:b/>
          <w:bCs/>
          <w:i/>
          <w:color w:val="000000"/>
          <w:vertAlign w:val="superscript"/>
        </w:rPr>
        <w:t>11 </w:t>
      </w:r>
      <w:r w:rsidRPr="00017154">
        <w:rPr>
          <w:rStyle w:val="text"/>
          <w:rFonts w:asciiTheme="minorHAnsi" w:hAnsiTheme="minorHAnsi" w:cstheme="minorHAnsi"/>
          <w:b/>
          <w:i/>
          <w:color w:val="000000"/>
        </w:rPr>
        <w:t>If anyone speaks, they should do so as one who speaks the very words of God.</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If anyone serves, they should do so with the strength God provides,</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so that in all things God may be praised</w:t>
      </w:r>
      <w:r w:rsidRPr="00017154">
        <w:rPr>
          <w:rStyle w:val="apple-converted-space"/>
          <w:rFonts w:asciiTheme="minorHAnsi" w:hAnsiTheme="minorHAnsi" w:cstheme="minorHAnsi"/>
          <w:b/>
          <w:i/>
          <w:color w:val="000000"/>
        </w:rPr>
        <w:t> </w:t>
      </w:r>
      <w:r w:rsidRPr="00017154">
        <w:rPr>
          <w:rStyle w:val="text"/>
          <w:rFonts w:asciiTheme="minorHAnsi" w:hAnsiTheme="minorHAnsi" w:cstheme="minorHAnsi"/>
          <w:b/>
          <w:i/>
          <w:color w:val="000000"/>
        </w:rPr>
        <w:t>through Jesus Christ. To him be the glory and the power for ever and ever. Amen.</w:t>
      </w:r>
    </w:p>
    <w:p w14:paraId="382F0D45" w14:textId="77777777" w:rsidR="00A10705" w:rsidRDefault="00A10705" w:rsidP="0073079D">
      <w:pPr>
        <w:ind w:firstLine="720"/>
        <w:jc w:val="both"/>
        <w:rPr>
          <w:sz w:val="24"/>
          <w:szCs w:val="24"/>
        </w:rPr>
      </w:pPr>
    </w:p>
    <w:p w14:paraId="001CECE8" w14:textId="77777777" w:rsidR="0062753C" w:rsidRDefault="00246882" w:rsidP="0073079D">
      <w:pPr>
        <w:ind w:firstLine="720"/>
        <w:jc w:val="both"/>
        <w:rPr>
          <w:sz w:val="24"/>
          <w:szCs w:val="24"/>
        </w:rPr>
      </w:pPr>
      <w:r>
        <w:rPr>
          <w:sz w:val="24"/>
          <w:szCs w:val="24"/>
        </w:rPr>
        <w:t>What made the difference in the wise and foolish</w:t>
      </w:r>
      <w:r w:rsidR="00377716">
        <w:rPr>
          <w:sz w:val="24"/>
          <w:szCs w:val="24"/>
        </w:rPr>
        <w:t xml:space="preserve"> virgins</w:t>
      </w:r>
      <w:r>
        <w:rPr>
          <w:sz w:val="24"/>
          <w:szCs w:val="24"/>
        </w:rPr>
        <w:t xml:space="preserve">? </w:t>
      </w:r>
      <w:r w:rsidR="00377716">
        <w:rPr>
          <w:sz w:val="24"/>
          <w:szCs w:val="24"/>
        </w:rPr>
        <w:t>The wise receives their</w:t>
      </w:r>
      <w:r w:rsidR="00CB5952">
        <w:rPr>
          <w:sz w:val="24"/>
          <w:szCs w:val="24"/>
        </w:rPr>
        <w:t xml:space="preserve"> </w:t>
      </w:r>
      <w:r w:rsidR="009A345C">
        <w:rPr>
          <w:sz w:val="24"/>
          <w:szCs w:val="24"/>
        </w:rPr>
        <w:t>counsel</w:t>
      </w:r>
      <w:r w:rsidR="00CB5952">
        <w:rPr>
          <w:sz w:val="24"/>
          <w:szCs w:val="24"/>
        </w:rPr>
        <w:t xml:space="preserve"> from the Word </w:t>
      </w:r>
      <w:r w:rsidR="009A345C">
        <w:rPr>
          <w:sz w:val="24"/>
          <w:szCs w:val="24"/>
        </w:rPr>
        <w:t>of God</w:t>
      </w:r>
      <w:r w:rsidR="00BC4326">
        <w:rPr>
          <w:sz w:val="24"/>
          <w:szCs w:val="24"/>
        </w:rPr>
        <w:t>,</w:t>
      </w:r>
      <w:r w:rsidR="00917E07">
        <w:rPr>
          <w:sz w:val="24"/>
          <w:szCs w:val="24"/>
        </w:rPr>
        <w:t xml:space="preserve"> and</w:t>
      </w:r>
      <w:r w:rsidR="00377716">
        <w:rPr>
          <w:sz w:val="24"/>
          <w:szCs w:val="24"/>
        </w:rPr>
        <w:t xml:space="preserve"> therefore they can speak</w:t>
      </w:r>
      <w:r w:rsidR="009A345C">
        <w:rPr>
          <w:sz w:val="24"/>
          <w:szCs w:val="24"/>
        </w:rPr>
        <w:t xml:space="preserve"> to others in wisdom</w:t>
      </w:r>
      <w:r w:rsidR="00917E07">
        <w:rPr>
          <w:sz w:val="24"/>
          <w:szCs w:val="24"/>
        </w:rPr>
        <w:t>-Christ’s wisdom-not their own</w:t>
      </w:r>
      <w:r w:rsidR="009A345C">
        <w:rPr>
          <w:sz w:val="24"/>
          <w:szCs w:val="24"/>
        </w:rPr>
        <w:t>.</w:t>
      </w:r>
      <w:r w:rsidR="0062753C">
        <w:rPr>
          <w:sz w:val="24"/>
          <w:szCs w:val="24"/>
        </w:rPr>
        <w:t xml:space="preserve"> </w:t>
      </w:r>
    </w:p>
    <w:p w14:paraId="70B935C7" w14:textId="77777777" w:rsidR="0062753C" w:rsidRPr="003348DE" w:rsidRDefault="0062753C" w:rsidP="0062753C">
      <w:pPr>
        <w:pStyle w:val="Heading1"/>
        <w:shd w:val="clear" w:color="auto" w:fill="FFFFFF"/>
        <w:spacing w:before="0"/>
        <w:jc w:val="center"/>
        <w:rPr>
          <w:rFonts w:asciiTheme="minorHAnsi" w:hAnsiTheme="minorHAnsi" w:cstheme="minorHAnsi"/>
          <w:bCs w:val="0"/>
          <w:i/>
          <w:color w:val="000000"/>
          <w:sz w:val="24"/>
          <w:szCs w:val="24"/>
        </w:rPr>
      </w:pPr>
      <w:r w:rsidRPr="003348DE">
        <w:rPr>
          <w:rStyle w:val="passage-display-bcv"/>
          <w:rFonts w:asciiTheme="minorHAnsi" w:hAnsiTheme="minorHAnsi" w:cstheme="minorHAnsi"/>
          <w:bCs w:val="0"/>
          <w:i/>
          <w:color w:val="000000"/>
          <w:sz w:val="24"/>
          <w:szCs w:val="24"/>
        </w:rPr>
        <w:t>Proverbs 10:31</w:t>
      </w:r>
      <w:r>
        <w:rPr>
          <w:rStyle w:val="passage-display-bcv"/>
          <w:rFonts w:asciiTheme="minorHAnsi" w:hAnsiTheme="minorHAnsi" w:cstheme="minorHAnsi"/>
          <w:bCs w:val="0"/>
          <w:i/>
          <w:color w:val="000000"/>
          <w:sz w:val="24"/>
          <w:szCs w:val="24"/>
        </w:rPr>
        <w:t xml:space="preserve"> </w:t>
      </w:r>
      <w:r w:rsidRPr="003348DE">
        <w:rPr>
          <w:rStyle w:val="passage-display-version"/>
          <w:rFonts w:asciiTheme="minorHAnsi" w:hAnsiTheme="minorHAnsi" w:cstheme="minorHAnsi"/>
          <w:bCs w:val="0"/>
          <w:i/>
          <w:color w:val="000000"/>
          <w:sz w:val="24"/>
          <w:szCs w:val="24"/>
        </w:rPr>
        <w:t>(TLB)</w:t>
      </w:r>
    </w:p>
    <w:p w14:paraId="0C5107A9" w14:textId="77777777" w:rsidR="0062753C" w:rsidRPr="003348DE" w:rsidRDefault="0062753C" w:rsidP="0062753C">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sidRPr="003348DE">
        <w:rPr>
          <w:rStyle w:val="text"/>
          <w:rFonts w:asciiTheme="minorHAnsi" w:hAnsiTheme="minorHAnsi" w:cstheme="minorHAnsi"/>
          <w:b/>
          <w:bCs/>
          <w:i/>
          <w:color w:val="000000"/>
          <w:vertAlign w:val="superscript"/>
        </w:rPr>
        <w:t>31 </w:t>
      </w:r>
      <w:r w:rsidRPr="003348DE">
        <w:rPr>
          <w:rStyle w:val="text"/>
          <w:rFonts w:asciiTheme="minorHAnsi" w:hAnsiTheme="minorHAnsi" w:cstheme="minorHAnsi"/>
          <w:b/>
          <w:i/>
          <w:color w:val="000000"/>
        </w:rPr>
        <w:t>The good man gives wise advice, but the liar’s counsel is shunned.</w:t>
      </w:r>
    </w:p>
    <w:p w14:paraId="1B9FA3B5" w14:textId="77777777" w:rsidR="00BC4326" w:rsidRDefault="0073079D" w:rsidP="0073079D">
      <w:pPr>
        <w:ind w:firstLine="720"/>
        <w:jc w:val="both"/>
        <w:rPr>
          <w:sz w:val="24"/>
          <w:szCs w:val="24"/>
        </w:rPr>
      </w:pPr>
      <w:r>
        <w:rPr>
          <w:sz w:val="24"/>
          <w:szCs w:val="24"/>
        </w:rPr>
        <w:t xml:space="preserve"> </w:t>
      </w:r>
      <w:r w:rsidR="009A345C">
        <w:rPr>
          <w:sz w:val="24"/>
          <w:szCs w:val="24"/>
        </w:rPr>
        <w:t>(Hebrew 5:11-6:2)</w:t>
      </w:r>
      <w:r w:rsidR="00917E07">
        <w:rPr>
          <w:sz w:val="24"/>
          <w:szCs w:val="24"/>
        </w:rPr>
        <w:t xml:space="preserve"> The wise keep in-step with the Holy Spirit, allowing Him to direct their steps and they walk</w:t>
      </w:r>
      <w:r w:rsidR="00405988" w:rsidRPr="002C6927">
        <w:rPr>
          <w:sz w:val="24"/>
          <w:szCs w:val="24"/>
        </w:rPr>
        <w:t xml:space="preserve"> in the light of His </w:t>
      </w:r>
      <w:r w:rsidR="009A345C">
        <w:rPr>
          <w:sz w:val="24"/>
          <w:szCs w:val="24"/>
        </w:rPr>
        <w:t>W</w:t>
      </w:r>
      <w:r w:rsidR="00405988" w:rsidRPr="002C6927">
        <w:rPr>
          <w:sz w:val="24"/>
          <w:szCs w:val="24"/>
        </w:rPr>
        <w:t xml:space="preserve">ord. </w:t>
      </w:r>
      <w:r w:rsidR="009A345C">
        <w:rPr>
          <w:sz w:val="24"/>
          <w:szCs w:val="24"/>
        </w:rPr>
        <w:t>(E</w:t>
      </w:r>
      <w:r w:rsidR="00405988" w:rsidRPr="002C6927">
        <w:rPr>
          <w:sz w:val="24"/>
          <w:szCs w:val="24"/>
        </w:rPr>
        <w:t>phesians 5:1-18, Colossians 3:1-17, John 6:63, Psalms 119:105,130</w:t>
      </w:r>
      <w:r w:rsidR="009A345C">
        <w:rPr>
          <w:sz w:val="24"/>
          <w:szCs w:val="24"/>
        </w:rPr>
        <w:t>)</w:t>
      </w:r>
    </w:p>
    <w:p w14:paraId="56580AE7" w14:textId="77777777" w:rsidR="005812FD" w:rsidRDefault="0060430B" w:rsidP="002E47C3">
      <w:pPr>
        <w:jc w:val="center"/>
        <w:rPr>
          <w:b/>
          <w:i/>
          <w:sz w:val="24"/>
          <w:szCs w:val="24"/>
        </w:rPr>
      </w:pPr>
      <w:r w:rsidRPr="000A5889">
        <w:rPr>
          <w:b/>
          <w:i/>
          <w:sz w:val="24"/>
          <w:szCs w:val="24"/>
        </w:rPr>
        <w:t>Proverbs 2:6</w:t>
      </w:r>
    </w:p>
    <w:p w14:paraId="0AA729F2" w14:textId="77777777" w:rsidR="00BC4326" w:rsidRPr="000A5889" w:rsidRDefault="0060430B" w:rsidP="002E47C3">
      <w:pPr>
        <w:jc w:val="center"/>
        <w:rPr>
          <w:sz w:val="24"/>
          <w:szCs w:val="24"/>
        </w:rPr>
      </w:pPr>
      <w:r w:rsidRPr="000A5889">
        <w:rPr>
          <w:b/>
          <w:i/>
          <w:sz w:val="24"/>
          <w:szCs w:val="24"/>
        </w:rPr>
        <w:t>For the LORD gives wisdom and from His mouth comes knowledge and understanding.</w:t>
      </w:r>
    </w:p>
    <w:p w14:paraId="4A00DD37" w14:textId="77777777" w:rsidR="00A36F63" w:rsidRDefault="0060430B" w:rsidP="00CA3561">
      <w:pPr>
        <w:ind w:firstLine="720"/>
        <w:jc w:val="both"/>
        <w:rPr>
          <w:sz w:val="24"/>
          <w:szCs w:val="24"/>
        </w:rPr>
      </w:pPr>
      <w:r w:rsidRPr="000A5889">
        <w:rPr>
          <w:sz w:val="24"/>
          <w:szCs w:val="24"/>
        </w:rPr>
        <w:t xml:space="preserve">What is the mouth of God? The </w:t>
      </w:r>
      <w:r w:rsidRPr="000A5889">
        <w:rPr>
          <w:b/>
          <w:i/>
          <w:sz w:val="24"/>
          <w:szCs w:val="24"/>
        </w:rPr>
        <w:t>LIVING WORD of God</w:t>
      </w:r>
      <w:r w:rsidRPr="000A5889">
        <w:rPr>
          <w:sz w:val="24"/>
          <w:szCs w:val="24"/>
        </w:rPr>
        <w:t xml:space="preserve"> is </w:t>
      </w:r>
      <w:r w:rsidRPr="000A5889">
        <w:rPr>
          <w:b/>
          <w:i/>
          <w:sz w:val="24"/>
          <w:szCs w:val="24"/>
        </w:rPr>
        <w:t>JESUS</w:t>
      </w:r>
      <w:r w:rsidRPr="000A5889">
        <w:rPr>
          <w:sz w:val="24"/>
          <w:szCs w:val="24"/>
        </w:rPr>
        <w:t xml:space="preserve">! </w:t>
      </w:r>
      <w:r w:rsidR="003348DE">
        <w:rPr>
          <w:sz w:val="24"/>
          <w:szCs w:val="24"/>
        </w:rPr>
        <w:t>The wise virgin</w:t>
      </w:r>
      <w:r w:rsidR="00917E07">
        <w:rPr>
          <w:sz w:val="24"/>
          <w:szCs w:val="24"/>
        </w:rPr>
        <w:t>s are</w:t>
      </w:r>
      <w:r w:rsidR="003348DE">
        <w:rPr>
          <w:sz w:val="24"/>
          <w:szCs w:val="24"/>
        </w:rPr>
        <w:t xml:space="preserve"> the Bride of Christ and </w:t>
      </w:r>
      <w:r w:rsidR="003348DE" w:rsidRPr="00CB5952">
        <w:rPr>
          <w:b/>
          <w:i/>
          <w:sz w:val="24"/>
          <w:szCs w:val="24"/>
        </w:rPr>
        <w:t>He</w:t>
      </w:r>
      <w:r w:rsidR="00917E07">
        <w:rPr>
          <w:sz w:val="24"/>
          <w:szCs w:val="24"/>
        </w:rPr>
        <w:t xml:space="preserve"> is their</w:t>
      </w:r>
      <w:r w:rsidR="003348DE">
        <w:rPr>
          <w:sz w:val="24"/>
          <w:szCs w:val="24"/>
        </w:rPr>
        <w:t xml:space="preserve"> </w:t>
      </w:r>
      <w:r w:rsidR="003348DE" w:rsidRPr="00CB5952">
        <w:rPr>
          <w:b/>
          <w:i/>
          <w:sz w:val="24"/>
          <w:szCs w:val="24"/>
        </w:rPr>
        <w:t>Wisdom.</w:t>
      </w:r>
      <w:r w:rsidR="003348DE">
        <w:rPr>
          <w:sz w:val="24"/>
          <w:szCs w:val="24"/>
        </w:rPr>
        <w:t xml:space="preserve"> (1 Corinthians 1:26-31; 2 Timothy 3:14-17; Proverbs 2:1-6)</w:t>
      </w:r>
      <w:r w:rsidR="003348DE" w:rsidRPr="002C6927">
        <w:rPr>
          <w:sz w:val="24"/>
          <w:szCs w:val="24"/>
        </w:rPr>
        <w:t xml:space="preserve"> </w:t>
      </w:r>
      <w:r w:rsidR="009A345C" w:rsidRPr="000A5889">
        <w:rPr>
          <w:sz w:val="24"/>
          <w:szCs w:val="24"/>
        </w:rPr>
        <w:t xml:space="preserve"> A wise woman will love her Lord</w:t>
      </w:r>
      <w:r w:rsidR="00BC4326" w:rsidRPr="000A5889">
        <w:rPr>
          <w:sz w:val="24"/>
          <w:szCs w:val="24"/>
        </w:rPr>
        <w:t>,</w:t>
      </w:r>
      <w:r w:rsidR="009A345C" w:rsidRPr="000A5889">
        <w:rPr>
          <w:sz w:val="24"/>
          <w:szCs w:val="24"/>
        </w:rPr>
        <w:t xml:space="preserve"> teach others</w:t>
      </w:r>
      <w:r w:rsidR="00BC4326" w:rsidRPr="000A5889">
        <w:rPr>
          <w:sz w:val="24"/>
          <w:szCs w:val="24"/>
        </w:rPr>
        <w:t>,</w:t>
      </w:r>
      <w:r w:rsidR="009A345C" w:rsidRPr="000A5889">
        <w:rPr>
          <w:sz w:val="24"/>
          <w:szCs w:val="24"/>
        </w:rPr>
        <w:t xml:space="preserve"> and feed them from the over fl</w:t>
      </w:r>
      <w:r w:rsidR="00BC4326" w:rsidRPr="000A5889">
        <w:rPr>
          <w:sz w:val="24"/>
          <w:szCs w:val="24"/>
        </w:rPr>
        <w:t>ow of truth she has received.  The Word of God will bear</w:t>
      </w:r>
      <w:r w:rsidR="009A345C" w:rsidRPr="000A5889">
        <w:rPr>
          <w:sz w:val="24"/>
          <w:szCs w:val="24"/>
        </w:rPr>
        <w:t xml:space="preserve"> much fruit in her life.</w:t>
      </w:r>
      <w:r w:rsidR="0000315E" w:rsidRPr="000A5889">
        <w:rPr>
          <w:sz w:val="24"/>
          <w:szCs w:val="24"/>
        </w:rPr>
        <w:t xml:space="preserve"> As she feeds and nourishes others, the Lo</w:t>
      </w:r>
      <w:r w:rsidR="00BC4326" w:rsidRPr="000A5889">
        <w:rPr>
          <w:sz w:val="24"/>
          <w:szCs w:val="24"/>
        </w:rPr>
        <w:t>rd will feed her, and wash her in</w:t>
      </w:r>
      <w:r w:rsidR="0000315E" w:rsidRPr="000A5889">
        <w:rPr>
          <w:sz w:val="24"/>
          <w:szCs w:val="24"/>
        </w:rPr>
        <w:t xml:space="preserve"> His Word.</w:t>
      </w:r>
      <w:r w:rsidR="009A345C" w:rsidRPr="000A5889">
        <w:rPr>
          <w:sz w:val="24"/>
          <w:szCs w:val="24"/>
        </w:rPr>
        <w:t xml:space="preserve"> (Matthew 4:4,</w:t>
      </w:r>
      <w:r w:rsidR="00BC4326" w:rsidRPr="000A5889">
        <w:rPr>
          <w:sz w:val="24"/>
          <w:szCs w:val="24"/>
        </w:rPr>
        <w:t xml:space="preserve"> </w:t>
      </w:r>
      <w:r w:rsidR="009A345C" w:rsidRPr="000A5889">
        <w:rPr>
          <w:sz w:val="24"/>
          <w:szCs w:val="24"/>
        </w:rPr>
        <w:t>Matthew 13:</w:t>
      </w:r>
      <w:r w:rsidR="00BC4326" w:rsidRPr="000A5889">
        <w:rPr>
          <w:sz w:val="24"/>
          <w:szCs w:val="24"/>
        </w:rPr>
        <w:t>1-44,</w:t>
      </w:r>
      <w:r w:rsidR="009A345C" w:rsidRPr="000A5889">
        <w:rPr>
          <w:sz w:val="24"/>
          <w:szCs w:val="24"/>
        </w:rPr>
        <w:t xml:space="preserve"> John 21:15-17)</w:t>
      </w:r>
      <w:r w:rsidR="0000315E" w:rsidRPr="000A5889">
        <w:rPr>
          <w:sz w:val="24"/>
          <w:szCs w:val="24"/>
        </w:rPr>
        <w:t xml:space="preserve"> A wise woman will nurse God’s babies and help them to</w:t>
      </w:r>
      <w:r w:rsidRPr="000A5889">
        <w:rPr>
          <w:sz w:val="24"/>
          <w:szCs w:val="24"/>
        </w:rPr>
        <w:t xml:space="preserve"> appropriate truth</w:t>
      </w:r>
      <w:r w:rsidR="0000315E" w:rsidRPr="000A5889">
        <w:rPr>
          <w:sz w:val="24"/>
          <w:szCs w:val="24"/>
        </w:rPr>
        <w:t>.</w:t>
      </w:r>
      <w:r w:rsidR="00870802" w:rsidRPr="000A5889">
        <w:rPr>
          <w:sz w:val="24"/>
          <w:szCs w:val="24"/>
        </w:rPr>
        <w:t xml:space="preserve"> (2 Peter 2:2)</w:t>
      </w:r>
      <w:r w:rsidR="0073079D" w:rsidRPr="000A5889">
        <w:rPr>
          <w:sz w:val="24"/>
          <w:szCs w:val="24"/>
        </w:rPr>
        <w:t xml:space="preserve">  </w:t>
      </w:r>
    </w:p>
    <w:p w14:paraId="1E335894" w14:textId="77777777" w:rsidR="00412162" w:rsidRPr="007544A6" w:rsidRDefault="00412162" w:rsidP="00412162">
      <w:pPr>
        <w:pStyle w:val="txt-sm"/>
        <w:jc w:val="center"/>
        <w:rPr>
          <w:rFonts w:asciiTheme="minorHAnsi" w:hAnsiTheme="minorHAnsi" w:cstheme="minorHAnsi"/>
          <w:b/>
          <w:i/>
        </w:rPr>
      </w:pPr>
      <w:r w:rsidRPr="007544A6">
        <w:rPr>
          <w:rFonts w:asciiTheme="minorHAnsi" w:hAnsiTheme="minorHAnsi" w:cstheme="minorHAnsi"/>
          <w:b/>
          <w:i/>
        </w:rPr>
        <w:t>Psalm 111:10 (NASB)</w:t>
      </w:r>
    </w:p>
    <w:p w14:paraId="32D9F830" w14:textId="77777777" w:rsidR="00412162" w:rsidRPr="007544A6" w:rsidRDefault="00412162" w:rsidP="00412162">
      <w:pPr>
        <w:pStyle w:val="line"/>
        <w:jc w:val="center"/>
        <w:rPr>
          <w:rFonts w:asciiTheme="minorHAnsi" w:hAnsiTheme="minorHAnsi" w:cstheme="minorHAnsi"/>
          <w:b/>
          <w:i/>
        </w:rPr>
      </w:pPr>
      <w:r w:rsidRPr="007544A6">
        <w:rPr>
          <w:rStyle w:val="text"/>
          <w:rFonts w:asciiTheme="minorHAnsi" w:hAnsiTheme="minorHAnsi" w:cstheme="minorHAnsi"/>
          <w:b/>
          <w:i/>
          <w:vertAlign w:val="superscript"/>
        </w:rPr>
        <w:t>10 </w:t>
      </w:r>
      <w:r w:rsidRPr="007544A6">
        <w:rPr>
          <w:rStyle w:val="text"/>
          <w:rFonts w:asciiTheme="minorHAnsi" w:hAnsiTheme="minorHAnsi" w:cstheme="minorHAnsi"/>
          <w:b/>
          <w:i/>
        </w:rPr>
        <w:t xml:space="preserve">The fear of the </w:t>
      </w:r>
      <w:r w:rsidRPr="007544A6">
        <w:rPr>
          <w:rStyle w:val="small-caps"/>
          <w:rFonts w:asciiTheme="minorHAnsi" w:hAnsiTheme="minorHAnsi" w:cstheme="minorHAnsi"/>
          <w:b/>
          <w:i/>
          <w:smallCaps/>
        </w:rPr>
        <w:t>Lord</w:t>
      </w:r>
      <w:r w:rsidRPr="007544A6">
        <w:rPr>
          <w:rStyle w:val="text"/>
          <w:rFonts w:asciiTheme="minorHAnsi" w:hAnsiTheme="minorHAnsi" w:cstheme="minorHAnsi"/>
          <w:b/>
          <w:i/>
        </w:rPr>
        <w:t xml:space="preserve"> is the beginning of wisdom; A good understanding have all those who do </w:t>
      </w:r>
      <w:r w:rsidRPr="007544A6">
        <w:rPr>
          <w:rStyle w:val="text"/>
          <w:rFonts w:asciiTheme="minorHAnsi" w:hAnsiTheme="minorHAnsi" w:cstheme="minorHAnsi"/>
          <w:b/>
          <w:i/>
          <w:iCs/>
        </w:rPr>
        <w:t>His commandments</w:t>
      </w:r>
      <w:r w:rsidRPr="007544A6">
        <w:rPr>
          <w:rStyle w:val="text"/>
          <w:rFonts w:asciiTheme="minorHAnsi" w:hAnsiTheme="minorHAnsi" w:cstheme="minorHAnsi"/>
          <w:b/>
          <w:i/>
        </w:rPr>
        <w:t>; His praise endures forever.</w:t>
      </w:r>
      <w:r w:rsidRPr="007544A6">
        <w:rPr>
          <w:rFonts w:asciiTheme="minorHAnsi" w:hAnsiTheme="minorHAnsi" w:cstheme="minorHAnsi"/>
          <w:vanish/>
        </w:rPr>
        <w:t>Footnotes:</w:t>
      </w:r>
    </w:p>
    <w:p w14:paraId="6F131BC8" w14:textId="77777777" w:rsidR="00CA3561" w:rsidRDefault="00A36F63" w:rsidP="00A36F63">
      <w:pPr>
        <w:ind w:firstLine="720"/>
        <w:jc w:val="both"/>
        <w:rPr>
          <w:sz w:val="24"/>
          <w:szCs w:val="24"/>
        </w:rPr>
      </w:pPr>
      <w:r w:rsidRPr="00EA6B87">
        <w:rPr>
          <w:sz w:val="24"/>
          <w:szCs w:val="24"/>
        </w:rPr>
        <w:t>The Word of God was not given to</w:t>
      </w:r>
      <w:r>
        <w:rPr>
          <w:sz w:val="24"/>
          <w:szCs w:val="24"/>
        </w:rPr>
        <w:t xml:space="preserve"> inform us but to transform us! This only happens when we can, digest, internalize, and </w:t>
      </w:r>
      <w:r w:rsidRPr="00EA6B87">
        <w:rPr>
          <w:sz w:val="24"/>
          <w:szCs w:val="24"/>
        </w:rPr>
        <w:t xml:space="preserve">make life </w:t>
      </w:r>
      <w:r w:rsidRPr="00412162">
        <w:rPr>
          <w:b/>
          <w:i/>
          <w:sz w:val="24"/>
          <w:szCs w:val="24"/>
        </w:rPr>
        <w:t>application</w:t>
      </w:r>
      <w:r w:rsidRPr="00A8754B">
        <w:rPr>
          <w:sz w:val="24"/>
          <w:szCs w:val="24"/>
        </w:rPr>
        <w:t xml:space="preserve"> </w:t>
      </w:r>
      <w:r w:rsidRPr="00EA6B87">
        <w:rPr>
          <w:sz w:val="24"/>
          <w:szCs w:val="24"/>
        </w:rPr>
        <w:t>of the Word of God</w:t>
      </w:r>
      <w:r>
        <w:rPr>
          <w:sz w:val="24"/>
          <w:szCs w:val="24"/>
        </w:rPr>
        <w:t>. T</w:t>
      </w:r>
      <w:r w:rsidRPr="00EA6B87">
        <w:rPr>
          <w:sz w:val="24"/>
          <w:szCs w:val="24"/>
        </w:rPr>
        <w:t>h</w:t>
      </w:r>
      <w:r>
        <w:rPr>
          <w:sz w:val="24"/>
          <w:szCs w:val="24"/>
        </w:rPr>
        <w:t xml:space="preserve">is is when we have attained </w:t>
      </w:r>
      <w:r w:rsidRPr="00412162">
        <w:rPr>
          <w:b/>
          <w:i/>
          <w:sz w:val="24"/>
          <w:szCs w:val="24"/>
        </w:rPr>
        <w:t>understanding</w:t>
      </w:r>
      <w:r>
        <w:rPr>
          <w:b/>
          <w:sz w:val="24"/>
          <w:szCs w:val="24"/>
        </w:rPr>
        <w:t>.</w:t>
      </w:r>
      <w:r>
        <w:rPr>
          <w:sz w:val="24"/>
          <w:szCs w:val="24"/>
        </w:rPr>
        <w:t xml:space="preserve"> </w:t>
      </w:r>
      <w:r w:rsidRPr="00EA6B87">
        <w:rPr>
          <w:sz w:val="24"/>
          <w:szCs w:val="24"/>
        </w:rPr>
        <w:t xml:space="preserve"> But true </w:t>
      </w:r>
      <w:r w:rsidRPr="00412162">
        <w:rPr>
          <w:b/>
          <w:i/>
          <w:sz w:val="24"/>
          <w:szCs w:val="24"/>
        </w:rPr>
        <w:t>wisdom</w:t>
      </w:r>
      <w:r w:rsidRPr="00EA6B87">
        <w:rPr>
          <w:sz w:val="24"/>
          <w:szCs w:val="24"/>
        </w:rPr>
        <w:t xml:space="preserve"> comes to the one who hears the Word of God, understands what God say</w:t>
      </w:r>
      <w:r>
        <w:rPr>
          <w:sz w:val="24"/>
          <w:szCs w:val="24"/>
        </w:rPr>
        <w:t xml:space="preserve"> is saying,</w:t>
      </w:r>
      <w:r w:rsidRPr="00EA6B87">
        <w:rPr>
          <w:sz w:val="24"/>
          <w:szCs w:val="24"/>
        </w:rPr>
        <w:t xml:space="preserve"> a</w:t>
      </w:r>
      <w:r>
        <w:rPr>
          <w:sz w:val="24"/>
          <w:szCs w:val="24"/>
        </w:rPr>
        <w:t>nd puts His Word into practice</w:t>
      </w:r>
      <w:r w:rsidR="00412162">
        <w:rPr>
          <w:sz w:val="24"/>
          <w:szCs w:val="24"/>
        </w:rPr>
        <w:t xml:space="preserve">….They live </w:t>
      </w:r>
      <w:r>
        <w:rPr>
          <w:sz w:val="24"/>
          <w:szCs w:val="24"/>
        </w:rPr>
        <w:t>it!</w:t>
      </w:r>
      <w:r w:rsidR="00CA3561" w:rsidRPr="000A5889">
        <w:rPr>
          <w:sz w:val="24"/>
          <w:szCs w:val="24"/>
        </w:rPr>
        <w:t xml:space="preserve"> </w:t>
      </w:r>
      <w:r>
        <w:rPr>
          <w:sz w:val="24"/>
          <w:szCs w:val="24"/>
        </w:rPr>
        <w:t xml:space="preserve"> </w:t>
      </w:r>
      <w:r w:rsidR="00412162">
        <w:rPr>
          <w:sz w:val="24"/>
          <w:szCs w:val="24"/>
        </w:rPr>
        <w:t xml:space="preserve">This kind of </w:t>
      </w:r>
      <w:r>
        <w:rPr>
          <w:sz w:val="24"/>
          <w:szCs w:val="24"/>
        </w:rPr>
        <w:t xml:space="preserve"> wisdom</w:t>
      </w:r>
      <w:r w:rsidR="007C3430">
        <w:rPr>
          <w:sz w:val="24"/>
          <w:szCs w:val="24"/>
        </w:rPr>
        <w:t>,</w:t>
      </w:r>
      <w:r>
        <w:rPr>
          <w:sz w:val="24"/>
          <w:szCs w:val="24"/>
        </w:rPr>
        <w:t xml:space="preserve"> could be </w:t>
      </w:r>
      <w:r w:rsidR="00EB6E88">
        <w:rPr>
          <w:sz w:val="24"/>
          <w:szCs w:val="24"/>
        </w:rPr>
        <w:t>defined</w:t>
      </w:r>
      <w:r w:rsidR="007C3430">
        <w:rPr>
          <w:sz w:val="24"/>
          <w:szCs w:val="24"/>
        </w:rPr>
        <w:t>,</w:t>
      </w:r>
      <w:r w:rsidR="00412162">
        <w:rPr>
          <w:sz w:val="24"/>
          <w:szCs w:val="24"/>
        </w:rPr>
        <w:t xml:space="preserve"> as simply</w:t>
      </w:r>
      <w:r w:rsidR="00EB6E88">
        <w:rPr>
          <w:sz w:val="24"/>
          <w:szCs w:val="24"/>
        </w:rPr>
        <w:t xml:space="preserve"> living as one who has common sense. At the end of our days, I think the person who fears the Lord will not waste the common sense God has given them. And that would be a noble pursuit. </w:t>
      </w:r>
      <w:r w:rsidR="00CA3561" w:rsidRPr="000A5889">
        <w:rPr>
          <w:sz w:val="24"/>
          <w:szCs w:val="24"/>
        </w:rPr>
        <w:t>(Matthew 7:21-26; James 1:19-25)</w:t>
      </w:r>
      <w:r w:rsidR="00CA3561">
        <w:rPr>
          <w:sz w:val="24"/>
          <w:szCs w:val="24"/>
        </w:rPr>
        <w:t xml:space="preserve"> </w:t>
      </w:r>
    </w:p>
    <w:p w14:paraId="4B1DB966" w14:textId="77777777" w:rsidR="003348DE" w:rsidRPr="003348DE" w:rsidRDefault="003348DE" w:rsidP="003348DE">
      <w:pPr>
        <w:pStyle w:val="Heading1"/>
        <w:shd w:val="clear" w:color="auto" w:fill="FFFFFF"/>
        <w:spacing w:before="0"/>
        <w:jc w:val="center"/>
        <w:rPr>
          <w:rFonts w:asciiTheme="minorHAnsi" w:hAnsiTheme="minorHAnsi" w:cstheme="minorHAnsi"/>
          <w:bCs w:val="0"/>
          <w:i/>
          <w:color w:val="000000"/>
          <w:sz w:val="24"/>
          <w:szCs w:val="24"/>
        </w:rPr>
      </w:pPr>
      <w:r w:rsidRPr="003348DE">
        <w:rPr>
          <w:rStyle w:val="passage-display-bcv"/>
          <w:rFonts w:asciiTheme="minorHAnsi" w:hAnsiTheme="minorHAnsi" w:cstheme="minorHAnsi"/>
          <w:bCs w:val="0"/>
          <w:i/>
          <w:color w:val="000000"/>
          <w:sz w:val="24"/>
          <w:szCs w:val="24"/>
        </w:rPr>
        <w:t>Proverbs 10:13-</w:t>
      </w:r>
      <w:r>
        <w:rPr>
          <w:rStyle w:val="passage-display-bcv"/>
          <w:rFonts w:asciiTheme="minorHAnsi" w:hAnsiTheme="minorHAnsi" w:cstheme="minorHAnsi"/>
          <w:bCs w:val="0"/>
          <w:i/>
          <w:color w:val="000000"/>
          <w:sz w:val="24"/>
          <w:szCs w:val="24"/>
        </w:rPr>
        <w:t>14</w:t>
      </w:r>
      <w:r w:rsidRPr="003348DE">
        <w:rPr>
          <w:rStyle w:val="passage-display-version"/>
          <w:rFonts w:asciiTheme="minorHAnsi" w:hAnsiTheme="minorHAnsi" w:cstheme="minorHAnsi"/>
          <w:bCs w:val="0"/>
          <w:i/>
          <w:color w:val="000000"/>
          <w:sz w:val="24"/>
          <w:szCs w:val="24"/>
        </w:rPr>
        <w:t xml:space="preserve"> (KJV)</w:t>
      </w:r>
    </w:p>
    <w:p w14:paraId="4E5E4DB4" w14:textId="77777777" w:rsidR="003348DE" w:rsidRDefault="003348DE" w:rsidP="003348DE">
      <w:pPr>
        <w:pStyle w:val="NormalWeb"/>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3348DE">
        <w:rPr>
          <w:rStyle w:val="text"/>
          <w:rFonts w:asciiTheme="minorHAnsi" w:hAnsiTheme="minorHAnsi" w:cstheme="minorHAnsi"/>
          <w:b/>
          <w:bCs/>
          <w:i/>
          <w:color w:val="000000"/>
          <w:vertAlign w:val="superscript"/>
        </w:rPr>
        <w:t>13 </w:t>
      </w:r>
      <w:r w:rsidRPr="003348DE">
        <w:rPr>
          <w:rStyle w:val="text"/>
          <w:rFonts w:asciiTheme="minorHAnsi" w:hAnsiTheme="minorHAnsi" w:cstheme="minorHAnsi"/>
          <w:b/>
          <w:i/>
          <w:color w:val="000000"/>
        </w:rPr>
        <w:t>In the lips of him that hath understanding wisdom is found: but a rod is for the back of him that is void of understanding.</w:t>
      </w:r>
      <w:r w:rsidRPr="003348DE">
        <w:rPr>
          <w:rStyle w:val="text"/>
          <w:rFonts w:asciiTheme="minorHAnsi" w:hAnsiTheme="minorHAnsi" w:cstheme="minorHAnsi"/>
          <w:b/>
          <w:bCs/>
          <w:i/>
          <w:color w:val="000000"/>
          <w:vertAlign w:val="superscript"/>
        </w:rPr>
        <w:t>14 </w:t>
      </w:r>
      <w:r w:rsidRPr="003348DE">
        <w:rPr>
          <w:rStyle w:val="text"/>
          <w:rFonts w:asciiTheme="minorHAnsi" w:hAnsiTheme="minorHAnsi" w:cstheme="minorHAnsi"/>
          <w:b/>
          <w:i/>
          <w:color w:val="000000"/>
        </w:rPr>
        <w:t>Wise men lay</w:t>
      </w:r>
      <w:r w:rsidR="00412162">
        <w:rPr>
          <w:rStyle w:val="text"/>
          <w:rFonts w:asciiTheme="minorHAnsi" w:hAnsiTheme="minorHAnsi" w:cstheme="minorHAnsi"/>
          <w:b/>
          <w:i/>
          <w:color w:val="000000"/>
        </w:rPr>
        <w:t>-</w:t>
      </w:r>
      <w:r w:rsidRPr="003348DE">
        <w:rPr>
          <w:rStyle w:val="text"/>
          <w:rFonts w:asciiTheme="minorHAnsi" w:hAnsiTheme="minorHAnsi" w:cstheme="minorHAnsi"/>
          <w:b/>
          <w:i/>
          <w:color w:val="000000"/>
        </w:rPr>
        <w:t xml:space="preserve"> up knowledge: but the mouth of the foolish is near destruction.</w:t>
      </w:r>
    </w:p>
    <w:p w14:paraId="12D7CF74" w14:textId="77777777" w:rsidR="00DB696C" w:rsidRDefault="00F5691E" w:rsidP="00AD6CD0">
      <w:pPr>
        <w:numPr>
          <w:ilvl w:val="0"/>
          <w:numId w:val="23"/>
        </w:numPr>
        <w:spacing w:before="100" w:beforeAutospacing="1" w:after="100" w:afterAutospacing="1" w:line="240" w:lineRule="auto"/>
        <w:rPr>
          <w:vanish/>
        </w:rPr>
      </w:pPr>
      <w:hyperlink r:id="rId353" w:anchor="en-NASB-15804" w:tooltip="Go to Psalm 111:10" w:history="1">
        <w:r w:rsidR="00DB696C">
          <w:rPr>
            <w:rStyle w:val="Hyperlink"/>
            <w:vanish/>
          </w:rPr>
          <w:t>Psalm 111:10</w:t>
        </w:r>
      </w:hyperlink>
      <w:r w:rsidR="00DB696C">
        <w:rPr>
          <w:vanish/>
        </w:rPr>
        <w:t xml:space="preserve"> Or </w:t>
      </w:r>
      <w:r w:rsidR="00DB696C">
        <w:rPr>
          <w:i/>
          <w:iCs/>
          <w:vanish/>
        </w:rPr>
        <w:t>reverence for</w:t>
      </w:r>
    </w:p>
    <w:p w14:paraId="7C3E5F8B" w14:textId="77777777" w:rsidR="00DB696C" w:rsidRDefault="00F5691E" w:rsidP="00AD6CD0">
      <w:pPr>
        <w:numPr>
          <w:ilvl w:val="0"/>
          <w:numId w:val="23"/>
        </w:numPr>
        <w:spacing w:before="100" w:beforeAutospacing="1" w:after="100" w:afterAutospacing="1" w:line="240" w:lineRule="auto"/>
        <w:rPr>
          <w:vanish/>
        </w:rPr>
      </w:pPr>
      <w:hyperlink r:id="rId354" w:anchor="en-NASB-15804" w:tooltip="Go to Psalm 111:10" w:history="1">
        <w:r w:rsidR="00DB696C">
          <w:rPr>
            <w:rStyle w:val="Hyperlink"/>
            <w:vanish/>
          </w:rPr>
          <w:t>Psalm 111:10</w:t>
        </w:r>
      </w:hyperlink>
      <w:r w:rsidR="00DB696C">
        <w:rPr>
          <w:vanish/>
        </w:rPr>
        <w:t xml:space="preserve"> Lit </w:t>
      </w:r>
      <w:r w:rsidR="00DB696C">
        <w:rPr>
          <w:i/>
          <w:iCs/>
          <w:vanish/>
        </w:rPr>
        <w:t>do</w:t>
      </w:r>
      <w:r w:rsidR="00DB696C">
        <w:rPr>
          <w:vanish/>
        </w:rPr>
        <w:t xml:space="preserve"> them</w:t>
      </w:r>
    </w:p>
    <w:p w14:paraId="7FE43F7E" w14:textId="77777777" w:rsidR="00DB696C" w:rsidRDefault="00DB696C" w:rsidP="00DB696C">
      <w:pPr>
        <w:pStyle w:val="Heading4"/>
        <w:rPr>
          <w:vanish/>
        </w:rPr>
      </w:pPr>
      <w:r>
        <w:rPr>
          <w:vanish/>
        </w:rPr>
        <w:t>Cross references:</w:t>
      </w:r>
    </w:p>
    <w:p w14:paraId="7264C978" w14:textId="77777777" w:rsidR="00DB696C" w:rsidRDefault="00F5691E" w:rsidP="00AD6CD0">
      <w:pPr>
        <w:numPr>
          <w:ilvl w:val="0"/>
          <w:numId w:val="24"/>
        </w:numPr>
        <w:spacing w:before="100" w:beforeAutospacing="1" w:after="100" w:afterAutospacing="1" w:line="240" w:lineRule="auto"/>
        <w:rPr>
          <w:vanish/>
        </w:rPr>
      </w:pPr>
      <w:hyperlink r:id="rId355" w:anchor="en-NASB-15804" w:tooltip="Go to Psalm 111:10" w:history="1">
        <w:r w:rsidR="00DB696C">
          <w:rPr>
            <w:rStyle w:val="Hyperlink"/>
            <w:vanish/>
          </w:rPr>
          <w:t>Psalm 111:10</w:t>
        </w:r>
      </w:hyperlink>
      <w:r w:rsidR="00DB696C">
        <w:rPr>
          <w:vanish/>
        </w:rPr>
        <w:t xml:space="preserve"> : </w:t>
      </w:r>
      <w:hyperlink r:id="rId356" w:history="1">
        <w:r w:rsidR="00DB696C">
          <w:rPr>
            <w:rStyle w:val="Hyperlink"/>
            <w:vanish/>
          </w:rPr>
          <w:t>Job 28:28; Prov 1:7; 9:10; Eccl 12:13</w:t>
        </w:r>
      </w:hyperlink>
    </w:p>
    <w:p w14:paraId="1F91F4CF" w14:textId="77777777" w:rsidR="00DB696C" w:rsidRDefault="00F5691E" w:rsidP="00AD6CD0">
      <w:pPr>
        <w:numPr>
          <w:ilvl w:val="0"/>
          <w:numId w:val="24"/>
        </w:numPr>
        <w:spacing w:before="100" w:beforeAutospacing="1" w:after="100" w:afterAutospacing="1" w:line="240" w:lineRule="auto"/>
        <w:rPr>
          <w:vanish/>
        </w:rPr>
      </w:pPr>
      <w:hyperlink r:id="rId357" w:anchor="en-NASB-15804" w:tooltip="Go to Psalm 111:10" w:history="1">
        <w:r w:rsidR="00DB696C">
          <w:rPr>
            <w:rStyle w:val="Hyperlink"/>
            <w:vanish/>
          </w:rPr>
          <w:t>Psalm 111:10</w:t>
        </w:r>
      </w:hyperlink>
      <w:r w:rsidR="00DB696C">
        <w:rPr>
          <w:vanish/>
        </w:rPr>
        <w:t xml:space="preserve"> : </w:t>
      </w:r>
      <w:hyperlink r:id="rId358" w:history="1">
        <w:r w:rsidR="00DB696C">
          <w:rPr>
            <w:rStyle w:val="Hyperlink"/>
            <w:vanish/>
          </w:rPr>
          <w:t>Ps 119:98; Prov 3:4</w:t>
        </w:r>
      </w:hyperlink>
    </w:p>
    <w:p w14:paraId="3D69788C" w14:textId="77777777" w:rsidR="00DB696C" w:rsidRDefault="00F5691E" w:rsidP="00AD6CD0">
      <w:pPr>
        <w:numPr>
          <w:ilvl w:val="0"/>
          <w:numId w:val="24"/>
        </w:numPr>
        <w:spacing w:before="100" w:beforeAutospacing="1" w:after="100" w:afterAutospacing="1" w:line="240" w:lineRule="auto"/>
        <w:rPr>
          <w:vanish/>
        </w:rPr>
      </w:pPr>
      <w:hyperlink r:id="rId359" w:anchor="en-NASB-15804" w:tooltip="Go to Psalm 111:10" w:history="1">
        <w:r w:rsidR="00DB696C">
          <w:rPr>
            <w:rStyle w:val="Hyperlink"/>
            <w:vanish/>
          </w:rPr>
          <w:t>Psalm 111:10</w:t>
        </w:r>
      </w:hyperlink>
      <w:r w:rsidR="00DB696C">
        <w:rPr>
          <w:vanish/>
        </w:rPr>
        <w:t xml:space="preserve"> : </w:t>
      </w:r>
      <w:hyperlink r:id="rId360" w:history="1">
        <w:r w:rsidR="00DB696C">
          <w:rPr>
            <w:rStyle w:val="Hyperlink"/>
            <w:vanish/>
          </w:rPr>
          <w:t>Ps 145:2</w:t>
        </w:r>
      </w:hyperlink>
    </w:p>
    <w:p w14:paraId="12427A6A" w14:textId="77777777" w:rsidR="00BC4326" w:rsidRPr="007D2A12" w:rsidRDefault="00BC4326" w:rsidP="00870802">
      <w:pPr>
        <w:jc w:val="center"/>
        <w:rPr>
          <w:b/>
          <w:sz w:val="28"/>
          <w:szCs w:val="28"/>
        </w:rPr>
      </w:pPr>
      <w:r w:rsidRPr="007D2A12">
        <w:rPr>
          <w:b/>
          <w:sz w:val="28"/>
          <w:szCs w:val="28"/>
        </w:rPr>
        <w:t xml:space="preserve">She Walks </w:t>
      </w:r>
      <w:r w:rsidR="00273C0D">
        <w:rPr>
          <w:b/>
          <w:sz w:val="28"/>
          <w:szCs w:val="28"/>
        </w:rPr>
        <w:t>W</w:t>
      </w:r>
      <w:r w:rsidRPr="007D2A12">
        <w:rPr>
          <w:b/>
          <w:sz w:val="28"/>
          <w:szCs w:val="28"/>
        </w:rPr>
        <w:t>ith the Wise</w:t>
      </w:r>
    </w:p>
    <w:p w14:paraId="1B5EE909" w14:textId="77777777" w:rsidR="001065F0" w:rsidRPr="00C16982" w:rsidRDefault="001065F0" w:rsidP="001065F0">
      <w:pPr>
        <w:jc w:val="center"/>
        <w:rPr>
          <w:b/>
          <w:i/>
          <w:sz w:val="24"/>
          <w:szCs w:val="24"/>
        </w:rPr>
      </w:pPr>
      <w:r w:rsidRPr="00C16982">
        <w:rPr>
          <w:b/>
          <w:i/>
          <w:sz w:val="24"/>
          <w:szCs w:val="24"/>
        </w:rPr>
        <w:t xml:space="preserve">  Proverbs 13:20</w:t>
      </w:r>
    </w:p>
    <w:p w14:paraId="231EBE69" w14:textId="77777777" w:rsidR="001065F0" w:rsidRDefault="001065F0" w:rsidP="001065F0">
      <w:pPr>
        <w:jc w:val="center"/>
        <w:rPr>
          <w:b/>
          <w:i/>
          <w:sz w:val="24"/>
          <w:szCs w:val="24"/>
        </w:rPr>
      </w:pPr>
      <w:r w:rsidRPr="00C16982">
        <w:rPr>
          <w:b/>
          <w:i/>
          <w:sz w:val="24"/>
          <w:szCs w:val="24"/>
        </w:rPr>
        <w:t>She who walks with the wise grows wise but the companions</w:t>
      </w:r>
      <w:r w:rsidR="00A1428B">
        <w:rPr>
          <w:b/>
          <w:i/>
          <w:sz w:val="24"/>
          <w:szCs w:val="24"/>
        </w:rPr>
        <w:t xml:space="preserve"> </w:t>
      </w:r>
      <w:r w:rsidRPr="00C16982">
        <w:rPr>
          <w:b/>
          <w:i/>
          <w:sz w:val="24"/>
          <w:szCs w:val="24"/>
        </w:rPr>
        <w:t>of fools suffer harm</w:t>
      </w:r>
      <w:r>
        <w:rPr>
          <w:b/>
          <w:i/>
          <w:sz w:val="24"/>
          <w:szCs w:val="24"/>
        </w:rPr>
        <w:t>.</w:t>
      </w:r>
    </w:p>
    <w:p w14:paraId="6D7B8833" w14:textId="77777777" w:rsidR="0060433E" w:rsidRPr="00A1428B" w:rsidRDefault="0060433E" w:rsidP="0060433E">
      <w:pPr>
        <w:ind w:firstLine="720"/>
        <w:jc w:val="both"/>
        <w:rPr>
          <w:sz w:val="24"/>
          <w:szCs w:val="24"/>
        </w:rPr>
      </w:pPr>
      <w:r w:rsidRPr="00A1428B">
        <w:rPr>
          <w:sz w:val="24"/>
          <w:szCs w:val="24"/>
        </w:rPr>
        <w:t>One of the lessons in</w:t>
      </w:r>
      <w:r>
        <w:rPr>
          <w:sz w:val="24"/>
          <w:szCs w:val="24"/>
        </w:rPr>
        <w:t xml:space="preserve"> my children’s</w:t>
      </w:r>
      <w:r w:rsidRPr="00A1428B">
        <w:rPr>
          <w:sz w:val="24"/>
          <w:szCs w:val="24"/>
        </w:rPr>
        <w:t xml:space="preserve"> “Lighthou</w:t>
      </w:r>
      <w:r>
        <w:rPr>
          <w:sz w:val="24"/>
          <w:szCs w:val="24"/>
        </w:rPr>
        <w:t>se journal was tilled “Choose Y</w:t>
      </w:r>
      <w:r w:rsidRPr="00A1428B">
        <w:rPr>
          <w:sz w:val="24"/>
          <w:szCs w:val="24"/>
        </w:rPr>
        <w:t xml:space="preserve">our </w:t>
      </w:r>
      <w:r>
        <w:rPr>
          <w:sz w:val="24"/>
          <w:szCs w:val="24"/>
        </w:rPr>
        <w:t>F</w:t>
      </w:r>
      <w:r w:rsidRPr="00A1428B">
        <w:rPr>
          <w:sz w:val="24"/>
          <w:szCs w:val="24"/>
        </w:rPr>
        <w:t xml:space="preserve">riends </w:t>
      </w:r>
      <w:r>
        <w:rPr>
          <w:sz w:val="24"/>
          <w:szCs w:val="24"/>
        </w:rPr>
        <w:t>W</w:t>
      </w:r>
      <w:r w:rsidRPr="00A1428B">
        <w:rPr>
          <w:sz w:val="24"/>
          <w:szCs w:val="24"/>
        </w:rPr>
        <w:t xml:space="preserve">isely”. </w:t>
      </w:r>
      <w:r>
        <w:rPr>
          <w:sz w:val="24"/>
          <w:szCs w:val="24"/>
        </w:rPr>
        <w:t>This is an excerpt of the lesson:</w:t>
      </w:r>
    </w:p>
    <w:p w14:paraId="3725065D" w14:textId="77777777" w:rsidR="0060433E" w:rsidRDefault="0060433E" w:rsidP="0060433E">
      <w:pPr>
        <w:pStyle w:val="ListParagraph"/>
        <w:ind w:left="0"/>
        <w:jc w:val="both"/>
        <w:rPr>
          <w:sz w:val="24"/>
          <w:szCs w:val="24"/>
        </w:rPr>
      </w:pPr>
      <w:r w:rsidRPr="00A1428B">
        <w:rPr>
          <w:sz w:val="24"/>
          <w:szCs w:val="24"/>
        </w:rPr>
        <w:t>“Why does it matter who I walk with? It is very important who my be</w:t>
      </w:r>
      <w:r>
        <w:rPr>
          <w:sz w:val="24"/>
          <w:szCs w:val="24"/>
        </w:rPr>
        <w:t>s</w:t>
      </w:r>
      <w:r w:rsidRPr="00A1428B">
        <w:rPr>
          <w:sz w:val="24"/>
          <w:szCs w:val="24"/>
        </w:rPr>
        <w:t>t friends</w:t>
      </w:r>
      <w:r>
        <w:rPr>
          <w:sz w:val="24"/>
          <w:szCs w:val="24"/>
        </w:rPr>
        <w:t xml:space="preserve"> (BFF)</w:t>
      </w:r>
      <w:r w:rsidRPr="00A1428B">
        <w:rPr>
          <w:sz w:val="24"/>
          <w:szCs w:val="24"/>
        </w:rPr>
        <w:t xml:space="preserve"> are.</w:t>
      </w:r>
      <w:r>
        <w:rPr>
          <w:sz w:val="24"/>
          <w:szCs w:val="24"/>
        </w:rPr>
        <w:t xml:space="preserve"> </w:t>
      </w:r>
      <w:r w:rsidRPr="00A1428B">
        <w:rPr>
          <w:sz w:val="24"/>
          <w:szCs w:val="24"/>
        </w:rPr>
        <w:t xml:space="preserve"> If we are part of the Jesus body, we are </w:t>
      </w:r>
      <w:r>
        <w:rPr>
          <w:sz w:val="24"/>
          <w:szCs w:val="24"/>
        </w:rPr>
        <w:t xml:space="preserve">His temple, His Church building. He is Holy. (1 Corinthians 3:9-17; 12:27; 1 Peter 1:14-17; 2:5; John 14:23-24) The Greek word for church is Ekklesia, it means a called out, community of members on earth or saints in heaven, assembly. We are called out of this world to be holy, different and separated from sin to be united with Christ and His family.  We are told not to be yoked together with unbelievers. We have a new mind, the mind of Christ, a new mouth, vocabulary, a new family in a new kingdom. Bad company corrupts good character. But, like iron sharpens iron, we sharpen one another toward maturity in the faith.” </w:t>
      </w:r>
    </w:p>
    <w:p w14:paraId="2271DEC0" w14:textId="77777777" w:rsidR="0062753C" w:rsidRPr="00147719" w:rsidRDefault="0060433E" w:rsidP="0062753C">
      <w:pPr>
        <w:ind w:firstLine="720"/>
        <w:jc w:val="both"/>
        <w:rPr>
          <w:sz w:val="24"/>
          <w:szCs w:val="24"/>
        </w:rPr>
      </w:pPr>
      <w:r>
        <w:rPr>
          <w:sz w:val="24"/>
          <w:szCs w:val="24"/>
        </w:rPr>
        <w:t>This is discipleship! We live in this dark world but we are no longer of it.  Our closest companions need to be the children of light. Jesus always sent His disciples out in pairs, to hold out the gospel to the lost.  We can’t live the Christian life alone. We desperately need to be connected and stay connected to His family.  I am not talking about attending a weekly meeting where you sit together in a building next to other believers. I am talking about being in real spiritual Relationship with in His body of believers, and hopefully some within your local church. (Colossians 1:9-14; 2 Timothy 3:1-5; Philippians 3:18-21)</w:t>
      </w:r>
      <w:r w:rsidR="0062753C">
        <w:rPr>
          <w:sz w:val="24"/>
          <w:szCs w:val="24"/>
        </w:rPr>
        <w:t xml:space="preserve"> </w:t>
      </w:r>
      <w:r w:rsidR="0062753C" w:rsidRPr="00147719">
        <w:rPr>
          <w:sz w:val="24"/>
          <w:szCs w:val="24"/>
        </w:rPr>
        <w:t xml:space="preserve">It is vitally important that our closest companions are people who desire to be ready to meet Jesus. </w:t>
      </w:r>
    </w:p>
    <w:p w14:paraId="057B31BD" w14:textId="77777777" w:rsidR="003E1E26" w:rsidRDefault="00870802" w:rsidP="003E1E26">
      <w:pPr>
        <w:ind w:firstLine="720"/>
        <w:jc w:val="both"/>
        <w:rPr>
          <w:sz w:val="24"/>
          <w:szCs w:val="24"/>
        </w:rPr>
      </w:pPr>
      <w:r w:rsidRPr="000A5889">
        <w:rPr>
          <w:sz w:val="24"/>
          <w:szCs w:val="24"/>
        </w:rPr>
        <w:t xml:space="preserve">The virgin who is wise will walk with wise godly women </w:t>
      </w:r>
      <w:r w:rsidR="0073079D" w:rsidRPr="000A5889">
        <w:rPr>
          <w:sz w:val="24"/>
          <w:szCs w:val="24"/>
        </w:rPr>
        <w:t>in</w:t>
      </w:r>
      <w:r w:rsidR="00022DE5">
        <w:rPr>
          <w:sz w:val="24"/>
          <w:szCs w:val="24"/>
        </w:rPr>
        <w:t>, what Sylvia Gunter calls</w:t>
      </w:r>
      <w:r w:rsidR="007C3430">
        <w:rPr>
          <w:sz w:val="24"/>
          <w:szCs w:val="24"/>
        </w:rPr>
        <w:t xml:space="preserve">, </w:t>
      </w:r>
      <w:r w:rsidR="007C3430" w:rsidRPr="007B2ACD">
        <w:rPr>
          <w:b/>
          <w:i/>
          <w:sz w:val="24"/>
          <w:szCs w:val="24"/>
        </w:rPr>
        <w:t>Life</w:t>
      </w:r>
      <w:r w:rsidR="00022DE5">
        <w:rPr>
          <w:sz w:val="24"/>
          <w:szCs w:val="24"/>
        </w:rPr>
        <w:t>-</w:t>
      </w:r>
      <w:r w:rsidR="00022DE5" w:rsidRPr="007B2ACD">
        <w:rPr>
          <w:b/>
          <w:i/>
          <w:sz w:val="24"/>
          <w:szCs w:val="24"/>
        </w:rPr>
        <w:t>giving</w:t>
      </w:r>
      <w:r w:rsidR="00022DE5">
        <w:rPr>
          <w:sz w:val="24"/>
          <w:szCs w:val="24"/>
        </w:rPr>
        <w:t xml:space="preserve"> relationships</w:t>
      </w:r>
      <w:r w:rsidR="001065F0" w:rsidRPr="000A5889">
        <w:rPr>
          <w:sz w:val="24"/>
          <w:szCs w:val="24"/>
        </w:rPr>
        <w:t>.</w:t>
      </w:r>
      <w:r w:rsidR="007C3430">
        <w:rPr>
          <w:sz w:val="24"/>
          <w:szCs w:val="24"/>
        </w:rPr>
        <w:t xml:space="preserve"> Most of us understand what a life-sucking relationship is-one where one takes from the other life without-giving in return. </w:t>
      </w:r>
      <w:r w:rsidR="001065F0" w:rsidRPr="000A5889">
        <w:rPr>
          <w:sz w:val="24"/>
          <w:szCs w:val="24"/>
        </w:rPr>
        <w:t>At fifty-</w:t>
      </w:r>
      <w:r w:rsidRPr="000A5889">
        <w:rPr>
          <w:sz w:val="24"/>
          <w:szCs w:val="24"/>
        </w:rPr>
        <w:t>one years old, the Lord has surrounded me with the most beautiful,</w:t>
      </w:r>
      <w:r w:rsidR="00C16982" w:rsidRPr="000A5889">
        <w:rPr>
          <w:sz w:val="24"/>
          <w:szCs w:val="24"/>
        </w:rPr>
        <w:t xml:space="preserve"> </w:t>
      </w:r>
      <w:r w:rsidRPr="000A5889">
        <w:rPr>
          <w:sz w:val="24"/>
          <w:szCs w:val="24"/>
        </w:rPr>
        <w:t>godly, spiritu</w:t>
      </w:r>
      <w:r w:rsidR="001065F0" w:rsidRPr="000A5889">
        <w:rPr>
          <w:sz w:val="24"/>
          <w:szCs w:val="24"/>
        </w:rPr>
        <w:t>al women I have ever met.</w:t>
      </w:r>
      <w:r w:rsidR="00147719" w:rsidRPr="00147719">
        <w:rPr>
          <w:sz w:val="24"/>
          <w:szCs w:val="24"/>
        </w:rPr>
        <w:t xml:space="preserve"> </w:t>
      </w:r>
      <w:r w:rsidR="00147719" w:rsidRPr="00EA6B87">
        <w:rPr>
          <w:sz w:val="24"/>
          <w:szCs w:val="24"/>
        </w:rPr>
        <w:t>Some of these women are educated, some teachers and doctors, but most are not, my</w:t>
      </w:r>
      <w:r w:rsidR="00147719">
        <w:rPr>
          <w:sz w:val="24"/>
          <w:szCs w:val="24"/>
        </w:rPr>
        <w:t>-</w:t>
      </w:r>
      <w:r w:rsidR="00147719" w:rsidRPr="00EA6B87">
        <w:rPr>
          <w:sz w:val="24"/>
          <w:szCs w:val="24"/>
        </w:rPr>
        <w:t xml:space="preserve">self included. </w:t>
      </w:r>
      <w:r w:rsidR="001065F0" w:rsidRPr="000A5889">
        <w:rPr>
          <w:sz w:val="24"/>
          <w:szCs w:val="24"/>
        </w:rPr>
        <w:t xml:space="preserve"> These women are precious gifts from God.</w:t>
      </w:r>
      <w:r w:rsidR="00147719">
        <w:rPr>
          <w:sz w:val="24"/>
          <w:szCs w:val="24"/>
        </w:rPr>
        <w:t xml:space="preserve"> They are ordinary women who serve an extraordinary God.</w:t>
      </w:r>
      <w:r w:rsidR="001065F0" w:rsidRPr="000A5889">
        <w:rPr>
          <w:sz w:val="24"/>
          <w:szCs w:val="24"/>
        </w:rPr>
        <w:t xml:space="preserve"> They are women who are growing in their love relationship with Jesus,</w:t>
      </w:r>
      <w:r w:rsidR="00CA3561">
        <w:rPr>
          <w:sz w:val="24"/>
          <w:szCs w:val="24"/>
        </w:rPr>
        <w:t xml:space="preserve"> and share their life, with me. </w:t>
      </w:r>
      <w:r w:rsidR="003E1E26" w:rsidRPr="000A5889">
        <w:rPr>
          <w:sz w:val="24"/>
          <w:szCs w:val="24"/>
        </w:rPr>
        <w:t>These mature spiritual mothers know how to pray, in the power of the Holy Spirit, and speak truth into my life.</w:t>
      </w:r>
      <w:r w:rsidR="003E1E26" w:rsidRPr="0062753C">
        <w:rPr>
          <w:sz w:val="24"/>
          <w:szCs w:val="24"/>
        </w:rPr>
        <w:t xml:space="preserve"> </w:t>
      </w:r>
      <w:r w:rsidR="003E1E26" w:rsidRPr="00147719">
        <w:rPr>
          <w:sz w:val="24"/>
          <w:szCs w:val="24"/>
        </w:rPr>
        <w:t xml:space="preserve">They teach me how to be a godly wife and mother and hold my feet to the path of life. </w:t>
      </w:r>
    </w:p>
    <w:p w14:paraId="622FC5CC" w14:textId="77777777" w:rsidR="0062753C" w:rsidRDefault="003E1E26" w:rsidP="00180FC5">
      <w:pPr>
        <w:ind w:firstLine="720"/>
        <w:jc w:val="both"/>
        <w:rPr>
          <w:sz w:val="24"/>
          <w:szCs w:val="24"/>
        </w:rPr>
      </w:pPr>
      <w:r>
        <w:rPr>
          <w:sz w:val="24"/>
          <w:szCs w:val="24"/>
        </w:rPr>
        <w:t>Together we</w:t>
      </w:r>
      <w:r w:rsidR="00CA3561">
        <w:rPr>
          <w:sz w:val="24"/>
          <w:szCs w:val="24"/>
        </w:rPr>
        <w:t xml:space="preserve"> are transparent and real</w:t>
      </w:r>
      <w:r w:rsidR="00180FC5">
        <w:rPr>
          <w:sz w:val="24"/>
          <w:szCs w:val="24"/>
        </w:rPr>
        <w:t xml:space="preserve"> with one another</w:t>
      </w:r>
      <w:r w:rsidR="00377716">
        <w:rPr>
          <w:sz w:val="24"/>
          <w:szCs w:val="24"/>
        </w:rPr>
        <w:t xml:space="preserve">- </w:t>
      </w:r>
      <w:r w:rsidR="00180FC5">
        <w:rPr>
          <w:sz w:val="24"/>
          <w:szCs w:val="24"/>
        </w:rPr>
        <w:t xml:space="preserve">a safe place to </w:t>
      </w:r>
      <w:r w:rsidR="00377716">
        <w:rPr>
          <w:sz w:val="24"/>
          <w:szCs w:val="24"/>
        </w:rPr>
        <w:t>confess our sins,</w:t>
      </w:r>
      <w:r w:rsidR="00421779">
        <w:rPr>
          <w:sz w:val="24"/>
          <w:szCs w:val="24"/>
        </w:rPr>
        <w:t xml:space="preserve"> </w:t>
      </w:r>
      <w:r w:rsidR="00377716">
        <w:rPr>
          <w:sz w:val="24"/>
          <w:szCs w:val="24"/>
        </w:rPr>
        <w:t>failures,</w:t>
      </w:r>
      <w:r w:rsidR="00421779">
        <w:rPr>
          <w:sz w:val="24"/>
          <w:szCs w:val="24"/>
        </w:rPr>
        <w:t xml:space="preserve"> </w:t>
      </w:r>
      <w:r w:rsidR="00377716">
        <w:rPr>
          <w:sz w:val="24"/>
          <w:szCs w:val="24"/>
        </w:rPr>
        <w:t>fears</w:t>
      </w:r>
      <w:r>
        <w:rPr>
          <w:sz w:val="24"/>
          <w:szCs w:val="24"/>
        </w:rPr>
        <w:t xml:space="preserve">. </w:t>
      </w:r>
      <w:r w:rsidR="00C12CB0">
        <w:rPr>
          <w:sz w:val="24"/>
          <w:szCs w:val="24"/>
        </w:rPr>
        <w:t xml:space="preserve">These women have talked me off the edge of many a sinful cliff.  I would have surly taken a </w:t>
      </w:r>
      <w:r w:rsidR="00180FC5">
        <w:rPr>
          <w:sz w:val="24"/>
          <w:szCs w:val="24"/>
        </w:rPr>
        <w:t>destructive</w:t>
      </w:r>
      <w:r w:rsidR="00C12CB0">
        <w:rPr>
          <w:sz w:val="24"/>
          <w:szCs w:val="24"/>
        </w:rPr>
        <w:t xml:space="preserve"> </w:t>
      </w:r>
      <w:r w:rsidR="00180FC5">
        <w:rPr>
          <w:sz w:val="24"/>
          <w:szCs w:val="24"/>
        </w:rPr>
        <w:t>leap</w:t>
      </w:r>
      <w:r w:rsidR="00C12CB0">
        <w:rPr>
          <w:sz w:val="24"/>
          <w:szCs w:val="24"/>
        </w:rPr>
        <w:t xml:space="preserve"> with their </w:t>
      </w:r>
      <w:r w:rsidR="00180FC5">
        <w:rPr>
          <w:sz w:val="24"/>
          <w:szCs w:val="24"/>
        </w:rPr>
        <w:t>voices</w:t>
      </w:r>
      <w:r w:rsidR="00C12CB0">
        <w:rPr>
          <w:sz w:val="24"/>
          <w:szCs w:val="24"/>
        </w:rPr>
        <w:t xml:space="preserve"> of wisdom warning me. </w:t>
      </w:r>
      <w:r>
        <w:rPr>
          <w:sz w:val="24"/>
          <w:szCs w:val="24"/>
        </w:rPr>
        <w:t xml:space="preserve"> Doing life together, witnessing, exercising, shopping, cooking and working together.</w:t>
      </w:r>
      <w:r w:rsidR="007B38C8">
        <w:rPr>
          <w:sz w:val="24"/>
          <w:szCs w:val="24"/>
        </w:rPr>
        <w:t xml:space="preserve"> When we are not together, we each are </w:t>
      </w:r>
      <w:r w:rsidR="007B38C8" w:rsidRPr="007B38C8">
        <w:rPr>
          <w:b/>
          <w:i/>
          <w:sz w:val="24"/>
          <w:szCs w:val="24"/>
        </w:rPr>
        <w:t>multiplying</w:t>
      </w:r>
      <w:r w:rsidR="007B38C8">
        <w:rPr>
          <w:sz w:val="24"/>
          <w:szCs w:val="24"/>
        </w:rPr>
        <w:t xml:space="preserve"> the shared truths into others’ lives, in our homes, and in the prison, and in the nations.</w:t>
      </w:r>
      <w:r>
        <w:rPr>
          <w:sz w:val="24"/>
          <w:szCs w:val="24"/>
        </w:rPr>
        <w:t xml:space="preserve"> None of us have arrived, at any spiritual place in our lives. We are not</w:t>
      </w:r>
      <w:r w:rsidR="00CA3561">
        <w:rPr>
          <w:sz w:val="24"/>
          <w:szCs w:val="24"/>
        </w:rPr>
        <w:t xml:space="preserve"> perfect</w:t>
      </w:r>
      <w:r>
        <w:rPr>
          <w:sz w:val="24"/>
          <w:szCs w:val="24"/>
        </w:rPr>
        <w:t xml:space="preserve">. We’re </w:t>
      </w:r>
      <w:r w:rsidR="00CA3561">
        <w:rPr>
          <w:sz w:val="24"/>
          <w:szCs w:val="24"/>
        </w:rPr>
        <w:t>striving to follow</w:t>
      </w:r>
      <w:r w:rsidR="00F8468F">
        <w:rPr>
          <w:sz w:val="24"/>
          <w:szCs w:val="24"/>
        </w:rPr>
        <w:t xml:space="preserve"> the Lord and teaching others </w:t>
      </w:r>
      <w:r w:rsidR="00CA3561">
        <w:rPr>
          <w:sz w:val="24"/>
          <w:szCs w:val="24"/>
        </w:rPr>
        <w:t xml:space="preserve"> </w:t>
      </w:r>
      <w:r w:rsidR="001065F0" w:rsidRPr="000A5889">
        <w:rPr>
          <w:sz w:val="24"/>
          <w:szCs w:val="24"/>
        </w:rPr>
        <w:t xml:space="preserve"> how to do the same. </w:t>
      </w:r>
      <w:r>
        <w:rPr>
          <w:sz w:val="24"/>
          <w:szCs w:val="24"/>
        </w:rPr>
        <w:t xml:space="preserve">The important thing is that we are on this journey together! </w:t>
      </w:r>
    </w:p>
    <w:p w14:paraId="5DC40E68" w14:textId="77777777" w:rsidR="0062753C" w:rsidRPr="003348DE" w:rsidRDefault="0062753C" w:rsidP="0062753C">
      <w:pPr>
        <w:pStyle w:val="Heading1"/>
        <w:shd w:val="clear" w:color="auto" w:fill="FFFFFF"/>
        <w:spacing w:before="0"/>
        <w:jc w:val="center"/>
        <w:rPr>
          <w:rFonts w:asciiTheme="minorHAnsi" w:hAnsiTheme="minorHAnsi" w:cstheme="minorHAnsi"/>
          <w:bCs w:val="0"/>
          <w:i/>
          <w:color w:val="000000"/>
          <w:sz w:val="24"/>
          <w:szCs w:val="24"/>
        </w:rPr>
      </w:pPr>
      <w:r w:rsidRPr="003348DE">
        <w:rPr>
          <w:rStyle w:val="passage-display-bcv"/>
          <w:rFonts w:asciiTheme="minorHAnsi" w:hAnsiTheme="minorHAnsi" w:cstheme="minorHAnsi"/>
          <w:bCs w:val="0"/>
          <w:i/>
          <w:color w:val="000000"/>
          <w:sz w:val="24"/>
          <w:szCs w:val="24"/>
        </w:rPr>
        <w:t>Proverbs 12:18</w:t>
      </w:r>
      <w:r>
        <w:rPr>
          <w:rStyle w:val="passage-display-bcv"/>
          <w:rFonts w:asciiTheme="minorHAnsi" w:hAnsiTheme="minorHAnsi" w:cstheme="minorHAnsi"/>
          <w:bCs w:val="0"/>
          <w:i/>
          <w:color w:val="000000"/>
          <w:sz w:val="24"/>
          <w:szCs w:val="24"/>
        </w:rPr>
        <w:t xml:space="preserve">b </w:t>
      </w:r>
      <w:r w:rsidRPr="003348DE">
        <w:rPr>
          <w:rStyle w:val="passage-display-version"/>
          <w:rFonts w:asciiTheme="minorHAnsi" w:hAnsiTheme="minorHAnsi" w:cstheme="minorHAnsi"/>
          <w:bCs w:val="0"/>
          <w:i/>
          <w:color w:val="000000"/>
          <w:sz w:val="24"/>
          <w:szCs w:val="24"/>
        </w:rPr>
        <w:t>(KJV)</w:t>
      </w:r>
    </w:p>
    <w:p w14:paraId="456989D1" w14:textId="77777777" w:rsidR="0062753C" w:rsidRPr="003348DE" w:rsidRDefault="00180FC5" w:rsidP="0062753C">
      <w:pPr>
        <w:pStyle w:val="NormalWeb"/>
        <w:shd w:val="clear" w:color="auto" w:fill="FFFFFF"/>
        <w:spacing w:before="0" w:beforeAutospacing="0" w:after="150" w:afterAutospacing="0" w:line="360" w:lineRule="atLeast"/>
        <w:jc w:val="center"/>
        <w:rPr>
          <w:rFonts w:asciiTheme="minorHAnsi" w:hAnsiTheme="minorHAnsi" w:cstheme="minorHAnsi"/>
          <w:b/>
          <w:i/>
          <w:color w:val="000000"/>
        </w:rPr>
      </w:pPr>
      <w:r>
        <w:rPr>
          <w:rStyle w:val="text"/>
          <w:rFonts w:asciiTheme="minorHAnsi" w:hAnsiTheme="minorHAnsi" w:cstheme="minorHAnsi"/>
          <w:b/>
          <w:i/>
          <w:color w:val="000000"/>
        </w:rPr>
        <w:t>B</w:t>
      </w:r>
      <w:r w:rsidR="0062753C" w:rsidRPr="003348DE">
        <w:rPr>
          <w:rStyle w:val="text"/>
          <w:rFonts w:asciiTheme="minorHAnsi" w:hAnsiTheme="minorHAnsi" w:cstheme="minorHAnsi"/>
          <w:b/>
          <w:i/>
          <w:color w:val="000000"/>
        </w:rPr>
        <w:t>ut the tongue of the wise is health.</w:t>
      </w:r>
    </w:p>
    <w:p w14:paraId="7CD8EF30" w14:textId="77777777" w:rsidR="00147719" w:rsidRDefault="001852B9" w:rsidP="0073079D">
      <w:pPr>
        <w:ind w:firstLine="720"/>
        <w:jc w:val="both"/>
        <w:rPr>
          <w:sz w:val="24"/>
          <w:szCs w:val="24"/>
        </w:rPr>
      </w:pPr>
      <w:r w:rsidRPr="00147719">
        <w:rPr>
          <w:sz w:val="24"/>
          <w:szCs w:val="24"/>
        </w:rPr>
        <w:t>I am encouraging them to write their own stories of God’s grace so that the rest of us, can be disciple</w:t>
      </w:r>
      <w:r w:rsidR="00421779">
        <w:rPr>
          <w:sz w:val="24"/>
          <w:szCs w:val="24"/>
        </w:rPr>
        <w:t>d</w:t>
      </w:r>
      <w:r w:rsidRPr="00147719">
        <w:rPr>
          <w:sz w:val="24"/>
          <w:szCs w:val="24"/>
        </w:rPr>
        <w:t xml:space="preserve"> and disciple others with their wisdom. These lessons will be added to the discipling curriculum of, </w:t>
      </w:r>
      <w:r w:rsidRPr="00147719">
        <w:rPr>
          <w:b/>
          <w:i/>
          <w:sz w:val="24"/>
          <w:szCs w:val="24"/>
        </w:rPr>
        <w:t>A Strand of Pearls.</w:t>
      </w:r>
      <w:r w:rsidR="00421779">
        <w:rPr>
          <w:sz w:val="24"/>
          <w:szCs w:val="24"/>
        </w:rPr>
        <w:t xml:space="preserve"> I </w:t>
      </w:r>
      <w:r w:rsidRPr="00147719">
        <w:rPr>
          <w:sz w:val="24"/>
          <w:szCs w:val="24"/>
        </w:rPr>
        <w:t xml:space="preserve">don’t possess all the life experiences that they have to share with the King’s daughters. </w:t>
      </w:r>
      <w:r w:rsidR="00421779">
        <w:rPr>
          <w:sz w:val="24"/>
          <w:szCs w:val="24"/>
        </w:rPr>
        <w:t>So</w:t>
      </w:r>
      <w:r w:rsidR="00EF3F15">
        <w:rPr>
          <w:sz w:val="24"/>
          <w:szCs w:val="24"/>
        </w:rPr>
        <w:t xml:space="preserve"> I intend to extract,</w:t>
      </w:r>
      <w:r w:rsidR="00CE77B6">
        <w:rPr>
          <w:sz w:val="24"/>
          <w:szCs w:val="24"/>
        </w:rPr>
        <w:t xml:space="preserve"> </w:t>
      </w:r>
      <w:r w:rsidR="00EF3F15">
        <w:rPr>
          <w:sz w:val="24"/>
          <w:szCs w:val="24"/>
        </w:rPr>
        <w:t xml:space="preserve">as one would wisdom-teeth, the deeply rooted </w:t>
      </w:r>
      <w:r w:rsidR="00EF3F15" w:rsidRPr="00CE77B6">
        <w:rPr>
          <w:b/>
          <w:i/>
          <w:sz w:val="24"/>
          <w:szCs w:val="24"/>
        </w:rPr>
        <w:t>pearls of wisdom</w:t>
      </w:r>
      <w:r w:rsidR="00EF3F15">
        <w:rPr>
          <w:sz w:val="24"/>
          <w:szCs w:val="24"/>
        </w:rPr>
        <w:t xml:space="preserve"> </w:t>
      </w:r>
      <w:r w:rsidR="007F2DA6">
        <w:rPr>
          <w:sz w:val="24"/>
          <w:szCs w:val="24"/>
        </w:rPr>
        <w:t>these women possess.</w:t>
      </w:r>
      <w:r w:rsidR="00421779">
        <w:rPr>
          <w:sz w:val="24"/>
          <w:szCs w:val="24"/>
        </w:rPr>
        <w:t xml:space="preserve"> With that being said, let me ask you a question. Have you an abundance of wisdom and no one to pass theses treasures on to? Have you realized that you need a wom</w:t>
      </w:r>
      <w:r w:rsidR="004808AC">
        <w:rPr>
          <w:sz w:val="24"/>
          <w:szCs w:val="24"/>
        </w:rPr>
        <w:t>a</w:t>
      </w:r>
      <w:r w:rsidR="00421779">
        <w:rPr>
          <w:sz w:val="24"/>
          <w:szCs w:val="24"/>
        </w:rPr>
        <w:t xml:space="preserve">n to speak truth into your life? </w:t>
      </w:r>
      <w:r w:rsidR="004808AC">
        <w:rPr>
          <w:sz w:val="24"/>
          <w:szCs w:val="24"/>
        </w:rPr>
        <w:t>Is this woman missing from your life? Will you join us in</w:t>
      </w:r>
      <w:r w:rsidR="007B38C8">
        <w:rPr>
          <w:sz w:val="24"/>
          <w:szCs w:val="24"/>
        </w:rPr>
        <w:t xml:space="preserve"> following Jesus?  We welcome you to join our </w:t>
      </w:r>
      <w:r w:rsidR="007B38C8" w:rsidRPr="007B38C8">
        <w:rPr>
          <w:b/>
          <w:i/>
          <w:sz w:val="24"/>
          <w:szCs w:val="24"/>
        </w:rPr>
        <w:t>Strand</w:t>
      </w:r>
      <w:r w:rsidR="007B38C8">
        <w:rPr>
          <w:sz w:val="24"/>
          <w:szCs w:val="24"/>
        </w:rPr>
        <w:t xml:space="preserve"> </w:t>
      </w:r>
      <w:r w:rsidR="007B38C8" w:rsidRPr="007B38C8">
        <w:rPr>
          <w:b/>
          <w:i/>
          <w:sz w:val="24"/>
          <w:szCs w:val="24"/>
        </w:rPr>
        <w:t>of</w:t>
      </w:r>
      <w:r w:rsidR="007B38C8">
        <w:rPr>
          <w:sz w:val="24"/>
          <w:szCs w:val="24"/>
        </w:rPr>
        <w:t xml:space="preserve"> </w:t>
      </w:r>
      <w:r w:rsidR="007B38C8" w:rsidRPr="007B38C8">
        <w:rPr>
          <w:b/>
          <w:i/>
          <w:sz w:val="24"/>
          <w:szCs w:val="24"/>
        </w:rPr>
        <w:t>Pearls</w:t>
      </w:r>
      <w:r w:rsidR="007B38C8">
        <w:rPr>
          <w:sz w:val="24"/>
          <w:szCs w:val="24"/>
        </w:rPr>
        <w:t>, and come-</w:t>
      </w:r>
      <w:r w:rsidR="004808AC">
        <w:rPr>
          <w:sz w:val="24"/>
          <w:szCs w:val="24"/>
        </w:rPr>
        <w:t xml:space="preserve"> let us exalt His name together!</w:t>
      </w:r>
    </w:p>
    <w:p w14:paraId="295D0398" w14:textId="77777777" w:rsidR="00147719" w:rsidRPr="00527471" w:rsidRDefault="00527471" w:rsidP="00527471">
      <w:pPr>
        <w:jc w:val="center"/>
        <w:rPr>
          <w:b/>
          <w:i/>
          <w:sz w:val="24"/>
          <w:szCs w:val="24"/>
        </w:rPr>
      </w:pPr>
      <w:r w:rsidRPr="00527471">
        <w:rPr>
          <w:b/>
          <w:i/>
          <w:sz w:val="24"/>
          <w:szCs w:val="24"/>
        </w:rPr>
        <w:t>Psalms 34:3</w:t>
      </w:r>
    </w:p>
    <w:p w14:paraId="705F9B22" w14:textId="77777777" w:rsidR="00527471" w:rsidRPr="00527471" w:rsidRDefault="00527471" w:rsidP="00527471">
      <w:pPr>
        <w:shd w:val="clear" w:color="auto" w:fill="FFFFFF"/>
        <w:spacing w:before="240" w:after="240" w:line="360" w:lineRule="atLeast"/>
        <w:jc w:val="center"/>
        <w:rPr>
          <w:rFonts w:eastAsia="Times New Roman" w:cs="Helvetica"/>
          <w:b/>
          <w:i/>
          <w:color w:val="000000"/>
          <w:sz w:val="24"/>
          <w:szCs w:val="24"/>
        </w:rPr>
      </w:pPr>
      <w:r w:rsidRPr="00527471">
        <w:rPr>
          <w:rFonts w:eastAsia="Times New Roman" w:cs="Helvetica"/>
          <w:b/>
          <w:i/>
          <w:color w:val="000000"/>
          <w:sz w:val="24"/>
          <w:szCs w:val="24"/>
        </w:rPr>
        <w:t>Glorify the </w:t>
      </w:r>
      <w:r w:rsidRPr="00527471">
        <w:rPr>
          <w:rFonts w:eastAsia="Times New Roman" w:cs="Helvetica"/>
          <w:b/>
          <w:i/>
          <w:smallCaps/>
          <w:color w:val="000000"/>
          <w:sz w:val="24"/>
          <w:szCs w:val="24"/>
        </w:rPr>
        <w:t>Lord</w:t>
      </w:r>
      <w:r w:rsidRPr="00527471">
        <w:rPr>
          <w:rFonts w:eastAsia="Times New Roman" w:cs="Helvetica"/>
          <w:b/>
          <w:i/>
          <w:color w:val="000000"/>
          <w:sz w:val="24"/>
          <w:szCs w:val="24"/>
        </w:rPr>
        <w:t> with me;</w:t>
      </w:r>
      <w:r w:rsidRPr="00527471">
        <w:rPr>
          <w:rFonts w:eastAsia="Times New Roman" w:cs="Courier New"/>
          <w:b/>
          <w:i/>
          <w:color w:val="000000"/>
          <w:sz w:val="10"/>
          <w:szCs w:val="10"/>
        </w:rPr>
        <w:t>    </w:t>
      </w:r>
      <w:r w:rsidRPr="00527471">
        <w:rPr>
          <w:rFonts w:eastAsia="Times New Roman" w:cs="Helvetica"/>
          <w:b/>
          <w:i/>
          <w:color w:val="000000"/>
          <w:sz w:val="24"/>
          <w:szCs w:val="24"/>
        </w:rPr>
        <w:t>let us exalt his name together.</w:t>
      </w:r>
    </w:p>
    <w:p w14:paraId="1ECF5B0B" w14:textId="77777777" w:rsidR="00C12FEE" w:rsidRDefault="00B203BB" w:rsidP="00EE5131">
      <w:pPr>
        <w:jc w:val="center"/>
        <w:rPr>
          <w:b/>
          <w:sz w:val="28"/>
          <w:szCs w:val="28"/>
        </w:rPr>
      </w:pPr>
      <w:r>
        <w:rPr>
          <w:b/>
          <w:sz w:val="28"/>
          <w:szCs w:val="28"/>
        </w:rPr>
        <w:t>Carpe Diem</w:t>
      </w:r>
    </w:p>
    <w:p w14:paraId="13E479DC" w14:textId="77777777" w:rsidR="00A40F8A" w:rsidRPr="00E03AE5" w:rsidRDefault="00A40F8A" w:rsidP="00A40F8A">
      <w:pPr>
        <w:jc w:val="center"/>
        <w:rPr>
          <w:rStyle w:val="text"/>
          <w:rFonts w:cstheme="minorHAnsi"/>
          <w:b/>
          <w:i/>
          <w:sz w:val="24"/>
          <w:szCs w:val="24"/>
        </w:rPr>
      </w:pPr>
      <w:r w:rsidRPr="00E03AE5">
        <w:rPr>
          <w:rStyle w:val="text"/>
          <w:rFonts w:cstheme="minorHAnsi"/>
          <w:b/>
          <w:i/>
          <w:sz w:val="24"/>
          <w:szCs w:val="24"/>
        </w:rPr>
        <w:t>Psalms 90:3-12</w:t>
      </w:r>
    </w:p>
    <w:p w14:paraId="3F239DA0" w14:textId="77777777" w:rsidR="00A40F8A" w:rsidRDefault="00A40F8A" w:rsidP="00CF0D5E">
      <w:pPr>
        <w:spacing w:before="100" w:beforeAutospacing="1" w:after="100" w:afterAutospacing="1" w:line="240" w:lineRule="auto"/>
        <w:jc w:val="center"/>
        <w:rPr>
          <w:rFonts w:eastAsia="Times New Roman" w:cstheme="minorHAnsi"/>
          <w:b/>
          <w:i/>
          <w:sz w:val="24"/>
          <w:szCs w:val="24"/>
        </w:rPr>
      </w:pPr>
      <w:r w:rsidRPr="00E03AE5">
        <w:rPr>
          <w:rFonts w:eastAsia="Times New Roman" w:cstheme="minorHAnsi"/>
          <w:b/>
          <w:i/>
          <w:sz w:val="24"/>
          <w:szCs w:val="24"/>
        </w:rPr>
        <w:t>You turn people back to dust, saying, “Return to dust, you mortals.”</w:t>
      </w:r>
      <w:r w:rsidRPr="00E03AE5">
        <w:rPr>
          <w:rFonts w:eastAsia="Times New Roman" w:cstheme="minorHAnsi"/>
          <w:b/>
          <w:i/>
          <w:sz w:val="24"/>
          <w:szCs w:val="24"/>
          <w:vertAlign w:val="superscript"/>
        </w:rPr>
        <w:t>4 </w:t>
      </w:r>
      <w:r w:rsidRPr="00E03AE5">
        <w:rPr>
          <w:rFonts w:eastAsia="Times New Roman" w:cstheme="minorHAnsi"/>
          <w:b/>
          <w:i/>
          <w:sz w:val="24"/>
          <w:szCs w:val="24"/>
        </w:rPr>
        <w:t>A thousand years in your sight are like a day that has just gone by, or like a watch in the night.</w:t>
      </w:r>
      <w:r w:rsidRPr="00E03AE5">
        <w:rPr>
          <w:rFonts w:eastAsia="Times New Roman" w:cstheme="minorHAnsi"/>
          <w:b/>
          <w:i/>
          <w:sz w:val="24"/>
          <w:szCs w:val="24"/>
          <w:vertAlign w:val="superscript"/>
        </w:rPr>
        <w:t>5 </w:t>
      </w:r>
      <w:r w:rsidRPr="00E03AE5">
        <w:rPr>
          <w:rFonts w:eastAsia="Times New Roman" w:cstheme="minorHAnsi"/>
          <w:b/>
          <w:i/>
          <w:sz w:val="24"/>
          <w:szCs w:val="24"/>
        </w:rPr>
        <w:t>Yet you sweep people way in the sleep of death—they are like the new grass of the morning:</w:t>
      </w:r>
      <w:r w:rsidRPr="00E03AE5">
        <w:rPr>
          <w:rFonts w:eastAsia="Times New Roman" w:cstheme="minorHAnsi"/>
          <w:b/>
          <w:i/>
          <w:sz w:val="24"/>
          <w:szCs w:val="24"/>
          <w:vertAlign w:val="superscript"/>
        </w:rPr>
        <w:t>6 </w:t>
      </w:r>
      <w:r w:rsidRPr="00E03AE5">
        <w:rPr>
          <w:rFonts w:eastAsia="Times New Roman" w:cstheme="minorHAnsi"/>
          <w:b/>
          <w:i/>
          <w:sz w:val="24"/>
          <w:szCs w:val="24"/>
        </w:rPr>
        <w:t>In the morning it springs up new, but by evening it is dry and withered.</w:t>
      </w:r>
      <w:r w:rsidRPr="00E03AE5">
        <w:rPr>
          <w:rFonts w:eastAsia="Times New Roman" w:cstheme="minorHAnsi"/>
          <w:b/>
          <w:i/>
          <w:sz w:val="24"/>
          <w:szCs w:val="24"/>
          <w:vertAlign w:val="superscript"/>
        </w:rPr>
        <w:t>7 </w:t>
      </w:r>
      <w:r w:rsidRPr="00E03AE5">
        <w:rPr>
          <w:rFonts w:eastAsia="Times New Roman" w:cstheme="minorHAnsi"/>
          <w:b/>
          <w:i/>
          <w:sz w:val="24"/>
          <w:szCs w:val="24"/>
        </w:rPr>
        <w:t>We are consumed by your anger and terrified by your indignation.</w:t>
      </w:r>
      <w:r w:rsidRPr="00E03AE5">
        <w:rPr>
          <w:rFonts w:eastAsia="Times New Roman" w:cstheme="minorHAnsi"/>
          <w:b/>
          <w:i/>
          <w:sz w:val="24"/>
          <w:szCs w:val="24"/>
          <w:vertAlign w:val="superscript"/>
        </w:rPr>
        <w:t>8 </w:t>
      </w:r>
      <w:r w:rsidRPr="00E03AE5">
        <w:rPr>
          <w:rFonts w:eastAsia="Times New Roman" w:cstheme="minorHAnsi"/>
          <w:b/>
          <w:i/>
          <w:sz w:val="24"/>
          <w:szCs w:val="24"/>
        </w:rPr>
        <w:t>You have set our iniquities before you, our secret sins in the light of your presence.</w:t>
      </w:r>
      <w:r w:rsidRPr="00E03AE5">
        <w:rPr>
          <w:rFonts w:eastAsia="Times New Roman" w:cstheme="minorHAnsi"/>
          <w:b/>
          <w:i/>
          <w:sz w:val="24"/>
          <w:szCs w:val="24"/>
          <w:vertAlign w:val="superscript"/>
        </w:rPr>
        <w:t>9 </w:t>
      </w:r>
      <w:r w:rsidRPr="00E03AE5">
        <w:rPr>
          <w:rFonts w:eastAsia="Times New Roman" w:cstheme="minorHAnsi"/>
          <w:b/>
          <w:i/>
          <w:sz w:val="24"/>
          <w:szCs w:val="24"/>
        </w:rPr>
        <w:t>All our days pass away under your wrath; we finish our years with a moan.</w:t>
      </w:r>
      <w:r w:rsidRPr="00E03AE5">
        <w:rPr>
          <w:rFonts w:eastAsia="Times New Roman" w:cstheme="minorHAnsi"/>
          <w:b/>
          <w:i/>
          <w:sz w:val="24"/>
          <w:szCs w:val="24"/>
          <w:vertAlign w:val="superscript"/>
        </w:rPr>
        <w:t>10 </w:t>
      </w:r>
      <w:r w:rsidRPr="00E03AE5">
        <w:rPr>
          <w:rFonts w:eastAsia="Times New Roman" w:cstheme="minorHAnsi"/>
          <w:b/>
          <w:i/>
          <w:sz w:val="24"/>
          <w:szCs w:val="24"/>
        </w:rPr>
        <w:t>Our days may come to seventy years, or eighty, if our strength endures; yet the best of them are but trouble and sorrow,  for they quickly pass, and we fly away.</w:t>
      </w:r>
      <w:r w:rsidRPr="00E03AE5">
        <w:rPr>
          <w:rFonts w:eastAsia="Times New Roman" w:cstheme="minorHAnsi"/>
          <w:b/>
          <w:i/>
          <w:sz w:val="24"/>
          <w:szCs w:val="24"/>
          <w:vertAlign w:val="superscript"/>
        </w:rPr>
        <w:t>11 </w:t>
      </w:r>
      <w:r w:rsidRPr="00E03AE5">
        <w:rPr>
          <w:rFonts w:eastAsia="Times New Roman" w:cstheme="minorHAnsi"/>
          <w:b/>
          <w:i/>
          <w:sz w:val="24"/>
          <w:szCs w:val="24"/>
        </w:rPr>
        <w:t>If only we knew the power of your anger! Your wrath is as great as the fear that is your due.</w:t>
      </w:r>
      <w:r w:rsidR="00CF0D5E">
        <w:rPr>
          <w:rFonts w:eastAsia="Times New Roman" w:cstheme="minorHAnsi"/>
          <w:b/>
          <w:i/>
          <w:sz w:val="24"/>
          <w:szCs w:val="24"/>
        </w:rPr>
        <w:t xml:space="preserve">                    </w:t>
      </w:r>
      <w:r w:rsidRPr="00E03AE5">
        <w:rPr>
          <w:rFonts w:eastAsia="Times New Roman" w:cstheme="minorHAnsi"/>
          <w:b/>
          <w:i/>
          <w:sz w:val="24"/>
          <w:szCs w:val="24"/>
          <w:vertAlign w:val="superscript"/>
        </w:rPr>
        <w:t>12 </w:t>
      </w:r>
      <w:r w:rsidR="00CF0D5E">
        <w:rPr>
          <w:rFonts w:eastAsia="Times New Roman" w:cstheme="minorHAnsi"/>
          <w:b/>
          <w:i/>
          <w:sz w:val="24"/>
          <w:szCs w:val="24"/>
        </w:rPr>
        <w:t>Teach us to number our days</w:t>
      </w:r>
      <w:r w:rsidRPr="00E03AE5">
        <w:rPr>
          <w:rFonts w:eastAsia="Times New Roman" w:cstheme="minorHAnsi"/>
          <w:b/>
          <w:i/>
          <w:sz w:val="24"/>
          <w:szCs w:val="24"/>
        </w:rPr>
        <w:t> that we may gain a heart of wisdom.</w:t>
      </w:r>
    </w:p>
    <w:p w14:paraId="5462DF83" w14:textId="77777777" w:rsidR="00936498" w:rsidRDefault="00936498" w:rsidP="00936498">
      <w:pPr>
        <w:spacing w:before="100" w:beforeAutospacing="1" w:after="100" w:afterAutospacing="1" w:line="240" w:lineRule="auto"/>
        <w:ind w:firstLine="720"/>
        <w:jc w:val="both"/>
        <w:rPr>
          <w:sz w:val="24"/>
          <w:szCs w:val="24"/>
        </w:rPr>
      </w:pPr>
      <w:r>
        <w:rPr>
          <w:sz w:val="24"/>
          <w:szCs w:val="24"/>
        </w:rPr>
        <w:t xml:space="preserve">When all is said and done, between the date of our birth and the date of our death, is a dash that represents </w:t>
      </w:r>
      <w:r w:rsidRPr="00273C0D">
        <w:rPr>
          <w:b/>
          <w:i/>
          <w:sz w:val="24"/>
          <w:szCs w:val="24"/>
        </w:rPr>
        <w:t>our life story</w:t>
      </w:r>
      <w:r>
        <w:rPr>
          <w:sz w:val="24"/>
          <w:szCs w:val="24"/>
        </w:rPr>
        <w:t xml:space="preserve">. Have you ever stopped to think about what your family and friends will say about you at </w:t>
      </w:r>
      <w:r w:rsidRPr="00610AE0">
        <w:rPr>
          <w:i/>
          <w:sz w:val="24"/>
          <w:szCs w:val="24"/>
        </w:rPr>
        <w:t>your</w:t>
      </w:r>
      <w:r>
        <w:rPr>
          <w:sz w:val="24"/>
          <w:szCs w:val="24"/>
        </w:rPr>
        <w:t xml:space="preserve"> funeral?  What will the put on your tomb stone? What statement will summarize your life? The older I get, the more funerals there are to attend, and the more I think about such things. Just the other day, at the memorial service of my friend’s mother, I was contemplating all these things. </w:t>
      </w:r>
    </w:p>
    <w:p w14:paraId="70257D01" w14:textId="77777777" w:rsidR="00B97583" w:rsidRDefault="005B0A51" w:rsidP="005B0A51">
      <w:pPr>
        <w:ind w:firstLine="720"/>
        <w:jc w:val="both"/>
        <w:rPr>
          <w:sz w:val="24"/>
          <w:szCs w:val="24"/>
        </w:rPr>
      </w:pPr>
      <w:r>
        <w:rPr>
          <w:sz w:val="24"/>
          <w:szCs w:val="24"/>
        </w:rPr>
        <w:t>All of us have an appointed day of death. Our days are numbered, and only our creator knows if today wi</w:t>
      </w:r>
      <w:r w:rsidR="00DB144D">
        <w:rPr>
          <w:sz w:val="24"/>
          <w:szCs w:val="24"/>
        </w:rPr>
        <w:t xml:space="preserve">ll be our last.  </w:t>
      </w:r>
      <w:r w:rsidR="005E66A3">
        <w:rPr>
          <w:sz w:val="24"/>
          <w:szCs w:val="24"/>
        </w:rPr>
        <w:t xml:space="preserve">If we are wise, we will learn the lessons being taught each time we attend a funeral.  </w:t>
      </w:r>
      <w:r w:rsidR="00B97583">
        <w:rPr>
          <w:sz w:val="24"/>
          <w:szCs w:val="24"/>
        </w:rPr>
        <w:t xml:space="preserve">One of Art’s cousins began to record his life story and journey of faith at the in his last days before going home to heaven. His wife, Karen Corbet, is writing His memoirs. In essence, he preached his own funeral.  </w:t>
      </w:r>
      <w:r>
        <w:rPr>
          <w:sz w:val="24"/>
          <w:szCs w:val="24"/>
        </w:rPr>
        <w:t>He</w:t>
      </w:r>
      <w:r w:rsidR="00B97583">
        <w:rPr>
          <w:sz w:val="24"/>
          <w:szCs w:val="24"/>
        </w:rPr>
        <w:t xml:space="preserve"> inspired </w:t>
      </w:r>
      <w:r>
        <w:rPr>
          <w:sz w:val="24"/>
          <w:szCs w:val="24"/>
        </w:rPr>
        <w:t xml:space="preserve">me </w:t>
      </w:r>
      <w:r w:rsidR="00B97583">
        <w:rPr>
          <w:sz w:val="24"/>
          <w:szCs w:val="24"/>
        </w:rPr>
        <w:t xml:space="preserve">to write </w:t>
      </w:r>
      <w:r w:rsidR="00DF69C5">
        <w:rPr>
          <w:sz w:val="24"/>
          <w:szCs w:val="24"/>
        </w:rPr>
        <w:t>what</w:t>
      </w:r>
      <w:r w:rsidR="00CF0D5E">
        <w:rPr>
          <w:sz w:val="24"/>
          <w:szCs w:val="24"/>
        </w:rPr>
        <w:t xml:space="preserve"> was the precursor to this book.</w:t>
      </w:r>
      <w:r w:rsidR="00DF69C5">
        <w:rPr>
          <w:sz w:val="24"/>
          <w:szCs w:val="24"/>
        </w:rPr>
        <w:t xml:space="preserve"> One of the eight chapters was lessons I learned at funerals. </w:t>
      </w:r>
      <w:r w:rsidR="00CF0D5E">
        <w:rPr>
          <w:sz w:val="24"/>
          <w:szCs w:val="24"/>
        </w:rPr>
        <w:t xml:space="preserve"> I told my children, who have yet to read it, that this </w:t>
      </w:r>
      <w:r w:rsidR="00DF69C5">
        <w:rPr>
          <w:sz w:val="24"/>
          <w:szCs w:val="24"/>
        </w:rPr>
        <w:t xml:space="preserve">would be in my will as their inheritance. </w:t>
      </w:r>
    </w:p>
    <w:p w14:paraId="69397616" w14:textId="77777777" w:rsidR="00F63137" w:rsidRDefault="00F63137" w:rsidP="00C12CB0">
      <w:pPr>
        <w:ind w:firstLine="720"/>
        <w:jc w:val="both"/>
        <w:rPr>
          <w:sz w:val="24"/>
          <w:szCs w:val="24"/>
        </w:rPr>
      </w:pPr>
      <w:r>
        <w:rPr>
          <w:sz w:val="24"/>
          <w:szCs w:val="24"/>
        </w:rPr>
        <w:t xml:space="preserve">My life-long friend Elaine, taught me by example, an important lessons on how to minister to someone who is </w:t>
      </w:r>
      <w:r w:rsidR="00CF0D5E">
        <w:rPr>
          <w:sz w:val="24"/>
          <w:szCs w:val="24"/>
        </w:rPr>
        <w:t>grieving</w:t>
      </w:r>
      <w:r w:rsidR="009E18B2">
        <w:rPr>
          <w:sz w:val="24"/>
          <w:szCs w:val="24"/>
        </w:rPr>
        <w:t>.</w:t>
      </w:r>
      <w:r>
        <w:rPr>
          <w:sz w:val="24"/>
          <w:szCs w:val="24"/>
        </w:rPr>
        <w:t xml:space="preserve"> </w:t>
      </w:r>
      <w:r w:rsidR="009E18B2">
        <w:rPr>
          <w:sz w:val="24"/>
          <w:szCs w:val="24"/>
        </w:rPr>
        <w:t xml:space="preserve">In the midst of my horrible, terrible, very bad, year, Elaine and I </w:t>
      </w:r>
      <w:r>
        <w:rPr>
          <w:sz w:val="24"/>
          <w:szCs w:val="24"/>
        </w:rPr>
        <w:t>spent the day together</w:t>
      </w:r>
      <w:r w:rsidR="009E18B2">
        <w:rPr>
          <w:sz w:val="24"/>
          <w:szCs w:val="24"/>
        </w:rPr>
        <w:t>.</w:t>
      </w:r>
      <w:r>
        <w:rPr>
          <w:sz w:val="24"/>
          <w:szCs w:val="24"/>
        </w:rPr>
        <w:t xml:space="preserve"> </w:t>
      </w:r>
      <w:r w:rsidR="009E18B2">
        <w:rPr>
          <w:sz w:val="24"/>
          <w:szCs w:val="24"/>
        </w:rPr>
        <w:t>And</w:t>
      </w:r>
      <w:r>
        <w:rPr>
          <w:sz w:val="24"/>
          <w:szCs w:val="24"/>
        </w:rPr>
        <w:t xml:space="preserve"> after I bared my soul to her, she simply put her arms around me and wept for me. It was as if the Lord had sent the comforter to show me His heart, Jesus the Man of Sorrows, feels our pain, and Jesus weeps! Yesterday I went to be with my friend Elaine and I put my arms around her and wept with her as she </w:t>
      </w:r>
      <w:r w:rsidR="009E18B2">
        <w:rPr>
          <w:sz w:val="24"/>
          <w:szCs w:val="24"/>
        </w:rPr>
        <w:t>grieved</w:t>
      </w:r>
      <w:r>
        <w:rPr>
          <w:sz w:val="24"/>
          <w:szCs w:val="24"/>
        </w:rPr>
        <w:t xml:space="preserve"> the loss of her godly father Bill Bledsoe.</w:t>
      </w:r>
      <w:r w:rsidR="00CF0D5E">
        <w:rPr>
          <w:sz w:val="24"/>
          <w:szCs w:val="24"/>
        </w:rPr>
        <w:t xml:space="preserve"> In </w:t>
      </w:r>
      <w:r w:rsidR="00DF69C5">
        <w:rPr>
          <w:sz w:val="24"/>
          <w:szCs w:val="24"/>
        </w:rPr>
        <w:t xml:space="preserve">the </w:t>
      </w:r>
      <w:r w:rsidR="00CF0D5E">
        <w:rPr>
          <w:sz w:val="24"/>
          <w:szCs w:val="24"/>
        </w:rPr>
        <w:t>last few days</w:t>
      </w:r>
      <w:r w:rsidR="00DF69C5">
        <w:rPr>
          <w:sz w:val="24"/>
          <w:szCs w:val="24"/>
        </w:rPr>
        <w:t xml:space="preserve"> of his life he</w:t>
      </w:r>
      <w:r w:rsidR="00CF0D5E">
        <w:rPr>
          <w:sz w:val="24"/>
          <w:szCs w:val="24"/>
        </w:rPr>
        <w:t xml:space="preserve"> shared the gospel with every sing</w:t>
      </w:r>
      <w:r w:rsidR="00DF69C5">
        <w:rPr>
          <w:sz w:val="24"/>
          <w:szCs w:val="24"/>
        </w:rPr>
        <w:t>le</w:t>
      </w:r>
      <w:r w:rsidR="00CF0D5E">
        <w:rPr>
          <w:sz w:val="24"/>
          <w:szCs w:val="24"/>
        </w:rPr>
        <w:t xml:space="preserve"> person who came </w:t>
      </w:r>
      <w:r w:rsidR="00DF69C5">
        <w:rPr>
          <w:sz w:val="24"/>
          <w:szCs w:val="24"/>
        </w:rPr>
        <w:t>to see him</w:t>
      </w:r>
      <w:r w:rsidR="00CF0D5E">
        <w:rPr>
          <w:sz w:val="24"/>
          <w:szCs w:val="24"/>
        </w:rPr>
        <w:t xml:space="preserve">. And at his service, we watched a video, made only two weeks prior, of him sharing with 50 men and women with whom he had worked with! </w:t>
      </w:r>
      <w:r w:rsidR="00C12CB0">
        <w:rPr>
          <w:sz w:val="24"/>
          <w:szCs w:val="24"/>
        </w:rPr>
        <w:t>In addition to this our former youth pastor and neighbor of</w:t>
      </w:r>
      <w:r>
        <w:rPr>
          <w:sz w:val="24"/>
          <w:szCs w:val="24"/>
        </w:rPr>
        <w:t xml:space="preserve"> </w:t>
      </w:r>
      <w:r w:rsidR="00C12CB0">
        <w:rPr>
          <w:sz w:val="24"/>
          <w:szCs w:val="24"/>
        </w:rPr>
        <w:t>Bledsoe’s, said he received more wisdom from his time spent with this man, than he did in all his years of seminary  put together. Bill Bledsoe finished   his journey well.</w:t>
      </w:r>
      <w:r w:rsidR="00CF0D5E">
        <w:rPr>
          <w:sz w:val="24"/>
          <w:szCs w:val="24"/>
        </w:rPr>
        <w:t xml:space="preserve"> </w:t>
      </w:r>
    </w:p>
    <w:p w14:paraId="5C742B64" w14:textId="77777777" w:rsidR="00CE788E" w:rsidRPr="00CE788E" w:rsidRDefault="00CE788E" w:rsidP="00CE788E">
      <w:pPr>
        <w:jc w:val="center"/>
        <w:rPr>
          <w:b/>
          <w:i/>
          <w:sz w:val="24"/>
          <w:szCs w:val="24"/>
        </w:rPr>
      </w:pPr>
      <w:r w:rsidRPr="00CE788E">
        <w:rPr>
          <w:b/>
          <w:i/>
          <w:sz w:val="24"/>
          <w:szCs w:val="24"/>
        </w:rPr>
        <w:t>Ecclesiastes 7:2-4 (NIV)</w:t>
      </w:r>
    </w:p>
    <w:p w14:paraId="6FB18FC4" w14:textId="77777777" w:rsidR="00CE788E" w:rsidRPr="00CE788E" w:rsidRDefault="00CE788E" w:rsidP="00CE788E">
      <w:pPr>
        <w:pStyle w:val="line"/>
        <w:shd w:val="clear" w:color="auto" w:fill="FFFFFF"/>
        <w:spacing w:before="0" w:beforeAutospacing="0" w:after="0" w:afterAutospacing="0" w:line="360" w:lineRule="atLeast"/>
        <w:jc w:val="center"/>
        <w:rPr>
          <w:rFonts w:asciiTheme="minorHAnsi" w:hAnsiTheme="minorHAnsi" w:cs="Helvetica"/>
          <w:b/>
          <w:i/>
          <w:color w:val="000000"/>
        </w:rPr>
      </w:pPr>
      <w:r w:rsidRPr="00CE788E">
        <w:rPr>
          <w:rStyle w:val="text"/>
          <w:rFonts w:asciiTheme="minorHAnsi" w:hAnsiTheme="minorHAnsi" w:cs="Arial"/>
          <w:b/>
          <w:bCs/>
          <w:i/>
          <w:color w:val="000000"/>
          <w:vertAlign w:val="superscript"/>
        </w:rPr>
        <w:t>2 </w:t>
      </w:r>
      <w:r w:rsidRPr="00CE788E">
        <w:rPr>
          <w:rStyle w:val="text"/>
          <w:rFonts w:asciiTheme="minorHAnsi" w:hAnsiTheme="minorHAnsi" w:cs="Helvetica"/>
          <w:b/>
          <w:i/>
          <w:color w:val="000000"/>
        </w:rPr>
        <w:t>It is better to go to a house of mourning</w:t>
      </w:r>
      <w:r w:rsidRPr="00CE788E">
        <w:rPr>
          <w:rStyle w:val="indent-1-breaks"/>
          <w:rFonts w:asciiTheme="minorHAnsi" w:hAnsiTheme="minorHAnsi" w:cs="Courier New"/>
          <w:b/>
          <w:i/>
          <w:color w:val="000000"/>
        </w:rPr>
        <w:t> </w:t>
      </w:r>
      <w:r w:rsidRPr="00CE788E">
        <w:rPr>
          <w:rStyle w:val="text"/>
          <w:rFonts w:asciiTheme="minorHAnsi" w:hAnsiTheme="minorHAnsi" w:cs="Helvetica"/>
          <w:b/>
          <w:i/>
          <w:color w:val="000000"/>
        </w:rPr>
        <w:t>than to go to a house of feasting,</w:t>
      </w:r>
      <w:r w:rsidRPr="00CE788E">
        <w:rPr>
          <w:rFonts w:asciiTheme="minorHAnsi" w:hAnsiTheme="minorHAnsi" w:cs="Helvetica"/>
          <w:b/>
          <w:i/>
          <w:color w:val="000000"/>
        </w:rPr>
        <w:br/>
      </w:r>
      <w:r w:rsidRPr="00CE788E">
        <w:rPr>
          <w:rStyle w:val="text"/>
          <w:rFonts w:asciiTheme="minorHAnsi" w:hAnsiTheme="minorHAnsi" w:cs="Helvetica"/>
          <w:b/>
          <w:i/>
          <w:color w:val="000000"/>
        </w:rPr>
        <w:t>for death</w:t>
      </w:r>
      <w:r w:rsidRPr="00CE788E">
        <w:rPr>
          <w:rStyle w:val="apple-converted-space"/>
          <w:rFonts w:asciiTheme="minorHAnsi" w:hAnsiTheme="minorHAnsi" w:cs="Helvetica"/>
          <w:b/>
          <w:i/>
          <w:color w:val="000000"/>
        </w:rPr>
        <w:t> </w:t>
      </w:r>
      <w:r w:rsidRPr="00CE788E">
        <w:rPr>
          <w:rStyle w:val="text"/>
          <w:rFonts w:asciiTheme="minorHAnsi" w:hAnsiTheme="minorHAnsi" w:cs="Helvetica"/>
          <w:b/>
          <w:i/>
          <w:color w:val="000000"/>
        </w:rPr>
        <w:t>is the destiny</w:t>
      </w:r>
      <w:r w:rsidRPr="00CE788E">
        <w:rPr>
          <w:rStyle w:val="apple-converted-space"/>
          <w:rFonts w:asciiTheme="minorHAnsi" w:hAnsiTheme="minorHAnsi" w:cs="Helvetica"/>
          <w:b/>
          <w:i/>
          <w:color w:val="000000"/>
        </w:rPr>
        <w:t> </w:t>
      </w:r>
      <w:r w:rsidRPr="00CE788E">
        <w:rPr>
          <w:rStyle w:val="text"/>
          <w:rFonts w:asciiTheme="minorHAnsi" w:hAnsiTheme="minorHAnsi" w:cs="Helvetica"/>
          <w:b/>
          <w:i/>
          <w:color w:val="000000"/>
        </w:rPr>
        <w:t>of everyone;</w:t>
      </w:r>
      <w:r w:rsidRPr="00CE788E">
        <w:rPr>
          <w:rStyle w:val="indent-1-breaks"/>
          <w:rFonts w:asciiTheme="minorHAnsi" w:hAnsiTheme="minorHAnsi" w:cs="Courier New"/>
          <w:b/>
          <w:i/>
          <w:color w:val="000000"/>
        </w:rPr>
        <w:t> </w:t>
      </w:r>
      <w:r w:rsidRPr="00CE788E">
        <w:rPr>
          <w:rStyle w:val="text"/>
          <w:rFonts w:asciiTheme="minorHAnsi" w:hAnsiTheme="minorHAnsi" w:cs="Helvetica"/>
          <w:b/>
          <w:i/>
          <w:color w:val="000000"/>
        </w:rPr>
        <w:t>the living should take this to heart.</w:t>
      </w:r>
      <w:r w:rsidRPr="00CE788E">
        <w:rPr>
          <w:rFonts w:asciiTheme="minorHAnsi" w:hAnsiTheme="minorHAnsi" w:cs="Helvetica"/>
          <w:b/>
          <w:i/>
          <w:color w:val="000000"/>
        </w:rPr>
        <w:br/>
      </w:r>
      <w:r w:rsidRPr="00CE788E">
        <w:rPr>
          <w:rStyle w:val="text"/>
          <w:rFonts w:asciiTheme="minorHAnsi" w:hAnsiTheme="minorHAnsi" w:cs="Arial"/>
          <w:b/>
          <w:bCs/>
          <w:i/>
          <w:color w:val="000000"/>
          <w:vertAlign w:val="superscript"/>
        </w:rPr>
        <w:t>3 </w:t>
      </w:r>
      <w:r w:rsidRPr="00CE788E">
        <w:rPr>
          <w:rStyle w:val="text"/>
          <w:rFonts w:asciiTheme="minorHAnsi" w:hAnsiTheme="minorHAnsi" w:cs="Helvetica"/>
          <w:b/>
          <w:i/>
          <w:color w:val="000000"/>
        </w:rPr>
        <w:t>Frustration is better than laughter</w:t>
      </w:r>
      <w:r w:rsidRPr="00CE788E">
        <w:rPr>
          <w:rStyle w:val="indent-1-breaks"/>
          <w:rFonts w:asciiTheme="minorHAnsi" w:hAnsiTheme="minorHAnsi" w:cs="Courier New"/>
          <w:b/>
          <w:i/>
          <w:color w:val="000000"/>
        </w:rPr>
        <w:t> </w:t>
      </w:r>
      <w:r w:rsidRPr="00CE788E">
        <w:rPr>
          <w:rStyle w:val="text"/>
          <w:rFonts w:asciiTheme="minorHAnsi" w:hAnsiTheme="minorHAnsi" w:cs="Helvetica"/>
          <w:b/>
          <w:i/>
          <w:color w:val="000000"/>
        </w:rPr>
        <w:t>because a sad face is good for the heart.</w:t>
      </w:r>
      <w:r w:rsidRPr="00CE788E">
        <w:rPr>
          <w:rStyle w:val="text"/>
          <w:rFonts w:asciiTheme="minorHAnsi" w:hAnsiTheme="minorHAnsi" w:cs="Arial"/>
          <w:b/>
          <w:bCs/>
          <w:i/>
          <w:color w:val="000000"/>
          <w:vertAlign w:val="superscript"/>
        </w:rPr>
        <w:t>4 </w:t>
      </w:r>
      <w:r w:rsidRPr="00CE788E">
        <w:rPr>
          <w:rStyle w:val="text"/>
          <w:rFonts w:asciiTheme="minorHAnsi" w:hAnsiTheme="minorHAnsi" w:cs="Helvetica"/>
          <w:b/>
          <w:i/>
          <w:color w:val="000000"/>
        </w:rPr>
        <w:t>The heart of the wise is in the house of mourning,</w:t>
      </w:r>
      <w:r w:rsidRPr="00CE788E">
        <w:rPr>
          <w:rStyle w:val="indent-1-breaks"/>
          <w:rFonts w:asciiTheme="minorHAnsi" w:hAnsiTheme="minorHAnsi" w:cs="Courier New"/>
          <w:b/>
          <w:i/>
          <w:color w:val="000000"/>
        </w:rPr>
        <w:t> </w:t>
      </w:r>
      <w:r w:rsidRPr="00CE788E">
        <w:rPr>
          <w:rStyle w:val="text"/>
          <w:rFonts w:asciiTheme="minorHAnsi" w:hAnsiTheme="minorHAnsi" w:cs="Helvetica"/>
          <w:b/>
          <w:i/>
          <w:color w:val="000000"/>
        </w:rPr>
        <w:t>but the heart of fools is in the house of pleasure.</w:t>
      </w:r>
    </w:p>
    <w:p w14:paraId="09E53663" w14:textId="77777777" w:rsidR="00E6146F" w:rsidRDefault="00E6146F" w:rsidP="001D2F1D">
      <w:pPr>
        <w:ind w:firstLine="720"/>
        <w:jc w:val="both"/>
        <w:rPr>
          <w:sz w:val="24"/>
          <w:szCs w:val="24"/>
        </w:rPr>
      </w:pPr>
    </w:p>
    <w:p w14:paraId="396421E6" w14:textId="77777777" w:rsidR="001852B9" w:rsidRDefault="00551ED6" w:rsidP="001D2F1D">
      <w:pPr>
        <w:ind w:firstLine="720"/>
        <w:jc w:val="both"/>
        <w:rPr>
          <w:rStyle w:val="text"/>
          <w:rFonts w:cstheme="minorHAnsi"/>
          <w:sz w:val="24"/>
          <w:szCs w:val="24"/>
        </w:rPr>
      </w:pPr>
      <w:r>
        <w:rPr>
          <w:sz w:val="24"/>
          <w:szCs w:val="24"/>
        </w:rPr>
        <w:t xml:space="preserve"> </w:t>
      </w:r>
      <w:r w:rsidR="00CE788E">
        <w:rPr>
          <w:sz w:val="24"/>
          <w:szCs w:val="24"/>
        </w:rPr>
        <w:t>More wisdom was acquired a few months ago at the</w:t>
      </w:r>
      <w:r>
        <w:rPr>
          <w:sz w:val="24"/>
          <w:szCs w:val="24"/>
        </w:rPr>
        <w:t xml:space="preserve"> beautiful service for my son-in</w:t>
      </w:r>
      <w:r w:rsidR="00EE5131">
        <w:rPr>
          <w:sz w:val="24"/>
          <w:szCs w:val="24"/>
        </w:rPr>
        <w:t>-</w:t>
      </w:r>
      <w:r w:rsidR="00CE788E">
        <w:rPr>
          <w:sz w:val="24"/>
          <w:szCs w:val="24"/>
        </w:rPr>
        <w:t xml:space="preserve"> love’s grandfather. Robert (Bobby) St</w:t>
      </w:r>
      <w:r w:rsidR="001D2F1D">
        <w:rPr>
          <w:sz w:val="24"/>
          <w:szCs w:val="24"/>
        </w:rPr>
        <w:t>u</w:t>
      </w:r>
      <w:r w:rsidR="00CE788E">
        <w:rPr>
          <w:sz w:val="24"/>
          <w:szCs w:val="24"/>
        </w:rPr>
        <w:t>rdivant</w:t>
      </w:r>
      <w:r>
        <w:rPr>
          <w:sz w:val="24"/>
          <w:szCs w:val="24"/>
        </w:rPr>
        <w:t xml:space="preserve"> passed into the arms of Jesus on Father</w:t>
      </w:r>
      <w:r w:rsidR="00EE5131">
        <w:rPr>
          <w:sz w:val="24"/>
          <w:szCs w:val="24"/>
        </w:rPr>
        <w:t>’</w:t>
      </w:r>
      <w:r>
        <w:rPr>
          <w:sz w:val="24"/>
          <w:szCs w:val="24"/>
        </w:rPr>
        <w:t xml:space="preserve">s </w:t>
      </w:r>
      <w:r w:rsidR="00EE5131">
        <w:rPr>
          <w:sz w:val="24"/>
          <w:szCs w:val="24"/>
        </w:rPr>
        <w:t>D</w:t>
      </w:r>
      <w:r>
        <w:rPr>
          <w:sz w:val="24"/>
          <w:szCs w:val="24"/>
        </w:rPr>
        <w:t>ay. As I stood at the grave side service, list</w:t>
      </w:r>
      <w:r w:rsidR="00EE5131">
        <w:rPr>
          <w:sz w:val="24"/>
          <w:szCs w:val="24"/>
        </w:rPr>
        <w:t>en</w:t>
      </w:r>
      <w:r>
        <w:rPr>
          <w:sz w:val="24"/>
          <w:szCs w:val="24"/>
        </w:rPr>
        <w:t>ing to the</w:t>
      </w:r>
      <w:r w:rsidR="00EE5131">
        <w:rPr>
          <w:sz w:val="24"/>
          <w:szCs w:val="24"/>
        </w:rPr>
        <w:t xml:space="preserve"> pastors</w:t>
      </w:r>
      <w:r>
        <w:rPr>
          <w:sz w:val="24"/>
          <w:szCs w:val="24"/>
        </w:rPr>
        <w:t xml:space="preserve"> final words of wisdom</w:t>
      </w:r>
      <w:r w:rsidR="00EE5131">
        <w:rPr>
          <w:sz w:val="24"/>
          <w:szCs w:val="24"/>
        </w:rPr>
        <w:t>,</w:t>
      </w:r>
      <w:r w:rsidR="00EE5131" w:rsidRPr="00EE5131">
        <w:rPr>
          <w:b/>
          <w:i/>
          <w:sz w:val="24"/>
          <w:szCs w:val="24"/>
        </w:rPr>
        <w:t xml:space="preserve"> </w:t>
      </w:r>
      <w:r w:rsidR="00EE5131" w:rsidRPr="00884401">
        <w:rPr>
          <w:b/>
          <w:i/>
          <w:sz w:val="24"/>
          <w:szCs w:val="24"/>
        </w:rPr>
        <w:t>Revelation 14:13</w:t>
      </w:r>
      <w:r w:rsidR="00EE5131">
        <w:rPr>
          <w:b/>
          <w:i/>
          <w:sz w:val="24"/>
          <w:szCs w:val="24"/>
        </w:rPr>
        <w:t xml:space="preserve"> </w:t>
      </w:r>
      <w:r w:rsidR="00EE5131" w:rsidRPr="00EE5131">
        <w:rPr>
          <w:rStyle w:val="text"/>
          <w:rFonts w:cstheme="minorHAnsi"/>
          <w:b/>
          <w:i/>
          <w:sz w:val="24"/>
          <w:szCs w:val="24"/>
          <w:vertAlign w:val="superscript"/>
        </w:rPr>
        <w:t>13 </w:t>
      </w:r>
      <w:r w:rsidR="00EE5131" w:rsidRPr="00EE5131">
        <w:rPr>
          <w:rStyle w:val="text"/>
          <w:rFonts w:cstheme="minorHAnsi"/>
          <w:b/>
          <w:i/>
          <w:sz w:val="24"/>
          <w:szCs w:val="24"/>
        </w:rPr>
        <w:t>Then I heard a voice from heaven saying, “Write: The dead who die in the Lord from now on are blessed.”</w:t>
      </w:r>
      <w:r w:rsidR="00EE5131" w:rsidRPr="00EE5131">
        <w:rPr>
          <w:rFonts w:cstheme="minorHAnsi"/>
          <w:b/>
          <w:i/>
          <w:sz w:val="24"/>
          <w:szCs w:val="24"/>
        </w:rPr>
        <w:t xml:space="preserve">  </w:t>
      </w:r>
      <w:r w:rsidR="00EE5131" w:rsidRPr="00EE5131">
        <w:rPr>
          <w:rStyle w:val="text"/>
          <w:rFonts w:cstheme="minorHAnsi"/>
          <w:b/>
          <w:i/>
          <w:sz w:val="24"/>
          <w:szCs w:val="24"/>
        </w:rPr>
        <w:t>“Yes,” says the Spirit, “let them rest from their labors, for their works follow them!</w:t>
      </w:r>
      <w:r w:rsidR="005B0A51" w:rsidRPr="00EE5131">
        <w:rPr>
          <w:rStyle w:val="text"/>
          <w:rFonts w:cstheme="minorHAnsi"/>
          <w:b/>
          <w:i/>
          <w:sz w:val="24"/>
          <w:szCs w:val="24"/>
        </w:rPr>
        <w:t>”</w:t>
      </w:r>
      <w:r w:rsidR="00EE5131" w:rsidRPr="00EE5131">
        <w:rPr>
          <w:rStyle w:val="text"/>
          <w:rFonts w:cstheme="minorHAnsi"/>
          <w:b/>
          <w:i/>
          <w:sz w:val="24"/>
          <w:szCs w:val="24"/>
        </w:rPr>
        <w:t xml:space="preserve"> </w:t>
      </w:r>
      <w:r w:rsidR="00EE5131" w:rsidRPr="00EE5131">
        <w:rPr>
          <w:rStyle w:val="text"/>
          <w:rFonts w:cstheme="minorHAnsi"/>
          <w:sz w:val="24"/>
          <w:szCs w:val="24"/>
        </w:rPr>
        <w:t>I looked at the grass withering under my feet.  I was standing on the gra</w:t>
      </w:r>
      <w:r w:rsidR="001D731E">
        <w:rPr>
          <w:rStyle w:val="text"/>
          <w:rFonts w:cstheme="minorHAnsi"/>
          <w:sz w:val="24"/>
          <w:szCs w:val="24"/>
        </w:rPr>
        <w:t>v</w:t>
      </w:r>
      <w:r w:rsidR="00EE5131" w:rsidRPr="00EE5131">
        <w:rPr>
          <w:rStyle w:val="text"/>
          <w:rFonts w:cstheme="minorHAnsi"/>
          <w:sz w:val="24"/>
          <w:szCs w:val="24"/>
        </w:rPr>
        <w:t>e of a woman who was born the same year as I was</w:t>
      </w:r>
      <w:r w:rsidR="001D731E">
        <w:rPr>
          <w:rStyle w:val="text"/>
          <w:rFonts w:cstheme="minorHAnsi"/>
          <w:sz w:val="24"/>
          <w:szCs w:val="24"/>
        </w:rPr>
        <w:t>,</w:t>
      </w:r>
      <w:r w:rsidR="00EE5131" w:rsidRPr="00EE5131">
        <w:rPr>
          <w:rStyle w:val="text"/>
          <w:rFonts w:cstheme="minorHAnsi"/>
          <w:sz w:val="24"/>
          <w:szCs w:val="24"/>
        </w:rPr>
        <w:t xml:space="preserve"> 1962</w:t>
      </w:r>
      <w:r w:rsidR="001D731E">
        <w:rPr>
          <w:rStyle w:val="text"/>
          <w:rFonts w:cstheme="minorHAnsi"/>
          <w:sz w:val="24"/>
          <w:szCs w:val="24"/>
        </w:rPr>
        <w:t>. S</w:t>
      </w:r>
      <w:r w:rsidR="00EE5131" w:rsidRPr="00EE5131">
        <w:rPr>
          <w:rStyle w:val="text"/>
          <w:rFonts w:cstheme="minorHAnsi"/>
          <w:sz w:val="24"/>
          <w:szCs w:val="24"/>
        </w:rPr>
        <w:t>he met her creator last year</w:t>
      </w:r>
      <w:r w:rsidR="006A747D">
        <w:rPr>
          <w:rStyle w:val="text"/>
          <w:rFonts w:cstheme="minorHAnsi"/>
          <w:sz w:val="24"/>
          <w:szCs w:val="24"/>
        </w:rPr>
        <w:t>,</w:t>
      </w:r>
      <w:r w:rsidR="00EE5131" w:rsidRPr="00EE5131">
        <w:rPr>
          <w:rStyle w:val="text"/>
          <w:rFonts w:cstheme="minorHAnsi"/>
          <w:sz w:val="24"/>
          <w:szCs w:val="24"/>
        </w:rPr>
        <w:t xml:space="preserve"> just after she </w:t>
      </w:r>
      <w:r w:rsidR="006A747D">
        <w:rPr>
          <w:rStyle w:val="text"/>
          <w:rFonts w:cstheme="minorHAnsi"/>
          <w:sz w:val="24"/>
          <w:szCs w:val="24"/>
        </w:rPr>
        <w:t>celebrated her fiftieth birthday</w:t>
      </w:r>
      <w:r w:rsidR="00EE5131" w:rsidRPr="00EE5131">
        <w:rPr>
          <w:rStyle w:val="text"/>
          <w:rFonts w:cstheme="minorHAnsi"/>
          <w:sz w:val="24"/>
          <w:szCs w:val="24"/>
        </w:rPr>
        <w:t>.</w:t>
      </w:r>
      <w:r w:rsidR="00EE5131">
        <w:rPr>
          <w:rStyle w:val="text"/>
          <w:rFonts w:cstheme="minorHAnsi"/>
          <w:sz w:val="24"/>
          <w:szCs w:val="24"/>
        </w:rPr>
        <w:t xml:space="preserve"> </w:t>
      </w:r>
      <w:r w:rsidR="001D731E">
        <w:rPr>
          <w:rStyle w:val="text"/>
          <w:rFonts w:cstheme="minorHAnsi"/>
          <w:sz w:val="24"/>
          <w:szCs w:val="24"/>
        </w:rPr>
        <w:t>Then</w:t>
      </w:r>
      <w:r w:rsidR="006A747D">
        <w:rPr>
          <w:rStyle w:val="text"/>
          <w:rFonts w:cstheme="minorHAnsi"/>
          <w:sz w:val="24"/>
          <w:szCs w:val="24"/>
        </w:rPr>
        <w:t>,</w:t>
      </w:r>
      <w:r w:rsidR="001D731E">
        <w:rPr>
          <w:rStyle w:val="text"/>
          <w:rFonts w:cstheme="minorHAnsi"/>
          <w:sz w:val="24"/>
          <w:szCs w:val="24"/>
        </w:rPr>
        <w:t xml:space="preserve"> as if the prophet</w:t>
      </w:r>
      <w:r w:rsidR="00EE5131">
        <w:rPr>
          <w:rStyle w:val="text"/>
          <w:rFonts w:cstheme="minorHAnsi"/>
          <w:sz w:val="24"/>
          <w:szCs w:val="24"/>
        </w:rPr>
        <w:t xml:space="preserve"> Isaiah was calling out from under my feet: “A voice says, “Call out.” Then he answered, “What shall I call out?” All flesh </w:t>
      </w:r>
      <w:r w:rsidR="001D731E">
        <w:rPr>
          <w:rStyle w:val="text"/>
          <w:rFonts w:cstheme="minorHAnsi"/>
          <w:sz w:val="24"/>
          <w:szCs w:val="24"/>
        </w:rPr>
        <w:t xml:space="preserve">is grass, and all its loveliness is like the flower of the field. The grass withers, the flower fades, when the breath of the LORD blows upon it; surely the people are grass. The grass withers, the flower fades, but the word of our God stands forever.” </w:t>
      </w:r>
    </w:p>
    <w:p w14:paraId="5175354B" w14:textId="77777777" w:rsidR="001D2F1D" w:rsidRDefault="001D731E" w:rsidP="001D2F1D">
      <w:pPr>
        <w:ind w:firstLine="720"/>
        <w:jc w:val="both"/>
        <w:rPr>
          <w:rStyle w:val="text"/>
          <w:rFonts w:cstheme="minorHAnsi"/>
          <w:sz w:val="24"/>
          <w:szCs w:val="24"/>
        </w:rPr>
      </w:pPr>
      <w:r>
        <w:rPr>
          <w:rStyle w:val="text"/>
          <w:rFonts w:cstheme="minorHAnsi"/>
          <w:sz w:val="24"/>
          <w:szCs w:val="24"/>
        </w:rPr>
        <w:t>The funeral director interrupted my private sermon with the words of Paul to his beloved disciple Timothy</w:t>
      </w:r>
      <w:r w:rsidR="006A747D">
        <w:rPr>
          <w:rStyle w:val="text"/>
          <w:rFonts w:cstheme="minorHAnsi"/>
          <w:sz w:val="24"/>
          <w:szCs w:val="24"/>
        </w:rPr>
        <w:t xml:space="preserve"> in 1 Timothy 6:7, “</w:t>
      </w:r>
      <w:r w:rsidR="006A747D" w:rsidRPr="006A747D">
        <w:rPr>
          <w:rStyle w:val="text"/>
          <w:rFonts w:cstheme="minorHAnsi"/>
          <w:b/>
          <w:i/>
          <w:sz w:val="24"/>
          <w:szCs w:val="24"/>
        </w:rPr>
        <w:t>For</w:t>
      </w:r>
      <w:r w:rsidRPr="006A747D">
        <w:rPr>
          <w:rStyle w:val="text"/>
          <w:rFonts w:cstheme="minorHAnsi"/>
          <w:b/>
          <w:i/>
          <w:sz w:val="24"/>
          <w:szCs w:val="24"/>
        </w:rPr>
        <w:t xml:space="preserve"> we brought nothing into this world</w:t>
      </w:r>
      <w:r w:rsidR="006A747D" w:rsidRPr="006A747D">
        <w:rPr>
          <w:rStyle w:val="text"/>
          <w:rFonts w:cstheme="minorHAnsi"/>
          <w:b/>
          <w:i/>
          <w:sz w:val="24"/>
          <w:szCs w:val="24"/>
        </w:rPr>
        <w:t>, so we</w:t>
      </w:r>
      <w:r w:rsidRPr="006A747D">
        <w:rPr>
          <w:rStyle w:val="text"/>
          <w:rFonts w:cstheme="minorHAnsi"/>
          <w:b/>
          <w:i/>
          <w:sz w:val="24"/>
          <w:szCs w:val="24"/>
        </w:rPr>
        <w:t xml:space="preserve"> </w:t>
      </w:r>
      <w:r w:rsidR="006A747D" w:rsidRPr="006A747D">
        <w:rPr>
          <w:rStyle w:val="text"/>
          <w:rFonts w:cstheme="minorHAnsi"/>
          <w:b/>
          <w:i/>
          <w:sz w:val="24"/>
          <w:szCs w:val="24"/>
        </w:rPr>
        <w:t xml:space="preserve">cannot take anything out of it either.”  </w:t>
      </w:r>
      <w:r w:rsidRPr="006A747D">
        <w:rPr>
          <w:rStyle w:val="text"/>
          <w:rFonts w:cstheme="minorHAnsi"/>
          <w:b/>
          <w:i/>
          <w:sz w:val="24"/>
          <w:szCs w:val="24"/>
        </w:rPr>
        <w:t xml:space="preserve"> </w:t>
      </w:r>
      <w:r w:rsidR="00DF3D0C">
        <w:rPr>
          <w:rStyle w:val="text"/>
          <w:rFonts w:cstheme="minorHAnsi"/>
          <w:sz w:val="24"/>
          <w:szCs w:val="24"/>
        </w:rPr>
        <w:t xml:space="preserve">This was the fourth death in as many weeks. One death was a 19 year old young man who drowned and washed up on the beach close to our </w:t>
      </w:r>
      <w:r w:rsidR="002D11D7">
        <w:rPr>
          <w:rStyle w:val="text"/>
          <w:rFonts w:cstheme="minorHAnsi"/>
          <w:sz w:val="24"/>
          <w:szCs w:val="24"/>
        </w:rPr>
        <w:t xml:space="preserve">vacation </w:t>
      </w:r>
      <w:r w:rsidR="00DF3D0C">
        <w:rPr>
          <w:rStyle w:val="text"/>
          <w:rFonts w:cstheme="minorHAnsi"/>
          <w:sz w:val="24"/>
          <w:szCs w:val="24"/>
        </w:rPr>
        <w:t xml:space="preserve">condominium. I was sharing the gospel of the three crosses with the man who, I am certain, tried to save him. We had talked about how </w:t>
      </w:r>
      <w:r w:rsidR="00B97583">
        <w:rPr>
          <w:rStyle w:val="text"/>
          <w:rFonts w:cstheme="minorHAnsi"/>
          <w:sz w:val="24"/>
          <w:szCs w:val="24"/>
        </w:rPr>
        <w:t>uncertain life is- the other man</w:t>
      </w:r>
      <w:r w:rsidR="00DF3D0C">
        <w:rPr>
          <w:rStyle w:val="text"/>
          <w:rFonts w:cstheme="minorHAnsi"/>
          <w:sz w:val="24"/>
          <w:szCs w:val="24"/>
        </w:rPr>
        <w:t xml:space="preserve"> was drowning in the ocean as we spoke.  The</w:t>
      </w:r>
      <w:r w:rsidR="00F8468F">
        <w:rPr>
          <w:rStyle w:val="text"/>
          <w:rFonts w:cstheme="minorHAnsi"/>
          <w:sz w:val="24"/>
          <w:szCs w:val="24"/>
        </w:rPr>
        <w:t>n, I attended to service of a 31</w:t>
      </w:r>
      <w:r w:rsidR="00DF3D0C">
        <w:rPr>
          <w:rStyle w:val="text"/>
          <w:rFonts w:cstheme="minorHAnsi"/>
          <w:sz w:val="24"/>
          <w:szCs w:val="24"/>
        </w:rPr>
        <w:t xml:space="preserve"> year old man of </w:t>
      </w:r>
      <w:r w:rsidR="001032C5">
        <w:rPr>
          <w:rStyle w:val="text"/>
          <w:rFonts w:cstheme="minorHAnsi"/>
          <w:sz w:val="24"/>
          <w:szCs w:val="24"/>
        </w:rPr>
        <w:t>G</w:t>
      </w:r>
      <w:r w:rsidR="00DF3D0C">
        <w:rPr>
          <w:rStyle w:val="text"/>
          <w:rFonts w:cstheme="minorHAnsi"/>
          <w:sz w:val="24"/>
          <w:szCs w:val="24"/>
        </w:rPr>
        <w:t>od whose friend</w:t>
      </w:r>
      <w:r w:rsidR="001032C5">
        <w:rPr>
          <w:rStyle w:val="text"/>
          <w:rFonts w:cstheme="minorHAnsi"/>
          <w:sz w:val="24"/>
          <w:szCs w:val="24"/>
        </w:rPr>
        <w:t>s</w:t>
      </w:r>
      <w:r w:rsidR="00DF3D0C">
        <w:rPr>
          <w:rStyle w:val="text"/>
          <w:rFonts w:cstheme="minorHAnsi"/>
          <w:sz w:val="24"/>
          <w:szCs w:val="24"/>
        </w:rPr>
        <w:t xml:space="preserve"> in the United States Air force stood and gave testimony to </w:t>
      </w:r>
      <w:r w:rsidR="002D11D7">
        <w:rPr>
          <w:rStyle w:val="text"/>
          <w:rFonts w:cstheme="minorHAnsi"/>
          <w:sz w:val="24"/>
          <w:szCs w:val="24"/>
        </w:rPr>
        <w:t>a life lived for Christ</w:t>
      </w:r>
      <w:r w:rsidR="00DF3D0C">
        <w:rPr>
          <w:rStyle w:val="text"/>
          <w:rFonts w:cstheme="minorHAnsi"/>
          <w:sz w:val="24"/>
          <w:szCs w:val="24"/>
        </w:rPr>
        <w:t>.</w:t>
      </w:r>
      <w:r w:rsidR="001032C5">
        <w:rPr>
          <w:rStyle w:val="text"/>
          <w:rFonts w:cstheme="minorHAnsi"/>
          <w:sz w:val="24"/>
          <w:szCs w:val="24"/>
        </w:rPr>
        <w:t xml:space="preserve"> </w:t>
      </w:r>
      <w:r w:rsidR="002D11D7">
        <w:rPr>
          <w:rStyle w:val="text"/>
          <w:rFonts w:cstheme="minorHAnsi"/>
          <w:sz w:val="24"/>
          <w:szCs w:val="24"/>
        </w:rPr>
        <w:t>H</w:t>
      </w:r>
      <w:r w:rsidR="001032C5">
        <w:rPr>
          <w:rStyle w:val="text"/>
          <w:rFonts w:cstheme="minorHAnsi"/>
          <w:sz w:val="24"/>
          <w:szCs w:val="24"/>
        </w:rPr>
        <w:t>is well-worn bible bore witness to the fact that he fully understood,</w:t>
      </w:r>
      <w:r w:rsidR="00B97583">
        <w:rPr>
          <w:rStyle w:val="text"/>
          <w:rFonts w:cstheme="minorHAnsi"/>
          <w:sz w:val="24"/>
          <w:szCs w:val="24"/>
        </w:rPr>
        <w:t xml:space="preserve"> </w:t>
      </w:r>
      <w:r w:rsidR="00F8468F">
        <w:rPr>
          <w:rStyle w:val="text"/>
          <w:rFonts w:cstheme="minorHAnsi"/>
          <w:sz w:val="24"/>
          <w:szCs w:val="24"/>
        </w:rPr>
        <w:t>even at only 31</w:t>
      </w:r>
      <w:r w:rsidR="001032C5">
        <w:rPr>
          <w:rStyle w:val="text"/>
          <w:rFonts w:cstheme="minorHAnsi"/>
          <w:sz w:val="24"/>
          <w:szCs w:val="24"/>
        </w:rPr>
        <w:t xml:space="preserve"> years old</w:t>
      </w:r>
      <w:r w:rsidR="00F8468F">
        <w:rPr>
          <w:rStyle w:val="text"/>
          <w:rFonts w:cstheme="minorHAnsi"/>
          <w:sz w:val="24"/>
          <w:szCs w:val="24"/>
        </w:rPr>
        <w:t>,</w:t>
      </w:r>
      <w:r w:rsidR="001032C5">
        <w:rPr>
          <w:rStyle w:val="text"/>
          <w:rFonts w:cstheme="minorHAnsi"/>
          <w:sz w:val="24"/>
          <w:szCs w:val="24"/>
        </w:rPr>
        <w:t xml:space="preserve"> that two things last forever: the souls of men and the Word of God.</w:t>
      </w:r>
      <w:r w:rsidR="002D11D7">
        <w:rPr>
          <w:rStyle w:val="text"/>
          <w:rFonts w:cstheme="minorHAnsi"/>
          <w:sz w:val="24"/>
          <w:szCs w:val="24"/>
        </w:rPr>
        <w:t xml:space="preserve"> Written, in the well-worn pages of his Bible were the names of the souls he prayed for.</w:t>
      </w:r>
    </w:p>
    <w:p w14:paraId="188A55B1" w14:textId="77777777" w:rsidR="00C112CA" w:rsidRDefault="00C112CA" w:rsidP="00B97583">
      <w:pPr>
        <w:ind w:firstLine="720"/>
        <w:jc w:val="both"/>
        <w:rPr>
          <w:sz w:val="24"/>
          <w:szCs w:val="24"/>
        </w:rPr>
      </w:pPr>
      <w:r>
        <w:rPr>
          <w:sz w:val="24"/>
          <w:szCs w:val="24"/>
        </w:rPr>
        <w:t>If we really understood the brevity of life would we waste so much precious time on things that do not matter, and things that will not last?  (1 Peter 1:23-25) Two things will last forever, the Word of God and the souls of men. It is the Word of God that will bring eternal life to the souls’ men, women and children. As sure as we have a day of birth we also will have a day-we know not when-we will die. Our lives consist of the brief dash on the tombstone between these two dates. What will we leave behind for the ones we love?</w:t>
      </w:r>
    </w:p>
    <w:p w14:paraId="0E0619CE" w14:textId="77777777" w:rsidR="00C112CA" w:rsidRDefault="00C112CA" w:rsidP="00C112CA">
      <w:pPr>
        <w:jc w:val="center"/>
        <w:rPr>
          <w:b/>
          <w:sz w:val="28"/>
          <w:szCs w:val="28"/>
        </w:rPr>
      </w:pPr>
      <w:r w:rsidRPr="00E70378">
        <w:rPr>
          <w:b/>
          <w:sz w:val="28"/>
          <w:szCs w:val="28"/>
        </w:rPr>
        <w:t>The Virgins Who F</w:t>
      </w:r>
      <w:r w:rsidR="00E70378" w:rsidRPr="00E70378">
        <w:rPr>
          <w:b/>
          <w:sz w:val="28"/>
          <w:szCs w:val="28"/>
        </w:rPr>
        <w:t>ollow Her Will Be Led to the King</w:t>
      </w:r>
    </w:p>
    <w:p w14:paraId="1B18B7A6" w14:textId="77777777" w:rsidR="001910C5" w:rsidRPr="001910C5" w:rsidRDefault="001910C5" w:rsidP="001910C5">
      <w:pPr>
        <w:jc w:val="center"/>
        <w:rPr>
          <w:rFonts w:cstheme="minorHAnsi"/>
          <w:b/>
          <w:i/>
          <w:sz w:val="24"/>
          <w:szCs w:val="24"/>
        </w:rPr>
      </w:pPr>
      <w:r w:rsidRPr="001910C5">
        <w:rPr>
          <w:rFonts w:cstheme="minorHAnsi"/>
          <w:b/>
          <w:i/>
          <w:sz w:val="24"/>
          <w:szCs w:val="24"/>
        </w:rPr>
        <w:t>Daniel 12:2-3</w:t>
      </w:r>
    </w:p>
    <w:p w14:paraId="1E4A1D8B" w14:textId="77777777" w:rsidR="001910C5" w:rsidRPr="001910C5" w:rsidRDefault="001910C5" w:rsidP="001910C5">
      <w:pPr>
        <w:spacing w:before="100" w:beforeAutospacing="1" w:after="100" w:afterAutospacing="1" w:line="240" w:lineRule="auto"/>
        <w:jc w:val="center"/>
        <w:rPr>
          <w:rFonts w:eastAsia="Times New Roman" w:cstheme="minorHAnsi"/>
          <w:b/>
          <w:i/>
          <w:sz w:val="24"/>
          <w:szCs w:val="24"/>
        </w:rPr>
      </w:pPr>
      <w:r w:rsidRPr="001910C5">
        <w:rPr>
          <w:rFonts w:eastAsia="Times New Roman" w:cstheme="minorHAnsi"/>
          <w:b/>
          <w:i/>
          <w:sz w:val="24"/>
          <w:szCs w:val="24"/>
        </w:rPr>
        <w:t xml:space="preserve">Multitudes who sleep in the dust of the earth will awake: some to everlasting life, others to shame and everlasting contempt. </w:t>
      </w:r>
      <w:r w:rsidRPr="001910C5">
        <w:rPr>
          <w:rFonts w:eastAsia="Times New Roman" w:cstheme="minorHAnsi"/>
          <w:b/>
          <w:i/>
          <w:sz w:val="24"/>
          <w:szCs w:val="24"/>
          <w:vertAlign w:val="superscript"/>
        </w:rPr>
        <w:t>3 </w:t>
      </w:r>
      <w:r w:rsidRPr="001910C5">
        <w:rPr>
          <w:rFonts w:eastAsia="Times New Roman" w:cstheme="minorHAnsi"/>
          <w:b/>
          <w:i/>
          <w:sz w:val="24"/>
          <w:szCs w:val="24"/>
        </w:rPr>
        <w:t>Those who are wise will shine like the brightness of the heavens, and those who lead many to righteousness, like the stars for ever and ever.</w:t>
      </w:r>
    </w:p>
    <w:p w14:paraId="1C5C26DA" w14:textId="77777777" w:rsidR="00A40F8A" w:rsidRDefault="000B2B57" w:rsidP="00A40F8A">
      <w:pPr>
        <w:ind w:firstLine="720"/>
        <w:jc w:val="both"/>
        <w:rPr>
          <w:rStyle w:val="text"/>
          <w:rFonts w:cstheme="minorHAnsi"/>
          <w:sz w:val="24"/>
          <w:szCs w:val="24"/>
        </w:rPr>
      </w:pPr>
      <w:r>
        <w:rPr>
          <w:sz w:val="24"/>
          <w:szCs w:val="24"/>
        </w:rPr>
        <w:t>And lastly, the wise virgin</w:t>
      </w:r>
      <w:r w:rsidR="00017D11">
        <w:rPr>
          <w:sz w:val="24"/>
          <w:szCs w:val="24"/>
        </w:rPr>
        <w:t xml:space="preserve"> is intentional in</w:t>
      </w:r>
      <w:r w:rsidR="00B166BD" w:rsidRPr="000A5889">
        <w:rPr>
          <w:sz w:val="24"/>
          <w:szCs w:val="24"/>
        </w:rPr>
        <w:t xml:space="preserve"> lead</w:t>
      </w:r>
      <w:r w:rsidR="00017D11">
        <w:rPr>
          <w:sz w:val="24"/>
          <w:szCs w:val="24"/>
        </w:rPr>
        <w:t>ing</w:t>
      </w:r>
      <w:r w:rsidR="00B166BD" w:rsidRPr="000A5889">
        <w:rPr>
          <w:sz w:val="24"/>
          <w:szCs w:val="24"/>
        </w:rPr>
        <w:t xml:space="preserve"> others to Jesus</w:t>
      </w:r>
      <w:r w:rsidR="00544D16">
        <w:rPr>
          <w:sz w:val="24"/>
          <w:szCs w:val="24"/>
        </w:rPr>
        <w:t xml:space="preserve"> and then walking with them in their faith journey until they can leave you</w:t>
      </w:r>
      <w:r w:rsidR="006F66CA">
        <w:rPr>
          <w:sz w:val="24"/>
          <w:szCs w:val="24"/>
        </w:rPr>
        <w:t xml:space="preserve">, </w:t>
      </w:r>
      <w:r w:rsidR="00544D16">
        <w:rPr>
          <w:sz w:val="24"/>
          <w:szCs w:val="24"/>
        </w:rPr>
        <w:t>follow Jesus, and reproduce His life into another individual</w:t>
      </w:r>
      <w:r w:rsidR="00B166BD" w:rsidRPr="000A5889">
        <w:rPr>
          <w:sz w:val="24"/>
          <w:szCs w:val="24"/>
        </w:rPr>
        <w:t xml:space="preserve">. </w:t>
      </w:r>
      <w:r w:rsidR="00544D16">
        <w:rPr>
          <w:sz w:val="24"/>
          <w:szCs w:val="24"/>
        </w:rPr>
        <w:t xml:space="preserve">These whom we disciple, will be the </w:t>
      </w:r>
      <w:r w:rsidR="00544D16" w:rsidRPr="00544D16">
        <w:rPr>
          <w:b/>
          <w:i/>
          <w:sz w:val="24"/>
          <w:szCs w:val="24"/>
        </w:rPr>
        <w:t>WORK</w:t>
      </w:r>
      <w:r w:rsidR="00544D16">
        <w:rPr>
          <w:sz w:val="24"/>
          <w:szCs w:val="24"/>
        </w:rPr>
        <w:t xml:space="preserve"> that will follow us to heaven! </w:t>
      </w:r>
      <w:r w:rsidR="00B166BD" w:rsidRPr="000A5889">
        <w:rPr>
          <w:sz w:val="24"/>
          <w:szCs w:val="24"/>
        </w:rPr>
        <w:t>In the wedding portrayed in Psalms forty-five speaks of a bride who has virgi</w:t>
      </w:r>
      <w:r w:rsidR="00544D16">
        <w:rPr>
          <w:sz w:val="24"/>
          <w:szCs w:val="24"/>
        </w:rPr>
        <w:t>ns following her who are led to</w:t>
      </w:r>
      <w:r w:rsidR="00B166BD" w:rsidRPr="000A5889">
        <w:rPr>
          <w:sz w:val="24"/>
          <w:szCs w:val="24"/>
        </w:rPr>
        <w:t xml:space="preserve"> </w:t>
      </w:r>
      <w:r w:rsidR="00B166BD" w:rsidRPr="00A40F8A">
        <w:rPr>
          <w:b/>
          <w:i/>
          <w:sz w:val="24"/>
          <w:szCs w:val="24"/>
        </w:rPr>
        <w:t>K</w:t>
      </w:r>
      <w:r w:rsidR="00A40F8A" w:rsidRPr="00A40F8A">
        <w:rPr>
          <w:b/>
          <w:i/>
          <w:sz w:val="24"/>
          <w:szCs w:val="24"/>
        </w:rPr>
        <w:t>ing Jesus</w:t>
      </w:r>
      <w:r w:rsidR="00B166BD" w:rsidRPr="000A5889">
        <w:rPr>
          <w:sz w:val="24"/>
          <w:szCs w:val="24"/>
        </w:rPr>
        <w:t xml:space="preserve">.  These precious souls, (seed pearls) make up One </w:t>
      </w:r>
      <w:r w:rsidR="00B166BD" w:rsidRPr="00B01320">
        <w:rPr>
          <w:b/>
          <w:i/>
          <w:sz w:val="24"/>
          <w:szCs w:val="24"/>
        </w:rPr>
        <w:t>Pearl</w:t>
      </w:r>
      <w:r w:rsidR="00B166BD" w:rsidRPr="000A5889">
        <w:rPr>
          <w:sz w:val="24"/>
          <w:szCs w:val="24"/>
        </w:rPr>
        <w:t xml:space="preserve"> of </w:t>
      </w:r>
      <w:r w:rsidR="00B166BD" w:rsidRPr="00B01320">
        <w:rPr>
          <w:b/>
          <w:i/>
          <w:sz w:val="24"/>
          <w:szCs w:val="24"/>
        </w:rPr>
        <w:t>Great</w:t>
      </w:r>
      <w:r w:rsidR="00B166BD" w:rsidRPr="000A5889">
        <w:rPr>
          <w:sz w:val="24"/>
          <w:szCs w:val="24"/>
        </w:rPr>
        <w:t xml:space="preserve"> </w:t>
      </w:r>
      <w:r w:rsidR="00B166BD" w:rsidRPr="00B01320">
        <w:rPr>
          <w:b/>
          <w:i/>
          <w:sz w:val="24"/>
          <w:szCs w:val="24"/>
        </w:rPr>
        <w:t>Worth</w:t>
      </w:r>
      <w:r w:rsidR="00B166BD" w:rsidRPr="000A5889">
        <w:rPr>
          <w:sz w:val="24"/>
          <w:szCs w:val="24"/>
        </w:rPr>
        <w:t xml:space="preserve">-the </w:t>
      </w:r>
      <w:r w:rsidR="00B166BD" w:rsidRPr="00B01320">
        <w:rPr>
          <w:b/>
          <w:i/>
          <w:sz w:val="24"/>
          <w:szCs w:val="24"/>
        </w:rPr>
        <w:t>Bride</w:t>
      </w:r>
      <w:r w:rsidR="00B166BD" w:rsidRPr="000A5889">
        <w:rPr>
          <w:sz w:val="24"/>
          <w:szCs w:val="24"/>
        </w:rPr>
        <w:t xml:space="preserve"> </w:t>
      </w:r>
      <w:r w:rsidR="00B166BD" w:rsidRPr="00B01320">
        <w:rPr>
          <w:b/>
          <w:i/>
          <w:sz w:val="24"/>
          <w:szCs w:val="24"/>
        </w:rPr>
        <w:t>of</w:t>
      </w:r>
      <w:r w:rsidR="00B166BD" w:rsidRPr="000A5889">
        <w:rPr>
          <w:sz w:val="24"/>
          <w:szCs w:val="24"/>
        </w:rPr>
        <w:t xml:space="preserve"> </w:t>
      </w:r>
      <w:r w:rsidR="00B166BD" w:rsidRPr="00B01320">
        <w:rPr>
          <w:b/>
          <w:i/>
          <w:sz w:val="24"/>
          <w:szCs w:val="24"/>
        </w:rPr>
        <w:t>Christ</w:t>
      </w:r>
      <w:r w:rsidR="00B166BD" w:rsidRPr="000A5889">
        <w:rPr>
          <w:sz w:val="24"/>
          <w:szCs w:val="24"/>
        </w:rPr>
        <w:t>–</w:t>
      </w:r>
      <w:r w:rsidR="00B166BD" w:rsidRPr="00B01320">
        <w:rPr>
          <w:b/>
          <w:i/>
          <w:sz w:val="24"/>
          <w:szCs w:val="24"/>
        </w:rPr>
        <w:t>the</w:t>
      </w:r>
      <w:r w:rsidR="00B166BD" w:rsidRPr="000A5889">
        <w:rPr>
          <w:sz w:val="24"/>
          <w:szCs w:val="24"/>
        </w:rPr>
        <w:t xml:space="preserve"> </w:t>
      </w:r>
      <w:r w:rsidR="00B166BD" w:rsidRPr="00B01320">
        <w:rPr>
          <w:b/>
          <w:i/>
          <w:sz w:val="24"/>
          <w:szCs w:val="24"/>
        </w:rPr>
        <w:t>Church</w:t>
      </w:r>
      <w:r w:rsidR="00B166BD" w:rsidRPr="000A5889">
        <w:rPr>
          <w:sz w:val="24"/>
          <w:szCs w:val="24"/>
        </w:rPr>
        <w:t>.</w:t>
      </w:r>
      <w:r w:rsidR="00A40F8A">
        <w:rPr>
          <w:sz w:val="24"/>
          <w:szCs w:val="24"/>
        </w:rPr>
        <w:t xml:space="preserve"> </w:t>
      </w:r>
      <w:r w:rsidR="00A40F8A">
        <w:rPr>
          <w:rStyle w:val="text"/>
          <w:rFonts w:cstheme="minorHAnsi"/>
          <w:sz w:val="24"/>
          <w:szCs w:val="24"/>
        </w:rPr>
        <w:t xml:space="preserve">It is true that we cannot take </w:t>
      </w:r>
      <w:r w:rsidR="00A40F8A" w:rsidRPr="00EA5A1A">
        <w:rPr>
          <w:rStyle w:val="text"/>
          <w:rFonts w:cstheme="minorHAnsi"/>
          <w:b/>
          <w:i/>
          <w:sz w:val="24"/>
          <w:szCs w:val="24"/>
        </w:rPr>
        <w:t xml:space="preserve">anything </w:t>
      </w:r>
      <w:r w:rsidR="00A40F8A">
        <w:rPr>
          <w:rStyle w:val="text"/>
          <w:rFonts w:cstheme="minorHAnsi"/>
          <w:sz w:val="24"/>
          <w:szCs w:val="24"/>
        </w:rPr>
        <w:t xml:space="preserve">with us when we die, but we can make the most of our brief days on the earth. Who is your work?  Who will follow you to heaven?    </w:t>
      </w:r>
    </w:p>
    <w:p w14:paraId="164B4C5E" w14:textId="77777777" w:rsidR="00A40F8A" w:rsidRDefault="00A40F8A" w:rsidP="00A40F8A">
      <w:pPr>
        <w:jc w:val="center"/>
        <w:rPr>
          <w:b/>
          <w:i/>
          <w:sz w:val="24"/>
          <w:szCs w:val="24"/>
        </w:rPr>
      </w:pPr>
      <w:r w:rsidRPr="00B01320">
        <w:rPr>
          <w:b/>
          <w:i/>
          <w:sz w:val="24"/>
          <w:szCs w:val="24"/>
        </w:rPr>
        <w:t>Proverbs</w:t>
      </w:r>
      <w:r>
        <w:rPr>
          <w:b/>
          <w:i/>
          <w:sz w:val="24"/>
          <w:szCs w:val="24"/>
        </w:rPr>
        <w:t>11:30 (NASB)</w:t>
      </w:r>
    </w:p>
    <w:p w14:paraId="61BD7D73" w14:textId="77777777" w:rsidR="00A40F8A" w:rsidRPr="00B01320" w:rsidRDefault="00A40F8A" w:rsidP="00A40F8A">
      <w:pPr>
        <w:jc w:val="center"/>
        <w:rPr>
          <w:b/>
          <w:i/>
          <w:sz w:val="24"/>
          <w:szCs w:val="24"/>
        </w:rPr>
      </w:pPr>
      <w:r>
        <w:rPr>
          <w:b/>
          <w:i/>
          <w:sz w:val="24"/>
          <w:szCs w:val="24"/>
        </w:rPr>
        <w:t>The fruit of the righteous is a tree of life, and he who is wise wins souls.</w:t>
      </w:r>
    </w:p>
    <w:p w14:paraId="3D8293AC" w14:textId="77777777" w:rsidR="00B97583" w:rsidRDefault="006F66CA" w:rsidP="00B166BD">
      <w:pPr>
        <w:ind w:firstLine="720"/>
        <w:jc w:val="both"/>
        <w:rPr>
          <w:sz w:val="24"/>
          <w:szCs w:val="24"/>
        </w:rPr>
      </w:pPr>
      <w:r>
        <w:rPr>
          <w:sz w:val="24"/>
          <w:szCs w:val="24"/>
        </w:rPr>
        <w:t>This life is not all there is! All these life experiences</w:t>
      </w:r>
      <w:r w:rsidR="00022DE5">
        <w:rPr>
          <w:sz w:val="24"/>
          <w:szCs w:val="24"/>
        </w:rPr>
        <w:t>,</w:t>
      </w:r>
      <w:r>
        <w:rPr>
          <w:sz w:val="24"/>
          <w:szCs w:val="24"/>
        </w:rPr>
        <w:t xml:space="preserve"> and </w:t>
      </w:r>
      <w:r w:rsidR="00022DE5">
        <w:rPr>
          <w:sz w:val="24"/>
          <w:szCs w:val="24"/>
        </w:rPr>
        <w:t>biblical themes,</w:t>
      </w:r>
      <w:r>
        <w:rPr>
          <w:sz w:val="24"/>
          <w:szCs w:val="24"/>
        </w:rPr>
        <w:t xml:space="preserve"> bring all the golden threads to</w:t>
      </w:r>
      <w:r w:rsidR="00022DE5">
        <w:rPr>
          <w:sz w:val="24"/>
          <w:szCs w:val="24"/>
        </w:rPr>
        <w:t>gether to weave an eternal story- more glorious than our finite minds can imagine.</w:t>
      </w:r>
      <w:r w:rsidR="00B166BD" w:rsidRPr="000A5889">
        <w:rPr>
          <w:sz w:val="24"/>
          <w:szCs w:val="24"/>
        </w:rPr>
        <w:t xml:space="preserve"> There will be a wedding to end all weddings, and a </w:t>
      </w:r>
      <w:r w:rsidR="00735383">
        <w:rPr>
          <w:sz w:val="24"/>
          <w:szCs w:val="24"/>
        </w:rPr>
        <w:t>radiant</w:t>
      </w:r>
      <w:r w:rsidR="00B166BD" w:rsidRPr="000A5889">
        <w:rPr>
          <w:sz w:val="24"/>
          <w:szCs w:val="24"/>
        </w:rPr>
        <w:t xml:space="preserve"> Bride who</w:t>
      </w:r>
      <w:r w:rsidR="002D11D7">
        <w:rPr>
          <w:sz w:val="24"/>
          <w:szCs w:val="24"/>
        </w:rPr>
        <w:t xml:space="preserve">se face will </w:t>
      </w:r>
      <w:r w:rsidR="00B166BD" w:rsidRPr="000A5889">
        <w:rPr>
          <w:sz w:val="24"/>
          <w:szCs w:val="24"/>
        </w:rPr>
        <w:t>reflect</w:t>
      </w:r>
      <w:r w:rsidR="002D11D7">
        <w:rPr>
          <w:sz w:val="24"/>
          <w:szCs w:val="24"/>
        </w:rPr>
        <w:t xml:space="preserve"> the beauty</w:t>
      </w:r>
      <w:r w:rsidR="00B166BD" w:rsidRPr="000A5889">
        <w:rPr>
          <w:sz w:val="24"/>
          <w:szCs w:val="24"/>
        </w:rPr>
        <w:t xml:space="preserve"> of her Beloved.  Many are not ready for the wedding because they have not yet</w:t>
      </w:r>
      <w:r w:rsidR="002D11D7">
        <w:rPr>
          <w:sz w:val="24"/>
          <w:szCs w:val="24"/>
        </w:rPr>
        <w:t xml:space="preserve"> been</w:t>
      </w:r>
      <w:r w:rsidR="00B166BD" w:rsidRPr="000A5889">
        <w:rPr>
          <w:sz w:val="24"/>
          <w:szCs w:val="24"/>
        </w:rPr>
        <w:t xml:space="preserve"> invited to the wedding</w:t>
      </w:r>
      <w:r w:rsidR="004921C1">
        <w:rPr>
          <w:sz w:val="24"/>
          <w:szCs w:val="24"/>
        </w:rPr>
        <w:t xml:space="preserve">. </w:t>
      </w:r>
      <w:r w:rsidR="005E66A3">
        <w:rPr>
          <w:sz w:val="24"/>
          <w:szCs w:val="24"/>
        </w:rPr>
        <w:t xml:space="preserve">Who will invite them? </w:t>
      </w:r>
      <w:r w:rsidR="000A3AC0">
        <w:rPr>
          <w:sz w:val="24"/>
          <w:szCs w:val="24"/>
        </w:rPr>
        <w:t>T</w:t>
      </w:r>
      <w:r w:rsidR="00EF3F15">
        <w:rPr>
          <w:sz w:val="24"/>
          <w:szCs w:val="24"/>
        </w:rPr>
        <w:t>he</w:t>
      </w:r>
      <w:r w:rsidR="005E66A3">
        <w:rPr>
          <w:sz w:val="24"/>
          <w:szCs w:val="24"/>
        </w:rPr>
        <w:t xml:space="preserve"> Bride of Christ</w:t>
      </w:r>
      <w:r w:rsidR="000A3AC0">
        <w:rPr>
          <w:sz w:val="24"/>
          <w:szCs w:val="24"/>
        </w:rPr>
        <w:t xml:space="preserve"> of course!    </w:t>
      </w:r>
      <w:r w:rsidR="005E66A3" w:rsidRPr="000A5889">
        <w:rPr>
          <w:sz w:val="24"/>
          <w:szCs w:val="24"/>
        </w:rPr>
        <w:t xml:space="preserve"> </w:t>
      </w:r>
      <w:r w:rsidR="002D11D7">
        <w:rPr>
          <w:sz w:val="24"/>
          <w:szCs w:val="24"/>
        </w:rPr>
        <w:t>Jesus</w:t>
      </w:r>
      <w:r w:rsidR="00B166BD" w:rsidRPr="000A5889">
        <w:rPr>
          <w:sz w:val="24"/>
          <w:szCs w:val="24"/>
        </w:rPr>
        <w:t xml:space="preserve"> plan to reach His </w:t>
      </w:r>
      <w:r w:rsidR="00B166BD">
        <w:rPr>
          <w:sz w:val="24"/>
          <w:szCs w:val="24"/>
        </w:rPr>
        <w:t>B</w:t>
      </w:r>
      <w:r w:rsidR="00B166BD" w:rsidRPr="000A5889">
        <w:rPr>
          <w:sz w:val="24"/>
          <w:szCs w:val="24"/>
        </w:rPr>
        <w:t>ride, the Church, is found in a single command--</w:t>
      </w:r>
      <w:r w:rsidR="00B166BD" w:rsidRPr="00B01320">
        <w:rPr>
          <w:b/>
          <w:i/>
          <w:sz w:val="24"/>
          <w:szCs w:val="24"/>
        </w:rPr>
        <w:t>MAKE</w:t>
      </w:r>
      <w:r w:rsidR="00B166BD" w:rsidRPr="000A5889">
        <w:rPr>
          <w:sz w:val="24"/>
          <w:szCs w:val="24"/>
        </w:rPr>
        <w:t xml:space="preserve"> </w:t>
      </w:r>
      <w:r w:rsidR="00B166BD" w:rsidRPr="00B01320">
        <w:rPr>
          <w:b/>
          <w:i/>
          <w:sz w:val="24"/>
          <w:szCs w:val="24"/>
        </w:rPr>
        <w:t>DISCIPLES</w:t>
      </w:r>
      <w:r w:rsidR="00B166BD" w:rsidRPr="000A5889">
        <w:rPr>
          <w:sz w:val="24"/>
          <w:szCs w:val="24"/>
        </w:rPr>
        <w:t xml:space="preserve">. He gave this </w:t>
      </w:r>
      <w:r w:rsidR="00B166BD">
        <w:rPr>
          <w:sz w:val="24"/>
          <w:szCs w:val="24"/>
        </w:rPr>
        <w:t>last command</w:t>
      </w:r>
      <w:r w:rsidR="00B166BD" w:rsidRPr="000A5889">
        <w:rPr>
          <w:sz w:val="24"/>
          <w:szCs w:val="24"/>
        </w:rPr>
        <w:t xml:space="preserve"> just before He returned to His Father’s house to prepare a place for His Bride. </w:t>
      </w:r>
      <w:r w:rsidR="001032C5">
        <w:rPr>
          <w:rStyle w:val="text"/>
          <w:rFonts w:cstheme="minorHAnsi"/>
          <w:sz w:val="24"/>
          <w:szCs w:val="24"/>
        </w:rPr>
        <w:t xml:space="preserve"> </w:t>
      </w:r>
      <w:r w:rsidR="00B97583">
        <w:rPr>
          <w:sz w:val="24"/>
          <w:szCs w:val="24"/>
        </w:rPr>
        <w:t>The wise woman</w:t>
      </w:r>
      <w:r w:rsidR="00B97583" w:rsidRPr="00551ED6">
        <w:rPr>
          <w:sz w:val="24"/>
          <w:szCs w:val="24"/>
        </w:rPr>
        <w:t xml:space="preserve"> will s</w:t>
      </w:r>
      <w:r w:rsidR="00B97583">
        <w:rPr>
          <w:sz w:val="24"/>
          <w:szCs w:val="24"/>
        </w:rPr>
        <w:t>eize</w:t>
      </w:r>
      <w:r w:rsidR="00B97583" w:rsidRPr="00551ED6">
        <w:rPr>
          <w:sz w:val="24"/>
          <w:szCs w:val="24"/>
        </w:rPr>
        <w:t xml:space="preserve"> the day</w:t>
      </w:r>
      <w:r w:rsidR="00364B95">
        <w:rPr>
          <w:sz w:val="24"/>
          <w:szCs w:val="24"/>
        </w:rPr>
        <w:t xml:space="preserve"> because today is all we have and today is the day of salvation</w:t>
      </w:r>
      <w:r w:rsidR="00B97583">
        <w:rPr>
          <w:sz w:val="24"/>
          <w:szCs w:val="24"/>
        </w:rPr>
        <w:t>!</w:t>
      </w:r>
      <w:r>
        <w:rPr>
          <w:sz w:val="24"/>
          <w:szCs w:val="24"/>
        </w:rPr>
        <w:t xml:space="preserve"> </w:t>
      </w:r>
    </w:p>
    <w:p w14:paraId="556800BB" w14:textId="77777777" w:rsidR="00A40F8A" w:rsidRPr="00ED5E2D" w:rsidRDefault="00A40F8A" w:rsidP="00AD6CD0">
      <w:pPr>
        <w:pStyle w:val="ListParagraph"/>
        <w:numPr>
          <w:ilvl w:val="0"/>
          <w:numId w:val="35"/>
        </w:numPr>
        <w:jc w:val="center"/>
        <w:rPr>
          <w:sz w:val="24"/>
          <w:szCs w:val="24"/>
        </w:rPr>
      </w:pPr>
    </w:p>
    <w:p w14:paraId="11F0D835" w14:textId="77777777" w:rsidR="00A40F8A" w:rsidRDefault="00A40F8A" w:rsidP="00A40F8A">
      <w:pPr>
        <w:jc w:val="center"/>
        <w:rPr>
          <w:b/>
          <w:sz w:val="28"/>
          <w:szCs w:val="28"/>
        </w:rPr>
      </w:pPr>
      <w:r w:rsidRPr="00A72EBF">
        <w:rPr>
          <w:b/>
          <w:sz w:val="28"/>
          <w:szCs w:val="28"/>
        </w:rPr>
        <w:t>Pearls of Wisdom</w:t>
      </w:r>
    </w:p>
    <w:p w14:paraId="5FA32DA9" w14:textId="77777777" w:rsidR="006256E1" w:rsidRPr="005B0A51" w:rsidRDefault="006256E1" w:rsidP="006256E1">
      <w:pPr>
        <w:jc w:val="center"/>
        <w:rPr>
          <w:b/>
          <w:i/>
          <w:sz w:val="24"/>
          <w:szCs w:val="24"/>
        </w:rPr>
      </w:pPr>
      <w:r w:rsidRPr="005B0A51">
        <w:rPr>
          <w:b/>
          <w:i/>
          <w:sz w:val="24"/>
          <w:szCs w:val="24"/>
        </w:rPr>
        <w:t>Psalms 45:13-17</w:t>
      </w:r>
    </w:p>
    <w:p w14:paraId="121BA662" w14:textId="77777777" w:rsidR="006256E1" w:rsidRPr="000C6B78" w:rsidRDefault="006256E1" w:rsidP="006256E1">
      <w:pPr>
        <w:spacing w:before="100" w:beforeAutospacing="1" w:after="100" w:afterAutospacing="1" w:line="240" w:lineRule="auto"/>
        <w:jc w:val="center"/>
        <w:rPr>
          <w:rFonts w:eastAsia="Times New Roman" w:cstheme="minorHAnsi"/>
          <w:b/>
          <w:i/>
          <w:sz w:val="24"/>
          <w:szCs w:val="24"/>
        </w:rPr>
      </w:pPr>
      <w:r w:rsidRPr="005B0A51">
        <w:rPr>
          <w:rFonts w:eastAsia="Times New Roman" w:cstheme="minorHAnsi"/>
          <w:b/>
          <w:i/>
          <w:sz w:val="24"/>
          <w:szCs w:val="24"/>
          <w:vertAlign w:val="superscript"/>
        </w:rPr>
        <w:t>13 </w:t>
      </w:r>
      <w:r w:rsidRPr="000C6B78">
        <w:rPr>
          <w:rFonts w:eastAsia="Times New Roman" w:cstheme="minorHAnsi"/>
          <w:b/>
          <w:i/>
          <w:sz w:val="24"/>
          <w:szCs w:val="24"/>
        </w:rPr>
        <w:t>The King’s daughter is all glorious within; Her clothing is interwoven with gold.</w:t>
      </w:r>
      <w:r w:rsidRPr="000C6B78">
        <w:rPr>
          <w:rFonts w:eastAsia="Times New Roman" w:cstheme="minorHAnsi"/>
          <w:b/>
          <w:i/>
          <w:sz w:val="24"/>
          <w:szCs w:val="24"/>
        </w:rPr>
        <w:br/>
      </w:r>
      <w:r w:rsidRPr="000C6B78">
        <w:rPr>
          <w:rFonts w:eastAsia="Times New Roman" w:cstheme="minorHAnsi"/>
          <w:b/>
          <w:i/>
          <w:sz w:val="24"/>
          <w:szCs w:val="24"/>
          <w:vertAlign w:val="superscript"/>
        </w:rPr>
        <w:t>14 </w:t>
      </w:r>
      <w:r w:rsidRPr="000C6B78">
        <w:rPr>
          <w:rFonts w:eastAsia="Times New Roman" w:cstheme="minorHAnsi"/>
          <w:b/>
          <w:i/>
          <w:sz w:val="24"/>
          <w:szCs w:val="24"/>
        </w:rPr>
        <w:t>She will be led to the King in embroidered work; The virgins, her companions who follow her, Will be brought to You.</w:t>
      </w:r>
      <w:r w:rsidRPr="000C6B78">
        <w:rPr>
          <w:rFonts w:eastAsia="Times New Roman" w:cstheme="minorHAnsi"/>
          <w:b/>
          <w:i/>
          <w:sz w:val="24"/>
          <w:szCs w:val="24"/>
          <w:vertAlign w:val="superscript"/>
        </w:rPr>
        <w:t>15 </w:t>
      </w:r>
      <w:r w:rsidRPr="000C6B78">
        <w:rPr>
          <w:rFonts w:eastAsia="Times New Roman" w:cstheme="minorHAnsi"/>
          <w:b/>
          <w:i/>
          <w:sz w:val="24"/>
          <w:szCs w:val="24"/>
        </w:rPr>
        <w:t xml:space="preserve">They will be led forth with gladness and rejoicing; </w:t>
      </w:r>
      <w:r w:rsidRPr="000C6B78">
        <w:rPr>
          <w:rFonts w:eastAsia="Times New Roman" w:cstheme="minorHAnsi"/>
          <w:b/>
          <w:i/>
          <w:sz w:val="24"/>
          <w:szCs w:val="24"/>
        </w:rPr>
        <w:br/>
        <w:t>They will enter into the King’s palace.</w:t>
      </w:r>
      <w:r>
        <w:rPr>
          <w:rFonts w:eastAsia="Times New Roman" w:cstheme="minorHAnsi"/>
          <w:b/>
          <w:i/>
          <w:sz w:val="24"/>
          <w:szCs w:val="24"/>
        </w:rPr>
        <w:t xml:space="preserve"> </w:t>
      </w:r>
      <w:r w:rsidRPr="000C6B78">
        <w:rPr>
          <w:rFonts w:eastAsia="Times New Roman" w:cstheme="minorHAnsi"/>
          <w:b/>
          <w:i/>
          <w:sz w:val="24"/>
          <w:szCs w:val="24"/>
          <w:vertAlign w:val="superscript"/>
        </w:rPr>
        <w:t>16 </w:t>
      </w:r>
      <w:r w:rsidRPr="000C6B78">
        <w:rPr>
          <w:rFonts w:eastAsia="Times New Roman" w:cstheme="minorHAnsi"/>
          <w:b/>
          <w:i/>
          <w:sz w:val="24"/>
          <w:szCs w:val="24"/>
        </w:rPr>
        <w:t>In place of your fathers will be your sons; You shall make them princes in all the earth.</w:t>
      </w:r>
      <w:r w:rsidRPr="000C6B78">
        <w:rPr>
          <w:rFonts w:eastAsia="Times New Roman" w:cstheme="minorHAnsi"/>
          <w:b/>
          <w:i/>
          <w:sz w:val="24"/>
          <w:szCs w:val="24"/>
          <w:vertAlign w:val="superscript"/>
        </w:rPr>
        <w:t>17 </w:t>
      </w:r>
      <w:r w:rsidRPr="000C6B78">
        <w:rPr>
          <w:rFonts w:eastAsia="Times New Roman" w:cstheme="minorHAnsi"/>
          <w:b/>
          <w:i/>
          <w:sz w:val="24"/>
          <w:szCs w:val="24"/>
        </w:rPr>
        <w:t>I will cause Your name to be remembered in all generations; Therefore the peoples will give You thanks forever and ever.</w:t>
      </w:r>
      <w:r w:rsidRPr="000C6B78">
        <w:rPr>
          <w:rFonts w:eastAsia="Times New Roman" w:cstheme="minorHAnsi"/>
          <w:b/>
          <w:bCs/>
          <w:i/>
          <w:vanish/>
          <w:sz w:val="24"/>
          <w:szCs w:val="24"/>
        </w:rPr>
        <w:t>Footnotes:</w:t>
      </w:r>
    </w:p>
    <w:p w14:paraId="49CAA5FD" w14:textId="77777777" w:rsidR="001852B9" w:rsidRDefault="001852B9" w:rsidP="00544D16">
      <w:pPr>
        <w:ind w:firstLine="720"/>
        <w:jc w:val="both"/>
        <w:rPr>
          <w:sz w:val="24"/>
          <w:szCs w:val="24"/>
        </w:rPr>
      </w:pPr>
      <w:r w:rsidRPr="000A5889">
        <w:rPr>
          <w:sz w:val="24"/>
          <w:szCs w:val="24"/>
        </w:rPr>
        <w:t xml:space="preserve">My given name is Virginia; the meaning of my name is virgin.  In God’s gracious, redemptive work in my life, I now see </w:t>
      </w:r>
      <w:r>
        <w:rPr>
          <w:sz w:val="24"/>
          <w:szCs w:val="24"/>
        </w:rPr>
        <w:t>with the eyes of The Holy Spirit, my true identity</w:t>
      </w:r>
      <w:r w:rsidRPr="000A5889">
        <w:rPr>
          <w:sz w:val="24"/>
          <w:szCs w:val="24"/>
        </w:rPr>
        <w:t xml:space="preserve"> as His Bride, pure clean and clothed in </w:t>
      </w:r>
      <w:r w:rsidRPr="000A5889">
        <w:rPr>
          <w:b/>
          <w:sz w:val="24"/>
          <w:szCs w:val="24"/>
        </w:rPr>
        <w:t>His</w:t>
      </w:r>
      <w:r w:rsidRPr="000A5889">
        <w:rPr>
          <w:sz w:val="24"/>
          <w:szCs w:val="24"/>
        </w:rPr>
        <w:t xml:space="preserve"> </w:t>
      </w:r>
      <w:r w:rsidRPr="000A5889">
        <w:rPr>
          <w:b/>
          <w:sz w:val="24"/>
          <w:szCs w:val="24"/>
        </w:rPr>
        <w:t>righteousness,</w:t>
      </w:r>
      <w:r w:rsidRPr="000A5889">
        <w:rPr>
          <w:sz w:val="24"/>
          <w:szCs w:val="24"/>
        </w:rPr>
        <w:t xml:space="preserve"> and the ones who follow me are the ones I disciple. </w:t>
      </w:r>
      <w:r w:rsidR="006256E1">
        <w:rPr>
          <w:sz w:val="24"/>
          <w:szCs w:val="24"/>
        </w:rPr>
        <w:t xml:space="preserve">These will be </w:t>
      </w:r>
      <w:r w:rsidR="006F66CA">
        <w:rPr>
          <w:sz w:val="24"/>
          <w:szCs w:val="24"/>
        </w:rPr>
        <w:t>“</w:t>
      </w:r>
      <w:r w:rsidR="006256E1">
        <w:rPr>
          <w:sz w:val="24"/>
          <w:szCs w:val="24"/>
        </w:rPr>
        <w:t>s</w:t>
      </w:r>
      <w:r w:rsidR="00544D16">
        <w:rPr>
          <w:sz w:val="24"/>
          <w:szCs w:val="24"/>
        </w:rPr>
        <w:t>eed pearls</w:t>
      </w:r>
      <w:r w:rsidR="006F66CA">
        <w:rPr>
          <w:sz w:val="24"/>
          <w:szCs w:val="24"/>
        </w:rPr>
        <w:t>”</w:t>
      </w:r>
      <w:r w:rsidR="00544D16">
        <w:rPr>
          <w:sz w:val="24"/>
          <w:szCs w:val="24"/>
        </w:rPr>
        <w:t xml:space="preserve"> for my wedding dress.</w:t>
      </w:r>
      <w:r w:rsidR="004808AC">
        <w:rPr>
          <w:sz w:val="24"/>
          <w:szCs w:val="24"/>
        </w:rPr>
        <w:t xml:space="preserve"> </w:t>
      </w:r>
      <w:r w:rsidR="00544D16">
        <w:rPr>
          <w:sz w:val="24"/>
          <w:szCs w:val="24"/>
        </w:rPr>
        <w:t>T</w:t>
      </w:r>
      <w:r>
        <w:rPr>
          <w:sz w:val="24"/>
          <w:szCs w:val="24"/>
        </w:rPr>
        <w:t>hrough discipling, I am dressing the Bride of Christ</w:t>
      </w:r>
      <w:r w:rsidR="006256E1">
        <w:rPr>
          <w:sz w:val="24"/>
          <w:szCs w:val="24"/>
        </w:rPr>
        <w:t xml:space="preserve"> for the all-important wedding!</w:t>
      </w:r>
      <w:r w:rsidRPr="000A5889">
        <w:rPr>
          <w:sz w:val="24"/>
          <w:szCs w:val="24"/>
        </w:rPr>
        <w:t xml:space="preserve"> What a beautiful sight</w:t>
      </w:r>
      <w:r>
        <w:rPr>
          <w:sz w:val="24"/>
          <w:szCs w:val="24"/>
        </w:rPr>
        <w:t xml:space="preserve"> it will be,</w:t>
      </w:r>
      <w:r w:rsidRPr="000A5889">
        <w:rPr>
          <w:sz w:val="24"/>
          <w:szCs w:val="24"/>
        </w:rPr>
        <w:t xml:space="preserve"> </w:t>
      </w:r>
      <w:r>
        <w:rPr>
          <w:sz w:val="24"/>
          <w:szCs w:val="24"/>
        </w:rPr>
        <w:t>to see them led to K</w:t>
      </w:r>
      <w:r w:rsidRPr="000A5889">
        <w:rPr>
          <w:sz w:val="24"/>
          <w:szCs w:val="24"/>
        </w:rPr>
        <w:t xml:space="preserve">ing </w:t>
      </w:r>
      <w:r>
        <w:rPr>
          <w:sz w:val="24"/>
          <w:szCs w:val="24"/>
        </w:rPr>
        <w:t xml:space="preserve">Jesus </w:t>
      </w:r>
      <w:r w:rsidRPr="000A5889">
        <w:rPr>
          <w:sz w:val="24"/>
          <w:szCs w:val="24"/>
        </w:rPr>
        <w:t>with unspeakable joy and gladness</w:t>
      </w:r>
      <w:r>
        <w:rPr>
          <w:sz w:val="24"/>
          <w:szCs w:val="24"/>
        </w:rPr>
        <w:t>. As they enter His Kingdom with wise virgins (the ones they discipled) following them and hear Him say “Well done</w:t>
      </w:r>
      <w:r w:rsidRPr="000A5889">
        <w:rPr>
          <w:sz w:val="24"/>
          <w:szCs w:val="24"/>
        </w:rPr>
        <w:t>!</w:t>
      </w:r>
      <w:r>
        <w:rPr>
          <w:sz w:val="24"/>
          <w:szCs w:val="24"/>
        </w:rPr>
        <w:t xml:space="preserve">” </w:t>
      </w:r>
    </w:p>
    <w:p w14:paraId="7E4EB113" w14:textId="77777777" w:rsidR="00354947" w:rsidRPr="002A3D74" w:rsidRDefault="00354947" w:rsidP="002A3D74">
      <w:pPr>
        <w:jc w:val="center"/>
        <w:rPr>
          <w:b/>
          <w:i/>
          <w:sz w:val="24"/>
          <w:szCs w:val="24"/>
        </w:rPr>
      </w:pPr>
      <w:r w:rsidRPr="002A3D74">
        <w:rPr>
          <w:b/>
          <w:i/>
          <w:sz w:val="24"/>
          <w:szCs w:val="24"/>
        </w:rPr>
        <w:t>Isaiah 62:1-5 (NASB)</w:t>
      </w:r>
    </w:p>
    <w:p w14:paraId="2BEC21C3" w14:textId="77777777" w:rsidR="00354947" w:rsidRPr="00354947" w:rsidRDefault="00354947" w:rsidP="002A3D74">
      <w:pPr>
        <w:shd w:val="clear" w:color="auto" w:fill="FFFFFF"/>
        <w:spacing w:line="360" w:lineRule="atLeast"/>
        <w:jc w:val="center"/>
        <w:rPr>
          <w:rFonts w:eastAsia="Times New Roman" w:cs="Helvetica"/>
          <w:b/>
          <w:i/>
          <w:color w:val="000000"/>
          <w:sz w:val="24"/>
          <w:szCs w:val="24"/>
        </w:rPr>
      </w:pPr>
      <w:r w:rsidRPr="002A3D74">
        <w:rPr>
          <w:rFonts w:eastAsia="Times New Roman" w:cs="Helvetica"/>
          <w:b/>
          <w:i/>
          <w:color w:val="000000"/>
          <w:sz w:val="24"/>
          <w:szCs w:val="24"/>
        </w:rPr>
        <w:t xml:space="preserve">For Zion’s sake I will not keep silent, And for Jerusalem’s sake I will not keep quiet, Until her righteousness goes forth like brightness, And her salvation like a torch that is burning. </w:t>
      </w:r>
      <w:r w:rsidRPr="002A3D74">
        <w:rPr>
          <w:rFonts w:eastAsia="Times New Roman" w:cs="Arial"/>
          <w:b/>
          <w:bCs/>
          <w:i/>
          <w:color w:val="000000"/>
          <w:sz w:val="24"/>
          <w:szCs w:val="24"/>
          <w:vertAlign w:val="superscript"/>
        </w:rPr>
        <w:t>2 </w:t>
      </w:r>
      <w:r w:rsidRPr="002A3D74">
        <w:rPr>
          <w:rFonts w:eastAsia="Times New Roman" w:cs="Helvetica"/>
          <w:b/>
          <w:i/>
          <w:color w:val="000000"/>
          <w:sz w:val="24"/>
          <w:szCs w:val="24"/>
        </w:rPr>
        <w:t>The nations will see your righteousness,</w:t>
      </w:r>
      <w:r w:rsidR="002A3D74" w:rsidRPr="002A3D74">
        <w:rPr>
          <w:rFonts w:eastAsia="Times New Roman" w:cs="Helvetica"/>
          <w:b/>
          <w:i/>
          <w:color w:val="000000"/>
          <w:sz w:val="24"/>
          <w:szCs w:val="24"/>
        </w:rPr>
        <w:t xml:space="preserve"> </w:t>
      </w:r>
      <w:r w:rsidRPr="002A3D74">
        <w:rPr>
          <w:rFonts w:eastAsia="Times New Roman" w:cs="Helvetica"/>
          <w:b/>
          <w:i/>
          <w:color w:val="000000"/>
          <w:sz w:val="24"/>
          <w:szCs w:val="24"/>
        </w:rPr>
        <w:t>And all kings your glory; And you will be called by a new name Which the mouth of the </w:t>
      </w:r>
      <w:r w:rsidRPr="002A3D74">
        <w:rPr>
          <w:rFonts w:eastAsia="Times New Roman" w:cs="Helvetica"/>
          <w:b/>
          <w:i/>
          <w:smallCaps/>
          <w:color w:val="000000"/>
          <w:sz w:val="24"/>
          <w:szCs w:val="24"/>
        </w:rPr>
        <w:t>Lord</w:t>
      </w:r>
      <w:r w:rsidRPr="002A3D74">
        <w:rPr>
          <w:rFonts w:eastAsia="Times New Roman" w:cs="Helvetica"/>
          <w:b/>
          <w:i/>
          <w:color w:val="000000"/>
          <w:sz w:val="24"/>
          <w:szCs w:val="24"/>
        </w:rPr>
        <w:t xml:space="preserve"> will designate. </w:t>
      </w:r>
      <w:r w:rsidRPr="002A3D74">
        <w:rPr>
          <w:rFonts w:eastAsia="Times New Roman" w:cs="Arial"/>
          <w:b/>
          <w:bCs/>
          <w:i/>
          <w:color w:val="000000"/>
          <w:sz w:val="24"/>
          <w:szCs w:val="24"/>
          <w:vertAlign w:val="superscript"/>
        </w:rPr>
        <w:t>3 </w:t>
      </w:r>
      <w:r w:rsidRPr="002A3D74">
        <w:rPr>
          <w:rFonts w:eastAsia="Times New Roman" w:cs="Helvetica"/>
          <w:b/>
          <w:i/>
          <w:color w:val="000000"/>
          <w:sz w:val="24"/>
          <w:szCs w:val="24"/>
        </w:rPr>
        <w:t>You will also be a crown of beauty in the hand of the </w:t>
      </w:r>
      <w:r w:rsidRPr="002A3D74">
        <w:rPr>
          <w:rFonts w:eastAsia="Times New Roman" w:cs="Helvetica"/>
          <w:b/>
          <w:i/>
          <w:smallCaps/>
          <w:color w:val="000000"/>
          <w:sz w:val="24"/>
          <w:szCs w:val="24"/>
        </w:rPr>
        <w:t>Lord</w:t>
      </w:r>
      <w:r w:rsidRPr="002A3D74">
        <w:rPr>
          <w:rFonts w:eastAsia="Times New Roman" w:cs="Helvetica"/>
          <w:b/>
          <w:i/>
          <w:color w:val="000000"/>
          <w:sz w:val="24"/>
          <w:szCs w:val="24"/>
        </w:rPr>
        <w:t>, And a royal diadem in the hand of your God.</w:t>
      </w:r>
      <w:r w:rsidRPr="002A3D74">
        <w:rPr>
          <w:rFonts w:eastAsia="Times New Roman" w:cs="Arial"/>
          <w:b/>
          <w:bCs/>
          <w:i/>
          <w:color w:val="000000"/>
          <w:sz w:val="24"/>
          <w:szCs w:val="24"/>
          <w:vertAlign w:val="superscript"/>
        </w:rPr>
        <w:t>4 </w:t>
      </w:r>
      <w:r w:rsidRPr="002A3D74">
        <w:rPr>
          <w:rFonts w:eastAsia="Times New Roman" w:cs="Helvetica"/>
          <w:b/>
          <w:i/>
          <w:color w:val="000000"/>
          <w:sz w:val="24"/>
          <w:szCs w:val="24"/>
        </w:rPr>
        <w:t>It will no longer be said to you, “Forsaken,” Nor to your land will it any longer be said,</w:t>
      </w:r>
      <w:r w:rsidR="002A3D74" w:rsidRPr="002A3D74">
        <w:rPr>
          <w:rFonts w:eastAsia="Times New Roman" w:cs="Helvetica"/>
          <w:b/>
          <w:i/>
          <w:color w:val="000000"/>
          <w:sz w:val="24"/>
          <w:szCs w:val="24"/>
        </w:rPr>
        <w:t xml:space="preserve"> </w:t>
      </w:r>
      <w:r w:rsidRPr="002A3D74">
        <w:rPr>
          <w:rFonts w:eastAsia="Times New Roman" w:cs="Helvetica"/>
          <w:b/>
          <w:i/>
          <w:color w:val="000000"/>
          <w:sz w:val="24"/>
          <w:szCs w:val="24"/>
        </w:rPr>
        <w:t>“Desolate”; But you will be called, “My delight is in her,” And your land, “Married”; For the </w:t>
      </w:r>
      <w:r w:rsidRPr="002A3D74">
        <w:rPr>
          <w:rFonts w:eastAsia="Times New Roman" w:cs="Helvetica"/>
          <w:b/>
          <w:i/>
          <w:smallCaps/>
          <w:color w:val="000000"/>
          <w:sz w:val="24"/>
          <w:szCs w:val="24"/>
        </w:rPr>
        <w:t>Lord</w:t>
      </w:r>
      <w:r w:rsidRPr="002A3D74">
        <w:rPr>
          <w:rFonts w:eastAsia="Times New Roman" w:cs="Helvetica"/>
          <w:b/>
          <w:i/>
          <w:color w:val="000000"/>
          <w:sz w:val="24"/>
          <w:szCs w:val="24"/>
        </w:rPr>
        <w:t> delights in you, And </w:t>
      </w:r>
      <w:r w:rsidRPr="002A3D74">
        <w:rPr>
          <w:rFonts w:eastAsia="Times New Roman" w:cs="Helvetica"/>
          <w:b/>
          <w:i/>
          <w:iCs/>
          <w:color w:val="000000"/>
          <w:sz w:val="24"/>
          <w:szCs w:val="24"/>
        </w:rPr>
        <w:t>to Him</w:t>
      </w:r>
      <w:r w:rsidRPr="002A3D74">
        <w:rPr>
          <w:rFonts w:eastAsia="Times New Roman" w:cs="Helvetica"/>
          <w:b/>
          <w:i/>
          <w:color w:val="000000"/>
          <w:sz w:val="24"/>
          <w:szCs w:val="24"/>
        </w:rPr>
        <w:t xml:space="preserve"> your land will be </w:t>
      </w:r>
      <w:r w:rsidR="002A3D74" w:rsidRPr="002A3D74">
        <w:rPr>
          <w:rFonts w:eastAsia="Times New Roman" w:cs="Helvetica"/>
          <w:b/>
          <w:i/>
          <w:color w:val="000000"/>
          <w:sz w:val="24"/>
          <w:szCs w:val="24"/>
        </w:rPr>
        <w:t>ma</w:t>
      </w:r>
      <w:r w:rsidRPr="002A3D74">
        <w:rPr>
          <w:rFonts w:eastAsia="Times New Roman" w:cs="Helvetica"/>
          <w:b/>
          <w:i/>
          <w:color w:val="000000"/>
          <w:sz w:val="24"/>
          <w:szCs w:val="24"/>
        </w:rPr>
        <w:t xml:space="preserve">rried. </w:t>
      </w:r>
      <w:r w:rsidRPr="002A3D74">
        <w:rPr>
          <w:rFonts w:eastAsia="Times New Roman" w:cs="Arial"/>
          <w:b/>
          <w:bCs/>
          <w:i/>
          <w:color w:val="000000"/>
          <w:sz w:val="24"/>
          <w:szCs w:val="24"/>
          <w:vertAlign w:val="superscript"/>
        </w:rPr>
        <w:t>5 </w:t>
      </w:r>
      <w:r w:rsidRPr="002A3D74">
        <w:rPr>
          <w:rFonts w:eastAsia="Times New Roman" w:cs="Helvetica"/>
          <w:b/>
          <w:i/>
          <w:color w:val="000000"/>
          <w:sz w:val="24"/>
          <w:szCs w:val="24"/>
        </w:rPr>
        <w:t>For </w:t>
      </w:r>
      <w:r w:rsidRPr="002A3D74">
        <w:rPr>
          <w:rFonts w:eastAsia="Times New Roman" w:cs="Helvetica"/>
          <w:b/>
          <w:i/>
          <w:iCs/>
          <w:color w:val="000000"/>
          <w:sz w:val="24"/>
          <w:szCs w:val="24"/>
        </w:rPr>
        <w:t>as</w:t>
      </w:r>
      <w:r w:rsidRPr="002A3D74">
        <w:rPr>
          <w:rFonts w:eastAsia="Times New Roman" w:cs="Helvetica"/>
          <w:b/>
          <w:i/>
          <w:color w:val="000000"/>
          <w:sz w:val="24"/>
          <w:szCs w:val="24"/>
        </w:rPr>
        <w:t xml:space="preserve"> a young man marries a virgin, </w:t>
      </w:r>
      <w:r w:rsidRPr="002A3D74">
        <w:rPr>
          <w:rFonts w:eastAsia="Times New Roman" w:cs="Helvetica"/>
          <w:b/>
          <w:i/>
          <w:iCs/>
          <w:color w:val="000000"/>
          <w:sz w:val="24"/>
          <w:szCs w:val="24"/>
        </w:rPr>
        <w:t>So</w:t>
      </w:r>
      <w:r w:rsidRPr="002A3D74">
        <w:rPr>
          <w:rFonts w:eastAsia="Times New Roman" w:cs="Helvetica"/>
          <w:b/>
          <w:i/>
          <w:color w:val="000000"/>
          <w:sz w:val="24"/>
          <w:szCs w:val="24"/>
        </w:rPr>
        <w:t> your sons will marry you;</w:t>
      </w:r>
      <w:r w:rsidRPr="00354947">
        <w:rPr>
          <w:rFonts w:eastAsia="Times New Roman" w:cs="Helvetica"/>
          <w:b/>
          <w:i/>
          <w:color w:val="000000"/>
          <w:sz w:val="24"/>
          <w:szCs w:val="24"/>
        </w:rPr>
        <w:br/>
      </w:r>
      <w:r w:rsidRPr="002A3D74">
        <w:rPr>
          <w:rFonts w:eastAsia="Times New Roman" w:cs="Helvetica"/>
          <w:b/>
          <w:i/>
          <w:color w:val="000000"/>
          <w:sz w:val="24"/>
          <w:szCs w:val="24"/>
        </w:rPr>
        <w:t>And </w:t>
      </w:r>
      <w:r w:rsidRPr="002A3D74">
        <w:rPr>
          <w:rFonts w:eastAsia="Times New Roman" w:cs="Helvetica"/>
          <w:b/>
          <w:i/>
          <w:iCs/>
          <w:color w:val="000000"/>
          <w:sz w:val="24"/>
          <w:szCs w:val="24"/>
        </w:rPr>
        <w:t>as</w:t>
      </w:r>
      <w:r w:rsidRPr="002A3D74">
        <w:rPr>
          <w:rFonts w:eastAsia="Times New Roman" w:cs="Helvetica"/>
          <w:b/>
          <w:i/>
          <w:color w:val="000000"/>
          <w:sz w:val="24"/>
          <w:szCs w:val="24"/>
        </w:rPr>
        <w:t xml:space="preserve"> the bridegroom rejoices over the bride, </w:t>
      </w:r>
      <w:r w:rsidRPr="002A3D74">
        <w:rPr>
          <w:rFonts w:eastAsia="Times New Roman" w:cs="Helvetica"/>
          <w:b/>
          <w:i/>
          <w:iCs/>
          <w:color w:val="000000"/>
          <w:sz w:val="24"/>
          <w:szCs w:val="24"/>
        </w:rPr>
        <w:t>So</w:t>
      </w:r>
      <w:r w:rsidRPr="002A3D74">
        <w:rPr>
          <w:rFonts w:eastAsia="Times New Roman" w:cs="Helvetica"/>
          <w:b/>
          <w:i/>
          <w:color w:val="000000"/>
          <w:sz w:val="24"/>
          <w:szCs w:val="24"/>
        </w:rPr>
        <w:t> your God will rejoice over you.</w:t>
      </w:r>
    </w:p>
    <w:p w14:paraId="1CD7F30F" w14:textId="77777777" w:rsidR="00354947" w:rsidRDefault="00354947" w:rsidP="00544D16">
      <w:pPr>
        <w:ind w:firstLine="720"/>
        <w:jc w:val="both"/>
        <w:rPr>
          <w:sz w:val="24"/>
          <w:szCs w:val="24"/>
        </w:rPr>
      </w:pPr>
    </w:p>
    <w:p w14:paraId="2394494A" w14:textId="77777777" w:rsidR="00AA079C" w:rsidRPr="0029796E" w:rsidRDefault="00AA079C" w:rsidP="0029796E">
      <w:pPr>
        <w:pStyle w:val="ListParagraph"/>
        <w:numPr>
          <w:ilvl w:val="0"/>
          <w:numId w:val="35"/>
        </w:numPr>
        <w:jc w:val="center"/>
        <w:rPr>
          <w:sz w:val="24"/>
          <w:szCs w:val="24"/>
        </w:rPr>
      </w:pPr>
    </w:p>
    <w:p w14:paraId="0ACC5043" w14:textId="77777777" w:rsidR="00884401" w:rsidRPr="000C6B78" w:rsidRDefault="00884401" w:rsidP="00884401">
      <w:pPr>
        <w:pStyle w:val="Heading4"/>
        <w:rPr>
          <w:rFonts w:asciiTheme="minorHAnsi" w:hAnsiTheme="minorHAnsi" w:cstheme="minorHAnsi"/>
          <w:vanish/>
        </w:rPr>
      </w:pPr>
      <w:r w:rsidRPr="000C6B78">
        <w:rPr>
          <w:rFonts w:asciiTheme="minorHAnsi" w:hAnsiTheme="minorHAnsi" w:cstheme="minorHAnsi"/>
          <w:vanish/>
        </w:rPr>
        <w:t>Cross references:</w:t>
      </w:r>
    </w:p>
    <w:p w14:paraId="5B2FCC8A" w14:textId="77777777" w:rsidR="00884401" w:rsidRPr="000C6B78" w:rsidRDefault="00F5691E" w:rsidP="00AD6CD0">
      <w:pPr>
        <w:numPr>
          <w:ilvl w:val="0"/>
          <w:numId w:val="27"/>
        </w:numPr>
        <w:spacing w:before="100" w:beforeAutospacing="1" w:after="100" w:afterAutospacing="1" w:line="240" w:lineRule="auto"/>
        <w:rPr>
          <w:rFonts w:cstheme="minorHAnsi"/>
          <w:vanish/>
        </w:rPr>
      </w:pPr>
      <w:hyperlink r:id="rId361" w:anchor="en-HCSB-30939" w:tooltip="Go to Revelation 14:13" w:history="1">
        <w:r w:rsidR="00884401" w:rsidRPr="000C6B78">
          <w:rPr>
            <w:rStyle w:val="Hyperlink"/>
            <w:rFonts w:cstheme="minorHAnsi"/>
            <w:vanish/>
          </w:rPr>
          <w:t>14:13</w:t>
        </w:r>
      </w:hyperlink>
      <w:r w:rsidR="00884401" w:rsidRPr="000C6B78">
        <w:rPr>
          <w:rFonts w:cstheme="minorHAnsi"/>
          <w:vanish/>
        </w:rPr>
        <w:t xml:space="preserve"> : </w:t>
      </w:r>
      <w:hyperlink r:id="rId362" w:history="1">
        <w:r w:rsidR="00884401" w:rsidRPr="000C6B78">
          <w:rPr>
            <w:rStyle w:val="Hyperlink"/>
            <w:rFonts w:cstheme="minorHAnsi"/>
            <w:vanish/>
          </w:rPr>
          <w:t>Rv 1:3; 16:15; 19:9; 20:6; 22:7, 14</w:t>
        </w:r>
      </w:hyperlink>
    </w:p>
    <w:p w14:paraId="53C6BECC" w14:textId="77777777" w:rsidR="000D1813" w:rsidRPr="000C6B78" w:rsidRDefault="000D1813" w:rsidP="005B0A51">
      <w:pPr>
        <w:jc w:val="center"/>
        <w:rPr>
          <w:rFonts w:cstheme="minorHAnsi"/>
          <w:b/>
          <w:sz w:val="40"/>
          <w:szCs w:val="40"/>
        </w:rPr>
      </w:pPr>
      <w:r w:rsidRPr="000C6B78">
        <w:rPr>
          <w:rFonts w:cstheme="minorHAnsi"/>
          <w:b/>
          <w:sz w:val="40"/>
          <w:szCs w:val="40"/>
        </w:rPr>
        <w:t>Chapter #</w:t>
      </w:r>
      <w:r w:rsidR="00FB33F5" w:rsidRPr="000C6B78">
        <w:rPr>
          <w:rFonts w:cstheme="minorHAnsi"/>
          <w:b/>
          <w:sz w:val="40"/>
          <w:szCs w:val="40"/>
        </w:rPr>
        <w:t xml:space="preserve"> </w:t>
      </w:r>
      <w:r w:rsidR="00F8468F">
        <w:rPr>
          <w:rFonts w:cstheme="minorHAnsi"/>
          <w:b/>
          <w:sz w:val="40"/>
          <w:szCs w:val="40"/>
        </w:rPr>
        <w:t>2</w:t>
      </w:r>
      <w:r w:rsidR="00EA3965">
        <w:rPr>
          <w:rFonts w:cstheme="minorHAnsi"/>
          <w:b/>
          <w:sz w:val="40"/>
          <w:szCs w:val="40"/>
        </w:rPr>
        <w:t>2</w:t>
      </w:r>
    </w:p>
    <w:p w14:paraId="0A926AD5" w14:textId="77777777" w:rsidR="000D1813" w:rsidRDefault="000D1813" w:rsidP="00EC2656">
      <w:pPr>
        <w:jc w:val="center"/>
        <w:rPr>
          <w:b/>
          <w:sz w:val="40"/>
          <w:szCs w:val="40"/>
        </w:rPr>
      </w:pPr>
      <w:r w:rsidRPr="00F63130">
        <w:rPr>
          <w:b/>
          <w:sz w:val="40"/>
          <w:szCs w:val="40"/>
        </w:rPr>
        <w:t>BEHOLD THE BRIDEGROOM</w:t>
      </w:r>
    </w:p>
    <w:p w14:paraId="2E19353D" w14:textId="77777777" w:rsidR="00DC2E1B" w:rsidRPr="00F414A2" w:rsidRDefault="00DC2E1B" w:rsidP="00DC2E1B">
      <w:pPr>
        <w:pStyle w:val="Heading1"/>
        <w:shd w:val="clear" w:color="auto" w:fill="FFFFFF"/>
        <w:spacing w:before="0"/>
        <w:jc w:val="center"/>
        <w:rPr>
          <w:rFonts w:asciiTheme="minorHAnsi" w:hAnsiTheme="minorHAnsi" w:cstheme="minorHAnsi"/>
          <w:bCs w:val="0"/>
          <w:i/>
          <w:color w:val="auto"/>
          <w:sz w:val="24"/>
          <w:szCs w:val="24"/>
        </w:rPr>
      </w:pPr>
      <w:r w:rsidRPr="00F414A2">
        <w:rPr>
          <w:rStyle w:val="passage-display-bcv"/>
          <w:rFonts w:asciiTheme="minorHAnsi" w:hAnsiTheme="minorHAnsi" w:cstheme="minorHAnsi"/>
          <w:bCs w:val="0"/>
          <w:i/>
          <w:color w:val="auto"/>
          <w:sz w:val="24"/>
          <w:szCs w:val="24"/>
        </w:rPr>
        <w:t>Revelation 22:16-17</w:t>
      </w:r>
      <w:r w:rsidRPr="00F414A2">
        <w:rPr>
          <w:rStyle w:val="passage-display-version"/>
          <w:rFonts w:asciiTheme="minorHAnsi" w:hAnsiTheme="minorHAnsi" w:cstheme="minorHAnsi"/>
          <w:bCs w:val="0"/>
          <w:i/>
          <w:color w:val="auto"/>
          <w:sz w:val="24"/>
          <w:szCs w:val="24"/>
        </w:rPr>
        <w:t xml:space="preserve"> (NIV)</w:t>
      </w:r>
    </w:p>
    <w:p w14:paraId="181C200E" w14:textId="77777777" w:rsidR="00DC2E1B" w:rsidRDefault="00DC2E1B" w:rsidP="00DC2E1B">
      <w:pPr>
        <w:pStyle w:val="NormalWeb"/>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46460B">
        <w:rPr>
          <w:rStyle w:val="woj"/>
          <w:rFonts w:asciiTheme="minorHAnsi" w:hAnsiTheme="minorHAnsi" w:cstheme="minorHAnsi"/>
          <w:b/>
          <w:i/>
          <w:color w:val="000000"/>
        </w:rPr>
        <w:t>I, Jesus,</w:t>
      </w:r>
      <w:r w:rsidRPr="0046460B">
        <w:rPr>
          <w:rStyle w:val="apple-converted-space"/>
          <w:rFonts w:asciiTheme="minorHAnsi" w:hAnsiTheme="minorHAnsi" w:cstheme="minorHAnsi"/>
          <w:b/>
          <w:i/>
          <w:color w:val="000000"/>
        </w:rPr>
        <w:t> </w:t>
      </w:r>
      <w:r w:rsidRPr="0046460B">
        <w:rPr>
          <w:rStyle w:val="woj"/>
          <w:rFonts w:asciiTheme="minorHAnsi" w:hAnsiTheme="minorHAnsi" w:cstheme="minorHAnsi"/>
          <w:b/>
          <w:i/>
          <w:color w:val="000000"/>
        </w:rPr>
        <w:t>have sent my angel</w:t>
      </w:r>
      <w:r w:rsidRPr="0046460B">
        <w:rPr>
          <w:rStyle w:val="apple-converted-space"/>
          <w:rFonts w:asciiTheme="minorHAnsi" w:hAnsiTheme="minorHAnsi" w:cstheme="minorHAnsi"/>
          <w:b/>
          <w:i/>
          <w:color w:val="000000"/>
        </w:rPr>
        <w:t> </w:t>
      </w:r>
      <w:r w:rsidRPr="0046460B">
        <w:rPr>
          <w:rStyle w:val="woj"/>
          <w:rFonts w:asciiTheme="minorHAnsi" w:hAnsiTheme="minorHAnsi" w:cstheme="minorHAnsi"/>
          <w:b/>
          <w:i/>
          <w:color w:val="000000"/>
        </w:rPr>
        <w:t>to give yo</w:t>
      </w:r>
      <w:r>
        <w:rPr>
          <w:rStyle w:val="woj"/>
          <w:rFonts w:asciiTheme="minorHAnsi" w:hAnsiTheme="minorHAnsi" w:cstheme="minorHAnsi"/>
          <w:b/>
          <w:i/>
          <w:color w:val="000000"/>
        </w:rPr>
        <w:t>u</w:t>
      </w:r>
      <w:r w:rsidRPr="0046460B">
        <w:rPr>
          <w:rStyle w:val="apple-converted-space"/>
          <w:rFonts w:asciiTheme="minorHAnsi" w:hAnsiTheme="minorHAnsi" w:cstheme="minorHAnsi"/>
          <w:b/>
          <w:i/>
          <w:color w:val="000000"/>
        </w:rPr>
        <w:t> </w:t>
      </w:r>
      <w:r w:rsidRPr="0046460B">
        <w:rPr>
          <w:rStyle w:val="woj"/>
          <w:rFonts w:asciiTheme="minorHAnsi" w:hAnsiTheme="minorHAnsi" w:cstheme="minorHAnsi"/>
          <w:b/>
          <w:i/>
          <w:color w:val="000000"/>
        </w:rPr>
        <w:t>this testimony for the churches.</w:t>
      </w:r>
      <w:r w:rsidRPr="0046460B">
        <w:rPr>
          <w:rStyle w:val="apple-converted-space"/>
          <w:rFonts w:asciiTheme="minorHAnsi" w:hAnsiTheme="minorHAnsi" w:cstheme="minorHAnsi"/>
          <w:b/>
          <w:i/>
          <w:color w:val="000000"/>
        </w:rPr>
        <w:t> </w:t>
      </w:r>
      <w:r w:rsidRPr="0046460B">
        <w:rPr>
          <w:rStyle w:val="woj"/>
          <w:rFonts w:asciiTheme="minorHAnsi" w:hAnsiTheme="minorHAnsi" w:cstheme="minorHAnsi"/>
          <w:b/>
          <w:i/>
          <w:color w:val="000000"/>
        </w:rPr>
        <w:t>I am the Root</w:t>
      </w:r>
      <w:r w:rsidRPr="0046460B">
        <w:rPr>
          <w:rStyle w:val="apple-converted-space"/>
          <w:rFonts w:asciiTheme="minorHAnsi" w:hAnsiTheme="minorHAnsi" w:cstheme="minorHAnsi"/>
          <w:b/>
          <w:i/>
          <w:color w:val="000000"/>
        </w:rPr>
        <w:t> </w:t>
      </w:r>
      <w:r w:rsidRPr="0046460B">
        <w:rPr>
          <w:rStyle w:val="woj"/>
          <w:rFonts w:asciiTheme="minorHAnsi" w:hAnsiTheme="minorHAnsi" w:cstheme="minorHAnsi"/>
          <w:b/>
          <w:i/>
          <w:color w:val="000000"/>
        </w:rPr>
        <w:t>and the Offspring of David,</w:t>
      </w:r>
      <w:r w:rsidRPr="0046460B">
        <w:rPr>
          <w:rStyle w:val="apple-converted-space"/>
          <w:rFonts w:asciiTheme="minorHAnsi" w:hAnsiTheme="minorHAnsi" w:cstheme="minorHAnsi"/>
          <w:b/>
          <w:i/>
          <w:color w:val="000000"/>
        </w:rPr>
        <w:t> </w:t>
      </w:r>
      <w:r w:rsidRPr="0046460B">
        <w:rPr>
          <w:rStyle w:val="woj"/>
          <w:rFonts w:asciiTheme="minorHAnsi" w:hAnsiTheme="minorHAnsi" w:cstheme="minorHAnsi"/>
          <w:b/>
          <w:i/>
          <w:color w:val="000000"/>
        </w:rPr>
        <w:t>and the bright Morning Star.”</w:t>
      </w:r>
      <w:r>
        <w:rPr>
          <w:rStyle w:val="woj"/>
          <w:rFonts w:asciiTheme="minorHAnsi" w:hAnsiTheme="minorHAnsi" w:cstheme="minorHAnsi"/>
          <w:b/>
          <w:i/>
          <w:color w:val="000000"/>
        </w:rPr>
        <w:t xml:space="preserve"> </w:t>
      </w:r>
      <w:r w:rsidRPr="0046460B">
        <w:rPr>
          <w:rStyle w:val="text"/>
          <w:rFonts w:asciiTheme="minorHAnsi" w:hAnsiTheme="minorHAnsi" w:cstheme="minorHAnsi"/>
          <w:b/>
          <w:bCs/>
          <w:i/>
          <w:color w:val="000000"/>
          <w:vertAlign w:val="superscript"/>
        </w:rPr>
        <w:t>17 </w:t>
      </w:r>
      <w:r w:rsidRPr="0046460B">
        <w:rPr>
          <w:rStyle w:val="text"/>
          <w:rFonts w:asciiTheme="minorHAnsi" w:hAnsiTheme="minorHAnsi" w:cstheme="minorHAnsi"/>
          <w:b/>
          <w:i/>
          <w:color w:val="000000"/>
        </w:rPr>
        <w:t>The Spirit</w:t>
      </w:r>
      <w:r w:rsidRPr="0046460B">
        <w:rPr>
          <w:rStyle w:val="apple-converted-space"/>
          <w:rFonts w:asciiTheme="minorHAnsi" w:hAnsiTheme="minorHAnsi" w:cstheme="minorHAnsi"/>
          <w:b/>
          <w:i/>
          <w:color w:val="000000"/>
        </w:rPr>
        <w:t> </w:t>
      </w:r>
      <w:r w:rsidRPr="0046460B">
        <w:rPr>
          <w:rStyle w:val="text"/>
          <w:rFonts w:asciiTheme="minorHAnsi" w:hAnsiTheme="minorHAnsi" w:cstheme="minorHAnsi"/>
          <w:b/>
          <w:i/>
          <w:color w:val="000000"/>
        </w:rPr>
        <w:t>and the bride</w:t>
      </w:r>
      <w:r w:rsidRPr="0046460B">
        <w:rPr>
          <w:rStyle w:val="apple-converted-space"/>
          <w:rFonts w:asciiTheme="minorHAnsi" w:hAnsiTheme="minorHAnsi" w:cstheme="minorHAnsi"/>
          <w:b/>
          <w:i/>
          <w:color w:val="000000"/>
        </w:rPr>
        <w:t> </w:t>
      </w:r>
      <w:r w:rsidRPr="0046460B">
        <w:rPr>
          <w:rStyle w:val="text"/>
          <w:rFonts w:asciiTheme="minorHAnsi" w:hAnsiTheme="minorHAnsi" w:cstheme="minorHAnsi"/>
          <w:b/>
          <w:i/>
          <w:color w:val="000000"/>
        </w:rPr>
        <w:t>say, “Come!” And let the one who hears say, “Come!” Let the one who is thirsty come; and let the one who wishes take the free gift of the water of life.</w:t>
      </w:r>
    </w:p>
    <w:p w14:paraId="0A068A16" w14:textId="77777777" w:rsidR="00E872CF" w:rsidRDefault="00E872CF" w:rsidP="00E872CF">
      <w:pPr>
        <w:ind w:firstLine="720"/>
        <w:jc w:val="both"/>
        <w:rPr>
          <w:sz w:val="24"/>
          <w:szCs w:val="24"/>
        </w:rPr>
      </w:pPr>
      <w:r>
        <w:rPr>
          <w:sz w:val="24"/>
          <w:szCs w:val="24"/>
        </w:rPr>
        <w:t xml:space="preserve">Over the seven years, that I owned the bridal gallery, </w:t>
      </w:r>
      <w:r w:rsidRPr="00EF0A08">
        <w:rPr>
          <w:sz w:val="24"/>
          <w:szCs w:val="24"/>
        </w:rPr>
        <w:t xml:space="preserve"> most weekends I stood </w:t>
      </w:r>
      <w:r>
        <w:rPr>
          <w:sz w:val="24"/>
          <w:szCs w:val="24"/>
        </w:rPr>
        <w:t xml:space="preserve"> with the bride, and </w:t>
      </w:r>
      <w:r w:rsidRPr="00EF0A08">
        <w:rPr>
          <w:sz w:val="24"/>
          <w:szCs w:val="24"/>
        </w:rPr>
        <w:t>usually her Father</w:t>
      </w:r>
      <w:r>
        <w:rPr>
          <w:sz w:val="24"/>
          <w:szCs w:val="24"/>
        </w:rPr>
        <w:t xml:space="preserve">,  </w:t>
      </w:r>
      <w:r w:rsidRPr="00EF0A08">
        <w:rPr>
          <w:sz w:val="24"/>
          <w:szCs w:val="24"/>
        </w:rPr>
        <w:t xml:space="preserve">behind </w:t>
      </w:r>
      <w:r>
        <w:rPr>
          <w:sz w:val="24"/>
          <w:szCs w:val="24"/>
        </w:rPr>
        <w:t xml:space="preserve">as set of </w:t>
      </w:r>
      <w:r w:rsidRPr="00EF0A08">
        <w:rPr>
          <w:sz w:val="24"/>
          <w:szCs w:val="24"/>
        </w:rPr>
        <w:t>doors, as we waite</w:t>
      </w:r>
      <w:r w:rsidR="00AA079C">
        <w:rPr>
          <w:sz w:val="24"/>
          <w:szCs w:val="24"/>
        </w:rPr>
        <w:t>d for the cue of a special song: like,</w:t>
      </w:r>
      <w:r>
        <w:rPr>
          <w:sz w:val="24"/>
          <w:szCs w:val="24"/>
        </w:rPr>
        <w:t xml:space="preserve"> The </w:t>
      </w:r>
      <w:r w:rsidR="002A3D74">
        <w:rPr>
          <w:b/>
          <w:i/>
          <w:sz w:val="24"/>
          <w:szCs w:val="24"/>
        </w:rPr>
        <w:t>Wedding march</w:t>
      </w:r>
      <w:r w:rsidR="00AA079C">
        <w:rPr>
          <w:b/>
          <w:i/>
          <w:sz w:val="24"/>
          <w:szCs w:val="24"/>
        </w:rPr>
        <w:t>,</w:t>
      </w:r>
      <w:r w:rsidR="002A3D74">
        <w:rPr>
          <w:b/>
          <w:i/>
          <w:sz w:val="24"/>
          <w:szCs w:val="24"/>
        </w:rPr>
        <w:t xml:space="preserve"> or Here C</w:t>
      </w:r>
      <w:r w:rsidRPr="003E220E">
        <w:rPr>
          <w:b/>
          <w:i/>
          <w:sz w:val="24"/>
          <w:szCs w:val="24"/>
        </w:rPr>
        <w:t>omes the Bride</w:t>
      </w:r>
      <w:r>
        <w:rPr>
          <w:sz w:val="24"/>
          <w:szCs w:val="24"/>
        </w:rPr>
        <w:t>.</w:t>
      </w:r>
      <w:r w:rsidRPr="00EF0A08">
        <w:rPr>
          <w:sz w:val="24"/>
          <w:szCs w:val="24"/>
        </w:rPr>
        <w:t xml:space="preserve"> As the doors opened</w:t>
      </w:r>
      <w:r>
        <w:rPr>
          <w:sz w:val="24"/>
          <w:szCs w:val="24"/>
        </w:rPr>
        <w:t>,</w:t>
      </w:r>
      <w:r w:rsidRPr="00EF0A08">
        <w:rPr>
          <w:sz w:val="24"/>
          <w:szCs w:val="24"/>
        </w:rPr>
        <w:t xml:space="preserve"> I would fluff her train and</w:t>
      </w:r>
      <w:r>
        <w:rPr>
          <w:sz w:val="24"/>
          <w:szCs w:val="24"/>
        </w:rPr>
        <w:t xml:space="preserve"> it would float like a cloud to the ground, usually strewn with rose pedals placed there by the flower girl and ring barrier. As</w:t>
      </w:r>
      <w:r w:rsidRPr="00EF0A08">
        <w:rPr>
          <w:sz w:val="24"/>
          <w:szCs w:val="24"/>
        </w:rPr>
        <w:t xml:space="preserve"> she would begi</w:t>
      </w:r>
      <w:r>
        <w:rPr>
          <w:sz w:val="24"/>
          <w:szCs w:val="24"/>
        </w:rPr>
        <w:t>n her walk down the aisle, every eye in the room was focused</w:t>
      </w:r>
      <w:r w:rsidRPr="00EF0A08">
        <w:rPr>
          <w:sz w:val="24"/>
          <w:szCs w:val="24"/>
        </w:rPr>
        <w:t xml:space="preserve"> on her,</w:t>
      </w:r>
      <w:r>
        <w:rPr>
          <w:sz w:val="24"/>
          <w:szCs w:val="24"/>
        </w:rPr>
        <w:t xml:space="preserve"> especially the bridegroom. B</w:t>
      </w:r>
      <w:r w:rsidRPr="00EF0A08">
        <w:rPr>
          <w:sz w:val="24"/>
          <w:szCs w:val="24"/>
        </w:rPr>
        <w:t>ut from my position,</w:t>
      </w:r>
      <w:r>
        <w:rPr>
          <w:sz w:val="24"/>
          <w:szCs w:val="24"/>
        </w:rPr>
        <w:t xml:space="preserve"> in the back of the church, my attention shifted from the bride to the groom. Sometime</w:t>
      </w:r>
      <w:r w:rsidR="004F516B">
        <w:rPr>
          <w:sz w:val="24"/>
          <w:szCs w:val="24"/>
        </w:rPr>
        <w:t>s</w:t>
      </w:r>
      <w:r>
        <w:rPr>
          <w:sz w:val="24"/>
          <w:szCs w:val="24"/>
        </w:rPr>
        <w:t xml:space="preserve">, he became so overcome with joy at the sight of his beloved </w:t>
      </w:r>
      <w:r w:rsidR="004F516B">
        <w:rPr>
          <w:sz w:val="24"/>
          <w:szCs w:val="24"/>
        </w:rPr>
        <w:t xml:space="preserve">that </w:t>
      </w:r>
      <w:r>
        <w:rPr>
          <w:sz w:val="24"/>
          <w:szCs w:val="24"/>
        </w:rPr>
        <w:t xml:space="preserve">it would bring him to tears. </w:t>
      </w:r>
      <w:r w:rsidRPr="00EF0A08">
        <w:rPr>
          <w:sz w:val="24"/>
          <w:szCs w:val="24"/>
        </w:rPr>
        <w:t>It was</w:t>
      </w:r>
      <w:r>
        <w:rPr>
          <w:sz w:val="24"/>
          <w:szCs w:val="24"/>
        </w:rPr>
        <w:t xml:space="preserve"> his face</w:t>
      </w:r>
      <w:r w:rsidRPr="00EF0A08">
        <w:rPr>
          <w:sz w:val="24"/>
          <w:szCs w:val="24"/>
        </w:rPr>
        <w:t xml:space="preserve">, beholding his </w:t>
      </w:r>
      <w:r>
        <w:rPr>
          <w:sz w:val="24"/>
          <w:szCs w:val="24"/>
        </w:rPr>
        <w:t xml:space="preserve">beautiful </w:t>
      </w:r>
      <w:r w:rsidRPr="00EF0A08">
        <w:rPr>
          <w:sz w:val="24"/>
          <w:szCs w:val="24"/>
        </w:rPr>
        <w:t xml:space="preserve">bride, which moved me the most. </w:t>
      </w:r>
    </w:p>
    <w:p w14:paraId="37EC2F08" w14:textId="77777777" w:rsidR="00E872CF" w:rsidRDefault="00E872CF" w:rsidP="00E872CF">
      <w:pPr>
        <w:ind w:firstLine="720"/>
        <w:jc w:val="both"/>
        <w:rPr>
          <w:sz w:val="24"/>
          <w:szCs w:val="24"/>
        </w:rPr>
      </w:pPr>
      <w:r>
        <w:rPr>
          <w:sz w:val="24"/>
          <w:szCs w:val="24"/>
        </w:rPr>
        <w:t>However, in the days when the Lord</w:t>
      </w:r>
      <w:r w:rsidRPr="00EF0A08">
        <w:rPr>
          <w:sz w:val="24"/>
          <w:szCs w:val="24"/>
        </w:rPr>
        <w:t xml:space="preserve"> Jesus</w:t>
      </w:r>
      <w:r>
        <w:rPr>
          <w:sz w:val="24"/>
          <w:szCs w:val="24"/>
        </w:rPr>
        <w:t xml:space="preserve"> walked this earth,</w:t>
      </w:r>
      <w:r w:rsidRPr="00EF0A08">
        <w:rPr>
          <w:sz w:val="24"/>
          <w:szCs w:val="24"/>
        </w:rPr>
        <w:t xml:space="preserve"> it was the bridegroom</w:t>
      </w:r>
      <w:r>
        <w:rPr>
          <w:sz w:val="24"/>
          <w:szCs w:val="24"/>
        </w:rPr>
        <w:t>, not the bride,</w:t>
      </w:r>
      <w:r w:rsidRPr="00EF0A08">
        <w:rPr>
          <w:sz w:val="24"/>
          <w:szCs w:val="24"/>
        </w:rPr>
        <w:t xml:space="preserve"> who was the center of attention</w:t>
      </w:r>
      <w:r>
        <w:rPr>
          <w:sz w:val="24"/>
          <w:szCs w:val="24"/>
        </w:rPr>
        <w:t>.</w:t>
      </w:r>
      <w:r w:rsidRPr="002E7ED8">
        <w:rPr>
          <w:sz w:val="24"/>
          <w:szCs w:val="24"/>
        </w:rPr>
        <w:t xml:space="preserve"> </w:t>
      </w:r>
      <w:r w:rsidR="004F516B">
        <w:rPr>
          <w:sz w:val="24"/>
          <w:szCs w:val="24"/>
        </w:rPr>
        <w:t xml:space="preserve">As this thought is </w:t>
      </w:r>
      <w:r>
        <w:rPr>
          <w:sz w:val="24"/>
          <w:szCs w:val="24"/>
        </w:rPr>
        <w:t>cap</w:t>
      </w:r>
      <w:r w:rsidR="004F516B">
        <w:rPr>
          <w:sz w:val="24"/>
          <w:szCs w:val="24"/>
        </w:rPr>
        <w:t>tured in</w:t>
      </w:r>
      <w:r>
        <w:rPr>
          <w:sz w:val="24"/>
          <w:szCs w:val="24"/>
        </w:rPr>
        <w:t xml:space="preserve"> our mind</w:t>
      </w:r>
      <w:r w:rsidR="004F516B">
        <w:rPr>
          <w:sz w:val="24"/>
          <w:szCs w:val="24"/>
        </w:rPr>
        <w:t>’</w:t>
      </w:r>
      <w:r>
        <w:rPr>
          <w:sz w:val="24"/>
          <w:szCs w:val="24"/>
        </w:rPr>
        <w:t xml:space="preserve">s eye, let’s turn the spotlight on the One who was </w:t>
      </w:r>
      <w:r w:rsidRPr="00EF0A08">
        <w:rPr>
          <w:sz w:val="24"/>
          <w:szCs w:val="24"/>
        </w:rPr>
        <w:t>hidden from the writers of the Old Testame</w:t>
      </w:r>
      <w:r>
        <w:rPr>
          <w:sz w:val="24"/>
          <w:szCs w:val="24"/>
        </w:rPr>
        <w:t xml:space="preserve">nt </w:t>
      </w:r>
      <w:r w:rsidR="004F516B">
        <w:rPr>
          <w:sz w:val="24"/>
          <w:szCs w:val="24"/>
        </w:rPr>
        <w:t>by</w:t>
      </w:r>
      <w:r>
        <w:rPr>
          <w:sz w:val="24"/>
          <w:szCs w:val="24"/>
        </w:rPr>
        <w:t xml:space="preserve"> signs, </w:t>
      </w:r>
      <w:r w:rsidR="004F516B">
        <w:rPr>
          <w:sz w:val="24"/>
          <w:szCs w:val="24"/>
        </w:rPr>
        <w:t>types and symbols. And yet He</w:t>
      </w:r>
      <w:r>
        <w:rPr>
          <w:sz w:val="24"/>
          <w:szCs w:val="24"/>
        </w:rPr>
        <w:t xml:space="preserve"> is unveiled in all His glory in the New Testament. </w:t>
      </w:r>
      <w:r w:rsidRPr="00EF0A08">
        <w:rPr>
          <w:sz w:val="24"/>
          <w:szCs w:val="24"/>
        </w:rPr>
        <w:t xml:space="preserve">The entire counsel of the </w:t>
      </w:r>
      <w:r>
        <w:rPr>
          <w:sz w:val="24"/>
          <w:szCs w:val="24"/>
        </w:rPr>
        <w:t>Word of God</w:t>
      </w:r>
      <w:r w:rsidRPr="00EF0A08">
        <w:rPr>
          <w:sz w:val="24"/>
          <w:szCs w:val="24"/>
        </w:rPr>
        <w:t xml:space="preserve"> </w:t>
      </w:r>
      <w:r>
        <w:rPr>
          <w:sz w:val="24"/>
          <w:szCs w:val="24"/>
        </w:rPr>
        <w:t xml:space="preserve">reveals </w:t>
      </w:r>
      <w:r w:rsidRPr="00EF0A08">
        <w:rPr>
          <w:sz w:val="24"/>
          <w:szCs w:val="24"/>
        </w:rPr>
        <w:t>a divine mystery</w:t>
      </w:r>
      <w:r>
        <w:rPr>
          <w:sz w:val="24"/>
          <w:szCs w:val="24"/>
        </w:rPr>
        <w:t>….</w:t>
      </w:r>
      <w:r w:rsidRPr="00EF0A08">
        <w:rPr>
          <w:sz w:val="24"/>
          <w:szCs w:val="24"/>
        </w:rPr>
        <w:t xml:space="preserve"> </w:t>
      </w:r>
      <w:r>
        <w:rPr>
          <w:sz w:val="24"/>
          <w:szCs w:val="24"/>
        </w:rPr>
        <w:t>The mystery is this: t</w:t>
      </w:r>
      <w:r w:rsidRPr="00EF0A08">
        <w:rPr>
          <w:sz w:val="24"/>
          <w:szCs w:val="24"/>
        </w:rPr>
        <w:t xml:space="preserve">he </w:t>
      </w:r>
      <w:r w:rsidRPr="00370824">
        <w:rPr>
          <w:b/>
          <w:sz w:val="24"/>
          <w:szCs w:val="24"/>
        </w:rPr>
        <w:t>King</w:t>
      </w:r>
      <w:r w:rsidRPr="00EF0A08">
        <w:rPr>
          <w:sz w:val="24"/>
          <w:szCs w:val="24"/>
        </w:rPr>
        <w:t xml:space="preserve"> </w:t>
      </w:r>
      <w:r w:rsidRPr="00370824">
        <w:rPr>
          <w:b/>
          <w:sz w:val="24"/>
          <w:szCs w:val="24"/>
        </w:rPr>
        <w:t>of</w:t>
      </w:r>
      <w:r w:rsidRPr="00EF0A08">
        <w:rPr>
          <w:sz w:val="24"/>
          <w:szCs w:val="24"/>
        </w:rPr>
        <w:t xml:space="preserve"> </w:t>
      </w:r>
      <w:r w:rsidRPr="00370824">
        <w:rPr>
          <w:b/>
          <w:sz w:val="24"/>
          <w:szCs w:val="24"/>
        </w:rPr>
        <w:t>Glory</w:t>
      </w:r>
      <w:r w:rsidRPr="00EF0A08">
        <w:rPr>
          <w:sz w:val="24"/>
          <w:szCs w:val="24"/>
        </w:rPr>
        <w:t xml:space="preserve"> </w:t>
      </w:r>
      <w:r w:rsidRPr="00370824">
        <w:rPr>
          <w:b/>
          <w:sz w:val="24"/>
          <w:szCs w:val="24"/>
        </w:rPr>
        <w:t>is</w:t>
      </w:r>
      <w:r w:rsidRPr="00EF0A08">
        <w:rPr>
          <w:sz w:val="24"/>
          <w:szCs w:val="24"/>
        </w:rPr>
        <w:t xml:space="preserve"> </w:t>
      </w:r>
      <w:r w:rsidRPr="00370824">
        <w:rPr>
          <w:b/>
          <w:sz w:val="24"/>
          <w:szCs w:val="24"/>
        </w:rPr>
        <w:t>the</w:t>
      </w:r>
      <w:r w:rsidRPr="00EF0A08">
        <w:rPr>
          <w:sz w:val="24"/>
          <w:szCs w:val="24"/>
        </w:rPr>
        <w:t xml:space="preserve"> </w:t>
      </w:r>
      <w:r w:rsidRPr="00664D8E">
        <w:rPr>
          <w:b/>
          <w:sz w:val="24"/>
          <w:szCs w:val="24"/>
        </w:rPr>
        <w:t>Lord</w:t>
      </w:r>
      <w:r w:rsidRPr="00EF0A08">
        <w:rPr>
          <w:sz w:val="24"/>
          <w:szCs w:val="24"/>
        </w:rPr>
        <w:t xml:space="preserve"> </w:t>
      </w:r>
      <w:r w:rsidRPr="00664D8E">
        <w:rPr>
          <w:b/>
          <w:sz w:val="24"/>
          <w:szCs w:val="24"/>
        </w:rPr>
        <w:t>Jesus</w:t>
      </w:r>
      <w:r w:rsidRPr="00EF0A08">
        <w:rPr>
          <w:sz w:val="24"/>
          <w:szCs w:val="24"/>
        </w:rPr>
        <w:t xml:space="preserve"> </w:t>
      </w:r>
      <w:r w:rsidRPr="00664D8E">
        <w:rPr>
          <w:b/>
          <w:sz w:val="24"/>
          <w:szCs w:val="24"/>
        </w:rPr>
        <w:t>Christ</w:t>
      </w:r>
      <w:r w:rsidRPr="00EF0A08">
        <w:rPr>
          <w:sz w:val="24"/>
          <w:szCs w:val="24"/>
        </w:rPr>
        <w:t>!  He is the subject of the Bible, from cover to cover</w:t>
      </w:r>
      <w:r>
        <w:rPr>
          <w:sz w:val="24"/>
          <w:szCs w:val="24"/>
        </w:rPr>
        <w:t>.</w:t>
      </w:r>
    </w:p>
    <w:p w14:paraId="7AD512DB" w14:textId="77777777" w:rsidR="00E8675A" w:rsidRPr="004F516B" w:rsidRDefault="00E8675A" w:rsidP="00E8675A">
      <w:pPr>
        <w:spacing w:before="100" w:beforeAutospacing="1" w:after="100" w:afterAutospacing="1" w:line="240" w:lineRule="auto"/>
        <w:jc w:val="center"/>
        <w:rPr>
          <w:rFonts w:eastAsia="Times New Roman" w:cstheme="minorHAnsi"/>
          <w:b/>
          <w:i/>
          <w:sz w:val="24"/>
          <w:szCs w:val="24"/>
        </w:rPr>
      </w:pPr>
      <w:r w:rsidRPr="004F516B">
        <w:rPr>
          <w:rFonts w:eastAsia="Times New Roman" w:cstheme="minorHAnsi"/>
          <w:b/>
          <w:i/>
          <w:sz w:val="24"/>
          <w:szCs w:val="24"/>
        </w:rPr>
        <w:t>Psalms 45:1-1</w:t>
      </w:r>
      <w:r w:rsidR="000C6B78" w:rsidRPr="004F516B">
        <w:rPr>
          <w:rFonts w:eastAsia="Times New Roman" w:cstheme="minorHAnsi"/>
          <w:b/>
          <w:i/>
          <w:sz w:val="24"/>
          <w:szCs w:val="24"/>
        </w:rPr>
        <w:t>2</w:t>
      </w:r>
      <w:r w:rsidR="00620BB6" w:rsidRPr="004F516B">
        <w:rPr>
          <w:rFonts w:eastAsia="Times New Roman" w:cstheme="minorHAnsi"/>
          <w:b/>
          <w:i/>
          <w:sz w:val="24"/>
          <w:szCs w:val="24"/>
        </w:rPr>
        <w:t xml:space="preserve"> (NIV)</w:t>
      </w:r>
    </w:p>
    <w:p w14:paraId="5B414A4D" w14:textId="77777777" w:rsidR="00620BB6" w:rsidRPr="00620BB6" w:rsidRDefault="00620BB6" w:rsidP="00620BB6">
      <w:pPr>
        <w:pStyle w:val="line"/>
        <w:shd w:val="clear" w:color="auto" w:fill="FFFFFF"/>
        <w:spacing w:before="0" w:beforeAutospacing="0" w:after="0" w:afterAutospacing="0" w:line="360" w:lineRule="atLeast"/>
        <w:jc w:val="center"/>
        <w:rPr>
          <w:rFonts w:asciiTheme="minorHAnsi" w:hAnsiTheme="minorHAnsi" w:cstheme="minorHAnsi"/>
          <w:b/>
          <w:i/>
          <w:color w:val="000000"/>
        </w:rPr>
      </w:pPr>
      <w:r w:rsidRPr="00620BB6">
        <w:rPr>
          <w:rStyle w:val="text"/>
          <w:rFonts w:asciiTheme="minorHAnsi" w:hAnsiTheme="minorHAnsi" w:cstheme="minorHAnsi"/>
          <w:b/>
          <w:i/>
          <w:color w:val="000000"/>
        </w:rPr>
        <w:t>My heart is stirred by a noble theme</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as I recite my verses for the king;</w:t>
      </w:r>
      <w:r w:rsidRPr="00620BB6">
        <w:rPr>
          <w:rFonts w:asciiTheme="minorHAnsi" w:hAnsiTheme="minorHAnsi" w:cstheme="minorHAnsi"/>
          <w:b/>
          <w:i/>
          <w:color w:val="000000"/>
        </w:rPr>
        <w:br/>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my tongue is the pen of a skillful writer.</w:t>
      </w:r>
      <w:r w:rsidRPr="00620BB6">
        <w:rPr>
          <w:rStyle w:val="text"/>
          <w:rFonts w:asciiTheme="minorHAnsi" w:hAnsiTheme="minorHAnsi" w:cstheme="minorHAnsi"/>
          <w:b/>
          <w:bCs/>
          <w:i/>
          <w:color w:val="000000"/>
          <w:vertAlign w:val="superscript"/>
        </w:rPr>
        <w:t>2 </w:t>
      </w:r>
      <w:r w:rsidRPr="00620BB6">
        <w:rPr>
          <w:rStyle w:val="text"/>
          <w:rFonts w:asciiTheme="minorHAnsi" w:hAnsiTheme="minorHAnsi" w:cstheme="minorHAnsi"/>
          <w:b/>
          <w:i/>
          <w:color w:val="000000"/>
        </w:rPr>
        <w:t>You are the most excellent of men</w:t>
      </w:r>
      <w:r w:rsidRPr="00620BB6">
        <w:rPr>
          <w:rFonts w:asciiTheme="minorHAnsi" w:hAnsiTheme="minorHAnsi" w:cstheme="minorHAnsi"/>
          <w:b/>
          <w:i/>
          <w:color w:val="000000"/>
        </w:rPr>
        <w:br/>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and your lips have been anointed with grace,</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 xml:space="preserve">since God has blessed you forever. </w:t>
      </w:r>
      <w:r w:rsidRPr="00620BB6">
        <w:rPr>
          <w:rStyle w:val="text"/>
          <w:rFonts w:asciiTheme="minorHAnsi" w:hAnsiTheme="minorHAnsi" w:cstheme="minorHAnsi"/>
          <w:b/>
          <w:bCs/>
          <w:i/>
          <w:color w:val="000000"/>
          <w:vertAlign w:val="superscript"/>
        </w:rPr>
        <w:t>3 </w:t>
      </w:r>
      <w:r w:rsidRPr="00620BB6">
        <w:rPr>
          <w:rStyle w:val="text"/>
          <w:rFonts w:asciiTheme="minorHAnsi" w:hAnsiTheme="minorHAnsi" w:cstheme="minorHAnsi"/>
          <w:b/>
          <w:i/>
          <w:color w:val="000000"/>
        </w:rPr>
        <w:t>Gird your sword</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on your side, you mighty one;</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clothe yourself with splendor and majesty.</w:t>
      </w:r>
      <w:r w:rsidRPr="00620BB6">
        <w:rPr>
          <w:rStyle w:val="text"/>
          <w:rFonts w:asciiTheme="minorHAnsi" w:hAnsiTheme="minorHAnsi" w:cstheme="minorHAnsi"/>
          <w:b/>
          <w:bCs/>
          <w:i/>
          <w:color w:val="000000"/>
          <w:vertAlign w:val="superscript"/>
        </w:rPr>
        <w:t>4 </w:t>
      </w:r>
      <w:r w:rsidRPr="00620BB6">
        <w:rPr>
          <w:rStyle w:val="text"/>
          <w:rFonts w:asciiTheme="minorHAnsi" w:hAnsiTheme="minorHAnsi" w:cstheme="minorHAnsi"/>
          <w:b/>
          <w:i/>
          <w:color w:val="000000"/>
        </w:rPr>
        <w:t>In your majesty ride forth victoriously</w:t>
      </w:r>
      <w:r w:rsidRPr="00620BB6">
        <w:rPr>
          <w:rFonts w:asciiTheme="minorHAnsi" w:hAnsiTheme="minorHAnsi" w:cstheme="minorHAnsi"/>
          <w:b/>
          <w:i/>
          <w:color w:val="000000"/>
        </w:rPr>
        <w:br/>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in the cause of truth, humility and justice;</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let your right hand</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achieve awesome deeds.</w:t>
      </w:r>
      <w:r w:rsidRPr="00620BB6">
        <w:rPr>
          <w:rStyle w:val="text"/>
          <w:rFonts w:asciiTheme="minorHAnsi" w:hAnsiTheme="minorHAnsi" w:cstheme="minorHAnsi"/>
          <w:b/>
          <w:bCs/>
          <w:i/>
          <w:color w:val="000000"/>
          <w:vertAlign w:val="superscript"/>
        </w:rPr>
        <w:t>5 </w:t>
      </w:r>
      <w:r w:rsidRPr="00620BB6">
        <w:rPr>
          <w:rStyle w:val="text"/>
          <w:rFonts w:asciiTheme="minorHAnsi" w:hAnsiTheme="minorHAnsi" w:cstheme="minorHAnsi"/>
          <w:b/>
          <w:i/>
          <w:color w:val="000000"/>
        </w:rPr>
        <w:t>Let your sharp arrows</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pierce the hearts</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of the king’s enemies;</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let the nations fall beneath your feet.</w:t>
      </w:r>
      <w:r w:rsidRPr="00620BB6">
        <w:rPr>
          <w:rStyle w:val="text"/>
          <w:rFonts w:asciiTheme="minorHAnsi" w:hAnsiTheme="minorHAnsi" w:cstheme="minorHAnsi"/>
          <w:b/>
          <w:bCs/>
          <w:i/>
          <w:color w:val="000000"/>
          <w:vertAlign w:val="superscript"/>
        </w:rPr>
        <w:t>6 </w:t>
      </w:r>
      <w:r w:rsidR="00ED5E2D">
        <w:rPr>
          <w:rStyle w:val="text"/>
          <w:rFonts w:asciiTheme="minorHAnsi" w:hAnsiTheme="minorHAnsi" w:cstheme="minorHAnsi"/>
          <w:b/>
          <w:i/>
          <w:color w:val="000000"/>
        </w:rPr>
        <w:t>Your throne, O God,</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will last for ever and ever;</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a scepter of justice will be the scepter of your kingdom.</w:t>
      </w:r>
      <w:r w:rsidRPr="00620BB6">
        <w:rPr>
          <w:rFonts w:asciiTheme="minorHAnsi" w:hAnsiTheme="minorHAnsi" w:cstheme="minorHAnsi"/>
          <w:b/>
          <w:i/>
          <w:color w:val="000000"/>
        </w:rPr>
        <w:br/>
      </w:r>
      <w:r w:rsidRPr="00620BB6">
        <w:rPr>
          <w:rStyle w:val="text"/>
          <w:rFonts w:asciiTheme="minorHAnsi" w:hAnsiTheme="minorHAnsi" w:cstheme="minorHAnsi"/>
          <w:b/>
          <w:bCs/>
          <w:i/>
          <w:color w:val="000000"/>
          <w:vertAlign w:val="superscript"/>
        </w:rPr>
        <w:t>7 </w:t>
      </w:r>
      <w:r w:rsidRPr="00620BB6">
        <w:rPr>
          <w:rStyle w:val="text"/>
          <w:rFonts w:asciiTheme="minorHAnsi" w:hAnsiTheme="minorHAnsi" w:cstheme="minorHAnsi"/>
          <w:b/>
          <w:i/>
          <w:color w:val="000000"/>
        </w:rPr>
        <w:t>You love righteousness</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and hate wickedness; therefore God, your God, has set you above your companions</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by anointing</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you with the oil of joy.</w:t>
      </w:r>
      <w:r w:rsidRPr="00620BB6">
        <w:rPr>
          <w:rStyle w:val="text"/>
          <w:rFonts w:asciiTheme="minorHAnsi" w:hAnsiTheme="minorHAnsi" w:cstheme="minorHAnsi"/>
          <w:b/>
          <w:bCs/>
          <w:i/>
          <w:color w:val="000000"/>
          <w:vertAlign w:val="superscript"/>
        </w:rPr>
        <w:t>8 </w:t>
      </w:r>
      <w:r w:rsidRPr="00620BB6">
        <w:rPr>
          <w:rStyle w:val="text"/>
          <w:rFonts w:asciiTheme="minorHAnsi" w:hAnsiTheme="minorHAnsi" w:cstheme="minorHAnsi"/>
          <w:b/>
          <w:i/>
          <w:color w:val="000000"/>
        </w:rPr>
        <w:t>All your robes are fragrant</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with myrrh</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and aloes</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and cassia;</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from palaces adorned with ivory</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the music of the strings</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makes you glad.</w:t>
      </w:r>
      <w:r w:rsidRPr="00620BB6">
        <w:rPr>
          <w:rStyle w:val="text"/>
          <w:rFonts w:asciiTheme="minorHAnsi" w:hAnsiTheme="minorHAnsi" w:cstheme="minorHAnsi"/>
          <w:b/>
          <w:bCs/>
          <w:i/>
          <w:color w:val="000000"/>
          <w:vertAlign w:val="superscript"/>
        </w:rPr>
        <w:t>9 </w:t>
      </w:r>
      <w:r w:rsidRPr="00620BB6">
        <w:rPr>
          <w:rStyle w:val="text"/>
          <w:rFonts w:asciiTheme="minorHAnsi" w:hAnsiTheme="minorHAnsi" w:cstheme="minorHAnsi"/>
          <w:b/>
          <w:i/>
          <w:color w:val="000000"/>
        </w:rPr>
        <w:t>Daughters of kings</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are among your honored women;</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at your right hand</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is the royal bride</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in gold of Ophir.</w:t>
      </w:r>
      <w:r w:rsidRPr="00620BB6">
        <w:rPr>
          <w:rStyle w:val="text"/>
          <w:rFonts w:asciiTheme="minorHAnsi" w:hAnsiTheme="minorHAnsi" w:cstheme="minorHAnsi"/>
          <w:b/>
          <w:bCs/>
          <w:i/>
          <w:color w:val="000000"/>
          <w:vertAlign w:val="superscript"/>
        </w:rPr>
        <w:t>10 </w:t>
      </w:r>
      <w:r w:rsidRPr="00620BB6">
        <w:rPr>
          <w:rStyle w:val="text"/>
          <w:rFonts w:asciiTheme="minorHAnsi" w:hAnsiTheme="minorHAnsi" w:cstheme="minorHAnsi"/>
          <w:b/>
          <w:i/>
          <w:color w:val="000000"/>
        </w:rPr>
        <w:t>Listen, daughter,</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and pay careful attention:</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Forget your people</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and your father’s house.</w:t>
      </w:r>
      <w:r w:rsidRPr="00620BB6">
        <w:rPr>
          <w:rStyle w:val="text"/>
          <w:rFonts w:asciiTheme="minorHAnsi" w:hAnsiTheme="minorHAnsi" w:cstheme="minorHAnsi"/>
          <w:b/>
          <w:bCs/>
          <w:i/>
          <w:color w:val="000000"/>
          <w:vertAlign w:val="superscript"/>
        </w:rPr>
        <w:t xml:space="preserve"> 11 </w:t>
      </w:r>
      <w:r w:rsidRPr="00620BB6">
        <w:rPr>
          <w:rStyle w:val="text"/>
          <w:rFonts w:asciiTheme="minorHAnsi" w:hAnsiTheme="minorHAnsi" w:cstheme="minorHAnsi"/>
          <w:b/>
          <w:i/>
          <w:color w:val="000000"/>
        </w:rPr>
        <w:t>Let the king be enthralled by your beauty;</w:t>
      </w:r>
      <w:r w:rsidRPr="00620BB6">
        <w:rPr>
          <w:rStyle w:val="indent-1-breaks"/>
          <w:rFonts w:asciiTheme="minorHAnsi" w:hAnsiTheme="minorHAnsi" w:cstheme="minorHAnsi"/>
          <w:b/>
          <w:i/>
          <w:color w:val="000000"/>
        </w:rPr>
        <w:t> </w:t>
      </w:r>
      <w:r w:rsidRPr="00620BB6">
        <w:rPr>
          <w:rStyle w:val="text"/>
          <w:rFonts w:asciiTheme="minorHAnsi" w:hAnsiTheme="minorHAnsi" w:cstheme="minorHAnsi"/>
          <w:b/>
          <w:i/>
          <w:color w:val="000000"/>
        </w:rPr>
        <w:t>honor</w:t>
      </w:r>
      <w:r w:rsidRPr="00620BB6">
        <w:rPr>
          <w:rStyle w:val="apple-converted-space"/>
          <w:rFonts w:asciiTheme="minorHAnsi" w:hAnsiTheme="minorHAnsi" w:cstheme="minorHAnsi"/>
          <w:b/>
          <w:i/>
          <w:color w:val="000000"/>
        </w:rPr>
        <w:t> </w:t>
      </w:r>
      <w:r w:rsidR="004F516B">
        <w:rPr>
          <w:rStyle w:val="text"/>
          <w:rFonts w:asciiTheme="minorHAnsi" w:hAnsiTheme="minorHAnsi" w:cstheme="minorHAnsi"/>
          <w:b/>
          <w:i/>
          <w:color w:val="000000"/>
        </w:rPr>
        <w:t>him, for he is your L</w:t>
      </w:r>
      <w:r w:rsidRPr="00620BB6">
        <w:rPr>
          <w:rStyle w:val="text"/>
          <w:rFonts w:asciiTheme="minorHAnsi" w:hAnsiTheme="minorHAnsi" w:cstheme="minorHAnsi"/>
          <w:b/>
          <w:i/>
          <w:color w:val="000000"/>
        </w:rPr>
        <w:t>ord.</w:t>
      </w:r>
      <w:r w:rsidRPr="00620BB6">
        <w:rPr>
          <w:rStyle w:val="text"/>
          <w:rFonts w:asciiTheme="minorHAnsi" w:hAnsiTheme="minorHAnsi" w:cstheme="minorHAnsi"/>
          <w:b/>
          <w:bCs/>
          <w:i/>
          <w:color w:val="000000"/>
          <w:vertAlign w:val="superscript"/>
        </w:rPr>
        <w:t>12 </w:t>
      </w:r>
      <w:r w:rsidRPr="00620BB6">
        <w:rPr>
          <w:rStyle w:val="text"/>
          <w:rFonts w:asciiTheme="minorHAnsi" w:hAnsiTheme="minorHAnsi" w:cstheme="minorHAnsi"/>
          <w:b/>
          <w:i/>
          <w:color w:val="000000"/>
        </w:rPr>
        <w:t>The city of Tyre</w:t>
      </w:r>
      <w:r w:rsidRPr="00620BB6">
        <w:rPr>
          <w:rStyle w:val="apple-converted-space"/>
          <w:rFonts w:asciiTheme="minorHAnsi" w:hAnsiTheme="minorHAnsi" w:cstheme="minorHAnsi"/>
          <w:b/>
          <w:i/>
          <w:color w:val="000000"/>
        </w:rPr>
        <w:t> </w:t>
      </w:r>
      <w:r w:rsidRPr="00620BB6">
        <w:rPr>
          <w:rStyle w:val="text"/>
          <w:rFonts w:asciiTheme="minorHAnsi" w:hAnsiTheme="minorHAnsi" w:cstheme="minorHAnsi"/>
          <w:b/>
          <w:i/>
          <w:color w:val="000000"/>
        </w:rPr>
        <w:t>will come with a gift, people of wealth will seek your favor.</w:t>
      </w:r>
    </w:p>
    <w:p w14:paraId="72CC57CB" w14:textId="77777777" w:rsidR="00E8675A" w:rsidRPr="00565092" w:rsidRDefault="00E8675A" w:rsidP="00E8675A">
      <w:pPr>
        <w:numPr>
          <w:ilvl w:val="0"/>
          <w:numId w:val="3"/>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p>
    <w:p w14:paraId="2450EF33" w14:textId="77777777" w:rsidR="00E8675A" w:rsidRPr="00565092" w:rsidRDefault="00E8675A" w:rsidP="00E8675A">
      <w:pPr>
        <w:numPr>
          <w:ilvl w:val="0"/>
          <w:numId w:val="3"/>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p>
    <w:p w14:paraId="4FF53318" w14:textId="77777777" w:rsidR="00E8675A" w:rsidRPr="008A6D2A" w:rsidRDefault="00F5691E" w:rsidP="00E8675A">
      <w:pPr>
        <w:numPr>
          <w:ilvl w:val="0"/>
          <w:numId w:val="3"/>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hyperlink r:id="rId363"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Or possibly </w:t>
      </w:r>
      <w:r w:rsidR="00E8675A" w:rsidRPr="008A6D2A">
        <w:rPr>
          <w:rFonts w:ascii="Times New Roman" w:eastAsia="Times New Roman" w:hAnsi="Times New Roman"/>
          <w:i/>
          <w:iCs/>
          <w:vanish/>
          <w:sz w:val="24"/>
          <w:szCs w:val="24"/>
        </w:rPr>
        <w:t>Lilies</w:t>
      </w:r>
    </w:p>
    <w:p w14:paraId="0CB60912" w14:textId="77777777" w:rsidR="00E8675A" w:rsidRPr="008A6D2A" w:rsidRDefault="00F5691E" w:rsidP="00E8675A">
      <w:pPr>
        <w:numPr>
          <w:ilvl w:val="0"/>
          <w:numId w:val="3"/>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hyperlink r:id="rId364"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Possibly </w:t>
      </w:r>
      <w:r w:rsidR="00E8675A" w:rsidRPr="008A6D2A">
        <w:rPr>
          <w:rFonts w:ascii="Times New Roman" w:eastAsia="Times New Roman" w:hAnsi="Times New Roman"/>
          <w:i/>
          <w:iCs/>
          <w:vanish/>
          <w:sz w:val="24"/>
          <w:szCs w:val="24"/>
        </w:rPr>
        <w:t>Contemplative</w:t>
      </w:r>
      <w:r w:rsidR="00E8675A" w:rsidRPr="008A6D2A">
        <w:rPr>
          <w:rFonts w:ascii="Times New Roman" w:eastAsia="Times New Roman" w:hAnsi="Times New Roman"/>
          <w:i/>
          <w:vanish/>
          <w:sz w:val="24"/>
          <w:szCs w:val="24"/>
        </w:rPr>
        <w:t xml:space="preserve">, or </w:t>
      </w:r>
      <w:r w:rsidR="00E8675A" w:rsidRPr="008A6D2A">
        <w:rPr>
          <w:rFonts w:ascii="Times New Roman" w:eastAsia="Times New Roman" w:hAnsi="Times New Roman"/>
          <w:i/>
          <w:iCs/>
          <w:vanish/>
          <w:sz w:val="24"/>
          <w:szCs w:val="24"/>
        </w:rPr>
        <w:t>Didactic</w:t>
      </w:r>
      <w:r w:rsidR="00E8675A" w:rsidRPr="008A6D2A">
        <w:rPr>
          <w:rFonts w:ascii="Times New Roman" w:eastAsia="Times New Roman" w:hAnsi="Times New Roman"/>
          <w:i/>
          <w:vanish/>
          <w:sz w:val="24"/>
          <w:szCs w:val="24"/>
        </w:rPr>
        <w:t xml:space="preserve">, or </w:t>
      </w:r>
      <w:r w:rsidR="00E8675A" w:rsidRPr="008A6D2A">
        <w:rPr>
          <w:rFonts w:ascii="Times New Roman" w:eastAsia="Times New Roman" w:hAnsi="Times New Roman"/>
          <w:i/>
          <w:iCs/>
          <w:vanish/>
          <w:sz w:val="24"/>
          <w:szCs w:val="24"/>
        </w:rPr>
        <w:t>Skillful Psalm</w:t>
      </w:r>
    </w:p>
    <w:p w14:paraId="3E86B9DA" w14:textId="77777777" w:rsidR="00E8675A" w:rsidRPr="008A6D2A" w:rsidRDefault="00F5691E" w:rsidP="00E8675A">
      <w:pPr>
        <w:numPr>
          <w:ilvl w:val="0"/>
          <w:numId w:val="3"/>
        </w:numPr>
        <w:tabs>
          <w:tab w:val="clear" w:pos="720"/>
          <w:tab w:val="num" w:pos="8640"/>
        </w:tabs>
        <w:spacing w:before="100" w:beforeAutospacing="1" w:after="100" w:afterAutospacing="1" w:line="240" w:lineRule="auto"/>
        <w:ind w:left="1440"/>
        <w:jc w:val="center"/>
        <w:rPr>
          <w:rFonts w:ascii="Times New Roman" w:eastAsia="Times New Roman" w:hAnsi="Times New Roman"/>
          <w:i/>
          <w:vanish/>
          <w:sz w:val="24"/>
          <w:szCs w:val="24"/>
        </w:rPr>
      </w:pPr>
      <w:hyperlink r:id="rId365"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Lit </w:t>
      </w:r>
      <w:r w:rsidR="00E8675A" w:rsidRPr="008A6D2A">
        <w:rPr>
          <w:rFonts w:ascii="Times New Roman" w:eastAsia="Times New Roman" w:hAnsi="Times New Roman"/>
          <w:i/>
          <w:iCs/>
          <w:vanish/>
          <w:sz w:val="24"/>
          <w:szCs w:val="24"/>
        </w:rPr>
        <w:t>is astir</w:t>
      </w:r>
    </w:p>
    <w:p w14:paraId="5194B085" w14:textId="77777777" w:rsidR="00E8675A" w:rsidRPr="008A6D2A" w:rsidRDefault="00F5691E" w:rsidP="00E8675A">
      <w:pPr>
        <w:numPr>
          <w:ilvl w:val="0"/>
          <w:numId w:val="3"/>
        </w:numPr>
        <w:tabs>
          <w:tab w:val="clear" w:pos="720"/>
          <w:tab w:val="num" w:pos="8640"/>
        </w:tabs>
        <w:spacing w:before="100" w:beforeAutospacing="1" w:after="100" w:afterAutospacing="1" w:line="240" w:lineRule="auto"/>
        <w:ind w:left="1440"/>
        <w:jc w:val="center"/>
        <w:rPr>
          <w:rFonts w:ascii="Times New Roman" w:eastAsia="Times New Roman" w:hAnsi="Times New Roman"/>
          <w:i/>
          <w:vanish/>
          <w:sz w:val="24"/>
          <w:szCs w:val="24"/>
        </w:rPr>
      </w:pPr>
      <w:hyperlink r:id="rId366"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Lit </w:t>
      </w:r>
      <w:r w:rsidR="00E8675A" w:rsidRPr="008A6D2A">
        <w:rPr>
          <w:rFonts w:ascii="Times New Roman" w:eastAsia="Times New Roman" w:hAnsi="Times New Roman"/>
          <w:i/>
          <w:iCs/>
          <w:vanish/>
          <w:sz w:val="24"/>
          <w:szCs w:val="24"/>
        </w:rPr>
        <w:t>am saying</w:t>
      </w:r>
    </w:p>
    <w:p w14:paraId="5044AD5D" w14:textId="77777777" w:rsidR="00E8675A" w:rsidRPr="008A6D2A" w:rsidRDefault="00F5691E" w:rsidP="00E8675A">
      <w:pPr>
        <w:numPr>
          <w:ilvl w:val="0"/>
          <w:numId w:val="3"/>
        </w:numPr>
        <w:tabs>
          <w:tab w:val="clear" w:pos="720"/>
          <w:tab w:val="num" w:pos="8640"/>
        </w:tabs>
        <w:spacing w:before="100" w:beforeAutospacing="1" w:after="100" w:afterAutospacing="1" w:line="240" w:lineRule="auto"/>
        <w:ind w:left="1440"/>
        <w:jc w:val="center"/>
        <w:rPr>
          <w:rFonts w:ascii="Times New Roman" w:eastAsia="Times New Roman" w:hAnsi="Times New Roman"/>
          <w:i/>
          <w:vanish/>
          <w:sz w:val="24"/>
          <w:szCs w:val="24"/>
        </w:rPr>
      </w:pPr>
      <w:hyperlink r:id="rId367"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Lit </w:t>
      </w:r>
      <w:r w:rsidR="00E8675A" w:rsidRPr="008A6D2A">
        <w:rPr>
          <w:rFonts w:ascii="Times New Roman" w:eastAsia="Times New Roman" w:hAnsi="Times New Roman"/>
          <w:i/>
          <w:iCs/>
          <w:vanish/>
          <w:sz w:val="24"/>
          <w:szCs w:val="24"/>
        </w:rPr>
        <w:t>works</w:t>
      </w:r>
    </w:p>
    <w:p w14:paraId="75BBBAD3" w14:textId="77777777" w:rsidR="00E8675A" w:rsidRPr="008A6D2A" w:rsidRDefault="00F5691E" w:rsidP="00E8675A">
      <w:pPr>
        <w:numPr>
          <w:ilvl w:val="0"/>
          <w:numId w:val="3"/>
        </w:numPr>
        <w:tabs>
          <w:tab w:val="clear" w:pos="720"/>
          <w:tab w:val="num" w:pos="7920"/>
        </w:tabs>
        <w:spacing w:before="100" w:beforeAutospacing="1" w:after="100" w:afterAutospacing="1" w:line="240" w:lineRule="auto"/>
        <w:ind w:left="1440"/>
        <w:jc w:val="center"/>
        <w:rPr>
          <w:rFonts w:ascii="Times New Roman" w:eastAsia="Times New Roman" w:hAnsi="Times New Roman"/>
          <w:i/>
          <w:vanish/>
          <w:sz w:val="24"/>
          <w:szCs w:val="24"/>
        </w:rPr>
      </w:pPr>
      <w:hyperlink r:id="rId368"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Probably refers to Solomon as a type of Christ</w:t>
      </w:r>
    </w:p>
    <w:p w14:paraId="3DFB1C06" w14:textId="77777777" w:rsidR="00E8675A" w:rsidRPr="008A6D2A" w:rsidRDefault="00F5691E" w:rsidP="00E8675A">
      <w:pPr>
        <w:numPr>
          <w:ilvl w:val="0"/>
          <w:numId w:val="3"/>
        </w:numPr>
        <w:tabs>
          <w:tab w:val="clear" w:pos="720"/>
          <w:tab w:val="num" w:pos="7920"/>
        </w:tabs>
        <w:spacing w:before="100" w:beforeAutospacing="1" w:after="100" w:afterAutospacing="1" w:line="240" w:lineRule="auto"/>
        <w:ind w:left="1440"/>
        <w:jc w:val="center"/>
        <w:rPr>
          <w:rFonts w:ascii="Times New Roman" w:eastAsia="Times New Roman" w:hAnsi="Times New Roman"/>
          <w:i/>
          <w:vanish/>
          <w:sz w:val="24"/>
          <w:szCs w:val="24"/>
        </w:rPr>
      </w:pPr>
      <w:hyperlink r:id="rId369" w:anchor="en-NASB-14600" w:tooltip="Go to Psalm 45:2" w:history="1">
        <w:r w:rsidR="00E8675A" w:rsidRPr="00AF6177">
          <w:rPr>
            <w:rFonts w:ascii="Times New Roman" w:eastAsia="Times New Roman" w:hAnsi="Times New Roman"/>
            <w:i/>
            <w:vanish/>
            <w:color w:val="0000FF"/>
            <w:sz w:val="24"/>
            <w:szCs w:val="24"/>
            <w:u w:val="single"/>
          </w:rPr>
          <w:t>Psalm 45:2</w:t>
        </w:r>
      </w:hyperlink>
      <w:r w:rsidR="00E8675A" w:rsidRPr="008A6D2A">
        <w:rPr>
          <w:rFonts w:ascii="Times New Roman" w:eastAsia="Times New Roman" w:hAnsi="Times New Roman"/>
          <w:i/>
          <w:vanish/>
          <w:sz w:val="24"/>
          <w:szCs w:val="24"/>
        </w:rPr>
        <w:t xml:space="preserve"> Or </w:t>
      </w:r>
      <w:r w:rsidR="00E8675A" w:rsidRPr="008A6D2A">
        <w:rPr>
          <w:rFonts w:ascii="Times New Roman" w:eastAsia="Times New Roman" w:hAnsi="Times New Roman"/>
          <w:i/>
          <w:iCs/>
          <w:vanish/>
          <w:sz w:val="24"/>
          <w:szCs w:val="24"/>
        </w:rPr>
        <w:t>through</w:t>
      </w:r>
    </w:p>
    <w:p w14:paraId="656EF742" w14:textId="77777777" w:rsidR="00E8675A" w:rsidRPr="008A6D2A" w:rsidRDefault="00F5691E" w:rsidP="00E8675A">
      <w:pPr>
        <w:numPr>
          <w:ilvl w:val="0"/>
          <w:numId w:val="3"/>
        </w:numPr>
        <w:tabs>
          <w:tab w:val="clear" w:pos="720"/>
          <w:tab w:val="num" w:pos="7920"/>
        </w:tabs>
        <w:spacing w:before="100" w:beforeAutospacing="1" w:after="100" w:afterAutospacing="1" w:line="240" w:lineRule="auto"/>
        <w:ind w:left="1440"/>
        <w:jc w:val="center"/>
        <w:rPr>
          <w:rFonts w:ascii="Times New Roman" w:eastAsia="Times New Roman" w:hAnsi="Times New Roman"/>
          <w:i/>
          <w:vanish/>
          <w:sz w:val="24"/>
          <w:szCs w:val="24"/>
        </w:rPr>
      </w:pPr>
      <w:hyperlink r:id="rId370" w:anchor="en-NASB-14601" w:tooltip="Go to Psalm 45:3" w:history="1">
        <w:r w:rsidR="00E8675A" w:rsidRPr="00AF6177">
          <w:rPr>
            <w:rFonts w:ascii="Times New Roman" w:eastAsia="Times New Roman" w:hAnsi="Times New Roman"/>
            <w:i/>
            <w:vanish/>
            <w:color w:val="0000FF"/>
            <w:sz w:val="24"/>
            <w:szCs w:val="24"/>
            <w:u w:val="single"/>
          </w:rPr>
          <w:t>Psalm 45:3</w:t>
        </w:r>
      </w:hyperlink>
      <w:r w:rsidR="00E8675A" w:rsidRPr="008A6D2A">
        <w:rPr>
          <w:rFonts w:ascii="Times New Roman" w:eastAsia="Times New Roman" w:hAnsi="Times New Roman"/>
          <w:i/>
          <w:vanish/>
          <w:sz w:val="24"/>
          <w:szCs w:val="24"/>
        </w:rPr>
        <w:t xml:space="preserve"> Or </w:t>
      </w:r>
      <w:r w:rsidR="00E8675A" w:rsidRPr="008A6D2A">
        <w:rPr>
          <w:rFonts w:ascii="Times New Roman" w:eastAsia="Times New Roman" w:hAnsi="Times New Roman"/>
          <w:i/>
          <w:iCs/>
          <w:vanish/>
          <w:sz w:val="24"/>
          <w:szCs w:val="24"/>
        </w:rPr>
        <w:t>warrior</w:t>
      </w:r>
    </w:p>
    <w:p w14:paraId="6D107A16" w14:textId="77777777" w:rsidR="00E8675A" w:rsidRPr="008A6D2A" w:rsidRDefault="00F5691E" w:rsidP="00E8675A">
      <w:pPr>
        <w:numPr>
          <w:ilvl w:val="0"/>
          <w:numId w:val="3"/>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71" w:anchor="en-NASB-14602" w:tooltip="Go to Psalm 45:4" w:history="1">
        <w:r w:rsidR="00E8675A" w:rsidRPr="00AF6177">
          <w:rPr>
            <w:rFonts w:ascii="Times New Roman" w:eastAsia="Times New Roman" w:hAnsi="Times New Roman"/>
            <w:i/>
            <w:vanish/>
            <w:color w:val="0000FF"/>
            <w:sz w:val="24"/>
            <w:szCs w:val="24"/>
            <w:u w:val="single"/>
          </w:rPr>
          <w:t>Psalm 45:4</w:t>
        </w:r>
      </w:hyperlink>
      <w:r w:rsidR="00E8675A" w:rsidRPr="008A6D2A">
        <w:rPr>
          <w:rFonts w:ascii="Times New Roman" w:eastAsia="Times New Roman" w:hAnsi="Times New Roman"/>
          <w:i/>
          <w:vanish/>
          <w:sz w:val="24"/>
          <w:szCs w:val="24"/>
        </w:rPr>
        <w:t xml:space="preserve"> Or </w:t>
      </w:r>
      <w:r w:rsidR="00E8675A" w:rsidRPr="008A6D2A">
        <w:rPr>
          <w:rFonts w:ascii="Times New Roman" w:eastAsia="Times New Roman" w:hAnsi="Times New Roman"/>
          <w:i/>
          <w:iCs/>
          <w:vanish/>
          <w:sz w:val="24"/>
          <w:szCs w:val="24"/>
        </w:rPr>
        <w:t>fearful</w:t>
      </w:r>
    </w:p>
    <w:p w14:paraId="2C289967" w14:textId="77777777" w:rsidR="00E8675A" w:rsidRPr="008A6D2A" w:rsidRDefault="00E8675A" w:rsidP="00E8675A">
      <w:pPr>
        <w:spacing w:before="100" w:beforeAutospacing="1" w:after="100" w:afterAutospacing="1" w:line="240" w:lineRule="auto"/>
        <w:ind w:left="720"/>
        <w:jc w:val="center"/>
        <w:outlineLvl w:val="3"/>
        <w:rPr>
          <w:rFonts w:ascii="Times New Roman" w:eastAsia="Times New Roman" w:hAnsi="Times New Roman"/>
          <w:b/>
          <w:bCs/>
          <w:i/>
          <w:vanish/>
          <w:sz w:val="24"/>
          <w:szCs w:val="24"/>
        </w:rPr>
      </w:pPr>
      <w:r w:rsidRPr="008A6D2A">
        <w:rPr>
          <w:rFonts w:ascii="Times New Roman" w:eastAsia="Times New Roman" w:hAnsi="Times New Roman"/>
          <w:b/>
          <w:bCs/>
          <w:i/>
          <w:vanish/>
          <w:sz w:val="24"/>
          <w:szCs w:val="24"/>
        </w:rPr>
        <w:t>Cross references:</w:t>
      </w:r>
    </w:p>
    <w:p w14:paraId="2C91BE30"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72" w:anchor="en-NASB-14599" w:tooltip="Go to Psalm 45:1" w:history="1">
        <w:r w:rsidR="00E8675A" w:rsidRPr="00AF6177">
          <w:rPr>
            <w:rFonts w:ascii="Times New Roman" w:eastAsia="Times New Roman" w:hAnsi="Times New Roman"/>
            <w:i/>
            <w:vanish/>
            <w:color w:val="0000FF"/>
            <w:sz w:val="24"/>
            <w:szCs w:val="24"/>
            <w:u w:val="single"/>
          </w:rPr>
          <w:t>Psalm 45:1</w:t>
        </w:r>
      </w:hyperlink>
      <w:r w:rsidR="00E8675A" w:rsidRPr="008A6D2A">
        <w:rPr>
          <w:rFonts w:ascii="Times New Roman" w:eastAsia="Times New Roman" w:hAnsi="Times New Roman"/>
          <w:i/>
          <w:vanish/>
          <w:sz w:val="24"/>
          <w:szCs w:val="24"/>
        </w:rPr>
        <w:t xml:space="preserve"> : </w:t>
      </w:r>
      <w:hyperlink r:id="rId373" w:history="1">
        <w:r w:rsidR="00E8675A" w:rsidRPr="00AF6177">
          <w:rPr>
            <w:rFonts w:ascii="Times New Roman" w:eastAsia="Times New Roman" w:hAnsi="Times New Roman"/>
            <w:i/>
            <w:vanish/>
            <w:color w:val="0000FF"/>
            <w:sz w:val="24"/>
            <w:szCs w:val="24"/>
            <w:u w:val="single"/>
          </w:rPr>
          <w:t>Ezra 7:6</w:t>
        </w:r>
      </w:hyperlink>
    </w:p>
    <w:p w14:paraId="6E3A12FF"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74" w:anchor="en-NASB-14600" w:tooltip="Go to Psalm 45:2" w:history="1">
        <w:r w:rsidR="00E8675A" w:rsidRPr="00AF6177">
          <w:rPr>
            <w:rFonts w:ascii="Times New Roman" w:eastAsia="Times New Roman" w:hAnsi="Times New Roman"/>
            <w:i/>
            <w:vanish/>
            <w:color w:val="0000FF"/>
            <w:sz w:val="24"/>
            <w:szCs w:val="24"/>
            <w:u w:val="single"/>
          </w:rPr>
          <w:t>Psalm 45:2</w:t>
        </w:r>
      </w:hyperlink>
      <w:r w:rsidR="00E8675A" w:rsidRPr="008A6D2A">
        <w:rPr>
          <w:rFonts w:ascii="Times New Roman" w:eastAsia="Times New Roman" w:hAnsi="Times New Roman"/>
          <w:i/>
          <w:vanish/>
          <w:sz w:val="24"/>
          <w:szCs w:val="24"/>
        </w:rPr>
        <w:t xml:space="preserve"> : </w:t>
      </w:r>
      <w:hyperlink r:id="rId375" w:history="1">
        <w:r w:rsidR="00E8675A" w:rsidRPr="00AF6177">
          <w:rPr>
            <w:rFonts w:ascii="Times New Roman" w:eastAsia="Times New Roman" w:hAnsi="Times New Roman"/>
            <w:i/>
            <w:vanish/>
            <w:color w:val="0000FF"/>
            <w:sz w:val="24"/>
            <w:szCs w:val="24"/>
            <w:u w:val="single"/>
          </w:rPr>
          <w:t>Luke 4:22</w:t>
        </w:r>
      </w:hyperlink>
    </w:p>
    <w:p w14:paraId="44F7BF7E"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76" w:anchor="en-NASB-14600" w:tooltip="Go to Psalm 45:2" w:history="1">
        <w:r w:rsidR="00E8675A" w:rsidRPr="00AF6177">
          <w:rPr>
            <w:rFonts w:ascii="Times New Roman" w:eastAsia="Times New Roman" w:hAnsi="Times New Roman"/>
            <w:i/>
            <w:vanish/>
            <w:color w:val="0000FF"/>
            <w:sz w:val="24"/>
            <w:szCs w:val="24"/>
            <w:u w:val="single"/>
          </w:rPr>
          <w:t>Psalm 45:2</w:t>
        </w:r>
      </w:hyperlink>
      <w:r w:rsidR="00E8675A" w:rsidRPr="008A6D2A">
        <w:rPr>
          <w:rFonts w:ascii="Times New Roman" w:eastAsia="Times New Roman" w:hAnsi="Times New Roman"/>
          <w:i/>
          <w:vanish/>
          <w:sz w:val="24"/>
          <w:szCs w:val="24"/>
        </w:rPr>
        <w:t xml:space="preserve"> : </w:t>
      </w:r>
      <w:hyperlink r:id="rId377" w:history="1">
        <w:r w:rsidR="00E8675A" w:rsidRPr="00AF6177">
          <w:rPr>
            <w:rFonts w:ascii="Times New Roman" w:eastAsia="Times New Roman" w:hAnsi="Times New Roman"/>
            <w:i/>
            <w:vanish/>
            <w:color w:val="0000FF"/>
            <w:sz w:val="24"/>
            <w:szCs w:val="24"/>
            <w:u w:val="single"/>
          </w:rPr>
          <w:t>Ps 21:6</w:t>
        </w:r>
      </w:hyperlink>
    </w:p>
    <w:p w14:paraId="6F7A0C2D"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78" w:anchor="en-NASB-14601" w:tooltip="Go to Psalm 45:3" w:history="1">
        <w:r w:rsidR="00E8675A" w:rsidRPr="00AF6177">
          <w:rPr>
            <w:rFonts w:ascii="Times New Roman" w:eastAsia="Times New Roman" w:hAnsi="Times New Roman"/>
            <w:i/>
            <w:vanish/>
            <w:color w:val="0000FF"/>
            <w:sz w:val="24"/>
            <w:szCs w:val="24"/>
            <w:u w:val="single"/>
          </w:rPr>
          <w:t>Psalm 45:3</w:t>
        </w:r>
      </w:hyperlink>
      <w:r w:rsidR="00E8675A" w:rsidRPr="008A6D2A">
        <w:rPr>
          <w:rFonts w:ascii="Times New Roman" w:eastAsia="Times New Roman" w:hAnsi="Times New Roman"/>
          <w:i/>
          <w:vanish/>
          <w:sz w:val="24"/>
          <w:szCs w:val="24"/>
        </w:rPr>
        <w:t xml:space="preserve"> : </w:t>
      </w:r>
      <w:hyperlink r:id="rId379" w:history="1">
        <w:r w:rsidR="00E8675A" w:rsidRPr="00AF6177">
          <w:rPr>
            <w:rFonts w:ascii="Times New Roman" w:eastAsia="Times New Roman" w:hAnsi="Times New Roman"/>
            <w:i/>
            <w:vanish/>
            <w:color w:val="0000FF"/>
            <w:sz w:val="24"/>
            <w:szCs w:val="24"/>
            <w:u w:val="single"/>
          </w:rPr>
          <w:t>Heb 4:12; Rev 1:16</w:t>
        </w:r>
      </w:hyperlink>
    </w:p>
    <w:p w14:paraId="38321E86"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80" w:anchor="en-NASB-14601" w:tooltip="Go to Psalm 45:3" w:history="1">
        <w:r w:rsidR="00E8675A" w:rsidRPr="00AF6177">
          <w:rPr>
            <w:rFonts w:ascii="Times New Roman" w:eastAsia="Times New Roman" w:hAnsi="Times New Roman"/>
            <w:i/>
            <w:vanish/>
            <w:color w:val="0000FF"/>
            <w:sz w:val="24"/>
            <w:szCs w:val="24"/>
            <w:u w:val="single"/>
          </w:rPr>
          <w:t>Psalm 45:3</w:t>
        </w:r>
      </w:hyperlink>
      <w:r w:rsidR="00E8675A" w:rsidRPr="008A6D2A">
        <w:rPr>
          <w:rFonts w:ascii="Times New Roman" w:eastAsia="Times New Roman" w:hAnsi="Times New Roman"/>
          <w:i/>
          <w:vanish/>
          <w:sz w:val="24"/>
          <w:szCs w:val="24"/>
        </w:rPr>
        <w:t xml:space="preserve"> : </w:t>
      </w:r>
      <w:hyperlink r:id="rId381" w:history="1">
        <w:r w:rsidR="00E8675A" w:rsidRPr="00AF6177">
          <w:rPr>
            <w:rFonts w:ascii="Times New Roman" w:eastAsia="Times New Roman" w:hAnsi="Times New Roman"/>
            <w:i/>
            <w:vanish/>
            <w:color w:val="0000FF"/>
            <w:sz w:val="24"/>
            <w:szCs w:val="24"/>
            <w:u w:val="single"/>
          </w:rPr>
          <w:t>Is 9:6</w:t>
        </w:r>
      </w:hyperlink>
    </w:p>
    <w:p w14:paraId="75C9BE0A"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82" w:anchor="en-NASB-14602" w:tooltip="Go to Psalm 45:4" w:history="1">
        <w:r w:rsidR="00E8675A" w:rsidRPr="00AF6177">
          <w:rPr>
            <w:rFonts w:ascii="Times New Roman" w:eastAsia="Times New Roman" w:hAnsi="Times New Roman"/>
            <w:i/>
            <w:vanish/>
            <w:color w:val="0000FF"/>
            <w:sz w:val="24"/>
            <w:szCs w:val="24"/>
            <w:u w:val="single"/>
          </w:rPr>
          <w:t>Psalm 45:4</w:t>
        </w:r>
      </w:hyperlink>
      <w:r w:rsidR="00E8675A" w:rsidRPr="008A6D2A">
        <w:rPr>
          <w:rFonts w:ascii="Times New Roman" w:eastAsia="Times New Roman" w:hAnsi="Times New Roman"/>
          <w:i/>
          <w:vanish/>
          <w:sz w:val="24"/>
          <w:szCs w:val="24"/>
        </w:rPr>
        <w:t xml:space="preserve"> : </w:t>
      </w:r>
      <w:hyperlink r:id="rId383" w:history="1">
        <w:r w:rsidR="00E8675A" w:rsidRPr="00AF6177">
          <w:rPr>
            <w:rFonts w:ascii="Times New Roman" w:eastAsia="Times New Roman" w:hAnsi="Times New Roman"/>
            <w:i/>
            <w:vanish/>
            <w:color w:val="0000FF"/>
            <w:sz w:val="24"/>
            <w:szCs w:val="24"/>
            <w:u w:val="single"/>
          </w:rPr>
          <w:t>Zeph 2:3</w:t>
        </w:r>
      </w:hyperlink>
    </w:p>
    <w:p w14:paraId="578C6AC9"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84" w:anchor="en-NASB-14602" w:tooltip="Go to Psalm 45:4" w:history="1">
        <w:r w:rsidR="00E8675A" w:rsidRPr="00AF6177">
          <w:rPr>
            <w:rFonts w:ascii="Times New Roman" w:eastAsia="Times New Roman" w:hAnsi="Times New Roman"/>
            <w:i/>
            <w:vanish/>
            <w:color w:val="0000FF"/>
            <w:sz w:val="24"/>
            <w:szCs w:val="24"/>
            <w:u w:val="single"/>
          </w:rPr>
          <w:t>Psalm 45:4</w:t>
        </w:r>
      </w:hyperlink>
      <w:r w:rsidR="00E8675A" w:rsidRPr="008A6D2A">
        <w:rPr>
          <w:rFonts w:ascii="Times New Roman" w:eastAsia="Times New Roman" w:hAnsi="Times New Roman"/>
          <w:i/>
          <w:vanish/>
          <w:sz w:val="24"/>
          <w:szCs w:val="24"/>
        </w:rPr>
        <w:t xml:space="preserve"> : </w:t>
      </w:r>
      <w:hyperlink r:id="rId385" w:history="1">
        <w:r w:rsidR="00E8675A" w:rsidRPr="00AF6177">
          <w:rPr>
            <w:rFonts w:ascii="Times New Roman" w:eastAsia="Times New Roman" w:hAnsi="Times New Roman"/>
            <w:i/>
            <w:vanish/>
            <w:color w:val="0000FF"/>
            <w:sz w:val="24"/>
            <w:szCs w:val="24"/>
            <w:u w:val="single"/>
          </w:rPr>
          <w:t>Ps 21:8</w:t>
        </w:r>
      </w:hyperlink>
    </w:p>
    <w:p w14:paraId="40E98340"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86" w:anchor="en-NASB-14603" w:tooltip="Go to Psalm 45:5" w:history="1">
        <w:r w:rsidR="00E8675A" w:rsidRPr="00AF6177">
          <w:rPr>
            <w:rFonts w:ascii="Times New Roman" w:eastAsia="Times New Roman" w:hAnsi="Times New Roman"/>
            <w:i/>
            <w:vanish/>
            <w:color w:val="0000FF"/>
            <w:sz w:val="24"/>
            <w:szCs w:val="24"/>
            <w:u w:val="single"/>
          </w:rPr>
          <w:t>Psalm 45:5</w:t>
        </w:r>
      </w:hyperlink>
      <w:r w:rsidR="00E8675A" w:rsidRPr="008A6D2A">
        <w:rPr>
          <w:rFonts w:ascii="Times New Roman" w:eastAsia="Times New Roman" w:hAnsi="Times New Roman"/>
          <w:i/>
          <w:vanish/>
          <w:sz w:val="24"/>
          <w:szCs w:val="24"/>
        </w:rPr>
        <w:t xml:space="preserve"> : </w:t>
      </w:r>
      <w:hyperlink r:id="rId387" w:history="1">
        <w:r w:rsidR="00E8675A" w:rsidRPr="00AF6177">
          <w:rPr>
            <w:rFonts w:ascii="Times New Roman" w:eastAsia="Times New Roman" w:hAnsi="Times New Roman"/>
            <w:i/>
            <w:vanish/>
            <w:color w:val="0000FF"/>
            <w:sz w:val="24"/>
            <w:szCs w:val="24"/>
            <w:u w:val="single"/>
          </w:rPr>
          <w:t>Ps 18:14; 120:4; Is 5:28; 7:13</w:t>
        </w:r>
      </w:hyperlink>
    </w:p>
    <w:p w14:paraId="595D0D1C"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88" w:anchor="en-NASB-14603" w:tooltip="Go to Psalm 45:5" w:history="1">
        <w:r w:rsidR="00E8675A" w:rsidRPr="00AF6177">
          <w:rPr>
            <w:rFonts w:ascii="Times New Roman" w:eastAsia="Times New Roman" w:hAnsi="Times New Roman"/>
            <w:i/>
            <w:vanish/>
            <w:color w:val="0000FF"/>
            <w:sz w:val="24"/>
            <w:szCs w:val="24"/>
            <w:u w:val="single"/>
          </w:rPr>
          <w:t>Psalm 45:5</w:t>
        </w:r>
      </w:hyperlink>
      <w:r w:rsidR="00E8675A" w:rsidRPr="008A6D2A">
        <w:rPr>
          <w:rFonts w:ascii="Times New Roman" w:eastAsia="Times New Roman" w:hAnsi="Times New Roman"/>
          <w:i/>
          <w:vanish/>
          <w:sz w:val="24"/>
          <w:szCs w:val="24"/>
        </w:rPr>
        <w:t xml:space="preserve"> : </w:t>
      </w:r>
      <w:hyperlink r:id="rId389" w:history="1">
        <w:r w:rsidR="00E8675A" w:rsidRPr="00AF6177">
          <w:rPr>
            <w:rFonts w:ascii="Times New Roman" w:eastAsia="Times New Roman" w:hAnsi="Times New Roman"/>
            <w:i/>
            <w:vanish/>
            <w:color w:val="0000FF"/>
            <w:sz w:val="24"/>
            <w:szCs w:val="24"/>
            <w:u w:val="single"/>
          </w:rPr>
          <w:t>Ps 92:9</w:t>
        </w:r>
      </w:hyperlink>
    </w:p>
    <w:p w14:paraId="61CCC35C"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90" w:anchor="en-NASB-14603" w:tooltip="Go to Psalm 45:5" w:history="1">
        <w:r w:rsidR="00E8675A" w:rsidRPr="00AF6177">
          <w:rPr>
            <w:rFonts w:ascii="Times New Roman" w:eastAsia="Times New Roman" w:hAnsi="Times New Roman"/>
            <w:i/>
            <w:vanish/>
            <w:color w:val="0000FF"/>
            <w:sz w:val="24"/>
            <w:szCs w:val="24"/>
            <w:u w:val="single"/>
          </w:rPr>
          <w:t>Psalm 45:5</w:t>
        </w:r>
      </w:hyperlink>
      <w:r w:rsidR="00E8675A" w:rsidRPr="008A6D2A">
        <w:rPr>
          <w:rFonts w:ascii="Times New Roman" w:eastAsia="Times New Roman" w:hAnsi="Times New Roman"/>
          <w:i/>
          <w:vanish/>
          <w:sz w:val="24"/>
          <w:szCs w:val="24"/>
        </w:rPr>
        <w:t xml:space="preserve"> : </w:t>
      </w:r>
      <w:hyperlink r:id="rId391" w:history="1">
        <w:r w:rsidR="00E8675A" w:rsidRPr="00AF6177">
          <w:rPr>
            <w:rFonts w:ascii="Times New Roman" w:eastAsia="Times New Roman" w:hAnsi="Times New Roman"/>
            <w:i/>
            <w:vanish/>
            <w:color w:val="0000FF"/>
            <w:sz w:val="24"/>
            <w:szCs w:val="24"/>
            <w:u w:val="single"/>
          </w:rPr>
          <w:t>2 Sam 18:14</w:t>
        </w:r>
      </w:hyperlink>
    </w:p>
    <w:p w14:paraId="076F989C"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92" w:anchor="en-NASB-14604" w:tooltip="Go to Psalm 45:6" w:history="1">
        <w:r w:rsidR="00E8675A" w:rsidRPr="00AF6177">
          <w:rPr>
            <w:rFonts w:ascii="Times New Roman" w:eastAsia="Times New Roman" w:hAnsi="Times New Roman"/>
            <w:i/>
            <w:vanish/>
            <w:color w:val="0000FF"/>
            <w:sz w:val="24"/>
            <w:szCs w:val="24"/>
            <w:u w:val="single"/>
          </w:rPr>
          <w:t>Psalm 45:6</w:t>
        </w:r>
      </w:hyperlink>
      <w:r w:rsidR="00E8675A" w:rsidRPr="008A6D2A">
        <w:rPr>
          <w:rFonts w:ascii="Times New Roman" w:eastAsia="Times New Roman" w:hAnsi="Times New Roman"/>
          <w:i/>
          <w:vanish/>
          <w:sz w:val="24"/>
          <w:szCs w:val="24"/>
        </w:rPr>
        <w:t xml:space="preserve"> : </w:t>
      </w:r>
      <w:hyperlink r:id="rId393" w:history="1">
        <w:r w:rsidR="00E8675A" w:rsidRPr="00AF6177">
          <w:rPr>
            <w:rFonts w:ascii="Times New Roman" w:eastAsia="Times New Roman" w:hAnsi="Times New Roman"/>
            <w:i/>
            <w:vanish/>
            <w:color w:val="0000FF"/>
            <w:sz w:val="24"/>
            <w:szCs w:val="24"/>
            <w:u w:val="single"/>
          </w:rPr>
          <w:t>Ps 93:2; Heb 1:8, 9</w:t>
        </w:r>
      </w:hyperlink>
    </w:p>
    <w:p w14:paraId="5F3E59A2"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94" w:anchor="en-NASB-14604" w:tooltip="Go to Psalm 45:6" w:history="1">
        <w:r w:rsidR="00E8675A" w:rsidRPr="00AF6177">
          <w:rPr>
            <w:rFonts w:ascii="Times New Roman" w:eastAsia="Times New Roman" w:hAnsi="Times New Roman"/>
            <w:i/>
            <w:vanish/>
            <w:color w:val="0000FF"/>
            <w:sz w:val="24"/>
            <w:szCs w:val="24"/>
            <w:u w:val="single"/>
          </w:rPr>
          <w:t>Psalm 45:6</w:t>
        </w:r>
      </w:hyperlink>
      <w:r w:rsidR="00E8675A" w:rsidRPr="008A6D2A">
        <w:rPr>
          <w:rFonts w:ascii="Times New Roman" w:eastAsia="Times New Roman" w:hAnsi="Times New Roman"/>
          <w:i/>
          <w:vanish/>
          <w:sz w:val="24"/>
          <w:szCs w:val="24"/>
        </w:rPr>
        <w:t xml:space="preserve"> : </w:t>
      </w:r>
      <w:hyperlink r:id="rId395" w:history="1">
        <w:r w:rsidR="00E8675A" w:rsidRPr="00AF6177">
          <w:rPr>
            <w:rFonts w:ascii="Times New Roman" w:eastAsia="Times New Roman" w:hAnsi="Times New Roman"/>
            <w:i/>
            <w:vanish/>
            <w:color w:val="0000FF"/>
            <w:sz w:val="24"/>
            <w:szCs w:val="24"/>
            <w:u w:val="single"/>
          </w:rPr>
          <w:t>Ps 98:9</w:t>
        </w:r>
      </w:hyperlink>
    </w:p>
    <w:p w14:paraId="76018832"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96" w:anchor="en-NASB-14605" w:tooltip="Go to Psalm 45:7" w:history="1">
        <w:r w:rsidR="00E8675A" w:rsidRPr="00AF6177">
          <w:rPr>
            <w:rFonts w:ascii="Times New Roman" w:eastAsia="Times New Roman" w:hAnsi="Times New Roman"/>
            <w:i/>
            <w:vanish/>
            <w:color w:val="0000FF"/>
            <w:sz w:val="24"/>
            <w:szCs w:val="24"/>
            <w:u w:val="single"/>
          </w:rPr>
          <w:t>Psalm 45:7</w:t>
        </w:r>
      </w:hyperlink>
      <w:r w:rsidR="00E8675A" w:rsidRPr="008A6D2A">
        <w:rPr>
          <w:rFonts w:ascii="Times New Roman" w:eastAsia="Times New Roman" w:hAnsi="Times New Roman"/>
          <w:i/>
          <w:vanish/>
          <w:sz w:val="24"/>
          <w:szCs w:val="24"/>
        </w:rPr>
        <w:t xml:space="preserve"> : </w:t>
      </w:r>
      <w:hyperlink r:id="rId397" w:history="1">
        <w:r w:rsidR="00E8675A" w:rsidRPr="00AF6177">
          <w:rPr>
            <w:rFonts w:ascii="Times New Roman" w:eastAsia="Times New Roman" w:hAnsi="Times New Roman"/>
            <w:i/>
            <w:vanish/>
            <w:color w:val="0000FF"/>
            <w:sz w:val="24"/>
            <w:szCs w:val="24"/>
            <w:u w:val="single"/>
          </w:rPr>
          <w:t>Ps 11:7; 33:5</w:t>
        </w:r>
      </w:hyperlink>
    </w:p>
    <w:p w14:paraId="33D2D908"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398" w:anchor="en-NASB-14605" w:tooltip="Go to Psalm 45:7" w:history="1">
        <w:r w:rsidR="00E8675A" w:rsidRPr="00AF6177">
          <w:rPr>
            <w:rFonts w:ascii="Times New Roman" w:eastAsia="Times New Roman" w:hAnsi="Times New Roman"/>
            <w:i/>
            <w:vanish/>
            <w:color w:val="0000FF"/>
            <w:sz w:val="24"/>
            <w:szCs w:val="24"/>
            <w:u w:val="single"/>
          </w:rPr>
          <w:t>Psalm 45:7</w:t>
        </w:r>
      </w:hyperlink>
      <w:r w:rsidR="00E8675A" w:rsidRPr="008A6D2A">
        <w:rPr>
          <w:rFonts w:ascii="Times New Roman" w:eastAsia="Times New Roman" w:hAnsi="Times New Roman"/>
          <w:i/>
          <w:vanish/>
          <w:sz w:val="24"/>
          <w:szCs w:val="24"/>
        </w:rPr>
        <w:t xml:space="preserve"> : </w:t>
      </w:r>
      <w:hyperlink r:id="rId399" w:history="1">
        <w:r w:rsidR="00E8675A" w:rsidRPr="00AF6177">
          <w:rPr>
            <w:rFonts w:ascii="Times New Roman" w:eastAsia="Times New Roman" w:hAnsi="Times New Roman"/>
            <w:i/>
            <w:vanish/>
            <w:color w:val="0000FF"/>
            <w:sz w:val="24"/>
            <w:szCs w:val="24"/>
            <w:u w:val="single"/>
          </w:rPr>
          <w:t>Ps 2:2</w:t>
        </w:r>
      </w:hyperlink>
    </w:p>
    <w:p w14:paraId="3ADCCCEA"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00" w:anchor="en-NASB-14606" w:tooltip="Go to Psalm 45:8" w:history="1">
        <w:r w:rsidR="00E8675A" w:rsidRPr="00AF6177">
          <w:rPr>
            <w:rFonts w:ascii="Times New Roman" w:eastAsia="Times New Roman" w:hAnsi="Times New Roman"/>
            <w:i/>
            <w:vanish/>
            <w:color w:val="0000FF"/>
            <w:sz w:val="24"/>
            <w:szCs w:val="24"/>
            <w:u w:val="single"/>
          </w:rPr>
          <w:t>Psalm 45:8</w:t>
        </w:r>
      </w:hyperlink>
      <w:r w:rsidR="00E8675A" w:rsidRPr="008A6D2A">
        <w:rPr>
          <w:rFonts w:ascii="Times New Roman" w:eastAsia="Times New Roman" w:hAnsi="Times New Roman"/>
          <w:i/>
          <w:vanish/>
          <w:sz w:val="24"/>
          <w:szCs w:val="24"/>
        </w:rPr>
        <w:t xml:space="preserve"> : </w:t>
      </w:r>
      <w:hyperlink r:id="rId401" w:history="1">
        <w:r w:rsidR="00E8675A" w:rsidRPr="00AF6177">
          <w:rPr>
            <w:rFonts w:ascii="Times New Roman" w:eastAsia="Times New Roman" w:hAnsi="Times New Roman"/>
            <w:i/>
            <w:vanish/>
            <w:color w:val="0000FF"/>
            <w:sz w:val="24"/>
            <w:szCs w:val="24"/>
            <w:u w:val="single"/>
          </w:rPr>
          <w:t>Song 4:14; John 19:39</w:t>
        </w:r>
      </w:hyperlink>
    </w:p>
    <w:p w14:paraId="43AE1203"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02" w:anchor="en-NASB-14606" w:tooltip="Go to Psalm 45:8" w:history="1">
        <w:r w:rsidR="00E8675A" w:rsidRPr="00AF6177">
          <w:rPr>
            <w:rFonts w:ascii="Times New Roman" w:eastAsia="Times New Roman" w:hAnsi="Times New Roman"/>
            <w:i/>
            <w:vanish/>
            <w:color w:val="0000FF"/>
            <w:sz w:val="24"/>
            <w:szCs w:val="24"/>
            <w:u w:val="single"/>
          </w:rPr>
          <w:t>Psalm 45:8</w:t>
        </w:r>
      </w:hyperlink>
      <w:r w:rsidR="00E8675A" w:rsidRPr="008A6D2A">
        <w:rPr>
          <w:rFonts w:ascii="Times New Roman" w:eastAsia="Times New Roman" w:hAnsi="Times New Roman"/>
          <w:i/>
          <w:vanish/>
          <w:sz w:val="24"/>
          <w:szCs w:val="24"/>
        </w:rPr>
        <w:t xml:space="preserve"> : </w:t>
      </w:r>
      <w:hyperlink r:id="rId403" w:history="1">
        <w:r w:rsidR="00E8675A" w:rsidRPr="00AF6177">
          <w:rPr>
            <w:rFonts w:ascii="Times New Roman" w:eastAsia="Times New Roman" w:hAnsi="Times New Roman"/>
            <w:i/>
            <w:vanish/>
            <w:color w:val="0000FF"/>
            <w:sz w:val="24"/>
            <w:szCs w:val="24"/>
            <w:u w:val="single"/>
          </w:rPr>
          <w:t>Ps 150:4</w:t>
        </w:r>
      </w:hyperlink>
    </w:p>
    <w:p w14:paraId="07F5D13D"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04" w:anchor="en-NASB-14607" w:tooltip="Go to Psalm 45:9" w:history="1">
        <w:r w:rsidR="00E8675A" w:rsidRPr="00AF6177">
          <w:rPr>
            <w:rFonts w:ascii="Times New Roman" w:eastAsia="Times New Roman" w:hAnsi="Times New Roman"/>
            <w:i/>
            <w:vanish/>
            <w:color w:val="0000FF"/>
            <w:sz w:val="24"/>
            <w:szCs w:val="24"/>
            <w:u w:val="single"/>
          </w:rPr>
          <w:t>Psalm 45:9</w:t>
        </w:r>
      </w:hyperlink>
      <w:r w:rsidR="00E8675A" w:rsidRPr="008A6D2A">
        <w:rPr>
          <w:rFonts w:ascii="Times New Roman" w:eastAsia="Times New Roman" w:hAnsi="Times New Roman"/>
          <w:i/>
          <w:vanish/>
          <w:sz w:val="24"/>
          <w:szCs w:val="24"/>
        </w:rPr>
        <w:t xml:space="preserve"> : </w:t>
      </w:r>
      <w:hyperlink r:id="rId405" w:history="1">
        <w:r w:rsidR="00E8675A" w:rsidRPr="00AF6177">
          <w:rPr>
            <w:rFonts w:ascii="Times New Roman" w:eastAsia="Times New Roman" w:hAnsi="Times New Roman"/>
            <w:i/>
            <w:vanish/>
            <w:color w:val="0000FF"/>
            <w:sz w:val="24"/>
            <w:szCs w:val="24"/>
            <w:u w:val="single"/>
          </w:rPr>
          <w:t>Song 6:8</w:t>
        </w:r>
      </w:hyperlink>
    </w:p>
    <w:p w14:paraId="7C68C3F5"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06" w:anchor="en-NASB-14607" w:tooltip="Go to Psalm 45:9" w:history="1">
        <w:r w:rsidR="00E8675A" w:rsidRPr="00AF6177">
          <w:rPr>
            <w:rFonts w:ascii="Times New Roman" w:eastAsia="Times New Roman" w:hAnsi="Times New Roman"/>
            <w:i/>
            <w:vanish/>
            <w:color w:val="0000FF"/>
            <w:sz w:val="24"/>
            <w:szCs w:val="24"/>
            <w:u w:val="single"/>
          </w:rPr>
          <w:t>Psalm 45:9</w:t>
        </w:r>
      </w:hyperlink>
      <w:r w:rsidR="00E8675A" w:rsidRPr="008A6D2A">
        <w:rPr>
          <w:rFonts w:ascii="Times New Roman" w:eastAsia="Times New Roman" w:hAnsi="Times New Roman"/>
          <w:i/>
          <w:vanish/>
          <w:sz w:val="24"/>
          <w:szCs w:val="24"/>
        </w:rPr>
        <w:t xml:space="preserve"> : </w:t>
      </w:r>
      <w:hyperlink r:id="rId407" w:history="1">
        <w:r w:rsidR="00E8675A" w:rsidRPr="00AF6177">
          <w:rPr>
            <w:rFonts w:ascii="Times New Roman" w:eastAsia="Times New Roman" w:hAnsi="Times New Roman"/>
            <w:i/>
            <w:vanish/>
            <w:color w:val="0000FF"/>
            <w:sz w:val="24"/>
            <w:szCs w:val="24"/>
            <w:u w:val="single"/>
          </w:rPr>
          <w:t>1 Kin 2:19</w:t>
        </w:r>
      </w:hyperlink>
    </w:p>
    <w:p w14:paraId="5A32940D"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08" w:anchor="en-NASB-14607" w:tooltip="Go to Psalm 45:9" w:history="1">
        <w:r w:rsidR="00E8675A" w:rsidRPr="00AF6177">
          <w:rPr>
            <w:rFonts w:ascii="Times New Roman" w:eastAsia="Times New Roman" w:hAnsi="Times New Roman"/>
            <w:i/>
            <w:vanish/>
            <w:color w:val="0000FF"/>
            <w:sz w:val="24"/>
            <w:szCs w:val="24"/>
            <w:u w:val="single"/>
          </w:rPr>
          <w:t>Psalm 45:9</w:t>
        </w:r>
      </w:hyperlink>
      <w:r w:rsidR="00E8675A" w:rsidRPr="008A6D2A">
        <w:rPr>
          <w:rFonts w:ascii="Times New Roman" w:eastAsia="Times New Roman" w:hAnsi="Times New Roman"/>
          <w:i/>
          <w:vanish/>
          <w:sz w:val="24"/>
          <w:szCs w:val="24"/>
        </w:rPr>
        <w:t xml:space="preserve"> : </w:t>
      </w:r>
      <w:hyperlink r:id="rId409" w:history="1">
        <w:r w:rsidR="00E8675A" w:rsidRPr="00AF6177">
          <w:rPr>
            <w:rFonts w:ascii="Times New Roman" w:eastAsia="Times New Roman" w:hAnsi="Times New Roman"/>
            <w:i/>
            <w:vanish/>
            <w:color w:val="0000FF"/>
            <w:sz w:val="24"/>
            <w:szCs w:val="24"/>
            <w:u w:val="single"/>
          </w:rPr>
          <w:t>1 Kin 9:28; Is 13:12</w:t>
        </w:r>
      </w:hyperlink>
    </w:p>
    <w:p w14:paraId="61668EE9"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10" w:anchor="en-NASB-14608" w:tooltip="Go to Psalm 45:10" w:history="1">
        <w:r w:rsidR="00E8675A" w:rsidRPr="00AF6177">
          <w:rPr>
            <w:rFonts w:ascii="Times New Roman" w:eastAsia="Times New Roman" w:hAnsi="Times New Roman"/>
            <w:i/>
            <w:vanish/>
            <w:color w:val="0000FF"/>
            <w:sz w:val="24"/>
            <w:szCs w:val="24"/>
            <w:u w:val="single"/>
          </w:rPr>
          <w:t>Psalm 45:10</w:t>
        </w:r>
      </w:hyperlink>
      <w:r w:rsidR="00E8675A" w:rsidRPr="008A6D2A">
        <w:rPr>
          <w:rFonts w:ascii="Times New Roman" w:eastAsia="Times New Roman" w:hAnsi="Times New Roman"/>
          <w:i/>
          <w:vanish/>
          <w:sz w:val="24"/>
          <w:szCs w:val="24"/>
        </w:rPr>
        <w:t xml:space="preserve"> : </w:t>
      </w:r>
      <w:hyperlink r:id="rId411" w:history="1">
        <w:r w:rsidR="00E8675A" w:rsidRPr="00AF6177">
          <w:rPr>
            <w:rFonts w:ascii="Times New Roman" w:eastAsia="Times New Roman" w:hAnsi="Times New Roman"/>
            <w:i/>
            <w:vanish/>
            <w:color w:val="0000FF"/>
            <w:sz w:val="24"/>
            <w:szCs w:val="24"/>
            <w:u w:val="single"/>
          </w:rPr>
          <w:t>Deut 21:13; Ruth 1:16, 17</w:t>
        </w:r>
      </w:hyperlink>
    </w:p>
    <w:p w14:paraId="368578D5"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12" w:anchor="en-NASB-14609" w:tooltip="Go to Psalm 45:11" w:history="1">
        <w:r w:rsidR="00E8675A" w:rsidRPr="00AF6177">
          <w:rPr>
            <w:rFonts w:ascii="Times New Roman" w:eastAsia="Times New Roman" w:hAnsi="Times New Roman"/>
            <w:i/>
            <w:vanish/>
            <w:color w:val="0000FF"/>
            <w:sz w:val="24"/>
            <w:szCs w:val="24"/>
            <w:u w:val="single"/>
          </w:rPr>
          <w:t>Psalm 45:11</w:t>
        </w:r>
      </w:hyperlink>
      <w:r w:rsidR="00E8675A" w:rsidRPr="008A6D2A">
        <w:rPr>
          <w:rFonts w:ascii="Times New Roman" w:eastAsia="Times New Roman" w:hAnsi="Times New Roman"/>
          <w:i/>
          <w:vanish/>
          <w:sz w:val="24"/>
          <w:szCs w:val="24"/>
        </w:rPr>
        <w:t xml:space="preserve"> : </w:t>
      </w:r>
      <w:hyperlink r:id="rId413" w:history="1">
        <w:r w:rsidR="00E8675A" w:rsidRPr="00AF6177">
          <w:rPr>
            <w:rFonts w:ascii="Times New Roman" w:eastAsia="Times New Roman" w:hAnsi="Times New Roman"/>
            <w:i/>
            <w:vanish/>
            <w:color w:val="0000FF"/>
            <w:sz w:val="24"/>
            <w:szCs w:val="24"/>
            <w:u w:val="single"/>
          </w:rPr>
          <w:t>Gen 18:12; 1 Pet 3:6</w:t>
        </w:r>
      </w:hyperlink>
    </w:p>
    <w:p w14:paraId="39794458"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14" w:anchor="en-NASB-14609" w:tooltip="Go to Psalm 45:11" w:history="1">
        <w:r w:rsidR="00E8675A" w:rsidRPr="00AF6177">
          <w:rPr>
            <w:rFonts w:ascii="Times New Roman" w:eastAsia="Times New Roman" w:hAnsi="Times New Roman"/>
            <w:i/>
            <w:vanish/>
            <w:color w:val="0000FF"/>
            <w:sz w:val="24"/>
            <w:szCs w:val="24"/>
            <w:u w:val="single"/>
          </w:rPr>
          <w:t>Psalm 45:11</w:t>
        </w:r>
      </w:hyperlink>
      <w:r w:rsidR="00E8675A" w:rsidRPr="008A6D2A">
        <w:rPr>
          <w:rFonts w:ascii="Times New Roman" w:eastAsia="Times New Roman" w:hAnsi="Times New Roman"/>
          <w:i/>
          <w:vanish/>
          <w:sz w:val="24"/>
          <w:szCs w:val="24"/>
        </w:rPr>
        <w:t xml:space="preserve"> : </w:t>
      </w:r>
      <w:hyperlink r:id="rId415" w:history="1">
        <w:r w:rsidR="00E8675A" w:rsidRPr="00AF6177">
          <w:rPr>
            <w:rFonts w:ascii="Times New Roman" w:eastAsia="Times New Roman" w:hAnsi="Times New Roman"/>
            <w:i/>
            <w:vanish/>
            <w:color w:val="0000FF"/>
            <w:sz w:val="24"/>
            <w:szCs w:val="24"/>
            <w:u w:val="single"/>
          </w:rPr>
          <w:t>Eph 5:33</w:t>
        </w:r>
      </w:hyperlink>
    </w:p>
    <w:p w14:paraId="7C3FA9F3" w14:textId="77777777" w:rsidR="00E8675A" w:rsidRPr="008A6D2A" w:rsidRDefault="00F5691E" w:rsidP="00E8675A">
      <w:pPr>
        <w:numPr>
          <w:ilvl w:val="0"/>
          <w:numId w:val="4"/>
        </w:numPr>
        <w:tabs>
          <w:tab w:val="clear" w:pos="720"/>
          <w:tab w:val="num" w:pos="7200"/>
        </w:tabs>
        <w:spacing w:before="100" w:beforeAutospacing="1" w:after="100" w:afterAutospacing="1" w:line="240" w:lineRule="auto"/>
        <w:ind w:left="1440"/>
        <w:jc w:val="center"/>
        <w:rPr>
          <w:rFonts w:ascii="Times New Roman" w:eastAsia="Times New Roman" w:hAnsi="Times New Roman"/>
          <w:i/>
          <w:vanish/>
          <w:sz w:val="24"/>
          <w:szCs w:val="24"/>
        </w:rPr>
      </w:pPr>
      <w:hyperlink r:id="rId416" w:anchor="en-NASB-14610" w:tooltip="Go to Psalm 45:12" w:history="1">
        <w:r w:rsidR="00E8675A" w:rsidRPr="00AF6177">
          <w:rPr>
            <w:rFonts w:ascii="Times New Roman" w:eastAsia="Times New Roman" w:hAnsi="Times New Roman"/>
            <w:i/>
            <w:vanish/>
            <w:color w:val="0000FF"/>
            <w:sz w:val="24"/>
            <w:szCs w:val="24"/>
            <w:u w:val="single"/>
          </w:rPr>
          <w:t>Psalm 45:12</w:t>
        </w:r>
      </w:hyperlink>
      <w:r w:rsidR="00E8675A" w:rsidRPr="008A6D2A">
        <w:rPr>
          <w:rFonts w:ascii="Times New Roman" w:eastAsia="Times New Roman" w:hAnsi="Times New Roman"/>
          <w:i/>
          <w:vanish/>
          <w:sz w:val="24"/>
          <w:szCs w:val="24"/>
        </w:rPr>
        <w:t xml:space="preserve"> : </w:t>
      </w:r>
      <w:hyperlink r:id="rId417" w:history="1">
        <w:r w:rsidR="00E8675A" w:rsidRPr="00AF6177">
          <w:rPr>
            <w:rFonts w:ascii="Times New Roman" w:eastAsia="Times New Roman" w:hAnsi="Times New Roman"/>
            <w:i/>
            <w:vanish/>
            <w:color w:val="0000FF"/>
            <w:sz w:val="24"/>
            <w:szCs w:val="24"/>
            <w:u w:val="single"/>
          </w:rPr>
          <w:t>Ps 87:4</w:t>
        </w:r>
      </w:hyperlink>
    </w:p>
    <w:p w14:paraId="3167C225" w14:textId="77777777" w:rsidR="00E8675A" w:rsidRPr="008A6D2A" w:rsidRDefault="00F5691E" w:rsidP="00E8675A">
      <w:pPr>
        <w:numPr>
          <w:ilvl w:val="0"/>
          <w:numId w:val="4"/>
        </w:numPr>
        <w:tabs>
          <w:tab w:val="clear" w:pos="720"/>
          <w:tab w:val="num" w:pos="6480"/>
        </w:tabs>
        <w:spacing w:before="100" w:beforeAutospacing="1" w:after="100" w:afterAutospacing="1" w:line="240" w:lineRule="auto"/>
        <w:ind w:left="1440"/>
        <w:jc w:val="center"/>
        <w:rPr>
          <w:rFonts w:ascii="Times New Roman" w:eastAsia="Times New Roman" w:hAnsi="Times New Roman"/>
          <w:i/>
          <w:vanish/>
          <w:sz w:val="24"/>
          <w:szCs w:val="24"/>
        </w:rPr>
      </w:pPr>
      <w:hyperlink r:id="rId418" w:anchor="en-NASB-14610" w:tooltip="Go to Psalm 45:12" w:history="1">
        <w:r w:rsidR="00E8675A" w:rsidRPr="00AF6177">
          <w:rPr>
            <w:rFonts w:ascii="Times New Roman" w:eastAsia="Times New Roman" w:hAnsi="Times New Roman"/>
            <w:i/>
            <w:vanish/>
            <w:color w:val="0000FF"/>
            <w:sz w:val="24"/>
            <w:szCs w:val="24"/>
            <w:u w:val="single"/>
          </w:rPr>
          <w:t>Psalm 45:12</w:t>
        </w:r>
      </w:hyperlink>
      <w:r w:rsidR="00E8675A" w:rsidRPr="008A6D2A">
        <w:rPr>
          <w:rFonts w:ascii="Times New Roman" w:eastAsia="Times New Roman" w:hAnsi="Times New Roman"/>
          <w:i/>
          <w:vanish/>
          <w:sz w:val="24"/>
          <w:szCs w:val="24"/>
        </w:rPr>
        <w:t xml:space="preserve"> : </w:t>
      </w:r>
      <w:hyperlink r:id="rId419" w:history="1">
        <w:r w:rsidR="00E8675A" w:rsidRPr="00AF6177">
          <w:rPr>
            <w:rFonts w:ascii="Times New Roman" w:eastAsia="Times New Roman" w:hAnsi="Times New Roman"/>
            <w:i/>
            <w:vanish/>
            <w:color w:val="0000FF"/>
            <w:sz w:val="24"/>
            <w:szCs w:val="24"/>
            <w:u w:val="single"/>
          </w:rPr>
          <w:t>Ps 22:29; 68:29; 72:10, 11; Is 49:23</w:t>
        </w:r>
      </w:hyperlink>
    </w:p>
    <w:p w14:paraId="748FCA73" w14:textId="77777777" w:rsidR="00E8675A" w:rsidRPr="008A6D2A" w:rsidRDefault="00F5691E" w:rsidP="00E8675A">
      <w:pPr>
        <w:numPr>
          <w:ilvl w:val="0"/>
          <w:numId w:val="4"/>
        </w:numPr>
        <w:tabs>
          <w:tab w:val="clear" w:pos="720"/>
          <w:tab w:val="num" w:pos="5760"/>
        </w:tabs>
        <w:spacing w:before="100" w:beforeAutospacing="1" w:after="100" w:afterAutospacing="1" w:line="240" w:lineRule="auto"/>
        <w:ind w:left="1440"/>
        <w:jc w:val="center"/>
        <w:rPr>
          <w:rFonts w:ascii="Times New Roman" w:eastAsia="Times New Roman" w:hAnsi="Times New Roman"/>
          <w:i/>
          <w:vanish/>
          <w:sz w:val="24"/>
          <w:szCs w:val="24"/>
        </w:rPr>
      </w:pPr>
      <w:hyperlink r:id="rId420" w:anchor="en-NASB-14611" w:tooltip="Go to Psalm 45:13" w:history="1">
        <w:r w:rsidR="00E8675A" w:rsidRPr="00AF6177">
          <w:rPr>
            <w:rFonts w:ascii="Times New Roman" w:eastAsia="Times New Roman" w:hAnsi="Times New Roman"/>
            <w:i/>
            <w:vanish/>
            <w:color w:val="0000FF"/>
            <w:sz w:val="24"/>
            <w:szCs w:val="24"/>
            <w:u w:val="single"/>
          </w:rPr>
          <w:t>Psalm 45:13</w:t>
        </w:r>
      </w:hyperlink>
      <w:r w:rsidR="00E8675A" w:rsidRPr="008A6D2A">
        <w:rPr>
          <w:rFonts w:ascii="Times New Roman" w:eastAsia="Times New Roman" w:hAnsi="Times New Roman"/>
          <w:i/>
          <w:vanish/>
          <w:sz w:val="24"/>
          <w:szCs w:val="24"/>
        </w:rPr>
        <w:t xml:space="preserve"> : </w:t>
      </w:r>
      <w:hyperlink r:id="rId421" w:history="1">
        <w:r w:rsidR="00E8675A" w:rsidRPr="00AF6177">
          <w:rPr>
            <w:rFonts w:ascii="Times New Roman" w:eastAsia="Times New Roman" w:hAnsi="Times New Roman"/>
            <w:i/>
            <w:vanish/>
            <w:color w:val="0000FF"/>
            <w:sz w:val="24"/>
            <w:szCs w:val="24"/>
            <w:u w:val="single"/>
          </w:rPr>
          <w:t>Ex 39:2, 3</w:t>
        </w:r>
      </w:hyperlink>
    </w:p>
    <w:p w14:paraId="4B5682C8" w14:textId="77777777" w:rsidR="00E8675A" w:rsidRPr="008A6D2A" w:rsidRDefault="00F5691E" w:rsidP="00E8675A">
      <w:pPr>
        <w:numPr>
          <w:ilvl w:val="0"/>
          <w:numId w:val="4"/>
        </w:numPr>
        <w:tabs>
          <w:tab w:val="clear" w:pos="720"/>
          <w:tab w:val="num" w:pos="5040"/>
        </w:tabs>
        <w:spacing w:before="100" w:beforeAutospacing="1" w:after="100" w:afterAutospacing="1" w:line="240" w:lineRule="auto"/>
        <w:ind w:left="1440"/>
        <w:jc w:val="center"/>
        <w:rPr>
          <w:rFonts w:ascii="Times New Roman" w:eastAsia="Times New Roman" w:hAnsi="Times New Roman"/>
          <w:i/>
          <w:vanish/>
          <w:sz w:val="24"/>
          <w:szCs w:val="24"/>
        </w:rPr>
      </w:pPr>
      <w:hyperlink r:id="rId422" w:anchor="en-NASB-14612" w:tooltip="Go to Psalm 45:14" w:history="1">
        <w:r w:rsidR="00E8675A" w:rsidRPr="00AF6177">
          <w:rPr>
            <w:rFonts w:ascii="Times New Roman" w:eastAsia="Times New Roman" w:hAnsi="Times New Roman"/>
            <w:i/>
            <w:vanish/>
            <w:color w:val="0000FF"/>
            <w:sz w:val="24"/>
            <w:szCs w:val="24"/>
            <w:u w:val="single"/>
          </w:rPr>
          <w:t>Psalm 45:14</w:t>
        </w:r>
      </w:hyperlink>
      <w:r w:rsidR="00E8675A" w:rsidRPr="008A6D2A">
        <w:rPr>
          <w:rFonts w:ascii="Times New Roman" w:eastAsia="Times New Roman" w:hAnsi="Times New Roman"/>
          <w:i/>
          <w:vanish/>
          <w:sz w:val="24"/>
          <w:szCs w:val="24"/>
        </w:rPr>
        <w:t xml:space="preserve"> : </w:t>
      </w:r>
      <w:hyperlink r:id="rId423" w:history="1">
        <w:r w:rsidR="00E8675A" w:rsidRPr="00AF6177">
          <w:rPr>
            <w:rFonts w:ascii="Times New Roman" w:eastAsia="Times New Roman" w:hAnsi="Times New Roman"/>
            <w:i/>
            <w:vanish/>
            <w:color w:val="0000FF"/>
            <w:sz w:val="24"/>
            <w:szCs w:val="24"/>
            <w:u w:val="single"/>
          </w:rPr>
          <w:t>Song 1:4</w:t>
        </w:r>
      </w:hyperlink>
    </w:p>
    <w:p w14:paraId="50E406CD" w14:textId="77777777" w:rsidR="00E8675A" w:rsidRPr="008A6D2A" w:rsidRDefault="00F5691E" w:rsidP="00E8675A">
      <w:pPr>
        <w:numPr>
          <w:ilvl w:val="0"/>
          <w:numId w:val="4"/>
        </w:numPr>
        <w:tabs>
          <w:tab w:val="clear" w:pos="720"/>
          <w:tab w:val="num" w:pos="4320"/>
        </w:tabs>
        <w:spacing w:before="100" w:beforeAutospacing="1" w:after="100" w:afterAutospacing="1" w:line="240" w:lineRule="auto"/>
        <w:ind w:left="1440"/>
        <w:jc w:val="center"/>
        <w:rPr>
          <w:rFonts w:ascii="Times New Roman" w:eastAsia="Times New Roman" w:hAnsi="Times New Roman"/>
          <w:i/>
          <w:vanish/>
          <w:sz w:val="24"/>
          <w:szCs w:val="24"/>
        </w:rPr>
      </w:pPr>
      <w:hyperlink r:id="rId424" w:anchor="en-NASB-14612" w:tooltip="Go to Psalm 45:14" w:history="1">
        <w:r w:rsidR="00E8675A" w:rsidRPr="00AF6177">
          <w:rPr>
            <w:rFonts w:ascii="Times New Roman" w:eastAsia="Times New Roman" w:hAnsi="Times New Roman"/>
            <w:i/>
            <w:vanish/>
            <w:color w:val="0000FF"/>
            <w:sz w:val="24"/>
            <w:szCs w:val="24"/>
            <w:u w:val="single"/>
          </w:rPr>
          <w:t>Psalm 45:14</w:t>
        </w:r>
      </w:hyperlink>
      <w:r w:rsidR="00E8675A" w:rsidRPr="008A6D2A">
        <w:rPr>
          <w:rFonts w:ascii="Times New Roman" w:eastAsia="Times New Roman" w:hAnsi="Times New Roman"/>
          <w:i/>
          <w:vanish/>
          <w:sz w:val="24"/>
          <w:szCs w:val="24"/>
        </w:rPr>
        <w:t xml:space="preserve"> : </w:t>
      </w:r>
      <w:hyperlink r:id="rId425" w:history="1">
        <w:r w:rsidR="00E8675A" w:rsidRPr="00AF6177">
          <w:rPr>
            <w:rFonts w:ascii="Times New Roman" w:eastAsia="Times New Roman" w:hAnsi="Times New Roman"/>
            <w:i/>
            <w:vanish/>
            <w:color w:val="0000FF"/>
            <w:sz w:val="24"/>
            <w:szCs w:val="24"/>
            <w:u w:val="single"/>
          </w:rPr>
          <w:t>Judg 5:30; Ezek 16:10</w:t>
        </w:r>
      </w:hyperlink>
    </w:p>
    <w:p w14:paraId="56E5BFA3" w14:textId="77777777" w:rsidR="00E8675A" w:rsidRPr="008A6D2A" w:rsidRDefault="00F5691E" w:rsidP="00E8675A">
      <w:pPr>
        <w:numPr>
          <w:ilvl w:val="0"/>
          <w:numId w:val="4"/>
        </w:numPr>
        <w:tabs>
          <w:tab w:val="clear" w:pos="720"/>
          <w:tab w:val="num" w:pos="3600"/>
        </w:tabs>
        <w:spacing w:before="100" w:beforeAutospacing="1" w:after="100" w:afterAutospacing="1" w:line="240" w:lineRule="auto"/>
        <w:ind w:left="1440"/>
        <w:jc w:val="center"/>
        <w:rPr>
          <w:rFonts w:ascii="Times New Roman" w:eastAsia="Times New Roman" w:hAnsi="Times New Roman"/>
          <w:i/>
          <w:vanish/>
          <w:sz w:val="24"/>
          <w:szCs w:val="24"/>
        </w:rPr>
      </w:pPr>
      <w:hyperlink r:id="rId426" w:anchor="en-NASB-14612" w:tooltip="Go to Psalm 45:14" w:history="1">
        <w:r w:rsidR="00E8675A" w:rsidRPr="00AF6177">
          <w:rPr>
            <w:rFonts w:ascii="Times New Roman" w:eastAsia="Times New Roman" w:hAnsi="Times New Roman"/>
            <w:i/>
            <w:vanish/>
            <w:color w:val="0000FF"/>
            <w:sz w:val="24"/>
            <w:szCs w:val="24"/>
            <w:u w:val="single"/>
          </w:rPr>
          <w:t>Psalm 45:14</w:t>
        </w:r>
      </w:hyperlink>
      <w:r w:rsidR="00E8675A" w:rsidRPr="008A6D2A">
        <w:rPr>
          <w:rFonts w:ascii="Times New Roman" w:eastAsia="Times New Roman" w:hAnsi="Times New Roman"/>
          <w:i/>
          <w:vanish/>
          <w:sz w:val="24"/>
          <w:szCs w:val="24"/>
        </w:rPr>
        <w:t xml:space="preserve"> : </w:t>
      </w:r>
      <w:hyperlink r:id="rId427" w:history="1">
        <w:r w:rsidR="00E8675A" w:rsidRPr="00AF6177">
          <w:rPr>
            <w:rFonts w:ascii="Times New Roman" w:eastAsia="Times New Roman" w:hAnsi="Times New Roman"/>
            <w:i/>
            <w:vanish/>
            <w:color w:val="0000FF"/>
            <w:sz w:val="24"/>
            <w:szCs w:val="24"/>
            <w:u w:val="single"/>
          </w:rPr>
          <w:t>Ps 45:9</w:t>
        </w:r>
      </w:hyperlink>
    </w:p>
    <w:p w14:paraId="46F5AFE6" w14:textId="77777777" w:rsidR="00E8675A" w:rsidRPr="008A6D2A" w:rsidRDefault="00F5691E" w:rsidP="00E8675A">
      <w:pPr>
        <w:numPr>
          <w:ilvl w:val="0"/>
          <w:numId w:val="4"/>
        </w:numPr>
        <w:tabs>
          <w:tab w:val="clear" w:pos="720"/>
          <w:tab w:val="num" w:pos="2880"/>
        </w:tabs>
        <w:spacing w:before="100" w:beforeAutospacing="1" w:after="100" w:afterAutospacing="1" w:line="240" w:lineRule="auto"/>
        <w:ind w:left="1440"/>
        <w:jc w:val="center"/>
        <w:rPr>
          <w:rFonts w:ascii="Times New Roman" w:eastAsia="Times New Roman" w:hAnsi="Times New Roman"/>
          <w:i/>
          <w:vanish/>
          <w:sz w:val="24"/>
          <w:szCs w:val="24"/>
        </w:rPr>
      </w:pPr>
      <w:hyperlink r:id="rId428" w:anchor="en-NASB-14615" w:tooltip="Go to Psalm 45:17" w:history="1">
        <w:r w:rsidR="00E8675A" w:rsidRPr="00AF6177">
          <w:rPr>
            <w:rFonts w:ascii="Times New Roman" w:eastAsia="Times New Roman" w:hAnsi="Times New Roman"/>
            <w:i/>
            <w:vanish/>
            <w:color w:val="0000FF"/>
            <w:sz w:val="24"/>
            <w:szCs w:val="24"/>
            <w:u w:val="single"/>
          </w:rPr>
          <w:t>Psalm 45:17</w:t>
        </w:r>
      </w:hyperlink>
      <w:r w:rsidR="00E8675A" w:rsidRPr="008A6D2A">
        <w:rPr>
          <w:rFonts w:ascii="Times New Roman" w:eastAsia="Times New Roman" w:hAnsi="Times New Roman"/>
          <w:i/>
          <w:vanish/>
          <w:sz w:val="24"/>
          <w:szCs w:val="24"/>
        </w:rPr>
        <w:t xml:space="preserve"> : </w:t>
      </w:r>
      <w:hyperlink r:id="rId429" w:history="1">
        <w:r w:rsidR="00E8675A" w:rsidRPr="00AF6177">
          <w:rPr>
            <w:rFonts w:ascii="Times New Roman" w:eastAsia="Times New Roman" w:hAnsi="Times New Roman"/>
            <w:i/>
            <w:vanish/>
            <w:color w:val="0000FF"/>
            <w:sz w:val="24"/>
            <w:szCs w:val="24"/>
            <w:u w:val="single"/>
          </w:rPr>
          <w:t>Mal 1:11</w:t>
        </w:r>
      </w:hyperlink>
    </w:p>
    <w:p w14:paraId="5A69E2AB" w14:textId="77777777" w:rsidR="00E8675A" w:rsidRPr="008A6D2A" w:rsidRDefault="00F5691E" w:rsidP="00E8675A">
      <w:pPr>
        <w:numPr>
          <w:ilvl w:val="0"/>
          <w:numId w:val="4"/>
        </w:numPr>
        <w:tabs>
          <w:tab w:val="clear" w:pos="720"/>
          <w:tab w:val="num" w:pos="2160"/>
        </w:tabs>
        <w:spacing w:before="100" w:beforeAutospacing="1" w:after="100" w:afterAutospacing="1" w:line="240" w:lineRule="auto"/>
        <w:ind w:left="1440"/>
        <w:jc w:val="center"/>
        <w:rPr>
          <w:rFonts w:ascii="Times New Roman" w:eastAsia="Times New Roman" w:hAnsi="Times New Roman"/>
          <w:i/>
          <w:vanish/>
          <w:sz w:val="24"/>
          <w:szCs w:val="24"/>
        </w:rPr>
      </w:pPr>
      <w:hyperlink r:id="rId430" w:anchor="en-NASB-14615" w:tooltip="Go to Psalm 45:17" w:history="1">
        <w:r w:rsidR="00E8675A" w:rsidRPr="00AF6177">
          <w:rPr>
            <w:rFonts w:ascii="Times New Roman" w:eastAsia="Times New Roman" w:hAnsi="Times New Roman"/>
            <w:i/>
            <w:vanish/>
            <w:color w:val="0000FF"/>
            <w:sz w:val="24"/>
            <w:szCs w:val="24"/>
            <w:u w:val="single"/>
          </w:rPr>
          <w:t>Psalm 45:17</w:t>
        </w:r>
      </w:hyperlink>
      <w:r w:rsidR="00E8675A" w:rsidRPr="008A6D2A">
        <w:rPr>
          <w:rFonts w:ascii="Times New Roman" w:eastAsia="Times New Roman" w:hAnsi="Times New Roman"/>
          <w:i/>
          <w:vanish/>
          <w:sz w:val="24"/>
          <w:szCs w:val="24"/>
        </w:rPr>
        <w:t xml:space="preserve"> : </w:t>
      </w:r>
      <w:hyperlink r:id="rId431" w:history="1">
        <w:r w:rsidR="00E8675A" w:rsidRPr="00AF6177">
          <w:rPr>
            <w:rFonts w:ascii="Times New Roman" w:eastAsia="Times New Roman" w:hAnsi="Times New Roman"/>
            <w:i/>
            <w:vanish/>
            <w:color w:val="0000FF"/>
            <w:sz w:val="24"/>
            <w:szCs w:val="24"/>
            <w:u w:val="single"/>
          </w:rPr>
          <w:t>Ps 138:4</w:t>
        </w:r>
      </w:hyperlink>
    </w:p>
    <w:p w14:paraId="2B29AB57" w14:textId="77777777" w:rsidR="00E872CF" w:rsidRPr="0093591D" w:rsidRDefault="00E8675A" w:rsidP="00E872CF">
      <w:pPr>
        <w:spacing w:before="100" w:beforeAutospacing="1" w:after="100" w:afterAutospacing="1" w:line="240" w:lineRule="auto"/>
        <w:jc w:val="both"/>
        <w:rPr>
          <w:sz w:val="24"/>
          <w:szCs w:val="24"/>
        </w:rPr>
      </w:pPr>
      <w:r w:rsidRPr="0093591D">
        <w:rPr>
          <w:sz w:val="24"/>
          <w:szCs w:val="24"/>
        </w:rPr>
        <w:t xml:space="preserve">  </w:t>
      </w:r>
      <w:r w:rsidR="00E872CF">
        <w:rPr>
          <w:sz w:val="24"/>
          <w:szCs w:val="24"/>
        </w:rPr>
        <w:tab/>
        <w:t xml:space="preserve">The </w:t>
      </w:r>
      <w:r w:rsidR="00E872CF" w:rsidRPr="0093591D">
        <w:rPr>
          <w:sz w:val="24"/>
          <w:szCs w:val="24"/>
        </w:rPr>
        <w:t>forty</w:t>
      </w:r>
      <w:r w:rsidR="00E872CF">
        <w:rPr>
          <w:sz w:val="24"/>
          <w:szCs w:val="24"/>
        </w:rPr>
        <w:t>-</w:t>
      </w:r>
      <w:r w:rsidR="00E872CF" w:rsidRPr="0093591D">
        <w:rPr>
          <w:sz w:val="24"/>
          <w:szCs w:val="24"/>
        </w:rPr>
        <w:t xml:space="preserve">fifth chapter of the book of Psalms is a song of love composed in celebration of the </w:t>
      </w:r>
      <w:r w:rsidR="00E872CF">
        <w:rPr>
          <w:sz w:val="24"/>
          <w:szCs w:val="24"/>
        </w:rPr>
        <w:t>k</w:t>
      </w:r>
      <w:r w:rsidR="00E872CF" w:rsidRPr="0093591D">
        <w:rPr>
          <w:sz w:val="24"/>
          <w:szCs w:val="24"/>
        </w:rPr>
        <w:t>ing and His bride on their wedding day. The writer of the book of Hebrews identifies the King of Psalms forty</w:t>
      </w:r>
      <w:r w:rsidR="00E872CF">
        <w:rPr>
          <w:sz w:val="24"/>
          <w:szCs w:val="24"/>
        </w:rPr>
        <w:t>-</w:t>
      </w:r>
      <w:r w:rsidR="00E872CF" w:rsidRPr="0093591D">
        <w:rPr>
          <w:sz w:val="24"/>
          <w:szCs w:val="24"/>
        </w:rPr>
        <w:t xml:space="preserve">five as the </w:t>
      </w:r>
      <w:r w:rsidR="00E872CF" w:rsidRPr="0093591D">
        <w:rPr>
          <w:b/>
          <w:sz w:val="24"/>
          <w:szCs w:val="24"/>
        </w:rPr>
        <w:t>Lord</w:t>
      </w:r>
      <w:r w:rsidR="00E872CF" w:rsidRPr="0093591D">
        <w:rPr>
          <w:sz w:val="24"/>
          <w:szCs w:val="24"/>
        </w:rPr>
        <w:t xml:space="preserve"> </w:t>
      </w:r>
      <w:r w:rsidR="00E872CF" w:rsidRPr="0093591D">
        <w:rPr>
          <w:b/>
          <w:sz w:val="24"/>
          <w:szCs w:val="24"/>
        </w:rPr>
        <w:t>Jesus</w:t>
      </w:r>
      <w:r w:rsidR="00E872CF" w:rsidRPr="0093591D">
        <w:rPr>
          <w:sz w:val="24"/>
          <w:szCs w:val="24"/>
        </w:rPr>
        <w:t xml:space="preserve"> </w:t>
      </w:r>
      <w:r w:rsidR="00E872CF" w:rsidRPr="0093591D">
        <w:rPr>
          <w:b/>
          <w:sz w:val="24"/>
          <w:szCs w:val="24"/>
        </w:rPr>
        <w:t>Christ</w:t>
      </w:r>
      <w:r w:rsidR="00E872CF" w:rsidRPr="0093591D">
        <w:rPr>
          <w:sz w:val="24"/>
          <w:szCs w:val="24"/>
        </w:rPr>
        <w:t xml:space="preserve">! </w:t>
      </w:r>
      <w:r w:rsidR="002247EF">
        <w:rPr>
          <w:sz w:val="24"/>
          <w:szCs w:val="24"/>
        </w:rPr>
        <w:t>He collected no less than seventeen Old Testament passages to shine the spotlight on the One person who is seated at the right hand of God-the radiance of His glory!</w:t>
      </w:r>
    </w:p>
    <w:p w14:paraId="789EEDB0" w14:textId="77777777" w:rsidR="00E872CF" w:rsidRPr="004273F3" w:rsidRDefault="00E872CF" w:rsidP="00E872CF">
      <w:pPr>
        <w:pStyle w:val="txt-sm"/>
        <w:jc w:val="center"/>
        <w:rPr>
          <w:rFonts w:asciiTheme="minorHAnsi" w:hAnsiTheme="minorHAnsi" w:cstheme="minorHAnsi"/>
          <w:b/>
          <w:i/>
        </w:rPr>
      </w:pPr>
      <w:r w:rsidRPr="004273F3">
        <w:rPr>
          <w:rFonts w:asciiTheme="minorHAnsi" w:hAnsiTheme="minorHAnsi" w:cstheme="minorHAnsi"/>
          <w:b/>
          <w:i/>
        </w:rPr>
        <w:t>Hebrews 1:2-10 (NASB)</w:t>
      </w:r>
    </w:p>
    <w:p w14:paraId="041164EA" w14:textId="77777777" w:rsidR="00873805" w:rsidRPr="00873805" w:rsidRDefault="00E872CF" w:rsidP="00873805">
      <w:pPr>
        <w:pStyle w:val="NormalWeb"/>
        <w:jc w:val="center"/>
        <w:rPr>
          <w:rFonts w:asciiTheme="minorHAnsi" w:hAnsiTheme="minorHAnsi" w:cstheme="minorHAnsi"/>
          <w:b/>
          <w:i/>
          <w:color w:val="000000"/>
        </w:rPr>
      </w:pPr>
      <w:r w:rsidRPr="004273F3">
        <w:rPr>
          <w:rStyle w:val="text"/>
          <w:rFonts w:asciiTheme="minorHAnsi" w:hAnsiTheme="minorHAnsi" w:cstheme="minorHAnsi"/>
          <w:b/>
          <w:i/>
          <w:vertAlign w:val="superscript"/>
        </w:rPr>
        <w:t>2 </w:t>
      </w:r>
      <w:r w:rsidRPr="004273F3">
        <w:rPr>
          <w:rStyle w:val="text"/>
          <w:rFonts w:asciiTheme="minorHAnsi" w:hAnsiTheme="minorHAnsi" w:cstheme="minorHAnsi"/>
          <w:b/>
          <w:i/>
        </w:rPr>
        <w:t>in these last days has spoken to us in His Son, whom He appointed heir of all things, through whom also He made the world.</w:t>
      </w:r>
      <w:r w:rsidRPr="004273F3">
        <w:rPr>
          <w:rFonts w:asciiTheme="minorHAnsi" w:hAnsiTheme="minorHAnsi" w:cstheme="minorHAnsi"/>
          <w:b/>
          <w:i/>
        </w:rPr>
        <w:t xml:space="preserve"> </w:t>
      </w:r>
      <w:r w:rsidRPr="004273F3">
        <w:rPr>
          <w:rStyle w:val="text"/>
          <w:rFonts w:asciiTheme="minorHAnsi" w:hAnsiTheme="minorHAnsi" w:cstheme="minorHAnsi"/>
          <w:b/>
          <w:i/>
          <w:vertAlign w:val="superscript"/>
        </w:rPr>
        <w:t>3 </w:t>
      </w:r>
      <w:r w:rsidRPr="004273F3">
        <w:rPr>
          <w:rStyle w:val="text"/>
          <w:rFonts w:asciiTheme="minorHAnsi" w:hAnsiTheme="minorHAnsi" w:cstheme="minorHAnsi"/>
          <w:b/>
          <w:i/>
        </w:rPr>
        <w:t>And He is the radiance of His glory and the exact representation of His nature, and upholds all things by the word of His power. When He had made purification of sins, He sat down at the right hand of the Majesty on high,</w:t>
      </w:r>
      <w:r w:rsidRPr="004273F3">
        <w:rPr>
          <w:rFonts w:asciiTheme="minorHAnsi" w:hAnsiTheme="minorHAnsi" w:cstheme="minorHAnsi"/>
          <w:b/>
          <w:i/>
        </w:rPr>
        <w:t xml:space="preserve"> </w:t>
      </w:r>
      <w:r w:rsidRPr="004273F3">
        <w:rPr>
          <w:rStyle w:val="text"/>
          <w:rFonts w:asciiTheme="minorHAnsi" w:hAnsiTheme="minorHAnsi" w:cstheme="minorHAnsi"/>
          <w:b/>
          <w:i/>
          <w:vertAlign w:val="superscript"/>
        </w:rPr>
        <w:t>4 </w:t>
      </w:r>
      <w:r w:rsidRPr="004273F3">
        <w:rPr>
          <w:rStyle w:val="text"/>
          <w:rFonts w:asciiTheme="minorHAnsi" w:hAnsiTheme="minorHAnsi" w:cstheme="minorHAnsi"/>
          <w:b/>
          <w:i/>
        </w:rPr>
        <w:t>having become as much better than the angels, as He has inherited a more excellent name than they.</w:t>
      </w:r>
      <w:r w:rsidRPr="004273F3">
        <w:rPr>
          <w:rStyle w:val="text"/>
          <w:rFonts w:asciiTheme="minorHAnsi" w:hAnsiTheme="minorHAnsi" w:cstheme="minorHAnsi"/>
          <w:b/>
          <w:i/>
          <w:vertAlign w:val="superscript"/>
        </w:rPr>
        <w:t>5 </w:t>
      </w:r>
      <w:r w:rsidRPr="004273F3">
        <w:rPr>
          <w:rStyle w:val="text"/>
          <w:rFonts w:asciiTheme="minorHAnsi" w:hAnsiTheme="minorHAnsi" w:cstheme="minorHAnsi"/>
          <w:b/>
          <w:i/>
        </w:rPr>
        <w:t>For to which of the angels did He ever say, “</w:t>
      </w:r>
      <w:r w:rsidRPr="004273F3">
        <w:rPr>
          <w:rStyle w:val="small-caps"/>
          <w:rFonts w:asciiTheme="minorHAnsi" w:hAnsiTheme="minorHAnsi" w:cstheme="minorHAnsi"/>
          <w:b/>
          <w:i/>
          <w:smallCaps/>
        </w:rPr>
        <w:t>You are My Son</w:t>
      </w:r>
      <w:r w:rsidRPr="004273F3">
        <w:rPr>
          <w:rStyle w:val="text"/>
          <w:rFonts w:asciiTheme="minorHAnsi" w:hAnsiTheme="minorHAnsi" w:cstheme="minorHAnsi"/>
          <w:b/>
          <w:i/>
        </w:rPr>
        <w:t>,</w:t>
      </w:r>
      <w:r w:rsidRPr="004273F3">
        <w:rPr>
          <w:rFonts w:asciiTheme="minorHAnsi" w:hAnsiTheme="minorHAnsi" w:cstheme="minorHAnsi"/>
          <w:b/>
          <w:i/>
        </w:rPr>
        <w:t xml:space="preserve"> </w:t>
      </w:r>
      <w:r w:rsidRPr="004273F3">
        <w:rPr>
          <w:rStyle w:val="small-caps"/>
          <w:rFonts w:asciiTheme="minorHAnsi" w:hAnsiTheme="minorHAnsi" w:cstheme="minorHAnsi"/>
          <w:b/>
          <w:i/>
          <w:smallCaps/>
        </w:rPr>
        <w:t>Today I have begotten You</w:t>
      </w:r>
      <w:r w:rsidRPr="004273F3">
        <w:rPr>
          <w:rStyle w:val="text"/>
          <w:rFonts w:asciiTheme="minorHAnsi" w:hAnsiTheme="minorHAnsi" w:cstheme="minorHAnsi"/>
          <w:b/>
          <w:i/>
        </w:rPr>
        <w:t xml:space="preserve">”? And again “I </w:t>
      </w:r>
      <w:r w:rsidRPr="004273F3">
        <w:rPr>
          <w:rStyle w:val="small-caps"/>
          <w:rFonts w:asciiTheme="minorHAnsi" w:hAnsiTheme="minorHAnsi" w:cstheme="minorHAnsi"/>
          <w:b/>
          <w:i/>
          <w:smallCaps/>
        </w:rPr>
        <w:t>will be a Father to Him</w:t>
      </w:r>
      <w:r w:rsidRPr="004273F3">
        <w:rPr>
          <w:rFonts w:asciiTheme="minorHAnsi" w:hAnsiTheme="minorHAnsi" w:cstheme="minorHAnsi"/>
          <w:b/>
          <w:i/>
        </w:rPr>
        <w:t xml:space="preserve"> </w:t>
      </w:r>
      <w:r w:rsidRPr="004273F3">
        <w:rPr>
          <w:rStyle w:val="small-caps"/>
          <w:rFonts w:asciiTheme="minorHAnsi" w:hAnsiTheme="minorHAnsi" w:cstheme="minorHAnsi"/>
          <w:b/>
          <w:i/>
          <w:smallCaps/>
        </w:rPr>
        <w:t>And He shall be a Son to Me</w:t>
      </w:r>
      <w:r w:rsidRPr="004273F3">
        <w:rPr>
          <w:rStyle w:val="text"/>
          <w:rFonts w:asciiTheme="minorHAnsi" w:hAnsiTheme="minorHAnsi" w:cstheme="minorHAnsi"/>
          <w:b/>
          <w:i/>
        </w:rPr>
        <w:t xml:space="preserve">”? </w:t>
      </w:r>
      <w:r w:rsidRPr="004273F3">
        <w:rPr>
          <w:rStyle w:val="text"/>
          <w:rFonts w:asciiTheme="minorHAnsi" w:hAnsiTheme="minorHAnsi" w:cstheme="minorHAnsi"/>
          <w:b/>
          <w:i/>
          <w:vertAlign w:val="superscript"/>
        </w:rPr>
        <w:t>6 </w:t>
      </w:r>
      <w:r w:rsidRPr="004273F3">
        <w:rPr>
          <w:rStyle w:val="text"/>
          <w:rFonts w:asciiTheme="minorHAnsi" w:hAnsiTheme="minorHAnsi" w:cstheme="minorHAnsi"/>
          <w:b/>
          <w:i/>
        </w:rPr>
        <w:t>And when He again brings the firstborn into the world, He says, “</w:t>
      </w:r>
      <w:r w:rsidRPr="004273F3">
        <w:rPr>
          <w:rStyle w:val="small-caps"/>
          <w:rFonts w:asciiTheme="minorHAnsi" w:hAnsiTheme="minorHAnsi" w:cstheme="minorHAnsi"/>
          <w:b/>
          <w:i/>
          <w:smallCaps/>
        </w:rPr>
        <w:t>And let all the angels of God worship Him</w:t>
      </w:r>
      <w:r w:rsidRPr="004273F3">
        <w:rPr>
          <w:rStyle w:val="text"/>
          <w:rFonts w:asciiTheme="minorHAnsi" w:hAnsiTheme="minorHAnsi" w:cstheme="minorHAnsi"/>
          <w:b/>
          <w:i/>
        </w:rPr>
        <w:t xml:space="preserve">.” </w:t>
      </w:r>
      <w:r w:rsidRPr="004273F3">
        <w:rPr>
          <w:rStyle w:val="text"/>
          <w:rFonts w:asciiTheme="minorHAnsi" w:hAnsiTheme="minorHAnsi" w:cstheme="minorHAnsi"/>
          <w:b/>
          <w:i/>
          <w:vertAlign w:val="superscript"/>
        </w:rPr>
        <w:t>7 </w:t>
      </w:r>
      <w:r w:rsidRPr="004273F3">
        <w:rPr>
          <w:rStyle w:val="text"/>
          <w:rFonts w:asciiTheme="minorHAnsi" w:hAnsiTheme="minorHAnsi" w:cstheme="minorHAnsi"/>
          <w:b/>
          <w:i/>
        </w:rPr>
        <w:t>And of the angels He says, “</w:t>
      </w:r>
      <w:r w:rsidRPr="004273F3">
        <w:rPr>
          <w:rStyle w:val="small-caps"/>
          <w:rFonts w:asciiTheme="minorHAnsi" w:hAnsiTheme="minorHAnsi" w:cstheme="minorHAnsi"/>
          <w:b/>
          <w:i/>
          <w:smallCaps/>
        </w:rPr>
        <w:t>Who makes His angels winds</w:t>
      </w:r>
      <w:r w:rsidRPr="004273F3">
        <w:rPr>
          <w:rStyle w:val="text"/>
          <w:rFonts w:asciiTheme="minorHAnsi" w:hAnsiTheme="minorHAnsi" w:cstheme="minorHAnsi"/>
          <w:b/>
          <w:i/>
        </w:rPr>
        <w:t>,</w:t>
      </w:r>
      <w:r w:rsidRPr="004273F3">
        <w:rPr>
          <w:rFonts w:asciiTheme="minorHAnsi" w:hAnsiTheme="minorHAnsi" w:cstheme="minorHAnsi"/>
          <w:b/>
          <w:i/>
        </w:rPr>
        <w:t xml:space="preserve"> </w:t>
      </w:r>
      <w:r w:rsidRPr="004273F3">
        <w:rPr>
          <w:rStyle w:val="small-caps"/>
          <w:rFonts w:asciiTheme="minorHAnsi" w:hAnsiTheme="minorHAnsi" w:cstheme="minorHAnsi"/>
          <w:b/>
          <w:i/>
          <w:smallCaps/>
        </w:rPr>
        <w:t>And His ministers a flame of fire</w:t>
      </w:r>
      <w:r w:rsidRPr="004273F3">
        <w:rPr>
          <w:rStyle w:val="text"/>
          <w:rFonts w:asciiTheme="minorHAnsi" w:hAnsiTheme="minorHAnsi" w:cstheme="minorHAnsi"/>
          <w:b/>
          <w:i/>
        </w:rPr>
        <w:t xml:space="preserve">.” </w:t>
      </w:r>
      <w:r w:rsidRPr="004273F3">
        <w:rPr>
          <w:rStyle w:val="text"/>
          <w:rFonts w:asciiTheme="minorHAnsi" w:hAnsiTheme="minorHAnsi" w:cstheme="minorHAnsi"/>
          <w:b/>
          <w:i/>
          <w:vertAlign w:val="superscript"/>
        </w:rPr>
        <w:t>8 </w:t>
      </w:r>
      <w:r w:rsidRPr="004273F3">
        <w:rPr>
          <w:rStyle w:val="text"/>
          <w:rFonts w:asciiTheme="minorHAnsi" w:hAnsiTheme="minorHAnsi" w:cstheme="minorHAnsi"/>
          <w:b/>
          <w:i/>
        </w:rPr>
        <w:t xml:space="preserve">But of the Son </w:t>
      </w:r>
      <w:r w:rsidRPr="004273F3">
        <w:rPr>
          <w:rStyle w:val="text"/>
          <w:rFonts w:asciiTheme="minorHAnsi" w:hAnsiTheme="minorHAnsi" w:cstheme="minorHAnsi"/>
          <w:b/>
          <w:i/>
          <w:iCs/>
        </w:rPr>
        <w:t>He says</w:t>
      </w:r>
      <w:r w:rsidRPr="004273F3">
        <w:rPr>
          <w:rStyle w:val="text"/>
          <w:rFonts w:asciiTheme="minorHAnsi" w:hAnsiTheme="minorHAnsi" w:cstheme="minorHAnsi"/>
          <w:b/>
          <w:i/>
        </w:rPr>
        <w:t>, “</w:t>
      </w:r>
      <w:r w:rsidRPr="004273F3">
        <w:rPr>
          <w:rStyle w:val="small-caps"/>
          <w:rFonts w:asciiTheme="minorHAnsi" w:hAnsiTheme="minorHAnsi" w:cstheme="minorHAnsi"/>
          <w:b/>
          <w:i/>
          <w:smallCaps/>
        </w:rPr>
        <w:t>Your throne</w:t>
      </w:r>
      <w:r w:rsidRPr="004273F3">
        <w:rPr>
          <w:rStyle w:val="text"/>
          <w:rFonts w:asciiTheme="minorHAnsi" w:hAnsiTheme="minorHAnsi" w:cstheme="minorHAnsi"/>
          <w:b/>
          <w:i/>
        </w:rPr>
        <w:t xml:space="preserve">, O </w:t>
      </w:r>
      <w:r w:rsidRPr="004273F3">
        <w:rPr>
          <w:rStyle w:val="small-caps"/>
          <w:rFonts w:asciiTheme="minorHAnsi" w:hAnsiTheme="minorHAnsi" w:cstheme="minorHAnsi"/>
          <w:b/>
          <w:i/>
          <w:smallCaps/>
        </w:rPr>
        <w:t>God, is forever and ever</w:t>
      </w:r>
      <w:r w:rsidRPr="004273F3">
        <w:rPr>
          <w:rStyle w:val="text"/>
          <w:rFonts w:asciiTheme="minorHAnsi" w:hAnsiTheme="minorHAnsi" w:cstheme="minorHAnsi"/>
          <w:b/>
          <w:i/>
        </w:rPr>
        <w:t>,</w:t>
      </w:r>
      <w:r w:rsidRPr="004273F3">
        <w:rPr>
          <w:rFonts w:asciiTheme="minorHAnsi" w:hAnsiTheme="minorHAnsi" w:cstheme="minorHAnsi"/>
          <w:b/>
          <w:i/>
        </w:rPr>
        <w:t xml:space="preserve"> </w:t>
      </w:r>
      <w:r w:rsidRPr="004273F3">
        <w:rPr>
          <w:rStyle w:val="small-caps"/>
          <w:rFonts w:asciiTheme="minorHAnsi" w:hAnsiTheme="minorHAnsi" w:cstheme="minorHAnsi"/>
          <w:b/>
          <w:i/>
          <w:smallCaps/>
        </w:rPr>
        <w:t>and the righteous scepter is the scepter of</w:t>
      </w:r>
      <w:r w:rsidRPr="004273F3">
        <w:rPr>
          <w:rStyle w:val="text"/>
          <w:rFonts w:asciiTheme="minorHAnsi" w:hAnsiTheme="minorHAnsi" w:cstheme="minorHAnsi"/>
          <w:b/>
          <w:i/>
        </w:rPr>
        <w:t xml:space="preserve"> </w:t>
      </w:r>
      <w:r w:rsidRPr="004273F3">
        <w:rPr>
          <w:rStyle w:val="small-caps"/>
          <w:rFonts w:asciiTheme="minorHAnsi" w:hAnsiTheme="minorHAnsi" w:cstheme="minorHAnsi"/>
          <w:b/>
          <w:i/>
          <w:smallCaps/>
        </w:rPr>
        <w:t>His kingdom</w:t>
      </w:r>
      <w:r w:rsidRPr="004273F3">
        <w:rPr>
          <w:rStyle w:val="text"/>
          <w:rFonts w:asciiTheme="minorHAnsi" w:hAnsiTheme="minorHAnsi" w:cstheme="minorHAnsi"/>
          <w:b/>
          <w:i/>
        </w:rPr>
        <w:t>.</w:t>
      </w:r>
      <w:r w:rsidRPr="004273F3">
        <w:rPr>
          <w:rFonts w:asciiTheme="minorHAnsi" w:hAnsiTheme="minorHAnsi" w:cstheme="minorHAnsi"/>
          <w:b/>
          <w:i/>
        </w:rPr>
        <w:t xml:space="preserve"> </w:t>
      </w:r>
      <w:r w:rsidRPr="004273F3">
        <w:rPr>
          <w:rStyle w:val="text"/>
          <w:rFonts w:asciiTheme="minorHAnsi" w:hAnsiTheme="minorHAnsi" w:cstheme="minorHAnsi"/>
          <w:b/>
          <w:i/>
          <w:vertAlign w:val="superscript"/>
        </w:rPr>
        <w:t>9 </w:t>
      </w:r>
      <w:r w:rsidRPr="004273F3">
        <w:rPr>
          <w:rStyle w:val="text"/>
          <w:rFonts w:asciiTheme="minorHAnsi" w:hAnsiTheme="minorHAnsi" w:cstheme="minorHAnsi"/>
          <w:b/>
          <w:i/>
        </w:rPr>
        <w:t>“</w:t>
      </w:r>
      <w:r w:rsidRPr="004273F3">
        <w:rPr>
          <w:rStyle w:val="small-caps"/>
          <w:rFonts w:asciiTheme="minorHAnsi" w:hAnsiTheme="minorHAnsi" w:cstheme="minorHAnsi"/>
          <w:b/>
          <w:i/>
          <w:smallCaps/>
        </w:rPr>
        <w:t>You have loved righteousness and hated lawlessness</w:t>
      </w:r>
      <w:r w:rsidRPr="004273F3">
        <w:rPr>
          <w:rStyle w:val="text"/>
          <w:rFonts w:asciiTheme="minorHAnsi" w:hAnsiTheme="minorHAnsi" w:cstheme="minorHAnsi"/>
          <w:b/>
          <w:i/>
        </w:rPr>
        <w:t xml:space="preserve">; </w:t>
      </w:r>
      <w:r w:rsidRPr="004273F3">
        <w:rPr>
          <w:rFonts w:asciiTheme="minorHAnsi" w:hAnsiTheme="minorHAnsi" w:cstheme="minorHAnsi"/>
          <w:b/>
          <w:i/>
        </w:rPr>
        <w:br/>
      </w:r>
      <w:r w:rsidRPr="004273F3">
        <w:rPr>
          <w:rStyle w:val="small-caps"/>
          <w:rFonts w:asciiTheme="minorHAnsi" w:hAnsiTheme="minorHAnsi" w:cstheme="minorHAnsi"/>
          <w:b/>
          <w:i/>
          <w:smallCaps/>
        </w:rPr>
        <w:t>Therefore God, Your God, has</w:t>
      </w:r>
      <w:r w:rsidRPr="004273F3">
        <w:rPr>
          <w:rStyle w:val="text"/>
          <w:rFonts w:asciiTheme="minorHAnsi" w:hAnsiTheme="minorHAnsi" w:cstheme="minorHAnsi"/>
          <w:b/>
          <w:i/>
        </w:rPr>
        <w:t xml:space="preserve"> </w:t>
      </w:r>
      <w:r w:rsidRPr="004273F3">
        <w:rPr>
          <w:rStyle w:val="small-caps"/>
          <w:rFonts w:asciiTheme="minorHAnsi" w:hAnsiTheme="minorHAnsi" w:cstheme="minorHAnsi"/>
          <w:b/>
          <w:i/>
          <w:smallCaps/>
        </w:rPr>
        <w:t>anointed You</w:t>
      </w:r>
      <w:r w:rsidRPr="004273F3">
        <w:rPr>
          <w:rFonts w:asciiTheme="minorHAnsi" w:hAnsiTheme="minorHAnsi" w:cstheme="minorHAnsi"/>
          <w:b/>
          <w:i/>
        </w:rPr>
        <w:t xml:space="preserve"> </w:t>
      </w:r>
      <w:r w:rsidRPr="004273F3">
        <w:rPr>
          <w:rStyle w:val="small-caps"/>
          <w:rFonts w:asciiTheme="minorHAnsi" w:hAnsiTheme="minorHAnsi" w:cstheme="minorHAnsi"/>
          <w:b/>
          <w:i/>
          <w:smallCaps/>
        </w:rPr>
        <w:t>With the oil of gladness above Your companions</w:t>
      </w:r>
      <w:r w:rsidRPr="004273F3">
        <w:rPr>
          <w:rStyle w:val="text"/>
          <w:rFonts w:asciiTheme="minorHAnsi" w:hAnsiTheme="minorHAnsi" w:cstheme="minorHAnsi"/>
          <w:b/>
          <w:i/>
        </w:rPr>
        <w:t>.”</w:t>
      </w:r>
      <w:r w:rsidRPr="004273F3">
        <w:rPr>
          <w:rStyle w:val="text"/>
          <w:rFonts w:asciiTheme="minorHAnsi" w:hAnsiTheme="minorHAnsi" w:cstheme="minorHAnsi"/>
          <w:b/>
          <w:i/>
          <w:vertAlign w:val="superscript"/>
        </w:rPr>
        <w:t>10 </w:t>
      </w:r>
      <w:r w:rsidRPr="004273F3">
        <w:rPr>
          <w:rStyle w:val="text"/>
          <w:rFonts w:asciiTheme="minorHAnsi" w:hAnsiTheme="minorHAnsi" w:cstheme="minorHAnsi"/>
          <w:b/>
          <w:i/>
        </w:rPr>
        <w:t>And “</w:t>
      </w:r>
      <w:r w:rsidRPr="004273F3">
        <w:rPr>
          <w:rStyle w:val="small-caps"/>
          <w:rFonts w:asciiTheme="minorHAnsi" w:hAnsiTheme="minorHAnsi" w:cstheme="minorHAnsi"/>
          <w:b/>
          <w:i/>
          <w:smallCaps/>
        </w:rPr>
        <w:t>You, Lord, in the beginning laid the foundation of the earth</w:t>
      </w:r>
      <w:r w:rsidRPr="004273F3">
        <w:rPr>
          <w:rStyle w:val="text"/>
          <w:rFonts w:asciiTheme="minorHAnsi" w:hAnsiTheme="minorHAnsi" w:cstheme="minorHAnsi"/>
          <w:b/>
          <w:i/>
        </w:rPr>
        <w:t xml:space="preserve">, </w:t>
      </w:r>
      <w:r w:rsidRPr="004273F3">
        <w:rPr>
          <w:rFonts w:asciiTheme="minorHAnsi" w:hAnsiTheme="minorHAnsi" w:cstheme="minorHAnsi"/>
          <w:b/>
          <w:i/>
        </w:rPr>
        <w:br/>
      </w:r>
      <w:r w:rsidRPr="004273F3">
        <w:rPr>
          <w:rStyle w:val="small-caps"/>
          <w:rFonts w:asciiTheme="minorHAnsi" w:hAnsiTheme="minorHAnsi" w:cstheme="minorHAnsi"/>
          <w:b/>
          <w:i/>
          <w:smallCaps/>
        </w:rPr>
        <w:t>And the heavens are the works of Your hands.</w:t>
      </w:r>
      <w:r w:rsidR="00873805">
        <w:rPr>
          <w:rStyle w:val="small-caps"/>
          <w:rFonts w:asciiTheme="minorHAnsi" w:hAnsiTheme="minorHAnsi" w:cstheme="minorHAnsi"/>
          <w:b/>
          <w:i/>
          <w:smallCaps/>
        </w:rPr>
        <w:t xml:space="preserve"> </w:t>
      </w:r>
      <w:r w:rsidR="00873805" w:rsidRPr="00873805">
        <w:rPr>
          <w:rFonts w:asciiTheme="minorHAnsi" w:hAnsiTheme="minorHAnsi" w:cstheme="minorHAnsi"/>
          <w:b/>
          <w:i/>
          <w:smallCaps/>
          <w:color w:val="000000"/>
        </w:rPr>
        <w:t>They will perish, but You remain</w:t>
      </w:r>
      <w:r w:rsidR="00873805" w:rsidRPr="00873805">
        <w:rPr>
          <w:rFonts w:asciiTheme="minorHAnsi" w:hAnsiTheme="minorHAnsi" w:cstheme="minorHAnsi"/>
          <w:b/>
          <w:i/>
          <w:color w:val="000000"/>
        </w:rPr>
        <w:t xml:space="preserve">; </w:t>
      </w:r>
      <w:r w:rsidR="00873805" w:rsidRPr="00873805">
        <w:rPr>
          <w:rFonts w:asciiTheme="minorHAnsi" w:hAnsiTheme="minorHAnsi" w:cstheme="minorHAnsi"/>
          <w:b/>
          <w:i/>
          <w:smallCaps/>
          <w:color w:val="000000"/>
        </w:rPr>
        <w:t>And they all will become old like a garment</w:t>
      </w:r>
      <w:r w:rsidR="00873805" w:rsidRPr="00873805">
        <w:rPr>
          <w:rFonts w:asciiTheme="minorHAnsi" w:hAnsiTheme="minorHAnsi" w:cstheme="minorHAnsi"/>
          <w:b/>
          <w:i/>
          <w:color w:val="000000"/>
        </w:rPr>
        <w:t>,</w:t>
      </w:r>
      <w:r w:rsidR="00873805" w:rsidRPr="00873805">
        <w:rPr>
          <w:rFonts w:asciiTheme="minorHAnsi" w:hAnsiTheme="minorHAnsi" w:cstheme="minorHAnsi"/>
          <w:b/>
          <w:i/>
          <w:color w:val="000000"/>
        </w:rPr>
        <w:br/>
      </w:r>
      <w:r w:rsidR="00873805" w:rsidRPr="00873805">
        <w:rPr>
          <w:rFonts w:asciiTheme="minorHAnsi" w:hAnsiTheme="minorHAnsi" w:cstheme="minorHAnsi"/>
          <w:b/>
          <w:bCs/>
          <w:i/>
          <w:color w:val="000000"/>
          <w:vertAlign w:val="superscript"/>
        </w:rPr>
        <w:t>12 </w:t>
      </w:r>
      <w:r w:rsidR="00873805" w:rsidRPr="00873805">
        <w:rPr>
          <w:rFonts w:asciiTheme="minorHAnsi" w:hAnsiTheme="minorHAnsi" w:cstheme="minorHAnsi"/>
          <w:b/>
          <w:i/>
          <w:smallCaps/>
          <w:color w:val="000000"/>
        </w:rPr>
        <w:t>And like a mantle You will roll them up</w:t>
      </w:r>
      <w:r w:rsidR="00873805" w:rsidRPr="00873805">
        <w:rPr>
          <w:rFonts w:asciiTheme="minorHAnsi" w:hAnsiTheme="minorHAnsi" w:cstheme="minorHAnsi"/>
          <w:b/>
          <w:i/>
          <w:color w:val="000000"/>
        </w:rPr>
        <w:t xml:space="preserve">; </w:t>
      </w:r>
      <w:r w:rsidR="00873805" w:rsidRPr="00873805">
        <w:rPr>
          <w:rFonts w:asciiTheme="minorHAnsi" w:hAnsiTheme="minorHAnsi" w:cstheme="minorHAnsi"/>
          <w:b/>
          <w:i/>
          <w:smallCaps/>
          <w:color w:val="000000"/>
        </w:rPr>
        <w:t>Like a garment they will also be changed</w:t>
      </w:r>
      <w:r w:rsidR="00873805" w:rsidRPr="00873805">
        <w:rPr>
          <w:rFonts w:asciiTheme="minorHAnsi" w:hAnsiTheme="minorHAnsi" w:cstheme="minorHAnsi"/>
          <w:b/>
          <w:i/>
          <w:color w:val="000000"/>
        </w:rPr>
        <w:t xml:space="preserve">. </w:t>
      </w:r>
      <w:r w:rsidR="00873805" w:rsidRPr="00873805">
        <w:rPr>
          <w:rFonts w:asciiTheme="minorHAnsi" w:hAnsiTheme="minorHAnsi" w:cstheme="minorHAnsi"/>
          <w:b/>
          <w:i/>
          <w:smallCaps/>
          <w:color w:val="000000"/>
        </w:rPr>
        <w:t>But You are</w:t>
      </w:r>
      <w:r w:rsidR="00873805" w:rsidRPr="00873805">
        <w:rPr>
          <w:rFonts w:asciiTheme="minorHAnsi" w:hAnsiTheme="minorHAnsi" w:cstheme="minorHAnsi"/>
          <w:b/>
          <w:i/>
          <w:color w:val="000000"/>
        </w:rPr>
        <w:t> </w:t>
      </w:r>
      <w:r w:rsidR="00873805" w:rsidRPr="00873805">
        <w:rPr>
          <w:rFonts w:asciiTheme="minorHAnsi" w:hAnsiTheme="minorHAnsi" w:cstheme="minorHAnsi"/>
          <w:b/>
          <w:i/>
          <w:smallCaps/>
          <w:color w:val="000000"/>
        </w:rPr>
        <w:t>the same</w:t>
      </w:r>
      <w:r w:rsidR="00873805" w:rsidRPr="00873805">
        <w:rPr>
          <w:rFonts w:asciiTheme="minorHAnsi" w:hAnsiTheme="minorHAnsi" w:cstheme="minorHAnsi"/>
          <w:b/>
          <w:i/>
          <w:color w:val="000000"/>
        </w:rPr>
        <w:t xml:space="preserve">, </w:t>
      </w:r>
      <w:r w:rsidR="00873805" w:rsidRPr="00873805">
        <w:rPr>
          <w:rFonts w:asciiTheme="minorHAnsi" w:hAnsiTheme="minorHAnsi" w:cstheme="minorHAnsi"/>
          <w:b/>
          <w:i/>
          <w:smallCaps/>
          <w:color w:val="000000"/>
        </w:rPr>
        <w:t>And Your years will not come to an end</w:t>
      </w:r>
      <w:r w:rsidR="00873805" w:rsidRPr="00873805">
        <w:rPr>
          <w:rFonts w:asciiTheme="minorHAnsi" w:hAnsiTheme="minorHAnsi" w:cstheme="minorHAnsi"/>
          <w:b/>
          <w:i/>
          <w:color w:val="000000"/>
        </w:rPr>
        <w:t>.”</w:t>
      </w:r>
      <w:r w:rsidR="00873805" w:rsidRPr="00873805">
        <w:rPr>
          <w:rFonts w:asciiTheme="minorHAnsi" w:hAnsiTheme="minorHAnsi" w:cstheme="minorHAnsi"/>
          <w:b/>
          <w:bCs/>
          <w:i/>
          <w:color w:val="000000"/>
          <w:vertAlign w:val="superscript"/>
        </w:rPr>
        <w:t>13 </w:t>
      </w:r>
      <w:r w:rsidR="00873805" w:rsidRPr="00873805">
        <w:rPr>
          <w:rFonts w:asciiTheme="minorHAnsi" w:hAnsiTheme="minorHAnsi" w:cstheme="minorHAnsi"/>
          <w:b/>
          <w:i/>
          <w:color w:val="000000"/>
        </w:rPr>
        <w:t>But to which of the angels has He ever said,</w:t>
      </w:r>
      <w:r w:rsidR="00873805">
        <w:rPr>
          <w:rFonts w:asciiTheme="minorHAnsi" w:hAnsiTheme="minorHAnsi" w:cstheme="minorHAnsi"/>
          <w:b/>
          <w:i/>
          <w:color w:val="000000"/>
        </w:rPr>
        <w:t xml:space="preserve"> </w:t>
      </w:r>
      <w:r w:rsidR="00873805" w:rsidRPr="00873805">
        <w:rPr>
          <w:rFonts w:asciiTheme="minorHAnsi" w:hAnsiTheme="minorHAnsi" w:cstheme="minorHAnsi"/>
          <w:b/>
          <w:i/>
          <w:color w:val="000000"/>
        </w:rPr>
        <w:t>“</w:t>
      </w:r>
      <w:r w:rsidR="00873805" w:rsidRPr="00873805">
        <w:rPr>
          <w:rFonts w:asciiTheme="minorHAnsi" w:hAnsiTheme="minorHAnsi" w:cstheme="minorHAnsi"/>
          <w:b/>
          <w:i/>
          <w:smallCaps/>
          <w:color w:val="000000"/>
        </w:rPr>
        <w:t>Sit at My right hand</w:t>
      </w:r>
      <w:r w:rsidR="00873805" w:rsidRPr="00873805">
        <w:rPr>
          <w:rFonts w:asciiTheme="minorHAnsi" w:hAnsiTheme="minorHAnsi" w:cstheme="minorHAnsi"/>
          <w:b/>
          <w:i/>
          <w:color w:val="000000"/>
        </w:rPr>
        <w:t>,</w:t>
      </w:r>
      <w:r w:rsidR="00873805">
        <w:rPr>
          <w:rFonts w:asciiTheme="minorHAnsi" w:hAnsiTheme="minorHAnsi" w:cstheme="minorHAnsi"/>
          <w:b/>
          <w:i/>
          <w:color w:val="000000"/>
        </w:rPr>
        <w:t xml:space="preserve"> </w:t>
      </w:r>
      <w:r w:rsidR="00873805" w:rsidRPr="00873805">
        <w:rPr>
          <w:rFonts w:asciiTheme="minorHAnsi" w:hAnsiTheme="minorHAnsi" w:cstheme="minorHAnsi"/>
          <w:b/>
          <w:i/>
          <w:smallCaps/>
          <w:color w:val="000000"/>
        </w:rPr>
        <w:t xml:space="preserve">Until I make Your enemies </w:t>
      </w:r>
      <w:r w:rsidR="00873805" w:rsidRPr="00873805">
        <w:rPr>
          <w:rFonts w:asciiTheme="minorHAnsi" w:hAnsiTheme="minorHAnsi" w:cstheme="minorHAnsi"/>
          <w:b/>
          <w:i/>
          <w:color w:val="000000"/>
        </w:rPr>
        <w:t>A </w:t>
      </w:r>
      <w:r w:rsidR="00873805" w:rsidRPr="00873805">
        <w:rPr>
          <w:rFonts w:asciiTheme="minorHAnsi" w:hAnsiTheme="minorHAnsi" w:cstheme="minorHAnsi"/>
          <w:b/>
          <w:i/>
          <w:smallCaps/>
          <w:color w:val="000000"/>
        </w:rPr>
        <w:t>footstool for Your feet</w:t>
      </w:r>
      <w:r w:rsidR="00873805" w:rsidRPr="00873805">
        <w:rPr>
          <w:rFonts w:asciiTheme="minorHAnsi" w:hAnsiTheme="minorHAnsi" w:cstheme="minorHAnsi"/>
          <w:b/>
          <w:i/>
          <w:color w:val="000000"/>
        </w:rPr>
        <w:t>”?</w:t>
      </w:r>
    </w:p>
    <w:p w14:paraId="2A590EBF" w14:textId="77777777" w:rsidR="00DF128E" w:rsidRDefault="0008327C" w:rsidP="00DF128E">
      <w:pPr>
        <w:ind w:firstLine="720"/>
        <w:jc w:val="both"/>
        <w:rPr>
          <w:sz w:val="24"/>
          <w:szCs w:val="24"/>
        </w:rPr>
      </w:pPr>
      <w:r>
        <w:rPr>
          <w:sz w:val="24"/>
          <w:szCs w:val="24"/>
        </w:rPr>
        <w:t>There is an old hymn written by Charles W. Fry in 1881 titled: the Lily of the Valley. The writer finds his lyrics, in part; from Song of Solomon 5:9 “My</w:t>
      </w:r>
      <w:r w:rsidRPr="00A2728C">
        <w:rPr>
          <w:b/>
          <w:i/>
          <w:sz w:val="24"/>
          <w:szCs w:val="24"/>
        </w:rPr>
        <w:t xml:space="preserve"> Beloved is dazzling and ruddy, outstanding among ten thousand</w:t>
      </w:r>
      <w:r>
        <w:rPr>
          <w:b/>
          <w:i/>
          <w:sz w:val="24"/>
          <w:szCs w:val="24"/>
        </w:rPr>
        <w:t>”</w:t>
      </w:r>
      <w:r w:rsidRPr="00A2728C">
        <w:rPr>
          <w:b/>
          <w:i/>
          <w:sz w:val="24"/>
          <w:szCs w:val="24"/>
        </w:rPr>
        <w:t>.</w:t>
      </w:r>
      <w:r>
        <w:rPr>
          <w:b/>
          <w:i/>
          <w:sz w:val="24"/>
          <w:szCs w:val="24"/>
        </w:rPr>
        <w:t xml:space="preserve"> </w:t>
      </w:r>
      <w:r w:rsidRPr="00B75087">
        <w:rPr>
          <w:sz w:val="24"/>
          <w:szCs w:val="24"/>
        </w:rPr>
        <w:t>The songs refrain is:</w:t>
      </w:r>
      <w:r>
        <w:rPr>
          <w:b/>
          <w:i/>
          <w:sz w:val="24"/>
          <w:szCs w:val="24"/>
        </w:rPr>
        <w:t xml:space="preserve">  </w:t>
      </w:r>
      <w:r>
        <w:rPr>
          <w:sz w:val="24"/>
          <w:szCs w:val="24"/>
        </w:rPr>
        <w:t xml:space="preserve">“He is the Lilly of the Valley, the Bright and Morning, Star; He’s the fairest of ten thousand to my soul.”  Another hymn of praise, written by Charles Wesley, states the frustration of </w:t>
      </w:r>
      <w:r w:rsidR="00BF2225">
        <w:rPr>
          <w:sz w:val="24"/>
          <w:szCs w:val="24"/>
        </w:rPr>
        <w:t>his</w:t>
      </w:r>
      <w:r>
        <w:rPr>
          <w:sz w:val="24"/>
          <w:szCs w:val="24"/>
        </w:rPr>
        <w:t xml:space="preserve"> soul </w:t>
      </w:r>
      <w:r w:rsidR="00BF2225">
        <w:rPr>
          <w:sz w:val="24"/>
          <w:szCs w:val="24"/>
        </w:rPr>
        <w:t>as he tries to</w:t>
      </w:r>
      <w:r>
        <w:rPr>
          <w:sz w:val="24"/>
          <w:szCs w:val="24"/>
        </w:rPr>
        <w:t xml:space="preserve"> describ</w:t>
      </w:r>
      <w:r w:rsidR="00BF2225">
        <w:rPr>
          <w:sz w:val="24"/>
          <w:szCs w:val="24"/>
        </w:rPr>
        <w:t>e the object of his</w:t>
      </w:r>
      <w:r>
        <w:rPr>
          <w:sz w:val="24"/>
          <w:szCs w:val="24"/>
        </w:rPr>
        <w:t xml:space="preserve"> affections. Wesley’s song begins with: “O, for A Thousand Tongues to sing...My great Redeemer’s praise, the glories of my God and King, the triumphs of His grace!” </w:t>
      </w:r>
      <w:r w:rsidR="00DF128E">
        <w:rPr>
          <w:sz w:val="24"/>
          <w:szCs w:val="24"/>
        </w:rPr>
        <w:t>Is Jesus the fairest of ten thousand to your soul? Is He the indescribable object of your affections?</w:t>
      </w:r>
    </w:p>
    <w:p w14:paraId="35976F88" w14:textId="77777777" w:rsidR="00620097" w:rsidRPr="002A3D74" w:rsidRDefault="00620097" w:rsidP="00FF34CA">
      <w:pPr>
        <w:shd w:val="clear" w:color="auto" w:fill="FFFFFF"/>
        <w:spacing w:before="100" w:beforeAutospacing="1" w:line="240" w:lineRule="auto"/>
        <w:ind w:firstLine="720"/>
        <w:rPr>
          <w:sz w:val="24"/>
          <w:szCs w:val="24"/>
        </w:rPr>
      </w:pPr>
      <w:r w:rsidRPr="002A3D74">
        <w:rPr>
          <w:sz w:val="24"/>
          <w:szCs w:val="24"/>
        </w:rPr>
        <w:t>In every generation, the Church has produced at least one song in the attempt to sing His praises. It is part of our Christian</w:t>
      </w:r>
      <w:r w:rsidR="00FF34CA" w:rsidRPr="002A3D74">
        <w:rPr>
          <w:sz w:val="24"/>
          <w:szCs w:val="24"/>
        </w:rPr>
        <w:t xml:space="preserve"> heritage. This song written by</w:t>
      </w:r>
      <w:r w:rsidR="00FF34CA" w:rsidRPr="002A3D74">
        <w:rPr>
          <w:rFonts w:eastAsia="Times New Roman" w:cstheme="minorHAnsi"/>
          <w:sz w:val="24"/>
          <w:szCs w:val="24"/>
        </w:rPr>
        <w:t xml:space="preserve"> Donald A. Koch and Andrew Shawn Craig,</w:t>
      </w:r>
      <w:r w:rsidRPr="002A3D74">
        <w:rPr>
          <w:sz w:val="24"/>
          <w:szCs w:val="24"/>
        </w:rPr>
        <w:t xml:space="preserve"> in my estimation, is the gospel song of this generation. </w:t>
      </w:r>
    </w:p>
    <w:p w14:paraId="0D9E8C73" w14:textId="77777777" w:rsidR="00FF34CA" w:rsidRPr="00FF34CA" w:rsidRDefault="00FF34CA" w:rsidP="00FF34CA">
      <w:pPr>
        <w:shd w:val="clear" w:color="auto" w:fill="FFFFFF"/>
        <w:spacing w:before="100" w:beforeAutospacing="1" w:line="240" w:lineRule="auto"/>
        <w:jc w:val="center"/>
        <w:rPr>
          <w:b/>
          <w:sz w:val="24"/>
          <w:szCs w:val="24"/>
        </w:rPr>
      </w:pPr>
      <w:r w:rsidRPr="00FF34CA">
        <w:rPr>
          <w:b/>
          <w:sz w:val="24"/>
          <w:szCs w:val="24"/>
        </w:rPr>
        <w:t>In Christ Alone</w:t>
      </w:r>
    </w:p>
    <w:p w14:paraId="167EDBAA" w14:textId="77777777" w:rsidR="00FF34CA" w:rsidRPr="002A3D74" w:rsidRDefault="00FF34CA" w:rsidP="00FF34CA">
      <w:pPr>
        <w:shd w:val="clear" w:color="auto" w:fill="FFFFFF"/>
        <w:spacing w:before="100" w:beforeAutospacing="1" w:after="180" w:line="240" w:lineRule="auto"/>
        <w:jc w:val="center"/>
        <w:rPr>
          <w:rFonts w:eastAsia="Times New Roman" w:cs="Arial"/>
          <w:color w:val="222222"/>
          <w:sz w:val="24"/>
          <w:szCs w:val="24"/>
        </w:rPr>
      </w:pPr>
      <w:r w:rsidRPr="002A3D74">
        <w:rPr>
          <w:rFonts w:eastAsia="Times New Roman" w:cs="Arial"/>
          <w:color w:val="222222"/>
          <w:sz w:val="24"/>
          <w:szCs w:val="24"/>
        </w:rPr>
        <w:t>In Christ alone my hope is found</w:t>
      </w:r>
      <w:r w:rsidRPr="002A3D74">
        <w:rPr>
          <w:rFonts w:eastAsia="Times New Roman" w:cs="Arial"/>
          <w:color w:val="222222"/>
          <w:sz w:val="24"/>
          <w:szCs w:val="24"/>
        </w:rPr>
        <w:br/>
        <w:t>He is my light, my strength, my song</w:t>
      </w:r>
      <w:r w:rsidRPr="002A3D74">
        <w:rPr>
          <w:rFonts w:eastAsia="Times New Roman" w:cs="Arial"/>
          <w:color w:val="222222"/>
          <w:sz w:val="24"/>
          <w:szCs w:val="24"/>
        </w:rPr>
        <w:br/>
        <w:t>This cornerstone, this solid ground</w:t>
      </w:r>
      <w:r w:rsidRPr="002A3D74">
        <w:rPr>
          <w:rFonts w:eastAsia="Times New Roman" w:cs="Arial"/>
          <w:color w:val="222222"/>
          <w:sz w:val="24"/>
          <w:szCs w:val="24"/>
        </w:rPr>
        <w:br/>
        <w:t>Firm through the fiercest drought and storm</w:t>
      </w:r>
      <w:r w:rsidRPr="002A3D74">
        <w:rPr>
          <w:rFonts w:eastAsia="Times New Roman" w:cs="Arial"/>
          <w:color w:val="222222"/>
          <w:sz w:val="24"/>
          <w:szCs w:val="24"/>
        </w:rPr>
        <w:br/>
      </w:r>
      <w:r w:rsidRPr="002A3D74">
        <w:rPr>
          <w:rFonts w:eastAsia="Times New Roman" w:cs="Arial"/>
          <w:color w:val="222222"/>
          <w:sz w:val="24"/>
          <w:szCs w:val="24"/>
        </w:rPr>
        <w:br/>
        <w:t>What heights of love, what depths of peace</w:t>
      </w:r>
      <w:r w:rsidRPr="002A3D74">
        <w:rPr>
          <w:rFonts w:eastAsia="Times New Roman" w:cs="Arial"/>
          <w:color w:val="222222"/>
          <w:sz w:val="24"/>
          <w:szCs w:val="24"/>
        </w:rPr>
        <w:br/>
        <w:t>When fears are stilled, when strivings cease</w:t>
      </w:r>
      <w:r w:rsidRPr="002A3D74">
        <w:rPr>
          <w:rFonts w:eastAsia="Times New Roman" w:cs="Arial"/>
          <w:color w:val="222222"/>
          <w:sz w:val="24"/>
          <w:szCs w:val="24"/>
        </w:rPr>
        <w:br/>
        <w:t>My Comforter, my All in All</w:t>
      </w:r>
      <w:r w:rsidRPr="002A3D74">
        <w:rPr>
          <w:rFonts w:eastAsia="Times New Roman" w:cs="Arial"/>
          <w:color w:val="222222"/>
          <w:sz w:val="24"/>
          <w:szCs w:val="24"/>
        </w:rPr>
        <w:br/>
        <w:t>Here in the love of Christ I stand</w:t>
      </w:r>
      <w:r w:rsidRPr="002A3D74">
        <w:rPr>
          <w:rFonts w:eastAsia="Times New Roman" w:cs="Arial"/>
          <w:color w:val="222222"/>
          <w:sz w:val="24"/>
          <w:szCs w:val="24"/>
        </w:rPr>
        <w:br/>
      </w:r>
      <w:r w:rsidRPr="002A3D74">
        <w:rPr>
          <w:rFonts w:eastAsia="Times New Roman" w:cs="Arial"/>
          <w:color w:val="222222"/>
          <w:sz w:val="24"/>
          <w:szCs w:val="24"/>
        </w:rPr>
        <w:br/>
        <w:t>In Christ alone, who took on flesh</w:t>
      </w:r>
      <w:r w:rsidRPr="002A3D74">
        <w:rPr>
          <w:rFonts w:eastAsia="Times New Roman" w:cs="Arial"/>
          <w:color w:val="222222"/>
          <w:sz w:val="24"/>
          <w:szCs w:val="24"/>
        </w:rPr>
        <w:br/>
        <w:t>Fullness of God in helpless babe</w:t>
      </w:r>
      <w:r w:rsidRPr="002A3D74">
        <w:rPr>
          <w:rFonts w:eastAsia="Times New Roman" w:cs="Arial"/>
          <w:color w:val="222222"/>
          <w:sz w:val="24"/>
          <w:szCs w:val="24"/>
        </w:rPr>
        <w:br/>
        <w:t>This gift of love and righteousness</w:t>
      </w:r>
      <w:r w:rsidRPr="002A3D74">
        <w:rPr>
          <w:rFonts w:eastAsia="Times New Roman" w:cs="Arial"/>
          <w:color w:val="222222"/>
          <w:sz w:val="24"/>
          <w:szCs w:val="24"/>
        </w:rPr>
        <w:br/>
        <w:t>Scorned by the ones He came to save</w:t>
      </w:r>
      <w:r w:rsidRPr="002A3D74">
        <w:rPr>
          <w:rFonts w:eastAsia="Times New Roman" w:cs="Arial"/>
          <w:color w:val="222222"/>
          <w:sz w:val="24"/>
          <w:szCs w:val="24"/>
        </w:rPr>
        <w:br/>
      </w:r>
      <w:r w:rsidRPr="002A3D74">
        <w:rPr>
          <w:rFonts w:eastAsia="Times New Roman" w:cs="Arial"/>
          <w:color w:val="222222"/>
          <w:sz w:val="24"/>
          <w:szCs w:val="24"/>
        </w:rPr>
        <w:br/>
        <w:t>Till on that cross as Jesus died</w:t>
      </w:r>
      <w:r w:rsidRPr="002A3D74">
        <w:rPr>
          <w:rFonts w:eastAsia="Times New Roman" w:cs="Arial"/>
          <w:color w:val="222222"/>
          <w:sz w:val="24"/>
          <w:szCs w:val="24"/>
        </w:rPr>
        <w:br/>
        <w:t>The wrath of God was satisfied</w:t>
      </w:r>
      <w:r w:rsidRPr="002A3D74">
        <w:rPr>
          <w:rFonts w:eastAsia="Times New Roman" w:cs="Arial"/>
          <w:color w:val="222222"/>
          <w:sz w:val="24"/>
          <w:szCs w:val="24"/>
        </w:rPr>
        <w:br/>
        <w:t>For every sin on Him was laid</w:t>
      </w:r>
      <w:r w:rsidRPr="002A3D74">
        <w:rPr>
          <w:rFonts w:eastAsia="Times New Roman" w:cs="Arial"/>
          <w:color w:val="222222"/>
          <w:sz w:val="24"/>
          <w:szCs w:val="24"/>
        </w:rPr>
        <w:br/>
        <w:t>Here in the death of Christ I live</w:t>
      </w:r>
      <w:r w:rsidRPr="002A3D74">
        <w:rPr>
          <w:rFonts w:eastAsia="Times New Roman" w:cs="Arial"/>
          <w:color w:val="222222"/>
          <w:sz w:val="24"/>
          <w:szCs w:val="24"/>
        </w:rPr>
        <w:br/>
      </w:r>
      <w:r w:rsidRPr="002A3D74">
        <w:rPr>
          <w:rFonts w:eastAsia="Times New Roman" w:cs="Arial"/>
          <w:color w:val="222222"/>
          <w:sz w:val="24"/>
          <w:szCs w:val="24"/>
        </w:rPr>
        <w:br/>
        <w:t>There in the ground His body lay</w:t>
      </w:r>
      <w:r w:rsidRPr="002A3D74">
        <w:rPr>
          <w:rFonts w:eastAsia="Times New Roman" w:cs="Arial"/>
          <w:color w:val="222222"/>
          <w:sz w:val="24"/>
          <w:szCs w:val="24"/>
        </w:rPr>
        <w:br/>
        <w:t>Light of the world by darkness slain</w:t>
      </w:r>
      <w:r w:rsidRPr="002A3D74">
        <w:rPr>
          <w:rFonts w:eastAsia="Times New Roman" w:cs="Arial"/>
          <w:color w:val="222222"/>
          <w:sz w:val="24"/>
          <w:szCs w:val="24"/>
        </w:rPr>
        <w:br/>
        <w:t>Then bursting forth in glorious Day</w:t>
      </w:r>
      <w:r w:rsidRPr="002A3D74">
        <w:rPr>
          <w:rFonts w:eastAsia="Times New Roman" w:cs="Arial"/>
          <w:color w:val="222222"/>
          <w:sz w:val="24"/>
          <w:szCs w:val="24"/>
        </w:rPr>
        <w:br/>
        <w:t>Up from the grave he rose again</w:t>
      </w:r>
      <w:r w:rsidRPr="002A3D74">
        <w:rPr>
          <w:rFonts w:eastAsia="Times New Roman" w:cs="Arial"/>
          <w:color w:val="222222"/>
          <w:sz w:val="24"/>
          <w:szCs w:val="24"/>
        </w:rPr>
        <w:br/>
      </w:r>
      <w:r w:rsidRPr="002A3D74">
        <w:rPr>
          <w:rFonts w:eastAsia="Times New Roman" w:cs="Arial"/>
          <w:color w:val="222222"/>
          <w:sz w:val="24"/>
          <w:szCs w:val="24"/>
        </w:rPr>
        <w:br/>
        <w:t>And as He stands in victory</w:t>
      </w:r>
      <w:r w:rsidRPr="002A3D74">
        <w:rPr>
          <w:rFonts w:eastAsia="Times New Roman" w:cs="Arial"/>
          <w:color w:val="222222"/>
          <w:sz w:val="24"/>
          <w:szCs w:val="24"/>
        </w:rPr>
        <w:br/>
        <w:t>Sin's curse has lost its grip on me</w:t>
      </w:r>
      <w:r w:rsidRPr="002A3D74">
        <w:rPr>
          <w:rFonts w:eastAsia="Times New Roman" w:cs="Arial"/>
          <w:color w:val="222222"/>
          <w:sz w:val="24"/>
          <w:szCs w:val="24"/>
        </w:rPr>
        <w:br/>
        <w:t>For I am His and He is mine</w:t>
      </w:r>
      <w:r w:rsidRPr="002A3D74">
        <w:rPr>
          <w:rFonts w:eastAsia="Times New Roman" w:cs="Arial"/>
          <w:color w:val="222222"/>
          <w:sz w:val="24"/>
          <w:szCs w:val="24"/>
        </w:rPr>
        <w:br/>
        <w:t>Bought with the precious blood of Christ</w:t>
      </w:r>
      <w:r w:rsidRPr="002A3D74">
        <w:rPr>
          <w:rFonts w:eastAsia="Times New Roman" w:cs="Arial"/>
          <w:color w:val="222222"/>
          <w:sz w:val="24"/>
          <w:szCs w:val="24"/>
        </w:rPr>
        <w:br/>
      </w:r>
      <w:r w:rsidRPr="002A3D74">
        <w:rPr>
          <w:rFonts w:eastAsia="Times New Roman" w:cs="Arial"/>
          <w:color w:val="222222"/>
          <w:sz w:val="24"/>
          <w:szCs w:val="24"/>
        </w:rPr>
        <w:br/>
        <w:t>No guilt in life, no fear in death</w:t>
      </w:r>
      <w:r w:rsidRPr="002A3D74">
        <w:rPr>
          <w:rFonts w:eastAsia="Times New Roman" w:cs="Arial"/>
          <w:color w:val="222222"/>
          <w:sz w:val="24"/>
          <w:szCs w:val="24"/>
        </w:rPr>
        <w:br/>
        <w:t>This is the power of Christ in me</w:t>
      </w:r>
      <w:r w:rsidRPr="002A3D74">
        <w:rPr>
          <w:rFonts w:eastAsia="Times New Roman" w:cs="Arial"/>
          <w:color w:val="222222"/>
          <w:sz w:val="24"/>
          <w:szCs w:val="24"/>
        </w:rPr>
        <w:br/>
        <w:t>From life's first cry to final breath</w:t>
      </w:r>
      <w:r w:rsidRPr="002A3D74">
        <w:rPr>
          <w:rFonts w:eastAsia="Times New Roman" w:cs="Arial"/>
          <w:color w:val="222222"/>
          <w:sz w:val="24"/>
          <w:szCs w:val="24"/>
        </w:rPr>
        <w:br/>
        <w:t>Jesus commands my destiny</w:t>
      </w:r>
      <w:r w:rsidRPr="002A3D74">
        <w:rPr>
          <w:rFonts w:eastAsia="Times New Roman" w:cs="Arial"/>
          <w:color w:val="222222"/>
          <w:sz w:val="24"/>
          <w:szCs w:val="24"/>
        </w:rPr>
        <w:br/>
      </w:r>
      <w:r w:rsidRPr="002A3D74">
        <w:rPr>
          <w:rFonts w:eastAsia="Times New Roman" w:cs="Arial"/>
          <w:color w:val="222222"/>
          <w:sz w:val="24"/>
          <w:szCs w:val="24"/>
        </w:rPr>
        <w:br/>
        <w:t>No power of hell, no scheme of man</w:t>
      </w:r>
      <w:r w:rsidRPr="002A3D74">
        <w:rPr>
          <w:rFonts w:eastAsia="Times New Roman" w:cs="Arial"/>
          <w:color w:val="222222"/>
          <w:sz w:val="24"/>
          <w:szCs w:val="24"/>
        </w:rPr>
        <w:br/>
        <w:t>Can ever pluck me from His hand</w:t>
      </w:r>
      <w:r w:rsidRPr="002A3D74">
        <w:rPr>
          <w:rFonts w:eastAsia="Times New Roman" w:cs="Arial"/>
          <w:color w:val="222222"/>
          <w:sz w:val="24"/>
          <w:szCs w:val="24"/>
        </w:rPr>
        <w:br/>
        <w:t>Till He returns or calls me home</w:t>
      </w:r>
      <w:r w:rsidRPr="002A3D74">
        <w:rPr>
          <w:rFonts w:eastAsia="Times New Roman" w:cs="Arial"/>
          <w:color w:val="222222"/>
          <w:sz w:val="24"/>
          <w:szCs w:val="24"/>
        </w:rPr>
        <w:br/>
        <w:t>Here in the power of Christ I'll stand</w:t>
      </w:r>
    </w:p>
    <w:p w14:paraId="1BBDD1F7" w14:textId="77777777" w:rsidR="00DF128E" w:rsidRDefault="0008327C" w:rsidP="003A3712">
      <w:pPr>
        <w:ind w:firstLine="720"/>
        <w:jc w:val="both"/>
        <w:rPr>
          <w:sz w:val="24"/>
          <w:szCs w:val="24"/>
        </w:rPr>
      </w:pPr>
      <w:r>
        <w:rPr>
          <w:sz w:val="24"/>
          <w:szCs w:val="24"/>
        </w:rPr>
        <w:t xml:space="preserve">  If we could write a thousand songs, or placed ten thousand mighty men beside Him, none would compare to the </w:t>
      </w:r>
      <w:r>
        <w:rPr>
          <w:b/>
          <w:i/>
          <w:sz w:val="24"/>
          <w:szCs w:val="24"/>
        </w:rPr>
        <w:t xml:space="preserve">LORD JESUS.  </w:t>
      </w:r>
      <w:r w:rsidRPr="00FF34CA">
        <w:rPr>
          <w:sz w:val="24"/>
          <w:szCs w:val="24"/>
        </w:rPr>
        <w:t>Oh</w:t>
      </w:r>
      <w:r w:rsidR="004F516B">
        <w:rPr>
          <w:sz w:val="24"/>
          <w:szCs w:val="24"/>
        </w:rPr>
        <w:t>, f</w:t>
      </w:r>
      <w:r w:rsidRPr="00FF34CA">
        <w:rPr>
          <w:sz w:val="24"/>
          <w:szCs w:val="24"/>
        </w:rPr>
        <w:t>or the ability</w:t>
      </w:r>
      <w:r>
        <w:rPr>
          <w:sz w:val="24"/>
          <w:szCs w:val="24"/>
        </w:rPr>
        <w:t xml:space="preserve"> to grasp that we, the Bride, have been placed in </w:t>
      </w:r>
      <w:r w:rsidR="002A3D74">
        <w:rPr>
          <w:sz w:val="24"/>
          <w:szCs w:val="24"/>
        </w:rPr>
        <w:t>Him…eternally</w:t>
      </w:r>
      <w:r>
        <w:rPr>
          <w:sz w:val="24"/>
          <w:szCs w:val="24"/>
        </w:rPr>
        <w:t xml:space="preserve">! What an incomprehensible honor! </w:t>
      </w:r>
      <w:r w:rsidR="003A3712">
        <w:rPr>
          <w:sz w:val="24"/>
          <w:szCs w:val="24"/>
        </w:rPr>
        <w:t xml:space="preserve">Nothing in this world can compare to the matchless, magnificent, unfailing love of God </w:t>
      </w:r>
      <w:r w:rsidR="00DF128E">
        <w:rPr>
          <w:sz w:val="24"/>
          <w:szCs w:val="24"/>
        </w:rPr>
        <w:t>to be</w:t>
      </w:r>
      <w:r w:rsidR="003A3712">
        <w:rPr>
          <w:sz w:val="24"/>
          <w:szCs w:val="24"/>
        </w:rPr>
        <w:t xml:space="preserve"> found in Christ Jesus </w:t>
      </w:r>
      <w:r w:rsidR="00DF128E">
        <w:rPr>
          <w:sz w:val="24"/>
          <w:szCs w:val="24"/>
        </w:rPr>
        <w:t>our</w:t>
      </w:r>
      <w:r w:rsidR="003A3712">
        <w:rPr>
          <w:sz w:val="24"/>
          <w:szCs w:val="24"/>
        </w:rPr>
        <w:t xml:space="preserve"> Lord.</w:t>
      </w:r>
      <w:r w:rsidR="00DF128E">
        <w:rPr>
          <w:sz w:val="24"/>
          <w:szCs w:val="24"/>
        </w:rPr>
        <w:t xml:space="preserve"> How can sing, His praises enough? Thank Him enough? Praise Him enough?</w:t>
      </w:r>
    </w:p>
    <w:p w14:paraId="5C2CB5F6" w14:textId="77777777" w:rsidR="003A3712" w:rsidRDefault="003A3712" w:rsidP="003A3712">
      <w:pPr>
        <w:ind w:firstLine="720"/>
        <w:jc w:val="both"/>
        <w:rPr>
          <w:sz w:val="24"/>
          <w:szCs w:val="24"/>
        </w:rPr>
      </w:pPr>
      <w:r>
        <w:rPr>
          <w:sz w:val="24"/>
          <w:szCs w:val="24"/>
        </w:rPr>
        <w:t xml:space="preserve"> I love Him because… He first loved me and gave Himself for me… His love is better that life itself! Thank you for joining me as I’ve looked back, nostalgically, over my story of grace. I only pray, that I have magnified Him, and make much of Him, and make Him well known. </w:t>
      </w:r>
    </w:p>
    <w:p w14:paraId="3A4D9847" w14:textId="77777777" w:rsidR="003A3712" w:rsidRDefault="003A3712" w:rsidP="003A3712">
      <w:pPr>
        <w:ind w:firstLine="720"/>
        <w:jc w:val="both"/>
        <w:rPr>
          <w:sz w:val="24"/>
          <w:szCs w:val="24"/>
        </w:rPr>
      </w:pPr>
      <w:r>
        <w:rPr>
          <w:sz w:val="24"/>
          <w:szCs w:val="24"/>
        </w:rPr>
        <w:t>This is ultimate goal of obedience to the Great Commission, to spread the knowledge of Him, so that His name and fame would be known to the ends of the earth, till His kingdom comes.</w:t>
      </w:r>
    </w:p>
    <w:p w14:paraId="4DD7A393" w14:textId="77777777" w:rsidR="00ED5E2D" w:rsidRPr="00A216E7" w:rsidRDefault="00ED5E2D" w:rsidP="00ED5E2D">
      <w:pPr>
        <w:pStyle w:val="line"/>
        <w:jc w:val="center"/>
        <w:rPr>
          <w:rFonts w:asciiTheme="minorHAnsi" w:hAnsiTheme="minorHAnsi" w:cstheme="minorHAnsi"/>
          <w:b/>
          <w:i/>
        </w:rPr>
      </w:pPr>
      <w:r w:rsidRPr="00A216E7">
        <w:rPr>
          <w:rFonts w:asciiTheme="minorHAnsi" w:hAnsiTheme="minorHAnsi" w:cstheme="minorHAnsi"/>
          <w:b/>
          <w:i/>
        </w:rPr>
        <w:t>Revelation 5:11-13</w:t>
      </w:r>
    </w:p>
    <w:p w14:paraId="64AB18B0" w14:textId="77777777" w:rsidR="00ED5E2D" w:rsidRDefault="00ED5E2D" w:rsidP="00ED5E2D">
      <w:pPr>
        <w:spacing w:before="100" w:beforeAutospacing="1" w:after="100" w:afterAutospacing="1" w:line="240" w:lineRule="auto"/>
        <w:jc w:val="center"/>
        <w:rPr>
          <w:rFonts w:eastAsia="Times New Roman" w:cstheme="minorHAnsi"/>
          <w:b/>
          <w:i/>
          <w:sz w:val="24"/>
          <w:szCs w:val="24"/>
        </w:rPr>
      </w:pPr>
      <w:r w:rsidRPr="00A216E7">
        <w:rPr>
          <w:rFonts w:eastAsia="Times New Roman" w:cstheme="minorHAnsi"/>
          <w:b/>
          <w:i/>
          <w:sz w:val="24"/>
          <w:szCs w:val="24"/>
        </w:rPr>
        <w:t>In a loud voice they were saying: “Worthy is the Lamb, who was slain, to receive power and</w:t>
      </w:r>
      <w:r w:rsidR="006256E1">
        <w:rPr>
          <w:rFonts w:eastAsia="Times New Roman" w:cstheme="minorHAnsi"/>
          <w:b/>
          <w:i/>
          <w:sz w:val="24"/>
          <w:szCs w:val="24"/>
        </w:rPr>
        <w:t xml:space="preserve"> wealth and wisdom and strength</w:t>
      </w:r>
      <w:r w:rsidRPr="00A216E7">
        <w:rPr>
          <w:rFonts w:eastAsia="Times New Roman" w:cstheme="minorHAnsi"/>
          <w:b/>
          <w:i/>
          <w:sz w:val="24"/>
          <w:szCs w:val="24"/>
        </w:rPr>
        <w:t xml:space="preserve"> and honor and glory and praise!” </w:t>
      </w:r>
      <w:r w:rsidRPr="00A216E7">
        <w:rPr>
          <w:rFonts w:eastAsia="Times New Roman" w:cstheme="minorHAnsi"/>
          <w:b/>
          <w:i/>
          <w:sz w:val="24"/>
          <w:szCs w:val="24"/>
          <w:vertAlign w:val="superscript"/>
        </w:rPr>
        <w:t>13 </w:t>
      </w:r>
      <w:r w:rsidRPr="00A216E7">
        <w:rPr>
          <w:rFonts w:eastAsia="Times New Roman" w:cstheme="minorHAnsi"/>
          <w:b/>
          <w:i/>
          <w:sz w:val="24"/>
          <w:szCs w:val="24"/>
        </w:rPr>
        <w:t>Then I heard every creature in heaven and on earth and under the earth and on the sea, and all that is in them, saying: “To him who sit</w:t>
      </w:r>
      <w:r w:rsidR="006256E1">
        <w:rPr>
          <w:rFonts w:eastAsia="Times New Roman" w:cstheme="minorHAnsi"/>
          <w:b/>
          <w:i/>
          <w:sz w:val="24"/>
          <w:szCs w:val="24"/>
        </w:rPr>
        <w:t>s on the throne and to the Lamb</w:t>
      </w:r>
      <w:r w:rsidRPr="00A216E7">
        <w:rPr>
          <w:rFonts w:eastAsia="Times New Roman" w:cstheme="minorHAnsi"/>
          <w:b/>
          <w:i/>
          <w:sz w:val="24"/>
          <w:szCs w:val="24"/>
        </w:rPr>
        <w:t> be praise and honor and glory and power,</w:t>
      </w:r>
      <w:r w:rsidR="003A3712">
        <w:rPr>
          <w:rFonts w:eastAsia="Times New Roman" w:cstheme="minorHAnsi"/>
          <w:b/>
          <w:i/>
          <w:sz w:val="24"/>
          <w:szCs w:val="24"/>
        </w:rPr>
        <w:t xml:space="preserve"> </w:t>
      </w:r>
      <w:r w:rsidRPr="00A216E7">
        <w:rPr>
          <w:rFonts w:eastAsia="Times New Roman" w:cstheme="minorHAnsi"/>
          <w:b/>
          <w:i/>
          <w:sz w:val="24"/>
          <w:szCs w:val="24"/>
        </w:rPr>
        <w:t>for ever and ever!”</w:t>
      </w:r>
    </w:p>
    <w:p w14:paraId="12DF136C" w14:textId="77777777" w:rsidR="001B631C" w:rsidRPr="001B631C" w:rsidRDefault="001B631C" w:rsidP="001B631C">
      <w:pPr>
        <w:jc w:val="center"/>
        <w:rPr>
          <w:b/>
          <w:sz w:val="28"/>
          <w:szCs w:val="28"/>
        </w:rPr>
      </w:pPr>
      <w:r w:rsidRPr="001B631C">
        <w:rPr>
          <w:b/>
          <w:sz w:val="28"/>
          <w:szCs w:val="28"/>
        </w:rPr>
        <w:t>A Happy Ending</w:t>
      </w:r>
    </w:p>
    <w:p w14:paraId="12F8D6E7" w14:textId="77777777" w:rsidR="00E93EC3" w:rsidRPr="00ED5E2D" w:rsidRDefault="00710360" w:rsidP="00DC2E1B">
      <w:pPr>
        <w:ind w:firstLine="720"/>
        <w:jc w:val="both"/>
        <w:rPr>
          <w:sz w:val="24"/>
          <w:szCs w:val="24"/>
        </w:rPr>
      </w:pPr>
      <w:r>
        <w:rPr>
          <w:sz w:val="24"/>
          <w:szCs w:val="24"/>
        </w:rPr>
        <w:t xml:space="preserve"> John w</w:t>
      </w:r>
      <w:r w:rsidR="007B4CF6">
        <w:rPr>
          <w:sz w:val="24"/>
          <w:szCs w:val="24"/>
        </w:rPr>
        <w:t xml:space="preserve">as the last living disciple.  The love of God was the central theme of </w:t>
      </w:r>
      <w:r>
        <w:rPr>
          <w:sz w:val="24"/>
          <w:szCs w:val="24"/>
        </w:rPr>
        <w:t>his epistles</w:t>
      </w:r>
      <w:r w:rsidR="00AD6CD0">
        <w:rPr>
          <w:sz w:val="24"/>
          <w:szCs w:val="24"/>
        </w:rPr>
        <w:t xml:space="preserve">. </w:t>
      </w:r>
      <w:r w:rsidR="007B4CF6">
        <w:rPr>
          <w:sz w:val="24"/>
          <w:szCs w:val="24"/>
        </w:rPr>
        <w:t xml:space="preserve">(John 3:16; 1, 2, 3 John) </w:t>
      </w:r>
      <w:r w:rsidR="00AD6CD0">
        <w:rPr>
          <w:sz w:val="24"/>
          <w:szCs w:val="24"/>
        </w:rPr>
        <w:t>A</w:t>
      </w:r>
      <w:r>
        <w:rPr>
          <w:sz w:val="24"/>
          <w:szCs w:val="24"/>
        </w:rPr>
        <w:t>s a matter of fact, h</w:t>
      </w:r>
      <w:r w:rsidR="007B4CF6">
        <w:rPr>
          <w:sz w:val="24"/>
          <w:szCs w:val="24"/>
        </w:rPr>
        <w:t>e only identified himself by his</w:t>
      </w:r>
      <w:r>
        <w:rPr>
          <w:sz w:val="24"/>
          <w:szCs w:val="24"/>
        </w:rPr>
        <w:t xml:space="preserve"> favorite self-</w:t>
      </w:r>
      <w:r w:rsidR="007B4CF6">
        <w:rPr>
          <w:sz w:val="24"/>
          <w:szCs w:val="24"/>
        </w:rPr>
        <w:t xml:space="preserve">title: </w:t>
      </w:r>
      <w:r>
        <w:rPr>
          <w:sz w:val="24"/>
          <w:szCs w:val="24"/>
        </w:rPr>
        <w:t xml:space="preserve">the </w:t>
      </w:r>
      <w:r w:rsidRPr="007B4CF6">
        <w:rPr>
          <w:b/>
          <w:i/>
          <w:sz w:val="24"/>
          <w:szCs w:val="24"/>
        </w:rPr>
        <w:t>disciple</w:t>
      </w:r>
      <w:r>
        <w:rPr>
          <w:sz w:val="24"/>
          <w:szCs w:val="24"/>
        </w:rPr>
        <w:t xml:space="preserve"> </w:t>
      </w:r>
      <w:r w:rsidRPr="007B4CF6">
        <w:rPr>
          <w:b/>
          <w:i/>
          <w:sz w:val="24"/>
          <w:szCs w:val="24"/>
        </w:rPr>
        <w:t>whom</w:t>
      </w:r>
      <w:r>
        <w:rPr>
          <w:sz w:val="24"/>
          <w:szCs w:val="24"/>
        </w:rPr>
        <w:t xml:space="preserve"> </w:t>
      </w:r>
      <w:r w:rsidRPr="007B4CF6">
        <w:rPr>
          <w:b/>
          <w:i/>
          <w:sz w:val="24"/>
          <w:szCs w:val="24"/>
        </w:rPr>
        <w:t>Jesus</w:t>
      </w:r>
      <w:r>
        <w:rPr>
          <w:sz w:val="24"/>
          <w:szCs w:val="24"/>
        </w:rPr>
        <w:t xml:space="preserve"> loved</w:t>
      </w:r>
      <w:r w:rsidR="007B4CF6">
        <w:rPr>
          <w:sz w:val="24"/>
          <w:szCs w:val="24"/>
        </w:rPr>
        <w:t>.</w:t>
      </w:r>
      <w:r>
        <w:rPr>
          <w:sz w:val="24"/>
          <w:szCs w:val="24"/>
        </w:rPr>
        <w:t xml:space="preserve"> </w:t>
      </w:r>
      <w:r w:rsidR="007B4CF6">
        <w:rPr>
          <w:sz w:val="24"/>
          <w:szCs w:val="24"/>
        </w:rPr>
        <w:t xml:space="preserve">(John 21:21-24) </w:t>
      </w:r>
      <w:r>
        <w:rPr>
          <w:sz w:val="24"/>
          <w:szCs w:val="24"/>
        </w:rPr>
        <w:t>It was John who</w:t>
      </w:r>
      <w:r w:rsidR="00A56B66">
        <w:rPr>
          <w:sz w:val="24"/>
          <w:szCs w:val="24"/>
        </w:rPr>
        <w:t xml:space="preserve"> recorded the account</w:t>
      </w:r>
      <w:r w:rsidR="004B5644">
        <w:rPr>
          <w:sz w:val="24"/>
          <w:szCs w:val="24"/>
        </w:rPr>
        <w:t xml:space="preserve"> of Jesus first miraculous sign</w:t>
      </w:r>
      <w:r w:rsidR="00A56B66">
        <w:rPr>
          <w:sz w:val="24"/>
          <w:szCs w:val="24"/>
        </w:rPr>
        <w:t>: the changing of water into wine at the Wedding in Cana.</w:t>
      </w:r>
      <w:r w:rsidR="004866BA" w:rsidRPr="004866BA">
        <w:rPr>
          <w:sz w:val="24"/>
          <w:szCs w:val="24"/>
        </w:rPr>
        <w:t xml:space="preserve"> </w:t>
      </w:r>
      <w:r w:rsidR="004866BA">
        <w:rPr>
          <w:sz w:val="24"/>
          <w:szCs w:val="24"/>
        </w:rPr>
        <w:t>(John 2:1-11)</w:t>
      </w:r>
      <w:r w:rsidR="00F454AC">
        <w:rPr>
          <w:sz w:val="24"/>
          <w:szCs w:val="24"/>
        </w:rPr>
        <w:t xml:space="preserve"> </w:t>
      </w:r>
      <w:r w:rsidR="004B5644">
        <w:rPr>
          <w:sz w:val="24"/>
          <w:szCs w:val="24"/>
        </w:rPr>
        <w:t>John</w:t>
      </w:r>
      <w:r w:rsidR="00F454AC">
        <w:rPr>
          <w:sz w:val="24"/>
          <w:szCs w:val="24"/>
        </w:rPr>
        <w:t xml:space="preserve"> was in attendance at this wedding</w:t>
      </w:r>
      <w:r w:rsidR="00377FF5">
        <w:rPr>
          <w:sz w:val="24"/>
          <w:szCs w:val="24"/>
        </w:rPr>
        <w:t>. And it</w:t>
      </w:r>
      <w:r w:rsidR="00F454AC">
        <w:rPr>
          <w:sz w:val="24"/>
          <w:szCs w:val="24"/>
        </w:rPr>
        <w:t xml:space="preserve"> must have made an indelible impression on </w:t>
      </w:r>
      <w:r w:rsidR="00377FF5">
        <w:rPr>
          <w:sz w:val="24"/>
          <w:szCs w:val="24"/>
        </w:rPr>
        <w:t>him</w:t>
      </w:r>
      <w:r w:rsidR="00F454AC">
        <w:rPr>
          <w:sz w:val="24"/>
          <w:szCs w:val="24"/>
        </w:rPr>
        <w:t>.</w:t>
      </w:r>
      <w:r w:rsidR="00A56B66">
        <w:rPr>
          <w:sz w:val="24"/>
          <w:szCs w:val="24"/>
        </w:rPr>
        <w:t xml:space="preserve"> </w:t>
      </w:r>
      <w:r w:rsidR="00F454AC">
        <w:rPr>
          <w:sz w:val="24"/>
          <w:szCs w:val="24"/>
        </w:rPr>
        <w:t xml:space="preserve">By his written </w:t>
      </w:r>
      <w:r w:rsidR="004866BA">
        <w:rPr>
          <w:sz w:val="24"/>
          <w:szCs w:val="24"/>
        </w:rPr>
        <w:t>testimony</w:t>
      </w:r>
      <w:r w:rsidR="00F454AC">
        <w:rPr>
          <w:sz w:val="24"/>
          <w:szCs w:val="24"/>
        </w:rPr>
        <w:t>, John tells us this was the hour He first believed, and became the Bride of Christ.</w:t>
      </w:r>
      <w:r w:rsidR="00377FF5">
        <w:rPr>
          <w:sz w:val="24"/>
          <w:szCs w:val="24"/>
        </w:rPr>
        <w:t xml:space="preserve">  We know this because of what he </w:t>
      </w:r>
      <w:r>
        <w:rPr>
          <w:sz w:val="24"/>
          <w:szCs w:val="24"/>
        </w:rPr>
        <w:t>said about</w:t>
      </w:r>
      <w:r w:rsidR="00377FF5">
        <w:rPr>
          <w:sz w:val="24"/>
          <w:szCs w:val="24"/>
        </w:rPr>
        <w:t xml:space="preserve"> the first revelation</w:t>
      </w:r>
      <w:r>
        <w:rPr>
          <w:sz w:val="24"/>
          <w:szCs w:val="24"/>
        </w:rPr>
        <w:t xml:space="preserve"> h</w:t>
      </w:r>
      <w:r w:rsidR="00377FF5">
        <w:rPr>
          <w:sz w:val="24"/>
          <w:szCs w:val="24"/>
        </w:rPr>
        <w:t xml:space="preserve">e personally had of the glory of the Lord in the face of Christ Jesus.  John </w:t>
      </w:r>
      <w:r w:rsidR="004B0B2F">
        <w:rPr>
          <w:sz w:val="24"/>
          <w:szCs w:val="24"/>
        </w:rPr>
        <w:t>s</w:t>
      </w:r>
      <w:r w:rsidR="00377FF5">
        <w:rPr>
          <w:sz w:val="24"/>
          <w:szCs w:val="24"/>
        </w:rPr>
        <w:t>aid,</w:t>
      </w:r>
      <w:r w:rsidR="00A56B66">
        <w:rPr>
          <w:sz w:val="24"/>
          <w:szCs w:val="24"/>
        </w:rPr>
        <w:t xml:space="preserve"> “He thus revealed His glory, and His disciples put their faith in Him.” </w:t>
      </w:r>
      <w:r w:rsidR="004B0B2F">
        <w:rPr>
          <w:sz w:val="24"/>
          <w:szCs w:val="24"/>
        </w:rPr>
        <w:t xml:space="preserve"> John had seen a </w:t>
      </w:r>
      <w:r w:rsidR="00DC2E1B">
        <w:rPr>
          <w:sz w:val="24"/>
          <w:szCs w:val="24"/>
        </w:rPr>
        <w:t>glimpse</w:t>
      </w:r>
      <w:r w:rsidR="004B0B2F">
        <w:rPr>
          <w:sz w:val="24"/>
          <w:szCs w:val="24"/>
        </w:rPr>
        <w:t xml:space="preserve"> of </w:t>
      </w:r>
      <w:r w:rsidR="00DC2E1B">
        <w:rPr>
          <w:sz w:val="24"/>
          <w:szCs w:val="24"/>
        </w:rPr>
        <w:t xml:space="preserve">Jesus glory </w:t>
      </w:r>
      <w:r w:rsidR="004B0B2F">
        <w:rPr>
          <w:sz w:val="24"/>
          <w:szCs w:val="24"/>
        </w:rPr>
        <w:t>on another occasion</w:t>
      </w:r>
      <w:r w:rsidR="00DC2E1B">
        <w:rPr>
          <w:sz w:val="24"/>
          <w:szCs w:val="24"/>
        </w:rPr>
        <w:t>-</w:t>
      </w:r>
      <w:r w:rsidR="004B0B2F">
        <w:rPr>
          <w:sz w:val="24"/>
          <w:szCs w:val="24"/>
        </w:rPr>
        <w:t xml:space="preserve"> on the Mount of Transfiguration</w:t>
      </w:r>
      <w:r w:rsidR="00DC2E1B">
        <w:rPr>
          <w:sz w:val="24"/>
          <w:szCs w:val="24"/>
        </w:rPr>
        <w:t xml:space="preserve">: Matthew 17:1-2 (NASB) </w:t>
      </w:r>
      <w:r>
        <w:rPr>
          <w:sz w:val="24"/>
          <w:szCs w:val="24"/>
        </w:rPr>
        <w:t>“</w:t>
      </w:r>
      <w:r w:rsidR="00DC2E1B" w:rsidRPr="00DC2E1B">
        <w:rPr>
          <w:rStyle w:val="text"/>
          <w:rFonts w:cstheme="minorHAnsi"/>
          <w:b/>
          <w:color w:val="000000"/>
          <w:sz w:val="24"/>
          <w:szCs w:val="24"/>
          <w:shd w:val="clear" w:color="auto" w:fill="FFFFFF"/>
        </w:rPr>
        <w:t>Six days later Jesus *took with Him</w:t>
      </w:r>
      <w:r w:rsidR="00DC2E1B" w:rsidRPr="00DC2E1B">
        <w:rPr>
          <w:rStyle w:val="apple-converted-space"/>
          <w:rFonts w:cstheme="minorHAnsi"/>
          <w:b/>
          <w:color w:val="000000"/>
          <w:sz w:val="24"/>
          <w:szCs w:val="24"/>
          <w:shd w:val="clear" w:color="auto" w:fill="FFFFFF"/>
        </w:rPr>
        <w:t> </w:t>
      </w:r>
      <w:r w:rsidR="00DC2E1B" w:rsidRPr="00DC2E1B">
        <w:rPr>
          <w:rStyle w:val="text"/>
          <w:rFonts w:cstheme="minorHAnsi"/>
          <w:b/>
          <w:color w:val="000000"/>
          <w:sz w:val="24"/>
          <w:szCs w:val="24"/>
          <w:shd w:val="clear" w:color="auto" w:fill="FFFFFF"/>
        </w:rPr>
        <w:t>Peter and</w:t>
      </w:r>
      <w:r w:rsidR="00DC2E1B" w:rsidRPr="00DC2E1B">
        <w:rPr>
          <w:rStyle w:val="apple-converted-space"/>
          <w:rFonts w:cstheme="minorHAnsi"/>
          <w:b/>
          <w:color w:val="000000"/>
          <w:sz w:val="24"/>
          <w:szCs w:val="24"/>
          <w:shd w:val="clear" w:color="auto" w:fill="FFFFFF"/>
        </w:rPr>
        <w:t> </w:t>
      </w:r>
      <w:r w:rsidR="00DC2E1B" w:rsidRPr="00DC2E1B">
        <w:rPr>
          <w:rStyle w:val="text"/>
          <w:rFonts w:cstheme="minorHAnsi"/>
          <w:b/>
          <w:color w:val="000000"/>
          <w:sz w:val="24"/>
          <w:szCs w:val="24"/>
          <w:shd w:val="clear" w:color="auto" w:fill="FFFFFF"/>
        </w:rPr>
        <w:t>James and John his brother, and led them up on a high mountain by themselves.</w:t>
      </w:r>
      <w:r w:rsidR="00DC2E1B" w:rsidRPr="00DC2E1B">
        <w:rPr>
          <w:rStyle w:val="apple-converted-space"/>
          <w:rFonts w:cstheme="minorHAnsi"/>
          <w:b/>
          <w:color w:val="000000"/>
          <w:sz w:val="24"/>
          <w:szCs w:val="24"/>
          <w:shd w:val="clear" w:color="auto" w:fill="FFFFFF"/>
        </w:rPr>
        <w:t> </w:t>
      </w:r>
      <w:r w:rsidR="00DC2E1B" w:rsidRPr="00DC2E1B">
        <w:rPr>
          <w:rStyle w:val="text"/>
          <w:rFonts w:cstheme="minorHAnsi"/>
          <w:b/>
          <w:bCs/>
          <w:color w:val="000000"/>
          <w:sz w:val="24"/>
          <w:szCs w:val="24"/>
          <w:shd w:val="clear" w:color="auto" w:fill="FFFFFF"/>
          <w:vertAlign w:val="superscript"/>
        </w:rPr>
        <w:t>2 </w:t>
      </w:r>
      <w:r w:rsidR="00DC2E1B" w:rsidRPr="00DC2E1B">
        <w:rPr>
          <w:rStyle w:val="text"/>
          <w:rFonts w:cstheme="minorHAnsi"/>
          <w:b/>
          <w:color w:val="000000"/>
          <w:sz w:val="24"/>
          <w:szCs w:val="24"/>
          <w:shd w:val="clear" w:color="auto" w:fill="FFFFFF"/>
        </w:rPr>
        <w:t>And He was transfigured before them; and His face shone like the sun, and His garments became as white as light.</w:t>
      </w:r>
      <w:r>
        <w:rPr>
          <w:rStyle w:val="text"/>
          <w:rFonts w:cstheme="minorHAnsi"/>
          <w:b/>
          <w:color w:val="000000"/>
          <w:sz w:val="24"/>
          <w:szCs w:val="24"/>
          <w:shd w:val="clear" w:color="auto" w:fill="FFFFFF"/>
        </w:rPr>
        <w:t>”</w:t>
      </w:r>
      <w:r w:rsidR="00377FF5" w:rsidRPr="00DC2E1B">
        <w:rPr>
          <w:rFonts w:cstheme="minorHAnsi"/>
          <w:b/>
          <w:sz w:val="24"/>
          <w:szCs w:val="24"/>
        </w:rPr>
        <w:t xml:space="preserve"> </w:t>
      </w:r>
      <w:r w:rsidR="00377FF5" w:rsidRPr="00ED5E2D">
        <w:rPr>
          <w:rFonts w:cstheme="minorHAnsi"/>
          <w:sz w:val="24"/>
          <w:szCs w:val="24"/>
        </w:rPr>
        <w:t xml:space="preserve">Many years later, John, the last living disciple, was eighty years of age, imprisoned on an island in Greece when He was visited by </w:t>
      </w:r>
      <w:r w:rsidR="00E93EC3" w:rsidRPr="00ED5E2D">
        <w:rPr>
          <w:rFonts w:cstheme="minorHAnsi"/>
          <w:sz w:val="24"/>
          <w:szCs w:val="24"/>
        </w:rPr>
        <w:t>the Lord Jesus, whose face, he described as shinning like the sun. It was almost too much for John to bear</w:t>
      </w:r>
      <w:r w:rsidR="00A701E6" w:rsidRPr="00ED5E2D">
        <w:rPr>
          <w:rFonts w:cstheme="minorHAnsi"/>
          <w:sz w:val="24"/>
          <w:szCs w:val="24"/>
        </w:rPr>
        <w:t>. John’s aged eyes were about to see the final vision of Christ Jesus in all of His glory.  A</w:t>
      </w:r>
      <w:r w:rsidR="00E93EC3" w:rsidRPr="00ED5E2D">
        <w:rPr>
          <w:rFonts w:cstheme="minorHAnsi"/>
          <w:sz w:val="24"/>
          <w:szCs w:val="24"/>
        </w:rPr>
        <w:t xml:space="preserve">nd </w:t>
      </w:r>
      <w:r w:rsidR="00ED5E2D">
        <w:rPr>
          <w:rFonts w:cstheme="minorHAnsi"/>
          <w:sz w:val="24"/>
          <w:szCs w:val="24"/>
        </w:rPr>
        <w:t>John wrote what heard and saw</w:t>
      </w:r>
      <w:r w:rsidR="00E93EC3" w:rsidRPr="00ED5E2D">
        <w:rPr>
          <w:rFonts w:cstheme="minorHAnsi"/>
          <w:sz w:val="24"/>
          <w:szCs w:val="24"/>
        </w:rPr>
        <w:t xml:space="preserve">: </w:t>
      </w:r>
    </w:p>
    <w:p w14:paraId="6F590606" w14:textId="77777777" w:rsidR="00E93EC3" w:rsidRPr="00E93EC3" w:rsidRDefault="00E93EC3" w:rsidP="00E93EC3">
      <w:pPr>
        <w:jc w:val="center"/>
        <w:rPr>
          <w:rFonts w:cstheme="minorHAnsi"/>
          <w:b/>
          <w:i/>
          <w:sz w:val="24"/>
          <w:szCs w:val="24"/>
        </w:rPr>
      </w:pPr>
      <w:r w:rsidRPr="00E93EC3">
        <w:rPr>
          <w:rFonts w:cstheme="minorHAnsi"/>
          <w:b/>
          <w:i/>
          <w:sz w:val="24"/>
          <w:szCs w:val="24"/>
        </w:rPr>
        <w:t>Revelation 1:17-19</w:t>
      </w:r>
      <w:r>
        <w:rPr>
          <w:rFonts w:cstheme="minorHAnsi"/>
          <w:b/>
          <w:i/>
          <w:sz w:val="24"/>
          <w:szCs w:val="24"/>
        </w:rPr>
        <w:t xml:space="preserve"> (NASB)</w:t>
      </w:r>
    </w:p>
    <w:p w14:paraId="45491787" w14:textId="77777777" w:rsidR="00E93EC3" w:rsidRPr="00E93EC3" w:rsidRDefault="00E93EC3" w:rsidP="00E93EC3">
      <w:pPr>
        <w:ind w:firstLine="720"/>
        <w:jc w:val="center"/>
        <w:rPr>
          <w:rStyle w:val="woj"/>
          <w:rFonts w:cstheme="minorHAnsi"/>
          <w:b/>
          <w:i/>
          <w:color w:val="000000"/>
          <w:sz w:val="24"/>
          <w:szCs w:val="24"/>
          <w:shd w:val="clear" w:color="auto" w:fill="FFFFFF"/>
        </w:rPr>
      </w:pPr>
      <w:r w:rsidRPr="00E93EC3">
        <w:rPr>
          <w:rStyle w:val="text"/>
          <w:rFonts w:cstheme="minorHAnsi"/>
          <w:b/>
          <w:i/>
          <w:color w:val="000000"/>
          <w:sz w:val="24"/>
          <w:szCs w:val="24"/>
          <w:shd w:val="clear" w:color="auto" w:fill="FFFFFF"/>
        </w:rPr>
        <w:t>When I saw Him, I</w:t>
      </w:r>
      <w:r w:rsidRPr="00E93EC3">
        <w:rPr>
          <w:rStyle w:val="apple-converted-space"/>
          <w:rFonts w:cstheme="minorHAnsi"/>
          <w:b/>
          <w:i/>
          <w:color w:val="000000"/>
          <w:sz w:val="24"/>
          <w:szCs w:val="24"/>
          <w:shd w:val="clear" w:color="auto" w:fill="FFFFFF"/>
        </w:rPr>
        <w:t> </w:t>
      </w:r>
      <w:r w:rsidRPr="00E93EC3">
        <w:rPr>
          <w:rStyle w:val="text"/>
          <w:rFonts w:cstheme="minorHAnsi"/>
          <w:b/>
          <w:i/>
          <w:color w:val="000000"/>
          <w:sz w:val="24"/>
          <w:szCs w:val="24"/>
          <w:shd w:val="clear" w:color="auto" w:fill="FFFFFF"/>
        </w:rPr>
        <w:t>fell at His feet like a dead man. And He</w:t>
      </w:r>
      <w:r w:rsidRPr="00E93EC3">
        <w:rPr>
          <w:rStyle w:val="apple-converted-space"/>
          <w:rFonts w:cstheme="minorHAnsi"/>
          <w:b/>
          <w:i/>
          <w:color w:val="000000"/>
          <w:sz w:val="24"/>
          <w:szCs w:val="24"/>
          <w:shd w:val="clear" w:color="auto" w:fill="FFFFFF"/>
        </w:rPr>
        <w:t> </w:t>
      </w:r>
      <w:r w:rsidRPr="00E93EC3">
        <w:rPr>
          <w:rStyle w:val="text"/>
          <w:rFonts w:cstheme="minorHAnsi"/>
          <w:b/>
          <w:i/>
          <w:color w:val="000000"/>
          <w:sz w:val="24"/>
          <w:szCs w:val="24"/>
          <w:shd w:val="clear" w:color="auto" w:fill="FFFFFF"/>
        </w:rPr>
        <w:t>placed His right hand on me, saying,</w:t>
      </w:r>
      <w:r w:rsidRPr="00E93EC3">
        <w:rPr>
          <w:rStyle w:val="apple-converted-space"/>
          <w:rFonts w:cstheme="minorHAnsi"/>
          <w:b/>
          <w:i/>
          <w:color w:val="000000"/>
          <w:sz w:val="24"/>
          <w:szCs w:val="24"/>
          <w:shd w:val="clear" w:color="auto" w:fill="FFFFFF"/>
        </w:rPr>
        <w:t> </w:t>
      </w:r>
      <w:r w:rsidRPr="00E93EC3">
        <w:rPr>
          <w:rStyle w:val="woj"/>
          <w:rFonts w:cstheme="minorHAnsi"/>
          <w:b/>
          <w:i/>
          <w:color w:val="000000"/>
          <w:sz w:val="24"/>
          <w:szCs w:val="24"/>
          <w:shd w:val="clear" w:color="auto" w:fill="FFFFFF"/>
        </w:rPr>
        <w:t>“Do not be afraid;</w:t>
      </w:r>
      <w:r w:rsidRPr="00E93EC3">
        <w:rPr>
          <w:rStyle w:val="apple-converted-space"/>
          <w:rFonts w:cstheme="minorHAnsi"/>
          <w:b/>
          <w:i/>
          <w:color w:val="000000"/>
          <w:sz w:val="24"/>
          <w:szCs w:val="24"/>
          <w:shd w:val="clear" w:color="auto" w:fill="FFFFFF"/>
        </w:rPr>
        <w:t> </w:t>
      </w:r>
      <w:r w:rsidRPr="00E93EC3">
        <w:rPr>
          <w:rStyle w:val="woj"/>
          <w:rFonts w:cstheme="minorHAnsi"/>
          <w:b/>
          <w:i/>
          <w:color w:val="000000"/>
          <w:sz w:val="24"/>
          <w:szCs w:val="24"/>
          <w:shd w:val="clear" w:color="auto" w:fill="FFFFFF"/>
        </w:rPr>
        <w:t>I am the first and the last,</w:t>
      </w:r>
      <w:r w:rsidRPr="00E93EC3">
        <w:rPr>
          <w:rStyle w:val="apple-converted-space"/>
          <w:rFonts w:cstheme="minorHAnsi"/>
          <w:b/>
          <w:i/>
          <w:color w:val="000000"/>
          <w:sz w:val="24"/>
          <w:szCs w:val="24"/>
          <w:shd w:val="clear" w:color="auto" w:fill="FFFFFF"/>
        </w:rPr>
        <w:t> </w:t>
      </w:r>
      <w:r w:rsidRPr="00E93EC3">
        <w:rPr>
          <w:rStyle w:val="woj"/>
          <w:rFonts w:cstheme="minorHAnsi"/>
          <w:b/>
          <w:bCs/>
          <w:i/>
          <w:color w:val="000000"/>
          <w:sz w:val="24"/>
          <w:szCs w:val="24"/>
          <w:shd w:val="clear" w:color="auto" w:fill="FFFFFF"/>
          <w:vertAlign w:val="superscript"/>
        </w:rPr>
        <w:t>18 </w:t>
      </w:r>
      <w:r w:rsidRPr="00E93EC3">
        <w:rPr>
          <w:rStyle w:val="woj"/>
          <w:rFonts w:cstheme="minorHAnsi"/>
          <w:b/>
          <w:i/>
          <w:color w:val="000000"/>
          <w:sz w:val="24"/>
          <w:szCs w:val="24"/>
          <w:shd w:val="clear" w:color="auto" w:fill="FFFFFF"/>
        </w:rPr>
        <w:t>and the</w:t>
      </w:r>
      <w:r w:rsidRPr="00E93EC3">
        <w:rPr>
          <w:rStyle w:val="apple-converted-space"/>
          <w:rFonts w:cstheme="minorHAnsi"/>
          <w:b/>
          <w:i/>
          <w:color w:val="000000"/>
          <w:sz w:val="24"/>
          <w:szCs w:val="24"/>
          <w:shd w:val="clear" w:color="auto" w:fill="FFFFFF"/>
        </w:rPr>
        <w:t> </w:t>
      </w:r>
      <w:r w:rsidR="00EF6081">
        <w:rPr>
          <w:rStyle w:val="woj"/>
          <w:rFonts w:cstheme="minorHAnsi"/>
          <w:b/>
          <w:i/>
          <w:color w:val="000000"/>
          <w:sz w:val="24"/>
          <w:szCs w:val="24"/>
          <w:shd w:val="clear" w:color="auto" w:fill="FFFFFF"/>
        </w:rPr>
        <w:t>living One; and</w:t>
      </w:r>
      <w:r>
        <w:rPr>
          <w:rStyle w:val="woj"/>
          <w:rFonts w:cstheme="minorHAnsi"/>
          <w:b/>
          <w:i/>
          <w:color w:val="000000"/>
          <w:sz w:val="24"/>
          <w:szCs w:val="24"/>
          <w:shd w:val="clear" w:color="auto" w:fill="FFFFFF"/>
        </w:rPr>
        <w:t xml:space="preserve"> I </w:t>
      </w:r>
      <w:r w:rsidRPr="00E93EC3">
        <w:rPr>
          <w:rStyle w:val="woj"/>
          <w:rFonts w:cstheme="minorHAnsi"/>
          <w:b/>
          <w:i/>
          <w:color w:val="000000"/>
          <w:sz w:val="24"/>
          <w:szCs w:val="24"/>
          <w:shd w:val="clear" w:color="auto" w:fill="FFFFFF"/>
          <w:vertAlign w:val="superscript"/>
        </w:rPr>
        <w:t>]</w:t>
      </w:r>
      <w:r w:rsidRPr="00E93EC3">
        <w:rPr>
          <w:rStyle w:val="woj"/>
          <w:rFonts w:cstheme="minorHAnsi"/>
          <w:b/>
          <w:i/>
          <w:color w:val="000000"/>
          <w:sz w:val="24"/>
          <w:szCs w:val="24"/>
          <w:shd w:val="clear" w:color="auto" w:fill="FFFFFF"/>
        </w:rPr>
        <w:t>was dead, and behold, I am alive forevermore, and I have</w:t>
      </w:r>
      <w:r w:rsidRPr="00E93EC3">
        <w:rPr>
          <w:rStyle w:val="apple-converted-space"/>
          <w:rFonts w:cstheme="minorHAnsi"/>
          <w:b/>
          <w:i/>
          <w:color w:val="000000"/>
          <w:sz w:val="24"/>
          <w:szCs w:val="24"/>
          <w:shd w:val="clear" w:color="auto" w:fill="FFFFFF"/>
        </w:rPr>
        <w:t> </w:t>
      </w:r>
      <w:r w:rsidRPr="00E93EC3">
        <w:rPr>
          <w:rStyle w:val="woj"/>
          <w:rFonts w:cstheme="minorHAnsi"/>
          <w:b/>
          <w:i/>
          <w:color w:val="000000"/>
          <w:sz w:val="24"/>
          <w:szCs w:val="24"/>
          <w:shd w:val="clear" w:color="auto" w:fill="FFFFFF"/>
        </w:rPr>
        <w:t>the keys of death and of Hades.</w:t>
      </w:r>
      <w:r w:rsidRPr="00E93EC3">
        <w:rPr>
          <w:rStyle w:val="woj"/>
          <w:rFonts w:cstheme="minorHAnsi"/>
          <w:b/>
          <w:bCs/>
          <w:i/>
          <w:color w:val="000000"/>
          <w:sz w:val="24"/>
          <w:szCs w:val="24"/>
          <w:shd w:val="clear" w:color="auto" w:fill="FFFFFF"/>
          <w:vertAlign w:val="superscript"/>
        </w:rPr>
        <w:t>19 </w:t>
      </w:r>
      <w:r w:rsidRPr="00E93EC3">
        <w:rPr>
          <w:rStyle w:val="woj"/>
          <w:rFonts w:cstheme="minorHAnsi"/>
          <w:b/>
          <w:i/>
          <w:color w:val="000000"/>
          <w:sz w:val="24"/>
          <w:szCs w:val="24"/>
          <w:shd w:val="clear" w:color="auto" w:fill="FFFFFF"/>
        </w:rPr>
        <w:t>Therefore</w:t>
      </w:r>
      <w:r w:rsidRPr="00E93EC3">
        <w:rPr>
          <w:rStyle w:val="apple-converted-space"/>
          <w:rFonts w:cstheme="minorHAnsi"/>
          <w:b/>
          <w:i/>
          <w:color w:val="000000"/>
          <w:sz w:val="24"/>
          <w:szCs w:val="24"/>
          <w:shd w:val="clear" w:color="auto" w:fill="FFFFFF"/>
        </w:rPr>
        <w:t> </w:t>
      </w:r>
      <w:r w:rsidRPr="00E93EC3">
        <w:rPr>
          <w:rStyle w:val="woj"/>
          <w:rFonts w:cstheme="minorHAnsi"/>
          <w:b/>
          <w:i/>
          <w:color w:val="000000"/>
          <w:sz w:val="24"/>
          <w:szCs w:val="24"/>
          <w:shd w:val="clear" w:color="auto" w:fill="FFFFFF"/>
        </w:rPr>
        <w:t>write</w:t>
      </w:r>
      <w:r w:rsidRPr="00E93EC3">
        <w:rPr>
          <w:rStyle w:val="apple-converted-space"/>
          <w:rFonts w:cstheme="minorHAnsi"/>
          <w:b/>
          <w:i/>
          <w:color w:val="000000"/>
          <w:sz w:val="24"/>
          <w:szCs w:val="24"/>
          <w:shd w:val="clear" w:color="auto" w:fill="FFFFFF"/>
        </w:rPr>
        <w:t> </w:t>
      </w:r>
      <w:r w:rsidRPr="00E93EC3">
        <w:rPr>
          <w:rStyle w:val="woj"/>
          <w:rFonts w:cstheme="minorHAnsi"/>
          <w:b/>
          <w:i/>
          <w:color w:val="000000"/>
          <w:sz w:val="24"/>
          <w:szCs w:val="24"/>
          <w:shd w:val="clear" w:color="auto" w:fill="FFFFFF"/>
        </w:rPr>
        <w:t>the things which you have seen, and the things which are, and the things which will take place</w:t>
      </w:r>
      <w:r w:rsidRPr="00E93EC3">
        <w:rPr>
          <w:rStyle w:val="apple-converted-space"/>
          <w:rFonts w:cstheme="minorHAnsi"/>
          <w:b/>
          <w:i/>
          <w:color w:val="000000"/>
          <w:sz w:val="24"/>
          <w:szCs w:val="24"/>
          <w:shd w:val="clear" w:color="auto" w:fill="FFFFFF"/>
        </w:rPr>
        <w:t> </w:t>
      </w:r>
      <w:r w:rsidRPr="00E93EC3">
        <w:rPr>
          <w:rStyle w:val="woj"/>
          <w:rFonts w:cstheme="minorHAnsi"/>
          <w:b/>
          <w:i/>
          <w:color w:val="000000"/>
          <w:sz w:val="24"/>
          <w:szCs w:val="24"/>
          <w:shd w:val="clear" w:color="auto" w:fill="FFFFFF"/>
        </w:rPr>
        <w:t>after these things.</w:t>
      </w:r>
    </w:p>
    <w:p w14:paraId="20187FEB" w14:textId="77777777" w:rsidR="00A56B66" w:rsidRDefault="00A701E6" w:rsidP="00EF6081">
      <w:pPr>
        <w:ind w:firstLine="720"/>
        <w:jc w:val="both"/>
        <w:rPr>
          <w:sz w:val="24"/>
          <w:szCs w:val="24"/>
        </w:rPr>
      </w:pPr>
      <w:r>
        <w:rPr>
          <w:sz w:val="24"/>
          <w:szCs w:val="24"/>
        </w:rPr>
        <w:t>T</w:t>
      </w:r>
      <w:r w:rsidR="00A56B66">
        <w:rPr>
          <w:sz w:val="24"/>
          <w:szCs w:val="24"/>
        </w:rPr>
        <w:t>he Holy Spirit took,</w:t>
      </w:r>
      <w:r w:rsidR="00283CCD" w:rsidRPr="00283CCD">
        <w:rPr>
          <w:sz w:val="24"/>
          <w:szCs w:val="24"/>
        </w:rPr>
        <w:t xml:space="preserve"> </w:t>
      </w:r>
      <w:r w:rsidR="00ED5E2D">
        <w:rPr>
          <w:sz w:val="24"/>
          <w:szCs w:val="24"/>
        </w:rPr>
        <w:t xml:space="preserve">the </w:t>
      </w:r>
      <w:r w:rsidR="00283CCD">
        <w:rPr>
          <w:sz w:val="24"/>
          <w:szCs w:val="24"/>
        </w:rPr>
        <w:t>Beloved Disciple</w:t>
      </w:r>
      <w:r>
        <w:rPr>
          <w:sz w:val="24"/>
          <w:szCs w:val="24"/>
        </w:rPr>
        <w:t>,</w:t>
      </w:r>
      <w:r w:rsidR="00A56B66">
        <w:rPr>
          <w:sz w:val="24"/>
          <w:szCs w:val="24"/>
        </w:rPr>
        <w:t xml:space="preserve"> by the heart and showed </w:t>
      </w:r>
      <w:r w:rsidR="00283CCD">
        <w:rPr>
          <w:sz w:val="24"/>
          <w:szCs w:val="24"/>
        </w:rPr>
        <w:t>Him</w:t>
      </w:r>
      <w:r w:rsidR="00A56B66">
        <w:rPr>
          <w:sz w:val="24"/>
          <w:szCs w:val="24"/>
        </w:rPr>
        <w:t xml:space="preserve"> the final chapter of God’s </w:t>
      </w:r>
      <w:r w:rsidR="00E872CF">
        <w:rPr>
          <w:sz w:val="24"/>
          <w:szCs w:val="24"/>
        </w:rPr>
        <w:t>Book</w:t>
      </w:r>
      <w:r w:rsidR="00A56B66">
        <w:rPr>
          <w:sz w:val="24"/>
          <w:szCs w:val="24"/>
        </w:rPr>
        <w:t>.</w:t>
      </w:r>
      <w:r>
        <w:rPr>
          <w:sz w:val="24"/>
          <w:szCs w:val="24"/>
        </w:rPr>
        <w:t xml:space="preserve"> </w:t>
      </w:r>
      <w:r w:rsidR="0051169F">
        <w:rPr>
          <w:sz w:val="24"/>
          <w:szCs w:val="24"/>
        </w:rPr>
        <w:t>I wonder if John was thinking to him-self, the same thing the servants said at the wedding in Cana, when his spiritual eyes first received sight, “</w:t>
      </w:r>
      <w:r w:rsidR="0051169F" w:rsidRPr="00A56B66">
        <w:rPr>
          <w:b/>
          <w:i/>
          <w:sz w:val="24"/>
          <w:szCs w:val="24"/>
        </w:rPr>
        <w:t>You have saved the best for last</w:t>
      </w:r>
      <w:r w:rsidR="0051169F">
        <w:rPr>
          <w:b/>
          <w:i/>
          <w:sz w:val="24"/>
          <w:szCs w:val="24"/>
        </w:rPr>
        <w:t>!</w:t>
      </w:r>
      <w:r w:rsidR="00EF6081">
        <w:rPr>
          <w:sz w:val="24"/>
          <w:szCs w:val="24"/>
        </w:rPr>
        <w:t>”  I picture John as he took out his scroll and began,</w:t>
      </w:r>
      <w:r>
        <w:rPr>
          <w:sz w:val="24"/>
          <w:szCs w:val="24"/>
        </w:rPr>
        <w:t xml:space="preserve"> with the trembling hands of a skillful writer, </w:t>
      </w:r>
      <w:r w:rsidR="00EF6081">
        <w:rPr>
          <w:sz w:val="24"/>
          <w:szCs w:val="24"/>
        </w:rPr>
        <w:t xml:space="preserve">he </w:t>
      </w:r>
      <w:r>
        <w:rPr>
          <w:sz w:val="24"/>
          <w:szCs w:val="24"/>
        </w:rPr>
        <w:t>recorded for us the vision</w:t>
      </w:r>
      <w:r w:rsidR="0051169F">
        <w:rPr>
          <w:sz w:val="24"/>
          <w:szCs w:val="24"/>
        </w:rPr>
        <w:t xml:space="preserve"> of The Bridegroom…the Lamb of God who took away our sins…The Lord-God-Almighty…</w:t>
      </w:r>
      <w:r>
        <w:rPr>
          <w:sz w:val="24"/>
          <w:szCs w:val="24"/>
        </w:rPr>
        <w:t>King-of-Kings</w:t>
      </w:r>
      <w:r w:rsidR="0051169F">
        <w:rPr>
          <w:sz w:val="24"/>
          <w:szCs w:val="24"/>
        </w:rPr>
        <w:t>…</w:t>
      </w:r>
      <w:r>
        <w:rPr>
          <w:sz w:val="24"/>
          <w:szCs w:val="24"/>
        </w:rPr>
        <w:t>and Lord-of-Lords.</w:t>
      </w:r>
      <w:r w:rsidR="0051169F">
        <w:rPr>
          <w:sz w:val="24"/>
          <w:szCs w:val="24"/>
        </w:rPr>
        <w:t xml:space="preserve"> </w:t>
      </w:r>
      <w:r>
        <w:rPr>
          <w:sz w:val="24"/>
          <w:szCs w:val="24"/>
        </w:rPr>
        <w:t xml:space="preserve"> </w:t>
      </w:r>
    </w:p>
    <w:p w14:paraId="66F02718" w14:textId="77777777" w:rsidR="00AA079C" w:rsidRDefault="00AA079C" w:rsidP="00EF6081">
      <w:pPr>
        <w:ind w:firstLine="720"/>
        <w:jc w:val="both"/>
        <w:rPr>
          <w:sz w:val="24"/>
          <w:szCs w:val="24"/>
        </w:rPr>
      </w:pPr>
    </w:p>
    <w:p w14:paraId="2618C3EC" w14:textId="77777777" w:rsidR="00A56B66" w:rsidRPr="00A56B66" w:rsidRDefault="00A56B66" w:rsidP="00A56B66">
      <w:pPr>
        <w:jc w:val="center"/>
        <w:rPr>
          <w:rFonts w:cstheme="minorHAnsi"/>
          <w:b/>
          <w:i/>
          <w:sz w:val="24"/>
          <w:szCs w:val="24"/>
        </w:rPr>
      </w:pPr>
      <w:r w:rsidRPr="00A56B66">
        <w:rPr>
          <w:rFonts w:cstheme="minorHAnsi"/>
          <w:b/>
          <w:i/>
          <w:sz w:val="24"/>
          <w:szCs w:val="24"/>
        </w:rPr>
        <w:t>Revelation 21:1-12 (NIV)</w:t>
      </w:r>
    </w:p>
    <w:p w14:paraId="1F210669" w14:textId="77777777" w:rsidR="00A56B66" w:rsidRPr="00A56B66" w:rsidRDefault="00A56B66" w:rsidP="00A56B66">
      <w:pPr>
        <w:pStyle w:val="chapter-2"/>
        <w:jc w:val="center"/>
        <w:rPr>
          <w:rFonts w:asciiTheme="minorHAnsi" w:hAnsiTheme="minorHAnsi" w:cstheme="minorHAnsi"/>
          <w:b/>
          <w:i/>
        </w:rPr>
      </w:pPr>
      <w:r w:rsidRPr="00A56B66">
        <w:rPr>
          <w:rStyle w:val="text"/>
          <w:rFonts w:asciiTheme="minorHAnsi" w:hAnsiTheme="minorHAnsi" w:cstheme="minorHAnsi"/>
          <w:b/>
          <w:i/>
        </w:rPr>
        <w:t>Then I saw “a new heaven and a new earth,” for the first heaven and the first earth had passed away, and there was no longer any sea.</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2 </w:t>
      </w:r>
      <w:r w:rsidRPr="00A56B66">
        <w:rPr>
          <w:rStyle w:val="text"/>
          <w:rFonts w:asciiTheme="minorHAnsi" w:hAnsiTheme="minorHAnsi" w:cstheme="minorHAnsi"/>
          <w:b/>
          <w:i/>
        </w:rPr>
        <w:t>I saw the Holy City, the new Jerusalem, coming down out of heaven from God, prepared as a bride beautifully dressed for her husband.</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3 </w:t>
      </w:r>
      <w:r w:rsidRPr="00A56B66">
        <w:rPr>
          <w:rStyle w:val="text"/>
          <w:rFonts w:asciiTheme="minorHAnsi" w:hAnsiTheme="minorHAnsi" w:cstheme="minorHAnsi"/>
          <w:b/>
          <w:i/>
        </w:rPr>
        <w:t>And I heard a loud voice from the throne saying, “Look! God’s dwelling place is now among the people, and he will dwell with them. They will be his people, and God himself will be with them and be their God.</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4 </w:t>
      </w:r>
      <w:r w:rsidRPr="00A56B66">
        <w:rPr>
          <w:rStyle w:val="text"/>
          <w:rFonts w:asciiTheme="minorHAnsi" w:hAnsiTheme="minorHAnsi" w:cstheme="minorHAnsi"/>
          <w:b/>
          <w:i/>
        </w:rPr>
        <w:t>‘He will wipe every tear from their eyes. There will be no more death’ or mourning or crying or pain, for the old order of things has passed away.”</w:t>
      </w:r>
    </w:p>
    <w:p w14:paraId="50FF9D2C" w14:textId="77777777" w:rsidR="00A56B66" w:rsidRPr="00A56B66" w:rsidRDefault="00A56B66" w:rsidP="00A56B66">
      <w:pPr>
        <w:pStyle w:val="NormalWeb"/>
        <w:jc w:val="center"/>
        <w:rPr>
          <w:rFonts w:asciiTheme="minorHAnsi" w:hAnsiTheme="minorHAnsi" w:cstheme="minorHAnsi"/>
          <w:b/>
          <w:i/>
        </w:rPr>
      </w:pPr>
      <w:r w:rsidRPr="00A56B66">
        <w:rPr>
          <w:rStyle w:val="text"/>
          <w:rFonts w:asciiTheme="minorHAnsi" w:hAnsiTheme="minorHAnsi" w:cstheme="minorHAnsi"/>
          <w:b/>
          <w:i/>
          <w:vertAlign w:val="superscript"/>
        </w:rPr>
        <w:t>5 </w:t>
      </w:r>
      <w:r w:rsidRPr="00A56B66">
        <w:rPr>
          <w:rStyle w:val="text"/>
          <w:rFonts w:asciiTheme="minorHAnsi" w:hAnsiTheme="minorHAnsi" w:cstheme="minorHAnsi"/>
          <w:b/>
          <w:i/>
        </w:rPr>
        <w:t>He who was seated on the throne said, “I am making everything new!” Then he said, “Write this down, for these words are trustworthy and true.”</w:t>
      </w:r>
    </w:p>
    <w:p w14:paraId="793D6F35" w14:textId="77777777" w:rsidR="00A56B66" w:rsidRPr="00A56B66" w:rsidRDefault="00A56B66" w:rsidP="00A56B66">
      <w:pPr>
        <w:pStyle w:val="NormalWeb"/>
        <w:jc w:val="center"/>
        <w:rPr>
          <w:rFonts w:asciiTheme="minorHAnsi" w:hAnsiTheme="minorHAnsi" w:cstheme="minorHAnsi"/>
          <w:b/>
          <w:i/>
        </w:rPr>
      </w:pPr>
      <w:r w:rsidRPr="00A56B66">
        <w:rPr>
          <w:rStyle w:val="text"/>
          <w:rFonts w:asciiTheme="minorHAnsi" w:hAnsiTheme="minorHAnsi" w:cstheme="minorHAnsi"/>
          <w:b/>
          <w:i/>
          <w:vertAlign w:val="superscript"/>
        </w:rPr>
        <w:t>6 </w:t>
      </w:r>
      <w:r w:rsidRPr="00A56B66">
        <w:rPr>
          <w:rStyle w:val="text"/>
          <w:rFonts w:asciiTheme="minorHAnsi" w:hAnsiTheme="minorHAnsi" w:cstheme="minorHAnsi"/>
          <w:b/>
          <w:i/>
        </w:rPr>
        <w:t>He said to me: “It is done. I am the Alpha and the Omega, the Beginning and the End. To the thirsty I will give water without cost from the spring of the water of life.</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7 </w:t>
      </w:r>
      <w:r w:rsidRPr="00A56B66">
        <w:rPr>
          <w:rStyle w:val="text"/>
          <w:rFonts w:asciiTheme="minorHAnsi" w:hAnsiTheme="minorHAnsi" w:cstheme="minorHAnsi"/>
          <w:b/>
          <w:i/>
        </w:rPr>
        <w:t>Those who are victorious will inherit all this, and I will be their God and they will be my children.</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8 </w:t>
      </w:r>
      <w:r w:rsidRPr="00A56B66">
        <w:rPr>
          <w:rStyle w:val="text"/>
          <w:rFonts w:asciiTheme="minorHAnsi" w:hAnsiTheme="minorHAnsi" w:cstheme="minorHAnsi"/>
          <w:b/>
          <w:i/>
        </w:rPr>
        <w:t>But the cowardly, the unbelieving, the vile, the murderers, the sexually immoral, those who practice magic arts, the idolaters and all liars—they will be consigned to the fiery lake of burning sulfur. This is the second death.”</w:t>
      </w:r>
    </w:p>
    <w:p w14:paraId="44E0365F" w14:textId="77777777" w:rsidR="00AA079C" w:rsidRDefault="00A56B66" w:rsidP="00AA079C">
      <w:pPr>
        <w:pStyle w:val="NormalWeb"/>
        <w:jc w:val="center"/>
        <w:rPr>
          <w:rStyle w:val="text"/>
          <w:rFonts w:asciiTheme="minorHAnsi" w:hAnsiTheme="minorHAnsi" w:cstheme="minorHAnsi"/>
          <w:b/>
          <w:i/>
        </w:rPr>
      </w:pPr>
      <w:r w:rsidRPr="00A56B66">
        <w:rPr>
          <w:rStyle w:val="text"/>
          <w:rFonts w:asciiTheme="minorHAnsi" w:hAnsiTheme="minorHAnsi" w:cstheme="minorHAnsi"/>
          <w:b/>
          <w:i/>
          <w:vertAlign w:val="superscript"/>
        </w:rPr>
        <w:t>9 </w:t>
      </w:r>
      <w:r w:rsidRPr="00A56B66">
        <w:rPr>
          <w:rStyle w:val="text"/>
          <w:rFonts w:asciiTheme="minorHAnsi" w:hAnsiTheme="minorHAnsi" w:cstheme="minorHAnsi"/>
          <w:b/>
          <w:i/>
        </w:rPr>
        <w:t>One of the seven angels who had the seven bowls full of the seven last plagues came and said to me, “Come, I will show you the bride, the wife of the Lamb.”</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10 </w:t>
      </w:r>
      <w:r w:rsidRPr="00A56B66">
        <w:rPr>
          <w:rStyle w:val="text"/>
          <w:rFonts w:asciiTheme="minorHAnsi" w:hAnsiTheme="minorHAnsi" w:cstheme="minorHAnsi"/>
          <w:b/>
          <w:i/>
        </w:rPr>
        <w:t>And he carried me away in the Spirit to a mountain great and high, and showed me the Holy City, Jerusalem, coming down out of heaven from God.</w:t>
      </w:r>
      <w:r w:rsidRPr="00A56B66">
        <w:rPr>
          <w:rFonts w:asciiTheme="minorHAnsi" w:hAnsiTheme="minorHAnsi" w:cstheme="minorHAnsi"/>
          <w:b/>
          <w:i/>
        </w:rPr>
        <w:t xml:space="preserve"> </w:t>
      </w:r>
      <w:r w:rsidRPr="00A56B66">
        <w:rPr>
          <w:rStyle w:val="text"/>
          <w:rFonts w:asciiTheme="minorHAnsi" w:hAnsiTheme="minorHAnsi" w:cstheme="minorHAnsi"/>
          <w:b/>
          <w:i/>
          <w:vertAlign w:val="superscript"/>
        </w:rPr>
        <w:t>11 </w:t>
      </w:r>
      <w:r w:rsidRPr="00A56B66">
        <w:rPr>
          <w:rStyle w:val="text"/>
          <w:rFonts w:asciiTheme="minorHAnsi" w:hAnsiTheme="minorHAnsi" w:cstheme="minorHAnsi"/>
          <w:b/>
          <w:i/>
        </w:rPr>
        <w:t>It shone with the glory of God, and its brilliance was like that of a very precious jewel, like a jasper, clear as crystal.</w:t>
      </w:r>
    </w:p>
    <w:p w14:paraId="6892A690" w14:textId="77777777" w:rsidR="00AA079C" w:rsidRPr="00AA079C" w:rsidRDefault="00AA079C" w:rsidP="00AA079C">
      <w:pPr>
        <w:pStyle w:val="NormalWeb"/>
        <w:jc w:val="center"/>
        <w:rPr>
          <w:rStyle w:val="text"/>
          <w:rFonts w:asciiTheme="minorHAnsi" w:hAnsiTheme="minorHAnsi" w:cstheme="minorHAnsi"/>
          <w:b/>
          <w:sz w:val="28"/>
          <w:szCs w:val="28"/>
        </w:rPr>
      </w:pPr>
      <w:r w:rsidRPr="00AA079C">
        <w:rPr>
          <w:rStyle w:val="text"/>
          <w:rFonts w:asciiTheme="minorHAnsi" w:hAnsiTheme="minorHAnsi" w:cstheme="minorHAnsi"/>
          <w:b/>
          <w:sz w:val="28"/>
          <w:szCs w:val="28"/>
        </w:rPr>
        <w:t>The King Is Coming</w:t>
      </w:r>
    </w:p>
    <w:p w14:paraId="5D0CCA29" w14:textId="77777777" w:rsidR="005A311C" w:rsidRDefault="00AA079C" w:rsidP="001B631C">
      <w:pPr>
        <w:pStyle w:val="Heading1"/>
        <w:shd w:val="clear" w:color="auto" w:fill="FFFFFF"/>
        <w:spacing w:before="0"/>
        <w:ind w:firstLine="720"/>
        <w:jc w:val="both"/>
        <w:rPr>
          <w:rFonts w:asciiTheme="minorHAnsi" w:hAnsiTheme="minorHAnsi" w:cstheme="minorHAnsi"/>
          <w:b w:val="0"/>
          <w:color w:val="auto"/>
          <w:sz w:val="24"/>
          <w:szCs w:val="24"/>
        </w:rPr>
      </w:pPr>
      <w:r>
        <w:rPr>
          <w:rFonts w:asciiTheme="minorHAnsi" w:hAnsiTheme="minorHAnsi" w:cstheme="minorHAnsi"/>
          <w:b w:val="0"/>
          <w:color w:val="auto"/>
          <w:sz w:val="24"/>
          <w:szCs w:val="24"/>
        </w:rPr>
        <w:t>O</w:t>
      </w:r>
      <w:r w:rsidR="005A311C" w:rsidRPr="005A311C">
        <w:rPr>
          <w:rFonts w:asciiTheme="minorHAnsi" w:hAnsiTheme="minorHAnsi" w:cstheme="minorHAnsi"/>
          <w:b w:val="0"/>
          <w:color w:val="auto"/>
          <w:sz w:val="24"/>
          <w:szCs w:val="24"/>
        </w:rPr>
        <w:t>u</w:t>
      </w:r>
      <w:r w:rsidR="0087363E">
        <w:rPr>
          <w:rFonts w:asciiTheme="minorHAnsi" w:hAnsiTheme="minorHAnsi" w:cstheme="minorHAnsi"/>
          <w:b w:val="0"/>
          <w:color w:val="auto"/>
          <w:sz w:val="24"/>
          <w:szCs w:val="24"/>
        </w:rPr>
        <w:t>r God and King will come</w:t>
      </w:r>
      <w:r w:rsidR="001B631C">
        <w:rPr>
          <w:rFonts w:asciiTheme="minorHAnsi" w:hAnsiTheme="minorHAnsi" w:cstheme="minorHAnsi"/>
          <w:b w:val="0"/>
          <w:color w:val="auto"/>
          <w:sz w:val="24"/>
          <w:szCs w:val="24"/>
        </w:rPr>
        <w:t>, in all His majesty,</w:t>
      </w:r>
      <w:r w:rsidR="005A311C" w:rsidRPr="005A311C">
        <w:rPr>
          <w:rFonts w:asciiTheme="minorHAnsi" w:hAnsiTheme="minorHAnsi" w:cstheme="minorHAnsi"/>
          <w:b w:val="0"/>
          <w:color w:val="auto"/>
          <w:sz w:val="24"/>
          <w:szCs w:val="24"/>
        </w:rPr>
        <w:t xml:space="preserve"> riding on a white horse, and His Bride will see Him as He is, face to face in all His glory. (Rev. 19:7-16) I personally believe that when the trumpet sounds</w:t>
      </w:r>
      <w:r w:rsidR="001B631C">
        <w:rPr>
          <w:rFonts w:asciiTheme="minorHAnsi" w:hAnsiTheme="minorHAnsi" w:cstheme="minorHAnsi"/>
          <w:b w:val="0"/>
          <w:color w:val="auto"/>
          <w:sz w:val="24"/>
          <w:szCs w:val="24"/>
        </w:rPr>
        <w:t>,</w:t>
      </w:r>
      <w:r w:rsidR="005A311C" w:rsidRPr="005A311C">
        <w:rPr>
          <w:rFonts w:asciiTheme="minorHAnsi" w:hAnsiTheme="minorHAnsi" w:cstheme="minorHAnsi"/>
          <w:b w:val="0"/>
          <w:color w:val="auto"/>
          <w:sz w:val="24"/>
          <w:szCs w:val="24"/>
        </w:rPr>
        <w:t xml:space="preserve"> and He comes to get his Bride in the cloud</w:t>
      </w:r>
      <w:r w:rsidR="001B631C">
        <w:rPr>
          <w:rFonts w:asciiTheme="minorHAnsi" w:hAnsiTheme="minorHAnsi" w:cstheme="minorHAnsi"/>
          <w:b w:val="0"/>
          <w:color w:val="auto"/>
          <w:sz w:val="24"/>
          <w:szCs w:val="24"/>
        </w:rPr>
        <w:t>s,</w:t>
      </w:r>
      <w:r w:rsidR="005A311C" w:rsidRPr="005A311C">
        <w:rPr>
          <w:rFonts w:asciiTheme="minorHAnsi" w:hAnsiTheme="minorHAnsi" w:cstheme="minorHAnsi"/>
          <w:b w:val="0"/>
          <w:color w:val="auto"/>
          <w:sz w:val="24"/>
          <w:szCs w:val="24"/>
        </w:rPr>
        <w:t xml:space="preserve"> the words we will hear are the words King Solomon spoke to his bride in Song of Solomon. </w:t>
      </w:r>
    </w:p>
    <w:p w14:paraId="4EB47DA8" w14:textId="77777777" w:rsidR="00DC2E1B" w:rsidRDefault="00DC2E1B" w:rsidP="005A311C">
      <w:pPr>
        <w:pStyle w:val="Heading1"/>
        <w:shd w:val="clear" w:color="auto" w:fill="FFFFFF"/>
        <w:spacing w:before="0"/>
        <w:jc w:val="center"/>
        <w:rPr>
          <w:rStyle w:val="passage-display-bcv"/>
          <w:rFonts w:asciiTheme="minorHAnsi" w:hAnsiTheme="minorHAnsi" w:cstheme="minorHAnsi"/>
          <w:bCs w:val="0"/>
          <w:i/>
          <w:color w:val="000000"/>
          <w:sz w:val="24"/>
          <w:szCs w:val="24"/>
        </w:rPr>
      </w:pPr>
    </w:p>
    <w:p w14:paraId="7D456C0C" w14:textId="77777777" w:rsidR="005A311C" w:rsidRDefault="005A311C" w:rsidP="005A311C">
      <w:pPr>
        <w:pStyle w:val="Heading1"/>
        <w:shd w:val="clear" w:color="auto" w:fill="FFFFFF"/>
        <w:spacing w:before="0"/>
        <w:jc w:val="center"/>
        <w:rPr>
          <w:rStyle w:val="passage-display-version"/>
          <w:rFonts w:asciiTheme="minorHAnsi" w:hAnsiTheme="minorHAnsi" w:cstheme="minorHAnsi"/>
          <w:bCs w:val="0"/>
          <w:i/>
          <w:color w:val="000000"/>
          <w:sz w:val="24"/>
          <w:szCs w:val="24"/>
        </w:rPr>
      </w:pPr>
      <w:r w:rsidRPr="005A311C">
        <w:rPr>
          <w:rStyle w:val="passage-display-bcv"/>
          <w:rFonts w:asciiTheme="minorHAnsi" w:hAnsiTheme="minorHAnsi" w:cstheme="minorHAnsi"/>
          <w:bCs w:val="0"/>
          <w:i/>
          <w:color w:val="000000"/>
          <w:sz w:val="24"/>
          <w:szCs w:val="24"/>
        </w:rPr>
        <w:t>Song of Solomon 2:8-10</w:t>
      </w:r>
      <w:r w:rsidRPr="005A311C">
        <w:rPr>
          <w:rStyle w:val="passage-display-version"/>
          <w:rFonts w:asciiTheme="minorHAnsi" w:hAnsiTheme="minorHAnsi" w:cstheme="minorHAnsi"/>
          <w:bCs w:val="0"/>
          <w:i/>
          <w:color w:val="000000"/>
          <w:sz w:val="24"/>
          <w:szCs w:val="24"/>
        </w:rPr>
        <w:t xml:space="preserve"> (N</w:t>
      </w:r>
      <w:r w:rsidR="00ED5E2D">
        <w:rPr>
          <w:rStyle w:val="passage-display-version"/>
          <w:rFonts w:asciiTheme="minorHAnsi" w:hAnsiTheme="minorHAnsi" w:cstheme="minorHAnsi"/>
          <w:bCs w:val="0"/>
          <w:i/>
          <w:color w:val="000000"/>
          <w:sz w:val="24"/>
          <w:szCs w:val="24"/>
        </w:rPr>
        <w:t>IV</w:t>
      </w:r>
      <w:r w:rsidRPr="005A311C">
        <w:rPr>
          <w:rStyle w:val="passage-display-version"/>
          <w:rFonts w:asciiTheme="minorHAnsi" w:hAnsiTheme="minorHAnsi" w:cstheme="minorHAnsi"/>
          <w:bCs w:val="0"/>
          <w:i/>
          <w:color w:val="000000"/>
          <w:sz w:val="24"/>
          <w:szCs w:val="24"/>
        </w:rPr>
        <w:t>)</w:t>
      </w:r>
    </w:p>
    <w:p w14:paraId="6B4EF647" w14:textId="77777777" w:rsidR="00ED5E2D" w:rsidRPr="00ED5E2D" w:rsidRDefault="00ED5E2D" w:rsidP="00ED5E2D">
      <w:pPr>
        <w:jc w:val="center"/>
        <w:rPr>
          <w:rFonts w:cstheme="minorHAnsi"/>
          <w:b/>
          <w:i/>
          <w:sz w:val="24"/>
          <w:szCs w:val="24"/>
        </w:rPr>
      </w:pPr>
      <w:r w:rsidRPr="00ED5E2D">
        <w:rPr>
          <w:rStyle w:val="text"/>
          <w:rFonts w:cstheme="minorHAnsi"/>
          <w:b/>
          <w:i/>
          <w:color w:val="000000"/>
          <w:sz w:val="24"/>
          <w:szCs w:val="24"/>
          <w:shd w:val="clear" w:color="auto" w:fill="FFFFFF"/>
        </w:rPr>
        <w:t>Listen! My beloved!</w:t>
      </w:r>
      <w:r w:rsidRPr="00ED5E2D">
        <w:rPr>
          <w:rFonts w:cstheme="minorHAnsi"/>
          <w:b/>
          <w:i/>
          <w:color w:val="000000"/>
          <w:sz w:val="24"/>
          <w:szCs w:val="24"/>
        </w:rPr>
        <w:br/>
      </w:r>
      <w:r w:rsidRPr="00ED5E2D">
        <w:rPr>
          <w:rStyle w:val="indent-1-breaks"/>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Look! Here he comes,</w:t>
      </w:r>
      <w:r w:rsidRPr="00ED5E2D">
        <w:rPr>
          <w:rFonts w:cstheme="minorHAnsi"/>
          <w:b/>
          <w:i/>
          <w:color w:val="000000"/>
          <w:sz w:val="24"/>
          <w:szCs w:val="24"/>
        </w:rPr>
        <w:br/>
      </w:r>
      <w:r w:rsidRPr="00ED5E2D">
        <w:rPr>
          <w:rStyle w:val="text"/>
          <w:rFonts w:cstheme="minorHAnsi"/>
          <w:b/>
          <w:i/>
          <w:color w:val="000000"/>
          <w:sz w:val="24"/>
          <w:szCs w:val="24"/>
          <w:shd w:val="clear" w:color="auto" w:fill="FFFFFF"/>
        </w:rPr>
        <w:t>leaping across the mountains,</w:t>
      </w:r>
      <w:r w:rsidRPr="00ED5E2D">
        <w:rPr>
          <w:rFonts w:cstheme="minorHAnsi"/>
          <w:b/>
          <w:i/>
          <w:color w:val="000000"/>
          <w:sz w:val="24"/>
          <w:szCs w:val="24"/>
        </w:rPr>
        <w:br/>
      </w:r>
      <w:r w:rsidRPr="00ED5E2D">
        <w:rPr>
          <w:rStyle w:val="indent-1-breaks"/>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bounding over the hills.</w:t>
      </w:r>
      <w:r w:rsidRPr="00ED5E2D">
        <w:rPr>
          <w:rFonts w:cstheme="minorHAnsi"/>
          <w:b/>
          <w:i/>
          <w:color w:val="000000"/>
          <w:sz w:val="24"/>
          <w:szCs w:val="24"/>
        </w:rPr>
        <w:br/>
      </w:r>
      <w:r w:rsidRPr="00ED5E2D">
        <w:rPr>
          <w:rStyle w:val="text"/>
          <w:rFonts w:cstheme="minorHAnsi"/>
          <w:b/>
          <w:bCs/>
          <w:i/>
          <w:color w:val="000000"/>
          <w:sz w:val="24"/>
          <w:szCs w:val="24"/>
          <w:shd w:val="clear" w:color="auto" w:fill="FFFFFF"/>
          <w:vertAlign w:val="superscript"/>
        </w:rPr>
        <w:t>9 </w:t>
      </w:r>
      <w:r w:rsidRPr="00ED5E2D">
        <w:rPr>
          <w:rStyle w:val="text"/>
          <w:rFonts w:cstheme="minorHAnsi"/>
          <w:b/>
          <w:i/>
          <w:color w:val="000000"/>
          <w:sz w:val="24"/>
          <w:szCs w:val="24"/>
          <w:shd w:val="clear" w:color="auto" w:fill="FFFFFF"/>
        </w:rPr>
        <w:t>My beloved is like a gazelle</w:t>
      </w:r>
      <w:r w:rsidRPr="00ED5E2D">
        <w:rPr>
          <w:rStyle w:val="apple-converted-space"/>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or a young stag.</w:t>
      </w:r>
      <w:r w:rsidRPr="00ED5E2D">
        <w:rPr>
          <w:rFonts w:cstheme="minorHAnsi"/>
          <w:b/>
          <w:i/>
          <w:color w:val="000000"/>
          <w:sz w:val="24"/>
          <w:szCs w:val="24"/>
        </w:rPr>
        <w:br/>
      </w:r>
      <w:r w:rsidRPr="00ED5E2D">
        <w:rPr>
          <w:rStyle w:val="indent-1-breaks"/>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Look! There he stands behind our wall,</w:t>
      </w:r>
      <w:r w:rsidRPr="00ED5E2D">
        <w:rPr>
          <w:rFonts w:cstheme="minorHAnsi"/>
          <w:b/>
          <w:i/>
          <w:color w:val="000000"/>
          <w:sz w:val="24"/>
          <w:szCs w:val="24"/>
        </w:rPr>
        <w:br/>
      </w:r>
      <w:r w:rsidRPr="00ED5E2D">
        <w:rPr>
          <w:rStyle w:val="text"/>
          <w:rFonts w:cstheme="minorHAnsi"/>
          <w:b/>
          <w:i/>
          <w:color w:val="000000"/>
          <w:sz w:val="24"/>
          <w:szCs w:val="24"/>
          <w:shd w:val="clear" w:color="auto" w:fill="FFFFFF"/>
        </w:rPr>
        <w:t>gazing through the windows,</w:t>
      </w:r>
      <w:r w:rsidRPr="00ED5E2D">
        <w:rPr>
          <w:rFonts w:cstheme="minorHAnsi"/>
          <w:b/>
          <w:i/>
          <w:color w:val="000000"/>
          <w:sz w:val="24"/>
          <w:szCs w:val="24"/>
        </w:rPr>
        <w:br/>
      </w:r>
      <w:r w:rsidRPr="00ED5E2D">
        <w:rPr>
          <w:rStyle w:val="indent-1-breaks"/>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peering through the lattice.</w:t>
      </w:r>
      <w:r w:rsidRPr="00ED5E2D">
        <w:rPr>
          <w:rFonts w:cstheme="minorHAnsi"/>
          <w:b/>
          <w:i/>
          <w:color w:val="000000"/>
          <w:sz w:val="24"/>
          <w:szCs w:val="24"/>
        </w:rPr>
        <w:br/>
      </w:r>
      <w:r w:rsidRPr="00ED5E2D">
        <w:rPr>
          <w:rStyle w:val="text"/>
          <w:rFonts w:cstheme="minorHAnsi"/>
          <w:b/>
          <w:bCs/>
          <w:i/>
          <w:color w:val="000000"/>
          <w:sz w:val="24"/>
          <w:szCs w:val="24"/>
          <w:shd w:val="clear" w:color="auto" w:fill="FFFFFF"/>
          <w:vertAlign w:val="superscript"/>
        </w:rPr>
        <w:t>10 </w:t>
      </w:r>
      <w:r w:rsidRPr="00ED5E2D">
        <w:rPr>
          <w:rStyle w:val="text"/>
          <w:rFonts w:cstheme="minorHAnsi"/>
          <w:b/>
          <w:i/>
          <w:color w:val="000000"/>
          <w:sz w:val="24"/>
          <w:szCs w:val="24"/>
          <w:shd w:val="clear" w:color="auto" w:fill="FFFFFF"/>
        </w:rPr>
        <w:t>My beloved spoke and said to me,</w:t>
      </w:r>
      <w:r w:rsidRPr="00ED5E2D">
        <w:rPr>
          <w:rFonts w:cstheme="minorHAnsi"/>
          <w:b/>
          <w:i/>
          <w:color w:val="000000"/>
          <w:sz w:val="24"/>
          <w:szCs w:val="24"/>
        </w:rPr>
        <w:br/>
      </w:r>
      <w:r w:rsidRPr="00ED5E2D">
        <w:rPr>
          <w:rStyle w:val="indent-1-breaks"/>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“Arise, my darling,</w:t>
      </w:r>
      <w:r w:rsidRPr="00ED5E2D">
        <w:rPr>
          <w:rFonts w:cstheme="minorHAnsi"/>
          <w:b/>
          <w:i/>
          <w:color w:val="000000"/>
          <w:sz w:val="24"/>
          <w:szCs w:val="24"/>
        </w:rPr>
        <w:br/>
      </w:r>
      <w:r w:rsidRPr="00ED5E2D">
        <w:rPr>
          <w:rStyle w:val="indent-1-breaks"/>
          <w:rFonts w:cstheme="minorHAnsi"/>
          <w:b/>
          <w:i/>
          <w:color w:val="000000"/>
          <w:sz w:val="24"/>
          <w:szCs w:val="24"/>
          <w:shd w:val="clear" w:color="auto" w:fill="FFFFFF"/>
        </w:rPr>
        <w:t>    </w:t>
      </w:r>
      <w:r w:rsidRPr="00ED5E2D">
        <w:rPr>
          <w:rStyle w:val="text"/>
          <w:rFonts w:cstheme="minorHAnsi"/>
          <w:b/>
          <w:i/>
          <w:color w:val="000000"/>
          <w:sz w:val="24"/>
          <w:szCs w:val="24"/>
          <w:shd w:val="clear" w:color="auto" w:fill="FFFFFF"/>
        </w:rPr>
        <w:t>my beautiful one, come with me.</w:t>
      </w:r>
    </w:p>
    <w:p w14:paraId="4F4AED9D" w14:textId="77777777" w:rsidR="005A311C" w:rsidRDefault="005A311C" w:rsidP="005A311C">
      <w:pPr>
        <w:ind w:firstLine="720"/>
        <w:jc w:val="both"/>
        <w:rPr>
          <w:sz w:val="24"/>
          <w:szCs w:val="24"/>
        </w:rPr>
      </w:pPr>
      <w:r w:rsidRPr="00EF0A08">
        <w:rPr>
          <w:sz w:val="24"/>
          <w:szCs w:val="24"/>
        </w:rPr>
        <w:t xml:space="preserve"> Just the thought of it makes the heart beat </w:t>
      </w:r>
      <w:r>
        <w:rPr>
          <w:sz w:val="24"/>
          <w:szCs w:val="24"/>
        </w:rPr>
        <w:t>fa</w:t>
      </w:r>
      <w:r w:rsidRPr="00EF0A08">
        <w:rPr>
          <w:sz w:val="24"/>
          <w:szCs w:val="24"/>
        </w:rPr>
        <w:t>ster with anticipation.</w:t>
      </w:r>
      <w:r>
        <w:rPr>
          <w:sz w:val="24"/>
          <w:szCs w:val="24"/>
        </w:rPr>
        <w:t xml:space="preserve"> </w:t>
      </w:r>
      <w:r w:rsidRPr="00EF0A08">
        <w:rPr>
          <w:sz w:val="24"/>
          <w:szCs w:val="24"/>
        </w:rPr>
        <w:t xml:space="preserve"> </w:t>
      </w:r>
      <w:r>
        <w:rPr>
          <w:sz w:val="24"/>
          <w:szCs w:val="24"/>
        </w:rPr>
        <w:t>I</w:t>
      </w:r>
      <w:r w:rsidRPr="00EF0A08">
        <w:rPr>
          <w:sz w:val="24"/>
          <w:szCs w:val="24"/>
        </w:rPr>
        <w:t xml:space="preserve"> imagine Handel’s Messiah is the melody we hear as </w:t>
      </w:r>
      <w:r>
        <w:rPr>
          <w:sz w:val="24"/>
          <w:szCs w:val="24"/>
        </w:rPr>
        <w:t>the Pearly gates</w:t>
      </w:r>
      <w:r w:rsidRPr="00EF0A08">
        <w:rPr>
          <w:sz w:val="24"/>
          <w:szCs w:val="24"/>
        </w:rPr>
        <w:t xml:space="preserve"> swing open </w:t>
      </w:r>
      <w:r>
        <w:rPr>
          <w:sz w:val="24"/>
          <w:szCs w:val="24"/>
        </w:rPr>
        <w:t>and we are ushered into the presence of the Bridegroom-the King of Glory!</w:t>
      </w:r>
    </w:p>
    <w:p w14:paraId="088A8890" w14:textId="77777777" w:rsidR="0051169F" w:rsidRDefault="005A311C" w:rsidP="00AA079C">
      <w:pPr>
        <w:ind w:firstLine="720"/>
        <w:jc w:val="both"/>
        <w:rPr>
          <w:sz w:val="24"/>
          <w:szCs w:val="24"/>
        </w:rPr>
      </w:pPr>
      <w:r>
        <w:rPr>
          <w:sz w:val="24"/>
          <w:szCs w:val="24"/>
        </w:rPr>
        <w:t>For the Bride of Christ, the author of our story</w:t>
      </w:r>
      <w:r w:rsidR="0051169F">
        <w:rPr>
          <w:sz w:val="24"/>
          <w:szCs w:val="24"/>
        </w:rPr>
        <w:t xml:space="preserve"> has already written the last line…And they lived </w:t>
      </w:r>
      <w:r w:rsidR="00ED5E2D">
        <w:rPr>
          <w:sz w:val="24"/>
          <w:szCs w:val="24"/>
        </w:rPr>
        <w:t>forever and ever</w:t>
      </w:r>
      <w:r w:rsidR="00EF6081">
        <w:rPr>
          <w:sz w:val="24"/>
          <w:szCs w:val="24"/>
        </w:rPr>
        <w:t>…</w:t>
      </w:r>
      <w:r w:rsidR="00AA079C">
        <w:rPr>
          <w:sz w:val="24"/>
          <w:szCs w:val="24"/>
        </w:rPr>
        <w:t xml:space="preserve"> H</w:t>
      </w:r>
      <w:r w:rsidR="0051169F">
        <w:rPr>
          <w:sz w:val="24"/>
          <w:szCs w:val="24"/>
        </w:rPr>
        <w:t>app</w:t>
      </w:r>
      <w:r w:rsidR="0087363E">
        <w:rPr>
          <w:sz w:val="24"/>
          <w:szCs w:val="24"/>
        </w:rPr>
        <w:t>l</w:t>
      </w:r>
      <w:r w:rsidR="00AA079C">
        <w:rPr>
          <w:sz w:val="24"/>
          <w:szCs w:val="24"/>
        </w:rPr>
        <w:t>y-E</w:t>
      </w:r>
      <w:r w:rsidR="0051169F">
        <w:rPr>
          <w:sz w:val="24"/>
          <w:szCs w:val="24"/>
        </w:rPr>
        <w:t>ver</w:t>
      </w:r>
      <w:r w:rsidR="00AA079C">
        <w:rPr>
          <w:sz w:val="24"/>
          <w:szCs w:val="24"/>
        </w:rPr>
        <w:t>-A</w:t>
      </w:r>
      <w:r w:rsidR="0051169F">
        <w:rPr>
          <w:sz w:val="24"/>
          <w:szCs w:val="24"/>
        </w:rPr>
        <w:t xml:space="preserve">fter! </w:t>
      </w:r>
    </w:p>
    <w:p w14:paraId="45A5BEB3" w14:textId="77777777" w:rsidR="005A311C" w:rsidRPr="005A311C" w:rsidRDefault="005A311C" w:rsidP="00AD6CD0">
      <w:pPr>
        <w:pStyle w:val="ListParagraph"/>
        <w:numPr>
          <w:ilvl w:val="0"/>
          <w:numId w:val="35"/>
        </w:numPr>
        <w:jc w:val="center"/>
        <w:rPr>
          <w:sz w:val="24"/>
          <w:szCs w:val="24"/>
        </w:rPr>
      </w:pPr>
    </w:p>
    <w:p w14:paraId="0291B053" w14:textId="77777777" w:rsidR="005A311C" w:rsidRDefault="005A311C" w:rsidP="005A311C">
      <w:pPr>
        <w:jc w:val="center"/>
        <w:rPr>
          <w:b/>
          <w:sz w:val="28"/>
          <w:szCs w:val="28"/>
        </w:rPr>
      </w:pPr>
      <w:r w:rsidRPr="004E7124">
        <w:rPr>
          <w:b/>
          <w:sz w:val="28"/>
          <w:szCs w:val="28"/>
        </w:rPr>
        <w:t xml:space="preserve">Pearls of </w:t>
      </w:r>
      <w:r>
        <w:rPr>
          <w:b/>
          <w:sz w:val="28"/>
          <w:szCs w:val="28"/>
        </w:rPr>
        <w:t>W</w:t>
      </w:r>
      <w:r w:rsidRPr="004E7124">
        <w:rPr>
          <w:b/>
          <w:sz w:val="28"/>
          <w:szCs w:val="28"/>
        </w:rPr>
        <w:t>isdom</w:t>
      </w:r>
    </w:p>
    <w:p w14:paraId="2A2604B8" w14:textId="77777777" w:rsidR="005A311C" w:rsidRDefault="005A311C" w:rsidP="005A311C">
      <w:pPr>
        <w:jc w:val="center"/>
        <w:rPr>
          <w:b/>
          <w:i/>
          <w:sz w:val="24"/>
          <w:szCs w:val="24"/>
        </w:rPr>
      </w:pPr>
      <w:r w:rsidRPr="00675324">
        <w:rPr>
          <w:b/>
          <w:i/>
          <w:sz w:val="24"/>
          <w:szCs w:val="24"/>
        </w:rPr>
        <w:t xml:space="preserve">Revelation 5:9 </w:t>
      </w:r>
    </w:p>
    <w:p w14:paraId="0F8FD2E7" w14:textId="77777777" w:rsidR="005A311C" w:rsidRPr="00675324" w:rsidRDefault="005A311C" w:rsidP="005A311C">
      <w:pPr>
        <w:jc w:val="center"/>
        <w:rPr>
          <w:b/>
          <w:i/>
          <w:sz w:val="24"/>
          <w:szCs w:val="24"/>
        </w:rPr>
      </w:pPr>
      <w:r w:rsidRPr="00675324">
        <w:rPr>
          <w:b/>
          <w:i/>
          <w:sz w:val="24"/>
          <w:szCs w:val="24"/>
        </w:rPr>
        <w:t>And they sang a new song: You are worthy to take the scroll and open its seals; because you were slaughtered, and You redeemed people for God by your blood from every tribe an</w:t>
      </w:r>
      <w:r>
        <w:rPr>
          <w:b/>
          <w:i/>
          <w:sz w:val="24"/>
          <w:szCs w:val="24"/>
        </w:rPr>
        <w:t>d language and people and nation.</w:t>
      </w:r>
    </w:p>
    <w:p w14:paraId="1B9A9A0C" w14:textId="77777777" w:rsidR="005A311C" w:rsidRPr="004E7124" w:rsidRDefault="005A311C" w:rsidP="005A311C">
      <w:pPr>
        <w:jc w:val="center"/>
        <w:rPr>
          <w:b/>
          <w:sz w:val="28"/>
          <w:szCs w:val="28"/>
        </w:rPr>
      </w:pPr>
    </w:p>
    <w:p w14:paraId="151485B2" w14:textId="77777777" w:rsidR="003D7E46" w:rsidRPr="003D7E46" w:rsidRDefault="003D7E46" w:rsidP="003D7E46">
      <w:pPr>
        <w:jc w:val="center"/>
        <w:rPr>
          <w:b/>
          <w:sz w:val="28"/>
          <w:szCs w:val="28"/>
        </w:rPr>
      </w:pPr>
      <w:r w:rsidRPr="003D7E46">
        <w:rPr>
          <w:b/>
          <w:sz w:val="28"/>
          <w:szCs w:val="28"/>
        </w:rPr>
        <w:t>Acknowledgments</w:t>
      </w:r>
    </w:p>
    <w:p w14:paraId="4F59AE24" w14:textId="77777777" w:rsidR="003D7E46" w:rsidRPr="00DF2A10" w:rsidRDefault="003D7E46" w:rsidP="003D7E46">
      <w:pPr>
        <w:ind w:firstLine="720"/>
        <w:jc w:val="both"/>
        <w:rPr>
          <w:sz w:val="24"/>
          <w:szCs w:val="24"/>
        </w:rPr>
      </w:pPr>
      <w:r w:rsidRPr="00DF2A10">
        <w:rPr>
          <w:sz w:val="24"/>
          <w:szCs w:val="24"/>
        </w:rPr>
        <w:t xml:space="preserve">I was saved under the preaching of Dr. Adrian Rodgers. My first bible teacher was J. Vernon Magee. I was </w:t>
      </w:r>
      <w:r>
        <w:rPr>
          <w:sz w:val="24"/>
          <w:szCs w:val="24"/>
        </w:rPr>
        <w:t>just an infant in Christ when I got on his “Bible B</w:t>
      </w:r>
      <w:r w:rsidRPr="00DF2A10">
        <w:rPr>
          <w:sz w:val="24"/>
          <w:szCs w:val="24"/>
        </w:rPr>
        <w:t>us</w:t>
      </w:r>
      <w:r>
        <w:rPr>
          <w:sz w:val="24"/>
          <w:szCs w:val="24"/>
        </w:rPr>
        <w:t>”</w:t>
      </w:r>
      <w:r w:rsidRPr="00DF2A10">
        <w:rPr>
          <w:sz w:val="24"/>
          <w:szCs w:val="24"/>
        </w:rPr>
        <w:t xml:space="preserve"> on the commute back and forth to the Bridal shop. My first pastor after I was saved was Bill Irvin who confirmed God’s calling on my life and edited my first attempt at writing bible studies. Beth Moore birthed in me a hunger and thirst for the Word of God. She taught me to teach women. I thank God for her transparency and obedience to write.  Another gift to the body of Christ to whom I am indebted is Brother Herb Hodges. Heaven onl</w:t>
      </w:r>
      <w:r>
        <w:rPr>
          <w:sz w:val="24"/>
          <w:szCs w:val="24"/>
        </w:rPr>
        <w:t>y know the souls that will be</w:t>
      </w:r>
      <w:r w:rsidRPr="00DF2A10">
        <w:rPr>
          <w:sz w:val="24"/>
          <w:szCs w:val="24"/>
        </w:rPr>
        <w:t xml:space="preserve"> there because of this man’s obedience to follow His Lord and make disciples. In his lesson “What does Jesus see when He looks at me,” he notes the sad fact that people go to the grave with unfulfilled potential-- like books in them that were never written. I am half way to one hundred now, so I do not think I have a lot more</w:t>
      </w:r>
      <w:r>
        <w:rPr>
          <w:sz w:val="24"/>
          <w:szCs w:val="24"/>
        </w:rPr>
        <w:t xml:space="preserve"> years to waste!  I also</w:t>
      </w:r>
      <w:r w:rsidRPr="00DF2A10">
        <w:rPr>
          <w:sz w:val="24"/>
          <w:szCs w:val="24"/>
        </w:rPr>
        <w:t xml:space="preserve"> thank the Lord for my pastor</w:t>
      </w:r>
      <w:r>
        <w:rPr>
          <w:sz w:val="24"/>
          <w:szCs w:val="24"/>
        </w:rPr>
        <w:t>,</w:t>
      </w:r>
      <w:r w:rsidRPr="00DF2A10">
        <w:rPr>
          <w:sz w:val="24"/>
          <w:szCs w:val="24"/>
        </w:rPr>
        <w:t xml:space="preserve"> David Lawrence</w:t>
      </w:r>
      <w:r>
        <w:rPr>
          <w:sz w:val="24"/>
          <w:szCs w:val="24"/>
        </w:rPr>
        <w:t>,</w:t>
      </w:r>
      <w:r w:rsidRPr="00DF2A10">
        <w:rPr>
          <w:sz w:val="24"/>
          <w:szCs w:val="24"/>
        </w:rPr>
        <w:t xml:space="preserve"> who is the shepherd of our small flock at Lucy Baptist Church. He is truly a man after God’s own heart and was teachable enough to catch the vision, reexamine the biblical mandate to make disciples, and lead his flock to obey the Lord’s last command.  For my </w:t>
      </w:r>
      <w:r>
        <w:rPr>
          <w:sz w:val="24"/>
          <w:szCs w:val="24"/>
        </w:rPr>
        <w:t>s</w:t>
      </w:r>
      <w:r w:rsidRPr="00DF2A10">
        <w:rPr>
          <w:sz w:val="24"/>
          <w:szCs w:val="24"/>
        </w:rPr>
        <w:t>ister</w:t>
      </w:r>
      <w:r>
        <w:rPr>
          <w:sz w:val="24"/>
          <w:szCs w:val="24"/>
        </w:rPr>
        <w:t>s</w:t>
      </w:r>
      <w:r w:rsidRPr="00DF2A10">
        <w:rPr>
          <w:sz w:val="24"/>
          <w:szCs w:val="24"/>
        </w:rPr>
        <w:t xml:space="preserve"> in Christ who ha</w:t>
      </w:r>
      <w:r>
        <w:rPr>
          <w:sz w:val="24"/>
          <w:szCs w:val="24"/>
        </w:rPr>
        <w:t>ve</w:t>
      </w:r>
      <w:r w:rsidRPr="00DF2A10">
        <w:rPr>
          <w:sz w:val="24"/>
          <w:szCs w:val="24"/>
        </w:rPr>
        <w:t xml:space="preserve"> taken all that I am lacking in skill and helped me put my heart on page and</w:t>
      </w:r>
      <w:r>
        <w:rPr>
          <w:sz w:val="24"/>
          <w:szCs w:val="24"/>
        </w:rPr>
        <w:t xml:space="preserve"> make it presentable to others, may the Lord credit this labor of love to your eternal accounts for every person blessed by this message.</w:t>
      </w:r>
    </w:p>
    <w:p w14:paraId="3E7A88EC" w14:textId="77777777" w:rsidR="00651F2D" w:rsidRDefault="00ED43F5" w:rsidP="00ED43F5">
      <w:pPr>
        <w:jc w:val="center"/>
        <w:rPr>
          <w:b/>
          <w:sz w:val="28"/>
          <w:szCs w:val="28"/>
        </w:rPr>
      </w:pPr>
      <w:r w:rsidRPr="00ED43F5">
        <w:rPr>
          <w:b/>
          <w:sz w:val="28"/>
          <w:szCs w:val="28"/>
        </w:rPr>
        <w:t>Bibliography</w:t>
      </w:r>
    </w:p>
    <w:p w14:paraId="7DE3AA82" w14:textId="77777777" w:rsidR="00ED43F5" w:rsidRDefault="00ED43F5" w:rsidP="00ED43F5">
      <w:pPr>
        <w:rPr>
          <w:b/>
          <w:sz w:val="28"/>
          <w:szCs w:val="28"/>
        </w:rPr>
      </w:pPr>
      <w:r>
        <w:rPr>
          <w:b/>
          <w:sz w:val="28"/>
          <w:szCs w:val="28"/>
        </w:rPr>
        <w:t>Chapter One</w:t>
      </w:r>
    </w:p>
    <w:p w14:paraId="22114932" w14:textId="77777777" w:rsidR="00ED43F5" w:rsidRDefault="00ED43F5" w:rsidP="00ED43F5">
      <w:pPr>
        <w:rPr>
          <w:b/>
          <w:sz w:val="28"/>
          <w:szCs w:val="28"/>
        </w:rPr>
      </w:pPr>
      <w:r>
        <w:rPr>
          <w:b/>
          <w:sz w:val="28"/>
          <w:szCs w:val="28"/>
        </w:rPr>
        <w:t>1.</w:t>
      </w:r>
      <w:r w:rsidR="00375FEF" w:rsidRPr="00375FEF">
        <w:rPr>
          <w:b/>
          <w:i/>
          <w:sz w:val="24"/>
          <w:szCs w:val="24"/>
        </w:rPr>
        <w:t xml:space="preserve"> </w:t>
      </w:r>
      <w:r w:rsidR="00375FEF">
        <w:rPr>
          <w:b/>
          <w:i/>
          <w:sz w:val="24"/>
          <w:szCs w:val="24"/>
        </w:rPr>
        <w:t xml:space="preserve">Christian to the Core produced </w:t>
      </w:r>
      <w:r w:rsidR="00375FEF">
        <w:rPr>
          <w:sz w:val="24"/>
          <w:szCs w:val="24"/>
        </w:rPr>
        <w:t>by International Leadership Institute, one of their core beliefs is the power of vision-Knowing God’s vision for your life. Page 26</w:t>
      </w:r>
    </w:p>
    <w:p w14:paraId="0C31C255" w14:textId="77777777" w:rsidR="00ED43F5" w:rsidRDefault="00ED43F5" w:rsidP="00ED43F5">
      <w:pPr>
        <w:jc w:val="both"/>
        <w:rPr>
          <w:b/>
          <w:sz w:val="28"/>
          <w:szCs w:val="28"/>
        </w:rPr>
      </w:pPr>
      <w:r>
        <w:rPr>
          <w:b/>
          <w:sz w:val="28"/>
          <w:szCs w:val="28"/>
        </w:rPr>
        <w:t>Chapter Two</w:t>
      </w:r>
    </w:p>
    <w:p w14:paraId="6BF8EF13" w14:textId="77777777" w:rsidR="00ED43F5" w:rsidRDefault="00ED43F5" w:rsidP="00ED43F5">
      <w:pPr>
        <w:jc w:val="both"/>
        <w:rPr>
          <w:b/>
          <w:sz w:val="28"/>
          <w:szCs w:val="28"/>
        </w:rPr>
      </w:pPr>
      <w:r>
        <w:rPr>
          <w:b/>
          <w:sz w:val="28"/>
          <w:szCs w:val="28"/>
        </w:rPr>
        <w:t>Chapter Three</w:t>
      </w:r>
    </w:p>
    <w:p w14:paraId="47F88E95" w14:textId="77777777" w:rsidR="003123CD" w:rsidRDefault="003123CD" w:rsidP="00AD6CD0">
      <w:pPr>
        <w:pStyle w:val="ListParagraph"/>
        <w:numPr>
          <w:ilvl w:val="0"/>
          <w:numId w:val="41"/>
        </w:numPr>
        <w:jc w:val="both"/>
        <w:rPr>
          <w:sz w:val="24"/>
          <w:szCs w:val="24"/>
        </w:rPr>
      </w:pPr>
      <w:r>
        <w:rPr>
          <w:sz w:val="24"/>
          <w:szCs w:val="24"/>
        </w:rPr>
        <w:t xml:space="preserve"> Robert Frost poem, title</w:t>
      </w:r>
      <w:r w:rsidR="00EF6081">
        <w:rPr>
          <w:sz w:val="24"/>
          <w:szCs w:val="24"/>
        </w:rPr>
        <w:t>d</w:t>
      </w:r>
      <w:r>
        <w:rPr>
          <w:sz w:val="24"/>
          <w:szCs w:val="24"/>
        </w:rPr>
        <w:t>: “The Road less traveled”.</w:t>
      </w:r>
      <w:r w:rsidRPr="003123CD">
        <w:rPr>
          <w:sz w:val="24"/>
          <w:szCs w:val="24"/>
        </w:rPr>
        <w:t xml:space="preserve"> </w:t>
      </w:r>
    </w:p>
    <w:p w14:paraId="2582CC83" w14:textId="77777777" w:rsidR="00864382" w:rsidRDefault="00864382" w:rsidP="00AD6CD0">
      <w:pPr>
        <w:pStyle w:val="ListParagraph"/>
        <w:numPr>
          <w:ilvl w:val="0"/>
          <w:numId w:val="41"/>
        </w:numPr>
        <w:jc w:val="both"/>
        <w:rPr>
          <w:sz w:val="24"/>
          <w:szCs w:val="24"/>
        </w:rPr>
      </w:pPr>
      <w:r>
        <w:rPr>
          <w:sz w:val="24"/>
          <w:szCs w:val="24"/>
        </w:rPr>
        <w:t>John Newton (1725-1807) Amazing Grace</w:t>
      </w:r>
    </w:p>
    <w:p w14:paraId="25EC8406" w14:textId="77777777" w:rsidR="00864382" w:rsidRPr="003123CD" w:rsidRDefault="00800E0D" w:rsidP="00AD6CD0">
      <w:pPr>
        <w:pStyle w:val="ListParagraph"/>
        <w:numPr>
          <w:ilvl w:val="0"/>
          <w:numId w:val="41"/>
        </w:numPr>
        <w:jc w:val="both"/>
        <w:rPr>
          <w:sz w:val="24"/>
          <w:szCs w:val="24"/>
        </w:rPr>
      </w:pPr>
      <w:r>
        <w:rPr>
          <w:sz w:val="24"/>
          <w:szCs w:val="24"/>
        </w:rPr>
        <w:t>William Kirkpatrick song ‘”Coming Home” (1892)</w:t>
      </w:r>
    </w:p>
    <w:p w14:paraId="7D91AA20" w14:textId="77777777" w:rsidR="003123CD" w:rsidRPr="003123CD" w:rsidRDefault="003123CD" w:rsidP="00AD6CD0">
      <w:pPr>
        <w:pStyle w:val="ListParagraph"/>
        <w:numPr>
          <w:ilvl w:val="0"/>
          <w:numId w:val="41"/>
        </w:numPr>
        <w:jc w:val="both"/>
        <w:rPr>
          <w:b/>
          <w:sz w:val="28"/>
          <w:szCs w:val="28"/>
        </w:rPr>
      </w:pPr>
    </w:p>
    <w:p w14:paraId="5838868F" w14:textId="77777777" w:rsidR="00ED43F5" w:rsidRDefault="00ED43F5" w:rsidP="00ED43F5">
      <w:pPr>
        <w:jc w:val="both"/>
        <w:rPr>
          <w:b/>
          <w:sz w:val="28"/>
          <w:szCs w:val="28"/>
        </w:rPr>
      </w:pPr>
      <w:r>
        <w:rPr>
          <w:b/>
          <w:sz w:val="28"/>
          <w:szCs w:val="28"/>
        </w:rPr>
        <w:t>Chapter Four</w:t>
      </w:r>
    </w:p>
    <w:p w14:paraId="0B8EFC63" w14:textId="77777777" w:rsidR="00ED43F5" w:rsidRDefault="00ED43F5" w:rsidP="00ED43F5">
      <w:pPr>
        <w:jc w:val="both"/>
        <w:rPr>
          <w:b/>
          <w:sz w:val="28"/>
          <w:szCs w:val="28"/>
        </w:rPr>
      </w:pPr>
      <w:r>
        <w:rPr>
          <w:b/>
          <w:sz w:val="28"/>
          <w:szCs w:val="28"/>
        </w:rPr>
        <w:t>Chapter Five</w:t>
      </w:r>
    </w:p>
    <w:p w14:paraId="07750CAE" w14:textId="77777777" w:rsidR="00ED43F5" w:rsidRDefault="00ED43F5" w:rsidP="00ED43F5">
      <w:pPr>
        <w:jc w:val="both"/>
        <w:rPr>
          <w:b/>
          <w:sz w:val="28"/>
          <w:szCs w:val="28"/>
        </w:rPr>
      </w:pPr>
      <w:r>
        <w:rPr>
          <w:b/>
          <w:sz w:val="28"/>
          <w:szCs w:val="28"/>
        </w:rPr>
        <w:t>Chapter Six</w:t>
      </w:r>
    </w:p>
    <w:p w14:paraId="307410DB" w14:textId="77777777" w:rsidR="00AC3C3B" w:rsidRPr="00AC3C3B" w:rsidRDefault="003123CD" w:rsidP="00AD6CD0">
      <w:pPr>
        <w:pStyle w:val="ListParagraph"/>
        <w:numPr>
          <w:ilvl w:val="0"/>
          <w:numId w:val="38"/>
        </w:numPr>
        <w:rPr>
          <w:sz w:val="24"/>
          <w:szCs w:val="24"/>
        </w:rPr>
      </w:pPr>
      <w:r>
        <w:rPr>
          <w:sz w:val="24"/>
          <w:szCs w:val="24"/>
        </w:rPr>
        <w:t>Burk and Syl</w:t>
      </w:r>
      <w:r w:rsidR="00EF6081">
        <w:rPr>
          <w:sz w:val="24"/>
          <w:szCs w:val="24"/>
        </w:rPr>
        <w:t xml:space="preserve">via Gunter </w:t>
      </w:r>
      <w:r w:rsidR="007112B4">
        <w:rPr>
          <w:sz w:val="24"/>
          <w:szCs w:val="24"/>
        </w:rPr>
        <w:t>devotional</w:t>
      </w:r>
      <w:r>
        <w:rPr>
          <w:sz w:val="24"/>
          <w:szCs w:val="24"/>
        </w:rPr>
        <w:t xml:space="preserve"> titled:</w:t>
      </w:r>
      <w:r w:rsidR="00AC3C3B" w:rsidRPr="00AC3C3B">
        <w:rPr>
          <w:sz w:val="24"/>
          <w:szCs w:val="24"/>
        </w:rPr>
        <w:t xml:space="preserve"> “Daily Spirit Blessings”</w:t>
      </w:r>
      <w:r w:rsidR="00AC3C3B">
        <w:rPr>
          <w:sz w:val="24"/>
          <w:szCs w:val="24"/>
        </w:rPr>
        <w:t xml:space="preserve"> Day One.</w:t>
      </w:r>
    </w:p>
    <w:p w14:paraId="6FB76A63" w14:textId="77777777" w:rsidR="00AC3C3B" w:rsidRPr="00AC3C3B" w:rsidRDefault="00AC3C3B" w:rsidP="00AC3C3B">
      <w:pPr>
        <w:pStyle w:val="ListParagraph"/>
        <w:jc w:val="both"/>
        <w:rPr>
          <w:b/>
          <w:sz w:val="28"/>
          <w:szCs w:val="28"/>
        </w:rPr>
      </w:pPr>
    </w:p>
    <w:p w14:paraId="6A794715" w14:textId="77777777" w:rsidR="00ED43F5" w:rsidRDefault="00ED43F5" w:rsidP="00ED43F5">
      <w:pPr>
        <w:jc w:val="both"/>
        <w:rPr>
          <w:b/>
          <w:sz w:val="28"/>
          <w:szCs w:val="28"/>
        </w:rPr>
      </w:pPr>
      <w:r>
        <w:rPr>
          <w:b/>
          <w:sz w:val="28"/>
          <w:szCs w:val="28"/>
        </w:rPr>
        <w:t>Chapter Seven</w:t>
      </w:r>
    </w:p>
    <w:p w14:paraId="49A8D8DB" w14:textId="77777777" w:rsidR="00AC3C3B" w:rsidRPr="003123CD" w:rsidRDefault="00EF6081" w:rsidP="00AD6CD0">
      <w:pPr>
        <w:pStyle w:val="ListParagraph"/>
        <w:numPr>
          <w:ilvl w:val="0"/>
          <w:numId w:val="42"/>
        </w:numPr>
        <w:jc w:val="both"/>
        <w:rPr>
          <w:sz w:val="24"/>
          <w:szCs w:val="24"/>
        </w:rPr>
      </w:pPr>
      <w:r>
        <w:rPr>
          <w:sz w:val="24"/>
          <w:szCs w:val="24"/>
        </w:rPr>
        <w:t xml:space="preserve">Kay Arthur- quote: </w:t>
      </w:r>
      <w:r w:rsidR="00AC3C3B" w:rsidRPr="003123CD">
        <w:rPr>
          <w:sz w:val="24"/>
          <w:szCs w:val="24"/>
        </w:rPr>
        <w:t xml:space="preserve">“He will not give </w:t>
      </w:r>
      <w:r>
        <w:rPr>
          <w:sz w:val="24"/>
          <w:szCs w:val="24"/>
        </w:rPr>
        <w:t>Himself away to casual seekers”.</w:t>
      </w:r>
    </w:p>
    <w:p w14:paraId="6D94166F" w14:textId="77777777" w:rsidR="00AC3C3B" w:rsidRPr="007273D0" w:rsidRDefault="00AC3C3B" w:rsidP="007273D0">
      <w:pPr>
        <w:ind w:left="1080"/>
        <w:jc w:val="both"/>
        <w:rPr>
          <w:b/>
          <w:sz w:val="28"/>
          <w:szCs w:val="28"/>
        </w:rPr>
      </w:pPr>
    </w:p>
    <w:p w14:paraId="652D8819" w14:textId="77777777" w:rsidR="00ED43F5" w:rsidRDefault="00ED43F5" w:rsidP="00ED43F5">
      <w:pPr>
        <w:jc w:val="both"/>
        <w:rPr>
          <w:b/>
          <w:sz w:val="28"/>
          <w:szCs w:val="28"/>
        </w:rPr>
      </w:pPr>
      <w:r>
        <w:rPr>
          <w:b/>
          <w:sz w:val="28"/>
          <w:szCs w:val="28"/>
        </w:rPr>
        <w:t>Chapter Eight</w:t>
      </w:r>
    </w:p>
    <w:p w14:paraId="1ECB16F4" w14:textId="77777777" w:rsidR="007273D0" w:rsidRPr="007273D0" w:rsidRDefault="007273D0" w:rsidP="007273D0">
      <w:pPr>
        <w:pStyle w:val="ListParagraph"/>
        <w:numPr>
          <w:ilvl w:val="1"/>
          <w:numId w:val="3"/>
        </w:numPr>
        <w:jc w:val="both"/>
        <w:rPr>
          <w:sz w:val="24"/>
          <w:szCs w:val="24"/>
        </w:rPr>
      </w:pPr>
      <w:r w:rsidRPr="007273D0">
        <w:rPr>
          <w:sz w:val="24"/>
          <w:szCs w:val="24"/>
        </w:rPr>
        <w:t>Saint Augustine’s quote</w:t>
      </w:r>
    </w:p>
    <w:p w14:paraId="703C4962" w14:textId="77777777" w:rsidR="00EE32DC" w:rsidRPr="00EE32DC" w:rsidRDefault="00EE32DC" w:rsidP="00EE32DC">
      <w:pPr>
        <w:pStyle w:val="ListParagraph"/>
        <w:numPr>
          <w:ilvl w:val="1"/>
          <w:numId w:val="3"/>
        </w:numPr>
        <w:jc w:val="both"/>
        <w:rPr>
          <w:b/>
          <w:sz w:val="28"/>
          <w:szCs w:val="28"/>
        </w:rPr>
      </w:pPr>
      <w:r>
        <w:rPr>
          <w:rFonts w:cstheme="minorHAnsi"/>
          <w:b/>
          <w:i/>
          <w:sz w:val="24"/>
          <w:szCs w:val="24"/>
        </w:rPr>
        <w:t xml:space="preserve"> Following God character Series</w:t>
      </w:r>
      <w:r w:rsidR="00AC3C3B">
        <w:rPr>
          <w:rFonts w:cstheme="minorHAnsi"/>
          <w:b/>
          <w:i/>
          <w:sz w:val="24"/>
          <w:szCs w:val="24"/>
        </w:rPr>
        <w:t xml:space="preserve"> </w:t>
      </w:r>
      <w:r w:rsidRPr="00AD1580">
        <w:rPr>
          <w:rFonts w:cstheme="minorHAnsi"/>
          <w:b/>
          <w:i/>
          <w:sz w:val="24"/>
          <w:szCs w:val="24"/>
        </w:rPr>
        <w:t>Life Principles From</w:t>
      </w:r>
      <w:r>
        <w:rPr>
          <w:rFonts w:cstheme="minorHAnsi"/>
          <w:b/>
          <w:i/>
          <w:sz w:val="24"/>
          <w:szCs w:val="24"/>
        </w:rPr>
        <w:t xml:space="preserve"> </w:t>
      </w:r>
      <w:r w:rsidRPr="00AD1580">
        <w:rPr>
          <w:rFonts w:cstheme="minorHAnsi"/>
          <w:b/>
          <w:i/>
          <w:sz w:val="24"/>
          <w:szCs w:val="24"/>
        </w:rPr>
        <w:t>The Women of The Bible</w:t>
      </w:r>
      <w:r>
        <w:rPr>
          <w:rFonts w:cstheme="minorHAnsi"/>
          <w:b/>
          <w:i/>
          <w:sz w:val="24"/>
          <w:szCs w:val="24"/>
        </w:rPr>
        <w:t xml:space="preserve"> book One </w:t>
      </w:r>
      <w:r>
        <w:rPr>
          <w:rFonts w:cstheme="minorHAnsi"/>
          <w:sz w:val="24"/>
          <w:szCs w:val="24"/>
        </w:rPr>
        <w:t>by Wayne Barber; Eddie Rasnake; and Richard Shepherd, Page 185</w:t>
      </w:r>
    </w:p>
    <w:p w14:paraId="53D81E06" w14:textId="77777777" w:rsidR="00EE32DC" w:rsidRPr="00EE32DC" w:rsidRDefault="00EE32DC" w:rsidP="00EE32DC">
      <w:pPr>
        <w:pStyle w:val="ListParagraph"/>
        <w:numPr>
          <w:ilvl w:val="1"/>
          <w:numId w:val="3"/>
        </w:numPr>
        <w:jc w:val="both"/>
        <w:rPr>
          <w:b/>
          <w:sz w:val="28"/>
          <w:szCs w:val="28"/>
        </w:rPr>
      </w:pPr>
      <w:r>
        <w:rPr>
          <w:rFonts w:cstheme="minorHAnsi"/>
          <w:b/>
          <w:i/>
          <w:sz w:val="24"/>
          <w:szCs w:val="24"/>
        </w:rPr>
        <w:t>R.C. Riles Quote</w:t>
      </w:r>
    </w:p>
    <w:p w14:paraId="2504BBE6" w14:textId="77777777" w:rsidR="002B7CF9" w:rsidRPr="002B7CF9" w:rsidRDefault="00EE32DC" w:rsidP="002B7CF9">
      <w:pPr>
        <w:pStyle w:val="ListParagraph"/>
        <w:numPr>
          <w:ilvl w:val="1"/>
          <w:numId w:val="3"/>
        </w:numPr>
        <w:jc w:val="both"/>
        <w:rPr>
          <w:b/>
          <w:sz w:val="28"/>
          <w:szCs w:val="28"/>
        </w:rPr>
      </w:pPr>
      <w:r>
        <w:rPr>
          <w:rFonts w:cstheme="minorHAnsi"/>
          <w:b/>
          <w:i/>
          <w:sz w:val="24"/>
          <w:szCs w:val="24"/>
        </w:rPr>
        <w:t>Eugina Price Quote</w:t>
      </w:r>
    </w:p>
    <w:p w14:paraId="41A939BA" w14:textId="77777777" w:rsidR="002B7CF9" w:rsidRPr="002B7CF9" w:rsidRDefault="002B7CF9" w:rsidP="002B7CF9">
      <w:pPr>
        <w:pStyle w:val="ListParagraph"/>
        <w:numPr>
          <w:ilvl w:val="1"/>
          <w:numId w:val="3"/>
        </w:numPr>
        <w:jc w:val="both"/>
        <w:rPr>
          <w:b/>
          <w:sz w:val="24"/>
          <w:szCs w:val="24"/>
        </w:rPr>
      </w:pPr>
      <w:r w:rsidRPr="002B7CF9">
        <w:rPr>
          <w:rFonts w:cstheme="minorHAnsi"/>
          <w:b/>
          <w:i/>
          <w:sz w:val="24"/>
          <w:szCs w:val="24"/>
        </w:rPr>
        <w:t xml:space="preserve">The Broken Road by </w:t>
      </w:r>
      <w:r w:rsidRPr="002B7CF9">
        <w:rPr>
          <w:sz w:val="24"/>
          <w:szCs w:val="24"/>
        </w:rPr>
        <w:t>Songwriters: HUMMON, MARCUS / BOYD, ROBERT E. / HANNA, JEFF © Universal Music Publishing Group</w:t>
      </w:r>
    </w:p>
    <w:p w14:paraId="14185FE0" w14:textId="77777777" w:rsidR="002B7CF9" w:rsidRPr="002B7CF9" w:rsidRDefault="002B7CF9" w:rsidP="00EE32DC">
      <w:pPr>
        <w:pStyle w:val="ListParagraph"/>
        <w:numPr>
          <w:ilvl w:val="1"/>
          <w:numId w:val="3"/>
        </w:numPr>
        <w:jc w:val="both"/>
        <w:rPr>
          <w:b/>
          <w:sz w:val="24"/>
          <w:szCs w:val="24"/>
        </w:rPr>
      </w:pPr>
      <w:r w:rsidRPr="002B7CF9">
        <w:rPr>
          <w:b/>
          <w:sz w:val="24"/>
          <w:szCs w:val="24"/>
        </w:rPr>
        <w:t>The Invitation by Steven Curtis Chapman</w:t>
      </w:r>
    </w:p>
    <w:p w14:paraId="0622DCE9" w14:textId="77777777" w:rsidR="00ED43F5" w:rsidRDefault="00ED43F5" w:rsidP="00ED43F5">
      <w:pPr>
        <w:jc w:val="both"/>
        <w:rPr>
          <w:b/>
          <w:sz w:val="28"/>
          <w:szCs w:val="28"/>
        </w:rPr>
      </w:pPr>
      <w:r>
        <w:rPr>
          <w:b/>
          <w:sz w:val="28"/>
          <w:szCs w:val="28"/>
        </w:rPr>
        <w:t>Chapter Nine</w:t>
      </w:r>
    </w:p>
    <w:p w14:paraId="02818388" w14:textId="77777777" w:rsidR="00915C94" w:rsidRPr="00915C94" w:rsidRDefault="00915C94" w:rsidP="00AD6CD0">
      <w:pPr>
        <w:pStyle w:val="ListParagraph"/>
        <w:numPr>
          <w:ilvl w:val="0"/>
          <w:numId w:val="39"/>
        </w:numPr>
        <w:jc w:val="both"/>
        <w:rPr>
          <w:sz w:val="24"/>
          <w:szCs w:val="24"/>
        </w:rPr>
      </w:pPr>
      <w:r w:rsidRPr="00915C94">
        <w:rPr>
          <w:sz w:val="24"/>
          <w:szCs w:val="24"/>
        </w:rPr>
        <w:t xml:space="preserve">A prayer by A.W.Tozer </w:t>
      </w:r>
    </w:p>
    <w:p w14:paraId="3D9FA451" w14:textId="77777777" w:rsidR="00915C94" w:rsidRPr="00915C94" w:rsidRDefault="00915C94" w:rsidP="00AD6CD0">
      <w:pPr>
        <w:pStyle w:val="ListParagraph"/>
        <w:numPr>
          <w:ilvl w:val="0"/>
          <w:numId w:val="39"/>
        </w:numPr>
        <w:jc w:val="both"/>
        <w:rPr>
          <w:b/>
          <w:sz w:val="28"/>
          <w:szCs w:val="28"/>
        </w:rPr>
      </w:pPr>
    </w:p>
    <w:p w14:paraId="306F7BD7" w14:textId="77777777" w:rsidR="00ED43F5" w:rsidRDefault="00ED43F5" w:rsidP="00ED43F5">
      <w:pPr>
        <w:jc w:val="both"/>
        <w:rPr>
          <w:b/>
          <w:sz w:val="28"/>
          <w:szCs w:val="28"/>
        </w:rPr>
      </w:pPr>
      <w:r>
        <w:rPr>
          <w:b/>
          <w:sz w:val="28"/>
          <w:szCs w:val="28"/>
        </w:rPr>
        <w:t>Chapter Ten</w:t>
      </w:r>
    </w:p>
    <w:p w14:paraId="3FEEAB5E" w14:textId="77777777" w:rsidR="00ED43F5" w:rsidRDefault="00ED43F5" w:rsidP="00ED43F5">
      <w:pPr>
        <w:jc w:val="both"/>
        <w:rPr>
          <w:b/>
          <w:sz w:val="28"/>
          <w:szCs w:val="28"/>
        </w:rPr>
      </w:pPr>
      <w:r>
        <w:rPr>
          <w:b/>
          <w:sz w:val="28"/>
          <w:szCs w:val="28"/>
        </w:rPr>
        <w:t>Chapter Eleven</w:t>
      </w:r>
    </w:p>
    <w:p w14:paraId="4230FAD5" w14:textId="77777777" w:rsidR="00ED43F5" w:rsidRDefault="00ED43F5" w:rsidP="00ED43F5">
      <w:pPr>
        <w:jc w:val="both"/>
        <w:rPr>
          <w:b/>
          <w:sz w:val="28"/>
          <w:szCs w:val="28"/>
        </w:rPr>
      </w:pPr>
      <w:r>
        <w:rPr>
          <w:b/>
          <w:sz w:val="28"/>
          <w:szCs w:val="28"/>
        </w:rPr>
        <w:t>Chapter Twelve</w:t>
      </w:r>
    </w:p>
    <w:p w14:paraId="6C13945E" w14:textId="77777777" w:rsidR="007273D0" w:rsidRPr="007273D0" w:rsidRDefault="007273D0" w:rsidP="007273D0">
      <w:pPr>
        <w:pStyle w:val="ListParagraph"/>
        <w:numPr>
          <w:ilvl w:val="0"/>
          <w:numId w:val="49"/>
        </w:numPr>
        <w:jc w:val="both"/>
        <w:rPr>
          <w:sz w:val="24"/>
          <w:szCs w:val="24"/>
        </w:rPr>
      </w:pPr>
      <w:r w:rsidRPr="007273D0">
        <w:rPr>
          <w:sz w:val="24"/>
          <w:szCs w:val="24"/>
        </w:rPr>
        <w:t>Paul Borthwick book, 6 Dangerous Questions. P</w:t>
      </w:r>
      <w:r w:rsidR="00506B8F">
        <w:rPr>
          <w:sz w:val="24"/>
          <w:szCs w:val="24"/>
        </w:rPr>
        <w:t>age 113</w:t>
      </w:r>
      <w:r w:rsidRPr="007273D0">
        <w:rPr>
          <w:sz w:val="24"/>
          <w:szCs w:val="24"/>
        </w:rPr>
        <w:t xml:space="preserve">. </w:t>
      </w:r>
    </w:p>
    <w:p w14:paraId="462FD5EE" w14:textId="77777777" w:rsidR="00ED43F5" w:rsidRDefault="00ED43F5" w:rsidP="00ED43F5">
      <w:pPr>
        <w:jc w:val="both"/>
        <w:rPr>
          <w:b/>
          <w:sz w:val="28"/>
          <w:szCs w:val="28"/>
        </w:rPr>
      </w:pPr>
      <w:r>
        <w:rPr>
          <w:b/>
          <w:sz w:val="28"/>
          <w:szCs w:val="28"/>
        </w:rPr>
        <w:t>Chapter Thirteen</w:t>
      </w:r>
    </w:p>
    <w:p w14:paraId="342EE800" w14:textId="77777777" w:rsidR="00BD1C5F" w:rsidRDefault="00ED43F5" w:rsidP="00ED43F5">
      <w:pPr>
        <w:jc w:val="both"/>
        <w:rPr>
          <w:b/>
          <w:sz w:val="28"/>
          <w:szCs w:val="28"/>
        </w:rPr>
      </w:pPr>
      <w:r>
        <w:rPr>
          <w:b/>
          <w:sz w:val="28"/>
          <w:szCs w:val="28"/>
        </w:rPr>
        <w:t>Chapter Fourteen</w:t>
      </w:r>
    </w:p>
    <w:p w14:paraId="068707FE" w14:textId="77777777" w:rsidR="00BD1C5F" w:rsidRPr="00BD1C5F" w:rsidRDefault="00BD1C5F" w:rsidP="00AD6CD0">
      <w:pPr>
        <w:pStyle w:val="ListParagraph"/>
        <w:numPr>
          <w:ilvl w:val="0"/>
          <w:numId w:val="40"/>
        </w:numPr>
        <w:jc w:val="both"/>
        <w:rPr>
          <w:sz w:val="24"/>
          <w:szCs w:val="24"/>
        </w:rPr>
      </w:pPr>
      <w:r w:rsidRPr="00BD1C5F">
        <w:rPr>
          <w:sz w:val="24"/>
          <w:szCs w:val="24"/>
        </w:rPr>
        <w:t xml:space="preserve">Izak De Villoiers, in his devotional book, In The Presence of God –September 28, </w:t>
      </w:r>
    </w:p>
    <w:p w14:paraId="054A5366" w14:textId="77777777" w:rsidR="00BD1C5F" w:rsidRPr="00BD1C5F" w:rsidRDefault="00BD1C5F" w:rsidP="00AD6CD0">
      <w:pPr>
        <w:pStyle w:val="ListParagraph"/>
        <w:numPr>
          <w:ilvl w:val="0"/>
          <w:numId w:val="40"/>
        </w:numPr>
        <w:jc w:val="both"/>
        <w:rPr>
          <w:b/>
          <w:sz w:val="28"/>
          <w:szCs w:val="28"/>
        </w:rPr>
      </w:pPr>
    </w:p>
    <w:p w14:paraId="0F6E2568" w14:textId="77777777" w:rsidR="00ED43F5" w:rsidRDefault="00ED43F5" w:rsidP="00ED43F5">
      <w:pPr>
        <w:jc w:val="both"/>
        <w:rPr>
          <w:b/>
          <w:sz w:val="28"/>
          <w:szCs w:val="28"/>
        </w:rPr>
      </w:pPr>
      <w:r>
        <w:rPr>
          <w:b/>
          <w:sz w:val="28"/>
          <w:szCs w:val="28"/>
        </w:rPr>
        <w:t>Chapter Fifteen</w:t>
      </w:r>
    </w:p>
    <w:p w14:paraId="0F9DC6D9" w14:textId="77777777" w:rsidR="00A753A0" w:rsidRPr="00EF6081" w:rsidRDefault="00A753A0" w:rsidP="00A753A0">
      <w:pPr>
        <w:pStyle w:val="ListParagraph"/>
        <w:numPr>
          <w:ilvl w:val="1"/>
          <w:numId w:val="3"/>
        </w:numPr>
        <w:jc w:val="both"/>
        <w:rPr>
          <w:sz w:val="24"/>
          <w:szCs w:val="24"/>
        </w:rPr>
      </w:pPr>
      <w:r w:rsidRPr="00EF6081">
        <w:rPr>
          <w:sz w:val="24"/>
          <w:szCs w:val="24"/>
        </w:rPr>
        <w:t>Robert E. Coleman, The Master Plan of Evangelism, p.40-41</w:t>
      </w:r>
    </w:p>
    <w:p w14:paraId="32E231EC" w14:textId="77777777" w:rsidR="00ED43F5" w:rsidRDefault="00ED43F5" w:rsidP="00ED43F5">
      <w:pPr>
        <w:jc w:val="both"/>
        <w:rPr>
          <w:b/>
          <w:sz w:val="28"/>
          <w:szCs w:val="28"/>
        </w:rPr>
      </w:pPr>
      <w:r>
        <w:rPr>
          <w:b/>
          <w:sz w:val="28"/>
          <w:szCs w:val="28"/>
        </w:rPr>
        <w:t>Chapter Sixteen</w:t>
      </w:r>
    </w:p>
    <w:p w14:paraId="2AA20254" w14:textId="77777777" w:rsidR="00ED43F5" w:rsidRDefault="00ED43F5" w:rsidP="00ED43F5">
      <w:pPr>
        <w:jc w:val="both"/>
        <w:rPr>
          <w:b/>
          <w:sz w:val="28"/>
          <w:szCs w:val="28"/>
        </w:rPr>
      </w:pPr>
      <w:r>
        <w:rPr>
          <w:b/>
          <w:sz w:val="28"/>
          <w:szCs w:val="28"/>
        </w:rPr>
        <w:t>Chapter Seventeen</w:t>
      </w:r>
    </w:p>
    <w:p w14:paraId="244010F5" w14:textId="77777777" w:rsidR="00A753A0" w:rsidRDefault="00A753A0" w:rsidP="00ED43F5">
      <w:pPr>
        <w:jc w:val="both"/>
        <w:rPr>
          <w:b/>
          <w:sz w:val="28"/>
          <w:szCs w:val="28"/>
        </w:rPr>
      </w:pPr>
      <w:r>
        <w:rPr>
          <w:b/>
          <w:sz w:val="28"/>
          <w:szCs w:val="28"/>
        </w:rPr>
        <w:t>Chapter Eighteen</w:t>
      </w:r>
    </w:p>
    <w:p w14:paraId="48D74292" w14:textId="77777777" w:rsidR="00A753A0" w:rsidRDefault="00A753A0" w:rsidP="00ED43F5">
      <w:pPr>
        <w:jc w:val="both"/>
        <w:rPr>
          <w:b/>
          <w:sz w:val="28"/>
          <w:szCs w:val="28"/>
        </w:rPr>
      </w:pPr>
      <w:r>
        <w:rPr>
          <w:b/>
          <w:sz w:val="28"/>
          <w:szCs w:val="28"/>
        </w:rPr>
        <w:t>Chapter Nineteen</w:t>
      </w:r>
    </w:p>
    <w:p w14:paraId="0521C464" w14:textId="77777777" w:rsidR="00C921DD" w:rsidRPr="00C921DD" w:rsidRDefault="00C921DD" w:rsidP="00C921DD">
      <w:pPr>
        <w:pStyle w:val="ListParagraph"/>
        <w:numPr>
          <w:ilvl w:val="0"/>
          <w:numId w:val="44"/>
        </w:numPr>
        <w:jc w:val="both"/>
        <w:rPr>
          <w:sz w:val="24"/>
          <w:szCs w:val="24"/>
        </w:rPr>
      </w:pPr>
      <w:r>
        <w:rPr>
          <w:sz w:val="24"/>
          <w:szCs w:val="24"/>
        </w:rPr>
        <w:t>Donald S. Whitney</w:t>
      </w:r>
      <w:r w:rsidRPr="00C921DD">
        <w:rPr>
          <w:sz w:val="24"/>
          <w:szCs w:val="24"/>
        </w:rPr>
        <w:t xml:space="preserve">, </w:t>
      </w:r>
      <w:r w:rsidRPr="00C921DD">
        <w:rPr>
          <w:i/>
          <w:sz w:val="24"/>
          <w:szCs w:val="24"/>
        </w:rPr>
        <w:t xml:space="preserve">Spiritual Disciplines For The Christian Life, (page 212) </w:t>
      </w:r>
      <w:r w:rsidRPr="00C921DD">
        <w:rPr>
          <w:sz w:val="24"/>
          <w:szCs w:val="24"/>
        </w:rPr>
        <w:t xml:space="preserve"> </w:t>
      </w:r>
    </w:p>
    <w:p w14:paraId="7B77F2A3" w14:textId="77777777" w:rsidR="00C921DD" w:rsidRPr="00C921DD" w:rsidRDefault="00C921DD" w:rsidP="00C921DD">
      <w:pPr>
        <w:pStyle w:val="ListParagraph"/>
        <w:numPr>
          <w:ilvl w:val="0"/>
          <w:numId w:val="44"/>
        </w:numPr>
        <w:jc w:val="both"/>
        <w:rPr>
          <w:b/>
          <w:sz w:val="28"/>
          <w:szCs w:val="28"/>
        </w:rPr>
      </w:pPr>
    </w:p>
    <w:p w14:paraId="43A44DE7" w14:textId="77777777" w:rsidR="00A753A0" w:rsidRDefault="00A753A0" w:rsidP="00ED43F5">
      <w:pPr>
        <w:jc w:val="both"/>
        <w:rPr>
          <w:b/>
          <w:sz w:val="28"/>
          <w:szCs w:val="28"/>
        </w:rPr>
      </w:pPr>
      <w:r>
        <w:rPr>
          <w:b/>
          <w:sz w:val="28"/>
          <w:szCs w:val="28"/>
        </w:rPr>
        <w:t>Chapter Twenty</w:t>
      </w:r>
    </w:p>
    <w:p w14:paraId="114D65F8" w14:textId="77777777" w:rsidR="00600962" w:rsidRPr="00600962" w:rsidRDefault="00600962" w:rsidP="00AD6CD0">
      <w:pPr>
        <w:pStyle w:val="ListParagraph"/>
        <w:numPr>
          <w:ilvl w:val="0"/>
          <w:numId w:val="37"/>
        </w:numPr>
        <w:jc w:val="both"/>
        <w:rPr>
          <w:b/>
          <w:sz w:val="28"/>
          <w:szCs w:val="28"/>
        </w:rPr>
      </w:pPr>
      <w:r>
        <w:rPr>
          <w:sz w:val="24"/>
          <w:szCs w:val="24"/>
        </w:rPr>
        <w:t>Herb Hodges book, “</w:t>
      </w:r>
      <w:r w:rsidRPr="002E7527">
        <w:rPr>
          <w:b/>
          <w:i/>
          <w:sz w:val="24"/>
          <w:szCs w:val="24"/>
        </w:rPr>
        <w:t>Tally Ho the Fox</w:t>
      </w:r>
      <w:r w:rsidR="00EF6081">
        <w:rPr>
          <w:sz w:val="24"/>
          <w:szCs w:val="24"/>
        </w:rPr>
        <w:t>"</w:t>
      </w:r>
      <w:r>
        <w:rPr>
          <w:sz w:val="24"/>
          <w:szCs w:val="24"/>
        </w:rPr>
        <w:t xml:space="preserve"> “How Vital is Vision?”</w:t>
      </w:r>
    </w:p>
    <w:p w14:paraId="614DA6C5" w14:textId="77777777" w:rsidR="00B27306" w:rsidRPr="00B27306" w:rsidRDefault="00B27306" w:rsidP="00B27306">
      <w:pPr>
        <w:pStyle w:val="ListParagraph"/>
        <w:numPr>
          <w:ilvl w:val="0"/>
          <w:numId w:val="37"/>
        </w:numPr>
        <w:jc w:val="both"/>
        <w:rPr>
          <w:sz w:val="24"/>
          <w:szCs w:val="24"/>
        </w:rPr>
      </w:pPr>
      <w:r w:rsidRPr="00B27306">
        <w:rPr>
          <w:sz w:val="24"/>
          <w:szCs w:val="24"/>
        </w:rPr>
        <w:t xml:space="preserve">In his book, </w:t>
      </w:r>
      <w:r w:rsidRPr="00B27306">
        <w:rPr>
          <w:i/>
          <w:sz w:val="24"/>
          <w:szCs w:val="24"/>
        </w:rPr>
        <w:t>Everyday Discipleship for Ordinary People</w:t>
      </w:r>
      <w:r w:rsidRPr="00B27306">
        <w:rPr>
          <w:sz w:val="24"/>
          <w:szCs w:val="24"/>
        </w:rPr>
        <w:t>, (page 165) Steward Briscoe</w:t>
      </w:r>
    </w:p>
    <w:p w14:paraId="7B03BEEF" w14:textId="77777777" w:rsidR="00600962" w:rsidRPr="00600962" w:rsidRDefault="00600962" w:rsidP="00AD6CD0">
      <w:pPr>
        <w:pStyle w:val="ListParagraph"/>
        <w:numPr>
          <w:ilvl w:val="0"/>
          <w:numId w:val="37"/>
        </w:numPr>
        <w:jc w:val="both"/>
        <w:rPr>
          <w:b/>
          <w:sz w:val="28"/>
          <w:szCs w:val="28"/>
        </w:rPr>
      </w:pPr>
    </w:p>
    <w:p w14:paraId="59C0E231" w14:textId="77777777" w:rsidR="00A753A0" w:rsidRDefault="00A753A0" w:rsidP="00ED43F5">
      <w:pPr>
        <w:jc w:val="both"/>
        <w:rPr>
          <w:b/>
          <w:sz w:val="28"/>
          <w:szCs w:val="28"/>
        </w:rPr>
      </w:pPr>
      <w:r>
        <w:rPr>
          <w:b/>
          <w:sz w:val="28"/>
          <w:szCs w:val="28"/>
        </w:rPr>
        <w:t>Chapter Twenty One</w:t>
      </w:r>
    </w:p>
    <w:p w14:paraId="57B245F2" w14:textId="77777777" w:rsidR="009E3F7B" w:rsidRDefault="009E3F7B" w:rsidP="009E3F7B">
      <w:pPr>
        <w:pStyle w:val="ListParagraph"/>
        <w:numPr>
          <w:ilvl w:val="0"/>
          <w:numId w:val="43"/>
        </w:numPr>
        <w:jc w:val="both"/>
        <w:rPr>
          <w:sz w:val="24"/>
          <w:szCs w:val="24"/>
        </w:rPr>
      </w:pPr>
      <w:r w:rsidRPr="009E3F7B">
        <w:rPr>
          <w:sz w:val="24"/>
          <w:szCs w:val="24"/>
        </w:rPr>
        <w:t xml:space="preserve"> Herb Hodges book, </w:t>
      </w:r>
      <w:r w:rsidRPr="009E3F7B">
        <w:rPr>
          <w:b/>
          <w:i/>
          <w:sz w:val="24"/>
          <w:szCs w:val="24"/>
        </w:rPr>
        <w:t>Tally</w:t>
      </w:r>
      <w:r w:rsidRPr="009E3F7B">
        <w:rPr>
          <w:sz w:val="24"/>
          <w:szCs w:val="24"/>
        </w:rPr>
        <w:t xml:space="preserve"> </w:t>
      </w:r>
      <w:r w:rsidRPr="009E3F7B">
        <w:rPr>
          <w:b/>
          <w:i/>
          <w:sz w:val="24"/>
          <w:szCs w:val="24"/>
        </w:rPr>
        <w:t>Ho</w:t>
      </w:r>
      <w:r w:rsidRPr="009E3F7B">
        <w:rPr>
          <w:sz w:val="24"/>
          <w:szCs w:val="24"/>
        </w:rPr>
        <w:t xml:space="preserve"> </w:t>
      </w:r>
      <w:r w:rsidRPr="009E3F7B">
        <w:rPr>
          <w:b/>
          <w:i/>
          <w:sz w:val="24"/>
          <w:szCs w:val="24"/>
        </w:rPr>
        <w:t>The</w:t>
      </w:r>
      <w:r w:rsidRPr="009E3F7B">
        <w:rPr>
          <w:sz w:val="24"/>
          <w:szCs w:val="24"/>
        </w:rPr>
        <w:t xml:space="preserve"> </w:t>
      </w:r>
      <w:r w:rsidRPr="009E3F7B">
        <w:rPr>
          <w:b/>
          <w:i/>
          <w:sz w:val="24"/>
          <w:szCs w:val="24"/>
        </w:rPr>
        <w:t>Fox</w:t>
      </w:r>
      <w:r w:rsidRPr="009E3F7B">
        <w:rPr>
          <w:sz w:val="24"/>
          <w:szCs w:val="24"/>
        </w:rPr>
        <w:t xml:space="preserve">; </w:t>
      </w:r>
    </w:p>
    <w:p w14:paraId="6D322E14" w14:textId="77777777" w:rsidR="009E3F7B" w:rsidRDefault="009E3F7B" w:rsidP="009E3F7B">
      <w:pPr>
        <w:pStyle w:val="ListParagraph"/>
        <w:numPr>
          <w:ilvl w:val="0"/>
          <w:numId w:val="43"/>
        </w:numPr>
        <w:jc w:val="both"/>
        <w:rPr>
          <w:sz w:val="24"/>
          <w:szCs w:val="24"/>
        </w:rPr>
      </w:pPr>
      <w:r>
        <w:rPr>
          <w:sz w:val="24"/>
          <w:szCs w:val="24"/>
        </w:rPr>
        <w:t xml:space="preserve"> Robert Colman</w:t>
      </w:r>
      <w:r w:rsidRPr="009E3F7B">
        <w:rPr>
          <w:sz w:val="24"/>
          <w:szCs w:val="24"/>
        </w:rPr>
        <w:t xml:space="preserve">, </w:t>
      </w:r>
      <w:r w:rsidRPr="009E3F7B">
        <w:rPr>
          <w:b/>
          <w:i/>
          <w:sz w:val="24"/>
          <w:szCs w:val="24"/>
        </w:rPr>
        <w:t>Master</w:t>
      </w:r>
      <w:r w:rsidRPr="009E3F7B">
        <w:rPr>
          <w:sz w:val="24"/>
          <w:szCs w:val="24"/>
        </w:rPr>
        <w:t xml:space="preserve"> </w:t>
      </w:r>
      <w:r w:rsidRPr="009E3F7B">
        <w:rPr>
          <w:b/>
          <w:i/>
          <w:sz w:val="24"/>
          <w:szCs w:val="24"/>
        </w:rPr>
        <w:t>Plan</w:t>
      </w:r>
      <w:r w:rsidRPr="009E3F7B">
        <w:rPr>
          <w:sz w:val="24"/>
          <w:szCs w:val="24"/>
        </w:rPr>
        <w:t xml:space="preserve"> </w:t>
      </w:r>
      <w:r w:rsidRPr="009E3F7B">
        <w:rPr>
          <w:b/>
          <w:i/>
          <w:sz w:val="24"/>
          <w:szCs w:val="24"/>
        </w:rPr>
        <w:t>of</w:t>
      </w:r>
      <w:r w:rsidRPr="009E3F7B">
        <w:rPr>
          <w:sz w:val="24"/>
          <w:szCs w:val="24"/>
        </w:rPr>
        <w:t xml:space="preserve"> </w:t>
      </w:r>
      <w:r w:rsidRPr="009E3F7B">
        <w:rPr>
          <w:b/>
          <w:i/>
          <w:sz w:val="24"/>
          <w:szCs w:val="24"/>
        </w:rPr>
        <w:t>Evangelism</w:t>
      </w:r>
      <w:r>
        <w:rPr>
          <w:sz w:val="24"/>
          <w:szCs w:val="24"/>
        </w:rPr>
        <w:t>;</w:t>
      </w:r>
    </w:p>
    <w:p w14:paraId="391E94F3" w14:textId="77777777" w:rsidR="009E3F7B" w:rsidRDefault="009E3F7B" w:rsidP="009E3F7B">
      <w:pPr>
        <w:pStyle w:val="ListParagraph"/>
        <w:numPr>
          <w:ilvl w:val="0"/>
          <w:numId w:val="43"/>
        </w:numPr>
        <w:rPr>
          <w:sz w:val="24"/>
          <w:szCs w:val="24"/>
        </w:rPr>
      </w:pPr>
      <w:r>
        <w:rPr>
          <w:sz w:val="24"/>
          <w:szCs w:val="24"/>
        </w:rPr>
        <w:t>Kenson Kuba</w:t>
      </w:r>
      <w:r w:rsidR="00C921DD">
        <w:rPr>
          <w:sz w:val="24"/>
          <w:szCs w:val="24"/>
        </w:rPr>
        <w:t>,</w:t>
      </w:r>
      <w:r w:rsidRPr="009E3F7B">
        <w:rPr>
          <w:sz w:val="24"/>
          <w:szCs w:val="24"/>
        </w:rPr>
        <w:t xml:space="preserve"> </w:t>
      </w:r>
      <w:r w:rsidRPr="009E3F7B">
        <w:rPr>
          <w:b/>
          <w:i/>
          <w:sz w:val="24"/>
          <w:szCs w:val="24"/>
        </w:rPr>
        <w:t>The</w:t>
      </w:r>
      <w:r w:rsidRPr="009E3F7B">
        <w:rPr>
          <w:sz w:val="24"/>
          <w:szCs w:val="24"/>
        </w:rPr>
        <w:t xml:space="preserve"> </w:t>
      </w:r>
      <w:r w:rsidRPr="009E3F7B">
        <w:rPr>
          <w:b/>
          <w:i/>
          <w:sz w:val="24"/>
          <w:szCs w:val="24"/>
        </w:rPr>
        <w:t>Basics</w:t>
      </w:r>
      <w:r w:rsidRPr="009E3F7B">
        <w:rPr>
          <w:sz w:val="24"/>
          <w:szCs w:val="24"/>
        </w:rPr>
        <w:t xml:space="preserve"> </w:t>
      </w:r>
      <w:r w:rsidRPr="009E3F7B">
        <w:rPr>
          <w:b/>
          <w:i/>
          <w:sz w:val="24"/>
          <w:szCs w:val="24"/>
        </w:rPr>
        <w:t>of</w:t>
      </w:r>
      <w:r w:rsidRPr="009E3F7B">
        <w:rPr>
          <w:sz w:val="24"/>
          <w:szCs w:val="24"/>
        </w:rPr>
        <w:t xml:space="preserve"> </w:t>
      </w:r>
      <w:r w:rsidRPr="009E3F7B">
        <w:rPr>
          <w:b/>
          <w:i/>
          <w:sz w:val="24"/>
          <w:szCs w:val="24"/>
        </w:rPr>
        <w:t>the</w:t>
      </w:r>
      <w:r w:rsidRPr="009E3F7B">
        <w:rPr>
          <w:sz w:val="24"/>
          <w:szCs w:val="24"/>
        </w:rPr>
        <w:t xml:space="preserve"> </w:t>
      </w:r>
      <w:r w:rsidRPr="009E3F7B">
        <w:rPr>
          <w:b/>
          <w:i/>
          <w:sz w:val="24"/>
          <w:szCs w:val="24"/>
        </w:rPr>
        <w:t>Christian</w:t>
      </w:r>
      <w:r w:rsidRPr="009E3F7B">
        <w:rPr>
          <w:sz w:val="24"/>
          <w:szCs w:val="24"/>
        </w:rPr>
        <w:t xml:space="preserve"> </w:t>
      </w:r>
      <w:r w:rsidRPr="009E3F7B">
        <w:rPr>
          <w:b/>
          <w:i/>
          <w:sz w:val="24"/>
          <w:szCs w:val="24"/>
        </w:rPr>
        <w:t>Life</w:t>
      </w:r>
      <w:r>
        <w:rPr>
          <w:sz w:val="24"/>
          <w:szCs w:val="24"/>
        </w:rPr>
        <w:t>–Discipleship #1 website:www.discipleshipministry.com</w:t>
      </w:r>
    </w:p>
    <w:p w14:paraId="65450677" w14:textId="77777777" w:rsidR="009E3F7B" w:rsidRDefault="009E3F7B" w:rsidP="009E3F7B">
      <w:pPr>
        <w:pStyle w:val="ListParagraph"/>
        <w:numPr>
          <w:ilvl w:val="0"/>
          <w:numId w:val="43"/>
        </w:numPr>
        <w:jc w:val="both"/>
        <w:rPr>
          <w:sz w:val="24"/>
          <w:szCs w:val="24"/>
        </w:rPr>
      </w:pPr>
      <w:r w:rsidRPr="009E3F7B">
        <w:rPr>
          <w:sz w:val="24"/>
          <w:szCs w:val="24"/>
        </w:rPr>
        <w:t xml:space="preserve"> </w:t>
      </w:r>
      <w:r>
        <w:rPr>
          <w:sz w:val="24"/>
          <w:szCs w:val="24"/>
        </w:rPr>
        <w:t xml:space="preserve">Greg </w:t>
      </w:r>
      <w:r w:rsidR="00DB24AE">
        <w:rPr>
          <w:sz w:val="24"/>
          <w:szCs w:val="24"/>
        </w:rPr>
        <w:t>O</w:t>
      </w:r>
      <w:r>
        <w:rPr>
          <w:sz w:val="24"/>
          <w:szCs w:val="24"/>
        </w:rPr>
        <w:t xml:space="preserve">gden, </w:t>
      </w:r>
      <w:r w:rsidRPr="009E3F7B">
        <w:rPr>
          <w:b/>
          <w:i/>
          <w:sz w:val="24"/>
          <w:szCs w:val="24"/>
        </w:rPr>
        <w:t>Discipleship</w:t>
      </w:r>
      <w:r w:rsidRPr="009E3F7B">
        <w:rPr>
          <w:sz w:val="24"/>
          <w:szCs w:val="24"/>
        </w:rPr>
        <w:t xml:space="preserve"> </w:t>
      </w:r>
      <w:r w:rsidRPr="009E3F7B">
        <w:rPr>
          <w:b/>
          <w:i/>
          <w:sz w:val="24"/>
          <w:szCs w:val="24"/>
        </w:rPr>
        <w:t>Essentials</w:t>
      </w:r>
      <w:r w:rsidRPr="009E3F7B">
        <w:rPr>
          <w:sz w:val="24"/>
          <w:szCs w:val="24"/>
        </w:rPr>
        <w:t xml:space="preserve"> </w:t>
      </w:r>
    </w:p>
    <w:p w14:paraId="2415FB6B" w14:textId="77777777" w:rsidR="009E3F7B" w:rsidRDefault="009E3F7B" w:rsidP="009E3F7B">
      <w:pPr>
        <w:pStyle w:val="ListParagraph"/>
        <w:numPr>
          <w:ilvl w:val="0"/>
          <w:numId w:val="43"/>
        </w:numPr>
        <w:jc w:val="both"/>
        <w:rPr>
          <w:sz w:val="24"/>
          <w:szCs w:val="24"/>
        </w:rPr>
      </w:pPr>
      <w:r>
        <w:rPr>
          <w:sz w:val="24"/>
          <w:szCs w:val="24"/>
        </w:rPr>
        <w:t xml:space="preserve">David Platt,  </w:t>
      </w:r>
      <w:r w:rsidRPr="009E3F7B">
        <w:rPr>
          <w:b/>
          <w:i/>
          <w:sz w:val="24"/>
          <w:szCs w:val="24"/>
        </w:rPr>
        <w:t>Radical</w:t>
      </w:r>
      <w:r w:rsidRPr="009E3F7B">
        <w:rPr>
          <w:sz w:val="24"/>
          <w:szCs w:val="24"/>
        </w:rPr>
        <w:t xml:space="preserve"> </w:t>
      </w:r>
    </w:p>
    <w:p w14:paraId="7A5AF8D5" w14:textId="77777777" w:rsidR="009E3F7B" w:rsidRDefault="009E3F7B" w:rsidP="009E3F7B">
      <w:pPr>
        <w:pStyle w:val="ListParagraph"/>
        <w:numPr>
          <w:ilvl w:val="0"/>
          <w:numId w:val="43"/>
        </w:numPr>
        <w:jc w:val="both"/>
        <w:rPr>
          <w:sz w:val="24"/>
          <w:szCs w:val="24"/>
        </w:rPr>
      </w:pPr>
      <w:r>
        <w:rPr>
          <w:sz w:val="24"/>
          <w:szCs w:val="24"/>
        </w:rPr>
        <w:t xml:space="preserve">Francis Chan book, </w:t>
      </w:r>
      <w:r w:rsidRPr="009E3F7B">
        <w:rPr>
          <w:b/>
          <w:i/>
          <w:sz w:val="24"/>
          <w:szCs w:val="24"/>
        </w:rPr>
        <w:t>Multiply</w:t>
      </w:r>
      <w:r w:rsidRPr="009E3F7B">
        <w:rPr>
          <w:sz w:val="24"/>
          <w:szCs w:val="24"/>
        </w:rPr>
        <w:t xml:space="preserve"> </w:t>
      </w:r>
    </w:p>
    <w:p w14:paraId="0F08EFBB" w14:textId="77777777" w:rsidR="009E3F7B" w:rsidRPr="009E3F7B" w:rsidRDefault="009E3F7B" w:rsidP="009E3F7B">
      <w:pPr>
        <w:pStyle w:val="ListParagraph"/>
        <w:numPr>
          <w:ilvl w:val="0"/>
          <w:numId w:val="43"/>
        </w:numPr>
        <w:jc w:val="both"/>
        <w:rPr>
          <w:sz w:val="24"/>
          <w:szCs w:val="24"/>
        </w:rPr>
      </w:pPr>
      <w:r w:rsidRPr="009E3F7B">
        <w:rPr>
          <w:b/>
          <w:i/>
          <w:sz w:val="24"/>
          <w:szCs w:val="24"/>
        </w:rPr>
        <w:t>The</w:t>
      </w:r>
      <w:r w:rsidRPr="009E3F7B">
        <w:rPr>
          <w:sz w:val="24"/>
          <w:szCs w:val="24"/>
        </w:rPr>
        <w:t xml:space="preserve"> </w:t>
      </w:r>
      <w:r w:rsidRPr="009E3F7B">
        <w:rPr>
          <w:b/>
          <w:i/>
          <w:sz w:val="24"/>
          <w:szCs w:val="24"/>
        </w:rPr>
        <w:t>Builder</w:t>
      </w:r>
      <w:r w:rsidRPr="009E3F7B">
        <w:rPr>
          <w:sz w:val="24"/>
          <w:szCs w:val="24"/>
        </w:rPr>
        <w:t xml:space="preserve"> curriculum, produced by </w:t>
      </w:r>
      <w:r>
        <w:rPr>
          <w:sz w:val="24"/>
          <w:szCs w:val="24"/>
        </w:rPr>
        <w:t>Down-Line Discipling Ministries</w:t>
      </w:r>
    </w:p>
    <w:p w14:paraId="64E17F38" w14:textId="77777777" w:rsidR="00DB24AE" w:rsidRPr="00DB24AE" w:rsidRDefault="00DB24AE" w:rsidP="00DB24AE">
      <w:pPr>
        <w:pStyle w:val="ListParagraph"/>
        <w:numPr>
          <w:ilvl w:val="0"/>
          <w:numId w:val="43"/>
        </w:numPr>
        <w:rPr>
          <w:b/>
          <w:sz w:val="28"/>
          <w:szCs w:val="28"/>
        </w:rPr>
      </w:pPr>
      <w:r w:rsidRPr="00DB24AE">
        <w:rPr>
          <w:b/>
          <w:i/>
          <w:sz w:val="24"/>
          <w:szCs w:val="24"/>
        </w:rPr>
        <w:t xml:space="preserve">Christian to the Core produced </w:t>
      </w:r>
      <w:r w:rsidRPr="00DB24AE">
        <w:rPr>
          <w:sz w:val="24"/>
          <w:szCs w:val="24"/>
        </w:rPr>
        <w:t>by Inte</w:t>
      </w:r>
      <w:r>
        <w:rPr>
          <w:sz w:val="24"/>
          <w:szCs w:val="24"/>
        </w:rPr>
        <w:t>rnational Leadership Institute.</w:t>
      </w:r>
    </w:p>
    <w:p w14:paraId="39DA8094" w14:textId="77777777" w:rsidR="009E3F7B" w:rsidRPr="009E3F7B" w:rsidRDefault="009E3F7B" w:rsidP="009E3F7B">
      <w:pPr>
        <w:pStyle w:val="ListParagraph"/>
        <w:numPr>
          <w:ilvl w:val="0"/>
          <w:numId w:val="43"/>
        </w:numPr>
        <w:jc w:val="both"/>
        <w:rPr>
          <w:b/>
          <w:sz w:val="28"/>
          <w:szCs w:val="28"/>
        </w:rPr>
      </w:pPr>
    </w:p>
    <w:p w14:paraId="0E838390" w14:textId="77777777" w:rsidR="00A753A0" w:rsidRDefault="00A753A0" w:rsidP="00ED43F5">
      <w:pPr>
        <w:jc w:val="both"/>
        <w:rPr>
          <w:b/>
          <w:sz w:val="28"/>
          <w:szCs w:val="28"/>
        </w:rPr>
      </w:pPr>
      <w:r>
        <w:rPr>
          <w:b/>
          <w:sz w:val="28"/>
          <w:szCs w:val="28"/>
        </w:rPr>
        <w:t>Chapter Twenty Two</w:t>
      </w:r>
    </w:p>
    <w:p w14:paraId="665ADDF6" w14:textId="77777777" w:rsidR="00FF34CA" w:rsidRPr="00FF34CA" w:rsidRDefault="00FF34CA" w:rsidP="00AD6CD0">
      <w:pPr>
        <w:pStyle w:val="ListParagraph"/>
        <w:numPr>
          <w:ilvl w:val="0"/>
          <w:numId w:val="36"/>
        </w:numPr>
        <w:shd w:val="clear" w:color="auto" w:fill="FFFFFF"/>
        <w:spacing w:before="100" w:beforeAutospacing="1" w:line="240" w:lineRule="auto"/>
        <w:rPr>
          <w:rFonts w:eastAsia="Times New Roman" w:cstheme="minorHAnsi"/>
          <w:b/>
          <w:sz w:val="24"/>
          <w:szCs w:val="24"/>
        </w:rPr>
      </w:pPr>
      <w:r w:rsidRPr="00FF34CA">
        <w:rPr>
          <w:b/>
          <w:sz w:val="28"/>
          <w:szCs w:val="28"/>
        </w:rPr>
        <w:t>In Christ Alone</w:t>
      </w:r>
      <w:r w:rsidRPr="00FF34CA">
        <w:rPr>
          <w:b/>
          <w:sz w:val="24"/>
          <w:szCs w:val="24"/>
        </w:rPr>
        <w:t xml:space="preserve">: </w:t>
      </w:r>
      <w:r w:rsidRPr="00FF34CA">
        <w:rPr>
          <w:rFonts w:eastAsia="Times New Roman" w:cstheme="minorHAnsi"/>
          <w:b/>
          <w:sz w:val="24"/>
          <w:szCs w:val="24"/>
        </w:rPr>
        <w:t>Writer(s): Donald A. Koch, Andrew Shawn Craig Copyright: New Spring Publishing Inc. Lyrics powered by www.musiXmatch.com</w:t>
      </w:r>
    </w:p>
    <w:p w14:paraId="47021E7A" w14:textId="77777777" w:rsidR="00FF34CA" w:rsidRPr="00FF34CA" w:rsidRDefault="00FF34CA" w:rsidP="00FF34CA">
      <w:pPr>
        <w:pStyle w:val="ListParagraph"/>
        <w:jc w:val="both"/>
        <w:rPr>
          <w:b/>
          <w:sz w:val="24"/>
          <w:szCs w:val="24"/>
        </w:rPr>
      </w:pPr>
    </w:p>
    <w:p w14:paraId="37580EAE" w14:textId="77777777" w:rsidR="00A753A0" w:rsidRDefault="00A753A0" w:rsidP="00ED43F5">
      <w:pPr>
        <w:jc w:val="both"/>
        <w:rPr>
          <w:b/>
          <w:sz w:val="28"/>
          <w:szCs w:val="28"/>
        </w:rPr>
      </w:pPr>
    </w:p>
    <w:p w14:paraId="4837F351" w14:textId="77777777" w:rsidR="00ED43F5" w:rsidRPr="00ED43F5" w:rsidRDefault="00ED43F5" w:rsidP="00ED43F5">
      <w:pPr>
        <w:jc w:val="both"/>
        <w:rPr>
          <w:b/>
          <w:sz w:val="28"/>
          <w:szCs w:val="28"/>
        </w:rPr>
      </w:pPr>
    </w:p>
    <w:p w14:paraId="257E368E" w14:textId="77777777" w:rsidR="005A311C" w:rsidRPr="00613E51" w:rsidRDefault="005A311C" w:rsidP="00651F2D">
      <w:pPr>
        <w:ind w:firstLine="720"/>
        <w:jc w:val="both"/>
      </w:pPr>
    </w:p>
    <w:p w14:paraId="75FFAE0A" w14:textId="77777777" w:rsidR="005A311C" w:rsidRDefault="005A311C" w:rsidP="005A311C">
      <w:pPr>
        <w:jc w:val="center"/>
        <w:rPr>
          <w:b/>
          <w:sz w:val="28"/>
          <w:szCs w:val="28"/>
        </w:rPr>
      </w:pPr>
      <w:r>
        <w:rPr>
          <w:b/>
          <w:sz w:val="28"/>
          <w:szCs w:val="28"/>
        </w:rPr>
        <w:t>A collection of she said- He said…</w:t>
      </w:r>
    </w:p>
    <w:p w14:paraId="6CC4A845" w14:textId="77777777" w:rsidR="005A311C" w:rsidRDefault="005A311C" w:rsidP="005A311C">
      <w:pPr>
        <w:jc w:val="center"/>
        <w:rPr>
          <w:b/>
          <w:sz w:val="28"/>
          <w:szCs w:val="28"/>
        </w:rPr>
      </w:pPr>
    </w:p>
    <w:p w14:paraId="4F785BF9" w14:textId="77777777" w:rsidR="005A311C" w:rsidRDefault="005A311C" w:rsidP="005A311C">
      <w:pPr>
        <w:pStyle w:val="ListParagraph"/>
        <w:jc w:val="both"/>
        <w:rPr>
          <w:sz w:val="24"/>
          <w:szCs w:val="24"/>
        </w:rPr>
      </w:pPr>
    </w:p>
    <w:p w14:paraId="576D3181" w14:textId="77777777" w:rsidR="005A311C" w:rsidRPr="008304AE" w:rsidRDefault="005A311C" w:rsidP="00AD6CD0">
      <w:pPr>
        <w:pStyle w:val="ListParagraph"/>
        <w:numPr>
          <w:ilvl w:val="0"/>
          <w:numId w:val="30"/>
        </w:numPr>
        <w:jc w:val="both"/>
        <w:rPr>
          <w:sz w:val="24"/>
          <w:szCs w:val="24"/>
        </w:rPr>
      </w:pPr>
      <w:r>
        <w:rPr>
          <w:b/>
          <w:sz w:val="24"/>
          <w:szCs w:val="24"/>
        </w:rPr>
        <w:t xml:space="preserve">I am defiled with sin…I am your </w:t>
      </w:r>
      <w:r w:rsidRPr="009613CA">
        <w:rPr>
          <w:b/>
          <w:sz w:val="24"/>
          <w:szCs w:val="24"/>
        </w:rPr>
        <w:t>righteousness</w:t>
      </w:r>
      <w:r>
        <w:rPr>
          <w:sz w:val="24"/>
          <w:szCs w:val="24"/>
        </w:rPr>
        <w:t>…</w:t>
      </w:r>
      <w:r w:rsidRPr="008304AE">
        <w:rPr>
          <w:b/>
          <w:sz w:val="24"/>
          <w:szCs w:val="24"/>
        </w:rPr>
        <w:t>sanctification,</w:t>
      </w:r>
      <w:r w:rsidRPr="008304AE">
        <w:rPr>
          <w:sz w:val="24"/>
          <w:szCs w:val="24"/>
        </w:rPr>
        <w:t xml:space="preserve"> and </w:t>
      </w:r>
      <w:r w:rsidRPr="008304AE">
        <w:rPr>
          <w:b/>
          <w:sz w:val="24"/>
          <w:szCs w:val="24"/>
        </w:rPr>
        <w:t>redemption</w:t>
      </w:r>
      <w:r w:rsidRPr="008304AE">
        <w:rPr>
          <w:sz w:val="24"/>
          <w:szCs w:val="24"/>
        </w:rPr>
        <w:t>!  1 Corinthians 1:30-31, Colossians 2:2-3, Psalm 2:6, Jude 25, Romans 11:33-36, 16:27, 1 Timothy 1:17</w:t>
      </w:r>
    </w:p>
    <w:p w14:paraId="1310F7BC" w14:textId="77777777" w:rsidR="005A311C" w:rsidRPr="009613CA" w:rsidRDefault="005A311C" w:rsidP="00BE05CC">
      <w:pPr>
        <w:pStyle w:val="ListParagraph"/>
        <w:rPr>
          <w:b/>
          <w:i/>
          <w:sz w:val="24"/>
          <w:szCs w:val="24"/>
        </w:rPr>
      </w:pPr>
    </w:p>
    <w:p w14:paraId="0CFCA0EC" w14:textId="77777777" w:rsidR="005A311C" w:rsidRPr="00945490" w:rsidRDefault="005A311C" w:rsidP="00AD6CD0">
      <w:pPr>
        <w:pStyle w:val="ListParagraph"/>
        <w:numPr>
          <w:ilvl w:val="0"/>
          <w:numId w:val="33"/>
        </w:numPr>
        <w:rPr>
          <w:b/>
          <w:i/>
          <w:sz w:val="24"/>
          <w:szCs w:val="24"/>
        </w:rPr>
      </w:pPr>
      <w:r w:rsidRPr="00945490">
        <w:rPr>
          <w:sz w:val="24"/>
          <w:szCs w:val="24"/>
        </w:rPr>
        <w:t xml:space="preserve">The sun comes up and reminds me that His mercies are new every new day…and He is faithful to all He has promised… </w:t>
      </w:r>
      <w:r w:rsidRPr="00945490">
        <w:rPr>
          <w:b/>
          <w:i/>
          <w:sz w:val="24"/>
          <w:szCs w:val="24"/>
        </w:rPr>
        <w:t xml:space="preserve">(Lamentations 3:19-32) </w:t>
      </w:r>
      <w:r w:rsidRPr="00945490">
        <w:rPr>
          <w:sz w:val="24"/>
          <w:szCs w:val="24"/>
        </w:rPr>
        <w:t>It is a good thing His mercy in new this</w:t>
      </w:r>
      <w:r w:rsidRPr="00945490">
        <w:rPr>
          <w:b/>
          <w:i/>
          <w:sz w:val="24"/>
          <w:szCs w:val="24"/>
        </w:rPr>
        <w:t xml:space="preserve"> </w:t>
      </w:r>
      <w:r w:rsidRPr="00945490">
        <w:rPr>
          <w:sz w:val="24"/>
          <w:szCs w:val="24"/>
        </w:rPr>
        <w:t>morning because I really blew it yesterday</w:t>
      </w:r>
      <w:r w:rsidRPr="00945490">
        <w:rPr>
          <w:b/>
          <w:i/>
          <w:sz w:val="24"/>
          <w:szCs w:val="24"/>
        </w:rPr>
        <w:t>! ….Come and reason with me, confess, be forgiven and made clean again, even though I knows you will blow it again. (Isaiah 1:16-18; 1 John 1:7-10; Psalms 103:1-22)</w:t>
      </w:r>
    </w:p>
    <w:p w14:paraId="52B624FF" w14:textId="77777777" w:rsidR="005A311C" w:rsidRDefault="005A311C" w:rsidP="00BF7B1B">
      <w:pPr>
        <w:pStyle w:val="ListParagraph"/>
        <w:rPr>
          <w:b/>
          <w:i/>
          <w:sz w:val="24"/>
          <w:szCs w:val="24"/>
        </w:rPr>
      </w:pPr>
    </w:p>
    <w:p w14:paraId="30B62B5F" w14:textId="77777777" w:rsidR="005A311C" w:rsidRDefault="005A311C" w:rsidP="00AD6CD0">
      <w:pPr>
        <w:pStyle w:val="ListParagraph"/>
        <w:numPr>
          <w:ilvl w:val="0"/>
          <w:numId w:val="31"/>
        </w:numPr>
        <w:jc w:val="both"/>
        <w:rPr>
          <w:b/>
          <w:i/>
          <w:sz w:val="24"/>
          <w:szCs w:val="24"/>
        </w:rPr>
      </w:pPr>
      <w:r>
        <w:rPr>
          <w:sz w:val="24"/>
          <w:szCs w:val="24"/>
        </w:rPr>
        <w:t xml:space="preserve">When </w:t>
      </w:r>
      <w:r w:rsidRPr="008C3CFA">
        <w:rPr>
          <w:sz w:val="24"/>
          <w:szCs w:val="24"/>
        </w:rPr>
        <w:t xml:space="preserve">I look in the mirror and hear the accusations of my enemy and began to hate what I see, you say </w:t>
      </w:r>
      <w:r w:rsidRPr="008C3CFA">
        <w:rPr>
          <w:b/>
          <w:i/>
          <w:sz w:val="24"/>
          <w:szCs w:val="24"/>
        </w:rPr>
        <w:t xml:space="preserve">…”stop worshiping yourself and look to me. I greatly desire your beauty. (Psalms 45:10-11) I feel unloved… look at my cross! (Romans5:8) </w:t>
      </w:r>
      <w:r w:rsidRPr="008C3CFA">
        <w:rPr>
          <w:sz w:val="24"/>
          <w:szCs w:val="24"/>
        </w:rPr>
        <w:t>I am alone</w:t>
      </w:r>
      <w:r w:rsidRPr="008C3CFA">
        <w:rPr>
          <w:b/>
          <w:i/>
          <w:sz w:val="24"/>
          <w:szCs w:val="24"/>
        </w:rPr>
        <w:t xml:space="preserve">…”I am Immanuel –God with you!” </w:t>
      </w:r>
    </w:p>
    <w:p w14:paraId="57AAA218" w14:textId="77777777" w:rsidR="005A311C" w:rsidRPr="009613CA" w:rsidRDefault="005A311C" w:rsidP="005A311C">
      <w:pPr>
        <w:pStyle w:val="ListParagraph"/>
        <w:rPr>
          <w:b/>
          <w:i/>
          <w:sz w:val="24"/>
          <w:szCs w:val="24"/>
        </w:rPr>
      </w:pPr>
    </w:p>
    <w:p w14:paraId="4819509B" w14:textId="77777777" w:rsidR="005A311C" w:rsidRPr="008C3CFA" w:rsidRDefault="005A311C" w:rsidP="00AD6CD0">
      <w:pPr>
        <w:pStyle w:val="ListParagraph"/>
        <w:numPr>
          <w:ilvl w:val="0"/>
          <w:numId w:val="31"/>
        </w:numPr>
        <w:rPr>
          <w:b/>
          <w:i/>
          <w:sz w:val="24"/>
          <w:szCs w:val="24"/>
        </w:rPr>
      </w:pPr>
      <w:r w:rsidRPr="008C3CFA">
        <w:rPr>
          <w:b/>
          <w:i/>
          <w:sz w:val="24"/>
          <w:szCs w:val="24"/>
        </w:rPr>
        <w:t>I am in need …. I am all you need and your needs will be met in me! (Philippians 2:19, Matthew 6:22)</w:t>
      </w:r>
    </w:p>
    <w:p w14:paraId="0E3614A4" w14:textId="77777777" w:rsidR="005A311C" w:rsidRPr="008C3CFA" w:rsidRDefault="005A311C" w:rsidP="00AD6CD0">
      <w:pPr>
        <w:pStyle w:val="ListParagraph"/>
        <w:numPr>
          <w:ilvl w:val="0"/>
          <w:numId w:val="31"/>
        </w:numPr>
        <w:jc w:val="both"/>
        <w:rPr>
          <w:b/>
          <w:i/>
          <w:sz w:val="24"/>
          <w:szCs w:val="24"/>
        </w:rPr>
      </w:pPr>
      <w:r w:rsidRPr="008C3CFA">
        <w:rPr>
          <w:sz w:val="24"/>
          <w:szCs w:val="24"/>
        </w:rPr>
        <w:t>I am alone in my faith</w:t>
      </w:r>
      <w:r w:rsidRPr="008C3CFA">
        <w:rPr>
          <w:b/>
          <w:i/>
          <w:sz w:val="24"/>
          <w:szCs w:val="24"/>
        </w:rPr>
        <w:t xml:space="preserve"> </w:t>
      </w:r>
      <w:r w:rsidRPr="008C3CFA">
        <w:rPr>
          <w:sz w:val="24"/>
          <w:szCs w:val="24"/>
        </w:rPr>
        <w:t>because my husband does not know my Beloved, and He speaks to me….”</w:t>
      </w:r>
      <w:r w:rsidRPr="008C3CFA">
        <w:rPr>
          <w:b/>
          <w:i/>
          <w:sz w:val="24"/>
          <w:szCs w:val="24"/>
        </w:rPr>
        <w:t>Do not be afraid, for you will not be put to shame; don’t be humiliated, for you will not be disgraced. For you will forget the shame of your youth, and you will no longer remember the disgrace of your widowhood. For your husband is your maker- His name is Lord of Host-and the Holy One of Israel is your Redeemer; He is called the God of all the earth. (Isaiah 54:1-17)</w:t>
      </w:r>
    </w:p>
    <w:p w14:paraId="4BC2923F" w14:textId="77777777" w:rsidR="005A311C" w:rsidRDefault="005A311C" w:rsidP="00AD6CD0">
      <w:pPr>
        <w:pStyle w:val="ListParagraph"/>
        <w:numPr>
          <w:ilvl w:val="0"/>
          <w:numId w:val="31"/>
        </w:numPr>
        <w:jc w:val="both"/>
        <w:rPr>
          <w:b/>
          <w:i/>
          <w:sz w:val="24"/>
          <w:szCs w:val="24"/>
        </w:rPr>
      </w:pPr>
      <w:r>
        <w:rPr>
          <w:sz w:val="24"/>
          <w:szCs w:val="24"/>
        </w:rPr>
        <w:t>I am empty and powerless…He is my Strength</w:t>
      </w:r>
      <w:r w:rsidRPr="008C3CFA">
        <w:rPr>
          <w:b/>
          <w:i/>
          <w:sz w:val="24"/>
          <w:szCs w:val="24"/>
        </w:rPr>
        <w:t xml:space="preserve"> Ephesians 1:19-24 And what is the surpassing greatness of His power toward us who believe. These are in accordance with the working of the strength of His might, Which He brought about IN CHRIST, when He raised Him for the dead and seated Him at His RIGHT HAND in the heavenly places, far above ALL RULE and authority and power and dominion, and EVERY NAME that is named, not only in this age but also in the one to come. And He put ALL THINGS in subjection under HIS FEET, and gave Him as head over ALL THINGS to the church, which is His body, the fullness of Him who fills ALL IN ALL. </w:t>
      </w:r>
    </w:p>
    <w:p w14:paraId="02715D59" w14:textId="77777777" w:rsidR="005A311C" w:rsidRPr="00BF7B1B" w:rsidRDefault="005A311C" w:rsidP="00BF7B1B">
      <w:pPr>
        <w:ind w:left="360"/>
        <w:jc w:val="both"/>
        <w:rPr>
          <w:b/>
          <w:i/>
          <w:sz w:val="24"/>
          <w:szCs w:val="24"/>
        </w:rPr>
      </w:pPr>
    </w:p>
    <w:p w14:paraId="5216C65E" w14:textId="77777777" w:rsidR="005A311C" w:rsidRPr="00BF7B1B" w:rsidRDefault="005A311C" w:rsidP="00BF7B1B">
      <w:pPr>
        <w:jc w:val="center"/>
        <w:rPr>
          <w:sz w:val="24"/>
          <w:szCs w:val="24"/>
        </w:rPr>
      </w:pPr>
    </w:p>
    <w:p w14:paraId="4EC4F657" w14:textId="77777777" w:rsidR="00DF2A10" w:rsidRPr="00DF2A10" w:rsidRDefault="00DF2A10" w:rsidP="00DF2A10">
      <w:pPr>
        <w:jc w:val="center"/>
        <w:rPr>
          <w:sz w:val="24"/>
          <w:szCs w:val="24"/>
        </w:rPr>
      </w:pPr>
    </w:p>
    <w:p w14:paraId="752B518D" w14:textId="77777777" w:rsidR="001621B5" w:rsidRPr="002C6927" w:rsidRDefault="001621B5" w:rsidP="001621B5">
      <w:pPr>
        <w:rPr>
          <w:sz w:val="24"/>
          <w:szCs w:val="24"/>
        </w:rPr>
      </w:pPr>
    </w:p>
    <w:p w14:paraId="19E48849" w14:textId="77777777" w:rsidR="00DA0305" w:rsidRPr="002C6927" w:rsidRDefault="00DA0305" w:rsidP="001621B5">
      <w:pPr>
        <w:jc w:val="center"/>
        <w:rPr>
          <w:sz w:val="24"/>
          <w:szCs w:val="24"/>
        </w:rPr>
      </w:pPr>
    </w:p>
    <w:sectPr w:rsidR="00DA0305" w:rsidRPr="002C6927" w:rsidSect="003D4E88">
      <w:footerReference w:type="default" r:id="rId4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inny" w:date="2014-04-28T22:29:00Z" w:initials="G">
    <w:p w14:paraId="6F4D07F2" w14:textId="77777777" w:rsidR="002E6520" w:rsidRDefault="002E6520" w:rsidP="00B27F6A">
      <w:pPr>
        <w:pStyle w:val="CommentText"/>
      </w:pPr>
      <w:r>
        <w:rPr>
          <w:rStyle w:val="CommentReference"/>
        </w:rPr>
        <w:annotationRef/>
      </w:r>
    </w:p>
  </w:comment>
  <w:comment w:id="151" w:author="Ginny" w:date="2014-05-14T15:32:00Z" w:initials="G">
    <w:p w14:paraId="7936CE4A" w14:textId="77777777" w:rsidR="002E6520" w:rsidRDefault="002E6520" w:rsidP="00A022C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4D07F2" w15:done="0"/>
  <w15:commentEx w15:paraId="7936CE4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42B5C" w14:textId="77777777" w:rsidR="00F5691E" w:rsidRDefault="00F5691E" w:rsidP="005512E6">
      <w:pPr>
        <w:spacing w:after="0" w:line="240" w:lineRule="auto"/>
      </w:pPr>
      <w:r>
        <w:separator/>
      </w:r>
    </w:p>
  </w:endnote>
  <w:endnote w:type="continuationSeparator" w:id="0">
    <w:p w14:paraId="46E5883F" w14:textId="77777777" w:rsidR="00F5691E" w:rsidRDefault="00F5691E" w:rsidP="005512E6">
      <w:pPr>
        <w:spacing w:after="0" w:line="240" w:lineRule="auto"/>
      </w:pPr>
      <w:r>
        <w:continuationSeparator/>
      </w:r>
    </w:p>
  </w:endnote>
  <w:endnote w:type="continuationNotice" w:id="1">
    <w:p w14:paraId="59A69230" w14:textId="77777777" w:rsidR="00F5691E" w:rsidRDefault="00F569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083311"/>
      <w:docPartObj>
        <w:docPartGallery w:val="Page Numbers (Bottom of Page)"/>
        <w:docPartUnique/>
      </w:docPartObj>
    </w:sdtPr>
    <w:sdtEndPr>
      <w:rPr>
        <w:noProof/>
      </w:rPr>
    </w:sdtEndPr>
    <w:sdtContent>
      <w:p w14:paraId="77076C0A" w14:textId="487A66B7" w:rsidR="002E6520" w:rsidRDefault="002E6520">
        <w:pPr>
          <w:pStyle w:val="Footer"/>
          <w:jc w:val="center"/>
        </w:pPr>
        <w:r>
          <w:fldChar w:fldCharType="begin"/>
        </w:r>
        <w:r>
          <w:instrText xml:space="preserve"> PAGE   \* MERGEFORMAT </w:instrText>
        </w:r>
        <w:r>
          <w:fldChar w:fldCharType="separate"/>
        </w:r>
        <w:r w:rsidR="00807D61">
          <w:rPr>
            <w:noProof/>
          </w:rPr>
          <w:t>1</w:t>
        </w:r>
        <w:r>
          <w:rPr>
            <w:noProof/>
          </w:rPr>
          <w:fldChar w:fldCharType="end"/>
        </w:r>
      </w:p>
    </w:sdtContent>
  </w:sdt>
  <w:p w14:paraId="72C8C067" w14:textId="77777777" w:rsidR="002E6520" w:rsidRDefault="002E6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D768A" w14:textId="77777777" w:rsidR="00F5691E" w:rsidRDefault="00F5691E" w:rsidP="005512E6">
      <w:pPr>
        <w:spacing w:after="0" w:line="240" w:lineRule="auto"/>
      </w:pPr>
      <w:r>
        <w:separator/>
      </w:r>
    </w:p>
  </w:footnote>
  <w:footnote w:type="continuationSeparator" w:id="0">
    <w:p w14:paraId="472FBC8E" w14:textId="77777777" w:rsidR="00F5691E" w:rsidRDefault="00F5691E" w:rsidP="005512E6">
      <w:pPr>
        <w:spacing w:after="0" w:line="240" w:lineRule="auto"/>
      </w:pPr>
      <w:r>
        <w:continuationSeparator/>
      </w:r>
    </w:p>
  </w:footnote>
  <w:footnote w:type="continuationNotice" w:id="1">
    <w:p w14:paraId="6ED21334" w14:textId="77777777" w:rsidR="00F5691E" w:rsidRDefault="00F569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43.5pt;height:5in" o:bullet="t">
        <v:imagedata r:id="rId1" o:title="MP900438801[1]"/>
      </v:shape>
    </w:pict>
  </w:numPicBullet>
  <w:abstractNum w:abstractNumId="0" w15:restartNumberingAfterBreak="0">
    <w:nsid w:val="024F4096"/>
    <w:multiLevelType w:val="multilevel"/>
    <w:tmpl w:val="F7FAD5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41831CD"/>
    <w:multiLevelType w:val="hybridMultilevel"/>
    <w:tmpl w:val="64F80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D0F2D"/>
    <w:multiLevelType w:val="hybridMultilevel"/>
    <w:tmpl w:val="E80E17AA"/>
    <w:lvl w:ilvl="0" w:tplc="58FAD628">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631E9"/>
    <w:multiLevelType w:val="hybridMultilevel"/>
    <w:tmpl w:val="9E828684"/>
    <w:lvl w:ilvl="0" w:tplc="D0A83988">
      <w:start w:val="1"/>
      <w:numFmt w:val="decimal"/>
      <w:lvlText w:val="%1."/>
      <w:lvlJc w:val="left"/>
      <w:pPr>
        <w:ind w:left="1080" w:hanging="360"/>
      </w:pPr>
      <w:rPr>
        <w:rFonts w:eastAsiaTheme="minorHAnsi" w:cstheme="minorBid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8375D5"/>
    <w:multiLevelType w:val="hybridMultilevel"/>
    <w:tmpl w:val="5DD8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A51B8"/>
    <w:multiLevelType w:val="multilevel"/>
    <w:tmpl w:val="93C0CA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07A4AE6"/>
    <w:multiLevelType w:val="hybridMultilevel"/>
    <w:tmpl w:val="4C6A13D2"/>
    <w:lvl w:ilvl="0" w:tplc="D5EE8AE8">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78F7"/>
    <w:multiLevelType w:val="multilevel"/>
    <w:tmpl w:val="FE1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19C3"/>
    <w:multiLevelType w:val="multilevel"/>
    <w:tmpl w:val="1A548D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1BC930AE"/>
    <w:multiLevelType w:val="hybridMultilevel"/>
    <w:tmpl w:val="E4CA94F4"/>
    <w:lvl w:ilvl="0" w:tplc="02C81EEA">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C5550"/>
    <w:multiLevelType w:val="multilevel"/>
    <w:tmpl w:val="274E39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1DE0752"/>
    <w:multiLevelType w:val="multilevel"/>
    <w:tmpl w:val="FB407B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97A761F"/>
    <w:multiLevelType w:val="hybridMultilevel"/>
    <w:tmpl w:val="D032C34A"/>
    <w:lvl w:ilvl="0" w:tplc="02C81EEA">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30C8A"/>
    <w:multiLevelType w:val="hybridMultilevel"/>
    <w:tmpl w:val="BC5A71CC"/>
    <w:lvl w:ilvl="0" w:tplc="02C81EEA">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00F39"/>
    <w:multiLevelType w:val="hybridMultilevel"/>
    <w:tmpl w:val="7CFE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65CCA"/>
    <w:multiLevelType w:val="hybridMultilevel"/>
    <w:tmpl w:val="1888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427AC"/>
    <w:multiLevelType w:val="hybridMultilevel"/>
    <w:tmpl w:val="D50E1448"/>
    <w:lvl w:ilvl="0" w:tplc="58FAD628">
      <w:start w:val="1"/>
      <w:numFmt w:val="bullet"/>
      <w:lvlText w:val=""/>
      <w:lvlPicBulletId w:val="0"/>
      <w:lvlJc w:val="left"/>
      <w:pPr>
        <w:ind w:left="360" w:hanging="360"/>
      </w:pPr>
      <w:rPr>
        <w:rFonts w:ascii="Symbol" w:hAnsi="Symbol" w:hint="default"/>
        <w:color w:val="auto"/>
        <w:sz w:val="40"/>
        <w:szCs w:val="4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7B32C6"/>
    <w:multiLevelType w:val="multilevel"/>
    <w:tmpl w:val="2CDA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93F36"/>
    <w:multiLevelType w:val="hybridMultilevel"/>
    <w:tmpl w:val="F66E5EF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3DB5165A"/>
    <w:multiLevelType w:val="hybridMultilevel"/>
    <w:tmpl w:val="8DB6FAC4"/>
    <w:lvl w:ilvl="0" w:tplc="02C81EEA">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B025B"/>
    <w:multiLevelType w:val="multilevel"/>
    <w:tmpl w:val="108C07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68D4E03"/>
    <w:multiLevelType w:val="multilevel"/>
    <w:tmpl w:val="79AC2750"/>
    <w:lvl w:ilvl="0">
      <w:start w:val="1"/>
      <w:numFmt w:val="lowerLetter"/>
      <w:lvlText w:val="%1."/>
      <w:lvlJc w:val="left"/>
      <w:pPr>
        <w:tabs>
          <w:tab w:val="num" w:pos="720"/>
        </w:tabs>
        <w:ind w:left="720" w:hanging="360"/>
      </w:pPr>
      <w:rPr>
        <w:sz w:val="28"/>
        <w:szCs w:val="28"/>
      </w:r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806414F"/>
    <w:multiLevelType w:val="multilevel"/>
    <w:tmpl w:val="81B801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48C86E47"/>
    <w:multiLevelType w:val="multilevel"/>
    <w:tmpl w:val="E41485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94228C3"/>
    <w:multiLevelType w:val="hybridMultilevel"/>
    <w:tmpl w:val="D6564CA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305854"/>
    <w:multiLevelType w:val="hybridMultilevel"/>
    <w:tmpl w:val="96D63EF8"/>
    <w:lvl w:ilvl="0" w:tplc="58FAD628">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EF1B5B"/>
    <w:multiLevelType w:val="multilevel"/>
    <w:tmpl w:val="2DA0CC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511F4EC4"/>
    <w:multiLevelType w:val="multilevel"/>
    <w:tmpl w:val="F1F4B918"/>
    <w:lvl w:ilvl="0">
      <w:start w:val="1"/>
      <w:numFmt w:val="bullet"/>
      <w:lvlText w:val=""/>
      <w:lvlPicBulletId w:val="0"/>
      <w:lvlJc w:val="left"/>
      <w:pPr>
        <w:tabs>
          <w:tab w:val="num" w:pos="720"/>
        </w:tabs>
        <w:ind w:left="720" w:hanging="360"/>
      </w:pPr>
      <w:rPr>
        <w:rFonts w:ascii="Symbol" w:hAnsi="Symbol" w:hint="default"/>
        <w:color w:val="auto"/>
        <w:sz w:val="40"/>
        <w:szCs w:val="40"/>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3C44DAA"/>
    <w:multiLevelType w:val="multilevel"/>
    <w:tmpl w:val="89A29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48F2CF2"/>
    <w:multiLevelType w:val="multilevel"/>
    <w:tmpl w:val="12721F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56250338"/>
    <w:multiLevelType w:val="multilevel"/>
    <w:tmpl w:val="35929A32"/>
    <w:lvl w:ilvl="0">
      <w:start w:val="1"/>
      <w:numFmt w:val="lowerLetter"/>
      <w:lvlText w:val="%1."/>
      <w:lvlJc w:val="left"/>
      <w:pPr>
        <w:tabs>
          <w:tab w:val="num" w:pos="3960"/>
        </w:tabs>
        <w:ind w:left="3960" w:hanging="360"/>
      </w:pPr>
    </w:lvl>
    <w:lvl w:ilvl="1" w:tentative="1">
      <w:start w:val="1"/>
      <w:numFmt w:val="lowerLetter"/>
      <w:lvlText w:val="%2."/>
      <w:lvlJc w:val="left"/>
      <w:pPr>
        <w:tabs>
          <w:tab w:val="num" w:pos="4680"/>
        </w:tabs>
        <w:ind w:left="4680" w:hanging="360"/>
      </w:pPr>
    </w:lvl>
    <w:lvl w:ilvl="2" w:tentative="1">
      <w:start w:val="1"/>
      <w:numFmt w:val="lowerLetter"/>
      <w:lvlText w:val="%3."/>
      <w:lvlJc w:val="left"/>
      <w:pPr>
        <w:tabs>
          <w:tab w:val="num" w:pos="5400"/>
        </w:tabs>
        <w:ind w:left="5400" w:hanging="360"/>
      </w:pPr>
    </w:lvl>
    <w:lvl w:ilvl="3" w:tentative="1">
      <w:start w:val="1"/>
      <w:numFmt w:val="lowerLetter"/>
      <w:lvlText w:val="%4."/>
      <w:lvlJc w:val="left"/>
      <w:pPr>
        <w:tabs>
          <w:tab w:val="num" w:pos="6120"/>
        </w:tabs>
        <w:ind w:left="6120" w:hanging="360"/>
      </w:pPr>
    </w:lvl>
    <w:lvl w:ilvl="4" w:tentative="1">
      <w:start w:val="1"/>
      <w:numFmt w:val="lowerLetter"/>
      <w:lvlText w:val="%5."/>
      <w:lvlJc w:val="left"/>
      <w:pPr>
        <w:tabs>
          <w:tab w:val="num" w:pos="6840"/>
        </w:tabs>
        <w:ind w:left="6840" w:hanging="360"/>
      </w:pPr>
    </w:lvl>
    <w:lvl w:ilvl="5" w:tentative="1">
      <w:start w:val="1"/>
      <w:numFmt w:val="lowerLetter"/>
      <w:lvlText w:val="%6."/>
      <w:lvlJc w:val="left"/>
      <w:pPr>
        <w:tabs>
          <w:tab w:val="num" w:pos="7560"/>
        </w:tabs>
        <w:ind w:left="7560" w:hanging="360"/>
      </w:pPr>
    </w:lvl>
    <w:lvl w:ilvl="6" w:tentative="1">
      <w:start w:val="1"/>
      <w:numFmt w:val="lowerLetter"/>
      <w:lvlText w:val="%7."/>
      <w:lvlJc w:val="left"/>
      <w:pPr>
        <w:tabs>
          <w:tab w:val="num" w:pos="8280"/>
        </w:tabs>
        <w:ind w:left="8280" w:hanging="360"/>
      </w:pPr>
    </w:lvl>
    <w:lvl w:ilvl="7" w:tentative="1">
      <w:start w:val="1"/>
      <w:numFmt w:val="lowerLetter"/>
      <w:lvlText w:val="%8."/>
      <w:lvlJc w:val="left"/>
      <w:pPr>
        <w:tabs>
          <w:tab w:val="num" w:pos="9000"/>
        </w:tabs>
        <w:ind w:left="9000" w:hanging="360"/>
      </w:pPr>
    </w:lvl>
    <w:lvl w:ilvl="8" w:tentative="1">
      <w:start w:val="1"/>
      <w:numFmt w:val="lowerLetter"/>
      <w:lvlText w:val="%9."/>
      <w:lvlJc w:val="left"/>
      <w:pPr>
        <w:tabs>
          <w:tab w:val="num" w:pos="9720"/>
        </w:tabs>
        <w:ind w:left="9720" w:hanging="360"/>
      </w:pPr>
    </w:lvl>
  </w:abstractNum>
  <w:abstractNum w:abstractNumId="31" w15:restartNumberingAfterBreak="0">
    <w:nsid w:val="58D93C52"/>
    <w:multiLevelType w:val="hybridMultilevel"/>
    <w:tmpl w:val="8DA0D712"/>
    <w:lvl w:ilvl="0" w:tplc="02C81EEA">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751841"/>
    <w:multiLevelType w:val="hybridMultilevel"/>
    <w:tmpl w:val="EA626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DD0D1B"/>
    <w:multiLevelType w:val="hybridMultilevel"/>
    <w:tmpl w:val="B2142784"/>
    <w:lvl w:ilvl="0" w:tplc="02C81EEA">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9194E"/>
    <w:multiLevelType w:val="hybridMultilevel"/>
    <w:tmpl w:val="8B827C1E"/>
    <w:lvl w:ilvl="0" w:tplc="58FAD628">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575EA3"/>
    <w:multiLevelType w:val="multilevel"/>
    <w:tmpl w:val="A40A8B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63AD1FDC"/>
    <w:multiLevelType w:val="multilevel"/>
    <w:tmpl w:val="E1DA0D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63EA4CB4"/>
    <w:multiLevelType w:val="hybridMultilevel"/>
    <w:tmpl w:val="DD20CAAC"/>
    <w:lvl w:ilvl="0" w:tplc="2B9C8A4C">
      <w:start w:val="1"/>
      <w:numFmt w:val="bullet"/>
      <w:lvlText w:val=""/>
      <w:lvlPicBulletId w:val="0"/>
      <w:lvlJc w:val="left"/>
      <w:pPr>
        <w:ind w:left="360" w:hanging="360"/>
      </w:pPr>
      <w:rPr>
        <w:rFonts w:ascii="Symbol" w:hAnsi="Symbol" w:hint="default"/>
        <w:color w:val="auto"/>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821119"/>
    <w:multiLevelType w:val="hybridMultilevel"/>
    <w:tmpl w:val="4A622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586A4A"/>
    <w:multiLevelType w:val="multilevel"/>
    <w:tmpl w:val="CA0CD6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67F86042"/>
    <w:multiLevelType w:val="hybridMultilevel"/>
    <w:tmpl w:val="3FA65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2E3A82"/>
    <w:multiLevelType w:val="hybridMultilevel"/>
    <w:tmpl w:val="E4D2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DD7EF3"/>
    <w:multiLevelType w:val="multilevel"/>
    <w:tmpl w:val="2CFA00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10A4B4B"/>
    <w:multiLevelType w:val="multilevel"/>
    <w:tmpl w:val="70F269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72200B1F"/>
    <w:multiLevelType w:val="multilevel"/>
    <w:tmpl w:val="9132AC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2CD6983"/>
    <w:multiLevelType w:val="hybridMultilevel"/>
    <w:tmpl w:val="D8605F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4A956BA"/>
    <w:multiLevelType w:val="multilevel"/>
    <w:tmpl w:val="AEC8A4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766846DA"/>
    <w:multiLevelType w:val="hybridMultilevel"/>
    <w:tmpl w:val="86D4D4CE"/>
    <w:lvl w:ilvl="0" w:tplc="9D7053D6">
      <w:start w:val="1"/>
      <w:numFmt w:val="bullet"/>
      <w:lvlText w:val=""/>
      <w:lvlPicBulletId w:val="0"/>
      <w:lvlJc w:val="left"/>
      <w:pPr>
        <w:ind w:left="360" w:hanging="360"/>
      </w:pPr>
      <w:rPr>
        <w:rFonts w:ascii="Symbol" w:hAnsi="Symbol" w:hint="default"/>
        <w:color w:val="auto"/>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E41D68"/>
    <w:multiLevelType w:val="multilevel"/>
    <w:tmpl w:val="858849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7D1550D9"/>
    <w:multiLevelType w:val="multilevel"/>
    <w:tmpl w:val="A720FF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15:restartNumberingAfterBreak="0">
    <w:nsid w:val="7EA97428"/>
    <w:multiLevelType w:val="multilevel"/>
    <w:tmpl w:val="C26ACE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0"/>
  </w:num>
  <w:num w:numId="2">
    <w:abstractNumId w:val="8"/>
  </w:num>
  <w:num w:numId="3">
    <w:abstractNumId w:val="21"/>
  </w:num>
  <w:num w:numId="4">
    <w:abstractNumId w:val="36"/>
  </w:num>
  <w:num w:numId="5">
    <w:abstractNumId w:val="16"/>
  </w:num>
  <w:num w:numId="6">
    <w:abstractNumId w:val="47"/>
  </w:num>
  <w:num w:numId="7">
    <w:abstractNumId w:val="37"/>
  </w:num>
  <w:num w:numId="8">
    <w:abstractNumId w:val="49"/>
  </w:num>
  <w:num w:numId="9">
    <w:abstractNumId w:val="44"/>
  </w:num>
  <w:num w:numId="10">
    <w:abstractNumId w:val="5"/>
  </w:num>
  <w:num w:numId="11">
    <w:abstractNumId w:val="26"/>
  </w:num>
  <w:num w:numId="12">
    <w:abstractNumId w:val="27"/>
  </w:num>
  <w:num w:numId="13">
    <w:abstractNumId w:val="0"/>
  </w:num>
  <w:num w:numId="14">
    <w:abstractNumId w:val="28"/>
  </w:num>
  <w:num w:numId="15">
    <w:abstractNumId w:val="46"/>
  </w:num>
  <w:num w:numId="16">
    <w:abstractNumId w:val="34"/>
  </w:num>
  <w:num w:numId="17">
    <w:abstractNumId w:val="30"/>
  </w:num>
  <w:num w:numId="18">
    <w:abstractNumId w:val="35"/>
  </w:num>
  <w:num w:numId="19">
    <w:abstractNumId w:val="11"/>
  </w:num>
  <w:num w:numId="20">
    <w:abstractNumId w:val="39"/>
  </w:num>
  <w:num w:numId="21">
    <w:abstractNumId w:val="20"/>
  </w:num>
  <w:num w:numId="22">
    <w:abstractNumId w:val="48"/>
  </w:num>
  <w:num w:numId="23">
    <w:abstractNumId w:val="42"/>
  </w:num>
  <w:num w:numId="24">
    <w:abstractNumId w:val="43"/>
  </w:num>
  <w:num w:numId="25">
    <w:abstractNumId w:val="23"/>
  </w:num>
  <w:num w:numId="26">
    <w:abstractNumId w:val="29"/>
  </w:num>
  <w:num w:numId="27">
    <w:abstractNumId w:val="22"/>
  </w:num>
  <w:num w:numId="28">
    <w:abstractNumId w:val="50"/>
  </w:num>
  <w:num w:numId="29">
    <w:abstractNumId w:val="25"/>
  </w:num>
  <w:num w:numId="30">
    <w:abstractNumId w:val="31"/>
  </w:num>
  <w:num w:numId="31">
    <w:abstractNumId w:val="19"/>
  </w:num>
  <w:num w:numId="32">
    <w:abstractNumId w:val="24"/>
  </w:num>
  <w:num w:numId="33">
    <w:abstractNumId w:val="9"/>
  </w:num>
  <w:num w:numId="34">
    <w:abstractNumId w:val="2"/>
  </w:num>
  <w:num w:numId="35">
    <w:abstractNumId w:val="12"/>
  </w:num>
  <w:num w:numId="36">
    <w:abstractNumId w:val="3"/>
  </w:num>
  <w:num w:numId="37">
    <w:abstractNumId w:val="32"/>
  </w:num>
  <w:num w:numId="38">
    <w:abstractNumId w:val="6"/>
  </w:num>
  <w:num w:numId="39">
    <w:abstractNumId w:val="4"/>
  </w:num>
  <w:num w:numId="40">
    <w:abstractNumId w:val="1"/>
  </w:num>
  <w:num w:numId="41">
    <w:abstractNumId w:val="38"/>
  </w:num>
  <w:num w:numId="42">
    <w:abstractNumId w:val="45"/>
  </w:num>
  <w:num w:numId="43">
    <w:abstractNumId w:val="15"/>
  </w:num>
  <w:num w:numId="44">
    <w:abstractNumId w:val="41"/>
  </w:num>
  <w:num w:numId="45">
    <w:abstractNumId w:val="17"/>
  </w:num>
  <w:num w:numId="46">
    <w:abstractNumId w:val="7"/>
  </w:num>
  <w:num w:numId="47">
    <w:abstractNumId w:val="40"/>
  </w:num>
  <w:num w:numId="48">
    <w:abstractNumId w:val="18"/>
  </w:num>
  <w:num w:numId="49">
    <w:abstractNumId w:val="14"/>
  </w:num>
  <w:num w:numId="50">
    <w:abstractNumId w:val="33"/>
  </w:num>
  <w:num w:numId="51">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83"/>
    <w:rsid w:val="00000ECF"/>
    <w:rsid w:val="000012FF"/>
    <w:rsid w:val="00001F13"/>
    <w:rsid w:val="0000315E"/>
    <w:rsid w:val="00003958"/>
    <w:rsid w:val="00003C09"/>
    <w:rsid w:val="0000617E"/>
    <w:rsid w:val="00006E41"/>
    <w:rsid w:val="00007645"/>
    <w:rsid w:val="000109A6"/>
    <w:rsid w:val="00010DFF"/>
    <w:rsid w:val="00010F73"/>
    <w:rsid w:val="0001158E"/>
    <w:rsid w:val="0001252D"/>
    <w:rsid w:val="0001287A"/>
    <w:rsid w:val="00012E63"/>
    <w:rsid w:val="00013AF3"/>
    <w:rsid w:val="000145C1"/>
    <w:rsid w:val="00014E2B"/>
    <w:rsid w:val="00015C7B"/>
    <w:rsid w:val="00015CE7"/>
    <w:rsid w:val="000161B2"/>
    <w:rsid w:val="0001662B"/>
    <w:rsid w:val="00016BF9"/>
    <w:rsid w:val="00017154"/>
    <w:rsid w:val="00017D11"/>
    <w:rsid w:val="00021F97"/>
    <w:rsid w:val="00022DBA"/>
    <w:rsid w:val="00022DE5"/>
    <w:rsid w:val="00024433"/>
    <w:rsid w:val="000247A7"/>
    <w:rsid w:val="00024F43"/>
    <w:rsid w:val="000260C1"/>
    <w:rsid w:val="00026BC0"/>
    <w:rsid w:val="00027567"/>
    <w:rsid w:val="00027DB3"/>
    <w:rsid w:val="00027DC5"/>
    <w:rsid w:val="000302DB"/>
    <w:rsid w:val="00030E26"/>
    <w:rsid w:val="000311B1"/>
    <w:rsid w:val="0003124A"/>
    <w:rsid w:val="00033B71"/>
    <w:rsid w:val="000345DE"/>
    <w:rsid w:val="000359CF"/>
    <w:rsid w:val="0003668E"/>
    <w:rsid w:val="00036A3E"/>
    <w:rsid w:val="00036C27"/>
    <w:rsid w:val="00037273"/>
    <w:rsid w:val="000375DC"/>
    <w:rsid w:val="00037BD8"/>
    <w:rsid w:val="00037FE1"/>
    <w:rsid w:val="00041342"/>
    <w:rsid w:val="00041B1B"/>
    <w:rsid w:val="000428DE"/>
    <w:rsid w:val="000431C6"/>
    <w:rsid w:val="0004448F"/>
    <w:rsid w:val="00044943"/>
    <w:rsid w:val="000449E6"/>
    <w:rsid w:val="00045703"/>
    <w:rsid w:val="0004576A"/>
    <w:rsid w:val="000457CC"/>
    <w:rsid w:val="00045D2D"/>
    <w:rsid w:val="000469C9"/>
    <w:rsid w:val="000469E3"/>
    <w:rsid w:val="0004723A"/>
    <w:rsid w:val="00050B04"/>
    <w:rsid w:val="00052F98"/>
    <w:rsid w:val="0005305D"/>
    <w:rsid w:val="00054E39"/>
    <w:rsid w:val="00054EE5"/>
    <w:rsid w:val="00054F8C"/>
    <w:rsid w:val="000556FD"/>
    <w:rsid w:val="00055926"/>
    <w:rsid w:val="00055A7F"/>
    <w:rsid w:val="00055BB6"/>
    <w:rsid w:val="0005643B"/>
    <w:rsid w:val="00056720"/>
    <w:rsid w:val="00056D4E"/>
    <w:rsid w:val="00057E75"/>
    <w:rsid w:val="00061A53"/>
    <w:rsid w:val="00061F7A"/>
    <w:rsid w:val="00062011"/>
    <w:rsid w:val="00062039"/>
    <w:rsid w:val="00062648"/>
    <w:rsid w:val="00063D3C"/>
    <w:rsid w:val="00065F28"/>
    <w:rsid w:val="00066C8E"/>
    <w:rsid w:val="00067D18"/>
    <w:rsid w:val="00067EF5"/>
    <w:rsid w:val="00067FE7"/>
    <w:rsid w:val="00071AE8"/>
    <w:rsid w:val="00071E34"/>
    <w:rsid w:val="00072DDE"/>
    <w:rsid w:val="00073584"/>
    <w:rsid w:val="0007392A"/>
    <w:rsid w:val="00076052"/>
    <w:rsid w:val="000774D2"/>
    <w:rsid w:val="0008168B"/>
    <w:rsid w:val="00082D27"/>
    <w:rsid w:val="0008327C"/>
    <w:rsid w:val="00083A30"/>
    <w:rsid w:val="00084C48"/>
    <w:rsid w:val="000853C4"/>
    <w:rsid w:val="000856AF"/>
    <w:rsid w:val="00086538"/>
    <w:rsid w:val="00090421"/>
    <w:rsid w:val="000904BE"/>
    <w:rsid w:val="00091335"/>
    <w:rsid w:val="0009155D"/>
    <w:rsid w:val="00091A5E"/>
    <w:rsid w:val="00092513"/>
    <w:rsid w:val="00092580"/>
    <w:rsid w:val="0009258D"/>
    <w:rsid w:val="00092696"/>
    <w:rsid w:val="00092AE9"/>
    <w:rsid w:val="00092D5A"/>
    <w:rsid w:val="000941B7"/>
    <w:rsid w:val="0009435E"/>
    <w:rsid w:val="00094603"/>
    <w:rsid w:val="0009497A"/>
    <w:rsid w:val="00094B19"/>
    <w:rsid w:val="00094BDF"/>
    <w:rsid w:val="00094C6A"/>
    <w:rsid w:val="00095946"/>
    <w:rsid w:val="00095E2E"/>
    <w:rsid w:val="00096052"/>
    <w:rsid w:val="00096473"/>
    <w:rsid w:val="0009685A"/>
    <w:rsid w:val="00096D64"/>
    <w:rsid w:val="00096EDB"/>
    <w:rsid w:val="000A032E"/>
    <w:rsid w:val="000A07F0"/>
    <w:rsid w:val="000A0DA5"/>
    <w:rsid w:val="000A103A"/>
    <w:rsid w:val="000A12E9"/>
    <w:rsid w:val="000A1F83"/>
    <w:rsid w:val="000A3AC0"/>
    <w:rsid w:val="000A51D1"/>
    <w:rsid w:val="000A5889"/>
    <w:rsid w:val="000A6352"/>
    <w:rsid w:val="000A65DB"/>
    <w:rsid w:val="000A71DC"/>
    <w:rsid w:val="000A7AF8"/>
    <w:rsid w:val="000A7C19"/>
    <w:rsid w:val="000B0385"/>
    <w:rsid w:val="000B2B57"/>
    <w:rsid w:val="000B34EA"/>
    <w:rsid w:val="000B3F19"/>
    <w:rsid w:val="000B468F"/>
    <w:rsid w:val="000B4F18"/>
    <w:rsid w:val="000B5590"/>
    <w:rsid w:val="000B6EE6"/>
    <w:rsid w:val="000B721E"/>
    <w:rsid w:val="000B76C1"/>
    <w:rsid w:val="000C0498"/>
    <w:rsid w:val="000C2A1E"/>
    <w:rsid w:val="000C3688"/>
    <w:rsid w:val="000C392E"/>
    <w:rsid w:val="000C3CF3"/>
    <w:rsid w:val="000C4787"/>
    <w:rsid w:val="000C4AAA"/>
    <w:rsid w:val="000C5D98"/>
    <w:rsid w:val="000C6B78"/>
    <w:rsid w:val="000D0A47"/>
    <w:rsid w:val="000D0C6B"/>
    <w:rsid w:val="000D1813"/>
    <w:rsid w:val="000D1B2E"/>
    <w:rsid w:val="000D1D56"/>
    <w:rsid w:val="000D2382"/>
    <w:rsid w:val="000D274D"/>
    <w:rsid w:val="000D2873"/>
    <w:rsid w:val="000D32F3"/>
    <w:rsid w:val="000D4EBA"/>
    <w:rsid w:val="000D558E"/>
    <w:rsid w:val="000D56F2"/>
    <w:rsid w:val="000D5BCE"/>
    <w:rsid w:val="000D7086"/>
    <w:rsid w:val="000D7365"/>
    <w:rsid w:val="000D7E9D"/>
    <w:rsid w:val="000E101D"/>
    <w:rsid w:val="000E1676"/>
    <w:rsid w:val="000E1E86"/>
    <w:rsid w:val="000E2DFD"/>
    <w:rsid w:val="000E2FF2"/>
    <w:rsid w:val="000E32C2"/>
    <w:rsid w:val="000E403A"/>
    <w:rsid w:val="000E4E93"/>
    <w:rsid w:val="000E6155"/>
    <w:rsid w:val="000E667B"/>
    <w:rsid w:val="000E7017"/>
    <w:rsid w:val="000E7A74"/>
    <w:rsid w:val="000E7BA0"/>
    <w:rsid w:val="000F0DF8"/>
    <w:rsid w:val="000F174B"/>
    <w:rsid w:val="000F25C3"/>
    <w:rsid w:val="000F2764"/>
    <w:rsid w:val="000F31D2"/>
    <w:rsid w:val="000F4434"/>
    <w:rsid w:val="000F566F"/>
    <w:rsid w:val="000F65E3"/>
    <w:rsid w:val="000F6A27"/>
    <w:rsid w:val="000F702F"/>
    <w:rsid w:val="000F7350"/>
    <w:rsid w:val="000F7C5D"/>
    <w:rsid w:val="000F7F54"/>
    <w:rsid w:val="00100221"/>
    <w:rsid w:val="00100EDB"/>
    <w:rsid w:val="00101AFB"/>
    <w:rsid w:val="001032C5"/>
    <w:rsid w:val="00103EE4"/>
    <w:rsid w:val="00104512"/>
    <w:rsid w:val="00105B73"/>
    <w:rsid w:val="0010646D"/>
    <w:rsid w:val="001065F0"/>
    <w:rsid w:val="00106D7A"/>
    <w:rsid w:val="001074CF"/>
    <w:rsid w:val="00107AD3"/>
    <w:rsid w:val="001110E0"/>
    <w:rsid w:val="00111C72"/>
    <w:rsid w:val="00112442"/>
    <w:rsid w:val="00112703"/>
    <w:rsid w:val="001131B3"/>
    <w:rsid w:val="0011324D"/>
    <w:rsid w:val="001134E3"/>
    <w:rsid w:val="00113813"/>
    <w:rsid w:val="0011473F"/>
    <w:rsid w:val="00114990"/>
    <w:rsid w:val="00116870"/>
    <w:rsid w:val="00116888"/>
    <w:rsid w:val="0012004B"/>
    <w:rsid w:val="00121684"/>
    <w:rsid w:val="00121D0F"/>
    <w:rsid w:val="00122664"/>
    <w:rsid w:val="001228BA"/>
    <w:rsid w:val="001229BB"/>
    <w:rsid w:val="00122B15"/>
    <w:rsid w:val="00123473"/>
    <w:rsid w:val="00123D60"/>
    <w:rsid w:val="001243A4"/>
    <w:rsid w:val="0012593B"/>
    <w:rsid w:val="00125B73"/>
    <w:rsid w:val="001262BF"/>
    <w:rsid w:val="00127E9B"/>
    <w:rsid w:val="0013038F"/>
    <w:rsid w:val="0013100D"/>
    <w:rsid w:val="0013195E"/>
    <w:rsid w:val="00132182"/>
    <w:rsid w:val="001338AD"/>
    <w:rsid w:val="00133EA3"/>
    <w:rsid w:val="00134CF9"/>
    <w:rsid w:val="00135B87"/>
    <w:rsid w:val="00136155"/>
    <w:rsid w:val="00137FF1"/>
    <w:rsid w:val="00140D9E"/>
    <w:rsid w:val="00140F92"/>
    <w:rsid w:val="00141ADC"/>
    <w:rsid w:val="00141C9C"/>
    <w:rsid w:val="00142980"/>
    <w:rsid w:val="00143124"/>
    <w:rsid w:val="00143759"/>
    <w:rsid w:val="00144D14"/>
    <w:rsid w:val="0014502C"/>
    <w:rsid w:val="001466B6"/>
    <w:rsid w:val="00147719"/>
    <w:rsid w:val="00147B0C"/>
    <w:rsid w:val="001509D9"/>
    <w:rsid w:val="00150DF8"/>
    <w:rsid w:val="0015361D"/>
    <w:rsid w:val="001537B2"/>
    <w:rsid w:val="00153AD9"/>
    <w:rsid w:val="00153B5A"/>
    <w:rsid w:val="00155992"/>
    <w:rsid w:val="00155B3F"/>
    <w:rsid w:val="00155F50"/>
    <w:rsid w:val="00161CA6"/>
    <w:rsid w:val="00161FBA"/>
    <w:rsid w:val="00161FBE"/>
    <w:rsid w:val="001621B5"/>
    <w:rsid w:val="001644D3"/>
    <w:rsid w:val="00164B4C"/>
    <w:rsid w:val="00165B61"/>
    <w:rsid w:val="00166177"/>
    <w:rsid w:val="00166559"/>
    <w:rsid w:val="00166FE1"/>
    <w:rsid w:val="00167036"/>
    <w:rsid w:val="00167950"/>
    <w:rsid w:val="00167CA0"/>
    <w:rsid w:val="00167CAA"/>
    <w:rsid w:val="001703BD"/>
    <w:rsid w:val="00170A8C"/>
    <w:rsid w:val="00171A29"/>
    <w:rsid w:val="00172992"/>
    <w:rsid w:val="0017318A"/>
    <w:rsid w:val="00173196"/>
    <w:rsid w:val="001734CB"/>
    <w:rsid w:val="00173D27"/>
    <w:rsid w:val="0017437E"/>
    <w:rsid w:val="0017464B"/>
    <w:rsid w:val="00174E09"/>
    <w:rsid w:val="00175090"/>
    <w:rsid w:val="00177338"/>
    <w:rsid w:val="0017751B"/>
    <w:rsid w:val="00177BB4"/>
    <w:rsid w:val="0018019E"/>
    <w:rsid w:val="00180FC5"/>
    <w:rsid w:val="00182013"/>
    <w:rsid w:val="00182E1E"/>
    <w:rsid w:val="0018336D"/>
    <w:rsid w:val="00183EFB"/>
    <w:rsid w:val="001840F0"/>
    <w:rsid w:val="001844F1"/>
    <w:rsid w:val="001852B9"/>
    <w:rsid w:val="00185BC0"/>
    <w:rsid w:val="001865FD"/>
    <w:rsid w:val="00186EFB"/>
    <w:rsid w:val="001873C4"/>
    <w:rsid w:val="00187FA1"/>
    <w:rsid w:val="001904A1"/>
    <w:rsid w:val="0019058A"/>
    <w:rsid w:val="00190643"/>
    <w:rsid w:val="001910C5"/>
    <w:rsid w:val="001919B4"/>
    <w:rsid w:val="00191E9D"/>
    <w:rsid w:val="0019219F"/>
    <w:rsid w:val="00192A4D"/>
    <w:rsid w:val="00192AF2"/>
    <w:rsid w:val="001939FA"/>
    <w:rsid w:val="001943F2"/>
    <w:rsid w:val="0019447E"/>
    <w:rsid w:val="0019526B"/>
    <w:rsid w:val="0019526D"/>
    <w:rsid w:val="0019570F"/>
    <w:rsid w:val="001957C4"/>
    <w:rsid w:val="00195DEA"/>
    <w:rsid w:val="00196C92"/>
    <w:rsid w:val="00196E60"/>
    <w:rsid w:val="001979B3"/>
    <w:rsid w:val="00197D5F"/>
    <w:rsid w:val="00197FAE"/>
    <w:rsid w:val="001A0BA2"/>
    <w:rsid w:val="001A1351"/>
    <w:rsid w:val="001A1409"/>
    <w:rsid w:val="001A1AD4"/>
    <w:rsid w:val="001A1BD6"/>
    <w:rsid w:val="001A2486"/>
    <w:rsid w:val="001A2A0C"/>
    <w:rsid w:val="001A2B17"/>
    <w:rsid w:val="001A3609"/>
    <w:rsid w:val="001A4167"/>
    <w:rsid w:val="001A431A"/>
    <w:rsid w:val="001A60ED"/>
    <w:rsid w:val="001A61AF"/>
    <w:rsid w:val="001A63D2"/>
    <w:rsid w:val="001A659B"/>
    <w:rsid w:val="001A68C8"/>
    <w:rsid w:val="001A78B7"/>
    <w:rsid w:val="001A7F80"/>
    <w:rsid w:val="001B04A1"/>
    <w:rsid w:val="001B07D5"/>
    <w:rsid w:val="001B0C1A"/>
    <w:rsid w:val="001B106E"/>
    <w:rsid w:val="001B1578"/>
    <w:rsid w:val="001B2A84"/>
    <w:rsid w:val="001B35B2"/>
    <w:rsid w:val="001B3A8A"/>
    <w:rsid w:val="001B4C1B"/>
    <w:rsid w:val="001B4E68"/>
    <w:rsid w:val="001B631C"/>
    <w:rsid w:val="001B64D3"/>
    <w:rsid w:val="001B6D00"/>
    <w:rsid w:val="001B7F11"/>
    <w:rsid w:val="001C003A"/>
    <w:rsid w:val="001C1173"/>
    <w:rsid w:val="001C191A"/>
    <w:rsid w:val="001C2E20"/>
    <w:rsid w:val="001C2ED3"/>
    <w:rsid w:val="001C5F5C"/>
    <w:rsid w:val="001C5FEA"/>
    <w:rsid w:val="001C600E"/>
    <w:rsid w:val="001C6A6D"/>
    <w:rsid w:val="001D0FBB"/>
    <w:rsid w:val="001D15FC"/>
    <w:rsid w:val="001D1B0B"/>
    <w:rsid w:val="001D1EC4"/>
    <w:rsid w:val="001D2A82"/>
    <w:rsid w:val="001D2F1D"/>
    <w:rsid w:val="001D360B"/>
    <w:rsid w:val="001D3B6F"/>
    <w:rsid w:val="001D445F"/>
    <w:rsid w:val="001D484E"/>
    <w:rsid w:val="001D48D1"/>
    <w:rsid w:val="001D48DC"/>
    <w:rsid w:val="001D4D4E"/>
    <w:rsid w:val="001D5572"/>
    <w:rsid w:val="001D58D7"/>
    <w:rsid w:val="001D6903"/>
    <w:rsid w:val="001D731E"/>
    <w:rsid w:val="001D7EE2"/>
    <w:rsid w:val="001E0139"/>
    <w:rsid w:val="001E0C5F"/>
    <w:rsid w:val="001E2A84"/>
    <w:rsid w:val="001E2C8C"/>
    <w:rsid w:val="001E2D53"/>
    <w:rsid w:val="001E4D8C"/>
    <w:rsid w:val="001E4EFC"/>
    <w:rsid w:val="001E556E"/>
    <w:rsid w:val="001E5DA9"/>
    <w:rsid w:val="001E6F1F"/>
    <w:rsid w:val="001E72FD"/>
    <w:rsid w:val="001F03BB"/>
    <w:rsid w:val="001F1E0F"/>
    <w:rsid w:val="001F20FA"/>
    <w:rsid w:val="001F278F"/>
    <w:rsid w:val="001F2B12"/>
    <w:rsid w:val="001F3E5A"/>
    <w:rsid w:val="001F4E32"/>
    <w:rsid w:val="001F5448"/>
    <w:rsid w:val="001F5BC1"/>
    <w:rsid w:val="001F6120"/>
    <w:rsid w:val="001F75B0"/>
    <w:rsid w:val="001F7BB3"/>
    <w:rsid w:val="001F7FD8"/>
    <w:rsid w:val="002002B7"/>
    <w:rsid w:val="002035FF"/>
    <w:rsid w:val="00203F08"/>
    <w:rsid w:val="002060F0"/>
    <w:rsid w:val="002063F8"/>
    <w:rsid w:val="0020668E"/>
    <w:rsid w:val="002066CB"/>
    <w:rsid w:val="0020759D"/>
    <w:rsid w:val="00210866"/>
    <w:rsid w:val="00210D4B"/>
    <w:rsid w:val="0021102D"/>
    <w:rsid w:val="00211C67"/>
    <w:rsid w:val="0021299B"/>
    <w:rsid w:val="00212B37"/>
    <w:rsid w:val="00213799"/>
    <w:rsid w:val="00213997"/>
    <w:rsid w:val="00213AAA"/>
    <w:rsid w:val="00214619"/>
    <w:rsid w:val="00214879"/>
    <w:rsid w:val="002149A2"/>
    <w:rsid w:val="00215A4D"/>
    <w:rsid w:val="00215D36"/>
    <w:rsid w:val="00215ECA"/>
    <w:rsid w:val="002165DC"/>
    <w:rsid w:val="0021687F"/>
    <w:rsid w:val="002173D8"/>
    <w:rsid w:val="00220C90"/>
    <w:rsid w:val="0022174D"/>
    <w:rsid w:val="00221788"/>
    <w:rsid w:val="002222FF"/>
    <w:rsid w:val="00222E47"/>
    <w:rsid w:val="002233BC"/>
    <w:rsid w:val="00224657"/>
    <w:rsid w:val="0022470D"/>
    <w:rsid w:val="002247EF"/>
    <w:rsid w:val="00224CD0"/>
    <w:rsid w:val="00225E7C"/>
    <w:rsid w:val="00226889"/>
    <w:rsid w:val="0022758A"/>
    <w:rsid w:val="00230012"/>
    <w:rsid w:val="002303AD"/>
    <w:rsid w:val="00230796"/>
    <w:rsid w:val="002312AA"/>
    <w:rsid w:val="00232067"/>
    <w:rsid w:val="00232304"/>
    <w:rsid w:val="00232C9E"/>
    <w:rsid w:val="00233A64"/>
    <w:rsid w:val="00233EA1"/>
    <w:rsid w:val="00233F56"/>
    <w:rsid w:val="00234A9E"/>
    <w:rsid w:val="00234FC2"/>
    <w:rsid w:val="002350A8"/>
    <w:rsid w:val="0023572F"/>
    <w:rsid w:val="002358C7"/>
    <w:rsid w:val="00235B63"/>
    <w:rsid w:val="002360AA"/>
    <w:rsid w:val="002366EF"/>
    <w:rsid w:val="00236B42"/>
    <w:rsid w:val="0023791A"/>
    <w:rsid w:val="00242219"/>
    <w:rsid w:val="00242573"/>
    <w:rsid w:val="0024345B"/>
    <w:rsid w:val="00243EB3"/>
    <w:rsid w:val="00244B04"/>
    <w:rsid w:val="00246780"/>
    <w:rsid w:val="00246882"/>
    <w:rsid w:val="00247A5D"/>
    <w:rsid w:val="00247DE3"/>
    <w:rsid w:val="002500FA"/>
    <w:rsid w:val="00250135"/>
    <w:rsid w:val="00250C07"/>
    <w:rsid w:val="00250DF2"/>
    <w:rsid w:val="00252BF6"/>
    <w:rsid w:val="0025399B"/>
    <w:rsid w:val="002545AC"/>
    <w:rsid w:val="00254999"/>
    <w:rsid w:val="002550AF"/>
    <w:rsid w:val="00255AE2"/>
    <w:rsid w:val="002560C7"/>
    <w:rsid w:val="00256EBF"/>
    <w:rsid w:val="00257724"/>
    <w:rsid w:val="00260218"/>
    <w:rsid w:val="002606A5"/>
    <w:rsid w:val="00260C21"/>
    <w:rsid w:val="00261768"/>
    <w:rsid w:val="002630CE"/>
    <w:rsid w:val="0026316C"/>
    <w:rsid w:val="002641E0"/>
    <w:rsid w:val="00264290"/>
    <w:rsid w:val="00264513"/>
    <w:rsid w:val="00264514"/>
    <w:rsid w:val="002648F6"/>
    <w:rsid w:val="00265B4F"/>
    <w:rsid w:val="00265D9D"/>
    <w:rsid w:val="00266110"/>
    <w:rsid w:val="002670E2"/>
    <w:rsid w:val="00267728"/>
    <w:rsid w:val="00267ED8"/>
    <w:rsid w:val="002704C9"/>
    <w:rsid w:val="00272ECB"/>
    <w:rsid w:val="00273C0D"/>
    <w:rsid w:val="0027565A"/>
    <w:rsid w:val="0027572B"/>
    <w:rsid w:val="00276144"/>
    <w:rsid w:val="0027665E"/>
    <w:rsid w:val="002779C0"/>
    <w:rsid w:val="00277B2D"/>
    <w:rsid w:val="00277F91"/>
    <w:rsid w:val="00280655"/>
    <w:rsid w:val="00282A75"/>
    <w:rsid w:val="00282E82"/>
    <w:rsid w:val="002832AE"/>
    <w:rsid w:val="00283BF6"/>
    <w:rsid w:val="00283CCD"/>
    <w:rsid w:val="00284B2F"/>
    <w:rsid w:val="00286668"/>
    <w:rsid w:val="00286E03"/>
    <w:rsid w:val="00287093"/>
    <w:rsid w:val="0029088D"/>
    <w:rsid w:val="002912B1"/>
    <w:rsid w:val="00292C7F"/>
    <w:rsid w:val="00293543"/>
    <w:rsid w:val="00293E6D"/>
    <w:rsid w:val="00294276"/>
    <w:rsid w:val="0029481A"/>
    <w:rsid w:val="00294B12"/>
    <w:rsid w:val="00295E83"/>
    <w:rsid w:val="002966F9"/>
    <w:rsid w:val="00297405"/>
    <w:rsid w:val="00297670"/>
    <w:rsid w:val="0029796E"/>
    <w:rsid w:val="002A21E0"/>
    <w:rsid w:val="002A23CD"/>
    <w:rsid w:val="002A2E6A"/>
    <w:rsid w:val="002A3D74"/>
    <w:rsid w:val="002A4F18"/>
    <w:rsid w:val="002A74C5"/>
    <w:rsid w:val="002A79D5"/>
    <w:rsid w:val="002B05C7"/>
    <w:rsid w:val="002B0894"/>
    <w:rsid w:val="002B09B0"/>
    <w:rsid w:val="002B0CDF"/>
    <w:rsid w:val="002B1749"/>
    <w:rsid w:val="002B1B3F"/>
    <w:rsid w:val="002B1B50"/>
    <w:rsid w:val="002B1FBF"/>
    <w:rsid w:val="002B25D1"/>
    <w:rsid w:val="002B53B9"/>
    <w:rsid w:val="002B5D59"/>
    <w:rsid w:val="002B6439"/>
    <w:rsid w:val="002B7B7E"/>
    <w:rsid w:val="002B7CF9"/>
    <w:rsid w:val="002C0024"/>
    <w:rsid w:val="002C1BB8"/>
    <w:rsid w:val="002C261C"/>
    <w:rsid w:val="002C3797"/>
    <w:rsid w:val="002C4FBD"/>
    <w:rsid w:val="002C5694"/>
    <w:rsid w:val="002C56DC"/>
    <w:rsid w:val="002C5C4B"/>
    <w:rsid w:val="002C5FF7"/>
    <w:rsid w:val="002C6927"/>
    <w:rsid w:val="002C6FBA"/>
    <w:rsid w:val="002C7487"/>
    <w:rsid w:val="002D0036"/>
    <w:rsid w:val="002D0FE6"/>
    <w:rsid w:val="002D11D7"/>
    <w:rsid w:val="002D17E9"/>
    <w:rsid w:val="002D2851"/>
    <w:rsid w:val="002D2AEC"/>
    <w:rsid w:val="002D46EC"/>
    <w:rsid w:val="002D48D4"/>
    <w:rsid w:val="002D4A68"/>
    <w:rsid w:val="002D509D"/>
    <w:rsid w:val="002D54F6"/>
    <w:rsid w:val="002D5E48"/>
    <w:rsid w:val="002D6C11"/>
    <w:rsid w:val="002D7006"/>
    <w:rsid w:val="002D76FE"/>
    <w:rsid w:val="002E0341"/>
    <w:rsid w:val="002E0503"/>
    <w:rsid w:val="002E2AA6"/>
    <w:rsid w:val="002E2BBF"/>
    <w:rsid w:val="002E2F11"/>
    <w:rsid w:val="002E3FBC"/>
    <w:rsid w:val="002E40AC"/>
    <w:rsid w:val="002E416C"/>
    <w:rsid w:val="002E466C"/>
    <w:rsid w:val="002E47C3"/>
    <w:rsid w:val="002E5B9A"/>
    <w:rsid w:val="002E5F10"/>
    <w:rsid w:val="002E6520"/>
    <w:rsid w:val="002E7527"/>
    <w:rsid w:val="002E7ED8"/>
    <w:rsid w:val="002F0419"/>
    <w:rsid w:val="002F0C11"/>
    <w:rsid w:val="002F17FA"/>
    <w:rsid w:val="002F1B0B"/>
    <w:rsid w:val="002F2A72"/>
    <w:rsid w:val="002F3051"/>
    <w:rsid w:val="002F48D0"/>
    <w:rsid w:val="002F51D1"/>
    <w:rsid w:val="002F5966"/>
    <w:rsid w:val="002F5CB8"/>
    <w:rsid w:val="002F69F7"/>
    <w:rsid w:val="002F6A06"/>
    <w:rsid w:val="002F6CB1"/>
    <w:rsid w:val="002F6D26"/>
    <w:rsid w:val="002F7776"/>
    <w:rsid w:val="00301582"/>
    <w:rsid w:val="00301DF6"/>
    <w:rsid w:val="00301E88"/>
    <w:rsid w:val="003020B7"/>
    <w:rsid w:val="00302346"/>
    <w:rsid w:val="00302478"/>
    <w:rsid w:val="00302D9C"/>
    <w:rsid w:val="00303EF3"/>
    <w:rsid w:val="00304B53"/>
    <w:rsid w:val="003052F3"/>
    <w:rsid w:val="00305AFF"/>
    <w:rsid w:val="00306F0C"/>
    <w:rsid w:val="00310029"/>
    <w:rsid w:val="00310BA5"/>
    <w:rsid w:val="00311C2E"/>
    <w:rsid w:val="00312042"/>
    <w:rsid w:val="0031211E"/>
    <w:rsid w:val="003123CD"/>
    <w:rsid w:val="003132C4"/>
    <w:rsid w:val="00313965"/>
    <w:rsid w:val="00313C32"/>
    <w:rsid w:val="00314524"/>
    <w:rsid w:val="0031561F"/>
    <w:rsid w:val="00315773"/>
    <w:rsid w:val="00315D3F"/>
    <w:rsid w:val="00316189"/>
    <w:rsid w:val="003169DE"/>
    <w:rsid w:val="00316DA0"/>
    <w:rsid w:val="003174B9"/>
    <w:rsid w:val="00317BBA"/>
    <w:rsid w:val="003207A1"/>
    <w:rsid w:val="003212AD"/>
    <w:rsid w:val="0032179E"/>
    <w:rsid w:val="00321F08"/>
    <w:rsid w:val="00322884"/>
    <w:rsid w:val="00322C65"/>
    <w:rsid w:val="00322CA7"/>
    <w:rsid w:val="00323AD0"/>
    <w:rsid w:val="00324716"/>
    <w:rsid w:val="00325ACF"/>
    <w:rsid w:val="00326620"/>
    <w:rsid w:val="003273CF"/>
    <w:rsid w:val="0032762F"/>
    <w:rsid w:val="00330E15"/>
    <w:rsid w:val="00331434"/>
    <w:rsid w:val="0033253F"/>
    <w:rsid w:val="0033281D"/>
    <w:rsid w:val="00332AEB"/>
    <w:rsid w:val="00332EA0"/>
    <w:rsid w:val="0033399B"/>
    <w:rsid w:val="003342CA"/>
    <w:rsid w:val="003348DE"/>
    <w:rsid w:val="00335B32"/>
    <w:rsid w:val="00335B52"/>
    <w:rsid w:val="00336DC5"/>
    <w:rsid w:val="003372C4"/>
    <w:rsid w:val="003402CA"/>
    <w:rsid w:val="0034040F"/>
    <w:rsid w:val="003406C0"/>
    <w:rsid w:val="0034082D"/>
    <w:rsid w:val="00340E5A"/>
    <w:rsid w:val="00340EA5"/>
    <w:rsid w:val="00342748"/>
    <w:rsid w:val="00342D0A"/>
    <w:rsid w:val="00343172"/>
    <w:rsid w:val="00344832"/>
    <w:rsid w:val="00344B45"/>
    <w:rsid w:val="00344E10"/>
    <w:rsid w:val="003452C8"/>
    <w:rsid w:val="00345538"/>
    <w:rsid w:val="00345EB7"/>
    <w:rsid w:val="0034647C"/>
    <w:rsid w:val="00350035"/>
    <w:rsid w:val="003507CD"/>
    <w:rsid w:val="00350C1E"/>
    <w:rsid w:val="003511DF"/>
    <w:rsid w:val="00351B49"/>
    <w:rsid w:val="003522BD"/>
    <w:rsid w:val="003528CF"/>
    <w:rsid w:val="00354947"/>
    <w:rsid w:val="00355965"/>
    <w:rsid w:val="00355EB5"/>
    <w:rsid w:val="00357FC5"/>
    <w:rsid w:val="00360CAA"/>
    <w:rsid w:val="00361EC5"/>
    <w:rsid w:val="00361F04"/>
    <w:rsid w:val="003620CE"/>
    <w:rsid w:val="00362823"/>
    <w:rsid w:val="00362DBF"/>
    <w:rsid w:val="0036342C"/>
    <w:rsid w:val="0036497A"/>
    <w:rsid w:val="00364B95"/>
    <w:rsid w:val="00364CA1"/>
    <w:rsid w:val="00366018"/>
    <w:rsid w:val="003660D0"/>
    <w:rsid w:val="00366562"/>
    <w:rsid w:val="00371448"/>
    <w:rsid w:val="0037187C"/>
    <w:rsid w:val="00371E14"/>
    <w:rsid w:val="003720AF"/>
    <w:rsid w:val="00372CD6"/>
    <w:rsid w:val="00373134"/>
    <w:rsid w:val="003744A6"/>
    <w:rsid w:val="00374E31"/>
    <w:rsid w:val="0037579E"/>
    <w:rsid w:val="00375F4D"/>
    <w:rsid w:val="00375FEF"/>
    <w:rsid w:val="003761EE"/>
    <w:rsid w:val="00377716"/>
    <w:rsid w:val="00377FF5"/>
    <w:rsid w:val="003816EE"/>
    <w:rsid w:val="00383CB9"/>
    <w:rsid w:val="00384561"/>
    <w:rsid w:val="00384E32"/>
    <w:rsid w:val="00385A5C"/>
    <w:rsid w:val="00385C24"/>
    <w:rsid w:val="00387017"/>
    <w:rsid w:val="00387316"/>
    <w:rsid w:val="003916CF"/>
    <w:rsid w:val="003924DD"/>
    <w:rsid w:val="00392BCF"/>
    <w:rsid w:val="00392D44"/>
    <w:rsid w:val="0039344C"/>
    <w:rsid w:val="003939B6"/>
    <w:rsid w:val="003946D1"/>
    <w:rsid w:val="00396327"/>
    <w:rsid w:val="00397350"/>
    <w:rsid w:val="003A149B"/>
    <w:rsid w:val="003A1C9F"/>
    <w:rsid w:val="003A23AB"/>
    <w:rsid w:val="003A24A3"/>
    <w:rsid w:val="003A276B"/>
    <w:rsid w:val="003A2997"/>
    <w:rsid w:val="003A337A"/>
    <w:rsid w:val="003A36C3"/>
    <w:rsid w:val="003A3712"/>
    <w:rsid w:val="003A3760"/>
    <w:rsid w:val="003A4360"/>
    <w:rsid w:val="003A5A28"/>
    <w:rsid w:val="003A7410"/>
    <w:rsid w:val="003A75D6"/>
    <w:rsid w:val="003A7805"/>
    <w:rsid w:val="003B0592"/>
    <w:rsid w:val="003B0883"/>
    <w:rsid w:val="003B1919"/>
    <w:rsid w:val="003B1F45"/>
    <w:rsid w:val="003B2076"/>
    <w:rsid w:val="003B20CC"/>
    <w:rsid w:val="003B2E00"/>
    <w:rsid w:val="003B3049"/>
    <w:rsid w:val="003B30D9"/>
    <w:rsid w:val="003B3214"/>
    <w:rsid w:val="003B322A"/>
    <w:rsid w:val="003B3389"/>
    <w:rsid w:val="003B3F53"/>
    <w:rsid w:val="003B40C4"/>
    <w:rsid w:val="003B5392"/>
    <w:rsid w:val="003B5B50"/>
    <w:rsid w:val="003B622D"/>
    <w:rsid w:val="003B6C1D"/>
    <w:rsid w:val="003B72A7"/>
    <w:rsid w:val="003B75F8"/>
    <w:rsid w:val="003B7B62"/>
    <w:rsid w:val="003C05DF"/>
    <w:rsid w:val="003C1038"/>
    <w:rsid w:val="003C1593"/>
    <w:rsid w:val="003C19C4"/>
    <w:rsid w:val="003C2380"/>
    <w:rsid w:val="003C43AF"/>
    <w:rsid w:val="003C4420"/>
    <w:rsid w:val="003C4A3B"/>
    <w:rsid w:val="003C4AC7"/>
    <w:rsid w:val="003C6796"/>
    <w:rsid w:val="003C6A03"/>
    <w:rsid w:val="003C6B62"/>
    <w:rsid w:val="003C6F89"/>
    <w:rsid w:val="003C7480"/>
    <w:rsid w:val="003C7DAE"/>
    <w:rsid w:val="003D05C7"/>
    <w:rsid w:val="003D1FFC"/>
    <w:rsid w:val="003D2456"/>
    <w:rsid w:val="003D456E"/>
    <w:rsid w:val="003D4E88"/>
    <w:rsid w:val="003D5E79"/>
    <w:rsid w:val="003D6F72"/>
    <w:rsid w:val="003D7E46"/>
    <w:rsid w:val="003D7E7B"/>
    <w:rsid w:val="003E00B2"/>
    <w:rsid w:val="003E0331"/>
    <w:rsid w:val="003E09FD"/>
    <w:rsid w:val="003E0C9F"/>
    <w:rsid w:val="003E103E"/>
    <w:rsid w:val="003E154C"/>
    <w:rsid w:val="003E1B52"/>
    <w:rsid w:val="003E1E26"/>
    <w:rsid w:val="003E1E58"/>
    <w:rsid w:val="003E1E96"/>
    <w:rsid w:val="003E2081"/>
    <w:rsid w:val="003E220E"/>
    <w:rsid w:val="003E24EA"/>
    <w:rsid w:val="003E277C"/>
    <w:rsid w:val="003E2942"/>
    <w:rsid w:val="003E29D1"/>
    <w:rsid w:val="003E49FF"/>
    <w:rsid w:val="003E4E58"/>
    <w:rsid w:val="003E58DB"/>
    <w:rsid w:val="003E5AED"/>
    <w:rsid w:val="003E6DA8"/>
    <w:rsid w:val="003E7145"/>
    <w:rsid w:val="003E7545"/>
    <w:rsid w:val="003E7FCB"/>
    <w:rsid w:val="003F2EF2"/>
    <w:rsid w:val="003F390C"/>
    <w:rsid w:val="003F45F8"/>
    <w:rsid w:val="003F60EE"/>
    <w:rsid w:val="003F72E3"/>
    <w:rsid w:val="003F7C6C"/>
    <w:rsid w:val="00401628"/>
    <w:rsid w:val="004016DE"/>
    <w:rsid w:val="00401F52"/>
    <w:rsid w:val="0040255C"/>
    <w:rsid w:val="00402D9B"/>
    <w:rsid w:val="004030DB"/>
    <w:rsid w:val="00404AFF"/>
    <w:rsid w:val="00404B57"/>
    <w:rsid w:val="0040510D"/>
    <w:rsid w:val="00405988"/>
    <w:rsid w:val="00406226"/>
    <w:rsid w:val="0040625B"/>
    <w:rsid w:val="0040628A"/>
    <w:rsid w:val="00407B30"/>
    <w:rsid w:val="00410A0B"/>
    <w:rsid w:val="00410CA5"/>
    <w:rsid w:val="00411FCE"/>
    <w:rsid w:val="00412162"/>
    <w:rsid w:val="004122E1"/>
    <w:rsid w:val="004124BC"/>
    <w:rsid w:val="00413182"/>
    <w:rsid w:val="004141BD"/>
    <w:rsid w:val="00414725"/>
    <w:rsid w:val="0041482A"/>
    <w:rsid w:val="004157B8"/>
    <w:rsid w:val="00415BE5"/>
    <w:rsid w:val="00415C47"/>
    <w:rsid w:val="00416028"/>
    <w:rsid w:val="0041615F"/>
    <w:rsid w:val="00416ECF"/>
    <w:rsid w:val="00420EC3"/>
    <w:rsid w:val="00421023"/>
    <w:rsid w:val="00421101"/>
    <w:rsid w:val="004216F9"/>
    <w:rsid w:val="00421779"/>
    <w:rsid w:val="00421AF4"/>
    <w:rsid w:val="0042278A"/>
    <w:rsid w:val="00422C61"/>
    <w:rsid w:val="00422C9E"/>
    <w:rsid w:val="00422FB8"/>
    <w:rsid w:val="004234DF"/>
    <w:rsid w:val="004236F7"/>
    <w:rsid w:val="00423A7C"/>
    <w:rsid w:val="00425434"/>
    <w:rsid w:val="004257B3"/>
    <w:rsid w:val="00427104"/>
    <w:rsid w:val="00427272"/>
    <w:rsid w:val="004273F3"/>
    <w:rsid w:val="0043056D"/>
    <w:rsid w:val="00431A9B"/>
    <w:rsid w:val="00432582"/>
    <w:rsid w:val="00432A72"/>
    <w:rsid w:val="004348B2"/>
    <w:rsid w:val="00434FFC"/>
    <w:rsid w:val="00435966"/>
    <w:rsid w:val="0043732C"/>
    <w:rsid w:val="00437999"/>
    <w:rsid w:val="00437A0C"/>
    <w:rsid w:val="0044012A"/>
    <w:rsid w:val="0044017B"/>
    <w:rsid w:val="00440624"/>
    <w:rsid w:val="0044120F"/>
    <w:rsid w:val="00441889"/>
    <w:rsid w:val="004422B9"/>
    <w:rsid w:val="004424E9"/>
    <w:rsid w:val="00442EAE"/>
    <w:rsid w:val="0044429C"/>
    <w:rsid w:val="00444F30"/>
    <w:rsid w:val="00444FB6"/>
    <w:rsid w:val="00445191"/>
    <w:rsid w:val="00445BE9"/>
    <w:rsid w:val="00445F95"/>
    <w:rsid w:val="00446B69"/>
    <w:rsid w:val="004503B4"/>
    <w:rsid w:val="00452864"/>
    <w:rsid w:val="00452D3D"/>
    <w:rsid w:val="004534BF"/>
    <w:rsid w:val="00453DF5"/>
    <w:rsid w:val="00454472"/>
    <w:rsid w:val="00455E23"/>
    <w:rsid w:val="004567C9"/>
    <w:rsid w:val="00456F80"/>
    <w:rsid w:val="004578A4"/>
    <w:rsid w:val="00457926"/>
    <w:rsid w:val="00457B9B"/>
    <w:rsid w:val="00460340"/>
    <w:rsid w:val="0046276F"/>
    <w:rsid w:val="004628DD"/>
    <w:rsid w:val="0046310D"/>
    <w:rsid w:val="0046460B"/>
    <w:rsid w:val="00465C80"/>
    <w:rsid w:val="00466102"/>
    <w:rsid w:val="0046654D"/>
    <w:rsid w:val="00466E31"/>
    <w:rsid w:val="00470A75"/>
    <w:rsid w:val="00471D9B"/>
    <w:rsid w:val="004722EB"/>
    <w:rsid w:val="004733ED"/>
    <w:rsid w:val="004743C7"/>
    <w:rsid w:val="0047446D"/>
    <w:rsid w:val="004744EB"/>
    <w:rsid w:val="004756F7"/>
    <w:rsid w:val="0047580C"/>
    <w:rsid w:val="0047593C"/>
    <w:rsid w:val="00475D57"/>
    <w:rsid w:val="00475EBB"/>
    <w:rsid w:val="00476F41"/>
    <w:rsid w:val="00477408"/>
    <w:rsid w:val="0047747F"/>
    <w:rsid w:val="004776A8"/>
    <w:rsid w:val="0048084F"/>
    <w:rsid w:val="004808AC"/>
    <w:rsid w:val="004818D3"/>
    <w:rsid w:val="00481C3A"/>
    <w:rsid w:val="00482365"/>
    <w:rsid w:val="004828F4"/>
    <w:rsid w:val="00482BB2"/>
    <w:rsid w:val="00482F0E"/>
    <w:rsid w:val="00482F23"/>
    <w:rsid w:val="00483E59"/>
    <w:rsid w:val="004852C5"/>
    <w:rsid w:val="00485E2F"/>
    <w:rsid w:val="004864BE"/>
    <w:rsid w:val="004866BA"/>
    <w:rsid w:val="00486881"/>
    <w:rsid w:val="00486A27"/>
    <w:rsid w:val="00487FBC"/>
    <w:rsid w:val="004915BB"/>
    <w:rsid w:val="004921C1"/>
    <w:rsid w:val="00492BBF"/>
    <w:rsid w:val="00495758"/>
    <w:rsid w:val="004957A0"/>
    <w:rsid w:val="0049624D"/>
    <w:rsid w:val="0049780F"/>
    <w:rsid w:val="004978ED"/>
    <w:rsid w:val="00497C6C"/>
    <w:rsid w:val="004A10E5"/>
    <w:rsid w:val="004A16E0"/>
    <w:rsid w:val="004A1B23"/>
    <w:rsid w:val="004A1D87"/>
    <w:rsid w:val="004A283B"/>
    <w:rsid w:val="004A30EA"/>
    <w:rsid w:val="004A3298"/>
    <w:rsid w:val="004A3684"/>
    <w:rsid w:val="004A5F04"/>
    <w:rsid w:val="004A62B8"/>
    <w:rsid w:val="004A6558"/>
    <w:rsid w:val="004A658A"/>
    <w:rsid w:val="004A754B"/>
    <w:rsid w:val="004A79A7"/>
    <w:rsid w:val="004B0B2F"/>
    <w:rsid w:val="004B0CC7"/>
    <w:rsid w:val="004B0ED2"/>
    <w:rsid w:val="004B1D68"/>
    <w:rsid w:val="004B22B2"/>
    <w:rsid w:val="004B4951"/>
    <w:rsid w:val="004B5644"/>
    <w:rsid w:val="004B61CB"/>
    <w:rsid w:val="004C0245"/>
    <w:rsid w:val="004C0DF8"/>
    <w:rsid w:val="004C17C0"/>
    <w:rsid w:val="004C1B76"/>
    <w:rsid w:val="004C2706"/>
    <w:rsid w:val="004C3213"/>
    <w:rsid w:val="004C401B"/>
    <w:rsid w:val="004C4907"/>
    <w:rsid w:val="004C67FC"/>
    <w:rsid w:val="004C6D2B"/>
    <w:rsid w:val="004C6DF0"/>
    <w:rsid w:val="004C7221"/>
    <w:rsid w:val="004D0641"/>
    <w:rsid w:val="004D0C75"/>
    <w:rsid w:val="004D0F5B"/>
    <w:rsid w:val="004D11E9"/>
    <w:rsid w:val="004D4CEA"/>
    <w:rsid w:val="004D54CA"/>
    <w:rsid w:val="004D54EB"/>
    <w:rsid w:val="004D5ABA"/>
    <w:rsid w:val="004D5FDC"/>
    <w:rsid w:val="004D6009"/>
    <w:rsid w:val="004D68C2"/>
    <w:rsid w:val="004E13B3"/>
    <w:rsid w:val="004E15BD"/>
    <w:rsid w:val="004E162B"/>
    <w:rsid w:val="004E1D7B"/>
    <w:rsid w:val="004E293F"/>
    <w:rsid w:val="004E3FD5"/>
    <w:rsid w:val="004E53DC"/>
    <w:rsid w:val="004E5B8E"/>
    <w:rsid w:val="004E5ECB"/>
    <w:rsid w:val="004E5F25"/>
    <w:rsid w:val="004E6400"/>
    <w:rsid w:val="004E6CE4"/>
    <w:rsid w:val="004E7124"/>
    <w:rsid w:val="004F07E6"/>
    <w:rsid w:val="004F0CC2"/>
    <w:rsid w:val="004F3E47"/>
    <w:rsid w:val="004F4F7A"/>
    <w:rsid w:val="004F516B"/>
    <w:rsid w:val="004F6823"/>
    <w:rsid w:val="0050049D"/>
    <w:rsid w:val="00500C8F"/>
    <w:rsid w:val="005010C8"/>
    <w:rsid w:val="005014EA"/>
    <w:rsid w:val="005018B6"/>
    <w:rsid w:val="00501BE6"/>
    <w:rsid w:val="005020DB"/>
    <w:rsid w:val="005022B1"/>
    <w:rsid w:val="005027F4"/>
    <w:rsid w:val="00503C60"/>
    <w:rsid w:val="005040CF"/>
    <w:rsid w:val="005042EB"/>
    <w:rsid w:val="005049D2"/>
    <w:rsid w:val="00504A83"/>
    <w:rsid w:val="00504D74"/>
    <w:rsid w:val="005054ED"/>
    <w:rsid w:val="00505939"/>
    <w:rsid w:val="00505C75"/>
    <w:rsid w:val="00506B8F"/>
    <w:rsid w:val="005100D0"/>
    <w:rsid w:val="00510D19"/>
    <w:rsid w:val="005114EF"/>
    <w:rsid w:val="0051169F"/>
    <w:rsid w:val="00512515"/>
    <w:rsid w:val="00512B4D"/>
    <w:rsid w:val="005132E8"/>
    <w:rsid w:val="00513C48"/>
    <w:rsid w:val="00513D20"/>
    <w:rsid w:val="00514140"/>
    <w:rsid w:val="00515830"/>
    <w:rsid w:val="005159D9"/>
    <w:rsid w:val="0051660B"/>
    <w:rsid w:val="005171D9"/>
    <w:rsid w:val="00517EE2"/>
    <w:rsid w:val="00520751"/>
    <w:rsid w:val="00520762"/>
    <w:rsid w:val="00521709"/>
    <w:rsid w:val="00521B4A"/>
    <w:rsid w:val="00522A3E"/>
    <w:rsid w:val="00522D82"/>
    <w:rsid w:val="00523065"/>
    <w:rsid w:val="005249B5"/>
    <w:rsid w:val="00524DE1"/>
    <w:rsid w:val="00525E52"/>
    <w:rsid w:val="00526D7B"/>
    <w:rsid w:val="00527074"/>
    <w:rsid w:val="00527471"/>
    <w:rsid w:val="00530E83"/>
    <w:rsid w:val="00530FCF"/>
    <w:rsid w:val="005315C9"/>
    <w:rsid w:val="00531674"/>
    <w:rsid w:val="00531FE0"/>
    <w:rsid w:val="005329FC"/>
    <w:rsid w:val="00532DAC"/>
    <w:rsid w:val="005332CB"/>
    <w:rsid w:val="00533728"/>
    <w:rsid w:val="005337D5"/>
    <w:rsid w:val="00533AA5"/>
    <w:rsid w:val="005352C4"/>
    <w:rsid w:val="00535364"/>
    <w:rsid w:val="00535DAF"/>
    <w:rsid w:val="0053789A"/>
    <w:rsid w:val="00537E61"/>
    <w:rsid w:val="00540516"/>
    <w:rsid w:val="00540975"/>
    <w:rsid w:val="0054103F"/>
    <w:rsid w:val="005414E3"/>
    <w:rsid w:val="005414F0"/>
    <w:rsid w:val="00543D82"/>
    <w:rsid w:val="00544D16"/>
    <w:rsid w:val="00545382"/>
    <w:rsid w:val="00546839"/>
    <w:rsid w:val="0054687F"/>
    <w:rsid w:val="00546A4B"/>
    <w:rsid w:val="0055067B"/>
    <w:rsid w:val="00550A1E"/>
    <w:rsid w:val="005512E6"/>
    <w:rsid w:val="00551ED6"/>
    <w:rsid w:val="00552B74"/>
    <w:rsid w:val="00552E8A"/>
    <w:rsid w:val="005540BF"/>
    <w:rsid w:val="005553AE"/>
    <w:rsid w:val="00557334"/>
    <w:rsid w:val="00557791"/>
    <w:rsid w:val="00557905"/>
    <w:rsid w:val="00557AC7"/>
    <w:rsid w:val="00557D54"/>
    <w:rsid w:val="00560142"/>
    <w:rsid w:val="005609F4"/>
    <w:rsid w:val="005623C6"/>
    <w:rsid w:val="005633C1"/>
    <w:rsid w:val="0056407A"/>
    <w:rsid w:val="0056410D"/>
    <w:rsid w:val="00564CD4"/>
    <w:rsid w:val="00565DB4"/>
    <w:rsid w:val="0056646F"/>
    <w:rsid w:val="00566B47"/>
    <w:rsid w:val="00567542"/>
    <w:rsid w:val="00567BF7"/>
    <w:rsid w:val="00567CAE"/>
    <w:rsid w:val="00570B43"/>
    <w:rsid w:val="00571C77"/>
    <w:rsid w:val="00571CA9"/>
    <w:rsid w:val="0057259F"/>
    <w:rsid w:val="00572877"/>
    <w:rsid w:val="00573859"/>
    <w:rsid w:val="0057417C"/>
    <w:rsid w:val="00574331"/>
    <w:rsid w:val="00575546"/>
    <w:rsid w:val="005757C4"/>
    <w:rsid w:val="00575A67"/>
    <w:rsid w:val="00576427"/>
    <w:rsid w:val="0057688C"/>
    <w:rsid w:val="00577572"/>
    <w:rsid w:val="005778A5"/>
    <w:rsid w:val="005812FD"/>
    <w:rsid w:val="005815C6"/>
    <w:rsid w:val="005817F7"/>
    <w:rsid w:val="00581B00"/>
    <w:rsid w:val="00582156"/>
    <w:rsid w:val="005822DB"/>
    <w:rsid w:val="00583393"/>
    <w:rsid w:val="00584562"/>
    <w:rsid w:val="005848AD"/>
    <w:rsid w:val="00587AA1"/>
    <w:rsid w:val="00587E8E"/>
    <w:rsid w:val="0059117B"/>
    <w:rsid w:val="005927E8"/>
    <w:rsid w:val="00592C3C"/>
    <w:rsid w:val="00593925"/>
    <w:rsid w:val="00593943"/>
    <w:rsid w:val="00593A43"/>
    <w:rsid w:val="00593B7B"/>
    <w:rsid w:val="005948B2"/>
    <w:rsid w:val="00595484"/>
    <w:rsid w:val="005955AB"/>
    <w:rsid w:val="005958FC"/>
    <w:rsid w:val="00595D77"/>
    <w:rsid w:val="0059618E"/>
    <w:rsid w:val="00596272"/>
    <w:rsid w:val="00596558"/>
    <w:rsid w:val="00596B9F"/>
    <w:rsid w:val="00596C29"/>
    <w:rsid w:val="005974CD"/>
    <w:rsid w:val="00597E87"/>
    <w:rsid w:val="005A0232"/>
    <w:rsid w:val="005A091A"/>
    <w:rsid w:val="005A0C54"/>
    <w:rsid w:val="005A1AB9"/>
    <w:rsid w:val="005A1B22"/>
    <w:rsid w:val="005A1D86"/>
    <w:rsid w:val="005A21D3"/>
    <w:rsid w:val="005A229F"/>
    <w:rsid w:val="005A2CB9"/>
    <w:rsid w:val="005A311C"/>
    <w:rsid w:val="005A321B"/>
    <w:rsid w:val="005A398D"/>
    <w:rsid w:val="005A4503"/>
    <w:rsid w:val="005A4B17"/>
    <w:rsid w:val="005A5026"/>
    <w:rsid w:val="005A5720"/>
    <w:rsid w:val="005A60A7"/>
    <w:rsid w:val="005A6230"/>
    <w:rsid w:val="005A654D"/>
    <w:rsid w:val="005A6B6B"/>
    <w:rsid w:val="005A763F"/>
    <w:rsid w:val="005A7DEB"/>
    <w:rsid w:val="005B00DB"/>
    <w:rsid w:val="005B0A51"/>
    <w:rsid w:val="005B106E"/>
    <w:rsid w:val="005B120C"/>
    <w:rsid w:val="005B1D93"/>
    <w:rsid w:val="005B2118"/>
    <w:rsid w:val="005B2739"/>
    <w:rsid w:val="005B2D4E"/>
    <w:rsid w:val="005B39DC"/>
    <w:rsid w:val="005B4F87"/>
    <w:rsid w:val="005B58F8"/>
    <w:rsid w:val="005B6F9C"/>
    <w:rsid w:val="005B766B"/>
    <w:rsid w:val="005C010C"/>
    <w:rsid w:val="005C0D5E"/>
    <w:rsid w:val="005C1AC3"/>
    <w:rsid w:val="005C1B93"/>
    <w:rsid w:val="005C2A6C"/>
    <w:rsid w:val="005C2C7F"/>
    <w:rsid w:val="005C329B"/>
    <w:rsid w:val="005C3826"/>
    <w:rsid w:val="005C3926"/>
    <w:rsid w:val="005C42B4"/>
    <w:rsid w:val="005C489A"/>
    <w:rsid w:val="005C4B9C"/>
    <w:rsid w:val="005C4E21"/>
    <w:rsid w:val="005C4F16"/>
    <w:rsid w:val="005C56B2"/>
    <w:rsid w:val="005C60D5"/>
    <w:rsid w:val="005C7E5B"/>
    <w:rsid w:val="005D0C13"/>
    <w:rsid w:val="005D12B0"/>
    <w:rsid w:val="005D16BC"/>
    <w:rsid w:val="005D2CE8"/>
    <w:rsid w:val="005D412D"/>
    <w:rsid w:val="005D48CD"/>
    <w:rsid w:val="005D4BB7"/>
    <w:rsid w:val="005D5669"/>
    <w:rsid w:val="005D6EB0"/>
    <w:rsid w:val="005D7037"/>
    <w:rsid w:val="005D732F"/>
    <w:rsid w:val="005D74D0"/>
    <w:rsid w:val="005D790C"/>
    <w:rsid w:val="005E0754"/>
    <w:rsid w:val="005E08D1"/>
    <w:rsid w:val="005E1AE9"/>
    <w:rsid w:val="005E1C28"/>
    <w:rsid w:val="005E2938"/>
    <w:rsid w:val="005E401C"/>
    <w:rsid w:val="005E4A9D"/>
    <w:rsid w:val="005E4F2C"/>
    <w:rsid w:val="005E5595"/>
    <w:rsid w:val="005E5F70"/>
    <w:rsid w:val="005E66A3"/>
    <w:rsid w:val="005E6A08"/>
    <w:rsid w:val="005E73D4"/>
    <w:rsid w:val="005E7C41"/>
    <w:rsid w:val="005F077E"/>
    <w:rsid w:val="005F123F"/>
    <w:rsid w:val="005F133F"/>
    <w:rsid w:val="005F2AEE"/>
    <w:rsid w:val="005F37C9"/>
    <w:rsid w:val="005F4CEE"/>
    <w:rsid w:val="005F50E3"/>
    <w:rsid w:val="005F5289"/>
    <w:rsid w:val="005F6908"/>
    <w:rsid w:val="005F6C13"/>
    <w:rsid w:val="005F7755"/>
    <w:rsid w:val="005F7D6D"/>
    <w:rsid w:val="005F7D76"/>
    <w:rsid w:val="005F7DCB"/>
    <w:rsid w:val="0060004B"/>
    <w:rsid w:val="006001A1"/>
    <w:rsid w:val="006007F2"/>
    <w:rsid w:val="00600962"/>
    <w:rsid w:val="006009D2"/>
    <w:rsid w:val="00603062"/>
    <w:rsid w:val="00603B28"/>
    <w:rsid w:val="00603BC6"/>
    <w:rsid w:val="0060430B"/>
    <w:rsid w:val="0060433E"/>
    <w:rsid w:val="00604369"/>
    <w:rsid w:val="006044D0"/>
    <w:rsid w:val="00604630"/>
    <w:rsid w:val="00605872"/>
    <w:rsid w:val="00605C59"/>
    <w:rsid w:val="00605E1B"/>
    <w:rsid w:val="00607C04"/>
    <w:rsid w:val="00607D93"/>
    <w:rsid w:val="00610AE0"/>
    <w:rsid w:val="00610B79"/>
    <w:rsid w:val="0061262F"/>
    <w:rsid w:val="00612A77"/>
    <w:rsid w:val="00613E51"/>
    <w:rsid w:val="00613F1D"/>
    <w:rsid w:val="0061463F"/>
    <w:rsid w:val="00614BBB"/>
    <w:rsid w:val="00614C40"/>
    <w:rsid w:val="00615391"/>
    <w:rsid w:val="00615750"/>
    <w:rsid w:val="0061622D"/>
    <w:rsid w:val="006178ED"/>
    <w:rsid w:val="00620097"/>
    <w:rsid w:val="00620BB6"/>
    <w:rsid w:val="00620D76"/>
    <w:rsid w:val="00621D06"/>
    <w:rsid w:val="00622725"/>
    <w:rsid w:val="00623401"/>
    <w:rsid w:val="00623577"/>
    <w:rsid w:val="006235D0"/>
    <w:rsid w:val="00624D4A"/>
    <w:rsid w:val="0062551C"/>
    <w:rsid w:val="006256E1"/>
    <w:rsid w:val="00625F33"/>
    <w:rsid w:val="006268E7"/>
    <w:rsid w:val="00626BF7"/>
    <w:rsid w:val="00627228"/>
    <w:rsid w:val="0062726B"/>
    <w:rsid w:val="0062753C"/>
    <w:rsid w:val="006318E3"/>
    <w:rsid w:val="0063328B"/>
    <w:rsid w:val="00634BA1"/>
    <w:rsid w:val="00634E2F"/>
    <w:rsid w:val="0063523D"/>
    <w:rsid w:val="00635254"/>
    <w:rsid w:val="00636661"/>
    <w:rsid w:val="00636B0B"/>
    <w:rsid w:val="00637A95"/>
    <w:rsid w:val="00640989"/>
    <w:rsid w:val="0064116E"/>
    <w:rsid w:val="00642515"/>
    <w:rsid w:val="00642738"/>
    <w:rsid w:val="006427EB"/>
    <w:rsid w:val="00644D90"/>
    <w:rsid w:val="00645C1E"/>
    <w:rsid w:val="0064602E"/>
    <w:rsid w:val="00650F0F"/>
    <w:rsid w:val="00651F2D"/>
    <w:rsid w:val="006521F0"/>
    <w:rsid w:val="00652AAE"/>
    <w:rsid w:val="0065324A"/>
    <w:rsid w:val="00653846"/>
    <w:rsid w:val="0065395A"/>
    <w:rsid w:val="00653DEB"/>
    <w:rsid w:val="00654C1A"/>
    <w:rsid w:val="006569D4"/>
    <w:rsid w:val="00656ED6"/>
    <w:rsid w:val="00657A25"/>
    <w:rsid w:val="006603A9"/>
    <w:rsid w:val="0066101F"/>
    <w:rsid w:val="0066120A"/>
    <w:rsid w:val="00661B97"/>
    <w:rsid w:val="00662E38"/>
    <w:rsid w:val="00663CA0"/>
    <w:rsid w:val="00663EF5"/>
    <w:rsid w:val="00664BDA"/>
    <w:rsid w:val="006670DB"/>
    <w:rsid w:val="006679F5"/>
    <w:rsid w:val="00673476"/>
    <w:rsid w:val="0067500E"/>
    <w:rsid w:val="00675324"/>
    <w:rsid w:val="00675C8C"/>
    <w:rsid w:val="006760AB"/>
    <w:rsid w:val="006761A8"/>
    <w:rsid w:val="00676B38"/>
    <w:rsid w:val="00676D25"/>
    <w:rsid w:val="00676FCA"/>
    <w:rsid w:val="0067730C"/>
    <w:rsid w:val="0067791E"/>
    <w:rsid w:val="00680FB9"/>
    <w:rsid w:val="00681A7E"/>
    <w:rsid w:val="00681C3F"/>
    <w:rsid w:val="00682102"/>
    <w:rsid w:val="0068213B"/>
    <w:rsid w:val="006827AF"/>
    <w:rsid w:val="00682E16"/>
    <w:rsid w:val="00684245"/>
    <w:rsid w:val="00684594"/>
    <w:rsid w:val="006852FF"/>
    <w:rsid w:val="00685C9E"/>
    <w:rsid w:val="00687BA5"/>
    <w:rsid w:val="00690DCB"/>
    <w:rsid w:val="006914E9"/>
    <w:rsid w:val="00692939"/>
    <w:rsid w:val="00692D15"/>
    <w:rsid w:val="00693A28"/>
    <w:rsid w:val="00693E4D"/>
    <w:rsid w:val="00694295"/>
    <w:rsid w:val="00694612"/>
    <w:rsid w:val="006959E9"/>
    <w:rsid w:val="00696416"/>
    <w:rsid w:val="00696493"/>
    <w:rsid w:val="006970CD"/>
    <w:rsid w:val="006971D0"/>
    <w:rsid w:val="006A00FA"/>
    <w:rsid w:val="006A0F12"/>
    <w:rsid w:val="006A33EB"/>
    <w:rsid w:val="006A401B"/>
    <w:rsid w:val="006A51BE"/>
    <w:rsid w:val="006A535E"/>
    <w:rsid w:val="006A5CE2"/>
    <w:rsid w:val="006A7367"/>
    <w:rsid w:val="006A747D"/>
    <w:rsid w:val="006A7C31"/>
    <w:rsid w:val="006B1243"/>
    <w:rsid w:val="006B1572"/>
    <w:rsid w:val="006B1F49"/>
    <w:rsid w:val="006B4C58"/>
    <w:rsid w:val="006B57D8"/>
    <w:rsid w:val="006B63A0"/>
    <w:rsid w:val="006B6852"/>
    <w:rsid w:val="006B69D8"/>
    <w:rsid w:val="006B6B63"/>
    <w:rsid w:val="006B712E"/>
    <w:rsid w:val="006B73C2"/>
    <w:rsid w:val="006B7A5E"/>
    <w:rsid w:val="006B7B21"/>
    <w:rsid w:val="006C002B"/>
    <w:rsid w:val="006C26A2"/>
    <w:rsid w:val="006C45F7"/>
    <w:rsid w:val="006C472A"/>
    <w:rsid w:val="006D17AB"/>
    <w:rsid w:val="006D2725"/>
    <w:rsid w:val="006D306F"/>
    <w:rsid w:val="006D392B"/>
    <w:rsid w:val="006D3C62"/>
    <w:rsid w:val="006D40C8"/>
    <w:rsid w:val="006D4D2D"/>
    <w:rsid w:val="006D5210"/>
    <w:rsid w:val="006D5840"/>
    <w:rsid w:val="006D6C91"/>
    <w:rsid w:val="006D6F85"/>
    <w:rsid w:val="006E0373"/>
    <w:rsid w:val="006E0FCC"/>
    <w:rsid w:val="006E2DF3"/>
    <w:rsid w:val="006E33FF"/>
    <w:rsid w:val="006E36FC"/>
    <w:rsid w:val="006E5CB5"/>
    <w:rsid w:val="006E6477"/>
    <w:rsid w:val="006E6500"/>
    <w:rsid w:val="006E7C60"/>
    <w:rsid w:val="006E7E46"/>
    <w:rsid w:val="006F03E5"/>
    <w:rsid w:val="006F15AE"/>
    <w:rsid w:val="006F18E3"/>
    <w:rsid w:val="006F3447"/>
    <w:rsid w:val="006F3D10"/>
    <w:rsid w:val="006F3F9A"/>
    <w:rsid w:val="006F4894"/>
    <w:rsid w:val="006F4AE1"/>
    <w:rsid w:val="006F4F46"/>
    <w:rsid w:val="006F54FB"/>
    <w:rsid w:val="006F5508"/>
    <w:rsid w:val="006F66CA"/>
    <w:rsid w:val="006F6946"/>
    <w:rsid w:val="006F730B"/>
    <w:rsid w:val="006F76DA"/>
    <w:rsid w:val="006F797B"/>
    <w:rsid w:val="006F7A8F"/>
    <w:rsid w:val="006F7BD0"/>
    <w:rsid w:val="00700691"/>
    <w:rsid w:val="007013D1"/>
    <w:rsid w:val="0070164F"/>
    <w:rsid w:val="00702263"/>
    <w:rsid w:val="007027BF"/>
    <w:rsid w:val="0070506D"/>
    <w:rsid w:val="0070523D"/>
    <w:rsid w:val="00707A50"/>
    <w:rsid w:val="00710360"/>
    <w:rsid w:val="00710F4A"/>
    <w:rsid w:val="007112B4"/>
    <w:rsid w:val="00711CD7"/>
    <w:rsid w:val="007136CF"/>
    <w:rsid w:val="00713E31"/>
    <w:rsid w:val="007141F1"/>
    <w:rsid w:val="00714570"/>
    <w:rsid w:val="00715BB8"/>
    <w:rsid w:val="00716233"/>
    <w:rsid w:val="00716490"/>
    <w:rsid w:val="00716B45"/>
    <w:rsid w:val="00717342"/>
    <w:rsid w:val="007179A9"/>
    <w:rsid w:val="00720319"/>
    <w:rsid w:val="00722396"/>
    <w:rsid w:val="00722CF1"/>
    <w:rsid w:val="007234FF"/>
    <w:rsid w:val="0072395B"/>
    <w:rsid w:val="00723B69"/>
    <w:rsid w:val="0072402F"/>
    <w:rsid w:val="007249F4"/>
    <w:rsid w:val="00724F9D"/>
    <w:rsid w:val="00725532"/>
    <w:rsid w:val="007258DB"/>
    <w:rsid w:val="0072615B"/>
    <w:rsid w:val="0072629B"/>
    <w:rsid w:val="0072654F"/>
    <w:rsid w:val="007265FF"/>
    <w:rsid w:val="00726EA2"/>
    <w:rsid w:val="007273D0"/>
    <w:rsid w:val="00727AB3"/>
    <w:rsid w:val="00727B5D"/>
    <w:rsid w:val="00727CA1"/>
    <w:rsid w:val="007301C8"/>
    <w:rsid w:val="00730752"/>
    <w:rsid w:val="0073079D"/>
    <w:rsid w:val="00731DAC"/>
    <w:rsid w:val="00731DCD"/>
    <w:rsid w:val="007323C9"/>
    <w:rsid w:val="00732979"/>
    <w:rsid w:val="00734366"/>
    <w:rsid w:val="00735383"/>
    <w:rsid w:val="00736C86"/>
    <w:rsid w:val="00736E2A"/>
    <w:rsid w:val="00741037"/>
    <w:rsid w:val="0074160C"/>
    <w:rsid w:val="007420DC"/>
    <w:rsid w:val="00742170"/>
    <w:rsid w:val="00742580"/>
    <w:rsid w:val="00742A5E"/>
    <w:rsid w:val="00742E50"/>
    <w:rsid w:val="00743202"/>
    <w:rsid w:val="007445BE"/>
    <w:rsid w:val="007446ED"/>
    <w:rsid w:val="007449C4"/>
    <w:rsid w:val="00744B71"/>
    <w:rsid w:val="007453FC"/>
    <w:rsid w:val="00745B6C"/>
    <w:rsid w:val="00747181"/>
    <w:rsid w:val="0074770D"/>
    <w:rsid w:val="00750306"/>
    <w:rsid w:val="00750584"/>
    <w:rsid w:val="007518B7"/>
    <w:rsid w:val="00751E11"/>
    <w:rsid w:val="007526B6"/>
    <w:rsid w:val="007533C0"/>
    <w:rsid w:val="00753A9A"/>
    <w:rsid w:val="007544A6"/>
    <w:rsid w:val="00754B2A"/>
    <w:rsid w:val="00755104"/>
    <w:rsid w:val="0075548A"/>
    <w:rsid w:val="00756AB3"/>
    <w:rsid w:val="00757264"/>
    <w:rsid w:val="00760965"/>
    <w:rsid w:val="00760E10"/>
    <w:rsid w:val="00761081"/>
    <w:rsid w:val="007620CA"/>
    <w:rsid w:val="0076228A"/>
    <w:rsid w:val="007632E2"/>
    <w:rsid w:val="007633C0"/>
    <w:rsid w:val="00763982"/>
    <w:rsid w:val="00763A0E"/>
    <w:rsid w:val="00763B90"/>
    <w:rsid w:val="00764FF7"/>
    <w:rsid w:val="007668CC"/>
    <w:rsid w:val="00767002"/>
    <w:rsid w:val="00767A41"/>
    <w:rsid w:val="00771F61"/>
    <w:rsid w:val="00772487"/>
    <w:rsid w:val="007737AD"/>
    <w:rsid w:val="00774785"/>
    <w:rsid w:val="00774D4A"/>
    <w:rsid w:val="0077569F"/>
    <w:rsid w:val="00776CA1"/>
    <w:rsid w:val="007822C8"/>
    <w:rsid w:val="00782D98"/>
    <w:rsid w:val="007831DA"/>
    <w:rsid w:val="007840A0"/>
    <w:rsid w:val="0078420E"/>
    <w:rsid w:val="00784C78"/>
    <w:rsid w:val="00785988"/>
    <w:rsid w:val="007867B5"/>
    <w:rsid w:val="00791BBA"/>
    <w:rsid w:val="007928E6"/>
    <w:rsid w:val="00794F19"/>
    <w:rsid w:val="007955DE"/>
    <w:rsid w:val="00795C62"/>
    <w:rsid w:val="007966D5"/>
    <w:rsid w:val="00797863"/>
    <w:rsid w:val="007A0181"/>
    <w:rsid w:val="007A0225"/>
    <w:rsid w:val="007A0E63"/>
    <w:rsid w:val="007A1329"/>
    <w:rsid w:val="007A1763"/>
    <w:rsid w:val="007A2863"/>
    <w:rsid w:val="007A2B74"/>
    <w:rsid w:val="007A2DF5"/>
    <w:rsid w:val="007A2FAA"/>
    <w:rsid w:val="007A3116"/>
    <w:rsid w:val="007A4988"/>
    <w:rsid w:val="007A5113"/>
    <w:rsid w:val="007A7691"/>
    <w:rsid w:val="007B0066"/>
    <w:rsid w:val="007B01C4"/>
    <w:rsid w:val="007B0DDD"/>
    <w:rsid w:val="007B1169"/>
    <w:rsid w:val="007B1C8C"/>
    <w:rsid w:val="007B1CD6"/>
    <w:rsid w:val="007B24BE"/>
    <w:rsid w:val="007B2A5C"/>
    <w:rsid w:val="007B2ACD"/>
    <w:rsid w:val="007B2B8D"/>
    <w:rsid w:val="007B30BD"/>
    <w:rsid w:val="007B328C"/>
    <w:rsid w:val="007B36E9"/>
    <w:rsid w:val="007B38C8"/>
    <w:rsid w:val="007B3956"/>
    <w:rsid w:val="007B42D5"/>
    <w:rsid w:val="007B4548"/>
    <w:rsid w:val="007B4872"/>
    <w:rsid w:val="007B4BA7"/>
    <w:rsid w:val="007B4CF6"/>
    <w:rsid w:val="007B580B"/>
    <w:rsid w:val="007B6017"/>
    <w:rsid w:val="007B6763"/>
    <w:rsid w:val="007B70B2"/>
    <w:rsid w:val="007B7FFB"/>
    <w:rsid w:val="007C024C"/>
    <w:rsid w:val="007C0658"/>
    <w:rsid w:val="007C0B53"/>
    <w:rsid w:val="007C1EE2"/>
    <w:rsid w:val="007C20F9"/>
    <w:rsid w:val="007C29BE"/>
    <w:rsid w:val="007C3430"/>
    <w:rsid w:val="007C4868"/>
    <w:rsid w:val="007C4FAD"/>
    <w:rsid w:val="007C57D2"/>
    <w:rsid w:val="007C5AD3"/>
    <w:rsid w:val="007C6213"/>
    <w:rsid w:val="007C73C6"/>
    <w:rsid w:val="007C74AC"/>
    <w:rsid w:val="007C75CB"/>
    <w:rsid w:val="007C7F66"/>
    <w:rsid w:val="007D01C6"/>
    <w:rsid w:val="007D04E9"/>
    <w:rsid w:val="007D05F4"/>
    <w:rsid w:val="007D2A12"/>
    <w:rsid w:val="007D3948"/>
    <w:rsid w:val="007D442B"/>
    <w:rsid w:val="007D6B24"/>
    <w:rsid w:val="007D6BE8"/>
    <w:rsid w:val="007D6F9C"/>
    <w:rsid w:val="007D74B8"/>
    <w:rsid w:val="007D79C9"/>
    <w:rsid w:val="007E01AA"/>
    <w:rsid w:val="007E03DB"/>
    <w:rsid w:val="007E29D1"/>
    <w:rsid w:val="007E2D5A"/>
    <w:rsid w:val="007E3121"/>
    <w:rsid w:val="007E3B7A"/>
    <w:rsid w:val="007E621F"/>
    <w:rsid w:val="007E6B4B"/>
    <w:rsid w:val="007E72C7"/>
    <w:rsid w:val="007E7440"/>
    <w:rsid w:val="007F146D"/>
    <w:rsid w:val="007F1A4F"/>
    <w:rsid w:val="007F1C71"/>
    <w:rsid w:val="007F2DA6"/>
    <w:rsid w:val="007F2FB0"/>
    <w:rsid w:val="007F4D3D"/>
    <w:rsid w:val="007F5296"/>
    <w:rsid w:val="007F53DD"/>
    <w:rsid w:val="007F6555"/>
    <w:rsid w:val="007F7060"/>
    <w:rsid w:val="007F7493"/>
    <w:rsid w:val="007F7989"/>
    <w:rsid w:val="007F7A07"/>
    <w:rsid w:val="007F7BCF"/>
    <w:rsid w:val="008005AB"/>
    <w:rsid w:val="00800E0D"/>
    <w:rsid w:val="0080227F"/>
    <w:rsid w:val="00802736"/>
    <w:rsid w:val="00802B17"/>
    <w:rsid w:val="00802BDE"/>
    <w:rsid w:val="008036DD"/>
    <w:rsid w:val="00803CB7"/>
    <w:rsid w:val="00804B61"/>
    <w:rsid w:val="00805090"/>
    <w:rsid w:val="00805278"/>
    <w:rsid w:val="0080564B"/>
    <w:rsid w:val="0080696F"/>
    <w:rsid w:val="00807B56"/>
    <w:rsid w:val="00807C31"/>
    <w:rsid w:val="00807D61"/>
    <w:rsid w:val="0081139B"/>
    <w:rsid w:val="00811799"/>
    <w:rsid w:val="008117AE"/>
    <w:rsid w:val="00811C95"/>
    <w:rsid w:val="00813315"/>
    <w:rsid w:val="008138EA"/>
    <w:rsid w:val="00814BF9"/>
    <w:rsid w:val="00814ED8"/>
    <w:rsid w:val="00816121"/>
    <w:rsid w:val="0081634D"/>
    <w:rsid w:val="008174AE"/>
    <w:rsid w:val="00817990"/>
    <w:rsid w:val="008201BE"/>
    <w:rsid w:val="00820D75"/>
    <w:rsid w:val="00821010"/>
    <w:rsid w:val="0082211C"/>
    <w:rsid w:val="008227F8"/>
    <w:rsid w:val="0082313C"/>
    <w:rsid w:val="00823569"/>
    <w:rsid w:val="00823B26"/>
    <w:rsid w:val="00825FC1"/>
    <w:rsid w:val="00826489"/>
    <w:rsid w:val="00826C7C"/>
    <w:rsid w:val="00826D1D"/>
    <w:rsid w:val="00826E99"/>
    <w:rsid w:val="00826EF0"/>
    <w:rsid w:val="00827317"/>
    <w:rsid w:val="008304AE"/>
    <w:rsid w:val="0083131C"/>
    <w:rsid w:val="008327DF"/>
    <w:rsid w:val="00833352"/>
    <w:rsid w:val="008339D0"/>
    <w:rsid w:val="00833ABE"/>
    <w:rsid w:val="00834BDA"/>
    <w:rsid w:val="00834D40"/>
    <w:rsid w:val="00835C58"/>
    <w:rsid w:val="00835CD5"/>
    <w:rsid w:val="00836779"/>
    <w:rsid w:val="0083688A"/>
    <w:rsid w:val="00837511"/>
    <w:rsid w:val="00840743"/>
    <w:rsid w:val="00841645"/>
    <w:rsid w:val="00841708"/>
    <w:rsid w:val="00841956"/>
    <w:rsid w:val="00841A70"/>
    <w:rsid w:val="00842792"/>
    <w:rsid w:val="008432A2"/>
    <w:rsid w:val="0084396E"/>
    <w:rsid w:val="00844971"/>
    <w:rsid w:val="00845808"/>
    <w:rsid w:val="00847477"/>
    <w:rsid w:val="008478F1"/>
    <w:rsid w:val="00850FA9"/>
    <w:rsid w:val="008511B6"/>
    <w:rsid w:val="008512D2"/>
    <w:rsid w:val="00851DB7"/>
    <w:rsid w:val="00852CCB"/>
    <w:rsid w:val="0085350D"/>
    <w:rsid w:val="008544EB"/>
    <w:rsid w:val="008546D6"/>
    <w:rsid w:val="008549C9"/>
    <w:rsid w:val="00855290"/>
    <w:rsid w:val="008562B2"/>
    <w:rsid w:val="008571D1"/>
    <w:rsid w:val="00857669"/>
    <w:rsid w:val="00857795"/>
    <w:rsid w:val="0086036C"/>
    <w:rsid w:val="008607A4"/>
    <w:rsid w:val="0086134F"/>
    <w:rsid w:val="008613C2"/>
    <w:rsid w:val="00861ED6"/>
    <w:rsid w:val="0086263F"/>
    <w:rsid w:val="008627E7"/>
    <w:rsid w:val="00864382"/>
    <w:rsid w:val="008643CF"/>
    <w:rsid w:val="00865EA7"/>
    <w:rsid w:val="0086674D"/>
    <w:rsid w:val="008672E6"/>
    <w:rsid w:val="00867BE9"/>
    <w:rsid w:val="00870802"/>
    <w:rsid w:val="00871AA9"/>
    <w:rsid w:val="00871C44"/>
    <w:rsid w:val="00872D66"/>
    <w:rsid w:val="00872FB5"/>
    <w:rsid w:val="00873218"/>
    <w:rsid w:val="0087363A"/>
    <w:rsid w:val="0087363E"/>
    <w:rsid w:val="00873805"/>
    <w:rsid w:val="00873D6F"/>
    <w:rsid w:val="008744B7"/>
    <w:rsid w:val="00874561"/>
    <w:rsid w:val="00874C82"/>
    <w:rsid w:val="008763FA"/>
    <w:rsid w:val="00876C74"/>
    <w:rsid w:val="00877846"/>
    <w:rsid w:val="00877969"/>
    <w:rsid w:val="00877A53"/>
    <w:rsid w:val="00877BC7"/>
    <w:rsid w:val="00880DFB"/>
    <w:rsid w:val="00881970"/>
    <w:rsid w:val="00881CEC"/>
    <w:rsid w:val="00882453"/>
    <w:rsid w:val="00882CD6"/>
    <w:rsid w:val="00883977"/>
    <w:rsid w:val="00884401"/>
    <w:rsid w:val="008847B1"/>
    <w:rsid w:val="00884E01"/>
    <w:rsid w:val="0088605D"/>
    <w:rsid w:val="0088791E"/>
    <w:rsid w:val="00891578"/>
    <w:rsid w:val="00892782"/>
    <w:rsid w:val="00892A7F"/>
    <w:rsid w:val="00892D1D"/>
    <w:rsid w:val="00892DC2"/>
    <w:rsid w:val="008932D1"/>
    <w:rsid w:val="00893678"/>
    <w:rsid w:val="00893C2D"/>
    <w:rsid w:val="00893DC0"/>
    <w:rsid w:val="00894560"/>
    <w:rsid w:val="008959F3"/>
    <w:rsid w:val="00895FD5"/>
    <w:rsid w:val="00896279"/>
    <w:rsid w:val="008A00AC"/>
    <w:rsid w:val="008A0764"/>
    <w:rsid w:val="008A11C2"/>
    <w:rsid w:val="008A16DF"/>
    <w:rsid w:val="008A2F91"/>
    <w:rsid w:val="008A3792"/>
    <w:rsid w:val="008A470F"/>
    <w:rsid w:val="008A4BDC"/>
    <w:rsid w:val="008A5129"/>
    <w:rsid w:val="008A52F7"/>
    <w:rsid w:val="008A5797"/>
    <w:rsid w:val="008A7C38"/>
    <w:rsid w:val="008B065A"/>
    <w:rsid w:val="008B09B0"/>
    <w:rsid w:val="008B09D4"/>
    <w:rsid w:val="008B2066"/>
    <w:rsid w:val="008B30A6"/>
    <w:rsid w:val="008B3C7E"/>
    <w:rsid w:val="008B46D0"/>
    <w:rsid w:val="008B4A98"/>
    <w:rsid w:val="008B5B1A"/>
    <w:rsid w:val="008B6676"/>
    <w:rsid w:val="008B6A2D"/>
    <w:rsid w:val="008B7BD9"/>
    <w:rsid w:val="008C06AB"/>
    <w:rsid w:val="008C10D7"/>
    <w:rsid w:val="008C1907"/>
    <w:rsid w:val="008C1C3F"/>
    <w:rsid w:val="008C28C3"/>
    <w:rsid w:val="008C2D57"/>
    <w:rsid w:val="008C30F3"/>
    <w:rsid w:val="008C3233"/>
    <w:rsid w:val="008C3546"/>
    <w:rsid w:val="008C3CFA"/>
    <w:rsid w:val="008C3F79"/>
    <w:rsid w:val="008C57F9"/>
    <w:rsid w:val="008C597A"/>
    <w:rsid w:val="008C62EA"/>
    <w:rsid w:val="008C63A7"/>
    <w:rsid w:val="008C6B19"/>
    <w:rsid w:val="008C797F"/>
    <w:rsid w:val="008D01B3"/>
    <w:rsid w:val="008D03F7"/>
    <w:rsid w:val="008D0686"/>
    <w:rsid w:val="008D0CB8"/>
    <w:rsid w:val="008D2668"/>
    <w:rsid w:val="008D3F5A"/>
    <w:rsid w:val="008D3F8D"/>
    <w:rsid w:val="008D41C9"/>
    <w:rsid w:val="008D41D8"/>
    <w:rsid w:val="008D4428"/>
    <w:rsid w:val="008D50DA"/>
    <w:rsid w:val="008D549D"/>
    <w:rsid w:val="008D6173"/>
    <w:rsid w:val="008D7293"/>
    <w:rsid w:val="008E024D"/>
    <w:rsid w:val="008E1B83"/>
    <w:rsid w:val="008E2172"/>
    <w:rsid w:val="008E21C4"/>
    <w:rsid w:val="008E23CA"/>
    <w:rsid w:val="008E2B89"/>
    <w:rsid w:val="008E3CAC"/>
    <w:rsid w:val="008E5C15"/>
    <w:rsid w:val="008E65E7"/>
    <w:rsid w:val="008E6B02"/>
    <w:rsid w:val="008F144B"/>
    <w:rsid w:val="008F1BE9"/>
    <w:rsid w:val="008F2191"/>
    <w:rsid w:val="008F25DC"/>
    <w:rsid w:val="008F3883"/>
    <w:rsid w:val="008F4144"/>
    <w:rsid w:val="008F42CD"/>
    <w:rsid w:val="008F4C4C"/>
    <w:rsid w:val="008F4D1A"/>
    <w:rsid w:val="008F4E44"/>
    <w:rsid w:val="008F6301"/>
    <w:rsid w:val="008F71A1"/>
    <w:rsid w:val="008F75F3"/>
    <w:rsid w:val="008F76FC"/>
    <w:rsid w:val="009001B8"/>
    <w:rsid w:val="0090069E"/>
    <w:rsid w:val="0090098A"/>
    <w:rsid w:val="00900B1B"/>
    <w:rsid w:val="00900E52"/>
    <w:rsid w:val="009017C7"/>
    <w:rsid w:val="00901BAE"/>
    <w:rsid w:val="009024BA"/>
    <w:rsid w:val="00902C1E"/>
    <w:rsid w:val="00902F39"/>
    <w:rsid w:val="00903682"/>
    <w:rsid w:val="0090409F"/>
    <w:rsid w:val="00905B0F"/>
    <w:rsid w:val="00905E84"/>
    <w:rsid w:val="009071EA"/>
    <w:rsid w:val="00907549"/>
    <w:rsid w:val="00907AE1"/>
    <w:rsid w:val="009108D0"/>
    <w:rsid w:val="00910A8E"/>
    <w:rsid w:val="00911C79"/>
    <w:rsid w:val="00912260"/>
    <w:rsid w:val="00912F75"/>
    <w:rsid w:val="0091343A"/>
    <w:rsid w:val="009135C9"/>
    <w:rsid w:val="00914068"/>
    <w:rsid w:val="00914FBA"/>
    <w:rsid w:val="00915C94"/>
    <w:rsid w:val="00915E55"/>
    <w:rsid w:val="00915FB6"/>
    <w:rsid w:val="009163F6"/>
    <w:rsid w:val="00916C16"/>
    <w:rsid w:val="00916C52"/>
    <w:rsid w:val="00916E7C"/>
    <w:rsid w:val="009171EA"/>
    <w:rsid w:val="00917E07"/>
    <w:rsid w:val="00921052"/>
    <w:rsid w:val="00921461"/>
    <w:rsid w:val="009216A0"/>
    <w:rsid w:val="009224B1"/>
    <w:rsid w:val="009227DF"/>
    <w:rsid w:val="009236A2"/>
    <w:rsid w:val="00923D5B"/>
    <w:rsid w:val="00924B55"/>
    <w:rsid w:val="00926CCC"/>
    <w:rsid w:val="00927433"/>
    <w:rsid w:val="0092749C"/>
    <w:rsid w:val="009274C6"/>
    <w:rsid w:val="00930609"/>
    <w:rsid w:val="00930707"/>
    <w:rsid w:val="00932B65"/>
    <w:rsid w:val="00933C47"/>
    <w:rsid w:val="0093475E"/>
    <w:rsid w:val="00934BA4"/>
    <w:rsid w:val="0093591D"/>
    <w:rsid w:val="00936498"/>
    <w:rsid w:val="00937128"/>
    <w:rsid w:val="00937278"/>
    <w:rsid w:val="00937458"/>
    <w:rsid w:val="009375DF"/>
    <w:rsid w:val="00937BD6"/>
    <w:rsid w:val="0094061D"/>
    <w:rsid w:val="00940679"/>
    <w:rsid w:val="009412E9"/>
    <w:rsid w:val="00941DC8"/>
    <w:rsid w:val="00943BEB"/>
    <w:rsid w:val="009440A7"/>
    <w:rsid w:val="00944B7F"/>
    <w:rsid w:val="009452D7"/>
    <w:rsid w:val="00945490"/>
    <w:rsid w:val="0094611C"/>
    <w:rsid w:val="009464D5"/>
    <w:rsid w:val="00946931"/>
    <w:rsid w:val="00946B2D"/>
    <w:rsid w:val="00946FF7"/>
    <w:rsid w:val="009470D9"/>
    <w:rsid w:val="00947967"/>
    <w:rsid w:val="009502A9"/>
    <w:rsid w:val="009515F2"/>
    <w:rsid w:val="009519BE"/>
    <w:rsid w:val="00952791"/>
    <w:rsid w:val="009530C7"/>
    <w:rsid w:val="0095333A"/>
    <w:rsid w:val="00953A82"/>
    <w:rsid w:val="00953D2A"/>
    <w:rsid w:val="009545FB"/>
    <w:rsid w:val="009549C7"/>
    <w:rsid w:val="009554BB"/>
    <w:rsid w:val="00955C32"/>
    <w:rsid w:val="00955F1C"/>
    <w:rsid w:val="009564B8"/>
    <w:rsid w:val="0095681F"/>
    <w:rsid w:val="00956982"/>
    <w:rsid w:val="009569CE"/>
    <w:rsid w:val="00956EDA"/>
    <w:rsid w:val="009572D4"/>
    <w:rsid w:val="009575CB"/>
    <w:rsid w:val="00957C64"/>
    <w:rsid w:val="00957D57"/>
    <w:rsid w:val="00957F41"/>
    <w:rsid w:val="00960363"/>
    <w:rsid w:val="0096131D"/>
    <w:rsid w:val="009613CA"/>
    <w:rsid w:val="00961A2D"/>
    <w:rsid w:val="00964DD3"/>
    <w:rsid w:val="00965A2E"/>
    <w:rsid w:val="00965A97"/>
    <w:rsid w:val="00966FE7"/>
    <w:rsid w:val="00967B74"/>
    <w:rsid w:val="00970DBE"/>
    <w:rsid w:val="00971892"/>
    <w:rsid w:val="009730B5"/>
    <w:rsid w:val="009738A2"/>
    <w:rsid w:val="00974F48"/>
    <w:rsid w:val="00975040"/>
    <w:rsid w:val="009758E3"/>
    <w:rsid w:val="009770E0"/>
    <w:rsid w:val="00977823"/>
    <w:rsid w:val="009808A4"/>
    <w:rsid w:val="00980B54"/>
    <w:rsid w:val="00980C95"/>
    <w:rsid w:val="00980F24"/>
    <w:rsid w:val="00981799"/>
    <w:rsid w:val="00981F3B"/>
    <w:rsid w:val="00982374"/>
    <w:rsid w:val="009826FC"/>
    <w:rsid w:val="00982768"/>
    <w:rsid w:val="00982DB4"/>
    <w:rsid w:val="0098305A"/>
    <w:rsid w:val="009830C7"/>
    <w:rsid w:val="009832CF"/>
    <w:rsid w:val="00983E57"/>
    <w:rsid w:val="009857C8"/>
    <w:rsid w:val="00987978"/>
    <w:rsid w:val="009902B9"/>
    <w:rsid w:val="00990625"/>
    <w:rsid w:val="009908E7"/>
    <w:rsid w:val="00991642"/>
    <w:rsid w:val="00991842"/>
    <w:rsid w:val="0099186E"/>
    <w:rsid w:val="00991B9B"/>
    <w:rsid w:val="009927AD"/>
    <w:rsid w:val="00993877"/>
    <w:rsid w:val="00993930"/>
    <w:rsid w:val="00993B48"/>
    <w:rsid w:val="00993EE2"/>
    <w:rsid w:val="0099482B"/>
    <w:rsid w:val="00994906"/>
    <w:rsid w:val="009950E3"/>
    <w:rsid w:val="00995648"/>
    <w:rsid w:val="00997EA6"/>
    <w:rsid w:val="009A160D"/>
    <w:rsid w:val="009A1A88"/>
    <w:rsid w:val="009A1B4A"/>
    <w:rsid w:val="009A1D36"/>
    <w:rsid w:val="009A1EA7"/>
    <w:rsid w:val="009A1FE9"/>
    <w:rsid w:val="009A213C"/>
    <w:rsid w:val="009A2329"/>
    <w:rsid w:val="009A27B1"/>
    <w:rsid w:val="009A303B"/>
    <w:rsid w:val="009A345C"/>
    <w:rsid w:val="009A4A76"/>
    <w:rsid w:val="009A5004"/>
    <w:rsid w:val="009A5262"/>
    <w:rsid w:val="009A528F"/>
    <w:rsid w:val="009A5446"/>
    <w:rsid w:val="009A5FD4"/>
    <w:rsid w:val="009A646E"/>
    <w:rsid w:val="009A6533"/>
    <w:rsid w:val="009A709C"/>
    <w:rsid w:val="009A7B87"/>
    <w:rsid w:val="009B123D"/>
    <w:rsid w:val="009B19B1"/>
    <w:rsid w:val="009B2151"/>
    <w:rsid w:val="009B2B3E"/>
    <w:rsid w:val="009B3D16"/>
    <w:rsid w:val="009B3FB5"/>
    <w:rsid w:val="009B4032"/>
    <w:rsid w:val="009B4540"/>
    <w:rsid w:val="009B4E0F"/>
    <w:rsid w:val="009B5E63"/>
    <w:rsid w:val="009B667B"/>
    <w:rsid w:val="009B6D60"/>
    <w:rsid w:val="009B6D7B"/>
    <w:rsid w:val="009B773A"/>
    <w:rsid w:val="009C02D3"/>
    <w:rsid w:val="009C17C5"/>
    <w:rsid w:val="009C1CE9"/>
    <w:rsid w:val="009C2016"/>
    <w:rsid w:val="009C23B6"/>
    <w:rsid w:val="009C3808"/>
    <w:rsid w:val="009C3E4E"/>
    <w:rsid w:val="009C5BDE"/>
    <w:rsid w:val="009C5C6F"/>
    <w:rsid w:val="009C6AC5"/>
    <w:rsid w:val="009C74BF"/>
    <w:rsid w:val="009D1E8B"/>
    <w:rsid w:val="009D22F5"/>
    <w:rsid w:val="009D2658"/>
    <w:rsid w:val="009D2C21"/>
    <w:rsid w:val="009D2F37"/>
    <w:rsid w:val="009D37AC"/>
    <w:rsid w:val="009D3ABB"/>
    <w:rsid w:val="009D45AB"/>
    <w:rsid w:val="009D5354"/>
    <w:rsid w:val="009D5A92"/>
    <w:rsid w:val="009D5FCC"/>
    <w:rsid w:val="009D619F"/>
    <w:rsid w:val="009D6E0B"/>
    <w:rsid w:val="009D7C21"/>
    <w:rsid w:val="009D7D3A"/>
    <w:rsid w:val="009E18B2"/>
    <w:rsid w:val="009E18C5"/>
    <w:rsid w:val="009E1D12"/>
    <w:rsid w:val="009E2518"/>
    <w:rsid w:val="009E2BF2"/>
    <w:rsid w:val="009E3F7B"/>
    <w:rsid w:val="009E406A"/>
    <w:rsid w:val="009E4208"/>
    <w:rsid w:val="009E4DDC"/>
    <w:rsid w:val="009E515E"/>
    <w:rsid w:val="009E55C0"/>
    <w:rsid w:val="009E7480"/>
    <w:rsid w:val="009E7DC2"/>
    <w:rsid w:val="009F0224"/>
    <w:rsid w:val="009F06B1"/>
    <w:rsid w:val="009F08E5"/>
    <w:rsid w:val="009F0A95"/>
    <w:rsid w:val="009F0FAC"/>
    <w:rsid w:val="009F2040"/>
    <w:rsid w:val="009F287C"/>
    <w:rsid w:val="009F3E1C"/>
    <w:rsid w:val="009F4E4A"/>
    <w:rsid w:val="009F4F44"/>
    <w:rsid w:val="009F5B1B"/>
    <w:rsid w:val="009F65C8"/>
    <w:rsid w:val="009F6778"/>
    <w:rsid w:val="009F7505"/>
    <w:rsid w:val="009F7560"/>
    <w:rsid w:val="009F76A5"/>
    <w:rsid w:val="009F7E0B"/>
    <w:rsid w:val="00A00C4C"/>
    <w:rsid w:val="00A00D85"/>
    <w:rsid w:val="00A012C5"/>
    <w:rsid w:val="00A0153B"/>
    <w:rsid w:val="00A01C13"/>
    <w:rsid w:val="00A01D29"/>
    <w:rsid w:val="00A021CF"/>
    <w:rsid w:val="00A022C0"/>
    <w:rsid w:val="00A02A54"/>
    <w:rsid w:val="00A037EA"/>
    <w:rsid w:val="00A041F7"/>
    <w:rsid w:val="00A0625F"/>
    <w:rsid w:val="00A066A0"/>
    <w:rsid w:val="00A07239"/>
    <w:rsid w:val="00A07DEF"/>
    <w:rsid w:val="00A1014F"/>
    <w:rsid w:val="00A10705"/>
    <w:rsid w:val="00A10EDB"/>
    <w:rsid w:val="00A11D8D"/>
    <w:rsid w:val="00A123AE"/>
    <w:rsid w:val="00A128D2"/>
    <w:rsid w:val="00A131AB"/>
    <w:rsid w:val="00A13384"/>
    <w:rsid w:val="00A14055"/>
    <w:rsid w:val="00A1428B"/>
    <w:rsid w:val="00A149C7"/>
    <w:rsid w:val="00A14D57"/>
    <w:rsid w:val="00A1630D"/>
    <w:rsid w:val="00A17325"/>
    <w:rsid w:val="00A17558"/>
    <w:rsid w:val="00A17DD1"/>
    <w:rsid w:val="00A17EB2"/>
    <w:rsid w:val="00A20AFE"/>
    <w:rsid w:val="00A20F70"/>
    <w:rsid w:val="00A216E7"/>
    <w:rsid w:val="00A21A5C"/>
    <w:rsid w:val="00A23143"/>
    <w:rsid w:val="00A23E27"/>
    <w:rsid w:val="00A24878"/>
    <w:rsid w:val="00A24C23"/>
    <w:rsid w:val="00A2573C"/>
    <w:rsid w:val="00A2758D"/>
    <w:rsid w:val="00A3004A"/>
    <w:rsid w:val="00A30E01"/>
    <w:rsid w:val="00A31A21"/>
    <w:rsid w:val="00A32014"/>
    <w:rsid w:val="00A3242E"/>
    <w:rsid w:val="00A32572"/>
    <w:rsid w:val="00A326EB"/>
    <w:rsid w:val="00A333E0"/>
    <w:rsid w:val="00A33A50"/>
    <w:rsid w:val="00A3488E"/>
    <w:rsid w:val="00A34DE2"/>
    <w:rsid w:val="00A361ED"/>
    <w:rsid w:val="00A36F63"/>
    <w:rsid w:val="00A36FD4"/>
    <w:rsid w:val="00A40077"/>
    <w:rsid w:val="00A4070F"/>
    <w:rsid w:val="00A40EA3"/>
    <w:rsid w:val="00A40F8A"/>
    <w:rsid w:val="00A414C2"/>
    <w:rsid w:val="00A41B58"/>
    <w:rsid w:val="00A41C6C"/>
    <w:rsid w:val="00A43189"/>
    <w:rsid w:val="00A434DE"/>
    <w:rsid w:val="00A43559"/>
    <w:rsid w:val="00A43A9F"/>
    <w:rsid w:val="00A4431C"/>
    <w:rsid w:val="00A4471D"/>
    <w:rsid w:val="00A462C9"/>
    <w:rsid w:val="00A46B7F"/>
    <w:rsid w:val="00A46E1D"/>
    <w:rsid w:val="00A47A59"/>
    <w:rsid w:val="00A5044D"/>
    <w:rsid w:val="00A51457"/>
    <w:rsid w:val="00A51661"/>
    <w:rsid w:val="00A51B62"/>
    <w:rsid w:val="00A51F00"/>
    <w:rsid w:val="00A52A27"/>
    <w:rsid w:val="00A52E44"/>
    <w:rsid w:val="00A531D6"/>
    <w:rsid w:val="00A53E1A"/>
    <w:rsid w:val="00A54691"/>
    <w:rsid w:val="00A54A0D"/>
    <w:rsid w:val="00A54DC5"/>
    <w:rsid w:val="00A55985"/>
    <w:rsid w:val="00A55F49"/>
    <w:rsid w:val="00A55FD4"/>
    <w:rsid w:val="00A56B66"/>
    <w:rsid w:val="00A573DB"/>
    <w:rsid w:val="00A57BDA"/>
    <w:rsid w:val="00A605AE"/>
    <w:rsid w:val="00A60934"/>
    <w:rsid w:val="00A61006"/>
    <w:rsid w:val="00A614DD"/>
    <w:rsid w:val="00A638DB"/>
    <w:rsid w:val="00A64500"/>
    <w:rsid w:val="00A64512"/>
    <w:rsid w:val="00A65571"/>
    <w:rsid w:val="00A65B05"/>
    <w:rsid w:val="00A65CD5"/>
    <w:rsid w:val="00A667C2"/>
    <w:rsid w:val="00A669C7"/>
    <w:rsid w:val="00A66CBA"/>
    <w:rsid w:val="00A67A8D"/>
    <w:rsid w:val="00A701E6"/>
    <w:rsid w:val="00A70353"/>
    <w:rsid w:val="00A71455"/>
    <w:rsid w:val="00A723F8"/>
    <w:rsid w:val="00A727A7"/>
    <w:rsid w:val="00A7291C"/>
    <w:rsid w:val="00A72E2B"/>
    <w:rsid w:val="00A72EBF"/>
    <w:rsid w:val="00A733F4"/>
    <w:rsid w:val="00A7351E"/>
    <w:rsid w:val="00A74461"/>
    <w:rsid w:val="00A74BD1"/>
    <w:rsid w:val="00A753A0"/>
    <w:rsid w:val="00A76250"/>
    <w:rsid w:val="00A76D4A"/>
    <w:rsid w:val="00A76D51"/>
    <w:rsid w:val="00A773DB"/>
    <w:rsid w:val="00A77775"/>
    <w:rsid w:val="00A807FB"/>
    <w:rsid w:val="00A8102B"/>
    <w:rsid w:val="00A81BA5"/>
    <w:rsid w:val="00A81CB2"/>
    <w:rsid w:val="00A81EB0"/>
    <w:rsid w:val="00A82175"/>
    <w:rsid w:val="00A836EF"/>
    <w:rsid w:val="00A84EE4"/>
    <w:rsid w:val="00A85292"/>
    <w:rsid w:val="00A86307"/>
    <w:rsid w:val="00A8754B"/>
    <w:rsid w:val="00A87B19"/>
    <w:rsid w:val="00A87F37"/>
    <w:rsid w:val="00A90779"/>
    <w:rsid w:val="00A909B3"/>
    <w:rsid w:val="00A90D43"/>
    <w:rsid w:val="00A90D6A"/>
    <w:rsid w:val="00A91353"/>
    <w:rsid w:val="00A92D21"/>
    <w:rsid w:val="00A93E03"/>
    <w:rsid w:val="00A95651"/>
    <w:rsid w:val="00A96019"/>
    <w:rsid w:val="00A972EB"/>
    <w:rsid w:val="00A97E03"/>
    <w:rsid w:val="00AA079C"/>
    <w:rsid w:val="00AA0953"/>
    <w:rsid w:val="00AA13AA"/>
    <w:rsid w:val="00AA14E7"/>
    <w:rsid w:val="00AA1C85"/>
    <w:rsid w:val="00AA2E14"/>
    <w:rsid w:val="00AA303E"/>
    <w:rsid w:val="00AA387E"/>
    <w:rsid w:val="00AA4A20"/>
    <w:rsid w:val="00AA4CC3"/>
    <w:rsid w:val="00AA4E06"/>
    <w:rsid w:val="00AA52DE"/>
    <w:rsid w:val="00AA5891"/>
    <w:rsid w:val="00AA6450"/>
    <w:rsid w:val="00AA645A"/>
    <w:rsid w:val="00AB0741"/>
    <w:rsid w:val="00AB12E2"/>
    <w:rsid w:val="00AB1791"/>
    <w:rsid w:val="00AB19EC"/>
    <w:rsid w:val="00AB208E"/>
    <w:rsid w:val="00AB21D2"/>
    <w:rsid w:val="00AB2834"/>
    <w:rsid w:val="00AB320B"/>
    <w:rsid w:val="00AB39F5"/>
    <w:rsid w:val="00AB47D8"/>
    <w:rsid w:val="00AB4977"/>
    <w:rsid w:val="00AB4C34"/>
    <w:rsid w:val="00AB5DF2"/>
    <w:rsid w:val="00AB5E65"/>
    <w:rsid w:val="00AB67D7"/>
    <w:rsid w:val="00AB7A62"/>
    <w:rsid w:val="00AC0C64"/>
    <w:rsid w:val="00AC1328"/>
    <w:rsid w:val="00AC1AB4"/>
    <w:rsid w:val="00AC1E29"/>
    <w:rsid w:val="00AC1E41"/>
    <w:rsid w:val="00AC24BE"/>
    <w:rsid w:val="00AC3157"/>
    <w:rsid w:val="00AC3A83"/>
    <w:rsid w:val="00AC3C3B"/>
    <w:rsid w:val="00AC3CD8"/>
    <w:rsid w:val="00AC453A"/>
    <w:rsid w:val="00AC45C5"/>
    <w:rsid w:val="00AC490C"/>
    <w:rsid w:val="00AC4BC4"/>
    <w:rsid w:val="00AC508B"/>
    <w:rsid w:val="00AC55D9"/>
    <w:rsid w:val="00AC69D9"/>
    <w:rsid w:val="00AC78C6"/>
    <w:rsid w:val="00AC7B6A"/>
    <w:rsid w:val="00AC7BC1"/>
    <w:rsid w:val="00AD1580"/>
    <w:rsid w:val="00AD1B0C"/>
    <w:rsid w:val="00AD25AD"/>
    <w:rsid w:val="00AD622A"/>
    <w:rsid w:val="00AD6837"/>
    <w:rsid w:val="00AD6CD0"/>
    <w:rsid w:val="00AD721B"/>
    <w:rsid w:val="00AD7A66"/>
    <w:rsid w:val="00AD7D0D"/>
    <w:rsid w:val="00AE0538"/>
    <w:rsid w:val="00AE0DAE"/>
    <w:rsid w:val="00AE193B"/>
    <w:rsid w:val="00AE1DAC"/>
    <w:rsid w:val="00AE36A0"/>
    <w:rsid w:val="00AE4A47"/>
    <w:rsid w:val="00AE4F74"/>
    <w:rsid w:val="00AE5A4B"/>
    <w:rsid w:val="00AE5D79"/>
    <w:rsid w:val="00AE614A"/>
    <w:rsid w:val="00AE6439"/>
    <w:rsid w:val="00AE6B95"/>
    <w:rsid w:val="00AE7DBC"/>
    <w:rsid w:val="00AF1E3E"/>
    <w:rsid w:val="00AF27A7"/>
    <w:rsid w:val="00AF282C"/>
    <w:rsid w:val="00AF35E8"/>
    <w:rsid w:val="00AF3920"/>
    <w:rsid w:val="00AF3D28"/>
    <w:rsid w:val="00AF47E6"/>
    <w:rsid w:val="00AF5344"/>
    <w:rsid w:val="00AF5A66"/>
    <w:rsid w:val="00AF5C79"/>
    <w:rsid w:val="00AF60AC"/>
    <w:rsid w:val="00AF6862"/>
    <w:rsid w:val="00AF689E"/>
    <w:rsid w:val="00AF6A43"/>
    <w:rsid w:val="00AF75A3"/>
    <w:rsid w:val="00AF7D12"/>
    <w:rsid w:val="00B00BB1"/>
    <w:rsid w:val="00B00C89"/>
    <w:rsid w:val="00B01320"/>
    <w:rsid w:val="00B01BC2"/>
    <w:rsid w:val="00B029E0"/>
    <w:rsid w:val="00B03954"/>
    <w:rsid w:val="00B03DD2"/>
    <w:rsid w:val="00B04483"/>
    <w:rsid w:val="00B04EAA"/>
    <w:rsid w:val="00B0614C"/>
    <w:rsid w:val="00B06581"/>
    <w:rsid w:val="00B06CE2"/>
    <w:rsid w:val="00B072A3"/>
    <w:rsid w:val="00B072B9"/>
    <w:rsid w:val="00B0747C"/>
    <w:rsid w:val="00B07D1E"/>
    <w:rsid w:val="00B10D2E"/>
    <w:rsid w:val="00B10D58"/>
    <w:rsid w:val="00B10D6D"/>
    <w:rsid w:val="00B10D9B"/>
    <w:rsid w:val="00B114A9"/>
    <w:rsid w:val="00B11D01"/>
    <w:rsid w:val="00B11D7B"/>
    <w:rsid w:val="00B12EAE"/>
    <w:rsid w:val="00B1354F"/>
    <w:rsid w:val="00B13D57"/>
    <w:rsid w:val="00B13F13"/>
    <w:rsid w:val="00B166BD"/>
    <w:rsid w:val="00B16F2B"/>
    <w:rsid w:val="00B17F97"/>
    <w:rsid w:val="00B20364"/>
    <w:rsid w:val="00B203BB"/>
    <w:rsid w:val="00B20AF6"/>
    <w:rsid w:val="00B20BE6"/>
    <w:rsid w:val="00B20C1A"/>
    <w:rsid w:val="00B22B45"/>
    <w:rsid w:val="00B22E75"/>
    <w:rsid w:val="00B230DF"/>
    <w:rsid w:val="00B24C83"/>
    <w:rsid w:val="00B25C47"/>
    <w:rsid w:val="00B2664A"/>
    <w:rsid w:val="00B27306"/>
    <w:rsid w:val="00B276F7"/>
    <w:rsid w:val="00B27F6A"/>
    <w:rsid w:val="00B30579"/>
    <w:rsid w:val="00B318B5"/>
    <w:rsid w:val="00B324A3"/>
    <w:rsid w:val="00B32669"/>
    <w:rsid w:val="00B357CC"/>
    <w:rsid w:val="00B35B87"/>
    <w:rsid w:val="00B365BB"/>
    <w:rsid w:val="00B36B1F"/>
    <w:rsid w:val="00B374D4"/>
    <w:rsid w:val="00B3760B"/>
    <w:rsid w:val="00B41482"/>
    <w:rsid w:val="00B41C7D"/>
    <w:rsid w:val="00B4258F"/>
    <w:rsid w:val="00B42B20"/>
    <w:rsid w:val="00B42BF0"/>
    <w:rsid w:val="00B431D6"/>
    <w:rsid w:val="00B43EF1"/>
    <w:rsid w:val="00B45213"/>
    <w:rsid w:val="00B45E43"/>
    <w:rsid w:val="00B46216"/>
    <w:rsid w:val="00B4719D"/>
    <w:rsid w:val="00B47462"/>
    <w:rsid w:val="00B479AA"/>
    <w:rsid w:val="00B47F07"/>
    <w:rsid w:val="00B50BF0"/>
    <w:rsid w:val="00B510E6"/>
    <w:rsid w:val="00B51597"/>
    <w:rsid w:val="00B528A6"/>
    <w:rsid w:val="00B53653"/>
    <w:rsid w:val="00B53D9C"/>
    <w:rsid w:val="00B53F1A"/>
    <w:rsid w:val="00B54FA3"/>
    <w:rsid w:val="00B600DF"/>
    <w:rsid w:val="00B61225"/>
    <w:rsid w:val="00B6182B"/>
    <w:rsid w:val="00B62503"/>
    <w:rsid w:val="00B634A4"/>
    <w:rsid w:val="00B64586"/>
    <w:rsid w:val="00B6463D"/>
    <w:rsid w:val="00B6498D"/>
    <w:rsid w:val="00B6512A"/>
    <w:rsid w:val="00B65700"/>
    <w:rsid w:val="00B65C50"/>
    <w:rsid w:val="00B661D7"/>
    <w:rsid w:val="00B66238"/>
    <w:rsid w:val="00B66364"/>
    <w:rsid w:val="00B67308"/>
    <w:rsid w:val="00B70157"/>
    <w:rsid w:val="00B7049B"/>
    <w:rsid w:val="00B70693"/>
    <w:rsid w:val="00B70CC6"/>
    <w:rsid w:val="00B71A51"/>
    <w:rsid w:val="00B72B3E"/>
    <w:rsid w:val="00B72CFE"/>
    <w:rsid w:val="00B72F7E"/>
    <w:rsid w:val="00B7476B"/>
    <w:rsid w:val="00B74F5F"/>
    <w:rsid w:val="00B754AB"/>
    <w:rsid w:val="00B754C6"/>
    <w:rsid w:val="00B75BB0"/>
    <w:rsid w:val="00B75F26"/>
    <w:rsid w:val="00B7614A"/>
    <w:rsid w:val="00B76323"/>
    <w:rsid w:val="00B76890"/>
    <w:rsid w:val="00B7696D"/>
    <w:rsid w:val="00B76FD3"/>
    <w:rsid w:val="00B77451"/>
    <w:rsid w:val="00B77F2C"/>
    <w:rsid w:val="00B80573"/>
    <w:rsid w:val="00B812DA"/>
    <w:rsid w:val="00B82C64"/>
    <w:rsid w:val="00B82E46"/>
    <w:rsid w:val="00B837D4"/>
    <w:rsid w:val="00B83E3D"/>
    <w:rsid w:val="00B83E76"/>
    <w:rsid w:val="00B84374"/>
    <w:rsid w:val="00B85072"/>
    <w:rsid w:val="00B85175"/>
    <w:rsid w:val="00B856FA"/>
    <w:rsid w:val="00B861E1"/>
    <w:rsid w:val="00B86E43"/>
    <w:rsid w:val="00B87B31"/>
    <w:rsid w:val="00B902C9"/>
    <w:rsid w:val="00B911F3"/>
    <w:rsid w:val="00B916C6"/>
    <w:rsid w:val="00B928AC"/>
    <w:rsid w:val="00B92C81"/>
    <w:rsid w:val="00B934C7"/>
    <w:rsid w:val="00B940DD"/>
    <w:rsid w:val="00B94370"/>
    <w:rsid w:val="00B95E1A"/>
    <w:rsid w:val="00B9728C"/>
    <w:rsid w:val="00B97583"/>
    <w:rsid w:val="00BA0608"/>
    <w:rsid w:val="00BA167C"/>
    <w:rsid w:val="00BA1AD2"/>
    <w:rsid w:val="00BA2445"/>
    <w:rsid w:val="00BA26F2"/>
    <w:rsid w:val="00BA2889"/>
    <w:rsid w:val="00BA2ED0"/>
    <w:rsid w:val="00BA3569"/>
    <w:rsid w:val="00BA3779"/>
    <w:rsid w:val="00BA3D41"/>
    <w:rsid w:val="00BA3EFA"/>
    <w:rsid w:val="00BA41E6"/>
    <w:rsid w:val="00BA478D"/>
    <w:rsid w:val="00BA4865"/>
    <w:rsid w:val="00BA5F85"/>
    <w:rsid w:val="00BA68F9"/>
    <w:rsid w:val="00BA7647"/>
    <w:rsid w:val="00BB00C3"/>
    <w:rsid w:val="00BB0962"/>
    <w:rsid w:val="00BB0D74"/>
    <w:rsid w:val="00BB0DDE"/>
    <w:rsid w:val="00BB1847"/>
    <w:rsid w:val="00BB34D9"/>
    <w:rsid w:val="00BB36B0"/>
    <w:rsid w:val="00BB5564"/>
    <w:rsid w:val="00BB6F78"/>
    <w:rsid w:val="00BB72E8"/>
    <w:rsid w:val="00BB7B39"/>
    <w:rsid w:val="00BB7C90"/>
    <w:rsid w:val="00BC0F7B"/>
    <w:rsid w:val="00BC109D"/>
    <w:rsid w:val="00BC29A5"/>
    <w:rsid w:val="00BC307B"/>
    <w:rsid w:val="00BC3FEB"/>
    <w:rsid w:val="00BC4326"/>
    <w:rsid w:val="00BC6C06"/>
    <w:rsid w:val="00BC755E"/>
    <w:rsid w:val="00BD05C1"/>
    <w:rsid w:val="00BD08EF"/>
    <w:rsid w:val="00BD1C5F"/>
    <w:rsid w:val="00BD1D91"/>
    <w:rsid w:val="00BD2306"/>
    <w:rsid w:val="00BD254C"/>
    <w:rsid w:val="00BD2FDB"/>
    <w:rsid w:val="00BD38AC"/>
    <w:rsid w:val="00BD59AB"/>
    <w:rsid w:val="00BD6FD9"/>
    <w:rsid w:val="00BE0589"/>
    <w:rsid w:val="00BE05CC"/>
    <w:rsid w:val="00BE0A43"/>
    <w:rsid w:val="00BE0F08"/>
    <w:rsid w:val="00BE2574"/>
    <w:rsid w:val="00BE282B"/>
    <w:rsid w:val="00BE2B61"/>
    <w:rsid w:val="00BE403A"/>
    <w:rsid w:val="00BE409F"/>
    <w:rsid w:val="00BE6284"/>
    <w:rsid w:val="00BE6A1D"/>
    <w:rsid w:val="00BF0431"/>
    <w:rsid w:val="00BF09A9"/>
    <w:rsid w:val="00BF1BA1"/>
    <w:rsid w:val="00BF2225"/>
    <w:rsid w:val="00BF26D5"/>
    <w:rsid w:val="00BF2B8A"/>
    <w:rsid w:val="00BF3713"/>
    <w:rsid w:val="00BF3D67"/>
    <w:rsid w:val="00BF5D12"/>
    <w:rsid w:val="00BF6BE6"/>
    <w:rsid w:val="00BF6F34"/>
    <w:rsid w:val="00BF720E"/>
    <w:rsid w:val="00BF7831"/>
    <w:rsid w:val="00BF7AAF"/>
    <w:rsid w:val="00BF7B0F"/>
    <w:rsid w:val="00BF7B1B"/>
    <w:rsid w:val="00BF7FB4"/>
    <w:rsid w:val="00C00D4B"/>
    <w:rsid w:val="00C01DF2"/>
    <w:rsid w:val="00C025B8"/>
    <w:rsid w:val="00C0376C"/>
    <w:rsid w:val="00C03F1B"/>
    <w:rsid w:val="00C03FC4"/>
    <w:rsid w:val="00C0459F"/>
    <w:rsid w:val="00C05026"/>
    <w:rsid w:val="00C05DC6"/>
    <w:rsid w:val="00C0622A"/>
    <w:rsid w:val="00C06309"/>
    <w:rsid w:val="00C06384"/>
    <w:rsid w:val="00C064C8"/>
    <w:rsid w:val="00C107F9"/>
    <w:rsid w:val="00C112CA"/>
    <w:rsid w:val="00C1179D"/>
    <w:rsid w:val="00C11C81"/>
    <w:rsid w:val="00C11D84"/>
    <w:rsid w:val="00C125F5"/>
    <w:rsid w:val="00C12CB0"/>
    <w:rsid w:val="00C12FEE"/>
    <w:rsid w:val="00C135EE"/>
    <w:rsid w:val="00C137A6"/>
    <w:rsid w:val="00C1460C"/>
    <w:rsid w:val="00C15268"/>
    <w:rsid w:val="00C15ACB"/>
    <w:rsid w:val="00C15B54"/>
    <w:rsid w:val="00C1609B"/>
    <w:rsid w:val="00C16982"/>
    <w:rsid w:val="00C16E2B"/>
    <w:rsid w:val="00C1754A"/>
    <w:rsid w:val="00C177D1"/>
    <w:rsid w:val="00C179EE"/>
    <w:rsid w:val="00C20F67"/>
    <w:rsid w:val="00C21163"/>
    <w:rsid w:val="00C22297"/>
    <w:rsid w:val="00C23DB4"/>
    <w:rsid w:val="00C2407D"/>
    <w:rsid w:val="00C24B2E"/>
    <w:rsid w:val="00C259ED"/>
    <w:rsid w:val="00C25C4E"/>
    <w:rsid w:val="00C269AD"/>
    <w:rsid w:val="00C26AE0"/>
    <w:rsid w:val="00C272C2"/>
    <w:rsid w:val="00C2759C"/>
    <w:rsid w:val="00C308BC"/>
    <w:rsid w:val="00C308CE"/>
    <w:rsid w:val="00C31EAE"/>
    <w:rsid w:val="00C32095"/>
    <w:rsid w:val="00C33CA0"/>
    <w:rsid w:val="00C34CE7"/>
    <w:rsid w:val="00C35834"/>
    <w:rsid w:val="00C359A3"/>
    <w:rsid w:val="00C35A99"/>
    <w:rsid w:val="00C35E93"/>
    <w:rsid w:val="00C36665"/>
    <w:rsid w:val="00C3668E"/>
    <w:rsid w:val="00C36724"/>
    <w:rsid w:val="00C379AE"/>
    <w:rsid w:val="00C37C48"/>
    <w:rsid w:val="00C40020"/>
    <w:rsid w:val="00C40C82"/>
    <w:rsid w:val="00C415CF"/>
    <w:rsid w:val="00C41985"/>
    <w:rsid w:val="00C42776"/>
    <w:rsid w:val="00C43317"/>
    <w:rsid w:val="00C43614"/>
    <w:rsid w:val="00C437C2"/>
    <w:rsid w:val="00C43DA8"/>
    <w:rsid w:val="00C4418F"/>
    <w:rsid w:val="00C444C7"/>
    <w:rsid w:val="00C44912"/>
    <w:rsid w:val="00C450D9"/>
    <w:rsid w:val="00C4525A"/>
    <w:rsid w:val="00C4575B"/>
    <w:rsid w:val="00C46504"/>
    <w:rsid w:val="00C4780D"/>
    <w:rsid w:val="00C47F0B"/>
    <w:rsid w:val="00C501E1"/>
    <w:rsid w:val="00C51164"/>
    <w:rsid w:val="00C51E57"/>
    <w:rsid w:val="00C5274D"/>
    <w:rsid w:val="00C5280F"/>
    <w:rsid w:val="00C52A6C"/>
    <w:rsid w:val="00C52CD8"/>
    <w:rsid w:val="00C53027"/>
    <w:rsid w:val="00C53B41"/>
    <w:rsid w:val="00C5474B"/>
    <w:rsid w:val="00C55209"/>
    <w:rsid w:val="00C55D6E"/>
    <w:rsid w:val="00C572F6"/>
    <w:rsid w:val="00C578B5"/>
    <w:rsid w:val="00C57C64"/>
    <w:rsid w:val="00C57E90"/>
    <w:rsid w:val="00C611C4"/>
    <w:rsid w:val="00C6244C"/>
    <w:rsid w:val="00C62A54"/>
    <w:rsid w:val="00C6359C"/>
    <w:rsid w:val="00C638BA"/>
    <w:rsid w:val="00C65521"/>
    <w:rsid w:val="00C665D4"/>
    <w:rsid w:val="00C66C31"/>
    <w:rsid w:val="00C706F5"/>
    <w:rsid w:val="00C7075E"/>
    <w:rsid w:val="00C73ECD"/>
    <w:rsid w:val="00C758FD"/>
    <w:rsid w:val="00C763AB"/>
    <w:rsid w:val="00C76E19"/>
    <w:rsid w:val="00C775A4"/>
    <w:rsid w:val="00C77B90"/>
    <w:rsid w:val="00C80E91"/>
    <w:rsid w:val="00C80F6E"/>
    <w:rsid w:val="00C812F4"/>
    <w:rsid w:val="00C81F6D"/>
    <w:rsid w:val="00C82060"/>
    <w:rsid w:val="00C82B5C"/>
    <w:rsid w:val="00C82E1A"/>
    <w:rsid w:val="00C83918"/>
    <w:rsid w:val="00C83A73"/>
    <w:rsid w:val="00C83BF4"/>
    <w:rsid w:val="00C84364"/>
    <w:rsid w:val="00C845E7"/>
    <w:rsid w:val="00C84D4E"/>
    <w:rsid w:val="00C85047"/>
    <w:rsid w:val="00C856FB"/>
    <w:rsid w:val="00C8573B"/>
    <w:rsid w:val="00C86356"/>
    <w:rsid w:val="00C86395"/>
    <w:rsid w:val="00C8696A"/>
    <w:rsid w:val="00C86ED7"/>
    <w:rsid w:val="00C87350"/>
    <w:rsid w:val="00C8747C"/>
    <w:rsid w:val="00C87703"/>
    <w:rsid w:val="00C90B2B"/>
    <w:rsid w:val="00C91043"/>
    <w:rsid w:val="00C916A7"/>
    <w:rsid w:val="00C921DD"/>
    <w:rsid w:val="00C921FB"/>
    <w:rsid w:val="00C922DA"/>
    <w:rsid w:val="00C9275F"/>
    <w:rsid w:val="00C92BE1"/>
    <w:rsid w:val="00C93FF1"/>
    <w:rsid w:val="00C950CD"/>
    <w:rsid w:val="00C95F04"/>
    <w:rsid w:val="00C960D6"/>
    <w:rsid w:val="00C969ED"/>
    <w:rsid w:val="00C9720F"/>
    <w:rsid w:val="00C976F0"/>
    <w:rsid w:val="00CA189D"/>
    <w:rsid w:val="00CA18E2"/>
    <w:rsid w:val="00CA1DCB"/>
    <w:rsid w:val="00CA230B"/>
    <w:rsid w:val="00CA2D2F"/>
    <w:rsid w:val="00CA32FA"/>
    <w:rsid w:val="00CA3561"/>
    <w:rsid w:val="00CA55CF"/>
    <w:rsid w:val="00CA5E4D"/>
    <w:rsid w:val="00CA66FD"/>
    <w:rsid w:val="00CA7206"/>
    <w:rsid w:val="00CB0190"/>
    <w:rsid w:val="00CB08D1"/>
    <w:rsid w:val="00CB0A2E"/>
    <w:rsid w:val="00CB12BE"/>
    <w:rsid w:val="00CB20E8"/>
    <w:rsid w:val="00CB2262"/>
    <w:rsid w:val="00CB245B"/>
    <w:rsid w:val="00CB34D1"/>
    <w:rsid w:val="00CB4EBF"/>
    <w:rsid w:val="00CB50FB"/>
    <w:rsid w:val="00CB584B"/>
    <w:rsid w:val="00CB5952"/>
    <w:rsid w:val="00CB6940"/>
    <w:rsid w:val="00CB6A1C"/>
    <w:rsid w:val="00CB7DE4"/>
    <w:rsid w:val="00CB7F07"/>
    <w:rsid w:val="00CC08E5"/>
    <w:rsid w:val="00CC0F8F"/>
    <w:rsid w:val="00CC1642"/>
    <w:rsid w:val="00CC260A"/>
    <w:rsid w:val="00CC2734"/>
    <w:rsid w:val="00CC5367"/>
    <w:rsid w:val="00CC6E87"/>
    <w:rsid w:val="00CC7756"/>
    <w:rsid w:val="00CC7AC6"/>
    <w:rsid w:val="00CD051D"/>
    <w:rsid w:val="00CD0C96"/>
    <w:rsid w:val="00CD30FA"/>
    <w:rsid w:val="00CD3B62"/>
    <w:rsid w:val="00CD4552"/>
    <w:rsid w:val="00CD4908"/>
    <w:rsid w:val="00CD4D09"/>
    <w:rsid w:val="00CD5798"/>
    <w:rsid w:val="00CD5975"/>
    <w:rsid w:val="00CD5D02"/>
    <w:rsid w:val="00CD64D6"/>
    <w:rsid w:val="00CD6A41"/>
    <w:rsid w:val="00CE12A8"/>
    <w:rsid w:val="00CE142F"/>
    <w:rsid w:val="00CE1D3A"/>
    <w:rsid w:val="00CE2744"/>
    <w:rsid w:val="00CE28D9"/>
    <w:rsid w:val="00CE2927"/>
    <w:rsid w:val="00CE29B0"/>
    <w:rsid w:val="00CE3CC0"/>
    <w:rsid w:val="00CE44A3"/>
    <w:rsid w:val="00CE4864"/>
    <w:rsid w:val="00CE4C36"/>
    <w:rsid w:val="00CE77B6"/>
    <w:rsid w:val="00CE788E"/>
    <w:rsid w:val="00CF0D5E"/>
    <w:rsid w:val="00CF18DC"/>
    <w:rsid w:val="00CF21A9"/>
    <w:rsid w:val="00CF238B"/>
    <w:rsid w:val="00CF26F4"/>
    <w:rsid w:val="00CF28CE"/>
    <w:rsid w:val="00CF3214"/>
    <w:rsid w:val="00CF46FF"/>
    <w:rsid w:val="00CF49A8"/>
    <w:rsid w:val="00CF5074"/>
    <w:rsid w:val="00CF5C71"/>
    <w:rsid w:val="00CF6129"/>
    <w:rsid w:val="00CF6849"/>
    <w:rsid w:val="00CF6DC0"/>
    <w:rsid w:val="00CF76D9"/>
    <w:rsid w:val="00D0020F"/>
    <w:rsid w:val="00D002B0"/>
    <w:rsid w:val="00D011E9"/>
    <w:rsid w:val="00D012E2"/>
    <w:rsid w:val="00D01717"/>
    <w:rsid w:val="00D02289"/>
    <w:rsid w:val="00D0362A"/>
    <w:rsid w:val="00D03F1F"/>
    <w:rsid w:val="00D03FC0"/>
    <w:rsid w:val="00D04A27"/>
    <w:rsid w:val="00D05E82"/>
    <w:rsid w:val="00D065AD"/>
    <w:rsid w:val="00D06C81"/>
    <w:rsid w:val="00D073E9"/>
    <w:rsid w:val="00D10BF0"/>
    <w:rsid w:val="00D115FA"/>
    <w:rsid w:val="00D11D34"/>
    <w:rsid w:val="00D131CF"/>
    <w:rsid w:val="00D137AD"/>
    <w:rsid w:val="00D13E21"/>
    <w:rsid w:val="00D14090"/>
    <w:rsid w:val="00D145F1"/>
    <w:rsid w:val="00D14EBF"/>
    <w:rsid w:val="00D15143"/>
    <w:rsid w:val="00D1589C"/>
    <w:rsid w:val="00D171DD"/>
    <w:rsid w:val="00D174DC"/>
    <w:rsid w:val="00D1774C"/>
    <w:rsid w:val="00D207FC"/>
    <w:rsid w:val="00D20842"/>
    <w:rsid w:val="00D20CBE"/>
    <w:rsid w:val="00D211A5"/>
    <w:rsid w:val="00D217D5"/>
    <w:rsid w:val="00D21971"/>
    <w:rsid w:val="00D21DE4"/>
    <w:rsid w:val="00D226A0"/>
    <w:rsid w:val="00D241B0"/>
    <w:rsid w:val="00D24D78"/>
    <w:rsid w:val="00D24F61"/>
    <w:rsid w:val="00D25E57"/>
    <w:rsid w:val="00D2634F"/>
    <w:rsid w:val="00D27129"/>
    <w:rsid w:val="00D3047E"/>
    <w:rsid w:val="00D3096A"/>
    <w:rsid w:val="00D3190B"/>
    <w:rsid w:val="00D31B18"/>
    <w:rsid w:val="00D3204F"/>
    <w:rsid w:val="00D322FA"/>
    <w:rsid w:val="00D32BA5"/>
    <w:rsid w:val="00D331F4"/>
    <w:rsid w:val="00D336AE"/>
    <w:rsid w:val="00D34131"/>
    <w:rsid w:val="00D34962"/>
    <w:rsid w:val="00D34B25"/>
    <w:rsid w:val="00D35A9B"/>
    <w:rsid w:val="00D35EDC"/>
    <w:rsid w:val="00D3630C"/>
    <w:rsid w:val="00D36CC2"/>
    <w:rsid w:val="00D376CC"/>
    <w:rsid w:val="00D37A28"/>
    <w:rsid w:val="00D37AFE"/>
    <w:rsid w:val="00D41536"/>
    <w:rsid w:val="00D41E6B"/>
    <w:rsid w:val="00D4272A"/>
    <w:rsid w:val="00D43BF2"/>
    <w:rsid w:val="00D44C99"/>
    <w:rsid w:val="00D45596"/>
    <w:rsid w:val="00D455E5"/>
    <w:rsid w:val="00D45AEF"/>
    <w:rsid w:val="00D46A7F"/>
    <w:rsid w:val="00D46C64"/>
    <w:rsid w:val="00D504C1"/>
    <w:rsid w:val="00D50673"/>
    <w:rsid w:val="00D50DB6"/>
    <w:rsid w:val="00D510EC"/>
    <w:rsid w:val="00D51722"/>
    <w:rsid w:val="00D52345"/>
    <w:rsid w:val="00D52840"/>
    <w:rsid w:val="00D53261"/>
    <w:rsid w:val="00D53BE0"/>
    <w:rsid w:val="00D55482"/>
    <w:rsid w:val="00D5558A"/>
    <w:rsid w:val="00D557D4"/>
    <w:rsid w:val="00D5600A"/>
    <w:rsid w:val="00D565FF"/>
    <w:rsid w:val="00D576DE"/>
    <w:rsid w:val="00D608D1"/>
    <w:rsid w:val="00D60924"/>
    <w:rsid w:val="00D60DB3"/>
    <w:rsid w:val="00D61C7B"/>
    <w:rsid w:val="00D63EB9"/>
    <w:rsid w:val="00D64E56"/>
    <w:rsid w:val="00D659F4"/>
    <w:rsid w:val="00D661ED"/>
    <w:rsid w:val="00D66493"/>
    <w:rsid w:val="00D6690D"/>
    <w:rsid w:val="00D66E43"/>
    <w:rsid w:val="00D67382"/>
    <w:rsid w:val="00D70790"/>
    <w:rsid w:val="00D7081F"/>
    <w:rsid w:val="00D70A89"/>
    <w:rsid w:val="00D71E43"/>
    <w:rsid w:val="00D71F6E"/>
    <w:rsid w:val="00D72B52"/>
    <w:rsid w:val="00D732CD"/>
    <w:rsid w:val="00D73926"/>
    <w:rsid w:val="00D73C86"/>
    <w:rsid w:val="00D75E09"/>
    <w:rsid w:val="00D76095"/>
    <w:rsid w:val="00D7633D"/>
    <w:rsid w:val="00D76C6E"/>
    <w:rsid w:val="00D77DA0"/>
    <w:rsid w:val="00D77F09"/>
    <w:rsid w:val="00D77F87"/>
    <w:rsid w:val="00D801C9"/>
    <w:rsid w:val="00D80278"/>
    <w:rsid w:val="00D803ED"/>
    <w:rsid w:val="00D808E0"/>
    <w:rsid w:val="00D80B87"/>
    <w:rsid w:val="00D81317"/>
    <w:rsid w:val="00D8164A"/>
    <w:rsid w:val="00D8176E"/>
    <w:rsid w:val="00D82434"/>
    <w:rsid w:val="00D82948"/>
    <w:rsid w:val="00D82BF6"/>
    <w:rsid w:val="00D839A0"/>
    <w:rsid w:val="00D83DD4"/>
    <w:rsid w:val="00D8445A"/>
    <w:rsid w:val="00D84B35"/>
    <w:rsid w:val="00D850D9"/>
    <w:rsid w:val="00D85294"/>
    <w:rsid w:val="00D85295"/>
    <w:rsid w:val="00D86F3C"/>
    <w:rsid w:val="00D8789C"/>
    <w:rsid w:val="00D904E0"/>
    <w:rsid w:val="00D90925"/>
    <w:rsid w:val="00D91C3F"/>
    <w:rsid w:val="00D92796"/>
    <w:rsid w:val="00D92CED"/>
    <w:rsid w:val="00D9440C"/>
    <w:rsid w:val="00D950F1"/>
    <w:rsid w:val="00D95F81"/>
    <w:rsid w:val="00D96373"/>
    <w:rsid w:val="00D96A2F"/>
    <w:rsid w:val="00D978CE"/>
    <w:rsid w:val="00D97AB4"/>
    <w:rsid w:val="00D97CE6"/>
    <w:rsid w:val="00DA0305"/>
    <w:rsid w:val="00DA0621"/>
    <w:rsid w:val="00DA1BE8"/>
    <w:rsid w:val="00DA1E1B"/>
    <w:rsid w:val="00DA1E3C"/>
    <w:rsid w:val="00DA2C92"/>
    <w:rsid w:val="00DA3589"/>
    <w:rsid w:val="00DA47A3"/>
    <w:rsid w:val="00DA4E7B"/>
    <w:rsid w:val="00DA512C"/>
    <w:rsid w:val="00DA576A"/>
    <w:rsid w:val="00DA5845"/>
    <w:rsid w:val="00DA5D52"/>
    <w:rsid w:val="00DA7F33"/>
    <w:rsid w:val="00DB0292"/>
    <w:rsid w:val="00DB0F39"/>
    <w:rsid w:val="00DB144D"/>
    <w:rsid w:val="00DB1846"/>
    <w:rsid w:val="00DB1EE8"/>
    <w:rsid w:val="00DB22EB"/>
    <w:rsid w:val="00DB24AE"/>
    <w:rsid w:val="00DB273F"/>
    <w:rsid w:val="00DB29BE"/>
    <w:rsid w:val="00DB30CE"/>
    <w:rsid w:val="00DB33E1"/>
    <w:rsid w:val="00DB3B38"/>
    <w:rsid w:val="00DB3E48"/>
    <w:rsid w:val="00DB3F4B"/>
    <w:rsid w:val="00DB5A37"/>
    <w:rsid w:val="00DB5E18"/>
    <w:rsid w:val="00DB696C"/>
    <w:rsid w:val="00DB6C1C"/>
    <w:rsid w:val="00DC069D"/>
    <w:rsid w:val="00DC083D"/>
    <w:rsid w:val="00DC0867"/>
    <w:rsid w:val="00DC0C8F"/>
    <w:rsid w:val="00DC142E"/>
    <w:rsid w:val="00DC1E96"/>
    <w:rsid w:val="00DC1FA4"/>
    <w:rsid w:val="00DC2E1B"/>
    <w:rsid w:val="00DC33D0"/>
    <w:rsid w:val="00DC3A40"/>
    <w:rsid w:val="00DC3B84"/>
    <w:rsid w:val="00DC5841"/>
    <w:rsid w:val="00DC5994"/>
    <w:rsid w:val="00DC6A1A"/>
    <w:rsid w:val="00DC6A83"/>
    <w:rsid w:val="00DC755B"/>
    <w:rsid w:val="00DD0499"/>
    <w:rsid w:val="00DD1B02"/>
    <w:rsid w:val="00DD1C32"/>
    <w:rsid w:val="00DD2369"/>
    <w:rsid w:val="00DD28BB"/>
    <w:rsid w:val="00DD2980"/>
    <w:rsid w:val="00DD34FF"/>
    <w:rsid w:val="00DD3CD8"/>
    <w:rsid w:val="00DD46A2"/>
    <w:rsid w:val="00DD56F5"/>
    <w:rsid w:val="00DD59F0"/>
    <w:rsid w:val="00DD5A5B"/>
    <w:rsid w:val="00DD5EBE"/>
    <w:rsid w:val="00DD5F7D"/>
    <w:rsid w:val="00DD6C3E"/>
    <w:rsid w:val="00DD70F9"/>
    <w:rsid w:val="00DD71ED"/>
    <w:rsid w:val="00DD7351"/>
    <w:rsid w:val="00DD770C"/>
    <w:rsid w:val="00DD78FD"/>
    <w:rsid w:val="00DE2459"/>
    <w:rsid w:val="00DE3ED3"/>
    <w:rsid w:val="00DE66D2"/>
    <w:rsid w:val="00DE6D4A"/>
    <w:rsid w:val="00DE71A8"/>
    <w:rsid w:val="00DE7216"/>
    <w:rsid w:val="00DE7220"/>
    <w:rsid w:val="00DF0D16"/>
    <w:rsid w:val="00DF128E"/>
    <w:rsid w:val="00DF15A4"/>
    <w:rsid w:val="00DF174F"/>
    <w:rsid w:val="00DF20E2"/>
    <w:rsid w:val="00DF293C"/>
    <w:rsid w:val="00DF2A10"/>
    <w:rsid w:val="00DF3751"/>
    <w:rsid w:val="00DF3D0C"/>
    <w:rsid w:val="00DF3ED7"/>
    <w:rsid w:val="00DF47A8"/>
    <w:rsid w:val="00DF591E"/>
    <w:rsid w:val="00DF5C68"/>
    <w:rsid w:val="00DF5ED4"/>
    <w:rsid w:val="00DF6001"/>
    <w:rsid w:val="00DF64DD"/>
    <w:rsid w:val="00DF69C5"/>
    <w:rsid w:val="00DF6BC7"/>
    <w:rsid w:val="00DF775E"/>
    <w:rsid w:val="00DF77EE"/>
    <w:rsid w:val="00DF79D0"/>
    <w:rsid w:val="00E006D9"/>
    <w:rsid w:val="00E00A94"/>
    <w:rsid w:val="00E0251D"/>
    <w:rsid w:val="00E031F1"/>
    <w:rsid w:val="00E03637"/>
    <w:rsid w:val="00E03AE5"/>
    <w:rsid w:val="00E04067"/>
    <w:rsid w:val="00E04856"/>
    <w:rsid w:val="00E05933"/>
    <w:rsid w:val="00E06085"/>
    <w:rsid w:val="00E07D21"/>
    <w:rsid w:val="00E10647"/>
    <w:rsid w:val="00E106C3"/>
    <w:rsid w:val="00E10BBC"/>
    <w:rsid w:val="00E1130D"/>
    <w:rsid w:val="00E1133E"/>
    <w:rsid w:val="00E114C3"/>
    <w:rsid w:val="00E1158F"/>
    <w:rsid w:val="00E11FD0"/>
    <w:rsid w:val="00E14211"/>
    <w:rsid w:val="00E14674"/>
    <w:rsid w:val="00E150AA"/>
    <w:rsid w:val="00E155B6"/>
    <w:rsid w:val="00E15BE7"/>
    <w:rsid w:val="00E1617D"/>
    <w:rsid w:val="00E164A7"/>
    <w:rsid w:val="00E16799"/>
    <w:rsid w:val="00E176CE"/>
    <w:rsid w:val="00E20A0C"/>
    <w:rsid w:val="00E20E34"/>
    <w:rsid w:val="00E210EF"/>
    <w:rsid w:val="00E21707"/>
    <w:rsid w:val="00E238B8"/>
    <w:rsid w:val="00E24248"/>
    <w:rsid w:val="00E246FF"/>
    <w:rsid w:val="00E2472E"/>
    <w:rsid w:val="00E24B75"/>
    <w:rsid w:val="00E24E5D"/>
    <w:rsid w:val="00E25EF7"/>
    <w:rsid w:val="00E2601C"/>
    <w:rsid w:val="00E26399"/>
    <w:rsid w:val="00E273BA"/>
    <w:rsid w:val="00E2753A"/>
    <w:rsid w:val="00E27BD5"/>
    <w:rsid w:val="00E30368"/>
    <w:rsid w:val="00E31BAA"/>
    <w:rsid w:val="00E32651"/>
    <w:rsid w:val="00E3324C"/>
    <w:rsid w:val="00E3335A"/>
    <w:rsid w:val="00E340BF"/>
    <w:rsid w:val="00E3434A"/>
    <w:rsid w:val="00E347EC"/>
    <w:rsid w:val="00E34C41"/>
    <w:rsid w:val="00E35D16"/>
    <w:rsid w:val="00E37988"/>
    <w:rsid w:val="00E379C0"/>
    <w:rsid w:val="00E37FA6"/>
    <w:rsid w:val="00E37FB1"/>
    <w:rsid w:val="00E418A6"/>
    <w:rsid w:val="00E42C0B"/>
    <w:rsid w:val="00E44326"/>
    <w:rsid w:val="00E443FB"/>
    <w:rsid w:val="00E45605"/>
    <w:rsid w:val="00E45883"/>
    <w:rsid w:val="00E4671F"/>
    <w:rsid w:val="00E472AF"/>
    <w:rsid w:val="00E47AF7"/>
    <w:rsid w:val="00E47E8B"/>
    <w:rsid w:val="00E5016A"/>
    <w:rsid w:val="00E51243"/>
    <w:rsid w:val="00E5196D"/>
    <w:rsid w:val="00E523CF"/>
    <w:rsid w:val="00E52B48"/>
    <w:rsid w:val="00E52FD9"/>
    <w:rsid w:val="00E53FA2"/>
    <w:rsid w:val="00E5423B"/>
    <w:rsid w:val="00E5498B"/>
    <w:rsid w:val="00E555E7"/>
    <w:rsid w:val="00E564B9"/>
    <w:rsid w:val="00E56825"/>
    <w:rsid w:val="00E5696B"/>
    <w:rsid w:val="00E6095E"/>
    <w:rsid w:val="00E60EA5"/>
    <w:rsid w:val="00E6146F"/>
    <w:rsid w:val="00E62297"/>
    <w:rsid w:val="00E62CF1"/>
    <w:rsid w:val="00E635C8"/>
    <w:rsid w:val="00E651E1"/>
    <w:rsid w:val="00E652F6"/>
    <w:rsid w:val="00E657DD"/>
    <w:rsid w:val="00E65A53"/>
    <w:rsid w:val="00E6751B"/>
    <w:rsid w:val="00E70341"/>
    <w:rsid w:val="00E70378"/>
    <w:rsid w:val="00E707C9"/>
    <w:rsid w:val="00E71269"/>
    <w:rsid w:val="00E7189E"/>
    <w:rsid w:val="00E72CD3"/>
    <w:rsid w:val="00E72CD9"/>
    <w:rsid w:val="00E72F8E"/>
    <w:rsid w:val="00E7386E"/>
    <w:rsid w:val="00E74E94"/>
    <w:rsid w:val="00E7539B"/>
    <w:rsid w:val="00E75A0C"/>
    <w:rsid w:val="00E80360"/>
    <w:rsid w:val="00E806BB"/>
    <w:rsid w:val="00E81AF8"/>
    <w:rsid w:val="00E81D84"/>
    <w:rsid w:val="00E81DC9"/>
    <w:rsid w:val="00E826CF"/>
    <w:rsid w:val="00E8359D"/>
    <w:rsid w:val="00E83D06"/>
    <w:rsid w:val="00E8675A"/>
    <w:rsid w:val="00E86FE7"/>
    <w:rsid w:val="00E872CF"/>
    <w:rsid w:val="00E876F9"/>
    <w:rsid w:val="00E907C9"/>
    <w:rsid w:val="00E90863"/>
    <w:rsid w:val="00E909BC"/>
    <w:rsid w:val="00E90D34"/>
    <w:rsid w:val="00E91214"/>
    <w:rsid w:val="00E91948"/>
    <w:rsid w:val="00E91F1B"/>
    <w:rsid w:val="00E9294C"/>
    <w:rsid w:val="00E9397D"/>
    <w:rsid w:val="00E93E43"/>
    <w:rsid w:val="00E93EC3"/>
    <w:rsid w:val="00E948C8"/>
    <w:rsid w:val="00E9490A"/>
    <w:rsid w:val="00E956AC"/>
    <w:rsid w:val="00E97CBC"/>
    <w:rsid w:val="00EA0175"/>
    <w:rsid w:val="00EA098B"/>
    <w:rsid w:val="00EA0A83"/>
    <w:rsid w:val="00EA0E1F"/>
    <w:rsid w:val="00EA0EBD"/>
    <w:rsid w:val="00EA1242"/>
    <w:rsid w:val="00EA15A5"/>
    <w:rsid w:val="00EA1CA0"/>
    <w:rsid w:val="00EA1CDE"/>
    <w:rsid w:val="00EA1EB1"/>
    <w:rsid w:val="00EA206D"/>
    <w:rsid w:val="00EA2B31"/>
    <w:rsid w:val="00EA2EC6"/>
    <w:rsid w:val="00EA334B"/>
    <w:rsid w:val="00EA3965"/>
    <w:rsid w:val="00EA3BB0"/>
    <w:rsid w:val="00EA4E1F"/>
    <w:rsid w:val="00EA5A1A"/>
    <w:rsid w:val="00EA6350"/>
    <w:rsid w:val="00EA676E"/>
    <w:rsid w:val="00EA6B87"/>
    <w:rsid w:val="00EA6CDF"/>
    <w:rsid w:val="00EA7036"/>
    <w:rsid w:val="00EA726D"/>
    <w:rsid w:val="00EA7465"/>
    <w:rsid w:val="00EA7490"/>
    <w:rsid w:val="00EA7BBA"/>
    <w:rsid w:val="00EB0329"/>
    <w:rsid w:val="00EB120C"/>
    <w:rsid w:val="00EB12BA"/>
    <w:rsid w:val="00EB2050"/>
    <w:rsid w:val="00EB2115"/>
    <w:rsid w:val="00EB2234"/>
    <w:rsid w:val="00EB223E"/>
    <w:rsid w:val="00EB24F1"/>
    <w:rsid w:val="00EB297B"/>
    <w:rsid w:val="00EB3668"/>
    <w:rsid w:val="00EB389B"/>
    <w:rsid w:val="00EB3DB4"/>
    <w:rsid w:val="00EB6C1D"/>
    <w:rsid w:val="00EB6E88"/>
    <w:rsid w:val="00EB780E"/>
    <w:rsid w:val="00EC009E"/>
    <w:rsid w:val="00EC055F"/>
    <w:rsid w:val="00EC0FDC"/>
    <w:rsid w:val="00EC1D6B"/>
    <w:rsid w:val="00EC1E61"/>
    <w:rsid w:val="00EC251E"/>
    <w:rsid w:val="00EC2656"/>
    <w:rsid w:val="00EC29B8"/>
    <w:rsid w:val="00EC2E55"/>
    <w:rsid w:val="00EC309A"/>
    <w:rsid w:val="00EC361A"/>
    <w:rsid w:val="00EC45C6"/>
    <w:rsid w:val="00EC6816"/>
    <w:rsid w:val="00EC7D7F"/>
    <w:rsid w:val="00ED1780"/>
    <w:rsid w:val="00ED29E1"/>
    <w:rsid w:val="00ED2C75"/>
    <w:rsid w:val="00ED32AB"/>
    <w:rsid w:val="00ED34C7"/>
    <w:rsid w:val="00ED3A8E"/>
    <w:rsid w:val="00ED3CED"/>
    <w:rsid w:val="00ED3EAC"/>
    <w:rsid w:val="00ED42BF"/>
    <w:rsid w:val="00ED43F5"/>
    <w:rsid w:val="00ED4F33"/>
    <w:rsid w:val="00ED59FF"/>
    <w:rsid w:val="00ED5E2D"/>
    <w:rsid w:val="00ED6739"/>
    <w:rsid w:val="00ED6C31"/>
    <w:rsid w:val="00ED6FDB"/>
    <w:rsid w:val="00ED712C"/>
    <w:rsid w:val="00ED71EA"/>
    <w:rsid w:val="00ED7C6D"/>
    <w:rsid w:val="00ED7E4B"/>
    <w:rsid w:val="00EE0109"/>
    <w:rsid w:val="00EE01A6"/>
    <w:rsid w:val="00EE0238"/>
    <w:rsid w:val="00EE0378"/>
    <w:rsid w:val="00EE0741"/>
    <w:rsid w:val="00EE0B1C"/>
    <w:rsid w:val="00EE1708"/>
    <w:rsid w:val="00EE1AB8"/>
    <w:rsid w:val="00EE234D"/>
    <w:rsid w:val="00EE2E6E"/>
    <w:rsid w:val="00EE32DC"/>
    <w:rsid w:val="00EE3C45"/>
    <w:rsid w:val="00EE4C8C"/>
    <w:rsid w:val="00EE4E74"/>
    <w:rsid w:val="00EE5131"/>
    <w:rsid w:val="00EE5F7A"/>
    <w:rsid w:val="00EE6057"/>
    <w:rsid w:val="00EE66DA"/>
    <w:rsid w:val="00EE70B5"/>
    <w:rsid w:val="00EF11B3"/>
    <w:rsid w:val="00EF2405"/>
    <w:rsid w:val="00EF3F15"/>
    <w:rsid w:val="00EF4B27"/>
    <w:rsid w:val="00EF5166"/>
    <w:rsid w:val="00EF535F"/>
    <w:rsid w:val="00EF57A4"/>
    <w:rsid w:val="00EF5DD0"/>
    <w:rsid w:val="00EF6081"/>
    <w:rsid w:val="00EF6258"/>
    <w:rsid w:val="00EF6E12"/>
    <w:rsid w:val="00EF7C2C"/>
    <w:rsid w:val="00F00E78"/>
    <w:rsid w:val="00F00EE8"/>
    <w:rsid w:val="00F0148F"/>
    <w:rsid w:val="00F01A0D"/>
    <w:rsid w:val="00F01EC6"/>
    <w:rsid w:val="00F025DB"/>
    <w:rsid w:val="00F027BF"/>
    <w:rsid w:val="00F0398E"/>
    <w:rsid w:val="00F03BF6"/>
    <w:rsid w:val="00F048D8"/>
    <w:rsid w:val="00F05009"/>
    <w:rsid w:val="00F05353"/>
    <w:rsid w:val="00F07246"/>
    <w:rsid w:val="00F07961"/>
    <w:rsid w:val="00F07C71"/>
    <w:rsid w:val="00F07DFE"/>
    <w:rsid w:val="00F12251"/>
    <w:rsid w:val="00F12358"/>
    <w:rsid w:val="00F131C1"/>
    <w:rsid w:val="00F1380E"/>
    <w:rsid w:val="00F13F06"/>
    <w:rsid w:val="00F1505A"/>
    <w:rsid w:val="00F158F4"/>
    <w:rsid w:val="00F15FF2"/>
    <w:rsid w:val="00F171EA"/>
    <w:rsid w:val="00F17C68"/>
    <w:rsid w:val="00F20223"/>
    <w:rsid w:val="00F210E1"/>
    <w:rsid w:val="00F21C22"/>
    <w:rsid w:val="00F21D2B"/>
    <w:rsid w:val="00F21F73"/>
    <w:rsid w:val="00F2266F"/>
    <w:rsid w:val="00F23C40"/>
    <w:rsid w:val="00F242FA"/>
    <w:rsid w:val="00F24F2B"/>
    <w:rsid w:val="00F250F9"/>
    <w:rsid w:val="00F25358"/>
    <w:rsid w:val="00F26658"/>
    <w:rsid w:val="00F26B9B"/>
    <w:rsid w:val="00F270AC"/>
    <w:rsid w:val="00F2738F"/>
    <w:rsid w:val="00F27D7F"/>
    <w:rsid w:val="00F27E07"/>
    <w:rsid w:val="00F30DF6"/>
    <w:rsid w:val="00F312F7"/>
    <w:rsid w:val="00F33E76"/>
    <w:rsid w:val="00F33FEC"/>
    <w:rsid w:val="00F34156"/>
    <w:rsid w:val="00F3434A"/>
    <w:rsid w:val="00F343C4"/>
    <w:rsid w:val="00F34898"/>
    <w:rsid w:val="00F358EE"/>
    <w:rsid w:val="00F400CE"/>
    <w:rsid w:val="00F4043F"/>
    <w:rsid w:val="00F40849"/>
    <w:rsid w:val="00F414A2"/>
    <w:rsid w:val="00F42288"/>
    <w:rsid w:val="00F423BE"/>
    <w:rsid w:val="00F43482"/>
    <w:rsid w:val="00F43761"/>
    <w:rsid w:val="00F454AC"/>
    <w:rsid w:val="00F4592A"/>
    <w:rsid w:val="00F45F7B"/>
    <w:rsid w:val="00F46AA5"/>
    <w:rsid w:val="00F4728C"/>
    <w:rsid w:val="00F472F8"/>
    <w:rsid w:val="00F50ABD"/>
    <w:rsid w:val="00F50B0A"/>
    <w:rsid w:val="00F51D37"/>
    <w:rsid w:val="00F51DEC"/>
    <w:rsid w:val="00F545CA"/>
    <w:rsid w:val="00F5463D"/>
    <w:rsid w:val="00F54E0D"/>
    <w:rsid w:val="00F55202"/>
    <w:rsid w:val="00F5625C"/>
    <w:rsid w:val="00F5691E"/>
    <w:rsid w:val="00F601AF"/>
    <w:rsid w:val="00F609D1"/>
    <w:rsid w:val="00F61397"/>
    <w:rsid w:val="00F61969"/>
    <w:rsid w:val="00F61EA9"/>
    <w:rsid w:val="00F61F16"/>
    <w:rsid w:val="00F62267"/>
    <w:rsid w:val="00F625A9"/>
    <w:rsid w:val="00F62D0F"/>
    <w:rsid w:val="00F62D3C"/>
    <w:rsid w:val="00F63137"/>
    <w:rsid w:val="00F631E2"/>
    <w:rsid w:val="00F64CB9"/>
    <w:rsid w:val="00F66BEA"/>
    <w:rsid w:val="00F70FAC"/>
    <w:rsid w:val="00F71DC8"/>
    <w:rsid w:val="00F73728"/>
    <w:rsid w:val="00F73814"/>
    <w:rsid w:val="00F74CAA"/>
    <w:rsid w:val="00F7608D"/>
    <w:rsid w:val="00F76244"/>
    <w:rsid w:val="00F76B18"/>
    <w:rsid w:val="00F77C95"/>
    <w:rsid w:val="00F80ED8"/>
    <w:rsid w:val="00F81DDE"/>
    <w:rsid w:val="00F81FB1"/>
    <w:rsid w:val="00F83980"/>
    <w:rsid w:val="00F8468F"/>
    <w:rsid w:val="00F8474F"/>
    <w:rsid w:val="00F86B1E"/>
    <w:rsid w:val="00F876D2"/>
    <w:rsid w:val="00F87D35"/>
    <w:rsid w:val="00F90004"/>
    <w:rsid w:val="00F9018B"/>
    <w:rsid w:val="00F90291"/>
    <w:rsid w:val="00F914AE"/>
    <w:rsid w:val="00F914CD"/>
    <w:rsid w:val="00F922A8"/>
    <w:rsid w:val="00F92A12"/>
    <w:rsid w:val="00F92DC9"/>
    <w:rsid w:val="00F93063"/>
    <w:rsid w:val="00F93C41"/>
    <w:rsid w:val="00F9405D"/>
    <w:rsid w:val="00F9566A"/>
    <w:rsid w:val="00F960B1"/>
    <w:rsid w:val="00F96109"/>
    <w:rsid w:val="00F973FE"/>
    <w:rsid w:val="00F97944"/>
    <w:rsid w:val="00FA0479"/>
    <w:rsid w:val="00FA0686"/>
    <w:rsid w:val="00FA1A96"/>
    <w:rsid w:val="00FA21A6"/>
    <w:rsid w:val="00FA244F"/>
    <w:rsid w:val="00FA2604"/>
    <w:rsid w:val="00FA2F0B"/>
    <w:rsid w:val="00FA4282"/>
    <w:rsid w:val="00FA46E3"/>
    <w:rsid w:val="00FA519F"/>
    <w:rsid w:val="00FA5922"/>
    <w:rsid w:val="00FA63FE"/>
    <w:rsid w:val="00FA773C"/>
    <w:rsid w:val="00FB264D"/>
    <w:rsid w:val="00FB26DA"/>
    <w:rsid w:val="00FB2D24"/>
    <w:rsid w:val="00FB323E"/>
    <w:rsid w:val="00FB33F5"/>
    <w:rsid w:val="00FB3BFA"/>
    <w:rsid w:val="00FB459B"/>
    <w:rsid w:val="00FB4907"/>
    <w:rsid w:val="00FB5447"/>
    <w:rsid w:val="00FB5CE5"/>
    <w:rsid w:val="00FB62DC"/>
    <w:rsid w:val="00FB64FE"/>
    <w:rsid w:val="00FB69E3"/>
    <w:rsid w:val="00FB7020"/>
    <w:rsid w:val="00FB70EB"/>
    <w:rsid w:val="00FB7901"/>
    <w:rsid w:val="00FC0F9E"/>
    <w:rsid w:val="00FC18FF"/>
    <w:rsid w:val="00FC2D4C"/>
    <w:rsid w:val="00FC3129"/>
    <w:rsid w:val="00FC3B7A"/>
    <w:rsid w:val="00FC4512"/>
    <w:rsid w:val="00FC4B73"/>
    <w:rsid w:val="00FC63A3"/>
    <w:rsid w:val="00FC6760"/>
    <w:rsid w:val="00FC67EB"/>
    <w:rsid w:val="00FC7705"/>
    <w:rsid w:val="00FD00A7"/>
    <w:rsid w:val="00FD14F2"/>
    <w:rsid w:val="00FD2761"/>
    <w:rsid w:val="00FD2BB5"/>
    <w:rsid w:val="00FD3DE0"/>
    <w:rsid w:val="00FD463F"/>
    <w:rsid w:val="00FD4641"/>
    <w:rsid w:val="00FD4747"/>
    <w:rsid w:val="00FD51D5"/>
    <w:rsid w:val="00FD52FC"/>
    <w:rsid w:val="00FD5541"/>
    <w:rsid w:val="00FD5956"/>
    <w:rsid w:val="00FD6C06"/>
    <w:rsid w:val="00FD6DB2"/>
    <w:rsid w:val="00FD79FB"/>
    <w:rsid w:val="00FE0513"/>
    <w:rsid w:val="00FE0C36"/>
    <w:rsid w:val="00FE0CAE"/>
    <w:rsid w:val="00FE0EB1"/>
    <w:rsid w:val="00FE1EB3"/>
    <w:rsid w:val="00FE4BD3"/>
    <w:rsid w:val="00FE5CBD"/>
    <w:rsid w:val="00FE5F4F"/>
    <w:rsid w:val="00FE6C3B"/>
    <w:rsid w:val="00FE75B7"/>
    <w:rsid w:val="00FF1FFA"/>
    <w:rsid w:val="00FF2A61"/>
    <w:rsid w:val="00FF2BC6"/>
    <w:rsid w:val="00FF34CA"/>
    <w:rsid w:val="00FF3858"/>
    <w:rsid w:val="00FF38DA"/>
    <w:rsid w:val="00FF3B12"/>
    <w:rsid w:val="00FF3EB0"/>
    <w:rsid w:val="00FF41BB"/>
    <w:rsid w:val="00FF4C98"/>
    <w:rsid w:val="00FF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27DD0"/>
  <w15:docId w15:val="{7E1DE011-533D-4A66-AE3A-673A3A6A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F7B"/>
  </w:style>
  <w:style w:type="paragraph" w:styleId="Heading1">
    <w:name w:val="heading 1"/>
    <w:basedOn w:val="Normal"/>
    <w:next w:val="Normal"/>
    <w:link w:val="Heading1Char"/>
    <w:uiPriority w:val="9"/>
    <w:qFormat/>
    <w:rsid w:val="00217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18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6B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32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319"/>
    <w:pPr>
      <w:ind w:left="720"/>
      <w:contextualSpacing/>
    </w:pPr>
  </w:style>
  <w:style w:type="paragraph" w:customStyle="1" w:styleId="line">
    <w:name w:val="line"/>
    <w:basedOn w:val="Normal"/>
    <w:rsid w:val="00056D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056D4E"/>
  </w:style>
  <w:style w:type="character" w:customStyle="1" w:styleId="chapternum">
    <w:name w:val="chapternum"/>
    <w:basedOn w:val="DefaultParagraphFont"/>
    <w:rsid w:val="00056D4E"/>
  </w:style>
  <w:style w:type="character" w:customStyle="1" w:styleId="small-caps">
    <w:name w:val="small-caps"/>
    <w:basedOn w:val="DefaultParagraphFont"/>
    <w:rsid w:val="00056D4E"/>
  </w:style>
  <w:style w:type="paragraph" w:styleId="Header">
    <w:name w:val="header"/>
    <w:basedOn w:val="Normal"/>
    <w:link w:val="HeaderChar"/>
    <w:uiPriority w:val="99"/>
    <w:unhideWhenUsed/>
    <w:rsid w:val="00551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2E6"/>
  </w:style>
  <w:style w:type="paragraph" w:styleId="Footer">
    <w:name w:val="footer"/>
    <w:basedOn w:val="Normal"/>
    <w:link w:val="FooterChar"/>
    <w:uiPriority w:val="99"/>
    <w:unhideWhenUsed/>
    <w:rsid w:val="00551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2E6"/>
  </w:style>
  <w:style w:type="paragraph" w:styleId="NormalWeb">
    <w:name w:val="Normal (Web)"/>
    <w:basedOn w:val="Normal"/>
    <w:uiPriority w:val="99"/>
    <w:unhideWhenUsed/>
    <w:rsid w:val="00EF4B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EF4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432A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432A2"/>
    <w:rPr>
      <w:color w:val="0000FF"/>
      <w:u w:val="single"/>
    </w:rPr>
  </w:style>
  <w:style w:type="paragraph" w:styleId="BalloonText">
    <w:name w:val="Balloon Text"/>
    <w:basedOn w:val="Normal"/>
    <w:link w:val="BalloonTextChar"/>
    <w:uiPriority w:val="99"/>
    <w:semiHidden/>
    <w:unhideWhenUsed/>
    <w:rsid w:val="00E11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30D"/>
    <w:rPr>
      <w:rFonts w:ascii="Tahoma" w:hAnsi="Tahoma" w:cs="Tahoma"/>
      <w:sz w:val="16"/>
      <w:szCs w:val="16"/>
    </w:rPr>
  </w:style>
  <w:style w:type="character" w:styleId="CommentReference">
    <w:name w:val="annotation reference"/>
    <w:basedOn w:val="DefaultParagraphFont"/>
    <w:uiPriority w:val="99"/>
    <w:semiHidden/>
    <w:unhideWhenUsed/>
    <w:rsid w:val="00AF5A66"/>
    <w:rPr>
      <w:sz w:val="16"/>
      <w:szCs w:val="16"/>
    </w:rPr>
  </w:style>
  <w:style w:type="paragraph" w:styleId="CommentText">
    <w:name w:val="annotation text"/>
    <w:basedOn w:val="Normal"/>
    <w:link w:val="CommentTextChar"/>
    <w:uiPriority w:val="99"/>
    <w:semiHidden/>
    <w:unhideWhenUsed/>
    <w:rsid w:val="00AF5A66"/>
    <w:pPr>
      <w:spacing w:line="240" w:lineRule="auto"/>
    </w:pPr>
    <w:rPr>
      <w:sz w:val="20"/>
      <w:szCs w:val="20"/>
    </w:rPr>
  </w:style>
  <w:style w:type="character" w:customStyle="1" w:styleId="CommentTextChar">
    <w:name w:val="Comment Text Char"/>
    <w:basedOn w:val="DefaultParagraphFont"/>
    <w:link w:val="CommentText"/>
    <w:uiPriority w:val="99"/>
    <w:semiHidden/>
    <w:rsid w:val="00AF5A66"/>
    <w:rPr>
      <w:sz w:val="20"/>
      <w:szCs w:val="20"/>
    </w:rPr>
  </w:style>
  <w:style w:type="paragraph" w:styleId="Revision">
    <w:name w:val="Revision"/>
    <w:hidden/>
    <w:uiPriority w:val="99"/>
    <w:semiHidden/>
    <w:rsid w:val="006F3D10"/>
    <w:pPr>
      <w:spacing w:after="0" w:line="240" w:lineRule="auto"/>
    </w:pPr>
  </w:style>
  <w:style w:type="character" w:customStyle="1" w:styleId="Heading3Char">
    <w:name w:val="Heading 3 Char"/>
    <w:basedOn w:val="DefaultParagraphFont"/>
    <w:link w:val="Heading3"/>
    <w:uiPriority w:val="9"/>
    <w:rsid w:val="00EA6B87"/>
    <w:rPr>
      <w:rFonts w:asciiTheme="majorHAnsi" w:eastAsiaTheme="majorEastAsia" w:hAnsiTheme="majorHAnsi" w:cstheme="majorBidi"/>
      <w:b/>
      <w:bCs/>
      <w:color w:val="4F81BD" w:themeColor="accent1"/>
    </w:rPr>
  </w:style>
  <w:style w:type="paragraph" w:styleId="CommentSubject">
    <w:name w:val="annotation subject"/>
    <w:basedOn w:val="CommentText"/>
    <w:next w:val="CommentText"/>
    <w:link w:val="CommentSubjectChar"/>
    <w:uiPriority w:val="99"/>
    <w:semiHidden/>
    <w:unhideWhenUsed/>
    <w:rsid w:val="00EA6B87"/>
    <w:rPr>
      <w:b/>
      <w:bCs/>
    </w:rPr>
  </w:style>
  <w:style w:type="character" w:customStyle="1" w:styleId="CommentSubjectChar">
    <w:name w:val="Comment Subject Char"/>
    <w:basedOn w:val="CommentTextChar"/>
    <w:link w:val="CommentSubject"/>
    <w:uiPriority w:val="99"/>
    <w:semiHidden/>
    <w:rsid w:val="00EA6B87"/>
    <w:rPr>
      <w:b/>
      <w:bCs/>
      <w:sz w:val="20"/>
      <w:szCs w:val="20"/>
    </w:rPr>
  </w:style>
  <w:style w:type="paragraph" w:styleId="Title">
    <w:name w:val="Title"/>
    <w:basedOn w:val="Normal"/>
    <w:next w:val="Normal"/>
    <w:link w:val="TitleChar"/>
    <w:uiPriority w:val="10"/>
    <w:qFormat/>
    <w:rsid w:val="00EA6B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B8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6B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6B8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EA6B87"/>
    <w:pPr>
      <w:spacing w:after="0" w:line="240" w:lineRule="auto"/>
    </w:pPr>
  </w:style>
  <w:style w:type="character" w:customStyle="1" w:styleId="woj">
    <w:name w:val="woj"/>
    <w:basedOn w:val="DefaultParagraphFont"/>
    <w:rsid w:val="00EA6B87"/>
  </w:style>
  <w:style w:type="character" w:styleId="Strong">
    <w:name w:val="Strong"/>
    <w:basedOn w:val="DefaultParagraphFont"/>
    <w:uiPriority w:val="22"/>
    <w:qFormat/>
    <w:rsid w:val="00EA6B87"/>
    <w:rPr>
      <w:b/>
      <w:bCs/>
    </w:rPr>
  </w:style>
  <w:style w:type="paragraph" w:customStyle="1" w:styleId="first-line-none">
    <w:name w:val="first-line-none"/>
    <w:basedOn w:val="Normal"/>
    <w:rsid w:val="00EA6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3mc5jtpv01">
    <w:name w:val="u3mc5jtpv01"/>
    <w:basedOn w:val="DefaultParagraphFont"/>
    <w:rsid w:val="00DC5994"/>
    <w:rPr>
      <w:b w:val="0"/>
      <w:bCs w:val="0"/>
      <w:vanish w:val="0"/>
      <w:webHidden w:val="0"/>
      <w:color w:val="0000FF"/>
      <w:u w:val="single"/>
      <w:specVanish w:val="0"/>
    </w:rPr>
  </w:style>
  <w:style w:type="character" w:customStyle="1" w:styleId="u3mc5jtpv02">
    <w:name w:val="u3mc5jtpv02"/>
    <w:basedOn w:val="DefaultParagraphFont"/>
    <w:rsid w:val="00DC5994"/>
    <w:rPr>
      <w:b w:val="0"/>
      <w:bCs w:val="0"/>
      <w:vanish w:val="0"/>
      <w:webHidden w:val="0"/>
      <w:color w:val="0000FF"/>
      <w:u w:val="single"/>
      <w:specVanish w:val="0"/>
    </w:rPr>
  </w:style>
  <w:style w:type="character" w:customStyle="1" w:styleId="u3mc5jtpv03">
    <w:name w:val="u3mc5jtpv03"/>
    <w:basedOn w:val="DefaultParagraphFont"/>
    <w:rsid w:val="00DC5994"/>
    <w:rPr>
      <w:b w:val="0"/>
      <w:bCs w:val="0"/>
      <w:vanish w:val="0"/>
      <w:webHidden w:val="0"/>
      <w:color w:val="0000FF"/>
      <w:u w:val="single"/>
      <w:specVanish w:val="0"/>
    </w:rPr>
  </w:style>
  <w:style w:type="character" w:customStyle="1" w:styleId="u3mc5jtpv04">
    <w:name w:val="u3mc5jtpv04"/>
    <w:basedOn w:val="DefaultParagraphFont"/>
    <w:rsid w:val="00DC5994"/>
    <w:rPr>
      <w:b w:val="0"/>
      <w:bCs w:val="0"/>
      <w:vanish w:val="0"/>
      <w:webHidden w:val="0"/>
      <w:color w:val="0000FF"/>
      <w:u w:val="single"/>
      <w:specVanish w:val="0"/>
    </w:rPr>
  </w:style>
  <w:style w:type="character" w:customStyle="1" w:styleId="u3mc5jtpv05">
    <w:name w:val="u3mc5jtpv05"/>
    <w:basedOn w:val="DefaultParagraphFont"/>
    <w:rsid w:val="00DC5994"/>
    <w:rPr>
      <w:b w:val="0"/>
      <w:bCs w:val="0"/>
      <w:vanish w:val="0"/>
      <w:webHidden w:val="0"/>
      <w:color w:val="0000FF"/>
      <w:u w:val="single"/>
      <w:specVanish w:val="0"/>
    </w:rPr>
  </w:style>
  <w:style w:type="character" w:customStyle="1" w:styleId="u3mc5jtpv06">
    <w:name w:val="u3mc5jtpv06"/>
    <w:basedOn w:val="DefaultParagraphFont"/>
    <w:rsid w:val="00DC5994"/>
    <w:rPr>
      <w:b w:val="0"/>
      <w:bCs w:val="0"/>
      <w:vanish w:val="0"/>
      <w:webHidden w:val="0"/>
      <w:color w:val="0000FF"/>
      <w:u w:val="single"/>
      <w:specVanish w:val="0"/>
    </w:rPr>
  </w:style>
  <w:style w:type="character" w:customStyle="1" w:styleId="u3mc5jtpv07">
    <w:name w:val="u3mc5jtpv07"/>
    <w:basedOn w:val="DefaultParagraphFont"/>
    <w:rsid w:val="00DC5994"/>
    <w:rPr>
      <w:b w:val="0"/>
      <w:bCs w:val="0"/>
      <w:vanish w:val="0"/>
      <w:webHidden w:val="0"/>
      <w:color w:val="0000FF"/>
      <w:u w:val="single"/>
      <w:specVanish w:val="0"/>
    </w:rPr>
  </w:style>
  <w:style w:type="character" w:customStyle="1" w:styleId="indent-1-breaks">
    <w:name w:val="indent-1-breaks"/>
    <w:basedOn w:val="DefaultParagraphFont"/>
    <w:rsid w:val="00DC5994"/>
  </w:style>
  <w:style w:type="character" w:customStyle="1" w:styleId="apple-converted-space">
    <w:name w:val="apple-converted-space"/>
    <w:basedOn w:val="DefaultParagraphFont"/>
    <w:rsid w:val="00DC5994"/>
  </w:style>
  <w:style w:type="paragraph" w:customStyle="1" w:styleId="txt-sm">
    <w:name w:val="txt-sm"/>
    <w:basedOn w:val="Normal"/>
    <w:rsid w:val="00E51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a11y">
    <w:name w:val="at_a11y"/>
    <w:basedOn w:val="DefaultParagraphFont"/>
    <w:rsid w:val="00DD5A5B"/>
  </w:style>
  <w:style w:type="paragraph" w:customStyle="1" w:styleId="top-1">
    <w:name w:val="top-1"/>
    <w:basedOn w:val="Normal"/>
    <w:rsid w:val="0047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ah">
    <w:name w:val="selah"/>
    <w:basedOn w:val="DefaultParagraphFont"/>
    <w:rsid w:val="00CD5798"/>
  </w:style>
  <w:style w:type="character" w:customStyle="1" w:styleId="Heading1Char">
    <w:name w:val="Heading 1 Char"/>
    <w:basedOn w:val="DefaultParagraphFont"/>
    <w:link w:val="Heading1"/>
    <w:uiPriority w:val="9"/>
    <w:rsid w:val="002173D8"/>
    <w:rPr>
      <w:rFonts w:asciiTheme="majorHAnsi" w:eastAsiaTheme="majorEastAsia" w:hAnsiTheme="majorHAnsi" w:cstheme="majorBidi"/>
      <w:b/>
      <w:bCs/>
      <w:color w:val="365F91" w:themeColor="accent1" w:themeShade="BF"/>
      <w:sz w:val="28"/>
      <w:szCs w:val="28"/>
    </w:rPr>
  </w:style>
  <w:style w:type="character" w:customStyle="1" w:styleId="passage-display-bcv">
    <w:name w:val="passage-display-bcv"/>
    <w:basedOn w:val="DefaultParagraphFont"/>
    <w:rsid w:val="002173D8"/>
  </w:style>
  <w:style w:type="character" w:customStyle="1" w:styleId="passage-display-version">
    <w:name w:val="passage-display-version"/>
    <w:basedOn w:val="DefaultParagraphFont"/>
    <w:rsid w:val="002173D8"/>
  </w:style>
  <w:style w:type="paragraph" w:customStyle="1" w:styleId="ui-annotatable">
    <w:name w:val="ui-annotatable"/>
    <w:basedOn w:val="Normal"/>
    <w:rsid w:val="00A128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annotated">
    <w:name w:val="ann-annotated"/>
    <w:basedOn w:val="DefaultParagraphFont"/>
    <w:rsid w:val="00A128D2"/>
  </w:style>
  <w:style w:type="character" w:customStyle="1" w:styleId="d7g0926">
    <w:name w:val="d7g0926"/>
    <w:basedOn w:val="DefaultParagraphFont"/>
    <w:rsid w:val="00A128D2"/>
  </w:style>
  <w:style w:type="character" w:customStyle="1" w:styleId="footnote-text">
    <w:name w:val="footnote-text"/>
    <w:basedOn w:val="DefaultParagraphFont"/>
    <w:rsid w:val="00814ED8"/>
  </w:style>
  <w:style w:type="paragraph" w:customStyle="1" w:styleId="chapter-2">
    <w:name w:val="chapter-2"/>
    <w:basedOn w:val="Normal"/>
    <w:rsid w:val="0029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05">
    <w:name w:val="top-05"/>
    <w:basedOn w:val="Normal"/>
    <w:rsid w:val="00A216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nglyricsv14">
    <w:name w:val="songlyricsv14"/>
    <w:basedOn w:val="Normal"/>
    <w:rsid w:val="00FF34CA"/>
    <w:pPr>
      <w:spacing w:before="100" w:beforeAutospacing="1" w:after="18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A18E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6322">
      <w:bodyDiv w:val="1"/>
      <w:marLeft w:val="0"/>
      <w:marRight w:val="0"/>
      <w:marTop w:val="0"/>
      <w:marBottom w:val="0"/>
      <w:divBdr>
        <w:top w:val="none" w:sz="0" w:space="0" w:color="auto"/>
        <w:left w:val="none" w:sz="0" w:space="0" w:color="auto"/>
        <w:bottom w:val="none" w:sz="0" w:space="0" w:color="auto"/>
        <w:right w:val="none" w:sz="0" w:space="0" w:color="auto"/>
      </w:divBdr>
      <w:divsChild>
        <w:div w:id="865293882">
          <w:marLeft w:val="0"/>
          <w:marRight w:val="0"/>
          <w:marTop w:val="0"/>
          <w:marBottom w:val="0"/>
          <w:divBdr>
            <w:top w:val="none" w:sz="0" w:space="0" w:color="auto"/>
            <w:left w:val="none" w:sz="0" w:space="0" w:color="auto"/>
            <w:bottom w:val="none" w:sz="0" w:space="0" w:color="auto"/>
            <w:right w:val="none" w:sz="0" w:space="0" w:color="auto"/>
          </w:divBdr>
          <w:divsChild>
            <w:div w:id="922497309">
              <w:marLeft w:val="0"/>
              <w:marRight w:val="0"/>
              <w:marTop w:val="0"/>
              <w:marBottom w:val="0"/>
              <w:divBdr>
                <w:top w:val="none" w:sz="0" w:space="0" w:color="auto"/>
                <w:left w:val="none" w:sz="0" w:space="0" w:color="auto"/>
                <w:bottom w:val="none" w:sz="0" w:space="0" w:color="auto"/>
                <w:right w:val="none" w:sz="0" w:space="0" w:color="auto"/>
              </w:divBdr>
              <w:divsChild>
                <w:div w:id="2085056598">
                  <w:marLeft w:val="0"/>
                  <w:marRight w:val="0"/>
                  <w:marTop w:val="0"/>
                  <w:marBottom w:val="0"/>
                  <w:divBdr>
                    <w:top w:val="none" w:sz="0" w:space="0" w:color="auto"/>
                    <w:left w:val="none" w:sz="0" w:space="0" w:color="auto"/>
                    <w:bottom w:val="none" w:sz="0" w:space="0" w:color="auto"/>
                    <w:right w:val="none" w:sz="0" w:space="0" w:color="auto"/>
                  </w:divBdr>
                  <w:divsChild>
                    <w:div w:id="1776052074">
                      <w:marLeft w:val="0"/>
                      <w:marRight w:val="0"/>
                      <w:marTop w:val="0"/>
                      <w:marBottom w:val="0"/>
                      <w:divBdr>
                        <w:top w:val="none" w:sz="0" w:space="0" w:color="auto"/>
                        <w:left w:val="none" w:sz="0" w:space="0" w:color="auto"/>
                        <w:bottom w:val="none" w:sz="0" w:space="0" w:color="auto"/>
                        <w:right w:val="none" w:sz="0" w:space="0" w:color="auto"/>
                      </w:divBdr>
                      <w:divsChild>
                        <w:div w:id="1276904060">
                          <w:marLeft w:val="0"/>
                          <w:marRight w:val="0"/>
                          <w:marTop w:val="0"/>
                          <w:marBottom w:val="0"/>
                          <w:divBdr>
                            <w:top w:val="none" w:sz="0" w:space="0" w:color="auto"/>
                            <w:left w:val="none" w:sz="0" w:space="0" w:color="auto"/>
                            <w:bottom w:val="none" w:sz="0" w:space="0" w:color="auto"/>
                            <w:right w:val="none" w:sz="0" w:space="0" w:color="auto"/>
                          </w:divBdr>
                          <w:divsChild>
                            <w:div w:id="287316238">
                              <w:marLeft w:val="0"/>
                              <w:marRight w:val="0"/>
                              <w:marTop w:val="0"/>
                              <w:marBottom w:val="0"/>
                              <w:divBdr>
                                <w:top w:val="none" w:sz="0" w:space="0" w:color="auto"/>
                                <w:left w:val="none" w:sz="0" w:space="0" w:color="auto"/>
                                <w:bottom w:val="none" w:sz="0" w:space="0" w:color="auto"/>
                                <w:right w:val="none" w:sz="0" w:space="0" w:color="auto"/>
                              </w:divBdr>
                              <w:divsChild>
                                <w:div w:id="1797986433">
                                  <w:marLeft w:val="0"/>
                                  <w:marRight w:val="0"/>
                                  <w:marTop w:val="0"/>
                                  <w:marBottom w:val="0"/>
                                  <w:divBdr>
                                    <w:top w:val="none" w:sz="0" w:space="0" w:color="auto"/>
                                    <w:left w:val="none" w:sz="0" w:space="0" w:color="auto"/>
                                    <w:bottom w:val="none" w:sz="0" w:space="0" w:color="auto"/>
                                    <w:right w:val="none" w:sz="0" w:space="0" w:color="auto"/>
                                  </w:divBdr>
                                  <w:divsChild>
                                    <w:div w:id="2145192911">
                                      <w:marLeft w:val="0"/>
                                      <w:marRight w:val="0"/>
                                      <w:marTop w:val="0"/>
                                      <w:marBottom w:val="0"/>
                                      <w:divBdr>
                                        <w:top w:val="none" w:sz="0" w:space="0" w:color="auto"/>
                                        <w:left w:val="none" w:sz="0" w:space="0" w:color="auto"/>
                                        <w:bottom w:val="none" w:sz="0" w:space="0" w:color="auto"/>
                                        <w:right w:val="none" w:sz="0" w:space="0" w:color="auto"/>
                                      </w:divBdr>
                                      <w:divsChild>
                                        <w:div w:id="541672423">
                                          <w:marLeft w:val="0"/>
                                          <w:marRight w:val="0"/>
                                          <w:marTop w:val="0"/>
                                          <w:marBottom w:val="0"/>
                                          <w:divBdr>
                                            <w:top w:val="none" w:sz="0" w:space="0" w:color="auto"/>
                                            <w:left w:val="none" w:sz="0" w:space="0" w:color="auto"/>
                                            <w:bottom w:val="none" w:sz="0" w:space="0" w:color="auto"/>
                                            <w:right w:val="none" w:sz="0" w:space="0" w:color="auto"/>
                                          </w:divBdr>
                                          <w:divsChild>
                                            <w:div w:id="1976174843">
                                              <w:marLeft w:val="0"/>
                                              <w:marRight w:val="0"/>
                                              <w:marTop w:val="0"/>
                                              <w:marBottom w:val="0"/>
                                              <w:divBdr>
                                                <w:top w:val="none" w:sz="0" w:space="0" w:color="auto"/>
                                                <w:left w:val="none" w:sz="0" w:space="0" w:color="auto"/>
                                                <w:bottom w:val="none" w:sz="0" w:space="0" w:color="auto"/>
                                                <w:right w:val="none" w:sz="0" w:space="0" w:color="auto"/>
                                              </w:divBdr>
                                              <w:divsChild>
                                                <w:div w:id="1269661471">
                                                  <w:marLeft w:val="0"/>
                                                  <w:marRight w:val="0"/>
                                                  <w:marTop w:val="0"/>
                                                  <w:marBottom w:val="0"/>
                                                  <w:divBdr>
                                                    <w:top w:val="none" w:sz="0" w:space="0" w:color="auto"/>
                                                    <w:left w:val="none" w:sz="0" w:space="0" w:color="auto"/>
                                                    <w:bottom w:val="none" w:sz="0" w:space="0" w:color="auto"/>
                                                    <w:right w:val="none" w:sz="0" w:space="0" w:color="auto"/>
                                                  </w:divBdr>
                                                  <w:divsChild>
                                                    <w:div w:id="1171018916">
                                                      <w:marLeft w:val="0"/>
                                                      <w:marRight w:val="0"/>
                                                      <w:marTop w:val="0"/>
                                                      <w:marBottom w:val="0"/>
                                                      <w:divBdr>
                                                        <w:top w:val="none" w:sz="0" w:space="0" w:color="auto"/>
                                                        <w:left w:val="none" w:sz="0" w:space="0" w:color="auto"/>
                                                        <w:bottom w:val="none" w:sz="0" w:space="0" w:color="auto"/>
                                                        <w:right w:val="none" w:sz="0" w:space="0" w:color="auto"/>
                                                      </w:divBdr>
                                                    </w:div>
                                                    <w:div w:id="12705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952763">
      <w:bodyDiv w:val="1"/>
      <w:marLeft w:val="0"/>
      <w:marRight w:val="0"/>
      <w:marTop w:val="0"/>
      <w:marBottom w:val="0"/>
      <w:divBdr>
        <w:top w:val="none" w:sz="0" w:space="0" w:color="auto"/>
        <w:left w:val="none" w:sz="0" w:space="0" w:color="auto"/>
        <w:bottom w:val="none" w:sz="0" w:space="0" w:color="auto"/>
        <w:right w:val="none" w:sz="0" w:space="0" w:color="auto"/>
      </w:divBdr>
    </w:div>
    <w:div w:id="35666813">
      <w:bodyDiv w:val="1"/>
      <w:marLeft w:val="0"/>
      <w:marRight w:val="0"/>
      <w:marTop w:val="0"/>
      <w:marBottom w:val="0"/>
      <w:divBdr>
        <w:top w:val="none" w:sz="0" w:space="0" w:color="auto"/>
        <w:left w:val="none" w:sz="0" w:space="0" w:color="auto"/>
        <w:bottom w:val="none" w:sz="0" w:space="0" w:color="auto"/>
        <w:right w:val="none" w:sz="0" w:space="0" w:color="auto"/>
      </w:divBdr>
      <w:divsChild>
        <w:div w:id="878127107">
          <w:marLeft w:val="0"/>
          <w:marRight w:val="0"/>
          <w:marTop w:val="0"/>
          <w:marBottom w:val="0"/>
          <w:divBdr>
            <w:top w:val="none" w:sz="0" w:space="0" w:color="auto"/>
            <w:left w:val="none" w:sz="0" w:space="0" w:color="auto"/>
            <w:bottom w:val="none" w:sz="0" w:space="0" w:color="auto"/>
            <w:right w:val="none" w:sz="0" w:space="0" w:color="auto"/>
          </w:divBdr>
          <w:divsChild>
            <w:div w:id="397481920">
              <w:marLeft w:val="0"/>
              <w:marRight w:val="0"/>
              <w:marTop w:val="0"/>
              <w:marBottom w:val="0"/>
              <w:divBdr>
                <w:top w:val="none" w:sz="0" w:space="0" w:color="auto"/>
                <w:left w:val="none" w:sz="0" w:space="0" w:color="auto"/>
                <w:bottom w:val="none" w:sz="0" w:space="0" w:color="auto"/>
                <w:right w:val="none" w:sz="0" w:space="0" w:color="auto"/>
              </w:divBdr>
              <w:divsChild>
                <w:div w:id="548761205">
                  <w:marLeft w:val="0"/>
                  <w:marRight w:val="0"/>
                  <w:marTop w:val="0"/>
                  <w:marBottom w:val="0"/>
                  <w:divBdr>
                    <w:top w:val="none" w:sz="0" w:space="0" w:color="auto"/>
                    <w:left w:val="none" w:sz="0" w:space="0" w:color="auto"/>
                    <w:bottom w:val="none" w:sz="0" w:space="0" w:color="auto"/>
                    <w:right w:val="none" w:sz="0" w:space="0" w:color="auto"/>
                  </w:divBdr>
                  <w:divsChild>
                    <w:div w:id="612902395">
                      <w:marLeft w:val="0"/>
                      <w:marRight w:val="0"/>
                      <w:marTop w:val="0"/>
                      <w:marBottom w:val="0"/>
                      <w:divBdr>
                        <w:top w:val="none" w:sz="0" w:space="0" w:color="auto"/>
                        <w:left w:val="none" w:sz="0" w:space="0" w:color="auto"/>
                        <w:bottom w:val="none" w:sz="0" w:space="0" w:color="auto"/>
                        <w:right w:val="none" w:sz="0" w:space="0" w:color="auto"/>
                      </w:divBdr>
                      <w:divsChild>
                        <w:div w:id="573247276">
                          <w:marLeft w:val="0"/>
                          <w:marRight w:val="0"/>
                          <w:marTop w:val="0"/>
                          <w:marBottom w:val="0"/>
                          <w:divBdr>
                            <w:top w:val="none" w:sz="0" w:space="0" w:color="auto"/>
                            <w:left w:val="none" w:sz="0" w:space="0" w:color="auto"/>
                            <w:bottom w:val="none" w:sz="0" w:space="0" w:color="auto"/>
                            <w:right w:val="none" w:sz="0" w:space="0" w:color="auto"/>
                          </w:divBdr>
                          <w:divsChild>
                            <w:div w:id="1211113402">
                              <w:marLeft w:val="0"/>
                              <w:marRight w:val="0"/>
                              <w:marTop w:val="0"/>
                              <w:marBottom w:val="0"/>
                              <w:divBdr>
                                <w:top w:val="none" w:sz="0" w:space="0" w:color="auto"/>
                                <w:left w:val="none" w:sz="0" w:space="0" w:color="auto"/>
                                <w:bottom w:val="none" w:sz="0" w:space="0" w:color="auto"/>
                                <w:right w:val="none" w:sz="0" w:space="0" w:color="auto"/>
                              </w:divBdr>
                              <w:divsChild>
                                <w:div w:id="425270282">
                                  <w:marLeft w:val="0"/>
                                  <w:marRight w:val="0"/>
                                  <w:marTop w:val="0"/>
                                  <w:marBottom w:val="0"/>
                                  <w:divBdr>
                                    <w:top w:val="none" w:sz="0" w:space="0" w:color="auto"/>
                                    <w:left w:val="none" w:sz="0" w:space="0" w:color="auto"/>
                                    <w:bottom w:val="none" w:sz="0" w:space="0" w:color="auto"/>
                                    <w:right w:val="none" w:sz="0" w:space="0" w:color="auto"/>
                                  </w:divBdr>
                                  <w:divsChild>
                                    <w:div w:id="1059980840">
                                      <w:marLeft w:val="0"/>
                                      <w:marRight w:val="0"/>
                                      <w:marTop w:val="0"/>
                                      <w:marBottom w:val="0"/>
                                      <w:divBdr>
                                        <w:top w:val="none" w:sz="0" w:space="0" w:color="auto"/>
                                        <w:left w:val="none" w:sz="0" w:space="0" w:color="auto"/>
                                        <w:bottom w:val="none" w:sz="0" w:space="0" w:color="auto"/>
                                        <w:right w:val="none" w:sz="0" w:space="0" w:color="auto"/>
                                      </w:divBdr>
                                      <w:divsChild>
                                        <w:div w:id="1901209034">
                                          <w:marLeft w:val="0"/>
                                          <w:marRight w:val="0"/>
                                          <w:marTop w:val="0"/>
                                          <w:marBottom w:val="0"/>
                                          <w:divBdr>
                                            <w:top w:val="none" w:sz="0" w:space="0" w:color="auto"/>
                                            <w:left w:val="none" w:sz="0" w:space="0" w:color="auto"/>
                                            <w:bottom w:val="none" w:sz="0" w:space="0" w:color="auto"/>
                                            <w:right w:val="none" w:sz="0" w:space="0" w:color="auto"/>
                                          </w:divBdr>
                                          <w:divsChild>
                                            <w:div w:id="542639995">
                                              <w:marLeft w:val="0"/>
                                              <w:marRight w:val="0"/>
                                              <w:marTop w:val="0"/>
                                              <w:marBottom w:val="0"/>
                                              <w:divBdr>
                                                <w:top w:val="none" w:sz="0" w:space="0" w:color="auto"/>
                                                <w:left w:val="none" w:sz="0" w:space="0" w:color="auto"/>
                                                <w:bottom w:val="none" w:sz="0" w:space="0" w:color="auto"/>
                                                <w:right w:val="none" w:sz="0" w:space="0" w:color="auto"/>
                                              </w:divBdr>
                                              <w:divsChild>
                                                <w:div w:id="838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784793">
      <w:bodyDiv w:val="1"/>
      <w:marLeft w:val="0"/>
      <w:marRight w:val="0"/>
      <w:marTop w:val="0"/>
      <w:marBottom w:val="0"/>
      <w:divBdr>
        <w:top w:val="none" w:sz="0" w:space="0" w:color="auto"/>
        <w:left w:val="none" w:sz="0" w:space="0" w:color="auto"/>
        <w:bottom w:val="none" w:sz="0" w:space="0" w:color="auto"/>
        <w:right w:val="none" w:sz="0" w:space="0" w:color="auto"/>
      </w:divBdr>
    </w:div>
    <w:div w:id="49231262">
      <w:bodyDiv w:val="1"/>
      <w:marLeft w:val="0"/>
      <w:marRight w:val="0"/>
      <w:marTop w:val="0"/>
      <w:marBottom w:val="0"/>
      <w:divBdr>
        <w:top w:val="none" w:sz="0" w:space="0" w:color="auto"/>
        <w:left w:val="none" w:sz="0" w:space="0" w:color="auto"/>
        <w:bottom w:val="none" w:sz="0" w:space="0" w:color="auto"/>
        <w:right w:val="none" w:sz="0" w:space="0" w:color="auto"/>
      </w:divBdr>
      <w:divsChild>
        <w:div w:id="191497680">
          <w:marLeft w:val="0"/>
          <w:marRight w:val="0"/>
          <w:marTop w:val="0"/>
          <w:marBottom w:val="0"/>
          <w:divBdr>
            <w:top w:val="none" w:sz="0" w:space="0" w:color="auto"/>
            <w:left w:val="none" w:sz="0" w:space="0" w:color="auto"/>
            <w:bottom w:val="none" w:sz="0" w:space="0" w:color="auto"/>
            <w:right w:val="none" w:sz="0" w:space="0" w:color="auto"/>
          </w:divBdr>
          <w:divsChild>
            <w:div w:id="1975286416">
              <w:marLeft w:val="0"/>
              <w:marRight w:val="0"/>
              <w:marTop w:val="0"/>
              <w:marBottom w:val="0"/>
              <w:divBdr>
                <w:top w:val="none" w:sz="0" w:space="0" w:color="auto"/>
                <w:left w:val="none" w:sz="0" w:space="0" w:color="auto"/>
                <w:bottom w:val="none" w:sz="0" w:space="0" w:color="auto"/>
                <w:right w:val="none" w:sz="0" w:space="0" w:color="auto"/>
              </w:divBdr>
              <w:divsChild>
                <w:div w:id="926767267">
                  <w:marLeft w:val="0"/>
                  <w:marRight w:val="0"/>
                  <w:marTop w:val="0"/>
                  <w:marBottom w:val="0"/>
                  <w:divBdr>
                    <w:top w:val="none" w:sz="0" w:space="0" w:color="auto"/>
                    <w:left w:val="none" w:sz="0" w:space="0" w:color="auto"/>
                    <w:bottom w:val="none" w:sz="0" w:space="0" w:color="auto"/>
                    <w:right w:val="none" w:sz="0" w:space="0" w:color="auto"/>
                  </w:divBdr>
                  <w:divsChild>
                    <w:div w:id="1594629033">
                      <w:marLeft w:val="0"/>
                      <w:marRight w:val="0"/>
                      <w:marTop w:val="0"/>
                      <w:marBottom w:val="0"/>
                      <w:divBdr>
                        <w:top w:val="none" w:sz="0" w:space="0" w:color="auto"/>
                        <w:left w:val="none" w:sz="0" w:space="0" w:color="auto"/>
                        <w:bottom w:val="none" w:sz="0" w:space="0" w:color="auto"/>
                        <w:right w:val="none" w:sz="0" w:space="0" w:color="auto"/>
                      </w:divBdr>
                      <w:divsChild>
                        <w:div w:id="1030375074">
                          <w:marLeft w:val="0"/>
                          <w:marRight w:val="0"/>
                          <w:marTop w:val="0"/>
                          <w:marBottom w:val="0"/>
                          <w:divBdr>
                            <w:top w:val="none" w:sz="0" w:space="0" w:color="auto"/>
                            <w:left w:val="none" w:sz="0" w:space="0" w:color="auto"/>
                            <w:bottom w:val="none" w:sz="0" w:space="0" w:color="auto"/>
                            <w:right w:val="none" w:sz="0" w:space="0" w:color="auto"/>
                          </w:divBdr>
                          <w:divsChild>
                            <w:div w:id="216432404">
                              <w:marLeft w:val="0"/>
                              <w:marRight w:val="0"/>
                              <w:marTop w:val="0"/>
                              <w:marBottom w:val="0"/>
                              <w:divBdr>
                                <w:top w:val="none" w:sz="0" w:space="0" w:color="auto"/>
                                <w:left w:val="none" w:sz="0" w:space="0" w:color="auto"/>
                                <w:bottom w:val="none" w:sz="0" w:space="0" w:color="auto"/>
                                <w:right w:val="none" w:sz="0" w:space="0" w:color="auto"/>
                              </w:divBdr>
                              <w:divsChild>
                                <w:div w:id="538011535">
                                  <w:marLeft w:val="0"/>
                                  <w:marRight w:val="0"/>
                                  <w:marTop w:val="0"/>
                                  <w:marBottom w:val="0"/>
                                  <w:divBdr>
                                    <w:top w:val="none" w:sz="0" w:space="0" w:color="auto"/>
                                    <w:left w:val="none" w:sz="0" w:space="0" w:color="auto"/>
                                    <w:bottom w:val="none" w:sz="0" w:space="0" w:color="auto"/>
                                    <w:right w:val="none" w:sz="0" w:space="0" w:color="auto"/>
                                  </w:divBdr>
                                  <w:divsChild>
                                    <w:div w:id="497427893">
                                      <w:marLeft w:val="0"/>
                                      <w:marRight w:val="0"/>
                                      <w:marTop w:val="0"/>
                                      <w:marBottom w:val="0"/>
                                      <w:divBdr>
                                        <w:top w:val="none" w:sz="0" w:space="0" w:color="auto"/>
                                        <w:left w:val="none" w:sz="0" w:space="0" w:color="auto"/>
                                        <w:bottom w:val="none" w:sz="0" w:space="0" w:color="auto"/>
                                        <w:right w:val="none" w:sz="0" w:space="0" w:color="auto"/>
                                      </w:divBdr>
                                      <w:divsChild>
                                        <w:div w:id="115413161">
                                          <w:marLeft w:val="0"/>
                                          <w:marRight w:val="0"/>
                                          <w:marTop w:val="0"/>
                                          <w:marBottom w:val="0"/>
                                          <w:divBdr>
                                            <w:top w:val="none" w:sz="0" w:space="0" w:color="auto"/>
                                            <w:left w:val="none" w:sz="0" w:space="0" w:color="auto"/>
                                            <w:bottom w:val="none" w:sz="0" w:space="0" w:color="auto"/>
                                            <w:right w:val="none" w:sz="0" w:space="0" w:color="auto"/>
                                          </w:divBdr>
                                          <w:divsChild>
                                            <w:div w:id="640499773">
                                              <w:marLeft w:val="0"/>
                                              <w:marRight w:val="0"/>
                                              <w:marTop w:val="0"/>
                                              <w:marBottom w:val="0"/>
                                              <w:divBdr>
                                                <w:top w:val="none" w:sz="0" w:space="0" w:color="auto"/>
                                                <w:left w:val="none" w:sz="0" w:space="0" w:color="auto"/>
                                                <w:bottom w:val="none" w:sz="0" w:space="0" w:color="auto"/>
                                                <w:right w:val="none" w:sz="0" w:space="0" w:color="auto"/>
                                              </w:divBdr>
                                              <w:divsChild>
                                                <w:div w:id="1139688340">
                                                  <w:marLeft w:val="0"/>
                                                  <w:marRight w:val="0"/>
                                                  <w:marTop w:val="0"/>
                                                  <w:marBottom w:val="0"/>
                                                  <w:divBdr>
                                                    <w:top w:val="none" w:sz="0" w:space="0" w:color="auto"/>
                                                    <w:left w:val="none" w:sz="0" w:space="0" w:color="auto"/>
                                                    <w:bottom w:val="none" w:sz="0" w:space="0" w:color="auto"/>
                                                    <w:right w:val="none" w:sz="0" w:space="0" w:color="auto"/>
                                                  </w:divBdr>
                                                  <w:divsChild>
                                                    <w:div w:id="1160585729">
                                                      <w:marLeft w:val="0"/>
                                                      <w:marRight w:val="0"/>
                                                      <w:marTop w:val="0"/>
                                                      <w:marBottom w:val="0"/>
                                                      <w:divBdr>
                                                        <w:top w:val="none" w:sz="0" w:space="0" w:color="auto"/>
                                                        <w:left w:val="none" w:sz="0" w:space="0" w:color="auto"/>
                                                        <w:bottom w:val="none" w:sz="0" w:space="0" w:color="auto"/>
                                                        <w:right w:val="none" w:sz="0" w:space="0" w:color="auto"/>
                                                      </w:divBdr>
                                                    </w:div>
                                                    <w:div w:id="393505955">
                                                      <w:marLeft w:val="0"/>
                                                      <w:marRight w:val="0"/>
                                                      <w:marTop w:val="0"/>
                                                      <w:marBottom w:val="0"/>
                                                      <w:divBdr>
                                                        <w:top w:val="none" w:sz="0" w:space="0" w:color="auto"/>
                                                        <w:left w:val="none" w:sz="0" w:space="0" w:color="auto"/>
                                                        <w:bottom w:val="none" w:sz="0" w:space="0" w:color="auto"/>
                                                        <w:right w:val="none" w:sz="0" w:space="0" w:color="auto"/>
                                                      </w:divBdr>
                                                      <w:divsChild>
                                                        <w:div w:id="2569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507280">
      <w:bodyDiv w:val="1"/>
      <w:marLeft w:val="0"/>
      <w:marRight w:val="0"/>
      <w:marTop w:val="0"/>
      <w:marBottom w:val="0"/>
      <w:divBdr>
        <w:top w:val="none" w:sz="0" w:space="0" w:color="auto"/>
        <w:left w:val="none" w:sz="0" w:space="0" w:color="auto"/>
        <w:bottom w:val="none" w:sz="0" w:space="0" w:color="auto"/>
        <w:right w:val="none" w:sz="0" w:space="0" w:color="auto"/>
      </w:divBdr>
    </w:div>
    <w:div w:id="61025114">
      <w:bodyDiv w:val="1"/>
      <w:marLeft w:val="0"/>
      <w:marRight w:val="0"/>
      <w:marTop w:val="0"/>
      <w:marBottom w:val="0"/>
      <w:divBdr>
        <w:top w:val="none" w:sz="0" w:space="0" w:color="auto"/>
        <w:left w:val="none" w:sz="0" w:space="0" w:color="auto"/>
        <w:bottom w:val="none" w:sz="0" w:space="0" w:color="auto"/>
        <w:right w:val="none" w:sz="0" w:space="0" w:color="auto"/>
      </w:divBdr>
    </w:div>
    <w:div w:id="78721791">
      <w:bodyDiv w:val="1"/>
      <w:marLeft w:val="0"/>
      <w:marRight w:val="0"/>
      <w:marTop w:val="0"/>
      <w:marBottom w:val="0"/>
      <w:divBdr>
        <w:top w:val="none" w:sz="0" w:space="0" w:color="auto"/>
        <w:left w:val="none" w:sz="0" w:space="0" w:color="auto"/>
        <w:bottom w:val="none" w:sz="0" w:space="0" w:color="auto"/>
        <w:right w:val="none" w:sz="0" w:space="0" w:color="auto"/>
      </w:divBdr>
      <w:divsChild>
        <w:div w:id="1819106798">
          <w:marLeft w:val="0"/>
          <w:marRight w:val="0"/>
          <w:marTop w:val="0"/>
          <w:marBottom w:val="0"/>
          <w:divBdr>
            <w:top w:val="none" w:sz="0" w:space="0" w:color="auto"/>
            <w:left w:val="none" w:sz="0" w:space="0" w:color="auto"/>
            <w:bottom w:val="none" w:sz="0" w:space="0" w:color="auto"/>
            <w:right w:val="none" w:sz="0" w:space="0" w:color="auto"/>
          </w:divBdr>
          <w:divsChild>
            <w:div w:id="1278870464">
              <w:marLeft w:val="0"/>
              <w:marRight w:val="0"/>
              <w:marTop w:val="0"/>
              <w:marBottom w:val="0"/>
              <w:divBdr>
                <w:top w:val="none" w:sz="0" w:space="0" w:color="auto"/>
                <w:left w:val="none" w:sz="0" w:space="0" w:color="auto"/>
                <w:bottom w:val="none" w:sz="0" w:space="0" w:color="auto"/>
                <w:right w:val="none" w:sz="0" w:space="0" w:color="auto"/>
              </w:divBdr>
              <w:divsChild>
                <w:div w:id="140973593">
                  <w:marLeft w:val="0"/>
                  <w:marRight w:val="0"/>
                  <w:marTop w:val="0"/>
                  <w:marBottom w:val="0"/>
                  <w:divBdr>
                    <w:top w:val="none" w:sz="0" w:space="0" w:color="auto"/>
                    <w:left w:val="none" w:sz="0" w:space="0" w:color="auto"/>
                    <w:bottom w:val="none" w:sz="0" w:space="0" w:color="auto"/>
                    <w:right w:val="none" w:sz="0" w:space="0" w:color="auto"/>
                  </w:divBdr>
                  <w:divsChild>
                    <w:div w:id="1314986359">
                      <w:marLeft w:val="0"/>
                      <w:marRight w:val="0"/>
                      <w:marTop w:val="0"/>
                      <w:marBottom w:val="0"/>
                      <w:divBdr>
                        <w:top w:val="none" w:sz="0" w:space="0" w:color="auto"/>
                        <w:left w:val="none" w:sz="0" w:space="0" w:color="auto"/>
                        <w:bottom w:val="none" w:sz="0" w:space="0" w:color="auto"/>
                        <w:right w:val="none" w:sz="0" w:space="0" w:color="auto"/>
                      </w:divBdr>
                      <w:divsChild>
                        <w:div w:id="2000184676">
                          <w:marLeft w:val="0"/>
                          <w:marRight w:val="0"/>
                          <w:marTop w:val="0"/>
                          <w:marBottom w:val="0"/>
                          <w:divBdr>
                            <w:top w:val="none" w:sz="0" w:space="0" w:color="auto"/>
                            <w:left w:val="none" w:sz="0" w:space="0" w:color="auto"/>
                            <w:bottom w:val="none" w:sz="0" w:space="0" w:color="auto"/>
                            <w:right w:val="none" w:sz="0" w:space="0" w:color="auto"/>
                          </w:divBdr>
                          <w:divsChild>
                            <w:div w:id="1125853250">
                              <w:marLeft w:val="0"/>
                              <w:marRight w:val="0"/>
                              <w:marTop w:val="0"/>
                              <w:marBottom w:val="0"/>
                              <w:divBdr>
                                <w:top w:val="none" w:sz="0" w:space="0" w:color="auto"/>
                                <w:left w:val="none" w:sz="0" w:space="0" w:color="auto"/>
                                <w:bottom w:val="none" w:sz="0" w:space="0" w:color="auto"/>
                                <w:right w:val="none" w:sz="0" w:space="0" w:color="auto"/>
                              </w:divBdr>
                              <w:divsChild>
                                <w:div w:id="1478063698">
                                  <w:marLeft w:val="0"/>
                                  <w:marRight w:val="0"/>
                                  <w:marTop w:val="0"/>
                                  <w:marBottom w:val="0"/>
                                  <w:divBdr>
                                    <w:top w:val="none" w:sz="0" w:space="0" w:color="auto"/>
                                    <w:left w:val="none" w:sz="0" w:space="0" w:color="auto"/>
                                    <w:bottom w:val="none" w:sz="0" w:space="0" w:color="auto"/>
                                    <w:right w:val="none" w:sz="0" w:space="0" w:color="auto"/>
                                  </w:divBdr>
                                  <w:divsChild>
                                    <w:div w:id="1382241475">
                                      <w:marLeft w:val="0"/>
                                      <w:marRight w:val="0"/>
                                      <w:marTop w:val="0"/>
                                      <w:marBottom w:val="0"/>
                                      <w:divBdr>
                                        <w:top w:val="none" w:sz="0" w:space="0" w:color="auto"/>
                                        <w:left w:val="none" w:sz="0" w:space="0" w:color="auto"/>
                                        <w:bottom w:val="none" w:sz="0" w:space="0" w:color="auto"/>
                                        <w:right w:val="none" w:sz="0" w:space="0" w:color="auto"/>
                                      </w:divBdr>
                                      <w:divsChild>
                                        <w:div w:id="1261765517">
                                          <w:marLeft w:val="0"/>
                                          <w:marRight w:val="0"/>
                                          <w:marTop w:val="0"/>
                                          <w:marBottom w:val="0"/>
                                          <w:divBdr>
                                            <w:top w:val="none" w:sz="0" w:space="0" w:color="auto"/>
                                            <w:left w:val="none" w:sz="0" w:space="0" w:color="auto"/>
                                            <w:bottom w:val="none" w:sz="0" w:space="0" w:color="auto"/>
                                            <w:right w:val="none" w:sz="0" w:space="0" w:color="auto"/>
                                          </w:divBdr>
                                          <w:divsChild>
                                            <w:div w:id="539905201">
                                              <w:marLeft w:val="0"/>
                                              <w:marRight w:val="0"/>
                                              <w:marTop w:val="0"/>
                                              <w:marBottom w:val="0"/>
                                              <w:divBdr>
                                                <w:top w:val="none" w:sz="0" w:space="0" w:color="auto"/>
                                                <w:left w:val="none" w:sz="0" w:space="0" w:color="auto"/>
                                                <w:bottom w:val="none" w:sz="0" w:space="0" w:color="auto"/>
                                                <w:right w:val="none" w:sz="0" w:space="0" w:color="auto"/>
                                              </w:divBdr>
                                              <w:divsChild>
                                                <w:div w:id="997803994">
                                                  <w:marLeft w:val="0"/>
                                                  <w:marRight w:val="0"/>
                                                  <w:marTop w:val="0"/>
                                                  <w:marBottom w:val="0"/>
                                                  <w:divBdr>
                                                    <w:top w:val="none" w:sz="0" w:space="0" w:color="auto"/>
                                                    <w:left w:val="none" w:sz="0" w:space="0" w:color="auto"/>
                                                    <w:bottom w:val="none" w:sz="0" w:space="0" w:color="auto"/>
                                                    <w:right w:val="none" w:sz="0" w:space="0" w:color="auto"/>
                                                  </w:divBdr>
                                                  <w:divsChild>
                                                    <w:div w:id="1490561282">
                                                      <w:marLeft w:val="0"/>
                                                      <w:marRight w:val="0"/>
                                                      <w:marTop w:val="0"/>
                                                      <w:marBottom w:val="0"/>
                                                      <w:divBdr>
                                                        <w:top w:val="none" w:sz="0" w:space="0" w:color="auto"/>
                                                        <w:left w:val="none" w:sz="0" w:space="0" w:color="auto"/>
                                                        <w:bottom w:val="none" w:sz="0" w:space="0" w:color="auto"/>
                                                        <w:right w:val="none" w:sz="0" w:space="0" w:color="auto"/>
                                                      </w:divBdr>
                                                    </w:div>
                                                    <w:div w:id="8626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929628">
      <w:bodyDiv w:val="1"/>
      <w:marLeft w:val="0"/>
      <w:marRight w:val="0"/>
      <w:marTop w:val="0"/>
      <w:marBottom w:val="0"/>
      <w:divBdr>
        <w:top w:val="none" w:sz="0" w:space="0" w:color="auto"/>
        <w:left w:val="none" w:sz="0" w:space="0" w:color="auto"/>
        <w:bottom w:val="none" w:sz="0" w:space="0" w:color="auto"/>
        <w:right w:val="none" w:sz="0" w:space="0" w:color="auto"/>
      </w:divBdr>
      <w:divsChild>
        <w:div w:id="1407995136">
          <w:marLeft w:val="0"/>
          <w:marRight w:val="0"/>
          <w:marTop w:val="0"/>
          <w:marBottom w:val="0"/>
          <w:divBdr>
            <w:top w:val="none" w:sz="0" w:space="0" w:color="auto"/>
            <w:left w:val="none" w:sz="0" w:space="0" w:color="auto"/>
            <w:bottom w:val="none" w:sz="0" w:space="0" w:color="auto"/>
            <w:right w:val="none" w:sz="0" w:space="0" w:color="auto"/>
          </w:divBdr>
          <w:divsChild>
            <w:div w:id="1373310065">
              <w:marLeft w:val="0"/>
              <w:marRight w:val="0"/>
              <w:marTop w:val="0"/>
              <w:marBottom w:val="0"/>
              <w:divBdr>
                <w:top w:val="none" w:sz="0" w:space="0" w:color="auto"/>
                <w:left w:val="none" w:sz="0" w:space="0" w:color="auto"/>
                <w:bottom w:val="none" w:sz="0" w:space="0" w:color="auto"/>
                <w:right w:val="none" w:sz="0" w:space="0" w:color="auto"/>
              </w:divBdr>
              <w:divsChild>
                <w:div w:id="1093163273">
                  <w:marLeft w:val="0"/>
                  <w:marRight w:val="0"/>
                  <w:marTop w:val="0"/>
                  <w:marBottom w:val="0"/>
                  <w:divBdr>
                    <w:top w:val="none" w:sz="0" w:space="0" w:color="auto"/>
                    <w:left w:val="none" w:sz="0" w:space="0" w:color="auto"/>
                    <w:bottom w:val="none" w:sz="0" w:space="0" w:color="auto"/>
                    <w:right w:val="none" w:sz="0" w:space="0" w:color="auto"/>
                  </w:divBdr>
                  <w:divsChild>
                    <w:div w:id="2119720077">
                      <w:marLeft w:val="0"/>
                      <w:marRight w:val="0"/>
                      <w:marTop w:val="0"/>
                      <w:marBottom w:val="0"/>
                      <w:divBdr>
                        <w:top w:val="none" w:sz="0" w:space="0" w:color="auto"/>
                        <w:left w:val="none" w:sz="0" w:space="0" w:color="auto"/>
                        <w:bottom w:val="none" w:sz="0" w:space="0" w:color="auto"/>
                        <w:right w:val="none" w:sz="0" w:space="0" w:color="auto"/>
                      </w:divBdr>
                      <w:divsChild>
                        <w:div w:id="989753959">
                          <w:marLeft w:val="0"/>
                          <w:marRight w:val="0"/>
                          <w:marTop w:val="0"/>
                          <w:marBottom w:val="0"/>
                          <w:divBdr>
                            <w:top w:val="none" w:sz="0" w:space="0" w:color="auto"/>
                            <w:left w:val="none" w:sz="0" w:space="0" w:color="auto"/>
                            <w:bottom w:val="none" w:sz="0" w:space="0" w:color="auto"/>
                            <w:right w:val="none" w:sz="0" w:space="0" w:color="auto"/>
                          </w:divBdr>
                          <w:divsChild>
                            <w:div w:id="560944249">
                              <w:marLeft w:val="0"/>
                              <w:marRight w:val="0"/>
                              <w:marTop w:val="0"/>
                              <w:marBottom w:val="0"/>
                              <w:divBdr>
                                <w:top w:val="none" w:sz="0" w:space="0" w:color="auto"/>
                                <w:left w:val="none" w:sz="0" w:space="0" w:color="auto"/>
                                <w:bottom w:val="none" w:sz="0" w:space="0" w:color="auto"/>
                                <w:right w:val="none" w:sz="0" w:space="0" w:color="auto"/>
                              </w:divBdr>
                              <w:divsChild>
                                <w:div w:id="434137296">
                                  <w:marLeft w:val="0"/>
                                  <w:marRight w:val="0"/>
                                  <w:marTop w:val="0"/>
                                  <w:marBottom w:val="0"/>
                                  <w:divBdr>
                                    <w:top w:val="none" w:sz="0" w:space="0" w:color="auto"/>
                                    <w:left w:val="none" w:sz="0" w:space="0" w:color="auto"/>
                                    <w:bottom w:val="none" w:sz="0" w:space="0" w:color="auto"/>
                                    <w:right w:val="none" w:sz="0" w:space="0" w:color="auto"/>
                                  </w:divBdr>
                                  <w:divsChild>
                                    <w:div w:id="985472409">
                                      <w:marLeft w:val="0"/>
                                      <w:marRight w:val="0"/>
                                      <w:marTop w:val="0"/>
                                      <w:marBottom w:val="0"/>
                                      <w:divBdr>
                                        <w:top w:val="none" w:sz="0" w:space="0" w:color="auto"/>
                                        <w:left w:val="none" w:sz="0" w:space="0" w:color="auto"/>
                                        <w:bottom w:val="none" w:sz="0" w:space="0" w:color="auto"/>
                                        <w:right w:val="none" w:sz="0" w:space="0" w:color="auto"/>
                                      </w:divBdr>
                                      <w:divsChild>
                                        <w:div w:id="1352415357">
                                          <w:marLeft w:val="0"/>
                                          <w:marRight w:val="0"/>
                                          <w:marTop w:val="0"/>
                                          <w:marBottom w:val="0"/>
                                          <w:divBdr>
                                            <w:top w:val="none" w:sz="0" w:space="0" w:color="auto"/>
                                            <w:left w:val="none" w:sz="0" w:space="0" w:color="auto"/>
                                            <w:bottom w:val="none" w:sz="0" w:space="0" w:color="auto"/>
                                            <w:right w:val="none" w:sz="0" w:space="0" w:color="auto"/>
                                          </w:divBdr>
                                          <w:divsChild>
                                            <w:div w:id="1172842634">
                                              <w:marLeft w:val="0"/>
                                              <w:marRight w:val="0"/>
                                              <w:marTop w:val="0"/>
                                              <w:marBottom w:val="0"/>
                                              <w:divBdr>
                                                <w:top w:val="none" w:sz="0" w:space="0" w:color="auto"/>
                                                <w:left w:val="none" w:sz="0" w:space="0" w:color="auto"/>
                                                <w:bottom w:val="none" w:sz="0" w:space="0" w:color="auto"/>
                                                <w:right w:val="none" w:sz="0" w:space="0" w:color="auto"/>
                                              </w:divBdr>
                                              <w:divsChild>
                                                <w:div w:id="1464539670">
                                                  <w:marLeft w:val="0"/>
                                                  <w:marRight w:val="0"/>
                                                  <w:marTop w:val="0"/>
                                                  <w:marBottom w:val="0"/>
                                                  <w:divBdr>
                                                    <w:top w:val="none" w:sz="0" w:space="0" w:color="auto"/>
                                                    <w:left w:val="none" w:sz="0" w:space="0" w:color="auto"/>
                                                    <w:bottom w:val="none" w:sz="0" w:space="0" w:color="auto"/>
                                                    <w:right w:val="none" w:sz="0" w:space="0" w:color="auto"/>
                                                  </w:divBdr>
                                                  <w:divsChild>
                                                    <w:div w:id="1915820133">
                                                      <w:marLeft w:val="0"/>
                                                      <w:marRight w:val="0"/>
                                                      <w:marTop w:val="0"/>
                                                      <w:marBottom w:val="0"/>
                                                      <w:divBdr>
                                                        <w:top w:val="none" w:sz="0" w:space="0" w:color="auto"/>
                                                        <w:left w:val="none" w:sz="0" w:space="0" w:color="auto"/>
                                                        <w:bottom w:val="none" w:sz="0" w:space="0" w:color="auto"/>
                                                        <w:right w:val="none" w:sz="0" w:space="0" w:color="auto"/>
                                                      </w:divBdr>
                                                      <w:divsChild>
                                                        <w:div w:id="1990935171">
                                                          <w:marLeft w:val="0"/>
                                                          <w:marRight w:val="0"/>
                                                          <w:marTop w:val="0"/>
                                                          <w:marBottom w:val="0"/>
                                                          <w:divBdr>
                                                            <w:top w:val="none" w:sz="0" w:space="0" w:color="auto"/>
                                                            <w:left w:val="none" w:sz="0" w:space="0" w:color="auto"/>
                                                            <w:bottom w:val="none" w:sz="0" w:space="0" w:color="auto"/>
                                                            <w:right w:val="none" w:sz="0" w:space="0" w:color="auto"/>
                                                          </w:divBdr>
                                                        </w:div>
                                                        <w:div w:id="662587367">
                                                          <w:marLeft w:val="0"/>
                                                          <w:marRight w:val="0"/>
                                                          <w:marTop w:val="0"/>
                                                          <w:marBottom w:val="0"/>
                                                          <w:divBdr>
                                                            <w:top w:val="none" w:sz="0" w:space="0" w:color="auto"/>
                                                            <w:left w:val="none" w:sz="0" w:space="0" w:color="auto"/>
                                                            <w:bottom w:val="none" w:sz="0" w:space="0" w:color="auto"/>
                                                            <w:right w:val="none" w:sz="0" w:space="0" w:color="auto"/>
                                                          </w:divBdr>
                                                        </w:div>
                                                        <w:div w:id="2104261761">
                                                          <w:marLeft w:val="0"/>
                                                          <w:marRight w:val="0"/>
                                                          <w:marTop w:val="0"/>
                                                          <w:marBottom w:val="0"/>
                                                          <w:divBdr>
                                                            <w:top w:val="none" w:sz="0" w:space="0" w:color="auto"/>
                                                            <w:left w:val="none" w:sz="0" w:space="0" w:color="auto"/>
                                                            <w:bottom w:val="none" w:sz="0" w:space="0" w:color="auto"/>
                                                            <w:right w:val="none" w:sz="0" w:space="0" w:color="auto"/>
                                                          </w:divBdr>
                                                        </w:div>
                                                        <w:div w:id="2134781998">
                                                          <w:marLeft w:val="0"/>
                                                          <w:marRight w:val="0"/>
                                                          <w:marTop w:val="0"/>
                                                          <w:marBottom w:val="0"/>
                                                          <w:divBdr>
                                                            <w:top w:val="none" w:sz="0" w:space="0" w:color="auto"/>
                                                            <w:left w:val="none" w:sz="0" w:space="0" w:color="auto"/>
                                                            <w:bottom w:val="none" w:sz="0" w:space="0" w:color="auto"/>
                                                            <w:right w:val="none" w:sz="0" w:space="0" w:color="auto"/>
                                                          </w:divBdr>
                                                        </w:div>
                                                        <w:div w:id="1735542389">
                                                          <w:marLeft w:val="0"/>
                                                          <w:marRight w:val="0"/>
                                                          <w:marTop w:val="0"/>
                                                          <w:marBottom w:val="0"/>
                                                          <w:divBdr>
                                                            <w:top w:val="none" w:sz="0" w:space="0" w:color="auto"/>
                                                            <w:left w:val="none" w:sz="0" w:space="0" w:color="auto"/>
                                                            <w:bottom w:val="none" w:sz="0" w:space="0" w:color="auto"/>
                                                            <w:right w:val="none" w:sz="0" w:space="0" w:color="auto"/>
                                                          </w:divBdr>
                                                        </w:div>
                                                        <w:div w:id="384722363">
                                                          <w:marLeft w:val="0"/>
                                                          <w:marRight w:val="0"/>
                                                          <w:marTop w:val="0"/>
                                                          <w:marBottom w:val="0"/>
                                                          <w:divBdr>
                                                            <w:top w:val="none" w:sz="0" w:space="0" w:color="auto"/>
                                                            <w:left w:val="none" w:sz="0" w:space="0" w:color="auto"/>
                                                            <w:bottom w:val="none" w:sz="0" w:space="0" w:color="auto"/>
                                                            <w:right w:val="none" w:sz="0" w:space="0" w:color="auto"/>
                                                          </w:divBdr>
                                                        </w:div>
                                                        <w:div w:id="17481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02638">
      <w:bodyDiv w:val="1"/>
      <w:marLeft w:val="0"/>
      <w:marRight w:val="0"/>
      <w:marTop w:val="0"/>
      <w:marBottom w:val="0"/>
      <w:divBdr>
        <w:top w:val="none" w:sz="0" w:space="0" w:color="auto"/>
        <w:left w:val="none" w:sz="0" w:space="0" w:color="auto"/>
        <w:bottom w:val="none" w:sz="0" w:space="0" w:color="auto"/>
        <w:right w:val="none" w:sz="0" w:space="0" w:color="auto"/>
      </w:divBdr>
      <w:divsChild>
        <w:div w:id="273752750">
          <w:marLeft w:val="0"/>
          <w:marRight w:val="0"/>
          <w:marTop w:val="0"/>
          <w:marBottom w:val="0"/>
          <w:divBdr>
            <w:top w:val="none" w:sz="0" w:space="0" w:color="auto"/>
            <w:left w:val="none" w:sz="0" w:space="0" w:color="auto"/>
            <w:bottom w:val="none" w:sz="0" w:space="0" w:color="auto"/>
            <w:right w:val="none" w:sz="0" w:space="0" w:color="auto"/>
          </w:divBdr>
          <w:divsChild>
            <w:div w:id="415899744">
              <w:marLeft w:val="0"/>
              <w:marRight w:val="0"/>
              <w:marTop w:val="0"/>
              <w:marBottom w:val="0"/>
              <w:divBdr>
                <w:top w:val="none" w:sz="0" w:space="0" w:color="auto"/>
                <w:left w:val="none" w:sz="0" w:space="0" w:color="auto"/>
                <w:bottom w:val="none" w:sz="0" w:space="0" w:color="auto"/>
                <w:right w:val="none" w:sz="0" w:space="0" w:color="auto"/>
              </w:divBdr>
              <w:divsChild>
                <w:div w:id="1108740504">
                  <w:marLeft w:val="0"/>
                  <w:marRight w:val="0"/>
                  <w:marTop w:val="0"/>
                  <w:marBottom w:val="0"/>
                  <w:divBdr>
                    <w:top w:val="none" w:sz="0" w:space="0" w:color="auto"/>
                    <w:left w:val="none" w:sz="0" w:space="0" w:color="auto"/>
                    <w:bottom w:val="none" w:sz="0" w:space="0" w:color="auto"/>
                    <w:right w:val="none" w:sz="0" w:space="0" w:color="auto"/>
                  </w:divBdr>
                  <w:divsChild>
                    <w:div w:id="1494756870">
                      <w:marLeft w:val="0"/>
                      <w:marRight w:val="0"/>
                      <w:marTop w:val="0"/>
                      <w:marBottom w:val="0"/>
                      <w:divBdr>
                        <w:top w:val="none" w:sz="0" w:space="0" w:color="auto"/>
                        <w:left w:val="none" w:sz="0" w:space="0" w:color="auto"/>
                        <w:bottom w:val="none" w:sz="0" w:space="0" w:color="auto"/>
                        <w:right w:val="none" w:sz="0" w:space="0" w:color="auto"/>
                      </w:divBdr>
                      <w:divsChild>
                        <w:div w:id="870994742">
                          <w:marLeft w:val="0"/>
                          <w:marRight w:val="0"/>
                          <w:marTop w:val="0"/>
                          <w:marBottom w:val="0"/>
                          <w:divBdr>
                            <w:top w:val="none" w:sz="0" w:space="0" w:color="auto"/>
                            <w:left w:val="none" w:sz="0" w:space="0" w:color="auto"/>
                            <w:bottom w:val="none" w:sz="0" w:space="0" w:color="auto"/>
                            <w:right w:val="none" w:sz="0" w:space="0" w:color="auto"/>
                          </w:divBdr>
                          <w:divsChild>
                            <w:div w:id="56129038">
                              <w:marLeft w:val="0"/>
                              <w:marRight w:val="0"/>
                              <w:marTop w:val="0"/>
                              <w:marBottom w:val="0"/>
                              <w:divBdr>
                                <w:top w:val="none" w:sz="0" w:space="0" w:color="auto"/>
                                <w:left w:val="none" w:sz="0" w:space="0" w:color="auto"/>
                                <w:bottom w:val="none" w:sz="0" w:space="0" w:color="auto"/>
                                <w:right w:val="none" w:sz="0" w:space="0" w:color="auto"/>
                              </w:divBdr>
                              <w:divsChild>
                                <w:div w:id="276571535">
                                  <w:marLeft w:val="0"/>
                                  <w:marRight w:val="0"/>
                                  <w:marTop w:val="0"/>
                                  <w:marBottom w:val="0"/>
                                  <w:divBdr>
                                    <w:top w:val="none" w:sz="0" w:space="0" w:color="auto"/>
                                    <w:left w:val="none" w:sz="0" w:space="0" w:color="auto"/>
                                    <w:bottom w:val="none" w:sz="0" w:space="0" w:color="auto"/>
                                    <w:right w:val="none" w:sz="0" w:space="0" w:color="auto"/>
                                  </w:divBdr>
                                  <w:divsChild>
                                    <w:div w:id="174393238">
                                      <w:marLeft w:val="0"/>
                                      <w:marRight w:val="0"/>
                                      <w:marTop w:val="0"/>
                                      <w:marBottom w:val="0"/>
                                      <w:divBdr>
                                        <w:top w:val="none" w:sz="0" w:space="0" w:color="auto"/>
                                        <w:left w:val="none" w:sz="0" w:space="0" w:color="auto"/>
                                        <w:bottom w:val="none" w:sz="0" w:space="0" w:color="auto"/>
                                        <w:right w:val="none" w:sz="0" w:space="0" w:color="auto"/>
                                      </w:divBdr>
                                      <w:divsChild>
                                        <w:div w:id="1106465885">
                                          <w:marLeft w:val="0"/>
                                          <w:marRight w:val="0"/>
                                          <w:marTop w:val="0"/>
                                          <w:marBottom w:val="0"/>
                                          <w:divBdr>
                                            <w:top w:val="none" w:sz="0" w:space="0" w:color="auto"/>
                                            <w:left w:val="none" w:sz="0" w:space="0" w:color="auto"/>
                                            <w:bottom w:val="none" w:sz="0" w:space="0" w:color="auto"/>
                                            <w:right w:val="none" w:sz="0" w:space="0" w:color="auto"/>
                                          </w:divBdr>
                                          <w:divsChild>
                                            <w:div w:id="773012055">
                                              <w:marLeft w:val="0"/>
                                              <w:marRight w:val="0"/>
                                              <w:marTop w:val="0"/>
                                              <w:marBottom w:val="0"/>
                                              <w:divBdr>
                                                <w:top w:val="none" w:sz="0" w:space="0" w:color="auto"/>
                                                <w:left w:val="none" w:sz="0" w:space="0" w:color="auto"/>
                                                <w:bottom w:val="none" w:sz="0" w:space="0" w:color="auto"/>
                                                <w:right w:val="none" w:sz="0" w:space="0" w:color="auto"/>
                                              </w:divBdr>
                                              <w:divsChild>
                                                <w:div w:id="16120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112646">
      <w:bodyDiv w:val="1"/>
      <w:marLeft w:val="0"/>
      <w:marRight w:val="0"/>
      <w:marTop w:val="0"/>
      <w:marBottom w:val="0"/>
      <w:divBdr>
        <w:top w:val="none" w:sz="0" w:space="0" w:color="auto"/>
        <w:left w:val="none" w:sz="0" w:space="0" w:color="auto"/>
        <w:bottom w:val="none" w:sz="0" w:space="0" w:color="auto"/>
        <w:right w:val="none" w:sz="0" w:space="0" w:color="auto"/>
      </w:divBdr>
    </w:div>
    <w:div w:id="147601269">
      <w:bodyDiv w:val="1"/>
      <w:marLeft w:val="0"/>
      <w:marRight w:val="0"/>
      <w:marTop w:val="0"/>
      <w:marBottom w:val="0"/>
      <w:divBdr>
        <w:top w:val="none" w:sz="0" w:space="0" w:color="auto"/>
        <w:left w:val="none" w:sz="0" w:space="0" w:color="auto"/>
        <w:bottom w:val="none" w:sz="0" w:space="0" w:color="auto"/>
        <w:right w:val="none" w:sz="0" w:space="0" w:color="auto"/>
      </w:divBdr>
      <w:divsChild>
        <w:div w:id="1962572198">
          <w:marLeft w:val="0"/>
          <w:marRight w:val="0"/>
          <w:marTop w:val="0"/>
          <w:marBottom w:val="0"/>
          <w:divBdr>
            <w:top w:val="none" w:sz="0" w:space="0" w:color="auto"/>
            <w:left w:val="none" w:sz="0" w:space="0" w:color="auto"/>
            <w:bottom w:val="none" w:sz="0" w:space="0" w:color="auto"/>
            <w:right w:val="none" w:sz="0" w:space="0" w:color="auto"/>
          </w:divBdr>
          <w:divsChild>
            <w:div w:id="167256790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47750843">
      <w:bodyDiv w:val="1"/>
      <w:marLeft w:val="0"/>
      <w:marRight w:val="0"/>
      <w:marTop w:val="0"/>
      <w:marBottom w:val="0"/>
      <w:divBdr>
        <w:top w:val="none" w:sz="0" w:space="0" w:color="auto"/>
        <w:left w:val="none" w:sz="0" w:space="0" w:color="auto"/>
        <w:bottom w:val="none" w:sz="0" w:space="0" w:color="auto"/>
        <w:right w:val="none" w:sz="0" w:space="0" w:color="auto"/>
      </w:divBdr>
    </w:div>
    <w:div w:id="158885518">
      <w:bodyDiv w:val="1"/>
      <w:marLeft w:val="0"/>
      <w:marRight w:val="0"/>
      <w:marTop w:val="0"/>
      <w:marBottom w:val="0"/>
      <w:divBdr>
        <w:top w:val="none" w:sz="0" w:space="0" w:color="auto"/>
        <w:left w:val="none" w:sz="0" w:space="0" w:color="auto"/>
        <w:bottom w:val="none" w:sz="0" w:space="0" w:color="auto"/>
        <w:right w:val="none" w:sz="0" w:space="0" w:color="auto"/>
      </w:divBdr>
      <w:divsChild>
        <w:div w:id="1992636634">
          <w:marLeft w:val="0"/>
          <w:marRight w:val="0"/>
          <w:marTop w:val="0"/>
          <w:marBottom w:val="0"/>
          <w:divBdr>
            <w:top w:val="none" w:sz="0" w:space="0" w:color="auto"/>
            <w:left w:val="none" w:sz="0" w:space="0" w:color="auto"/>
            <w:bottom w:val="none" w:sz="0" w:space="0" w:color="auto"/>
            <w:right w:val="none" w:sz="0" w:space="0" w:color="auto"/>
          </w:divBdr>
          <w:divsChild>
            <w:div w:id="1261639241">
              <w:marLeft w:val="0"/>
              <w:marRight w:val="0"/>
              <w:marTop w:val="0"/>
              <w:marBottom w:val="0"/>
              <w:divBdr>
                <w:top w:val="none" w:sz="0" w:space="0" w:color="auto"/>
                <w:left w:val="none" w:sz="0" w:space="0" w:color="auto"/>
                <w:bottom w:val="none" w:sz="0" w:space="0" w:color="auto"/>
                <w:right w:val="none" w:sz="0" w:space="0" w:color="auto"/>
              </w:divBdr>
              <w:divsChild>
                <w:div w:id="1444883848">
                  <w:marLeft w:val="0"/>
                  <w:marRight w:val="0"/>
                  <w:marTop w:val="0"/>
                  <w:marBottom w:val="0"/>
                  <w:divBdr>
                    <w:top w:val="none" w:sz="0" w:space="0" w:color="auto"/>
                    <w:left w:val="none" w:sz="0" w:space="0" w:color="auto"/>
                    <w:bottom w:val="none" w:sz="0" w:space="0" w:color="auto"/>
                    <w:right w:val="none" w:sz="0" w:space="0" w:color="auto"/>
                  </w:divBdr>
                  <w:divsChild>
                    <w:div w:id="1979917934">
                      <w:marLeft w:val="0"/>
                      <w:marRight w:val="0"/>
                      <w:marTop w:val="0"/>
                      <w:marBottom w:val="0"/>
                      <w:divBdr>
                        <w:top w:val="none" w:sz="0" w:space="0" w:color="auto"/>
                        <w:left w:val="none" w:sz="0" w:space="0" w:color="auto"/>
                        <w:bottom w:val="none" w:sz="0" w:space="0" w:color="auto"/>
                        <w:right w:val="none" w:sz="0" w:space="0" w:color="auto"/>
                      </w:divBdr>
                      <w:divsChild>
                        <w:div w:id="74523667">
                          <w:marLeft w:val="0"/>
                          <w:marRight w:val="0"/>
                          <w:marTop w:val="0"/>
                          <w:marBottom w:val="0"/>
                          <w:divBdr>
                            <w:top w:val="none" w:sz="0" w:space="0" w:color="auto"/>
                            <w:left w:val="none" w:sz="0" w:space="0" w:color="auto"/>
                            <w:bottom w:val="none" w:sz="0" w:space="0" w:color="auto"/>
                            <w:right w:val="none" w:sz="0" w:space="0" w:color="auto"/>
                          </w:divBdr>
                          <w:divsChild>
                            <w:div w:id="616983853">
                              <w:marLeft w:val="0"/>
                              <w:marRight w:val="0"/>
                              <w:marTop w:val="0"/>
                              <w:marBottom w:val="0"/>
                              <w:divBdr>
                                <w:top w:val="none" w:sz="0" w:space="0" w:color="auto"/>
                                <w:left w:val="none" w:sz="0" w:space="0" w:color="auto"/>
                                <w:bottom w:val="none" w:sz="0" w:space="0" w:color="auto"/>
                                <w:right w:val="none" w:sz="0" w:space="0" w:color="auto"/>
                              </w:divBdr>
                              <w:divsChild>
                                <w:div w:id="133260740">
                                  <w:marLeft w:val="0"/>
                                  <w:marRight w:val="0"/>
                                  <w:marTop w:val="0"/>
                                  <w:marBottom w:val="0"/>
                                  <w:divBdr>
                                    <w:top w:val="none" w:sz="0" w:space="0" w:color="auto"/>
                                    <w:left w:val="none" w:sz="0" w:space="0" w:color="auto"/>
                                    <w:bottom w:val="none" w:sz="0" w:space="0" w:color="auto"/>
                                    <w:right w:val="none" w:sz="0" w:space="0" w:color="auto"/>
                                  </w:divBdr>
                                  <w:divsChild>
                                    <w:div w:id="195392718">
                                      <w:marLeft w:val="0"/>
                                      <w:marRight w:val="0"/>
                                      <w:marTop w:val="0"/>
                                      <w:marBottom w:val="0"/>
                                      <w:divBdr>
                                        <w:top w:val="none" w:sz="0" w:space="0" w:color="auto"/>
                                        <w:left w:val="none" w:sz="0" w:space="0" w:color="auto"/>
                                        <w:bottom w:val="none" w:sz="0" w:space="0" w:color="auto"/>
                                        <w:right w:val="none" w:sz="0" w:space="0" w:color="auto"/>
                                      </w:divBdr>
                                      <w:divsChild>
                                        <w:div w:id="1333874964">
                                          <w:marLeft w:val="0"/>
                                          <w:marRight w:val="0"/>
                                          <w:marTop w:val="0"/>
                                          <w:marBottom w:val="0"/>
                                          <w:divBdr>
                                            <w:top w:val="none" w:sz="0" w:space="0" w:color="auto"/>
                                            <w:left w:val="none" w:sz="0" w:space="0" w:color="auto"/>
                                            <w:bottom w:val="none" w:sz="0" w:space="0" w:color="auto"/>
                                            <w:right w:val="none" w:sz="0" w:space="0" w:color="auto"/>
                                          </w:divBdr>
                                          <w:divsChild>
                                            <w:div w:id="358311528">
                                              <w:marLeft w:val="0"/>
                                              <w:marRight w:val="0"/>
                                              <w:marTop w:val="0"/>
                                              <w:marBottom w:val="0"/>
                                              <w:divBdr>
                                                <w:top w:val="none" w:sz="0" w:space="0" w:color="auto"/>
                                                <w:left w:val="none" w:sz="0" w:space="0" w:color="auto"/>
                                                <w:bottom w:val="none" w:sz="0" w:space="0" w:color="auto"/>
                                                <w:right w:val="none" w:sz="0" w:space="0" w:color="auto"/>
                                              </w:divBdr>
                                              <w:divsChild>
                                                <w:div w:id="1579248228">
                                                  <w:marLeft w:val="0"/>
                                                  <w:marRight w:val="0"/>
                                                  <w:marTop w:val="0"/>
                                                  <w:marBottom w:val="0"/>
                                                  <w:divBdr>
                                                    <w:top w:val="none" w:sz="0" w:space="0" w:color="auto"/>
                                                    <w:left w:val="none" w:sz="0" w:space="0" w:color="auto"/>
                                                    <w:bottom w:val="none" w:sz="0" w:space="0" w:color="auto"/>
                                                    <w:right w:val="none" w:sz="0" w:space="0" w:color="auto"/>
                                                  </w:divBdr>
                                                  <w:divsChild>
                                                    <w:div w:id="1524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670709">
      <w:bodyDiv w:val="1"/>
      <w:marLeft w:val="0"/>
      <w:marRight w:val="0"/>
      <w:marTop w:val="0"/>
      <w:marBottom w:val="0"/>
      <w:divBdr>
        <w:top w:val="none" w:sz="0" w:space="0" w:color="auto"/>
        <w:left w:val="none" w:sz="0" w:space="0" w:color="auto"/>
        <w:bottom w:val="none" w:sz="0" w:space="0" w:color="auto"/>
        <w:right w:val="none" w:sz="0" w:space="0" w:color="auto"/>
      </w:divBdr>
    </w:div>
    <w:div w:id="173502435">
      <w:bodyDiv w:val="1"/>
      <w:marLeft w:val="0"/>
      <w:marRight w:val="0"/>
      <w:marTop w:val="0"/>
      <w:marBottom w:val="0"/>
      <w:divBdr>
        <w:top w:val="none" w:sz="0" w:space="0" w:color="auto"/>
        <w:left w:val="none" w:sz="0" w:space="0" w:color="auto"/>
        <w:bottom w:val="none" w:sz="0" w:space="0" w:color="auto"/>
        <w:right w:val="none" w:sz="0" w:space="0" w:color="auto"/>
      </w:divBdr>
      <w:divsChild>
        <w:div w:id="1063410091">
          <w:marLeft w:val="0"/>
          <w:marRight w:val="0"/>
          <w:marTop w:val="0"/>
          <w:marBottom w:val="0"/>
          <w:divBdr>
            <w:top w:val="none" w:sz="0" w:space="0" w:color="auto"/>
            <w:left w:val="none" w:sz="0" w:space="0" w:color="auto"/>
            <w:bottom w:val="none" w:sz="0" w:space="0" w:color="auto"/>
            <w:right w:val="none" w:sz="0" w:space="0" w:color="auto"/>
          </w:divBdr>
        </w:div>
      </w:divsChild>
    </w:div>
    <w:div w:id="176385995">
      <w:bodyDiv w:val="1"/>
      <w:marLeft w:val="0"/>
      <w:marRight w:val="0"/>
      <w:marTop w:val="0"/>
      <w:marBottom w:val="0"/>
      <w:divBdr>
        <w:top w:val="none" w:sz="0" w:space="0" w:color="auto"/>
        <w:left w:val="none" w:sz="0" w:space="0" w:color="auto"/>
        <w:bottom w:val="none" w:sz="0" w:space="0" w:color="auto"/>
        <w:right w:val="none" w:sz="0" w:space="0" w:color="auto"/>
      </w:divBdr>
    </w:div>
    <w:div w:id="183323160">
      <w:bodyDiv w:val="1"/>
      <w:marLeft w:val="0"/>
      <w:marRight w:val="0"/>
      <w:marTop w:val="0"/>
      <w:marBottom w:val="0"/>
      <w:divBdr>
        <w:top w:val="none" w:sz="0" w:space="0" w:color="auto"/>
        <w:left w:val="none" w:sz="0" w:space="0" w:color="auto"/>
        <w:bottom w:val="none" w:sz="0" w:space="0" w:color="auto"/>
        <w:right w:val="none" w:sz="0" w:space="0" w:color="auto"/>
      </w:divBdr>
      <w:divsChild>
        <w:div w:id="30348424">
          <w:marLeft w:val="0"/>
          <w:marRight w:val="0"/>
          <w:marTop w:val="0"/>
          <w:marBottom w:val="0"/>
          <w:divBdr>
            <w:top w:val="none" w:sz="0" w:space="0" w:color="auto"/>
            <w:left w:val="none" w:sz="0" w:space="0" w:color="auto"/>
            <w:bottom w:val="none" w:sz="0" w:space="0" w:color="auto"/>
            <w:right w:val="none" w:sz="0" w:space="0" w:color="auto"/>
          </w:divBdr>
        </w:div>
      </w:divsChild>
    </w:div>
    <w:div w:id="183983189">
      <w:bodyDiv w:val="1"/>
      <w:marLeft w:val="0"/>
      <w:marRight w:val="0"/>
      <w:marTop w:val="0"/>
      <w:marBottom w:val="0"/>
      <w:divBdr>
        <w:top w:val="none" w:sz="0" w:space="0" w:color="auto"/>
        <w:left w:val="none" w:sz="0" w:space="0" w:color="auto"/>
        <w:bottom w:val="none" w:sz="0" w:space="0" w:color="auto"/>
        <w:right w:val="none" w:sz="0" w:space="0" w:color="auto"/>
      </w:divBdr>
      <w:divsChild>
        <w:div w:id="342975946">
          <w:marLeft w:val="0"/>
          <w:marRight w:val="0"/>
          <w:marTop w:val="0"/>
          <w:marBottom w:val="0"/>
          <w:divBdr>
            <w:top w:val="none" w:sz="0" w:space="0" w:color="auto"/>
            <w:left w:val="none" w:sz="0" w:space="0" w:color="auto"/>
            <w:bottom w:val="none" w:sz="0" w:space="0" w:color="auto"/>
            <w:right w:val="none" w:sz="0" w:space="0" w:color="auto"/>
          </w:divBdr>
          <w:divsChild>
            <w:div w:id="601258710">
              <w:marLeft w:val="0"/>
              <w:marRight w:val="0"/>
              <w:marTop w:val="0"/>
              <w:marBottom w:val="0"/>
              <w:divBdr>
                <w:top w:val="none" w:sz="0" w:space="0" w:color="auto"/>
                <w:left w:val="none" w:sz="0" w:space="0" w:color="auto"/>
                <w:bottom w:val="none" w:sz="0" w:space="0" w:color="auto"/>
                <w:right w:val="none" w:sz="0" w:space="0" w:color="auto"/>
              </w:divBdr>
              <w:divsChild>
                <w:div w:id="1265304851">
                  <w:marLeft w:val="0"/>
                  <w:marRight w:val="0"/>
                  <w:marTop w:val="0"/>
                  <w:marBottom w:val="0"/>
                  <w:divBdr>
                    <w:top w:val="none" w:sz="0" w:space="0" w:color="auto"/>
                    <w:left w:val="none" w:sz="0" w:space="0" w:color="auto"/>
                    <w:bottom w:val="none" w:sz="0" w:space="0" w:color="auto"/>
                    <w:right w:val="none" w:sz="0" w:space="0" w:color="auto"/>
                  </w:divBdr>
                  <w:divsChild>
                    <w:div w:id="459496730">
                      <w:marLeft w:val="0"/>
                      <w:marRight w:val="0"/>
                      <w:marTop w:val="0"/>
                      <w:marBottom w:val="0"/>
                      <w:divBdr>
                        <w:top w:val="none" w:sz="0" w:space="0" w:color="auto"/>
                        <w:left w:val="none" w:sz="0" w:space="0" w:color="auto"/>
                        <w:bottom w:val="none" w:sz="0" w:space="0" w:color="auto"/>
                        <w:right w:val="none" w:sz="0" w:space="0" w:color="auto"/>
                      </w:divBdr>
                      <w:divsChild>
                        <w:div w:id="693189190">
                          <w:marLeft w:val="0"/>
                          <w:marRight w:val="0"/>
                          <w:marTop w:val="0"/>
                          <w:marBottom w:val="0"/>
                          <w:divBdr>
                            <w:top w:val="none" w:sz="0" w:space="0" w:color="auto"/>
                            <w:left w:val="none" w:sz="0" w:space="0" w:color="auto"/>
                            <w:bottom w:val="none" w:sz="0" w:space="0" w:color="auto"/>
                            <w:right w:val="none" w:sz="0" w:space="0" w:color="auto"/>
                          </w:divBdr>
                          <w:divsChild>
                            <w:div w:id="1172183146">
                              <w:marLeft w:val="0"/>
                              <w:marRight w:val="0"/>
                              <w:marTop w:val="0"/>
                              <w:marBottom w:val="0"/>
                              <w:divBdr>
                                <w:top w:val="none" w:sz="0" w:space="0" w:color="auto"/>
                                <w:left w:val="none" w:sz="0" w:space="0" w:color="auto"/>
                                <w:bottom w:val="none" w:sz="0" w:space="0" w:color="auto"/>
                                <w:right w:val="none" w:sz="0" w:space="0" w:color="auto"/>
                              </w:divBdr>
                              <w:divsChild>
                                <w:div w:id="1335570304">
                                  <w:marLeft w:val="0"/>
                                  <w:marRight w:val="0"/>
                                  <w:marTop w:val="0"/>
                                  <w:marBottom w:val="0"/>
                                  <w:divBdr>
                                    <w:top w:val="none" w:sz="0" w:space="0" w:color="auto"/>
                                    <w:left w:val="none" w:sz="0" w:space="0" w:color="auto"/>
                                    <w:bottom w:val="none" w:sz="0" w:space="0" w:color="auto"/>
                                    <w:right w:val="none" w:sz="0" w:space="0" w:color="auto"/>
                                  </w:divBdr>
                                  <w:divsChild>
                                    <w:div w:id="56130404">
                                      <w:marLeft w:val="0"/>
                                      <w:marRight w:val="0"/>
                                      <w:marTop w:val="0"/>
                                      <w:marBottom w:val="0"/>
                                      <w:divBdr>
                                        <w:top w:val="none" w:sz="0" w:space="0" w:color="auto"/>
                                        <w:left w:val="none" w:sz="0" w:space="0" w:color="auto"/>
                                        <w:bottom w:val="none" w:sz="0" w:space="0" w:color="auto"/>
                                        <w:right w:val="none" w:sz="0" w:space="0" w:color="auto"/>
                                      </w:divBdr>
                                      <w:divsChild>
                                        <w:div w:id="1726369360">
                                          <w:marLeft w:val="0"/>
                                          <w:marRight w:val="0"/>
                                          <w:marTop w:val="0"/>
                                          <w:marBottom w:val="0"/>
                                          <w:divBdr>
                                            <w:top w:val="none" w:sz="0" w:space="0" w:color="auto"/>
                                            <w:left w:val="none" w:sz="0" w:space="0" w:color="auto"/>
                                            <w:bottom w:val="none" w:sz="0" w:space="0" w:color="auto"/>
                                            <w:right w:val="none" w:sz="0" w:space="0" w:color="auto"/>
                                          </w:divBdr>
                                          <w:divsChild>
                                            <w:div w:id="1939482589">
                                              <w:marLeft w:val="0"/>
                                              <w:marRight w:val="0"/>
                                              <w:marTop w:val="0"/>
                                              <w:marBottom w:val="0"/>
                                              <w:divBdr>
                                                <w:top w:val="none" w:sz="0" w:space="0" w:color="auto"/>
                                                <w:left w:val="none" w:sz="0" w:space="0" w:color="auto"/>
                                                <w:bottom w:val="none" w:sz="0" w:space="0" w:color="auto"/>
                                                <w:right w:val="none" w:sz="0" w:space="0" w:color="auto"/>
                                              </w:divBdr>
                                              <w:divsChild>
                                                <w:div w:id="8245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532959">
      <w:bodyDiv w:val="1"/>
      <w:marLeft w:val="0"/>
      <w:marRight w:val="0"/>
      <w:marTop w:val="0"/>
      <w:marBottom w:val="0"/>
      <w:divBdr>
        <w:top w:val="none" w:sz="0" w:space="0" w:color="auto"/>
        <w:left w:val="none" w:sz="0" w:space="0" w:color="auto"/>
        <w:bottom w:val="none" w:sz="0" w:space="0" w:color="auto"/>
        <w:right w:val="none" w:sz="0" w:space="0" w:color="auto"/>
      </w:divBdr>
      <w:divsChild>
        <w:div w:id="578758515">
          <w:marLeft w:val="0"/>
          <w:marRight w:val="0"/>
          <w:marTop w:val="0"/>
          <w:marBottom w:val="0"/>
          <w:divBdr>
            <w:top w:val="none" w:sz="0" w:space="0" w:color="auto"/>
            <w:left w:val="none" w:sz="0" w:space="0" w:color="auto"/>
            <w:bottom w:val="none" w:sz="0" w:space="0" w:color="auto"/>
            <w:right w:val="none" w:sz="0" w:space="0" w:color="auto"/>
          </w:divBdr>
          <w:divsChild>
            <w:div w:id="849687406">
              <w:marLeft w:val="240"/>
              <w:marRight w:val="0"/>
              <w:marTop w:val="240"/>
              <w:marBottom w:val="240"/>
              <w:divBdr>
                <w:top w:val="none" w:sz="0" w:space="0" w:color="auto"/>
                <w:left w:val="none" w:sz="0" w:space="0" w:color="auto"/>
                <w:bottom w:val="none" w:sz="0" w:space="0" w:color="auto"/>
                <w:right w:val="none" w:sz="0" w:space="0" w:color="auto"/>
              </w:divBdr>
            </w:div>
            <w:div w:id="74600303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85798376">
      <w:bodyDiv w:val="1"/>
      <w:marLeft w:val="0"/>
      <w:marRight w:val="0"/>
      <w:marTop w:val="0"/>
      <w:marBottom w:val="0"/>
      <w:divBdr>
        <w:top w:val="none" w:sz="0" w:space="0" w:color="auto"/>
        <w:left w:val="none" w:sz="0" w:space="0" w:color="auto"/>
        <w:bottom w:val="none" w:sz="0" w:space="0" w:color="auto"/>
        <w:right w:val="none" w:sz="0" w:space="0" w:color="auto"/>
      </w:divBdr>
      <w:divsChild>
        <w:div w:id="422655220">
          <w:marLeft w:val="0"/>
          <w:marRight w:val="0"/>
          <w:marTop w:val="0"/>
          <w:marBottom w:val="0"/>
          <w:divBdr>
            <w:top w:val="none" w:sz="0" w:space="0" w:color="auto"/>
            <w:left w:val="none" w:sz="0" w:space="0" w:color="auto"/>
            <w:bottom w:val="none" w:sz="0" w:space="0" w:color="auto"/>
            <w:right w:val="none" w:sz="0" w:space="0" w:color="auto"/>
          </w:divBdr>
          <w:divsChild>
            <w:div w:id="117626398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88571242">
      <w:bodyDiv w:val="1"/>
      <w:marLeft w:val="0"/>
      <w:marRight w:val="0"/>
      <w:marTop w:val="0"/>
      <w:marBottom w:val="0"/>
      <w:divBdr>
        <w:top w:val="none" w:sz="0" w:space="0" w:color="auto"/>
        <w:left w:val="none" w:sz="0" w:space="0" w:color="auto"/>
        <w:bottom w:val="none" w:sz="0" w:space="0" w:color="auto"/>
        <w:right w:val="none" w:sz="0" w:space="0" w:color="auto"/>
      </w:divBdr>
      <w:divsChild>
        <w:div w:id="580256592">
          <w:marLeft w:val="240"/>
          <w:marRight w:val="0"/>
          <w:marTop w:val="240"/>
          <w:marBottom w:val="240"/>
          <w:divBdr>
            <w:top w:val="none" w:sz="0" w:space="0" w:color="auto"/>
            <w:left w:val="none" w:sz="0" w:space="0" w:color="auto"/>
            <w:bottom w:val="none" w:sz="0" w:space="0" w:color="auto"/>
            <w:right w:val="none" w:sz="0" w:space="0" w:color="auto"/>
          </w:divBdr>
        </w:div>
      </w:divsChild>
    </w:div>
    <w:div w:id="214128975">
      <w:bodyDiv w:val="1"/>
      <w:marLeft w:val="0"/>
      <w:marRight w:val="0"/>
      <w:marTop w:val="0"/>
      <w:marBottom w:val="0"/>
      <w:divBdr>
        <w:top w:val="none" w:sz="0" w:space="0" w:color="auto"/>
        <w:left w:val="none" w:sz="0" w:space="0" w:color="auto"/>
        <w:bottom w:val="none" w:sz="0" w:space="0" w:color="auto"/>
        <w:right w:val="none" w:sz="0" w:space="0" w:color="auto"/>
      </w:divBdr>
    </w:div>
    <w:div w:id="215899331">
      <w:bodyDiv w:val="1"/>
      <w:marLeft w:val="0"/>
      <w:marRight w:val="0"/>
      <w:marTop w:val="0"/>
      <w:marBottom w:val="0"/>
      <w:divBdr>
        <w:top w:val="none" w:sz="0" w:space="0" w:color="auto"/>
        <w:left w:val="none" w:sz="0" w:space="0" w:color="auto"/>
        <w:bottom w:val="none" w:sz="0" w:space="0" w:color="auto"/>
        <w:right w:val="none" w:sz="0" w:space="0" w:color="auto"/>
      </w:divBdr>
      <w:divsChild>
        <w:div w:id="7946675">
          <w:marLeft w:val="0"/>
          <w:marRight w:val="0"/>
          <w:marTop w:val="0"/>
          <w:marBottom w:val="0"/>
          <w:divBdr>
            <w:top w:val="none" w:sz="0" w:space="0" w:color="auto"/>
            <w:left w:val="none" w:sz="0" w:space="0" w:color="auto"/>
            <w:bottom w:val="none" w:sz="0" w:space="0" w:color="auto"/>
            <w:right w:val="none" w:sz="0" w:space="0" w:color="auto"/>
          </w:divBdr>
          <w:divsChild>
            <w:div w:id="1511604051">
              <w:marLeft w:val="0"/>
              <w:marRight w:val="0"/>
              <w:marTop w:val="0"/>
              <w:marBottom w:val="0"/>
              <w:divBdr>
                <w:top w:val="none" w:sz="0" w:space="0" w:color="auto"/>
                <w:left w:val="none" w:sz="0" w:space="0" w:color="auto"/>
                <w:bottom w:val="none" w:sz="0" w:space="0" w:color="auto"/>
                <w:right w:val="none" w:sz="0" w:space="0" w:color="auto"/>
              </w:divBdr>
              <w:divsChild>
                <w:div w:id="795029039">
                  <w:marLeft w:val="0"/>
                  <w:marRight w:val="0"/>
                  <w:marTop w:val="0"/>
                  <w:marBottom w:val="0"/>
                  <w:divBdr>
                    <w:top w:val="none" w:sz="0" w:space="0" w:color="auto"/>
                    <w:left w:val="none" w:sz="0" w:space="0" w:color="auto"/>
                    <w:bottom w:val="none" w:sz="0" w:space="0" w:color="auto"/>
                    <w:right w:val="none" w:sz="0" w:space="0" w:color="auto"/>
                  </w:divBdr>
                  <w:divsChild>
                    <w:div w:id="640502323">
                      <w:marLeft w:val="0"/>
                      <w:marRight w:val="0"/>
                      <w:marTop w:val="0"/>
                      <w:marBottom w:val="0"/>
                      <w:divBdr>
                        <w:top w:val="none" w:sz="0" w:space="0" w:color="auto"/>
                        <w:left w:val="none" w:sz="0" w:space="0" w:color="auto"/>
                        <w:bottom w:val="none" w:sz="0" w:space="0" w:color="auto"/>
                        <w:right w:val="none" w:sz="0" w:space="0" w:color="auto"/>
                      </w:divBdr>
                      <w:divsChild>
                        <w:div w:id="1682508561">
                          <w:marLeft w:val="0"/>
                          <w:marRight w:val="0"/>
                          <w:marTop w:val="0"/>
                          <w:marBottom w:val="0"/>
                          <w:divBdr>
                            <w:top w:val="none" w:sz="0" w:space="0" w:color="auto"/>
                            <w:left w:val="none" w:sz="0" w:space="0" w:color="auto"/>
                            <w:bottom w:val="none" w:sz="0" w:space="0" w:color="auto"/>
                            <w:right w:val="none" w:sz="0" w:space="0" w:color="auto"/>
                          </w:divBdr>
                          <w:divsChild>
                            <w:div w:id="1891528998">
                              <w:marLeft w:val="0"/>
                              <w:marRight w:val="0"/>
                              <w:marTop w:val="0"/>
                              <w:marBottom w:val="0"/>
                              <w:divBdr>
                                <w:top w:val="none" w:sz="0" w:space="0" w:color="auto"/>
                                <w:left w:val="none" w:sz="0" w:space="0" w:color="auto"/>
                                <w:bottom w:val="none" w:sz="0" w:space="0" w:color="auto"/>
                                <w:right w:val="none" w:sz="0" w:space="0" w:color="auto"/>
                              </w:divBdr>
                              <w:divsChild>
                                <w:div w:id="1484152174">
                                  <w:marLeft w:val="0"/>
                                  <w:marRight w:val="0"/>
                                  <w:marTop w:val="0"/>
                                  <w:marBottom w:val="0"/>
                                  <w:divBdr>
                                    <w:top w:val="none" w:sz="0" w:space="0" w:color="auto"/>
                                    <w:left w:val="none" w:sz="0" w:space="0" w:color="auto"/>
                                    <w:bottom w:val="none" w:sz="0" w:space="0" w:color="auto"/>
                                    <w:right w:val="none" w:sz="0" w:space="0" w:color="auto"/>
                                  </w:divBdr>
                                  <w:divsChild>
                                    <w:div w:id="1346056955">
                                      <w:marLeft w:val="0"/>
                                      <w:marRight w:val="0"/>
                                      <w:marTop w:val="0"/>
                                      <w:marBottom w:val="0"/>
                                      <w:divBdr>
                                        <w:top w:val="none" w:sz="0" w:space="0" w:color="auto"/>
                                        <w:left w:val="none" w:sz="0" w:space="0" w:color="auto"/>
                                        <w:bottom w:val="none" w:sz="0" w:space="0" w:color="auto"/>
                                        <w:right w:val="none" w:sz="0" w:space="0" w:color="auto"/>
                                      </w:divBdr>
                                      <w:divsChild>
                                        <w:div w:id="2124884617">
                                          <w:marLeft w:val="0"/>
                                          <w:marRight w:val="0"/>
                                          <w:marTop w:val="0"/>
                                          <w:marBottom w:val="0"/>
                                          <w:divBdr>
                                            <w:top w:val="none" w:sz="0" w:space="0" w:color="auto"/>
                                            <w:left w:val="none" w:sz="0" w:space="0" w:color="auto"/>
                                            <w:bottom w:val="none" w:sz="0" w:space="0" w:color="auto"/>
                                            <w:right w:val="none" w:sz="0" w:space="0" w:color="auto"/>
                                          </w:divBdr>
                                          <w:divsChild>
                                            <w:div w:id="1307466311">
                                              <w:marLeft w:val="0"/>
                                              <w:marRight w:val="0"/>
                                              <w:marTop w:val="0"/>
                                              <w:marBottom w:val="0"/>
                                              <w:divBdr>
                                                <w:top w:val="none" w:sz="0" w:space="0" w:color="auto"/>
                                                <w:left w:val="none" w:sz="0" w:space="0" w:color="auto"/>
                                                <w:bottom w:val="none" w:sz="0" w:space="0" w:color="auto"/>
                                                <w:right w:val="none" w:sz="0" w:space="0" w:color="auto"/>
                                              </w:divBdr>
                                              <w:divsChild>
                                                <w:div w:id="14271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30154">
      <w:bodyDiv w:val="1"/>
      <w:marLeft w:val="0"/>
      <w:marRight w:val="0"/>
      <w:marTop w:val="0"/>
      <w:marBottom w:val="0"/>
      <w:divBdr>
        <w:top w:val="none" w:sz="0" w:space="0" w:color="auto"/>
        <w:left w:val="none" w:sz="0" w:space="0" w:color="auto"/>
        <w:bottom w:val="none" w:sz="0" w:space="0" w:color="auto"/>
        <w:right w:val="none" w:sz="0" w:space="0" w:color="auto"/>
      </w:divBdr>
      <w:divsChild>
        <w:div w:id="799954914">
          <w:marLeft w:val="0"/>
          <w:marRight w:val="0"/>
          <w:marTop w:val="0"/>
          <w:marBottom w:val="0"/>
          <w:divBdr>
            <w:top w:val="none" w:sz="0" w:space="0" w:color="auto"/>
            <w:left w:val="none" w:sz="0" w:space="0" w:color="auto"/>
            <w:bottom w:val="none" w:sz="0" w:space="0" w:color="auto"/>
            <w:right w:val="none" w:sz="0" w:space="0" w:color="auto"/>
          </w:divBdr>
        </w:div>
      </w:divsChild>
    </w:div>
    <w:div w:id="227300903">
      <w:bodyDiv w:val="1"/>
      <w:marLeft w:val="0"/>
      <w:marRight w:val="0"/>
      <w:marTop w:val="0"/>
      <w:marBottom w:val="0"/>
      <w:divBdr>
        <w:top w:val="none" w:sz="0" w:space="0" w:color="auto"/>
        <w:left w:val="none" w:sz="0" w:space="0" w:color="auto"/>
        <w:bottom w:val="none" w:sz="0" w:space="0" w:color="auto"/>
        <w:right w:val="none" w:sz="0" w:space="0" w:color="auto"/>
      </w:divBdr>
      <w:divsChild>
        <w:div w:id="1377316103">
          <w:marLeft w:val="0"/>
          <w:marRight w:val="0"/>
          <w:marTop w:val="0"/>
          <w:marBottom w:val="0"/>
          <w:divBdr>
            <w:top w:val="none" w:sz="0" w:space="0" w:color="auto"/>
            <w:left w:val="none" w:sz="0" w:space="0" w:color="auto"/>
            <w:bottom w:val="none" w:sz="0" w:space="0" w:color="auto"/>
            <w:right w:val="none" w:sz="0" w:space="0" w:color="auto"/>
          </w:divBdr>
          <w:divsChild>
            <w:div w:id="537930720">
              <w:marLeft w:val="0"/>
              <w:marRight w:val="0"/>
              <w:marTop w:val="0"/>
              <w:marBottom w:val="0"/>
              <w:divBdr>
                <w:top w:val="none" w:sz="0" w:space="0" w:color="auto"/>
                <w:left w:val="none" w:sz="0" w:space="0" w:color="auto"/>
                <w:bottom w:val="none" w:sz="0" w:space="0" w:color="auto"/>
                <w:right w:val="none" w:sz="0" w:space="0" w:color="auto"/>
              </w:divBdr>
              <w:divsChild>
                <w:div w:id="1580675943">
                  <w:marLeft w:val="0"/>
                  <w:marRight w:val="0"/>
                  <w:marTop w:val="0"/>
                  <w:marBottom w:val="0"/>
                  <w:divBdr>
                    <w:top w:val="none" w:sz="0" w:space="0" w:color="auto"/>
                    <w:left w:val="none" w:sz="0" w:space="0" w:color="auto"/>
                    <w:bottom w:val="none" w:sz="0" w:space="0" w:color="auto"/>
                    <w:right w:val="none" w:sz="0" w:space="0" w:color="auto"/>
                  </w:divBdr>
                  <w:divsChild>
                    <w:div w:id="1655143108">
                      <w:marLeft w:val="0"/>
                      <w:marRight w:val="0"/>
                      <w:marTop w:val="0"/>
                      <w:marBottom w:val="0"/>
                      <w:divBdr>
                        <w:top w:val="none" w:sz="0" w:space="0" w:color="auto"/>
                        <w:left w:val="none" w:sz="0" w:space="0" w:color="auto"/>
                        <w:bottom w:val="none" w:sz="0" w:space="0" w:color="auto"/>
                        <w:right w:val="none" w:sz="0" w:space="0" w:color="auto"/>
                      </w:divBdr>
                      <w:divsChild>
                        <w:div w:id="1092897666">
                          <w:marLeft w:val="0"/>
                          <w:marRight w:val="0"/>
                          <w:marTop w:val="0"/>
                          <w:marBottom w:val="0"/>
                          <w:divBdr>
                            <w:top w:val="none" w:sz="0" w:space="0" w:color="auto"/>
                            <w:left w:val="none" w:sz="0" w:space="0" w:color="auto"/>
                            <w:bottom w:val="none" w:sz="0" w:space="0" w:color="auto"/>
                            <w:right w:val="none" w:sz="0" w:space="0" w:color="auto"/>
                          </w:divBdr>
                          <w:divsChild>
                            <w:div w:id="602804667">
                              <w:marLeft w:val="0"/>
                              <w:marRight w:val="0"/>
                              <w:marTop w:val="0"/>
                              <w:marBottom w:val="0"/>
                              <w:divBdr>
                                <w:top w:val="none" w:sz="0" w:space="0" w:color="auto"/>
                                <w:left w:val="none" w:sz="0" w:space="0" w:color="auto"/>
                                <w:bottom w:val="none" w:sz="0" w:space="0" w:color="auto"/>
                                <w:right w:val="none" w:sz="0" w:space="0" w:color="auto"/>
                              </w:divBdr>
                              <w:divsChild>
                                <w:div w:id="1862820174">
                                  <w:marLeft w:val="0"/>
                                  <w:marRight w:val="0"/>
                                  <w:marTop w:val="0"/>
                                  <w:marBottom w:val="0"/>
                                  <w:divBdr>
                                    <w:top w:val="none" w:sz="0" w:space="0" w:color="auto"/>
                                    <w:left w:val="none" w:sz="0" w:space="0" w:color="auto"/>
                                    <w:bottom w:val="none" w:sz="0" w:space="0" w:color="auto"/>
                                    <w:right w:val="none" w:sz="0" w:space="0" w:color="auto"/>
                                  </w:divBdr>
                                  <w:divsChild>
                                    <w:div w:id="1964117833">
                                      <w:marLeft w:val="0"/>
                                      <w:marRight w:val="0"/>
                                      <w:marTop w:val="0"/>
                                      <w:marBottom w:val="0"/>
                                      <w:divBdr>
                                        <w:top w:val="none" w:sz="0" w:space="0" w:color="auto"/>
                                        <w:left w:val="none" w:sz="0" w:space="0" w:color="auto"/>
                                        <w:bottom w:val="none" w:sz="0" w:space="0" w:color="auto"/>
                                        <w:right w:val="none" w:sz="0" w:space="0" w:color="auto"/>
                                      </w:divBdr>
                                      <w:divsChild>
                                        <w:div w:id="1048144653">
                                          <w:marLeft w:val="0"/>
                                          <w:marRight w:val="0"/>
                                          <w:marTop w:val="0"/>
                                          <w:marBottom w:val="0"/>
                                          <w:divBdr>
                                            <w:top w:val="none" w:sz="0" w:space="0" w:color="auto"/>
                                            <w:left w:val="none" w:sz="0" w:space="0" w:color="auto"/>
                                            <w:bottom w:val="none" w:sz="0" w:space="0" w:color="auto"/>
                                            <w:right w:val="none" w:sz="0" w:space="0" w:color="auto"/>
                                          </w:divBdr>
                                          <w:divsChild>
                                            <w:div w:id="1805805984">
                                              <w:marLeft w:val="0"/>
                                              <w:marRight w:val="0"/>
                                              <w:marTop w:val="0"/>
                                              <w:marBottom w:val="0"/>
                                              <w:divBdr>
                                                <w:top w:val="none" w:sz="0" w:space="0" w:color="auto"/>
                                                <w:left w:val="none" w:sz="0" w:space="0" w:color="auto"/>
                                                <w:bottom w:val="none" w:sz="0" w:space="0" w:color="auto"/>
                                                <w:right w:val="none" w:sz="0" w:space="0" w:color="auto"/>
                                              </w:divBdr>
                                              <w:divsChild>
                                                <w:div w:id="9862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7426466">
      <w:bodyDiv w:val="1"/>
      <w:marLeft w:val="0"/>
      <w:marRight w:val="0"/>
      <w:marTop w:val="0"/>
      <w:marBottom w:val="0"/>
      <w:divBdr>
        <w:top w:val="none" w:sz="0" w:space="0" w:color="auto"/>
        <w:left w:val="none" w:sz="0" w:space="0" w:color="auto"/>
        <w:bottom w:val="none" w:sz="0" w:space="0" w:color="auto"/>
        <w:right w:val="none" w:sz="0" w:space="0" w:color="auto"/>
      </w:divBdr>
      <w:divsChild>
        <w:div w:id="385837394">
          <w:marLeft w:val="0"/>
          <w:marRight w:val="0"/>
          <w:marTop w:val="0"/>
          <w:marBottom w:val="0"/>
          <w:divBdr>
            <w:top w:val="none" w:sz="0" w:space="0" w:color="auto"/>
            <w:left w:val="none" w:sz="0" w:space="0" w:color="auto"/>
            <w:bottom w:val="none" w:sz="0" w:space="0" w:color="auto"/>
            <w:right w:val="none" w:sz="0" w:space="0" w:color="auto"/>
          </w:divBdr>
          <w:divsChild>
            <w:div w:id="174352390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249000534">
      <w:bodyDiv w:val="1"/>
      <w:marLeft w:val="0"/>
      <w:marRight w:val="0"/>
      <w:marTop w:val="0"/>
      <w:marBottom w:val="0"/>
      <w:divBdr>
        <w:top w:val="none" w:sz="0" w:space="0" w:color="auto"/>
        <w:left w:val="none" w:sz="0" w:space="0" w:color="auto"/>
        <w:bottom w:val="none" w:sz="0" w:space="0" w:color="auto"/>
        <w:right w:val="none" w:sz="0" w:space="0" w:color="auto"/>
      </w:divBdr>
      <w:divsChild>
        <w:div w:id="1287850268">
          <w:marLeft w:val="0"/>
          <w:marRight w:val="0"/>
          <w:marTop w:val="0"/>
          <w:marBottom w:val="0"/>
          <w:divBdr>
            <w:top w:val="none" w:sz="0" w:space="0" w:color="auto"/>
            <w:left w:val="none" w:sz="0" w:space="0" w:color="auto"/>
            <w:bottom w:val="none" w:sz="0" w:space="0" w:color="auto"/>
            <w:right w:val="none" w:sz="0" w:space="0" w:color="auto"/>
          </w:divBdr>
          <w:divsChild>
            <w:div w:id="671028144">
              <w:marLeft w:val="0"/>
              <w:marRight w:val="0"/>
              <w:marTop w:val="0"/>
              <w:marBottom w:val="0"/>
              <w:divBdr>
                <w:top w:val="none" w:sz="0" w:space="0" w:color="auto"/>
                <w:left w:val="none" w:sz="0" w:space="0" w:color="auto"/>
                <w:bottom w:val="none" w:sz="0" w:space="0" w:color="auto"/>
                <w:right w:val="none" w:sz="0" w:space="0" w:color="auto"/>
              </w:divBdr>
              <w:divsChild>
                <w:div w:id="1390615418">
                  <w:marLeft w:val="0"/>
                  <w:marRight w:val="0"/>
                  <w:marTop w:val="0"/>
                  <w:marBottom w:val="0"/>
                  <w:divBdr>
                    <w:top w:val="none" w:sz="0" w:space="0" w:color="auto"/>
                    <w:left w:val="none" w:sz="0" w:space="0" w:color="auto"/>
                    <w:bottom w:val="none" w:sz="0" w:space="0" w:color="auto"/>
                    <w:right w:val="none" w:sz="0" w:space="0" w:color="auto"/>
                  </w:divBdr>
                  <w:divsChild>
                    <w:div w:id="634606123">
                      <w:marLeft w:val="0"/>
                      <w:marRight w:val="0"/>
                      <w:marTop w:val="0"/>
                      <w:marBottom w:val="0"/>
                      <w:divBdr>
                        <w:top w:val="none" w:sz="0" w:space="0" w:color="auto"/>
                        <w:left w:val="none" w:sz="0" w:space="0" w:color="auto"/>
                        <w:bottom w:val="none" w:sz="0" w:space="0" w:color="auto"/>
                        <w:right w:val="none" w:sz="0" w:space="0" w:color="auto"/>
                      </w:divBdr>
                      <w:divsChild>
                        <w:div w:id="176968287">
                          <w:marLeft w:val="0"/>
                          <w:marRight w:val="0"/>
                          <w:marTop w:val="0"/>
                          <w:marBottom w:val="0"/>
                          <w:divBdr>
                            <w:top w:val="none" w:sz="0" w:space="0" w:color="auto"/>
                            <w:left w:val="none" w:sz="0" w:space="0" w:color="auto"/>
                            <w:bottom w:val="none" w:sz="0" w:space="0" w:color="auto"/>
                            <w:right w:val="none" w:sz="0" w:space="0" w:color="auto"/>
                          </w:divBdr>
                          <w:divsChild>
                            <w:div w:id="2099019555">
                              <w:marLeft w:val="0"/>
                              <w:marRight w:val="0"/>
                              <w:marTop w:val="0"/>
                              <w:marBottom w:val="0"/>
                              <w:divBdr>
                                <w:top w:val="none" w:sz="0" w:space="0" w:color="auto"/>
                                <w:left w:val="none" w:sz="0" w:space="0" w:color="auto"/>
                                <w:bottom w:val="none" w:sz="0" w:space="0" w:color="auto"/>
                                <w:right w:val="none" w:sz="0" w:space="0" w:color="auto"/>
                              </w:divBdr>
                              <w:divsChild>
                                <w:div w:id="1938514764">
                                  <w:marLeft w:val="0"/>
                                  <w:marRight w:val="0"/>
                                  <w:marTop w:val="0"/>
                                  <w:marBottom w:val="0"/>
                                  <w:divBdr>
                                    <w:top w:val="none" w:sz="0" w:space="0" w:color="auto"/>
                                    <w:left w:val="none" w:sz="0" w:space="0" w:color="auto"/>
                                    <w:bottom w:val="none" w:sz="0" w:space="0" w:color="auto"/>
                                    <w:right w:val="none" w:sz="0" w:space="0" w:color="auto"/>
                                  </w:divBdr>
                                  <w:divsChild>
                                    <w:div w:id="1547252547">
                                      <w:marLeft w:val="0"/>
                                      <w:marRight w:val="0"/>
                                      <w:marTop w:val="0"/>
                                      <w:marBottom w:val="0"/>
                                      <w:divBdr>
                                        <w:top w:val="none" w:sz="0" w:space="0" w:color="auto"/>
                                        <w:left w:val="none" w:sz="0" w:space="0" w:color="auto"/>
                                        <w:bottom w:val="none" w:sz="0" w:space="0" w:color="auto"/>
                                        <w:right w:val="none" w:sz="0" w:space="0" w:color="auto"/>
                                      </w:divBdr>
                                      <w:divsChild>
                                        <w:div w:id="2024669894">
                                          <w:marLeft w:val="0"/>
                                          <w:marRight w:val="0"/>
                                          <w:marTop w:val="0"/>
                                          <w:marBottom w:val="0"/>
                                          <w:divBdr>
                                            <w:top w:val="none" w:sz="0" w:space="0" w:color="auto"/>
                                            <w:left w:val="none" w:sz="0" w:space="0" w:color="auto"/>
                                            <w:bottom w:val="none" w:sz="0" w:space="0" w:color="auto"/>
                                            <w:right w:val="none" w:sz="0" w:space="0" w:color="auto"/>
                                          </w:divBdr>
                                          <w:divsChild>
                                            <w:div w:id="1091660210">
                                              <w:marLeft w:val="0"/>
                                              <w:marRight w:val="0"/>
                                              <w:marTop w:val="0"/>
                                              <w:marBottom w:val="0"/>
                                              <w:divBdr>
                                                <w:top w:val="none" w:sz="0" w:space="0" w:color="auto"/>
                                                <w:left w:val="none" w:sz="0" w:space="0" w:color="auto"/>
                                                <w:bottom w:val="none" w:sz="0" w:space="0" w:color="auto"/>
                                                <w:right w:val="none" w:sz="0" w:space="0" w:color="auto"/>
                                              </w:divBdr>
                                              <w:divsChild>
                                                <w:div w:id="5067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2230782">
      <w:bodyDiv w:val="1"/>
      <w:marLeft w:val="0"/>
      <w:marRight w:val="0"/>
      <w:marTop w:val="0"/>
      <w:marBottom w:val="0"/>
      <w:divBdr>
        <w:top w:val="none" w:sz="0" w:space="0" w:color="auto"/>
        <w:left w:val="none" w:sz="0" w:space="0" w:color="auto"/>
        <w:bottom w:val="none" w:sz="0" w:space="0" w:color="auto"/>
        <w:right w:val="none" w:sz="0" w:space="0" w:color="auto"/>
      </w:divBdr>
    </w:div>
    <w:div w:id="264653021">
      <w:bodyDiv w:val="1"/>
      <w:marLeft w:val="0"/>
      <w:marRight w:val="0"/>
      <w:marTop w:val="0"/>
      <w:marBottom w:val="0"/>
      <w:divBdr>
        <w:top w:val="none" w:sz="0" w:space="0" w:color="auto"/>
        <w:left w:val="none" w:sz="0" w:space="0" w:color="auto"/>
        <w:bottom w:val="none" w:sz="0" w:space="0" w:color="auto"/>
        <w:right w:val="none" w:sz="0" w:space="0" w:color="auto"/>
      </w:divBdr>
    </w:div>
    <w:div w:id="284780231">
      <w:bodyDiv w:val="1"/>
      <w:marLeft w:val="0"/>
      <w:marRight w:val="0"/>
      <w:marTop w:val="0"/>
      <w:marBottom w:val="0"/>
      <w:divBdr>
        <w:top w:val="none" w:sz="0" w:space="0" w:color="auto"/>
        <w:left w:val="none" w:sz="0" w:space="0" w:color="auto"/>
        <w:bottom w:val="none" w:sz="0" w:space="0" w:color="auto"/>
        <w:right w:val="none" w:sz="0" w:space="0" w:color="auto"/>
      </w:divBdr>
      <w:divsChild>
        <w:div w:id="1385131013">
          <w:marLeft w:val="0"/>
          <w:marRight w:val="0"/>
          <w:marTop w:val="0"/>
          <w:marBottom w:val="0"/>
          <w:divBdr>
            <w:top w:val="none" w:sz="0" w:space="0" w:color="auto"/>
            <w:left w:val="none" w:sz="0" w:space="0" w:color="auto"/>
            <w:bottom w:val="none" w:sz="0" w:space="0" w:color="auto"/>
            <w:right w:val="none" w:sz="0" w:space="0" w:color="auto"/>
          </w:divBdr>
        </w:div>
      </w:divsChild>
    </w:div>
    <w:div w:id="300228264">
      <w:bodyDiv w:val="1"/>
      <w:marLeft w:val="0"/>
      <w:marRight w:val="0"/>
      <w:marTop w:val="0"/>
      <w:marBottom w:val="0"/>
      <w:divBdr>
        <w:top w:val="none" w:sz="0" w:space="0" w:color="auto"/>
        <w:left w:val="none" w:sz="0" w:space="0" w:color="auto"/>
        <w:bottom w:val="none" w:sz="0" w:space="0" w:color="auto"/>
        <w:right w:val="none" w:sz="0" w:space="0" w:color="auto"/>
      </w:divBdr>
      <w:divsChild>
        <w:div w:id="14769799">
          <w:marLeft w:val="0"/>
          <w:marRight w:val="0"/>
          <w:marTop w:val="0"/>
          <w:marBottom w:val="0"/>
          <w:divBdr>
            <w:top w:val="none" w:sz="0" w:space="0" w:color="auto"/>
            <w:left w:val="none" w:sz="0" w:space="0" w:color="auto"/>
            <w:bottom w:val="none" w:sz="0" w:space="0" w:color="auto"/>
            <w:right w:val="none" w:sz="0" w:space="0" w:color="auto"/>
          </w:divBdr>
          <w:divsChild>
            <w:div w:id="2007703491">
              <w:marLeft w:val="0"/>
              <w:marRight w:val="0"/>
              <w:marTop w:val="0"/>
              <w:marBottom w:val="0"/>
              <w:divBdr>
                <w:top w:val="none" w:sz="0" w:space="0" w:color="auto"/>
                <w:left w:val="none" w:sz="0" w:space="0" w:color="auto"/>
                <w:bottom w:val="none" w:sz="0" w:space="0" w:color="auto"/>
                <w:right w:val="none" w:sz="0" w:space="0" w:color="auto"/>
              </w:divBdr>
              <w:divsChild>
                <w:div w:id="628898146">
                  <w:marLeft w:val="0"/>
                  <w:marRight w:val="0"/>
                  <w:marTop w:val="0"/>
                  <w:marBottom w:val="0"/>
                  <w:divBdr>
                    <w:top w:val="none" w:sz="0" w:space="0" w:color="auto"/>
                    <w:left w:val="none" w:sz="0" w:space="0" w:color="auto"/>
                    <w:bottom w:val="none" w:sz="0" w:space="0" w:color="auto"/>
                    <w:right w:val="none" w:sz="0" w:space="0" w:color="auto"/>
                  </w:divBdr>
                  <w:divsChild>
                    <w:div w:id="61097796">
                      <w:marLeft w:val="0"/>
                      <w:marRight w:val="0"/>
                      <w:marTop w:val="0"/>
                      <w:marBottom w:val="0"/>
                      <w:divBdr>
                        <w:top w:val="none" w:sz="0" w:space="0" w:color="auto"/>
                        <w:left w:val="none" w:sz="0" w:space="0" w:color="auto"/>
                        <w:bottom w:val="none" w:sz="0" w:space="0" w:color="auto"/>
                        <w:right w:val="none" w:sz="0" w:space="0" w:color="auto"/>
                      </w:divBdr>
                      <w:divsChild>
                        <w:div w:id="846673760">
                          <w:marLeft w:val="0"/>
                          <w:marRight w:val="0"/>
                          <w:marTop w:val="0"/>
                          <w:marBottom w:val="0"/>
                          <w:divBdr>
                            <w:top w:val="none" w:sz="0" w:space="0" w:color="auto"/>
                            <w:left w:val="none" w:sz="0" w:space="0" w:color="auto"/>
                            <w:bottom w:val="none" w:sz="0" w:space="0" w:color="auto"/>
                            <w:right w:val="none" w:sz="0" w:space="0" w:color="auto"/>
                          </w:divBdr>
                          <w:divsChild>
                            <w:div w:id="1883976745">
                              <w:marLeft w:val="0"/>
                              <w:marRight w:val="0"/>
                              <w:marTop w:val="0"/>
                              <w:marBottom w:val="0"/>
                              <w:divBdr>
                                <w:top w:val="none" w:sz="0" w:space="0" w:color="auto"/>
                                <w:left w:val="none" w:sz="0" w:space="0" w:color="auto"/>
                                <w:bottom w:val="none" w:sz="0" w:space="0" w:color="auto"/>
                                <w:right w:val="none" w:sz="0" w:space="0" w:color="auto"/>
                              </w:divBdr>
                              <w:divsChild>
                                <w:div w:id="1158574344">
                                  <w:marLeft w:val="0"/>
                                  <w:marRight w:val="0"/>
                                  <w:marTop w:val="0"/>
                                  <w:marBottom w:val="0"/>
                                  <w:divBdr>
                                    <w:top w:val="none" w:sz="0" w:space="0" w:color="auto"/>
                                    <w:left w:val="none" w:sz="0" w:space="0" w:color="auto"/>
                                    <w:bottom w:val="none" w:sz="0" w:space="0" w:color="auto"/>
                                    <w:right w:val="none" w:sz="0" w:space="0" w:color="auto"/>
                                  </w:divBdr>
                                  <w:divsChild>
                                    <w:div w:id="456948343">
                                      <w:marLeft w:val="0"/>
                                      <w:marRight w:val="0"/>
                                      <w:marTop w:val="0"/>
                                      <w:marBottom w:val="0"/>
                                      <w:divBdr>
                                        <w:top w:val="none" w:sz="0" w:space="0" w:color="auto"/>
                                        <w:left w:val="none" w:sz="0" w:space="0" w:color="auto"/>
                                        <w:bottom w:val="none" w:sz="0" w:space="0" w:color="auto"/>
                                        <w:right w:val="none" w:sz="0" w:space="0" w:color="auto"/>
                                      </w:divBdr>
                                      <w:divsChild>
                                        <w:div w:id="1507212279">
                                          <w:marLeft w:val="0"/>
                                          <w:marRight w:val="0"/>
                                          <w:marTop w:val="0"/>
                                          <w:marBottom w:val="0"/>
                                          <w:divBdr>
                                            <w:top w:val="none" w:sz="0" w:space="0" w:color="auto"/>
                                            <w:left w:val="none" w:sz="0" w:space="0" w:color="auto"/>
                                            <w:bottom w:val="none" w:sz="0" w:space="0" w:color="auto"/>
                                            <w:right w:val="none" w:sz="0" w:space="0" w:color="auto"/>
                                          </w:divBdr>
                                          <w:divsChild>
                                            <w:div w:id="1234044674">
                                              <w:marLeft w:val="0"/>
                                              <w:marRight w:val="0"/>
                                              <w:marTop w:val="0"/>
                                              <w:marBottom w:val="0"/>
                                              <w:divBdr>
                                                <w:top w:val="none" w:sz="0" w:space="0" w:color="auto"/>
                                                <w:left w:val="none" w:sz="0" w:space="0" w:color="auto"/>
                                                <w:bottom w:val="none" w:sz="0" w:space="0" w:color="auto"/>
                                                <w:right w:val="none" w:sz="0" w:space="0" w:color="auto"/>
                                              </w:divBdr>
                                              <w:divsChild>
                                                <w:div w:id="180509584">
                                                  <w:marLeft w:val="0"/>
                                                  <w:marRight w:val="0"/>
                                                  <w:marTop w:val="0"/>
                                                  <w:marBottom w:val="0"/>
                                                  <w:divBdr>
                                                    <w:top w:val="none" w:sz="0" w:space="0" w:color="auto"/>
                                                    <w:left w:val="none" w:sz="0" w:space="0" w:color="auto"/>
                                                    <w:bottom w:val="none" w:sz="0" w:space="0" w:color="auto"/>
                                                    <w:right w:val="none" w:sz="0" w:space="0" w:color="auto"/>
                                                  </w:divBdr>
                                                  <w:divsChild>
                                                    <w:div w:id="923220988">
                                                      <w:marLeft w:val="0"/>
                                                      <w:marRight w:val="0"/>
                                                      <w:marTop w:val="0"/>
                                                      <w:marBottom w:val="0"/>
                                                      <w:divBdr>
                                                        <w:top w:val="none" w:sz="0" w:space="0" w:color="auto"/>
                                                        <w:left w:val="none" w:sz="0" w:space="0" w:color="auto"/>
                                                        <w:bottom w:val="none" w:sz="0" w:space="0" w:color="auto"/>
                                                        <w:right w:val="none" w:sz="0" w:space="0" w:color="auto"/>
                                                      </w:divBdr>
                                                    </w:div>
                                                    <w:div w:id="1210997343">
                                                      <w:marLeft w:val="0"/>
                                                      <w:marRight w:val="0"/>
                                                      <w:marTop w:val="0"/>
                                                      <w:marBottom w:val="0"/>
                                                      <w:divBdr>
                                                        <w:top w:val="none" w:sz="0" w:space="0" w:color="auto"/>
                                                        <w:left w:val="none" w:sz="0" w:space="0" w:color="auto"/>
                                                        <w:bottom w:val="none" w:sz="0" w:space="0" w:color="auto"/>
                                                        <w:right w:val="none" w:sz="0" w:space="0" w:color="auto"/>
                                                      </w:divBdr>
                                                      <w:divsChild>
                                                        <w:div w:id="980311544">
                                                          <w:marLeft w:val="0"/>
                                                          <w:marRight w:val="0"/>
                                                          <w:marTop w:val="0"/>
                                                          <w:marBottom w:val="0"/>
                                                          <w:divBdr>
                                                            <w:top w:val="none" w:sz="0" w:space="0" w:color="auto"/>
                                                            <w:left w:val="none" w:sz="0" w:space="0" w:color="auto"/>
                                                            <w:bottom w:val="none" w:sz="0" w:space="0" w:color="auto"/>
                                                            <w:right w:val="none" w:sz="0" w:space="0" w:color="auto"/>
                                                          </w:divBdr>
                                                        </w:div>
                                                        <w:div w:id="680858414">
                                                          <w:marLeft w:val="0"/>
                                                          <w:marRight w:val="0"/>
                                                          <w:marTop w:val="0"/>
                                                          <w:marBottom w:val="0"/>
                                                          <w:divBdr>
                                                            <w:top w:val="none" w:sz="0" w:space="0" w:color="auto"/>
                                                            <w:left w:val="none" w:sz="0" w:space="0" w:color="auto"/>
                                                            <w:bottom w:val="none" w:sz="0" w:space="0" w:color="auto"/>
                                                            <w:right w:val="none" w:sz="0" w:space="0" w:color="auto"/>
                                                          </w:divBdr>
                                                        </w:div>
                                                        <w:div w:id="121273168">
                                                          <w:marLeft w:val="0"/>
                                                          <w:marRight w:val="0"/>
                                                          <w:marTop w:val="0"/>
                                                          <w:marBottom w:val="0"/>
                                                          <w:divBdr>
                                                            <w:top w:val="none" w:sz="0" w:space="0" w:color="auto"/>
                                                            <w:left w:val="none" w:sz="0" w:space="0" w:color="auto"/>
                                                            <w:bottom w:val="none" w:sz="0" w:space="0" w:color="auto"/>
                                                            <w:right w:val="none" w:sz="0" w:space="0" w:color="auto"/>
                                                          </w:divBdr>
                                                        </w:div>
                                                        <w:div w:id="11559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5187527">
      <w:bodyDiv w:val="1"/>
      <w:marLeft w:val="0"/>
      <w:marRight w:val="0"/>
      <w:marTop w:val="0"/>
      <w:marBottom w:val="0"/>
      <w:divBdr>
        <w:top w:val="none" w:sz="0" w:space="0" w:color="auto"/>
        <w:left w:val="none" w:sz="0" w:space="0" w:color="auto"/>
        <w:bottom w:val="none" w:sz="0" w:space="0" w:color="auto"/>
        <w:right w:val="none" w:sz="0" w:space="0" w:color="auto"/>
      </w:divBdr>
      <w:divsChild>
        <w:div w:id="1384215330">
          <w:marLeft w:val="0"/>
          <w:marRight w:val="0"/>
          <w:marTop w:val="0"/>
          <w:marBottom w:val="0"/>
          <w:divBdr>
            <w:top w:val="none" w:sz="0" w:space="0" w:color="auto"/>
            <w:left w:val="none" w:sz="0" w:space="0" w:color="auto"/>
            <w:bottom w:val="none" w:sz="0" w:space="0" w:color="auto"/>
            <w:right w:val="none" w:sz="0" w:space="0" w:color="auto"/>
          </w:divBdr>
          <w:divsChild>
            <w:div w:id="2047487748">
              <w:marLeft w:val="0"/>
              <w:marRight w:val="0"/>
              <w:marTop w:val="0"/>
              <w:marBottom w:val="0"/>
              <w:divBdr>
                <w:top w:val="none" w:sz="0" w:space="0" w:color="auto"/>
                <w:left w:val="none" w:sz="0" w:space="0" w:color="auto"/>
                <w:bottom w:val="none" w:sz="0" w:space="0" w:color="auto"/>
                <w:right w:val="none" w:sz="0" w:space="0" w:color="auto"/>
              </w:divBdr>
              <w:divsChild>
                <w:div w:id="1655253989">
                  <w:marLeft w:val="0"/>
                  <w:marRight w:val="0"/>
                  <w:marTop w:val="0"/>
                  <w:marBottom w:val="0"/>
                  <w:divBdr>
                    <w:top w:val="none" w:sz="0" w:space="0" w:color="auto"/>
                    <w:left w:val="none" w:sz="0" w:space="0" w:color="auto"/>
                    <w:bottom w:val="none" w:sz="0" w:space="0" w:color="auto"/>
                    <w:right w:val="none" w:sz="0" w:space="0" w:color="auto"/>
                  </w:divBdr>
                  <w:divsChild>
                    <w:div w:id="317155808">
                      <w:marLeft w:val="0"/>
                      <w:marRight w:val="0"/>
                      <w:marTop w:val="0"/>
                      <w:marBottom w:val="0"/>
                      <w:divBdr>
                        <w:top w:val="none" w:sz="0" w:space="0" w:color="auto"/>
                        <w:left w:val="none" w:sz="0" w:space="0" w:color="auto"/>
                        <w:bottom w:val="none" w:sz="0" w:space="0" w:color="auto"/>
                        <w:right w:val="none" w:sz="0" w:space="0" w:color="auto"/>
                      </w:divBdr>
                      <w:divsChild>
                        <w:div w:id="1705326299">
                          <w:marLeft w:val="0"/>
                          <w:marRight w:val="0"/>
                          <w:marTop w:val="0"/>
                          <w:marBottom w:val="0"/>
                          <w:divBdr>
                            <w:top w:val="none" w:sz="0" w:space="0" w:color="auto"/>
                            <w:left w:val="none" w:sz="0" w:space="0" w:color="auto"/>
                            <w:bottom w:val="none" w:sz="0" w:space="0" w:color="auto"/>
                            <w:right w:val="none" w:sz="0" w:space="0" w:color="auto"/>
                          </w:divBdr>
                          <w:divsChild>
                            <w:div w:id="1321230422">
                              <w:marLeft w:val="0"/>
                              <w:marRight w:val="0"/>
                              <w:marTop w:val="0"/>
                              <w:marBottom w:val="0"/>
                              <w:divBdr>
                                <w:top w:val="none" w:sz="0" w:space="0" w:color="auto"/>
                                <w:left w:val="none" w:sz="0" w:space="0" w:color="auto"/>
                                <w:bottom w:val="none" w:sz="0" w:space="0" w:color="auto"/>
                                <w:right w:val="none" w:sz="0" w:space="0" w:color="auto"/>
                              </w:divBdr>
                              <w:divsChild>
                                <w:div w:id="834959394">
                                  <w:marLeft w:val="0"/>
                                  <w:marRight w:val="0"/>
                                  <w:marTop w:val="0"/>
                                  <w:marBottom w:val="0"/>
                                  <w:divBdr>
                                    <w:top w:val="none" w:sz="0" w:space="0" w:color="auto"/>
                                    <w:left w:val="none" w:sz="0" w:space="0" w:color="auto"/>
                                    <w:bottom w:val="none" w:sz="0" w:space="0" w:color="auto"/>
                                    <w:right w:val="none" w:sz="0" w:space="0" w:color="auto"/>
                                  </w:divBdr>
                                  <w:divsChild>
                                    <w:div w:id="68891628">
                                      <w:marLeft w:val="0"/>
                                      <w:marRight w:val="0"/>
                                      <w:marTop w:val="0"/>
                                      <w:marBottom w:val="0"/>
                                      <w:divBdr>
                                        <w:top w:val="none" w:sz="0" w:space="0" w:color="auto"/>
                                        <w:left w:val="none" w:sz="0" w:space="0" w:color="auto"/>
                                        <w:bottom w:val="none" w:sz="0" w:space="0" w:color="auto"/>
                                        <w:right w:val="none" w:sz="0" w:space="0" w:color="auto"/>
                                      </w:divBdr>
                                      <w:divsChild>
                                        <w:div w:id="1720979877">
                                          <w:marLeft w:val="0"/>
                                          <w:marRight w:val="0"/>
                                          <w:marTop w:val="0"/>
                                          <w:marBottom w:val="0"/>
                                          <w:divBdr>
                                            <w:top w:val="none" w:sz="0" w:space="0" w:color="auto"/>
                                            <w:left w:val="none" w:sz="0" w:space="0" w:color="auto"/>
                                            <w:bottom w:val="none" w:sz="0" w:space="0" w:color="auto"/>
                                            <w:right w:val="none" w:sz="0" w:space="0" w:color="auto"/>
                                          </w:divBdr>
                                          <w:divsChild>
                                            <w:div w:id="2125883515">
                                              <w:marLeft w:val="0"/>
                                              <w:marRight w:val="0"/>
                                              <w:marTop w:val="0"/>
                                              <w:marBottom w:val="0"/>
                                              <w:divBdr>
                                                <w:top w:val="none" w:sz="0" w:space="0" w:color="auto"/>
                                                <w:left w:val="none" w:sz="0" w:space="0" w:color="auto"/>
                                                <w:bottom w:val="none" w:sz="0" w:space="0" w:color="auto"/>
                                                <w:right w:val="none" w:sz="0" w:space="0" w:color="auto"/>
                                              </w:divBdr>
                                              <w:divsChild>
                                                <w:div w:id="6424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684644">
      <w:bodyDiv w:val="1"/>
      <w:marLeft w:val="0"/>
      <w:marRight w:val="0"/>
      <w:marTop w:val="0"/>
      <w:marBottom w:val="0"/>
      <w:divBdr>
        <w:top w:val="none" w:sz="0" w:space="0" w:color="auto"/>
        <w:left w:val="none" w:sz="0" w:space="0" w:color="auto"/>
        <w:bottom w:val="none" w:sz="0" w:space="0" w:color="auto"/>
        <w:right w:val="none" w:sz="0" w:space="0" w:color="auto"/>
      </w:divBdr>
      <w:divsChild>
        <w:div w:id="1067604942">
          <w:marLeft w:val="240"/>
          <w:marRight w:val="0"/>
          <w:marTop w:val="240"/>
          <w:marBottom w:val="240"/>
          <w:divBdr>
            <w:top w:val="none" w:sz="0" w:space="0" w:color="auto"/>
            <w:left w:val="none" w:sz="0" w:space="0" w:color="auto"/>
            <w:bottom w:val="none" w:sz="0" w:space="0" w:color="auto"/>
            <w:right w:val="none" w:sz="0" w:space="0" w:color="auto"/>
          </w:divBdr>
        </w:div>
      </w:divsChild>
    </w:div>
    <w:div w:id="318004080">
      <w:bodyDiv w:val="1"/>
      <w:marLeft w:val="0"/>
      <w:marRight w:val="0"/>
      <w:marTop w:val="0"/>
      <w:marBottom w:val="0"/>
      <w:divBdr>
        <w:top w:val="none" w:sz="0" w:space="0" w:color="auto"/>
        <w:left w:val="none" w:sz="0" w:space="0" w:color="auto"/>
        <w:bottom w:val="none" w:sz="0" w:space="0" w:color="auto"/>
        <w:right w:val="none" w:sz="0" w:space="0" w:color="auto"/>
      </w:divBdr>
      <w:divsChild>
        <w:div w:id="1039353921">
          <w:marLeft w:val="0"/>
          <w:marRight w:val="0"/>
          <w:marTop w:val="0"/>
          <w:marBottom w:val="0"/>
          <w:divBdr>
            <w:top w:val="none" w:sz="0" w:space="0" w:color="auto"/>
            <w:left w:val="none" w:sz="0" w:space="0" w:color="auto"/>
            <w:bottom w:val="none" w:sz="0" w:space="0" w:color="auto"/>
            <w:right w:val="none" w:sz="0" w:space="0" w:color="auto"/>
          </w:divBdr>
          <w:divsChild>
            <w:div w:id="2125808313">
              <w:marLeft w:val="0"/>
              <w:marRight w:val="0"/>
              <w:marTop w:val="0"/>
              <w:marBottom w:val="0"/>
              <w:divBdr>
                <w:top w:val="none" w:sz="0" w:space="0" w:color="auto"/>
                <w:left w:val="none" w:sz="0" w:space="0" w:color="auto"/>
                <w:bottom w:val="none" w:sz="0" w:space="0" w:color="auto"/>
                <w:right w:val="none" w:sz="0" w:space="0" w:color="auto"/>
              </w:divBdr>
              <w:divsChild>
                <w:div w:id="1710186109">
                  <w:marLeft w:val="0"/>
                  <w:marRight w:val="0"/>
                  <w:marTop w:val="0"/>
                  <w:marBottom w:val="0"/>
                  <w:divBdr>
                    <w:top w:val="none" w:sz="0" w:space="0" w:color="auto"/>
                    <w:left w:val="none" w:sz="0" w:space="0" w:color="auto"/>
                    <w:bottom w:val="none" w:sz="0" w:space="0" w:color="auto"/>
                    <w:right w:val="none" w:sz="0" w:space="0" w:color="auto"/>
                  </w:divBdr>
                  <w:divsChild>
                    <w:div w:id="1766874942">
                      <w:marLeft w:val="0"/>
                      <w:marRight w:val="0"/>
                      <w:marTop w:val="0"/>
                      <w:marBottom w:val="0"/>
                      <w:divBdr>
                        <w:top w:val="none" w:sz="0" w:space="0" w:color="auto"/>
                        <w:left w:val="none" w:sz="0" w:space="0" w:color="auto"/>
                        <w:bottom w:val="none" w:sz="0" w:space="0" w:color="auto"/>
                        <w:right w:val="none" w:sz="0" w:space="0" w:color="auto"/>
                      </w:divBdr>
                      <w:divsChild>
                        <w:div w:id="1269462827">
                          <w:marLeft w:val="0"/>
                          <w:marRight w:val="0"/>
                          <w:marTop w:val="0"/>
                          <w:marBottom w:val="0"/>
                          <w:divBdr>
                            <w:top w:val="none" w:sz="0" w:space="0" w:color="auto"/>
                            <w:left w:val="none" w:sz="0" w:space="0" w:color="auto"/>
                            <w:bottom w:val="none" w:sz="0" w:space="0" w:color="auto"/>
                            <w:right w:val="none" w:sz="0" w:space="0" w:color="auto"/>
                          </w:divBdr>
                          <w:divsChild>
                            <w:div w:id="309677664">
                              <w:marLeft w:val="0"/>
                              <w:marRight w:val="0"/>
                              <w:marTop w:val="0"/>
                              <w:marBottom w:val="0"/>
                              <w:divBdr>
                                <w:top w:val="none" w:sz="0" w:space="0" w:color="auto"/>
                                <w:left w:val="none" w:sz="0" w:space="0" w:color="auto"/>
                                <w:bottom w:val="none" w:sz="0" w:space="0" w:color="auto"/>
                                <w:right w:val="none" w:sz="0" w:space="0" w:color="auto"/>
                              </w:divBdr>
                              <w:divsChild>
                                <w:div w:id="307514988">
                                  <w:marLeft w:val="0"/>
                                  <w:marRight w:val="0"/>
                                  <w:marTop w:val="0"/>
                                  <w:marBottom w:val="0"/>
                                  <w:divBdr>
                                    <w:top w:val="none" w:sz="0" w:space="0" w:color="auto"/>
                                    <w:left w:val="none" w:sz="0" w:space="0" w:color="auto"/>
                                    <w:bottom w:val="none" w:sz="0" w:space="0" w:color="auto"/>
                                    <w:right w:val="none" w:sz="0" w:space="0" w:color="auto"/>
                                  </w:divBdr>
                                  <w:divsChild>
                                    <w:div w:id="1888451406">
                                      <w:marLeft w:val="0"/>
                                      <w:marRight w:val="0"/>
                                      <w:marTop w:val="0"/>
                                      <w:marBottom w:val="0"/>
                                      <w:divBdr>
                                        <w:top w:val="none" w:sz="0" w:space="0" w:color="auto"/>
                                        <w:left w:val="none" w:sz="0" w:space="0" w:color="auto"/>
                                        <w:bottom w:val="none" w:sz="0" w:space="0" w:color="auto"/>
                                        <w:right w:val="none" w:sz="0" w:space="0" w:color="auto"/>
                                      </w:divBdr>
                                      <w:divsChild>
                                        <w:div w:id="1327436978">
                                          <w:marLeft w:val="0"/>
                                          <w:marRight w:val="0"/>
                                          <w:marTop w:val="0"/>
                                          <w:marBottom w:val="0"/>
                                          <w:divBdr>
                                            <w:top w:val="none" w:sz="0" w:space="0" w:color="auto"/>
                                            <w:left w:val="none" w:sz="0" w:space="0" w:color="auto"/>
                                            <w:bottom w:val="none" w:sz="0" w:space="0" w:color="auto"/>
                                            <w:right w:val="none" w:sz="0" w:space="0" w:color="auto"/>
                                          </w:divBdr>
                                          <w:divsChild>
                                            <w:div w:id="609432461">
                                              <w:marLeft w:val="0"/>
                                              <w:marRight w:val="0"/>
                                              <w:marTop w:val="0"/>
                                              <w:marBottom w:val="0"/>
                                              <w:divBdr>
                                                <w:top w:val="none" w:sz="0" w:space="0" w:color="auto"/>
                                                <w:left w:val="none" w:sz="0" w:space="0" w:color="auto"/>
                                                <w:bottom w:val="none" w:sz="0" w:space="0" w:color="auto"/>
                                                <w:right w:val="none" w:sz="0" w:space="0" w:color="auto"/>
                                              </w:divBdr>
                                              <w:divsChild>
                                                <w:div w:id="1931770542">
                                                  <w:marLeft w:val="0"/>
                                                  <w:marRight w:val="0"/>
                                                  <w:marTop w:val="0"/>
                                                  <w:marBottom w:val="0"/>
                                                  <w:divBdr>
                                                    <w:top w:val="none" w:sz="0" w:space="0" w:color="auto"/>
                                                    <w:left w:val="none" w:sz="0" w:space="0" w:color="auto"/>
                                                    <w:bottom w:val="none" w:sz="0" w:space="0" w:color="auto"/>
                                                    <w:right w:val="none" w:sz="0" w:space="0" w:color="auto"/>
                                                  </w:divBdr>
                                                  <w:divsChild>
                                                    <w:div w:id="1095437815">
                                                      <w:marLeft w:val="0"/>
                                                      <w:marRight w:val="0"/>
                                                      <w:marTop w:val="0"/>
                                                      <w:marBottom w:val="0"/>
                                                      <w:divBdr>
                                                        <w:top w:val="none" w:sz="0" w:space="0" w:color="auto"/>
                                                        <w:left w:val="none" w:sz="0" w:space="0" w:color="auto"/>
                                                        <w:bottom w:val="none" w:sz="0" w:space="0" w:color="auto"/>
                                                        <w:right w:val="none" w:sz="0" w:space="0" w:color="auto"/>
                                                      </w:divBdr>
                                                    </w:div>
                                                    <w:div w:id="12849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0080888">
      <w:bodyDiv w:val="1"/>
      <w:marLeft w:val="0"/>
      <w:marRight w:val="0"/>
      <w:marTop w:val="0"/>
      <w:marBottom w:val="0"/>
      <w:divBdr>
        <w:top w:val="none" w:sz="0" w:space="0" w:color="auto"/>
        <w:left w:val="none" w:sz="0" w:space="0" w:color="auto"/>
        <w:bottom w:val="none" w:sz="0" w:space="0" w:color="auto"/>
        <w:right w:val="none" w:sz="0" w:space="0" w:color="auto"/>
      </w:divBdr>
    </w:div>
    <w:div w:id="320230787">
      <w:bodyDiv w:val="1"/>
      <w:marLeft w:val="0"/>
      <w:marRight w:val="0"/>
      <w:marTop w:val="0"/>
      <w:marBottom w:val="0"/>
      <w:divBdr>
        <w:top w:val="none" w:sz="0" w:space="0" w:color="auto"/>
        <w:left w:val="none" w:sz="0" w:space="0" w:color="auto"/>
        <w:bottom w:val="none" w:sz="0" w:space="0" w:color="auto"/>
        <w:right w:val="none" w:sz="0" w:space="0" w:color="auto"/>
      </w:divBdr>
      <w:divsChild>
        <w:div w:id="1866167765">
          <w:marLeft w:val="0"/>
          <w:marRight w:val="0"/>
          <w:marTop w:val="0"/>
          <w:marBottom w:val="0"/>
          <w:divBdr>
            <w:top w:val="none" w:sz="0" w:space="0" w:color="auto"/>
            <w:left w:val="none" w:sz="0" w:space="0" w:color="auto"/>
            <w:bottom w:val="none" w:sz="0" w:space="0" w:color="auto"/>
            <w:right w:val="none" w:sz="0" w:space="0" w:color="auto"/>
          </w:divBdr>
          <w:divsChild>
            <w:div w:id="516231385">
              <w:marLeft w:val="0"/>
              <w:marRight w:val="0"/>
              <w:marTop w:val="0"/>
              <w:marBottom w:val="0"/>
              <w:divBdr>
                <w:top w:val="none" w:sz="0" w:space="0" w:color="auto"/>
                <w:left w:val="none" w:sz="0" w:space="0" w:color="auto"/>
                <w:bottom w:val="none" w:sz="0" w:space="0" w:color="auto"/>
                <w:right w:val="none" w:sz="0" w:space="0" w:color="auto"/>
              </w:divBdr>
              <w:divsChild>
                <w:div w:id="265383010">
                  <w:marLeft w:val="0"/>
                  <w:marRight w:val="0"/>
                  <w:marTop w:val="0"/>
                  <w:marBottom w:val="0"/>
                  <w:divBdr>
                    <w:top w:val="none" w:sz="0" w:space="0" w:color="auto"/>
                    <w:left w:val="none" w:sz="0" w:space="0" w:color="auto"/>
                    <w:bottom w:val="none" w:sz="0" w:space="0" w:color="auto"/>
                    <w:right w:val="none" w:sz="0" w:space="0" w:color="auto"/>
                  </w:divBdr>
                  <w:divsChild>
                    <w:div w:id="465007428">
                      <w:marLeft w:val="0"/>
                      <w:marRight w:val="0"/>
                      <w:marTop w:val="0"/>
                      <w:marBottom w:val="0"/>
                      <w:divBdr>
                        <w:top w:val="none" w:sz="0" w:space="0" w:color="auto"/>
                        <w:left w:val="none" w:sz="0" w:space="0" w:color="auto"/>
                        <w:bottom w:val="none" w:sz="0" w:space="0" w:color="auto"/>
                        <w:right w:val="none" w:sz="0" w:space="0" w:color="auto"/>
                      </w:divBdr>
                      <w:divsChild>
                        <w:div w:id="1462966574">
                          <w:marLeft w:val="0"/>
                          <w:marRight w:val="0"/>
                          <w:marTop w:val="0"/>
                          <w:marBottom w:val="0"/>
                          <w:divBdr>
                            <w:top w:val="none" w:sz="0" w:space="0" w:color="auto"/>
                            <w:left w:val="none" w:sz="0" w:space="0" w:color="auto"/>
                            <w:bottom w:val="none" w:sz="0" w:space="0" w:color="auto"/>
                            <w:right w:val="none" w:sz="0" w:space="0" w:color="auto"/>
                          </w:divBdr>
                          <w:divsChild>
                            <w:div w:id="1765495369">
                              <w:marLeft w:val="0"/>
                              <w:marRight w:val="0"/>
                              <w:marTop w:val="0"/>
                              <w:marBottom w:val="0"/>
                              <w:divBdr>
                                <w:top w:val="none" w:sz="0" w:space="0" w:color="auto"/>
                                <w:left w:val="none" w:sz="0" w:space="0" w:color="auto"/>
                                <w:bottom w:val="none" w:sz="0" w:space="0" w:color="auto"/>
                                <w:right w:val="none" w:sz="0" w:space="0" w:color="auto"/>
                              </w:divBdr>
                              <w:divsChild>
                                <w:div w:id="1236476683">
                                  <w:marLeft w:val="0"/>
                                  <w:marRight w:val="0"/>
                                  <w:marTop w:val="0"/>
                                  <w:marBottom w:val="0"/>
                                  <w:divBdr>
                                    <w:top w:val="none" w:sz="0" w:space="0" w:color="auto"/>
                                    <w:left w:val="none" w:sz="0" w:space="0" w:color="auto"/>
                                    <w:bottom w:val="none" w:sz="0" w:space="0" w:color="auto"/>
                                    <w:right w:val="none" w:sz="0" w:space="0" w:color="auto"/>
                                  </w:divBdr>
                                  <w:divsChild>
                                    <w:div w:id="937250378">
                                      <w:marLeft w:val="0"/>
                                      <w:marRight w:val="0"/>
                                      <w:marTop w:val="0"/>
                                      <w:marBottom w:val="0"/>
                                      <w:divBdr>
                                        <w:top w:val="none" w:sz="0" w:space="0" w:color="auto"/>
                                        <w:left w:val="none" w:sz="0" w:space="0" w:color="auto"/>
                                        <w:bottom w:val="none" w:sz="0" w:space="0" w:color="auto"/>
                                        <w:right w:val="none" w:sz="0" w:space="0" w:color="auto"/>
                                      </w:divBdr>
                                      <w:divsChild>
                                        <w:div w:id="1155489400">
                                          <w:marLeft w:val="0"/>
                                          <w:marRight w:val="0"/>
                                          <w:marTop w:val="0"/>
                                          <w:marBottom w:val="0"/>
                                          <w:divBdr>
                                            <w:top w:val="none" w:sz="0" w:space="0" w:color="auto"/>
                                            <w:left w:val="none" w:sz="0" w:space="0" w:color="auto"/>
                                            <w:bottom w:val="none" w:sz="0" w:space="0" w:color="auto"/>
                                            <w:right w:val="none" w:sz="0" w:space="0" w:color="auto"/>
                                          </w:divBdr>
                                          <w:divsChild>
                                            <w:div w:id="954098847">
                                              <w:marLeft w:val="0"/>
                                              <w:marRight w:val="0"/>
                                              <w:marTop w:val="0"/>
                                              <w:marBottom w:val="0"/>
                                              <w:divBdr>
                                                <w:top w:val="none" w:sz="0" w:space="0" w:color="auto"/>
                                                <w:left w:val="none" w:sz="0" w:space="0" w:color="auto"/>
                                                <w:bottom w:val="none" w:sz="0" w:space="0" w:color="auto"/>
                                                <w:right w:val="none" w:sz="0" w:space="0" w:color="auto"/>
                                              </w:divBdr>
                                              <w:divsChild>
                                                <w:div w:id="2140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5283918">
      <w:bodyDiv w:val="1"/>
      <w:marLeft w:val="0"/>
      <w:marRight w:val="0"/>
      <w:marTop w:val="0"/>
      <w:marBottom w:val="0"/>
      <w:divBdr>
        <w:top w:val="none" w:sz="0" w:space="0" w:color="auto"/>
        <w:left w:val="none" w:sz="0" w:space="0" w:color="auto"/>
        <w:bottom w:val="none" w:sz="0" w:space="0" w:color="auto"/>
        <w:right w:val="none" w:sz="0" w:space="0" w:color="auto"/>
      </w:divBdr>
      <w:divsChild>
        <w:div w:id="1085683082">
          <w:marLeft w:val="0"/>
          <w:marRight w:val="0"/>
          <w:marTop w:val="0"/>
          <w:marBottom w:val="0"/>
          <w:divBdr>
            <w:top w:val="none" w:sz="0" w:space="0" w:color="auto"/>
            <w:left w:val="none" w:sz="0" w:space="0" w:color="auto"/>
            <w:bottom w:val="none" w:sz="0" w:space="0" w:color="auto"/>
            <w:right w:val="none" w:sz="0" w:space="0" w:color="auto"/>
          </w:divBdr>
          <w:divsChild>
            <w:div w:id="1706176383">
              <w:marLeft w:val="0"/>
              <w:marRight w:val="0"/>
              <w:marTop w:val="0"/>
              <w:marBottom w:val="0"/>
              <w:divBdr>
                <w:top w:val="none" w:sz="0" w:space="0" w:color="auto"/>
                <w:left w:val="none" w:sz="0" w:space="0" w:color="auto"/>
                <w:bottom w:val="none" w:sz="0" w:space="0" w:color="auto"/>
                <w:right w:val="none" w:sz="0" w:space="0" w:color="auto"/>
              </w:divBdr>
              <w:divsChild>
                <w:div w:id="353382489">
                  <w:marLeft w:val="0"/>
                  <w:marRight w:val="0"/>
                  <w:marTop w:val="0"/>
                  <w:marBottom w:val="0"/>
                  <w:divBdr>
                    <w:top w:val="none" w:sz="0" w:space="0" w:color="auto"/>
                    <w:left w:val="none" w:sz="0" w:space="0" w:color="auto"/>
                    <w:bottom w:val="none" w:sz="0" w:space="0" w:color="auto"/>
                    <w:right w:val="none" w:sz="0" w:space="0" w:color="auto"/>
                  </w:divBdr>
                  <w:divsChild>
                    <w:div w:id="1628926020">
                      <w:marLeft w:val="0"/>
                      <w:marRight w:val="0"/>
                      <w:marTop w:val="0"/>
                      <w:marBottom w:val="0"/>
                      <w:divBdr>
                        <w:top w:val="none" w:sz="0" w:space="0" w:color="auto"/>
                        <w:left w:val="none" w:sz="0" w:space="0" w:color="auto"/>
                        <w:bottom w:val="none" w:sz="0" w:space="0" w:color="auto"/>
                        <w:right w:val="none" w:sz="0" w:space="0" w:color="auto"/>
                      </w:divBdr>
                      <w:divsChild>
                        <w:div w:id="383212910">
                          <w:marLeft w:val="0"/>
                          <w:marRight w:val="0"/>
                          <w:marTop w:val="0"/>
                          <w:marBottom w:val="0"/>
                          <w:divBdr>
                            <w:top w:val="none" w:sz="0" w:space="0" w:color="auto"/>
                            <w:left w:val="none" w:sz="0" w:space="0" w:color="auto"/>
                            <w:bottom w:val="none" w:sz="0" w:space="0" w:color="auto"/>
                            <w:right w:val="none" w:sz="0" w:space="0" w:color="auto"/>
                          </w:divBdr>
                          <w:divsChild>
                            <w:div w:id="1389306035">
                              <w:marLeft w:val="0"/>
                              <w:marRight w:val="0"/>
                              <w:marTop w:val="0"/>
                              <w:marBottom w:val="0"/>
                              <w:divBdr>
                                <w:top w:val="none" w:sz="0" w:space="0" w:color="auto"/>
                                <w:left w:val="none" w:sz="0" w:space="0" w:color="auto"/>
                                <w:bottom w:val="none" w:sz="0" w:space="0" w:color="auto"/>
                                <w:right w:val="none" w:sz="0" w:space="0" w:color="auto"/>
                              </w:divBdr>
                              <w:divsChild>
                                <w:div w:id="1081678231">
                                  <w:marLeft w:val="0"/>
                                  <w:marRight w:val="0"/>
                                  <w:marTop w:val="0"/>
                                  <w:marBottom w:val="0"/>
                                  <w:divBdr>
                                    <w:top w:val="none" w:sz="0" w:space="0" w:color="auto"/>
                                    <w:left w:val="none" w:sz="0" w:space="0" w:color="auto"/>
                                    <w:bottom w:val="none" w:sz="0" w:space="0" w:color="auto"/>
                                    <w:right w:val="none" w:sz="0" w:space="0" w:color="auto"/>
                                  </w:divBdr>
                                  <w:divsChild>
                                    <w:div w:id="2121485766">
                                      <w:marLeft w:val="0"/>
                                      <w:marRight w:val="0"/>
                                      <w:marTop w:val="0"/>
                                      <w:marBottom w:val="0"/>
                                      <w:divBdr>
                                        <w:top w:val="none" w:sz="0" w:space="0" w:color="auto"/>
                                        <w:left w:val="none" w:sz="0" w:space="0" w:color="auto"/>
                                        <w:bottom w:val="none" w:sz="0" w:space="0" w:color="auto"/>
                                        <w:right w:val="none" w:sz="0" w:space="0" w:color="auto"/>
                                      </w:divBdr>
                                      <w:divsChild>
                                        <w:div w:id="73665847">
                                          <w:marLeft w:val="0"/>
                                          <w:marRight w:val="0"/>
                                          <w:marTop w:val="0"/>
                                          <w:marBottom w:val="0"/>
                                          <w:divBdr>
                                            <w:top w:val="none" w:sz="0" w:space="0" w:color="auto"/>
                                            <w:left w:val="none" w:sz="0" w:space="0" w:color="auto"/>
                                            <w:bottom w:val="none" w:sz="0" w:space="0" w:color="auto"/>
                                            <w:right w:val="none" w:sz="0" w:space="0" w:color="auto"/>
                                          </w:divBdr>
                                          <w:divsChild>
                                            <w:div w:id="1098990283">
                                              <w:marLeft w:val="0"/>
                                              <w:marRight w:val="0"/>
                                              <w:marTop w:val="0"/>
                                              <w:marBottom w:val="0"/>
                                              <w:divBdr>
                                                <w:top w:val="none" w:sz="0" w:space="0" w:color="auto"/>
                                                <w:left w:val="none" w:sz="0" w:space="0" w:color="auto"/>
                                                <w:bottom w:val="none" w:sz="0" w:space="0" w:color="auto"/>
                                                <w:right w:val="none" w:sz="0" w:space="0" w:color="auto"/>
                                              </w:divBdr>
                                              <w:divsChild>
                                                <w:div w:id="1516581106">
                                                  <w:marLeft w:val="0"/>
                                                  <w:marRight w:val="0"/>
                                                  <w:marTop w:val="0"/>
                                                  <w:marBottom w:val="0"/>
                                                  <w:divBdr>
                                                    <w:top w:val="none" w:sz="0" w:space="0" w:color="auto"/>
                                                    <w:left w:val="none" w:sz="0" w:space="0" w:color="auto"/>
                                                    <w:bottom w:val="none" w:sz="0" w:space="0" w:color="auto"/>
                                                    <w:right w:val="none" w:sz="0" w:space="0" w:color="auto"/>
                                                  </w:divBdr>
                                                  <w:divsChild>
                                                    <w:div w:id="15106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7096600">
      <w:bodyDiv w:val="1"/>
      <w:marLeft w:val="0"/>
      <w:marRight w:val="0"/>
      <w:marTop w:val="0"/>
      <w:marBottom w:val="0"/>
      <w:divBdr>
        <w:top w:val="none" w:sz="0" w:space="0" w:color="auto"/>
        <w:left w:val="none" w:sz="0" w:space="0" w:color="auto"/>
        <w:bottom w:val="none" w:sz="0" w:space="0" w:color="auto"/>
        <w:right w:val="none" w:sz="0" w:space="0" w:color="auto"/>
      </w:divBdr>
      <w:divsChild>
        <w:div w:id="792477471">
          <w:marLeft w:val="0"/>
          <w:marRight w:val="0"/>
          <w:marTop w:val="0"/>
          <w:marBottom w:val="0"/>
          <w:divBdr>
            <w:top w:val="none" w:sz="0" w:space="0" w:color="auto"/>
            <w:left w:val="none" w:sz="0" w:space="0" w:color="auto"/>
            <w:bottom w:val="none" w:sz="0" w:space="0" w:color="auto"/>
            <w:right w:val="none" w:sz="0" w:space="0" w:color="auto"/>
          </w:divBdr>
          <w:divsChild>
            <w:div w:id="183109574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339698703">
      <w:bodyDiv w:val="1"/>
      <w:marLeft w:val="0"/>
      <w:marRight w:val="0"/>
      <w:marTop w:val="0"/>
      <w:marBottom w:val="0"/>
      <w:divBdr>
        <w:top w:val="none" w:sz="0" w:space="0" w:color="auto"/>
        <w:left w:val="none" w:sz="0" w:space="0" w:color="auto"/>
        <w:bottom w:val="none" w:sz="0" w:space="0" w:color="auto"/>
        <w:right w:val="none" w:sz="0" w:space="0" w:color="auto"/>
      </w:divBdr>
      <w:divsChild>
        <w:div w:id="55982034">
          <w:marLeft w:val="0"/>
          <w:marRight w:val="0"/>
          <w:marTop w:val="0"/>
          <w:marBottom w:val="0"/>
          <w:divBdr>
            <w:top w:val="none" w:sz="0" w:space="0" w:color="auto"/>
            <w:left w:val="none" w:sz="0" w:space="0" w:color="auto"/>
            <w:bottom w:val="none" w:sz="0" w:space="0" w:color="auto"/>
            <w:right w:val="none" w:sz="0" w:space="0" w:color="auto"/>
          </w:divBdr>
          <w:divsChild>
            <w:div w:id="1782147183">
              <w:marLeft w:val="0"/>
              <w:marRight w:val="0"/>
              <w:marTop w:val="0"/>
              <w:marBottom w:val="0"/>
              <w:divBdr>
                <w:top w:val="none" w:sz="0" w:space="0" w:color="auto"/>
                <w:left w:val="none" w:sz="0" w:space="0" w:color="auto"/>
                <w:bottom w:val="none" w:sz="0" w:space="0" w:color="auto"/>
                <w:right w:val="none" w:sz="0" w:space="0" w:color="auto"/>
              </w:divBdr>
              <w:divsChild>
                <w:div w:id="714501981">
                  <w:marLeft w:val="0"/>
                  <w:marRight w:val="0"/>
                  <w:marTop w:val="0"/>
                  <w:marBottom w:val="0"/>
                  <w:divBdr>
                    <w:top w:val="none" w:sz="0" w:space="0" w:color="auto"/>
                    <w:left w:val="none" w:sz="0" w:space="0" w:color="auto"/>
                    <w:bottom w:val="none" w:sz="0" w:space="0" w:color="auto"/>
                    <w:right w:val="none" w:sz="0" w:space="0" w:color="auto"/>
                  </w:divBdr>
                  <w:divsChild>
                    <w:div w:id="848373530">
                      <w:marLeft w:val="0"/>
                      <w:marRight w:val="0"/>
                      <w:marTop w:val="0"/>
                      <w:marBottom w:val="0"/>
                      <w:divBdr>
                        <w:top w:val="none" w:sz="0" w:space="0" w:color="auto"/>
                        <w:left w:val="none" w:sz="0" w:space="0" w:color="auto"/>
                        <w:bottom w:val="none" w:sz="0" w:space="0" w:color="auto"/>
                        <w:right w:val="none" w:sz="0" w:space="0" w:color="auto"/>
                      </w:divBdr>
                      <w:divsChild>
                        <w:div w:id="757483483">
                          <w:marLeft w:val="0"/>
                          <w:marRight w:val="0"/>
                          <w:marTop w:val="0"/>
                          <w:marBottom w:val="0"/>
                          <w:divBdr>
                            <w:top w:val="none" w:sz="0" w:space="0" w:color="auto"/>
                            <w:left w:val="none" w:sz="0" w:space="0" w:color="auto"/>
                            <w:bottom w:val="none" w:sz="0" w:space="0" w:color="auto"/>
                            <w:right w:val="none" w:sz="0" w:space="0" w:color="auto"/>
                          </w:divBdr>
                          <w:divsChild>
                            <w:div w:id="205264498">
                              <w:marLeft w:val="0"/>
                              <w:marRight w:val="0"/>
                              <w:marTop w:val="0"/>
                              <w:marBottom w:val="0"/>
                              <w:divBdr>
                                <w:top w:val="none" w:sz="0" w:space="0" w:color="auto"/>
                                <w:left w:val="none" w:sz="0" w:space="0" w:color="auto"/>
                                <w:bottom w:val="none" w:sz="0" w:space="0" w:color="auto"/>
                                <w:right w:val="none" w:sz="0" w:space="0" w:color="auto"/>
                              </w:divBdr>
                              <w:divsChild>
                                <w:div w:id="1156531856">
                                  <w:marLeft w:val="0"/>
                                  <w:marRight w:val="0"/>
                                  <w:marTop w:val="0"/>
                                  <w:marBottom w:val="0"/>
                                  <w:divBdr>
                                    <w:top w:val="none" w:sz="0" w:space="0" w:color="auto"/>
                                    <w:left w:val="none" w:sz="0" w:space="0" w:color="auto"/>
                                    <w:bottom w:val="none" w:sz="0" w:space="0" w:color="auto"/>
                                    <w:right w:val="none" w:sz="0" w:space="0" w:color="auto"/>
                                  </w:divBdr>
                                  <w:divsChild>
                                    <w:div w:id="2028671380">
                                      <w:marLeft w:val="0"/>
                                      <w:marRight w:val="0"/>
                                      <w:marTop w:val="0"/>
                                      <w:marBottom w:val="0"/>
                                      <w:divBdr>
                                        <w:top w:val="none" w:sz="0" w:space="0" w:color="auto"/>
                                        <w:left w:val="none" w:sz="0" w:space="0" w:color="auto"/>
                                        <w:bottom w:val="none" w:sz="0" w:space="0" w:color="auto"/>
                                        <w:right w:val="none" w:sz="0" w:space="0" w:color="auto"/>
                                      </w:divBdr>
                                      <w:divsChild>
                                        <w:div w:id="2116634092">
                                          <w:marLeft w:val="0"/>
                                          <w:marRight w:val="0"/>
                                          <w:marTop w:val="0"/>
                                          <w:marBottom w:val="0"/>
                                          <w:divBdr>
                                            <w:top w:val="none" w:sz="0" w:space="0" w:color="auto"/>
                                            <w:left w:val="none" w:sz="0" w:space="0" w:color="auto"/>
                                            <w:bottom w:val="none" w:sz="0" w:space="0" w:color="auto"/>
                                            <w:right w:val="none" w:sz="0" w:space="0" w:color="auto"/>
                                          </w:divBdr>
                                          <w:divsChild>
                                            <w:div w:id="859776092">
                                              <w:marLeft w:val="0"/>
                                              <w:marRight w:val="0"/>
                                              <w:marTop w:val="0"/>
                                              <w:marBottom w:val="0"/>
                                              <w:divBdr>
                                                <w:top w:val="none" w:sz="0" w:space="0" w:color="auto"/>
                                                <w:left w:val="none" w:sz="0" w:space="0" w:color="auto"/>
                                                <w:bottom w:val="none" w:sz="0" w:space="0" w:color="auto"/>
                                                <w:right w:val="none" w:sz="0" w:space="0" w:color="auto"/>
                                              </w:divBdr>
                                              <w:divsChild>
                                                <w:div w:id="523984121">
                                                  <w:marLeft w:val="0"/>
                                                  <w:marRight w:val="0"/>
                                                  <w:marTop w:val="0"/>
                                                  <w:marBottom w:val="0"/>
                                                  <w:divBdr>
                                                    <w:top w:val="none" w:sz="0" w:space="0" w:color="auto"/>
                                                    <w:left w:val="none" w:sz="0" w:space="0" w:color="auto"/>
                                                    <w:bottom w:val="none" w:sz="0" w:space="0" w:color="auto"/>
                                                    <w:right w:val="none" w:sz="0" w:space="0" w:color="auto"/>
                                                  </w:divBdr>
                                                  <w:divsChild>
                                                    <w:div w:id="1241133975">
                                                      <w:marLeft w:val="0"/>
                                                      <w:marRight w:val="0"/>
                                                      <w:marTop w:val="0"/>
                                                      <w:marBottom w:val="0"/>
                                                      <w:divBdr>
                                                        <w:top w:val="none" w:sz="0" w:space="0" w:color="auto"/>
                                                        <w:left w:val="none" w:sz="0" w:space="0" w:color="auto"/>
                                                        <w:bottom w:val="none" w:sz="0" w:space="0" w:color="auto"/>
                                                        <w:right w:val="none" w:sz="0" w:space="0" w:color="auto"/>
                                                      </w:divBdr>
                                                    </w:div>
                                                    <w:div w:id="86073725">
                                                      <w:marLeft w:val="0"/>
                                                      <w:marRight w:val="0"/>
                                                      <w:marTop w:val="0"/>
                                                      <w:marBottom w:val="0"/>
                                                      <w:divBdr>
                                                        <w:top w:val="none" w:sz="0" w:space="0" w:color="auto"/>
                                                        <w:left w:val="none" w:sz="0" w:space="0" w:color="auto"/>
                                                        <w:bottom w:val="none" w:sz="0" w:space="0" w:color="auto"/>
                                                        <w:right w:val="none" w:sz="0" w:space="0" w:color="auto"/>
                                                      </w:divBdr>
                                                    </w:div>
                                                  </w:divsChild>
                                                </w:div>
                                                <w:div w:id="1492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1203569">
      <w:bodyDiv w:val="1"/>
      <w:marLeft w:val="0"/>
      <w:marRight w:val="0"/>
      <w:marTop w:val="0"/>
      <w:marBottom w:val="0"/>
      <w:divBdr>
        <w:top w:val="none" w:sz="0" w:space="0" w:color="auto"/>
        <w:left w:val="none" w:sz="0" w:space="0" w:color="auto"/>
        <w:bottom w:val="none" w:sz="0" w:space="0" w:color="auto"/>
        <w:right w:val="none" w:sz="0" w:space="0" w:color="auto"/>
      </w:divBdr>
    </w:div>
    <w:div w:id="353308939">
      <w:bodyDiv w:val="1"/>
      <w:marLeft w:val="0"/>
      <w:marRight w:val="0"/>
      <w:marTop w:val="0"/>
      <w:marBottom w:val="0"/>
      <w:divBdr>
        <w:top w:val="none" w:sz="0" w:space="0" w:color="auto"/>
        <w:left w:val="none" w:sz="0" w:space="0" w:color="auto"/>
        <w:bottom w:val="none" w:sz="0" w:space="0" w:color="auto"/>
        <w:right w:val="none" w:sz="0" w:space="0" w:color="auto"/>
      </w:divBdr>
    </w:div>
    <w:div w:id="358746102">
      <w:bodyDiv w:val="1"/>
      <w:marLeft w:val="0"/>
      <w:marRight w:val="0"/>
      <w:marTop w:val="0"/>
      <w:marBottom w:val="0"/>
      <w:divBdr>
        <w:top w:val="none" w:sz="0" w:space="0" w:color="auto"/>
        <w:left w:val="none" w:sz="0" w:space="0" w:color="auto"/>
        <w:bottom w:val="none" w:sz="0" w:space="0" w:color="auto"/>
        <w:right w:val="none" w:sz="0" w:space="0" w:color="auto"/>
      </w:divBdr>
      <w:divsChild>
        <w:div w:id="341518179">
          <w:marLeft w:val="0"/>
          <w:marRight w:val="0"/>
          <w:marTop w:val="0"/>
          <w:marBottom w:val="0"/>
          <w:divBdr>
            <w:top w:val="none" w:sz="0" w:space="0" w:color="auto"/>
            <w:left w:val="none" w:sz="0" w:space="0" w:color="auto"/>
            <w:bottom w:val="none" w:sz="0" w:space="0" w:color="auto"/>
            <w:right w:val="none" w:sz="0" w:space="0" w:color="auto"/>
          </w:divBdr>
        </w:div>
      </w:divsChild>
    </w:div>
    <w:div w:id="362558938">
      <w:bodyDiv w:val="1"/>
      <w:marLeft w:val="0"/>
      <w:marRight w:val="0"/>
      <w:marTop w:val="0"/>
      <w:marBottom w:val="0"/>
      <w:divBdr>
        <w:top w:val="none" w:sz="0" w:space="0" w:color="auto"/>
        <w:left w:val="none" w:sz="0" w:space="0" w:color="auto"/>
        <w:bottom w:val="none" w:sz="0" w:space="0" w:color="auto"/>
        <w:right w:val="none" w:sz="0" w:space="0" w:color="auto"/>
      </w:divBdr>
    </w:div>
    <w:div w:id="366955635">
      <w:bodyDiv w:val="1"/>
      <w:marLeft w:val="0"/>
      <w:marRight w:val="0"/>
      <w:marTop w:val="0"/>
      <w:marBottom w:val="0"/>
      <w:divBdr>
        <w:top w:val="none" w:sz="0" w:space="0" w:color="auto"/>
        <w:left w:val="none" w:sz="0" w:space="0" w:color="auto"/>
        <w:bottom w:val="none" w:sz="0" w:space="0" w:color="auto"/>
        <w:right w:val="none" w:sz="0" w:space="0" w:color="auto"/>
      </w:divBdr>
      <w:divsChild>
        <w:div w:id="283779375">
          <w:marLeft w:val="0"/>
          <w:marRight w:val="0"/>
          <w:marTop w:val="0"/>
          <w:marBottom w:val="0"/>
          <w:divBdr>
            <w:top w:val="none" w:sz="0" w:space="0" w:color="auto"/>
            <w:left w:val="none" w:sz="0" w:space="0" w:color="auto"/>
            <w:bottom w:val="none" w:sz="0" w:space="0" w:color="auto"/>
            <w:right w:val="none" w:sz="0" w:space="0" w:color="auto"/>
          </w:divBdr>
          <w:divsChild>
            <w:div w:id="2009674916">
              <w:marLeft w:val="0"/>
              <w:marRight w:val="0"/>
              <w:marTop w:val="0"/>
              <w:marBottom w:val="0"/>
              <w:divBdr>
                <w:top w:val="none" w:sz="0" w:space="0" w:color="auto"/>
                <w:left w:val="none" w:sz="0" w:space="0" w:color="auto"/>
                <w:bottom w:val="none" w:sz="0" w:space="0" w:color="auto"/>
                <w:right w:val="none" w:sz="0" w:space="0" w:color="auto"/>
              </w:divBdr>
              <w:divsChild>
                <w:div w:id="574707331">
                  <w:marLeft w:val="0"/>
                  <w:marRight w:val="0"/>
                  <w:marTop w:val="0"/>
                  <w:marBottom w:val="0"/>
                  <w:divBdr>
                    <w:top w:val="none" w:sz="0" w:space="0" w:color="auto"/>
                    <w:left w:val="none" w:sz="0" w:space="0" w:color="auto"/>
                    <w:bottom w:val="none" w:sz="0" w:space="0" w:color="auto"/>
                    <w:right w:val="none" w:sz="0" w:space="0" w:color="auto"/>
                  </w:divBdr>
                  <w:divsChild>
                    <w:div w:id="465508158">
                      <w:marLeft w:val="0"/>
                      <w:marRight w:val="0"/>
                      <w:marTop w:val="0"/>
                      <w:marBottom w:val="0"/>
                      <w:divBdr>
                        <w:top w:val="none" w:sz="0" w:space="0" w:color="auto"/>
                        <w:left w:val="none" w:sz="0" w:space="0" w:color="auto"/>
                        <w:bottom w:val="none" w:sz="0" w:space="0" w:color="auto"/>
                        <w:right w:val="none" w:sz="0" w:space="0" w:color="auto"/>
                      </w:divBdr>
                      <w:divsChild>
                        <w:div w:id="658312143">
                          <w:marLeft w:val="0"/>
                          <w:marRight w:val="0"/>
                          <w:marTop w:val="0"/>
                          <w:marBottom w:val="0"/>
                          <w:divBdr>
                            <w:top w:val="none" w:sz="0" w:space="0" w:color="auto"/>
                            <w:left w:val="none" w:sz="0" w:space="0" w:color="auto"/>
                            <w:bottom w:val="none" w:sz="0" w:space="0" w:color="auto"/>
                            <w:right w:val="none" w:sz="0" w:space="0" w:color="auto"/>
                          </w:divBdr>
                          <w:divsChild>
                            <w:div w:id="1620259474">
                              <w:marLeft w:val="0"/>
                              <w:marRight w:val="0"/>
                              <w:marTop w:val="0"/>
                              <w:marBottom w:val="0"/>
                              <w:divBdr>
                                <w:top w:val="none" w:sz="0" w:space="0" w:color="auto"/>
                                <w:left w:val="none" w:sz="0" w:space="0" w:color="auto"/>
                                <w:bottom w:val="none" w:sz="0" w:space="0" w:color="auto"/>
                                <w:right w:val="none" w:sz="0" w:space="0" w:color="auto"/>
                              </w:divBdr>
                              <w:divsChild>
                                <w:div w:id="1742753410">
                                  <w:marLeft w:val="0"/>
                                  <w:marRight w:val="0"/>
                                  <w:marTop w:val="0"/>
                                  <w:marBottom w:val="0"/>
                                  <w:divBdr>
                                    <w:top w:val="none" w:sz="0" w:space="0" w:color="auto"/>
                                    <w:left w:val="none" w:sz="0" w:space="0" w:color="auto"/>
                                    <w:bottom w:val="none" w:sz="0" w:space="0" w:color="auto"/>
                                    <w:right w:val="none" w:sz="0" w:space="0" w:color="auto"/>
                                  </w:divBdr>
                                  <w:divsChild>
                                    <w:div w:id="742798823">
                                      <w:marLeft w:val="0"/>
                                      <w:marRight w:val="0"/>
                                      <w:marTop w:val="0"/>
                                      <w:marBottom w:val="0"/>
                                      <w:divBdr>
                                        <w:top w:val="none" w:sz="0" w:space="0" w:color="auto"/>
                                        <w:left w:val="none" w:sz="0" w:space="0" w:color="auto"/>
                                        <w:bottom w:val="none" w:sz="0" w:space="0" w:color="auto"/>
                                        <w:right w:val="none" w:sz="0" w:space="0" w:color="auto"/>
                                      </w:divBdr>
                                      <w:divsChild>
                                        <w:div w:id="2012634520">
                                          <w:marLeft w:val="0"/>
                                          <w:marRight w:val="0"/>
                                          <w:marTop w:val="0"/>
                                          <w:marBottom w:val="0"/>
                                          <w:divBdr>
                                            <w:top w:val="none" w:sz="0" w:space="0" w:color="auto"/>
                                            <w:left w:val="none" w:sz="0" w:space="0" w:color="auto"/>
                                            <w:bottom w:val="none" w:sz="0" w:space="0" w:color="auto"/>
                                            <w:right w:val="none" w:sz="0" w:space="0" w:color="auto"/>
                                          </w:divBdr>
                                          <w:divsChild>
                                            <w:div w:id="1205488227">
                                              <w:marLeft w:val="0"/>
                                              <w:marRight w:val="0"/>
                                              <w:marTop w:val="0"/>
                                              <w:marBottom w:val="0"/>
                                              <w:divBdr>
                                                <w:top w:val="none" w:sz="0" w:space="0" w:color="auto"/>
                                                <w:left w:val="none" w:sz="0" w:space="0" w:color="auto"/>
                                                <w:bottom w:val="none" w:sz="0" w:space="0" w:color="auto"/>
                                                <w:right w:val="none" w:sz="0" w:space="0" w:color="auto"/>
                                              </w:divBdr>
                                            </w:div>
                                            <w:div w:id="1629820917">
                                              <w:marLeft w:val="0"/>
                                              <w:marRight w:val="0"/>
                                              <w:marTop w:val="0"/>
                                              <w:marBottom w:val="0"/>
                                              <w:divBdr>
                                                <w:top w:val="none" w:sz="0" w:space="0" w:color="auto"/>
                                                <w:left w:val="none" w:sz="0" w:space="0" w:color="auto"/>
                                                <w:bottom w:val="none" w:sz="0" w:space="0" w:color="auto"/>
                                                <w:right w:val="none" w:sz="0" w:space="0" w:color="auto"/>
                                              </w:divBdr>
                                            </w:div>
                                            <w:div w:id="242640263">
                                              <w:marLeft w:val="0"/>
                                              <w:marRight w:val="0"/>
                                              <w:marTop w:val="0"/>
                                              <w:marBottom w:val="0"/>
                                              <w:divBdr>
                                                <w:top w:val="none" w:sz="0" w:space="0" w:color="auto"/>
                                                <w:left w:val="none" w:sz="0" w:space="0" w:color="auto"/>
                                                <w:bottom w:val="none" w:sz="0" w:space="0" w:color="auto"/>
                                                <w:right w:val="none" w:sz="0" w:space="0" w:color="auto"/>
                                              </w:divBdr>
                                            </w:div>
                                            <w:div w:id="702172822">
                                              <w:marLeft w:val="0"/>
                                              <w:marRight w:val="0"/>
                                              <w:marTop w:val="0"/>
                                              <w:marBottom w:val="0"/>
                                              <w:divBdr>
                                                <w:top w:val="none" w:sz="0" w:space="0" w:color="auto"/>
                                                <w:left w:val="none" w:sz="0" w:space="0" w:color="auto"/>
                                                <w:bottom w:val="none" w:sz="0" w:space="0" w:color="auto"/>
                                                <w:right w:val="none" w:sz="0" w:space="0" w:color="auto"/>
                                              </w:divBdr>
                                              <w:divsChild>
                                                <w:div w:id="1291470570">
                                                  <w:marLeft w:val="0"/>
                                                  <w:marRight w:val="0"/>
                                                  <w:marTop w:val="0"/>
                                                  <w:marBottom w:val="0"/>
                                                  <w:divBdr>
                                                    <w:top w:val="none" w:sz="0" w:space="0" w:color="auto"/>
                                                    <w:left w:val="none" w:sz="0" w:space="0" w:color="auto"/>
                                                    <w:bottom w:val="none" w:sz="0" w:space="0" w:color="auto"/>
                                                    <w:right w:val="none" w:sz="0" w:space="0" w:color="auto"/>
                                                  </w:divBdr>
                                                  <w:divsChild>
                                                    <w:div w:id="249848667">
                                                      <w:marLeft w:val="0"/>
                                                      <w:marRight w:val="0"/>
                                                      <w:marTop w:val="0"/>
                                                      <w:marBottom w:val="0"/>
                                                      <w:divBdr>
                                                        <w:top w:val="none" w:sz="0" w:space="0" w:color="auto"/>
                                                        <w:left w:val="none" w:sz="0" w:space="0" w:color="auto"/>
                                                        <w:bottom w:val="none" w:sz="0" w:space="0" w:color="auto"/>
                                                        <w:right w:val="none" w:sz="0" w:space="0" w:color="auto"/>
                                                      </w:divBdr>
                                                      <w:divsChild>
                                                        <w:div w:id="697589018">
                                                          <w:marLeft w:val="0"/>
                                                          <w:marRight w:val="0"/>
                                                          <w:marTop w:val="0"/>
                                                          <w:marBottom w:val="0"/>
                                                          <w:divBdr>
                                                            <w:top w:val="none" w:sz="0" w:space="0" w:color="auto"/>
                                                            <w:left w:val="none" w:sz="0" w:space="0" w:color="auto"/>
                                                            <w:bottom w:val="none" w:sz="0" w:space="0" w:color="auto"/>
                                                            <w:right w:val="none" w:sz="0" w:space="0" w:color="auto"/>
                                                          </w:divBdr>
                                                        </w:div>
                                                        <w:div w:id="1559318982">
                                                          <w:marLeft w:val="0"/>
                                                          <w:marRight w:val="0"/>
                                                          <w:marTop w:val="0"/>
                                                          <w:marBottom w:val="0"/>
                                                          <w:divBdr>
                                                            <w:top w:val="none" w:sz="0" w:space="0" w:color="auto"/>
                                                            <w:left w:val="none" w:sz="0" w:space="0" w:color="auto"/>
                                                            <w:bottom w:val="none" w:sz="0" w:space="0" w:color="auto"/>
                                                            <w:right w:val="none" w:sz="0" w:space="0" w:color="auto"/>
                                                          </w:divBdr>
                                                        </w:div>
                                                        <w:div w:id="2119979343">
                                                          <w:marLeft w:val="0"/>
                                                          <w:marRight w:val="0"/>
                                                          <w:marTop w:val="0"/>
                                                          <w:marBottom w:val="0"/>
                                                          <w:divBdr>
                                                            <w:top w:val="none" w:sz="0" w:space="0" w:color="auto"/>
                                                            <w:left w:val="none" w:sz="0" w:space="0" w:color="auto"/>
                                                            <w:bottom w:val="none" w:sz="0" w:space="0" w:color="auto"/>
                                                            <w:right w:val="none" w:sz="0" w:space="0" w:color="auto"/>
                                                          </w:divBdr>
                                                        </w:div>
                                                        <w:div w:id="1974823822">
                                                          <w:marLeft w:val="0"/>
                                                          <w:marRight w:val="0"/>
                                                          <w:marTop w:val="0"/>
                                                          <w:marBottom w:val="0"/>
                                                          <w:divBdr>
                                                            <w:top w:val="none" w:sz="0" w:space="0" w:color="auto"/>
                                                            <w:left w:val="none" w:sz="0" w:space="0" w:color="auto"/>
                                                            <w:bottom w:val="none" w:sz="0" w:space="0" w:color="auto"/>
                                                            <w:right w:val="none" w:sz="0" w:space="0" w:color="auto"/>
                                                          </w:divBdr>
                                                        </w:div>
                                                        <w:div w:id="1199859507">
                                                          <w:marLeft w:val="0"/>
                                                          <w:marRight w:val="0"/>
                                                          <w:marTop w:val="0"/>
                                                          <w:marBottom w:val="0"/>
                                                          <w:divBdr>
                                                            <w:top w:val="none" w:sz="0" w:space="0" w:color="auto"/>
                                                            <w:left w:val="none" w:sz="0" w:space="0" w:color="auto"/>
                                                            <w:bottom w:val="none" w:sz="0" w:space="0" w:color="auto"/>
                                                            <w:right w:val="none" w:sz="0" w:space="0" w:color="auto"/>
                                                          </w:divBdr>
                                                        </w:div>
                                                        <w:div w:id="772750815">
                                                          <w:marLeft w:val="0"/>
                                                          <w:marRight w:val="0"/>
                                                          <w:marTop w:val="0"/>
                                                          <w:marBottom w:val="0"/>
                                                          <w:divBdr>
                                                            <w:top w:val="none" w:sz="0" w:space="0" w:color="auto"/>
                                                            <w:left w:val="none" w:sz="0" w:space="0" w:color="auto"/>
                                                            <w:bottom w:val="none" w:sz="0" w:space="0" w:color="auto"/>
                                                            <w:right w:val="none" w:sz="0" w:space="0" w:color="auto"/>
                                                          </w:divBdr>
                                                        </w:div>
                                                        <w:div w:id="1714036885">
                                                          <w:marLeft w:val="0"/>
                                                          <w:marRight w:val="0"/>
                                                          <w:marTop w:val="0"/>
                                                          <w:marBottom w:val="0"/>
                                                          <w:divBdr>
                                                            <w:top w:val="none" w:sz="0" w:space="0" w:color="auto"/>
                                                            <w:left w:val="none" w:sz="0" w:space="0" w:color="auto"/>
                                                            <w:bottom w:val="none" w:sz="0" w:space="0" w:color="auto"/>
                                                            <w:right w:val="none" w:sz="0" w:space="0" w:color="auto"/>
                                                          </w:divBdr>
                                                          <w:divsChild>
                                                            <w:div w:id="844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9170">
                                                      <w:marLeft w:val="0"/>
                                                      <w:marRight w:val="0"/>
                                                      <w:marTop w:val="0"/>
                                                      <w:marBottom w:val="0"/>
                                                      <w:divBdr>
                                                        <w:top w:val="none" w:sz="0" w:space="0" w:color="auto"/>
                                                        <w:left w:val="none" w:sz="0" w:space="0" w:color="auto"/>
                                                        <w:bottom w:val="none" w:sz="0" w:space="0" w:color="auto"/>
                                                        <w:right w:val="none" w:sz="0" w:space="0" w:color="auto"/>
                                                      </w:divBdr>
                                                    </w:div>
                                                    <w:div w:id="162015490">
                                                      <w:marLeft w:val="0"/>
                                                      <w:marRight w:val="0"/>
                                                      <w:marTop w:val="0"/>
                                                      <w:marBottom w:val="0"/>
                                                      <w:divBdr>
                                                        <w:top w:val="none" w:sz="0" w:space="0" w:color="auto"/>
                                                        <w:left w:val="none" w:sz="0" w:space="0" w:color="auto"/>
                                                        <w:bottom w:val="none" w:sz="0" w:space="0" w:color="auto"/>
                                                        <w:right w:val="none" w:sz="0" w:space="0" w:color="auto"/>
                                                      </w:divBdr>
                                                    </w:div>
                                                    <w:div w:id="1501192544">
                                                      <w:marLeft w:val="0"/>
                                                      <w:marRight w:val="0"/>
                                                      <w:marTop w:val="0"/>
                                                      <w:marBottom w:val="0"/>
                                                      <w:divBdr>
                                                        <w:top w:val="none" w:sz="0" w:space="0" w:color="auto"/>
                                                        <w:left w:val="none" w:sz="0" w:space="0" w:color="auto"/>
                                                        <w:bottom w:val="none" w:sz="0" w:space="0" w:color="auto"/>
                                                        <w:right w:val="none" w:sz="0" w:space="0" w:color="auto"/>
                                                      </w:divBdr>
                                                      <w:divsChild>
                                                        <w:div w:id="1189492990">
                                                          <w:marLeft w:val="0"/>
                                                          <w:marRight w:val="0"/>
                                                          <w:marTop w:val="0"/>
                                                          <w:marBottom w:val="0"/>
                                                          <w:divBdr>
                                                            <w:top w:val="none" w:sz="0" w:space="0" w:color="auto"/>
                                                            <w:left w:val="none" w:sz="0" w:space="0" w:color="auto"/>
                                                            <w:bottom w:val="none" w:sz="0" w:space="0" w:color="auto"/>
                                                            <w:right w:val="none" w:sz="0" w:space="0" w:color="auto"/>
                                                          </w:divBdr>
                                                        </w:div>
                                                        <w:div w:id="8072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8140441">
      <w:bodyDiv w:val="1"/>
      <w:marLeft w:val="0"/>
      <w:marRight w:val="0"/>
      <w:marTop w:val="0"/>
      <w:marBottom w:val="0"/>
      <w:divBdr>
        <w:top w:val="none" w:sz="0" w:space="0" w:color="auto"/>
        <w:left w:val="none" w:sz="0" w:space="0" w:color="auto"/>
        <w:bottom w:val="none" w:sz="0" w:space="0" w:color="auto"/>
        <w:right w:val="none" w:sz="0" w:space="0" w:color="auto"/>
      </w:divBdr>
      <w:divsChild>
        <w:div w:id="1680353520">
          <w:marLeft w:val="0"/>
          <w:marRight w:val="0"/>
          <w:marTop w:val="0"/>
          <w:marBottom w:val="0"/>
          <w:divBdr>
            <w:top w:val="none" w:sz="0" w:space="0" w:color="auto"/>
            <w:left w:val="none" w:sz="0" w:space="0" w:color="auto"/>
            <w:bottom w:val="none" w:sz="0" w:space="0" w:color="auto"/>
            <w:right w:val="none" w:sz="0" w:space="0" w:color="auto"/>
          </w:divBdr>
          <w:divsChild>
            <w:div w:id="82798051">
              <w:marLeft w:val="0"/>
              <w:marRight w:val="0"/>
              <w:marTop w:val="0"/>
              <w:marBottom w:val="0"/>
              <w:divBdr>
                <w:top w:val="none" w:sz="0" w:space="0" w:color="auto"/>
                <w:left w:val="none" w:sz="0" w:space="0" w:color="auto"/>
                <w:bottom w:val="none" w:sz="0" w:space="0" w:color="auto"/>
                <w:right w:val="none" w:sz="0" w:space="0" w:color="auto"/>
              </w:divBdr>
              <w:divsChild>
                <w:div w:id="2012489073">
                  <w:marLeft w:val="0"/>
                  <w:marRight w:val="0"/>
                  <w:marTop w:val="0"/>
                  <w:marBottom w:val="0"/>
                  <w:divBdr>
                    <w:top w:val="none" w:sz="0" w:space="0" w:color="auto"/>
                    <w:left w:val="none" w:sz="0" w:space="0" w:color="auto"/>
                    <w:bottom w:val="none" w:sz="0" w:space="0" w:color="auto"/>
                    <w:right w:val="none" w:sz="0" w:space="0" w:color="auto"/>
                  </w:divBdr>
                  <w:divsChild>
                    <w:div w:id="14113131">
                      <w:marLeft w:val="0"/>
                      <w:marRight w:val="0"/>
                      <w:marTop w:val="0"/>
                      <w:marBottom w:val="0"/>
                      <w:divBdr>
                        <w:top w:val="none" w:sz="0" w:space="0" w:color="auto"/>
                        <w:left w:val="none" w:sz="0" w:space="0" w:color="auto"/>
                        <w:bottom w:val="none" w:sz="0" w:space="0" w:color="auto"/>
                        <w:right w:val="none" w:sz="0" w:space="0" w:color="auto"/>
                      </w:divBdr>
                      <w:divsChild>
                        <w:div w:id="1337267919">
                          <w:marLeft w:val="0"/>
                          <w:marRight w:val="0"/>
                          <w:marTop w:val="0"/>
                          <w:marBottom w:val="0"/>
                          <w:divBdr>
                            <w:top w:val="none" w:sz="0" w:space="0" w:color="auto"/>
                            <w:left w:val="none" w:sz="0" w:space="0" w:color="auto"/>
                            <w:bottom w:val="none" w:sz="0" w:space="0" w:color="auto"/>
                            <w:right w:val="none" w:sz="0" w:space="0" w:color="auto"/>
                          </w:divBdr>
                          <w:divsChild>
                            <w:div w:id="701856832">
                              <w:marLeft w:val="0"/>
                              <w:marRight w:val="0"/>
                              <w:marTop w:val="0"/>
                              <w:marBottom w:val="0"/>
                              <w:divBdr>
                                <w:top w:val="none" w:sz="0" w:space="0" w:color="auto"/>
                                <w:left w:val="none" w:sz="0" w:space="0" w:color="auto"/>
                                <w:bottom w:val="none" w:sz="0" w:space="0" w:color="auto"/>
                                <w:right w:val="none" w:sz="0" w:space="0" w:color="auto"/>
                              </w:divBdr>
                              <w:divsChild>
                                <w:div w:id="693263014">
                                  <w:marLeft w:val="0"/>
                                  <w:marRight w:val="0"/>
                                  <w:marTop w:val="0"/>
                                  <w:marBottom w:val="0"/>
                                  <w:divBdr>
                                    <w:top w:val="none" w:sz="0" w:space="0" w:color="auto"/>
                                    <w:left w:val="none" w:sz="0" w:space="0" w:color="auto"/>
                                    <w:bottom w:val="none" w:sz="0" w:space="0" w:color="auto"/>
                                    <w:right w:val="none" w:sz="0" w:space="0" w:color="auto"/>
                                  </w:divBdr>
                                  <w:divsChild>
                                    <w:div w:id="277565340">
                                      <w:marLeft w:val="0"/>
                                      <w:marRight w:val="0"/>
                                      <w:marTop w:val="0"/>
                                      <w:marBottom w:val="0"/>
                                      <w:divBdr>
                                        <w:top w:val="none" w:sz="0" w:space="0" w:color="auto"/>
                                        <w:left w:val="none" w:sz="0" w:space="0" w:color="auto"/>
                                        <w:bottom w:val="none" w:sz="0" w:space="0" w:color="auto"/>
                                        <w:right w:val="none" w:sz="0" w:space="0" w:color="auto"/>
                                      </w:divBdr>
                                      <w:divsChild>
                                        <w:div w:id="729812069">
                                          <w:marLeft w:val="0"/>
                                          <w:marRight w:val="0"/>
                                          <w:marTop w:val="0"/>
                                          <w:marBottom w:val="0"/>
                                          <w:divBdr>
                                            <w:top w:val="none" w:sz="0" w:space="0" w:color="auto"/>
                                            <w:left w:val="none" w:sz="0" w:space="0" w:color="auto"/>
                                            <w:bottom w:val="none" w:sz="0" w:space="0" w:color="auto"/>
                                            <w:right w:val="none" w:sz="0" w:space="0" w:color="auto"/>
                                          </w:divBdr>
                                          <w:divsChild>
                                            <w:div w:id="1806654758">
                                              <w:marLeft w:val="0"/>
                                              <w:marRight w:val="0"/>
                                              <w:marTop w:val="0"/>
                                              <w:marBottom w:val="0"/>
                                              <w:divBdr>
                                                <w:top w:val="none" w:sz="0" w:space="0" w:color="auto"/>
                                                <w:left w:val="none" w:sz="0" w:space="0" w:color="auto"/>
                                                <w:bottom w:val="none" w:sz="0" w:space="0" w:color="auto"/>
                                                <w:right w:val="none" w:sz="0" w:space="0" w:color="auto"/>
                                              </w:divBdr>
                                              <w:divsChild>
                                                <w:div w:id="680472695">
                                                  <w:marLeft w:val="0"/>
                                                  <w:marRight w:val="0"/>
                                                  <w:marTop w:val="0"/>
                                                  <w:marBottom w:val="0"/>
                                                  <w:divBdr>
                                                    <w:top w:val="none" w:sz="0" w:space="0" w:color="auto"/>
                                                    <w:left w:val="none" w:sz="0" w:space="0" w:color="auto"/>
                                                    <w:bottom w:val="none" w:sz="0" w:space="0" w:color="auto"/>
                                                    <w:right w:val="none" w:sz="0" w:space="0" w:color="auto"/>
                                                  </w:divBdr>
                                                  <w:divsChild>
                                                    <w:div w:id="5399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7362409">
      <w:bodyDiv w:val="1"/>
      <w:marLeft w:val="0"/>
      <w:marRight w:val="0"/>
      <w:marTop w:val="0"/>
      <w:marBottom w:val="0"/>
      <w:divBdr>
        <w:top w:val="none" w:sz="0" w:space="0" w:color="auto"/>
        <w:left w:val="none" w:sz="0" w:space="0" w:color="auto"/>
        <w:bottom w:val="none" w:sz="0" w:space="0" w:color="auto"/>
        <w:right w:val="none" w:sz="0" w:space="0" w:color="auto"/>
      </w:divBdr>
    </w:div>
    <w:div w:id="380130230">
      <w:bodyDiv w:val="1"/>
      <w:marLeft w:val="0"/>
      <w:marRight w:val="0"/>
      <w:marTop w:val="0"/>
      <w:marBottom w:val="0"/>
      <w:divBdr>
        <w:top w:val="none" w:sz="0" w:space="0" w:color="auto"/>
        <w:left w:val="none" w:sz="0" w:space="0" w:color="auto"/>
        <w:bottom w:val="none" w:sz="0" w:space="0" w:color="auto"/>
        <w:right w:val="none" w:sz="0" w:space="0" w:color="auto"/>
      </w:divBdr>
      <w:divsChild>
        <w:div w:id="1537813027">
          <w:marLeft w:val="0"/>
          <w:marRight w:val="0"/>
          <w:marTop w:val="0"/>
          <w:marBottom w:val="0"/>
          <w:divBdr>
            <w:top w:val="none" w:sz="0" w:space="0" w:color="auto"/>
            <w:left w:val="none" w:sz="0" w:space="0" w:color="auto"/>
            <w:bottom w:val="none" w:sz="0" w:space="0" w:color="auto"/>
            <w:right w:val="none" w:sz="0" w:space="0" w:color="auto"/>
          </w:divBdr>
        </w:div>
      </w:divsChild>
    </w:div>
    <w:div w:id="382103944">
      <w:bodyDiv w:val="1"/>
      <w:marLeft w:val="0"/>
      <w:marRight w:val="0"/>
      <w:marTop w:val="0"/>
      <w:marBottom w:val="0"/>
      <w:divBdr>
        <w:top w:val="none" w:sz="0" w:space="0" w:color="auto"/>
        <w:left w:val="none" w:sz="0" w:space="0" w:color="auto"/>
        <w:bottom w:val="none" w:sz="0" w:space="0" w:color="auto"/>
        <w:right w:val="none" w:sz="0" w:space="0" w:color="auto"/>
      </w:divBdr>
      <w:divsChild>
        <w:div w:id="1512722138">
          <w:marLeft w:val="0"/>
          <w:marRight w:val="0"/>
          <w:marTop w:val="0"/>
          <w:marBottom w:val="0"/>
          <w:divBdr>
            <w:top w:val="none" w:sz="0" w:space="0" w:color="auto"/>
            <w:left w:val="none" w:sz="0" w:space="0" w:color="auto"/>
            <w:bottom w:val="none" w:sz="0" w:space="0" w:color="auto"/>
            <w:right w:val="none" w:sz="0" w:space="0" w:color="auto"/>
          </w:divBdr>
          <w:divsChild>
            <w:div w:id="1223642637">
              <w:marLeft w:val="0"/>
              <w:marRight w:val="0"/>
              <w:marTop w:val="0"/>
              <w:marBottom w:val="0"/>
              <w:divBdr>
                <w:top w:val="none" w:sz="0" w:space="0" w:color="auto"/>
                <w:left w:val="none" w:sz="0" w:space="0" w:color="auto"/>
                <w:bottom w:val="none" w:sz="0" w:space="0" w:color="auto"/>
                <w:right w:val="none" w:sz="0" w:space="0" w:color="auto"/>
              </w:divBdr>
              <w:divsChild>
                <w:div w:id="1813325628">
                  <w:marLeft w:val="0"/>
                  <w:marRight w:val="0"/>
                  <w:marTop w:val="0"/>
                  <w:marBottom w:val="0"/>
                  <w:divBdr>
                    <w:top w:val="none" w:sz="0" w:space="0" w:color="auto"/>
                    <w:left w:val="none" w:sz="0" w:space="0" w:color="auto"/>
                    <w:bottom w:val="none" w:sz="0" w:space="0" w:color="auto"/>
                    <w:right w:val="none" w:sz="0" w:space="0" w:color="auto"/>
                  </w:divBdr>
                  <w:divsChild>
                    <w:div w:id="1809858727">
                      <w:marLeft w:val="0"/>
                      <w:marRight w:val="0"/>
                      <w:marTop w:val="0"/>
                      <w:marBottom w:val="0"/>
                      <w:divBdr>
                        <w:top w:val="none" w:sz="0" w:space="0" w:color="auto"/>
                        <w:left w:val="none" w:sz="0" w:space="0" w:color="auto"/>
                        <w:bottom w:val="none" w:sz="0" w:space="0" w:color="auto"/>
                        <w:right w:val="none" w:sz="0" w:space="0" w:color="auto"/>
                      </w:divBdr>
                      <w:divsChild>
                        <w:div w:id="223218268">
                          <w:marLeft w:val="0"/>
                          <w:marRight w:val="0"/>
                          <w:marTop w:val="0"/>
                          <w:marBottom w:val="0"/>
                          <w:divBdr>
                            <w:top w:val="none" w:sz="0" w:space="0" w:color="auto"/>
                            <w:left w:val="none" w:sz="0" w:space="0" w:color="auto"/>
                            <w:bottom w:val="none" w:sz="0" w:space="0" w:color="auto"/>
                            <w:right w:val="none" w:sz="0" w:space="0" w:color="auto"/>
                          </w:divBdr>
                          <w:divsChild>
                            <w:div w:id="957679410">
                              <w:marLeft w:val="0"/>
                              <w:marRight w:val="0"/>
                              <w:marTop w:val="0"/>
                              <w:marBottom w:val="0"/>
                              <w:divBdr>
                                <w:top w:val="none" w:sz="0" w:space="0" w:color="auto"/>
                                <w:left w:val="none" w:sz="0" w:space="0" w:color="auto"/>
                                <w:bottom w:val="none" w:sz="0" w:space="0" w:color="auto"/>
                                <w:right w:val="none" w:sz="0" w:space="0" w:color="auto"/>
                              </w:divBdr>
                              <w:divsChild>
                                <w:div w:id="2023511601">
                                  <w:marLeft w:val="0"/>
                                  <w:marRight w:val="0"/>
                                  <w:marTop w:val="0"/>
                                  <w:marBottom w:val="0"/>
                                  <w:divBdr>
                                    <w:top w:val="none" w:sz="0" w:space="0" w:color="auto"/>
                                    <w:left w:val="none" w:sz="0" w:space="0" w:color="auto"/>
                                    <w:bottom w:val="none" w:sz="0" w:space="0" w:color="auto"/>
                                    <w:right w:val="none" w:sz="0" w:space="0" w:color="auto"/>
                                  </w:divBdr>
                                  <w:divsChild>
                                    <w:div w:id="1873421300">
                                      <w:marLeft w:val="0"/>
                                      <w:marRight w:val="0"/>
                                      <w:marTop w:val="0"/>
                                      <w:marBottom w:val="0"/>
                                      <w:divBdr>
                                        <w:top w:val="none" w:sz="0" w:space="0" w:color="auto"/>
                                        <w:left w:val="none" w:sz="0" w:space="0" w:color="auto"/>
                                        <w:bottom w:val="none" w:sz="0" w:space="0" w:color="auto"/>
                                        <w:right w:val="none" w:sz="0" w:space="0" w:color="auto"/>
                                      </w:divBdr>
                                      <w:divsChild>
                                        <w:div w:id="427316523">
                                          <w:marLeft w:val="0"/>
                                          <w:marRight w:val="0"/>
                                          <w:marTop w:val="0"/>
                                          <w:marBottom w:val="0"/>
                                          <w:divBdr>
                                            <w:top w:val="none" w:sz="0" w:space="0" w:color="auto"/>
                                            <w:left w:val="none" w:sz="0" w:space="0" w:color="auto"/>
                                            <w:bottom w:val="none" w:sz="0" w:space="0" w:color="auto"/>
                                            <w:right w:val="none" w:sz="0" w:space="0" w:color="auto"/>
                                          </w:divBdr>
                                          <w:divsChild>
                                            <w:div w:id="1611081247">
                                              <w:marLeft w:val="0"/>
                                              <w:marRight w:val="0"/>
                                              <w:marTop w:val="0"/>
                                              <w:marBottom w:val="0"/>
                                              <w:divBdr>
                                                <w:top w:val="none" w:sz="0" w:space="0" w:color="auto"/>
                                                <w:left w:val="none" w:sz="0" w:space="0" w:color="auto"/>
                                                <w:bottom w:val="none" w:sz="0" w:space="0" w:color="auto"/>
                                                <w:right w:val="none" w:sz="0" w:space="0" w:color="auto"/>
                                              </w:divBdr>
                                              <w:divsChild>
                                                <w:div w:id="2145197547">
                                                  <w:marLeft w:val="0"/>
                                                  <w:marRight w:val="0"/>
                                                  <w:marTop w:val="0"/>
                                                  <w:marBottom w:val="0"/>
                                                  <w:divBdr>
                                                    <w:top w:val="none" w:sz="0" w:space="0" w:color="auto"/>
                                                    <w:left w:val="none" w:sz="0" w:space="0" w:color="auto"/>
                                                    <w:bottom w:val="none" w:sz="0" w:space="0" w:color="auto"/>
                                                    <w:right w:val="none" w:sz="0" w:space="0" w:color="auto"/>
                                                  </w:divBdr>
                                                  <w:divsChild>
                                                    <w:div w:id="19481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454969">
      <w:bodyDiv w:val="1"/>
      <w:marLeft w:val="0"/>
      <w:marRight w:val="0"/>
      <w:marTop w:val="0"/>
      <w:marBottom w:val="0"/>
      <w:divBdr>
        <w:top w:val="none" w:sz="0" w:space="0" w:color="auto"/>
        <w:left w:val="none" w:sz="0" w:space="0" w:color="auto"/>
        <w:bottom w:val="none" w:sz="0" w:space="0" w:color="auto"/>
        <w:right w:val="none" w:sz="0" w:space="0" w:color="auto"/>
      </w:divBdr>
    </w:div>
    <w:div w:id="386687439">
      <w:bodyDiv w:val="1"/>
      <w:marLeft w:val="0"/>
      <w:marRight w:val="0"/>
      <w:marTop w:val="0"/>
      <w:marBottom w:val="0"/>
      <w:divBdr>
        <w:top w:val="none" w:sz="0" w:space="0" w:color="auto"/>
        <w:left w:val="none" w:sz="0" w:space="0" w:color="auto"/>
        <w:bottom w:val="none" w:sz="0" w:space="0" w:color="auto"/>
        <w:right w:val="none" w:sz="0" w:space="0" w:color="auto"/>
      </w:divBdr>
      <w:divsChild>
        <w:div w:id="904340353">
          <w:marLeft w:val="0"/>
          <w:marRight w:val="0"/>
          <w:marTop w:val="0"/>
          <w:marBottom w:val="0"/>
          <w:divBdr>
            <w:top w:val="none" w:sz="0" w:space="0" w:color="auto"/>
            <w:left w:val="none" w:sz="0" w:space="0" w:color="auto"/>
            <w:bottom w:val="none" w:sz="0" w:space="0" w:color="auto"/>
            <w:right w:val="none" w:sz="0" w:space="0" w:color="auto"/>
          </w:divBdr>
          <w:divsChild>
            <w:div w:id="331879163">
              <w:marLeft w:val="0"/>
              <w:marRight w:val="0"/>
              <w:marTop w:val="0"/>
              <w:marBottom w:val="0"/>
              <w:divBdr>
                <w:top w:val="none" w:sz="0" w:space="0" w:color="auto"/>
                <w:left w:val="none" w:sz="0" w:space="0" w:color="auto"/>
                <w:bottom w:val="none" w:sz="0" w:space="0" w:color="auto"/>
                <w:right w:val="none" w:sz="0" w:space="0" w:color="auto"/>
              </w:divBdr>
              <w:divsChild>
                <w:div w:id="1427266640">
                  <w:marLeft w:val="0"/>
                  <w:marRight w:val="0"/>
                  <w:marTop w:val="0"/>
                  <w:marBottom w:val="0"/>
                  <w:divBdr>
                    <w:top w:val="none" w:sz="0" w:space="0" w:color="auto"/>
                    <w:left w:val="none" w:sz="0" w:space="0" w:color="auto"/>
                    <w:bottom w:val="none" w:sz="0" w:space="0" w:color="auto"/>
                    <w:right w:val="none" w:sz="0" w:space="0" w:color="auto"/>
                  </w:divBdr>
                  <w:divsChild>
                    <w:div w:id="58211024">
                      <w:marLeft w:val="0"/>
                      <w:marRight w:val="0"/>
                      <w:marTop w:val="0"/>
                      <w:marBottom w:val="0"/>
                      <w:divBdr>
                        <w:top w:val="none" w:sz="0" w:space="0" w:color="auto"/>
                        <w:left w:val="none" w:sz="0" w:space="0" w:color="auto"/>
                        <w:bottom w:val="none" w:sz="0" w:space="0" w:color="auto"/>
                        <w:right w:val="none" w:sz="0" w:space="0" w:color="auto"/>
                      </w:divBdr>
                      <w:divsChild>
                        <w:div w:id="151992637">
                          <w:marLeft w:val="0"/>
                          <w:marRight w:val="0"/>
                          <w:marTop w:val="0"/>
                          <w:marBottom w:val="0"/>
                          <w:divBdr>
                            <w:top w:val="none" w:sz="0" w:space="0" w:color="auto"/>
                            <w:left w:val="none" w:sz="0" w:space="0" w:color="auto"/>
                            <w:bottom w:val="none" w:sz="0" w:space="0" w:color="auto"/>
                            <w:right w:val="none" w:sz="0" w:space="0" w:color="auto"/>
                          </w:divBdr>
                          <w:divsChild>
                            <w:div w:id="1650937658">
                              <w:marLeft w:val="0"/>
                              <w:marRight w:val="0"/>
                              <w:marTop w:val="0"/>
                              <w:marBottom w:val="0"/>
                              <w:divBdr>
                                <w:top w:val="none" w:sz="0" w:space="0" w:color="auto"/>
                                <w:left w:val="none" w:sz="0" w:space="0" w:color="auto"/>
                                <w:bottom w:val="none" w:sz="0" w:space="0" w:color="auto"/>
                                <w:right w:val="none" w:sz="0" w:space="0" w:color="auto"/>
                              </w:divBdr>
                              <w:divsChild>
                                <w:div w:id="1639722470">
                                  <w:marLeft w:val="0"/>
                                  <w:marRight w:val="0"/>
                                  <w:marTop w:val="0"/>
                                  <w:marBottom w:val="0"/>
                                  <w:divBdr>
                                    <w:top w:val="none" w:sz="0" w:space="0" w:color="auto"/>
                                    <w:left w:val="none" w:sz="0" w:space="0" w:color="auto"/>
                                    <w:bottom w:val="none" w:sz="0" w:space="0" w:color="auto"/>
                                    <w:right w:val="none" w:sz="0" w:space="0" w:color="auto"/>
                                  </w:divBdr>
                                  <w:divsChild>
                                    <w:div w:id="410353642">
                                      <w:marLeft w:val="0"/>
                                      <w:marRight w:val="0"/>
                                      <w:marTop w:val="0"/>
                                      <w:marBottom w:val="0"/>
                                      <w:divBdr>
                                        <w:top w:val="none" w:sz="0" w:space="0" w:color="auto"/>
                                        <w:left w:val="none" w:sz="0" w:space="0" w:color="auto"/>
                                        <w:bottom w:val="none" w:sz="0" w:space="0" w:color="auto"/>
                                        <w:right w:val="none" w:sz="0" w:space="0" w:color="auto"/>
                                      </w:divBdr>
                                      <w:divsChild>
                                        <w:div w:id="1952661619">
                                          <w:marLeft w:val="0"/>
                                          <w:marRight w:val="0"/>
                                          <w:marTop w:val="0"/>
                                          <w:marBottom w:val="0"/>
                                          <w:divBdr>
                                            <w:top w:val="none" w:sz="0" w:space="0" w:color="auto"/>
                                            <w:left w:val="none" w:sz="0" w:space="0" w:color="auto"/>
                                            <w:bottom w:val="none" w:sz="0" w:space="0" w:color="auto"/>
                                            <w:right w:val="none" w:sz="0" w:space="0" w:color="auto"/>
                                          </w:divBdr>
                                          <w:divsChild>
                                            <w:div w:id="277688243">
                                              <w:marLeft w:val="0"/>
                                              <w:marRight w:val="0"/>
                                              <w:marTop w:val="0"/>
                                              <w:marBottom w:val="0"/>
                                              <w:divBdr>
                                                <w:top w:val="none" w:sz="0" w:space="0" w:color="auto"/>
                                                <w:left w:val="none" w:sz="0" w:space="0" w:color="auto"/>
                                                <w:bottom w:val="none" w:sz="0" w:space="0" w:color="auto"/>
                                                <w:right w:val="none" w:sz="0" w:space="0" w:color="auto"/>
                                              </w:divBdr>
                                              <w:divsChild>
                                                <w:div w:id="1006831200">
                                                  <w:marLeft w:val="0"/>
                                                  <w:marRight w:val="0"/>
                                                  <w:marTop w:val="0"/>
                                                  <w:marBottom w:val="0"/>
                                                  <w:divBdr>
                                                    <w:top w:val="none" w:sz="0" w:space="0" w:color="auto"/>
                                                    <w:left w:val="none" w:sz="0" w:space="0" w:color="auto"/>
                                                    <w:bottom w:val="none" w:sz="0" w:space="0" w:color="auto"/>
                                                    <w:right w:val="none" w:sz="0" w:space="0" w:color="auto"/>
                                                  </w:divBdr>
                                                  <w:divsChild>
                                                    <w:div w:id="876240429">
                                                      <w:marLeft w:val="0"/>
                                                      <w:marRight w:val="0"/>
                                                      <w:marTop w:val="0"/>
                                                      <w:marBottom w:val="0"/>
                                                      <w:divBdr>
                                                        <w:top w:val="none" w:sz="0" w:space="0" w:color="auto"/>
                                                        <w:left w:val="none" w:sz="0" w:space="0" w:color="auto"/>
                                                        <w:bottom w:val="none" w:sz="0" w:space="0" w:color="auto"/>
                                                        <w:right w:val="none" w:sz="0" w:space="0" w:color="auto"/>
                                                      </w:divBdr>
                                                    </w:div>
                                                    <w:div w:id="293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8185357">
      <w:bodyDiv w:val="1"/>
      <w:marLeft w:val="0"/>
      <w:marRight w:val="0"/>
      <w:marTop w:val="0"/>
      <w:marBottom w:val="0"/>
      <w:divBdr>
        <w:top w:val="none" w:sz="0" w:space="0" w:color="auto"/>
        <w:left w:val="none" w:sz="0" w:space="0" w:color="auto"/>
        <w:bottom w:val="none" w:sz="0" w:space="0" w:color="auto"/>
        <w:right w:val="none" w:sz="0" w:space="0" w:color="auto"/>
      </w:divBdr>
      <w:divsChild>
        <w:div w:id="843319200">
          <w:marLeft w:val="0"/>
          <w:marRight w:val="0"/>
          <w:marTop w:val="0"/>
          <w:marBottom w:val="0"/>
          <w:divBdr>
            <w:top w:val="none" w:sz="0" w:space="0" w:color="auto"/>
            <w:left w:val="none" w:sz="0" w:space="0" w:color="auto"/>
            <w:bottom w:val="none" w:sz="0" w:space="0" w:color="auto"/>
            <w:right w:val="none" w:sz="0" w:space="0" w:color="auto"/>
          </w:divBdr>
        </w:div>
      </w:divsChild>
    </w:div>
    <w:div w:id="399593713">
      <w:bodyDiv w:val="1"/>
      <w:marLeft w:val="0"/>
      <w:marRight w:val="0"/>
      <w:marTop w:val="0"/>
      <w:marBottom w:val="0"/>
      <w:divBdr>
        <w:top w:val="none" w:sz="0" w:space="0" w:color="auto"/>
        <w:left w:val="none" w:sz="0" w:space="0" w:color="auto"/>
        <w:bottom w:val="none" w:sz="0" w:space="0" w:color="auto"/>
        <w:right w:val="none" w:sz="0" w:space="0" w:color="auto"/>
      </w:divBdr>
      <w:divsChild>
        <w:div w:id="412550999">
          <w:marLeft w:val="0"/>
          <w:marRight w:val="0"/>
          <w:marTop w:val="0"/>
          <w:marBottom w:val="0"/>
          <w:divBdr>
            <w:top w:val="none" w:sz="0" w:space="0" w:color="auto"/>
            <w:left w:val="none" w:sz="0" w:space="0" w:color="auto"/>
            <w:bottom w:val="none" w:sz="0" w:space="0" w:color="auto"/>
            <w:right w:val="none" w:sz="0" w:space="0" w:color="auto"/>
          </w:divBdr>
          <w:divsChild>
            <w:div w:id="1634554766">
              <w:marLeft w:val="0"/>
              <w:marRight w:val="0"/>
              <w:marTop w:val="0"/>
              <w:marBottom w:val="0"/>
              <w:divBdr>
                <w:top w:val="none" w:sz="0" w:space="0" w:color="auto"/>
                <w:left w:val="none" w:sz="0" w:space="0" w:color="auto"/>
                <w:bottom w:val="none" w:sz="0" w:space="0" w:color="auto"/>
                <w:right w:val="none" w:sz="0" w:space="0" w:color="auto"/>
              </w:divBdr>
              <w:divsChild>
                <w:div w:id="2103138983">
                  <w:marLeft w:val="0"/>
                  <w:marRight w:val="0"/>
                  <w:marTop w:val="0"/>
                  <w:marBottom w:val="0"/>
                  <w:divBdr>
                    <w:top w:val="none" w:sz="0" w:space="0" w:color="auto"/>
                    <w:left w:val="none" w:sz="0" w:space="0" w:color="auto"/>
                    <w:bottom w:val="none" w:sz="0" w:space="0" w:color="auto"/>
                    <w:right w:val="none" w:sz="0" w:space="0" w:color="auto"/>
                  </w:divBdr>
                  <w:divsChild>
                    <w:div w:id="757210464">
                      <w:marLeft w:val="0"/>
                      <w:marRight w:val="0"/>
                      <w:marTop w:val="0"/>
                      <w:marBottom w:val="0"/>
                      <w:divBdr>
                        <w:top w:val="none" w:sz="0" w:space="0" w:color="auto"/>
                        <w:left w:val="none" w:sz="0" w:space="0" w:color="auto"/>
                        <w:bottom w:val="none" w:sz="0" w:space="0" w:color="auto"/>
                        <w:right w:val="none" w:sz="0" w:space="0" w:color="auto"/>
                      </w:divBdr>
                      <w:divsChild>
                        <w:div w:id="794636292">
                          <w:marLeft w:val="0"/>
                          <w:marRight w:val="0"/>
                          <w:marTop w:val="0"/>
                          <w:marBottom w:val="0"/>
                          <w:divBdr>
                            <w:top w:val="none" w:sz="0" w:space="0" w:color="auto"/>
                            <w:left w:val="none" w:sz="0" w:space="0" w:color="auto"/>
                            <w:bottom w:val="none" w:sz="0" w:space="0" w:color="auto"/>
                            <w:right w:val="none" w:sz="0" w:space="0" w:color="auto"/>
                          </w:divBdr>
                          <w:divsChild>
                            <w:div w:id="1554350050">
                              <w:marLeft w:val="0"/>
                              <w:marRight w:val="0"/>
                              <w:marTop w:val="0"/>
                              <w:marBottom w:val="0"/>
                              <w:divBdr>
                                <w:top w:val="none" w:sz="0" w:space="0" w:color="auto"/>
                                <w:left w:val="none" w:sz="0" w:space="0" w:color="auto"/>
                                <w:bottom w:val="none" w:sz="0" w:space="0" w:color="auto"/>
                                <w:right w:val="none" w:sz="0" w:space="0" w:color="auto"/>
                              </w:divBdr>
                              <w:divsChild>
                                <w:div w:id="1272320707">
                                  <w:marLeft w:val="0"/>
                                  <w:marRight w:val="0"/>
                                  <w:marTop w:val="0"/>
                                  <w:marBottom w:val="0"/>
                                  <w:divBdr>
                                    <w:top w:val="none" w:sz="0" w:space="0" w:color="auto"/>
                                    <w:left w:val="none" w:sz="0" w:space="0" w:color="auto"/>
                                    <w:bottom w:val="none" w:sz="0" w:space="0" w:color="auto"/>
                                    <w:right w:val="none" w:sz="0" w:space="0" w:color="auto"/>
                                  </w:divBdr>
                                  <w:divsChild>
                                    <w:div w:id="1289898238">
                                      <w:marLeft w:val="0"/>
                                      <w:marRight w:val="0"/>
                                      <w:marTop w:val="0"/>
                                      <w:marBottom w:val="0"/>
                                      <w:divBdr>
                                        <w:top w:val="none" w:sz="0" w:space="0" w:color="auto"/>
                                        <w:left w:val="none" w:sz="0" w:space="0" w:color="auto"/>
                                        <w:bottom w:val="none" w:sz="0" w:space="0" w:color="auto"/>
                                        <w:right w:val="none" w:sz="0" w:space="0" w:color="auto"/>
                                      </w:divBdr>
                                      <w:divsChild>
                                        <w:div w:id="442844764">
                                          <w:marLeft w:val="0"/>
                                          <w:marRight w:val="0"/>
                                          <w:marTop w:val="0"/>
                                          <w:marBottom w:val="0"/>
                                          <w:divBdr>
                                            <w:top w:val="none" w:sz="0" w:space="0" w:color="auto"/>
                                            <w:left w:val="none" w:sz="0" w:space="0" w:color="auto"/>
                                            <w:bottom w:val="none" w:sz="0" w:space="0" w:color="auto"/>
                                            <w:right w:val="none" w:sz="0" w:space="0" w:color="auto"/>
                                          </w:divBdr>
                                          <w:divsChild>
                                            <w:div w:id="1674408081">
                                              <w:marLeft w:val="0"/>
                                              <w:marRight w:val="0"/>
                                              <w:marTop w:val="0"/>
                                              <w:marBottom w:val="0"/>
                                              <w:divBdr>
                                                <w:top w:val="none" w:sz="0" w:space="0" w:color="auto"/>
                                                <w:left w:val="none" w:sz="0" w:space="0" w:color="auto"/>
                                                <w:bottom w:val="none" w:sz="0" w:space="0" w:color="auto"/>
                                                <w:right w:val="none" w:sz="0" w:space="0" w:color="auto"/>
                                              </w:divBdr>
                                              <w:divsChild>
                                                <w:div w:id="472672559">
                                                  <w:marLeft w:val="0"/>
                                                  <w:marRight w:val="0"/>
                                                  <w:marTop w:val="0"/>
                                                  <w:marBottom w:val="0"/>
                                                  <w:divBdr>
                                                    <w:top w:val="none" w:sz="0" w:space="0" w:color="auto"/>
                                                    <w:left w:val="none" w:sz="0" w:space="0" w:color="auto"/>
                                                    <w:bottom w:val="none" w:sz="0" w:space="0" w:color="auto"/>
                                                    <w:right w:val="none" w:sz="0" w:space="0" w:color="auto"/>
                                                  </w:divBdr>
                                                  <w:divsChild>
                                                    <w:div w:id="1331716283">
                                                      <w:marLeft w:val="0"/>
                                                      <w:marRight w:val="0"/>
                                                      <w:marTop w:val="0"/>
                                                      <w:marBottom w:val="0"/>
                                                      <w:divBdr>
                                                        <w:top w:val="none" w:sz="0" w:space="0" w:color="auto"/>
                                                        <w:left w:val="none" w:sz="0" w:space="0" w:color="auto"/>
                                                        <w:bottom w:val="none" w:sz="0" w:space="0" w:color="auto"/>
                                                        <w:right w:val="none" w:sz="0" w:space="0" w:color="auto"/>
                                                      </w:divBdr>
                                                    </w:div>
                                                    <w:div w:id="1913006354">
                                                      <w:marLeft w:val="0"/>
                                                      <w:marRight w:val="0"/>
                                                      <w:marTop w:val="0"/>
                                                      <w:marBottom w:val="0"/>
                                                      <w:divBdr>
                                                        <w:top w:val="none" w:sz="0" w:space="0" w:color="auto"/>
                                                        <w:left w:val="none" w:sz="0" w:space="0" w:color="auto"/>
                                                        <w:bottom w:val="none" w:sz="0" w:space="0" w:color="auto"/>
                                                        <w:right w:val="none" w:sz="0" w:space="0" w:color="auto"/>
                                                      </w:divBdr>
                                                      <w:divsChild>
                                                        <w:div w:id="20478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8865935">
      <w:bodyDiv w:val="1"/>
      <w:marLeft w:val="0"/>
      <w:marRight w:val="0"/>
      <w:marTop w:val="0"/>
      <w:marBottom w:val="0"/>
      <w:divBdr>
        <w:top w:val="none" w:sz="0" w:space="0" w:color="auto"/>
        <w:left w:val="none" w:sz="0" w:space="0" w:color="auto"/>
        <w:bottom w:val="none" w:sz="0" w:space="0" w:color="auto"/>
        <w:right w:val="none" w:sz="0" w:space="0" w:color="auto"/>
      </w:divBdr>
      <w:divsChild>
        <w:div w:id="822239066">
          <w:marLeft w:val="0"/>
          <w:marRight w:val="0"/>
          <w:marTop w:val="0"/>
          <w:marBottom w:val="0"/>
          <w:divBdr>
            <w:top w:val="none" w:sz="0" w:space="0" w:color="auto"/>
            <w:left w:val="none" w:sz="0" w:space="0" w:color="auto"/>
            <w:bottom w:val="none" w:sz="0" w:space="0" w:color="auto"/>
            <w:right w:val="none" w:sz="0" w:space="0" w:color="auto"/>
          </w:divBdr>
          <w:divsChild>
            <w:div w:id="689455093">
              <w:marLeft w:val="0"/>
              <w:marRight w:val="0"/>
              <w:marTop w:val="0"/>
              <w:marBottom w:val="0"/>
              <w:divBdr>
                <w:top w:val="none" w:sz="0" w:space="0" w:color="auto"/>
                <w:left w:val="none" w:sz="0" w:space="0" w:color="auto"/>
                <w:bottom w:val="none" w:sz="0" w:space="0" w:color="auto"/>
                <w:right w:val="none" w:sz="0" w:space="0" w:color="auto"/>
              </w:divBdr>
              <w:divsChild>
                <w:div w:id="1002439755">
                  <w:marLeft w:val="0"/>
                  <w:marRight w:val="0"/>
                  <w:marTop w:val="0"/>
                  <w:marBottom w:val="0"/>
                  <w:divBdr>
                    <w:top w:val="none" w:sz="0" w:space="0" w:color="auto"/>
                    <w:left w:val="none" w:sz="0" w:space="0" w:color="auto"/>
                    <w:bottom w:val="none" w:sz="0" w:space="0" w:color="auto"/>
                    <w:right w:val="none" w:sz="0" w:space="0" w:color="auto"/>
                  </w:divBdr>
                  <w:divsChild>
                    <w:div w:id="1678774471">
                      <w:marLeft w:val="0"/>
                      <w:marRight w:val="0"/>
                      <w:marTop w:val="0"/>
                      <w:marBottom w:val="0"/>
                      <w:divBdr>
                        <w:top w:val="none" w:sz="0" w:space="0" w:color="auto"/>
                        <w:left w:val="none" w:sz="0" w:space="0" w:color="auto"/>
                        <w:bottom w:val="none" w:sz="0" w:space="0" w:color="auto"/>
                        <w:right w:val="none" w:sz="0" w:space="0" w:color="auto"/>
                      </w:divBdr>
                      <w:divsChild>
                        <w:div w:id="843084951">
                          <w:marLeft w:val="0"/>
                          <w:marRight w:val="0"/>
                          <w:marTop w:val="0"/>
                          <w:marBottom w:val="0"/>
                          <w:divBdr>
                            <w:top w:val="none" w:sz="0" w:space="0" w:color="auto"/>
                            <w:left w:val="none" w:sz="0" w:space="0" w:color="auto"/>
                            <w:bottom w:val="none" w:sz="0" w:space="0" w:color="auto"/>
                            <w:right w:val="none" w:sz="0" w:space="0" w:color="auto"/>
                          </w:divBdr>
                          <w:divsChild>
                            <w:div w:id="1098058180">
                              <w:marLeft w:val="0"/>
                              <w:marRight w:val="0"/>
                              <w:marTop w:val="0"/>
                              <w:marBottom w:val="0"/>
                              <w:divBdr>
                                <w:top w:val="none" w:sz="0" w:space="0" w:color="auto"/>
                                <w:left w:val="none" w:sz="0" w:space="0" w:color="auto"/>
                                <w:bottom w:val="none" w:sz="0" w:space="0" w:color="auto"/>
                                <w:right w:val="none" w:sz="0" w:space="0" w:color="auto"/>
                              </w:divBdr>
                              <w:divsChild>
                                <w:div w:id="1857495634">
                                  <w:marLeft w:val="0"/>
                                  <w:marRight w:val="0"/>
                                  <w:marTop w:val="0"/>
                                  <w:marBottom w:val="0"/>
                                  <w:divBdr>
                                    <w:top w:val="none" w:sz="0" w:space="0" w:color="auto"/>
                                    <w:left w:val="none" w:sz="0" w:space="0" w:color="auto"/>
                                    <w:bottom w:val="none" w:sz="0" w:space="0" w:color="auto"/>
                                    <w:right w:val="none" w:sz="0" w:space="0" w:color="auto"/>
                                  </w:divBdr>
                                  <w:divsChild>
                                    <w:div w:id="1169058916">
                                      <w:marLeft w:val="0"/>
                                      <w:marRight w:val="0"/>
                                      <w:marTop w:val="0"/>
                                      <w:marBottom w:val="0"/>
                                      <w:divBdr>
                                        <w:top w:val="none" w:sz="0" w:space="0" w:color="auto"/>
                                        <w:left w:val="none" w:sz="0" w:space="0" w:color="auto"/>
                                        <w:bottom w:val="none" w:sz="0" w:space="0" w:color="auto"/>
                                        <w:right w:val="none" w:sz="0" w:space="0" w:color="auto"/>
                                      </w:divBdr>
                                      <w:divsChild>
                                        <w:div w:id="542333003">
                                          <w:marLeft w:val="0"/>
                                          <w:marRight w:val="0"/>
                                          <w:marTop w:val="0"/>
                                          <w:marBottom w:val="0"/>
                                          <w:divBdr>
                                            <w:top w:val="none" w:sz="0" w:space="0" w:color="auto"/>
                                            <w:left w:val="none" w:sz="0" w:space="0" w:color="auto"/>
                                            <w:bottom w:val="none" w:sz="0" w:space="0" w:color="auto"/>
                                            <w:right w:val="none" w:sz="0" w:space="0" w:color="auto"/>
                                          </w:divBdr>
                                          <w:divsChild>
                                            <w:div w:id="461849585">
                                              <w:marLeft w:val="0"/>
                                              <w:marRight w:val="0"/>
                                              <w:marTop w:val="0"/>
                                              <w:marBottom w:val="0"/>
                                              <w:divBdr>
                                                <w:top w:val="none" w:sz="0" w:space="0" w:color="auto"/>
                                                <w:left w:val="none" w:sz="0" w:space="0" w:color="auto"/>
                                                <w:bottom w:val="none" w:sz="0" w:space="0" w:color="auto"/>
                                                <w:right w:val="none" w:sz="0" w:space="0" w:color="auto"/>
                                              </w:divBdr>
                                              <w:divsChild>
                                                <w:div w:id="571308251">
                                                  <w:marLeft w:val="0"/>
                                                  <w:marRight w:val="0"/>
                                                  <w:marTop w:val="0"/>
                                                  <w:marBottom w:val="0"/>
                                                  <w:divBdr>
                                                    <w:top w:val="none" w:sz="0" w:space="0" w:color="auto"/>
                                                    <w:left w:val="none" w:sz="0" w:space="0" w:color="auto"/>
                                                    <w:bottom w:val="none" w:sz="0" w:space="0" w:color="auto"/>
                                                    <w:right w:val="none" w:sz="0" w:space="0" w:color="auto"/>
                                                  </w:divBdr>
                                                  <w:divsChild>
                                                    <w:div w:id="1465003946">
                                                      <w:marLeft w:val="0"/>
                                                      <w:marRight w:val="0"/>
                                                      <w:marTop w:val="0"/>
                                                      <w:marBottom w:val="0"/>
                                                      <w:divBdr>
                                                        <w:top w:val="none" w:sz="0" w:space="0" w:color="auto"/>
                                                        <w:left w:val="none" w:sz="0" w:space="0" w:color="auto"/>
                                                        <w:bottom w:val="none" w:sz="0" w:space="0" w:color="auto"/>
                                                        <w:right w:val="none" w:sz="0" w:space="0" w:color="auto"/>
                                                      </w:divBdr>
                                                    </w:div>
                                                    <w:div w:id="4933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1949451">
      <w:bodyDiv w:val="1"/>
      <w:marLeft w:val="0"/>
      <w:marRight w:val="0"/>
      <w:marTop w:val="0"/>
      <w:marBottom w:val="0"/>
      <w:divBdr>
        <w:top w:val="none" w:sz="0" w:space="0" w:color="auto"/>
        <w:left w:val="none" w:sz="0" w:space="0" w:color="auto"/>
        <w:bottom w:val="none" w:sz="0" w:space="0" w:color="auto"/>
        <w:right w:val="none" w:sz="0" w:space="0" w:color="auto"/>
      </w:divBdr>
      <w:divsChild>
        <w:div w:id="1893619011">
          <w:marLeft w:val="0"/>
          <w:marRight w:val="0"/>
          <w:marTop w:val="0"/>
          <w:marBottom w:val="0"/>
          <w:divBdr>
            <w:top w:val="none" w:sz="0" w:space="0" w:color="auto"/>
            <w:left w:val="none" w:sz="0" w:space="0" w:color="auto"/>
            <w:bottom w:val="none" w:sz="0" w:space="0" w:color="auto"/>
            <w:right w:val="none" w:sz="0" w:space="0" w:color="auto"/>
          </w:divBdr>
        </w:div>
      </w:divsChild>
    </w:div>
    <w:div w:id="431583655">
      <w:bodyDiv w:val="1"/>
      <w:marLeft w:val="0"/>
      <w:marRight w:val="0"/>
      <w:marTop w:val="0"/>
      <w:marBottom w:val="0"/>
      <w:divBdr>
        <w:top w:val="none" w:sz="0" w:space="0" w:color="auto"/>
        <w:left w:val="none" w:sz="0" w:space="0" w:color="auto"/>
        <w:bottom w:val="none" w:sz="0" w:space="0" w:color="auto"/>
        <w:right w:val="none" w:sz="0" w:space="0" w:color="auto"/>
      </w:divBdr>
      <w:divsChild>
        <w:div w:id="1025329398">
          <w:marLeft w:val="0"/>
          <w:marRight w:val="0"/>
          <w:marTop w:val="150"/>
          <w:marBottom w:val="225"/>
          <w:divBdr>
            <w:top w:val="none" w:sz="0" w:space="0" w:color="auto"/>
            <w:left w:val="none" w:sz="0" w:space="0" w:color="auto"/>
            <w:bottom w:val="none" w:sz="0" w:space="0" w:color="auto"/>
            <w:right w:val="none" w:sz="0" w:space="0" w:color="auto"/>
          </w:divBdr>
        </w:div>
        <w:div w:id="1676612363">
          <w:marLeft w:val="0"/>
          <w:marRight w:val="0"/>
          <w:marTop w:val="0"/>
          <w:marBottom w:val="0"/>
          <w:divBdr>
            <w:top w:val="none" w:sz="0" w:space="0" w:color="auto"/>
            <w:left w:val="none" w:sz="0" w:space="0" w:color="auto"/>
            <w:bottom w:val="none" w:sz="0" w:space="0" w:color="auto"/>
            <w:right w:val="none" w:sz="0" w:space="0" w:color="auto"/>
          </w:divBdr>
          <w:divsChild>
            <w:div w:id="2962306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3747529">
      <w:bodyDiv w:val="1"/>
      <w:marLeft w:val="0"/>
      <w:marRight w:val="0"/>
      <w:marTop w:val="0"/>
      <w:marBottom w:val="0"/>
      <w:divBdr>
        <w:top w:val="none" w:sz="0" w:space="0" w:color="auto"/>
        <w:left w:val="none" w:sz="0" w:space="0" w:color="auto"/>
        <w:bottom w:val="none" w:sz="0" w:space="0" w:color="auto"/>
        <w:right w:val="none" w:sz="0" w:space="0" w:color="auto"/>
      </w:divBdr>
      <w:divsChild>
        <w:div w:id="2022735427">
          <w:marLeft w:val="0"/>
          <w:marRight w:val="0"/>
          <w:marTop w:val="0"/>
          <w:marBottom w:val="0"/>
          <w:divBdr>
            <w:top w:val="none" w:sz="0" w:space="0" w:color="auto"/>
            <w:left w:val="none" w:sz="0" w:space="0" w:color="auto"/>
            <w:bottom w:val="none" w:sz="0" w:space="0" w:color="auto"/>
            <w:right w:val="none" w:sz="0" w:space="0" w:color="auto"/>
          </w:divBdr>
          <w:divsChild>
            <w:div w:id="1398823937">
              <w:marLeft w:val="0"/>
              <w:marRight w:val="0"/>
              <w:marTop w:val="0"/>
              <w:marBottom w:val="0"/>
              <w:divBdr>
                <w:top w:val="none" w:sz="0" w:space="0" w:color="auto"/>
                <w:left w:val="none" w:sz="0" w:space="0" w:color="auto"/>
                <w:bottom w:val="none" w:sz="0" w:space="0" w:color="auto"/>
                <w:right w:val="none" w:sz="0" w:space="0" w:color="auto"/>
              </w:divBdr>
              <w:divsChild>
                <w:div w:id="1943293829">
                  <w:marLeft w:val="0"/>
                  <w:marRight w:val="0"/>
                  <w:marTop w:val="0"/>
                  <w:marBottom w:val="0"/>
                  <w:divBdr>
                    <w:top w:val="none" w:sz="0" w:space="0" w:color="auto"/>
                    <w:left w:val="none" w:sz="0" w:space="0" w:color="auto"/>
                    <w:bottom w:val="none" w:sz="0" w:space="0" w:color="auto"/>
                    <w:right w:val="none" w:sz="0" w:space="0" w:color="auto"/>
                  </w:divBdr>
                </w:div>
                <w:div w:id="1073313416">
                  <w:marLeft w:val="0"/>
                  <w:marRight w:val="0"/>
                  <w:marTop w:val="0"/>
                  <w:marBottom w:val="0"/>
                  <w:divBdr>
                    <w:top w:val="none" w:sz="0" w:space="0" w:color="auto"/>
                    <w:left w:val="none" w:sz="0" w:space="0" w:color="auto"/>
                    <w:bottom w:val="none" w:sz="0" w:space="0" w:color="auto"/>
                    <w:right w:val="none" w:sz="0" w:space="0" w:color="auto"/>
                  </w:divBdr>
                </w:div>
                <w:div w:id="1658217977">
                  <w:marLeft w:val="0"/>
                  <w:marRight w:val="0"/>
                  <w:marTop w:val="0"/>
                  <w:marBottom w:val="0"/>
                  <w:divBdr>
                    <w:top w:val="none" w:sz="0" w:space="0" w:color="auto"/>
                    <w:left w:val="none" w:sz="0" w:space="0" w:color="auto"/>
                    <w:bottom w:val="none" w:sz="0" w:space="0" w:color="auto"/>
                    <w:right w:val="none" w:sz="0" w:space="0" w:color="auto"/>
                  </w:divBdr>
                </w:div>
                <w:div w:id="607203817">
                  <w:marLeft w:val="0"/>
                  <w:marRight w:val="0"/>
                  <w:marTop w:val="0"/>
                  <w:marBottom w:val="0"/>
                  <w:divBdr>
                    <w:top w:val="none" w:sz="0" w:space="0" w:color="auto"/>
                    <w:left w:val="none" w:sz="0" w:space="0" w:color="auto"/>
                    <w:bottom w:val="none" w:sz="0" w:space="0" w:color="auto"/>
                    <w:right w:val="none" w:sz="0" w:space="0" w:color="auto"/>
                  </w:divBdr>
                </w:div>
              </w:divsChild>
            </w:div>
            <w:div w:id="565149042">
              <w:marLeft w:val="0"/>
              <w:marRight w:val="0"/>
              <w:marTop w:val="0"/>
              <w:marBottom w:val="0"/>
              <w:divBdr>
                <w:top w:val="none" w:sz="0" w:space="0" w:color="auto"/>
                <w:left w:val="none" w:sz="0" w:space="0" w:color="auto"/>
                <w:bottom w:val="none" w:sz="0" w:space="0" w:color="auto"/>
                <w:right w:val="none" w:sz="0" w:space="0" w:color="auto"/>
              </w:divBdr>
              <w:divsChild>
                <w:div w:id="721170792">
                  <w:marLeft w:val="0"/>
                  <w:marRight w:val="0"/>
                  <w:marTop w:val="0"/>
                  <w:marBottom w:val="0"/>
                  <w:divBdr>
                    <w:top w:val="none" w:sz="0" w:space="0" w:color="auto"/>
                    <w:left w:val="none" w:sz="0" w:space="0" w:color="auto"/>
                    <w:bottom w:val="none" w:sz="0" w:space="0" w:color="auto"/>
                    <w:right w:val="none" w:sz="0" w:space="0" w:color="auto"/>
                  </w:divBdr>
                </w:div>
                <w:div w:id="157186923">
                  <w:marLeft w:val="0"/>
                  <w:marRight w:val="0"/>
                  <w:marTop w:val="0"/>
                  <w:marBottom w:val="0"/>
                  <w:divBdr>
                    <w:top w:val="none" w:sz="0" w:space="0" w:color="auto"/>
                    <w:left w:val="none" w:sz="0" w:space="0" w:color="auto"/>
                    <w:bottom w:val="none" w:sz="0" w:space="0" w:color="auto"/>
                    <w:right w:val="none" w:sz="0" w:space="0" w:color="auto"/>
                  </w:divBdr>
                </w:div>
                <w:div w:id="1480536505">
                  <w:marLeft w:val="0"/>
                  <w:marRight w:val="0"/>
                  <w:marTop w:val="0"/>
                  <w:marBottom w:val="0"/>
                  <w:divBdr>
                    <w:top w:val="none" w:sz="0" w:space="0" w:color="auto"/>
                    <w:left w:val="none" w:sz="0" w:space="0" w:color="auto"/>
                    <w:bottom w:val="none" w:sz="0" w:space="0" w:color="auto"/>
                    <w:right w:val="none" w:sz="0" w:space="0" w:color="auto"/>
                  </w:divBdr>
                </w:div>
                <w:div w:id="169492425">
                  <w:marLeft w:val="0"/>
                  <w:marRight w:val="0"/>
                  <w:marTop w:val="0"/>
                  <w:marBottom w:val="0"/>
                  <w:divBdr>
                    <w:top w:val="none" w:sz="0" w:space="0" w:color="auto"/>
                    <w:left w:val="none" w:sz="0" w:space="0" w:color="auto"/>
                    <w:bottom w:val="none" w:sz="0" w:space="0" w:color="auto"/>
                    <w:right w:val="none" w:sz="0" w:space="0" w:color="auto"/>
                  </w:divBdr>
                </w:div>
              </w:divsChild>
            </w:div>
            <w:div w:id="774399143">
              <w:marLeft w:val="0"/>
              <w:marRight w:val="0"/>
              <w:marTop w:val="0"/>
              <w:marBottom w:val="0"/>
              <w:divBdr>
                <w:top w:val="none" w:sz="0" w:space="0" w:color="auto"/>
                <w:left w:val="none" w:sz="0" w:space="0" w:color="auto"/>
                <w:bottom w:val="none" w:sz="0" w:space="0" w:color="auto"/>
                <w:right w:val="none" w:sz="0" w:space="0" w:color="auto"/>
              </w:divBdr>
              <w:divsChild>
                <w:div w:id="501749317">
                  <w:marLeft w:val="0"/>
                  <w:marRight w:val="0"/>
                  <w:marTop w:val="0"/>
                  <w:marBottom w:val="0"/>
                  <w:divBdr>
                    <w:top w:val="none" w:sz="0" w:space="0" w:color="auto"/>
                    <w:left w:val="none" w:sz="0" w:space="0" w:color="auto"/>
                    <w:bottom w:val="none" w:sz="0" w:space="0" w:color="auto"/>
                    <w:right w:val="none" w:sz="0" w:space="0" w:color="auto"/>
                  </w:divBdr>
                </w:div>
                <w:div w:id="1697610148">
                  <w:marLeft w:val="0"/>
                  <w:marRight w:val="0"/>
                  <w:marTop w:val="0"/>
                  <w:marBottom w:val="0"/>
                  <w:divBdr>
                    <w:top w:val="none" w:sz="0" w:space="0" w:color="auto"/>
                    <w:left w:val="none" w:sz="0" w:space="0" w:color="auto"/>
                    <w:bottom w:val="none" w:sz="0" w:space="0" w:color="auto"/>
                    <w:right w:val="none" w:sz="0" w:space="0" w:color="auto"/>
                  </w:divBdr>
                </w:div>
                <w:div w:id="755976286">
                  <w:marLeft w:val="0"/>
                  <w:marRight w:val="0"/>
                  <w:marTop w:val="0"/>
                  <w:marBottom w:val="0"/>
                  <w:divBdr>
                    <w:top w:val="none" w:sz="0" w:space="0" w:color="auto"/>
                    <w:left w:val="none" w:sz="0" w:space="0" w:color="auto"/>
                    <w:bottom w:val="none" w:sz="0" w:space="0" w:color="auto"/>
                    <w:right w:val="none" w:sz="0" w:space="0" w:color="auto"/>
                  </w:divBdr>
                </w:div>
                <w:div w:id="1494105347">
                  <w:marLeft w:val="0"/>
                  <w:marRight w:val="0"/>
                  <w:marTop w:val="0"/>
                  <w:marBottom w:val="0"/>
                  <w:divBdr>
                    <w:top w:val="none" w:sz="0" w:space="0" w:color="auto"/>
                    <w:left w:val="none" w:sz="0" w:space="0" w:color="auto"/>
                    <w:bottom w:val="none" w:sz="0" w:space="0" w:color="auto"/>
                    <w:right w:val="none" w:sz="0" w:space="0" w:color="auto"/>
                  </w:divBdr>
                </w:div>
              </w:divsChild>
            </w:div>
            <w:div w:id="228812456">
              <w:marLeft w:val="0"/>
              <w:marRight w:val="0"/>
              <w:marTop w:val="0"/>
              <w:marBottom w:val="0"/>
              <w:divBdr>
                <w:top w:val="none" w:sz="0" w:space="0" w:color="auto"/>
                <w:left w:val="none" w:sz="0" w:space="0" w:color="auto"/>
                <w:bottom w:val="none" w:sz="0" w:space="0" w:color="auto"/>
                <w:right w:val="none" w:sz="0" w:space="0" w:color="auto"/>
              </w:divBdr>
              <w:divsChild>
                <w:div w:id="1864976443">
                  <w:marLeft w:val="0"/>
                  <w:marRight w:val="0"/>
                  <w:marTop w:val="0"/>
                  <w:marBottom w:val="0"/>
                  <w:divBdr>
                    <w:top w:val="none" w:sz="0" w:space="0" w:color="auto"/>
                    <w:left w:val="none" w:sz="0" w:space="0" w:color="auto"/>
                    <w:bottom w:val="none" w:sz="0" w:space="0" w:color="auto"/>
                    <w:right w:val="none" w:sz="0" w:space="0" w:color="auto"/>
                  </w:divBdr>
                </w:div>
                <w:div w:id="628784455">
                  <w:marLeft w:val="0"/>
                  <w:marRight w:val="0"/>
                  <w:marTop w:val="0"/>
                  <w:marBottom w:val="0"/>
                  <w:divBdr>
                    <w:top w:val="none" w:sz="0" w:space="0" w:color="auto"/>
                    <w:left w:val="none" w:sz="0" w:space="0" w:color="auto"/>
                    <w:bottom w:val="none" w:sz="0" w:space="0" w:color="auto"/>
                    <w:right w:val="none" w:sz="0" w:space="0" w:color="auto"/>
                  </w:divBdr>
                </w:div>
                <w:div w:id="1036277794">
                  <w:marLeft w:val="0"/>
                  <w:marRight w:val="0"/>
                  <w:marTop w:val="0"/>
                  <w:marBottom w:val="0"/>
                  <w:divBdr>
                    <w:top w:val="none" w:sz="0" w:space="0" w:color="auto"/>
                    <w:left w:val="none" w:sz="0" w:space="0" w:color="auto"/>
                    <w:bottom w:val="none" w:sz="0" w:space="0" w:color="auto"/>
                    <w:right w:val="none" w:sz="0" w:space="0" w:color="auto"/>
                  </w:divBdr>
                </w:div>
                <w:div w:id="1016691852">
                  <w:marLeft w:val="0"/>
                  <w:marRight w:val="0"/>
                  <w:marTop w:val="0"/>
                  <w:marBottom w:val="0"/>
                  <w:divBdr>
                    <w:top w:val="none" w:sz="0" w:space="0" w:color="auto"/>
                    <w:left w:val="none" w:sz="0" w:space="0" w:color="auto"/>
                    <w:bottom w:val="none" w:sz="0" w:space="0" w:color="auto"/>
                    <w:right w:val="none" w:sz="0" w:space="0" w:color="auto"/>
                  </w:divBdr>
                </w:div>
                <w:div w:id="961885875">
                  <w:marLeft w:val="0"/>
                  <w:marRight w:val="0"/>
                  <w:marTop w:val="0"/>
                  <w:marBottom w:val="0"/>
                  <w:divBdr>
                    <w:top w:val="none" w:sz="0" w:space="0" w:color="auto"/>
                    <w:left w:val="none" w:sz="0" w:space="0" w:color="auto"/>
                    <w:bottom w:val="none" w:sz="0" w:space="0" w:color="auto"/>
                    <w:right w:val="none" w:sz="0" w:space="0" w:color="auto"/>
                  </w:divBdr>
                </w:div>
              </w:divsChild>
            </w:div>
            <w:div w:id="956596183">
              <w:marLeft w:val="0"/>
              <w:marRight w:val="0"/>
              <w:marTop w:val="0"/>
              <w:marBottom w:val="0"/>
              <w:divBdr>
                <w:top w:val="none" w:sz="0" w:space="0" w:color="auto"/>
                <w:left w:val="none" w:sz="0" w:space="0" w:color="auto"/>
                <w:bottom w:val="none" w:sz="0" w:space="0" w:color="auto"/>
                <w:right w:val="none" w:sz="0" w:space="0" w:color="auto"/>
              </w:divBdr>
              <w:divsChild>
                <w:div w:id="1690982859">
                  <w:marLeft w:val="0"/>
                  <w:marRight w:val="0"/>
                  <w:marTop w:val="0"/>
                  <w:marBottom w:val="0"/>
                  <w:divBdr>
                    <w:top w:val="none" w:sz="0" w:space="0" w:color="auto"/>
                    <w:left w:val="none" w:sz="0" w:space="0" w:color="auto"/>
                    <w:bottom w:val="none" w:sz="0" w:space="0" w:color="auto"/>
                    <w:right w:val="none" w:sz="0" w:space="0" w:color="auto"/>
                  </w:divBdr>
                </w:div>
                <w:div w:id="1819763625">
                  <w:marLeft w:val="0"/>
                  <w:marRight w:val="0"/>
                  <w:marTop w:val="0"/>
                  <w:marBottom w:val="0"/>
                  <w:divBdr>
                    <w:top w:val="none" w:sz="0" w:space="0" w:color="auto"/>
                    <w:left w:val="none" w:sz="0" w:space="0" w:color="auto"/>
                    <w:bottom w:val="none" w:sz="0" w:space="0" w:color="auto"/>
                    <w:right w:val="none" w:sz="0" w:space="0" w:color="auto"/>
                  </w:divBdr>
                </w:div>
                <w:div w:id="1653214152">
                  <w:marLeft w:val="0"/>
                  <w:marRight w:val="0"/>
                  <w:marTop w:val="0"/>
                  <w:marBottom w:val="0"/>
                  <w:divBdr>
                    <w:top w:val="none" w:sz="0" w:space="0" w:color="auto"/>
                    <w:left w:val="none" w:sz="0" w:space="0" w:color="auto"/>
                    <w:bottom w:val="none" w:sz="0" w:space="0" w:color="auto"/>
                    <w:right w:val="none" w:sz="0" w:space="0" w:color="auto"/>
                  </w:divBdr>
                </w:div>
                <w:div w:id="1931547371">
                  <w:marLeft w:val="0"/>
                  <w:marRight w:val="0"/>
                  <w:marTop w:val="0"/>
                  <w:marBottom w:val="0"/>
                  <w:divBdr>
                    <w:top w:val="none" w:sz="0" w:space="0" w:color="auto"/>
                    <w:left w:val="none" w:sz="0" w:space="0" w:color="auto"/>
                    <w:bottom w:val="none" w:sz="0" w:space="0" w:color="auto"/>
                    <w:right w:val="none" w:sz="0" w:space="0" w:color="auto"/>
                  </w:divBdr>
                </w:div>
                <w:div w:id="1376812787">
                  <w:marLeft w:val="0"/>
                  <w:marRight w:val="0"/>
                  <w:marTop w:val="0"/>
                  <w:marBottom w:val="0"/>
                  <w:divBdr>
                    <w:top w:val="none" w:sz="0" w:space="0" w:color="auto"/>
                    <w:left w:val="none" w:sz="0" w:space="0" w:color="auto"/>
                    <w:bottom w:val="none" w:sz="0" w:space="0" w:color="auto"/>
                    <w:right w:val="none" w:sz="0" w:space="0" w:color="auto"/>
                  </w:divBdr>
                </w:div>
                <w:div w:id="1333949582">
                  <w:marLeft w:val="0"/>
                  <w:marRight w:val="0"/>
                  <w:marTop w:val="0"/>
                  <w:marBottom w:val="0"/>
                  <w:divBdr>
                    <w:top w:val="none" w:sz="0" w:space="0" w:color="auto"/>
                    <w:left w:val="none" w:sz="0" w:space="0" w:color="auto"/>
                    <w:bottom w:val="none" w:sz="0" w:space="0" w:color="auto"/>
                    <w:right w:val="none" w:sz="0" w:space="0" w:color="auto"/>
                  </w:divBdr>
                </w:div>
                <w:div w:id="176357541">
                  <w:marLeft w:val="0"/>
                  <w:marRight w:val="0"/>
                  <w:marTop w:val="0"/>
                  <w:marBottom w:val="0"/>
                  <w:divBdr>
                    <w:top w:val="none" w:sz="0" w:space="0" w:color="auto"/>
                    <w:left w:val="none" w:sz="0" w:space="0" w:color="auto"/>
                    <w:bottom w:val="none" w:sz="0" w:space="0" w:color="auto"/>
                    <w:right w:val="none" w:sz="0" w:space="0" w:color="auto"/>
                  </w:divBdr>
                </w:div>
              </w:divsChild>
            </w:div>
            <w:div w:id="1469662078">
              <w:marLeft w:val="0"/>
              <w:marRight w:val="0"/>
              <w:marTop w:val="0"/>
              <w:marBottom w:val="0"/>
              <w:divBdr>
                <w:top w:val="none" w:sz="0" w:space="0" w:color="auto"/>
                <w:left w:val="none" w:sz="0" w:space="0" w:color="auto"/>
                <w:bottom w:val="none" w:sz="0" w:space="0" w:color="auto"/>
                <w:right w:val="none" w:sz="0" w:space="0" w:color="auto"/>
              </w:divBdr>
              <w:divsChild>
                <w:div w:id="35274610">
                  <w:marLeft w:val="0"/>
                  <w:marRight w:val="0"/>
                  <w:marTop w:val="0"/>
                  <w:marBottom w:val="0"/>
                  <w:divBdr>
                    <w:top w:val="none" w:sz="0" w:space="0" w:color="auto"/>
                    <w:left w:val="none" w:sz="0" w:space="0" w:color="auto"/>
                    <w:bottom w:val="none" w:sz="0" w:space="0" w:color="auto"/>
                    <w:right w:val="none" w:sz="0" w:space="0" w:color="auto"/>
                  </w:divBdr>
                </w:div>
                <w:div w:id="356664402">
                  <w:marLeft w:val="0"/>
                  <w:marRight w:val="0"/>
                  <w:marTop w:val="0"/>
                  <w:marBottom w:val="0"/>
                  <w:divBdr>
                    <w:top w:val="none" w:sz="0" w:space="0" w:color="auto"/>
                    <w:left w:val="none" w:sz="0" w:space="0" w:color="auto"/>
                    <w:bottom w:val="none" w:sz="0" w:space="0" w:color="auto"/>
                    <w:right w:val="none" w:sz="0" w:space="0" w:color="auto"/>
                  </w:divBdr>
                </w:div>
                <w:div w:id="232084228">
                  <w:marLeft w:val="0"/>
                  <w:marRight w:val="0"/>
                  <w:marTop w:val="0"/>
                  <w:marBottom w:val="0"/>
                  <w:divBdr>
                    <w:top w:val="none" w:sz="0" w:space="0" w:color="auto"/>
                    <w:left w:val="none" w:sz="0" w:space="0" w:color="auto"/>
                    <w:bottom w:val="none" w:sz="0" w:space="0" w:color="auto"/>
                    <w:right w:val="none" w:sz="0" w:space="0" w:color="auto"/>
                  </w:divBdr>
                </w:div>
                <w:div w:id="1751656813">
                  <w:marLeft w:val="0"/>
                  <w:marRight w:val="0"/>
                  <w:marTop w:val="0"/>
                  <w:marBottom w:val="0"/>
                  <w:divBdr>
                    <w:top w:val="none" w:sz="0" w:space="0" w:color="auto"/>
                    <w:left w:val="none" w:sz="0" w:space="0" w:color="auto"/>
                    <w:bottom w:val="none" w:sz="0" w:space="0" w:color="auto"/>
                    <w:right w:val="none" w:sz="0" w:space="0" w:color="auto"/>
                  </w:divBdr>
                </w:div>
                <w:div w:id="1413744169">
                  <w:marLeft w:val="0"/>
                  <w:marRight w:val="0"/>
                  <w:marTop w:val="0"/>
                  <w:marBottom w:val="0"/>
                  <w:divBdr>
                    <w:top w:val="none" w:sz="0" w:space="0" w:color="auto"/>
                    <w:left w:val="none" w:sz="0" w:space="0" w:color="auto"/>
                    <w:bottom w:val="none" w:sz="0" w:space="0" w:color="auto"/>
                    <w:right w:val="none" w:sz="0" w:space="0" w:color="auto"/>
                  </w:divBdr>
                </w:div>
              </w:divsChild>
            </w:div>
            <w:div w:id="252781971">
              <w:marLeft w:val="0"/>
              <w:marRight w:val="0"/>
              <w:marTop w:val="0"/>
              <w:marBottom w:val="0"/>
              <w:divBdr>
                <w:top w:val="none" w:sz="0" w:space="0" w:color="auto"/>
                <w:left w:val="none" w:sz="0" w:space="0" w:color="auto"/>
                <w:bottom w:val="none" w:sz="0" w:space="0" w:color="auto"/>
                <w:right w:val="none" w:sz="0" w:space="0" w:color="auto"/>
              </w:divBdr>
              <w:divsChild>
                <w:div w:id="1148085849">
                  <w:marLeft w:val="0"/>
                  <w:marRight w:val="0"/>
                  <w:marTop w:val="0"/>
                  <w:marBottom w:val="0"/>
                  <w:divBdr>
                    <w:top w:val="none" w:sz="0" w:space="0" w:color="auto"/>
                    <w:left w:val="none" w:sz="0" w:space="0" w:color="auto"/>
                    <w:bottom w:val="none" w:sz="0" w:space="0" w:color="auto"/>
                    <w:right w:val="none" w:sz="0" w:space="0" w:color="auto"/>
                  </w:divBdr>
                </w:div>
                <w:div w:id="170149901">
                  <w:marLeft w:val="0"/>
                  <w:marRight w:val="0"/>
                  <w:marTop w:val="0"/>
                  <w:marBottom w:val="0"/>
                  <w:divBdr>
                    <w:top w:val="none" w:sz="0" w:space="0" w:color="auto"/>
                    <w:left w:val="none" w:sz="0" w:space="0" w:color="auto"/>
                    <w:bottom w:val="none" w:sz="0" w:space="0" w:color="auto"/>
                    <w:right w:val="none" w:sz="0" w:space="0" w:color="auto"/>
                  </w:divBdr>
                </w:div>
                <w:div w:id="9122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2235">
          <w:marLeft w:val="0"/>
          <w:marRight w:val="0"/>
          <w:marTop w:val="0"/>
          <w:marBottom w:val="0"/>
          <w:divBdr>
            <w:top w:val="none" w:sz="0" w:space="0" w:color="auto"/>
            <w:left w:val="none" w:sz="0" w:space="0" w:color="auto"/>
            <w:bottom w:val="none" w:sz="0" w:space="0" w:color="auto"/>
            <w:right w:val="none" w:sz="0" w:space="0" w:color="auto"/>
          </w:divBdr>
          <w:divsChild>
            <w:div w:id="1202791209">
              <w:marLeft w:val="0"/>
              <w:marRight w:val="0"/>
              <w:marTop w:val="0"/>
              <w:marBottom w:val="0"/>
              <w:divBdr>
                <w:top w:val="none" w:sz="0" w:space="0" w:color="auto"/>
                <w:left w:val="none" w:sz="0" w:space="0" w:color="auto"/>
                <w:bottom w:val="none" w:sz="0" w:space="0" w:color="auto"/>
                <w:right w:val="none" w:sz="0" w:space="0" w:color="auto"/>
              </w:divBdr>
              <w:divsChild>
                <w:div w:id="1061826874">
                  <w:marLeft w:val="0"/>
                  <w:marRight w:val="0"/>
                  <w:marTop w:val="0"/>
                  <w:marBottom w:val="0"/>
                  <w:divBdr>
                    <w:top w:val="none" w:sz="0" w:space="0" w:color="auto"/>
                    <w:left w:val="none" w:sz="0" w:space="0" w:color="auto"/>
                    <w:bottom w:val="none" w:sz="0" w:space="0" w:color="auto"/>
                    <w:right w:val="none" w:sz="0" w:space="0" w:color="auto"/>
                  </w:divBdr>
                </w:div>
                <w:div w:id="577128973">
                  <w:marLeft w:val="0"/>
                  <w:marRight w:val="0"/>
                  <w:marTop w:val="0"/>
                  <w:marBottom w:val="0"/>
                  <w:divBdr>
                    <w:top w:val="none" w:sz="0" w:space="0" w:color="auto"/>
                    <w:left w:val="none" w:sz="0" w:space="0" w:color="auto"/>
                    <w:bottom w:val="none" w:sz="0" w:space="0" w:color="auto"/>
                    <w:right w:val="none" w:sz="0" w:space="0" w:color="auto"/>
                  </w:divBdr>
                </w:div>
                <w:div w:id="1850414263">
                  <w:marLeft w:val="0"/>
                  <w:marRight w:val="0"/>
                  <w:marTop w:val="0"/>
                  <w:marBottom w:val="0"/>
                  <w:divBdr>
                    <w:top w:val="none" w:sz="0" w:space="0" w:color="auto"/>
                    <w:left w:val="none" w:sz="0" w:space="0" w:color="auto"/>
                    <w:bottom w:val="none" w:sz="0" w:space="0" w:color="auto"/>
                    <w:right w:val="none" w:sz="0" w:space="0" w:color="auto"/>
                  </w:divBdr>
                </w:div>
                <w:div w:id="9273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80734">
      <w:bodyDiv w:val="1"/>
      <w:marLeft w:val="0"/>
      <w:marRight w:val="0"/>
      <w:marTop w:val="0"/>
      <w:marBottom w:val="0"/>
      <w:divBdr>
        <w:top w:val="none" w:sz="0" w:space="0" w:color="auto"/>
        <w:left w:val="none" w:sz="0" w:space="0" w:color="auto"/>
        <w:bottom w:val="none" w:sz="0" w:space="0" w:color="auto"/>
        <w:right w:val="none" w:sz="0" w:space="0" w:color="auto"/>
      </w:divBdr>
      <w:divsChild>
        <w:div w:id="1831825004">
          <w:marLeft w:val="240"/>
          <w:marRight w:val="0"/>
          <w:marTop w:val="240"/>
          <w:marBottom w:val="240"/>
          <w:divBdr>
            <w:top w:val="none" w:sz="0" w:space="0" w:color="auto"/>
            <w:left w:val="none" w:sz="0" w:space="0" w:color="auto"/>
            <w:bottom w:val="none" w:sz="0" w:space="0" w:color="auto"/>
            <w:right w:val="none" w:sz="0" w:space="0" w:color="auto"/>
          </w:divBdr>
        </w:div>
        <w:div w:id="1289169778">
          <w:marLeft w:val="240"/>
          <w:marRight w:val="0"/>
          <w:marTop w:val="240"/>
          <w:marBottom w:val="240"/>
          <w:divBdr>
            <w:top w:val="none" w:sz="0" w:space="0" w:color="auto"/>
            <w:left w:val="none" w:sz="0" w:space="0" w:color="auto"/>
            <w:bottom w:val="none" w:sz="0" w:space="0" w:color="auto"/>
            <w:right w:val="none" w:sz="0" w:space="0" w:color="auto"/>
          </w:divBdr>
        </w:div>
        <w:div w:id="1044715948">
          <w:marLeft w:val="240"/>
          <w:marRight w:val="0"/>
          <w:marTop w:val="240"/>
          <w:marBottom w:val="240"/>
          <w:divBdr>
            <w:top w:val="none" w:sz="0" w:space="0" w:color="auto"/>
            <w:left w:val="none" w:sz="0" w:space="0" w:color="auto"/>
            <w:bottom w:val="none" w:sz="0" w:space="0" w:color="auto"/>
            <w:right w:val="none" w:sz="0" w:space="0" w:color="auto"/>
          </w:divBdr>
        </w:div>
        <w:div w:id="2026978559">
          <w:marLeft w:val="240"/>
          <w:marRight w:val="0"/>
          <w:marTop w:val="240"/>
          <w:marBottom w:val="240"/>
          <w:divBdr>
            <w:top w:val="none" w:sz="0" w:space="0" w:color="auto"/>
            <w:left w:val="none" w:sz="0" w:space="0" w:color="auto"/>
            <w:bottom w:val="none" w:sz="0" w:space="0" w:color="auto"/>
            <w:right w:val="none" w:sz="0" w:space="0" w:color="auto"/>
          </w:divBdr>
        </w:div>
      </w:divsChild>
    </w:div>
    <w:div w:id="495192626">
      <w:bodyDiv w:val="1"/>
      <w:marLeft w:val="0"/>
      <w:marRight w:val="0"/>
      <w:marTop w:val="0"/>
      <w:marBottom w:val="0"/>
      <w:divBdr>
        <w:top w:val="none" w:sz="0" w:space="0" w:color="auto"/>
        <w:left w:val="none" w:sz="0" w:space="0" w:color="auto"/>
        <w:bottom w:val="none" w:sz="0" w:space="0" w:color="auto"/>
        <w:right w:val="none" w:sz="0" w:space="0" w:color="auto"/>
      </w:divBdr>
      <w:divsChild>
        <w:div w:id="1047297077">
          <w:marLeft w:val="0"/>
          <w:marRight w:val="0"/>
          <w:marTop w:val="0"/>
          <w:marBottom w:val="0"/>
          <w:divBdr>
            <w:top w:val="none" w:sz="0" w:space="0" w:color="auto"/>
            <w:left w:val="none" w:sz="0" w:space="0" w:color="auto"/>
            <w:bottom w:val="none" w:sz="0" w:space="0" w:color="auto"/>
            <w:right w:val="none" w:sz="0" w:space="0" w:color="auto"/>
          </w:divBdr>
          <w:divsChild>
            <w:div w:id="1184897634">
              <w:marLeft w:val="0"/>
              <w:marRight w:val="0"/>
              <w:marTop w:val="0"/>
              <w:marBottom w:val="450"/>
              <w:divBdr>
                <w:top w:val="single" w:sz="6" w:space="19" w:color="CCCCCC"/>
                <w:left w:val="single" w:sz="6" w:space="19" w:color="CCCCCC"/>
                <w:bottom w:val="single" w:sz="6" w:space="19" w:color="CCCCCC"/>
                <w:right w:val="single" w:sz="6" w:space="19" w:color="CCCCCC"/>
              </w:divBdr>
              <w:divsChild>
                <w:div w:id="659432165">
                  <w:marLeft w:val="0"/>
                  <w:marRight w:val="0"/>
                  <w:marTop w:val="0"/>
                  <w:marBottom w:val="0"/>
                  <w:divBdr>
                    <w:top w:val="none" w:sz="0" w:space="0" w:color="auto"/>
                    <w:left w:val="none" w:sz="0" w:space="0" w:color="auto"/>
                    <w:bottom w:val="none" w:sz="0" w:space="0" w:color="auto"/>
                    <w:right w:val="none" w:sz="0" w:space="0" w:color="auto"/>
                  </w:divBdr>
                  <w:divsChild>
                    <w:div w:id="703823051">
                      <w:marLeft w:val="0"/>
                      <w:marRight w:val="0"/>
                      <w:marTop w:val="0"/>
                      <w:marBottom w:val="0"/>
                      <w:divBdr>
                        <w:top w:val="none" w:sz="0" w:space="0" w:color="auto"/>
                        <w:left w:val="none" w:sz="0" w:space="0" w:color="auto"/>
                        <w:bottom w:val="none" w:sz="0" w:space="0" w:color="auto"/>
                        <w:right w:val="none" w:sz="0" w:space="0" w:color="auto"/>
                      </w:divBdr>
                      <w:divsChild>
                        <w:div w:id="530844824">
                          <w:marLeft w:val="0"/>
                          <w:marRight w:val="0"/>
                          <w:marTop w:val="0"/>
                          <w:marBottom w:val="450"/>
                          <w:divBdr>
                            <w:top w:val="none" w:sz="0" w:space="0" w:color="auto"/>
                            <w:left w:val="none" w:sz="0" w:space="0" w:color="auto"/>
                            <w:bottom w:val="none" w:sz="0" w:space="0" w:color="auto"/>
                            <w:right w:val="none" w:sz="0" w:space="0" w:color="auto"/>
                          </w:divBdr>
                          <w:divsChild>
                            <w:div w:id="18030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10818">
      <w:bodyDiv w:val="1"/>
      <w:marLeft w:val="0"/>
      <w:marRight w:val="0"/>
      <w:marTop w:val="0"/>
      <w:marBottom w:val="0"/>
      <w:divBdr>
        <w:top w:val="none" w:sz="0" w:space="0" w:color="auto"/>
        <w:left w:val="none" w:sz="0" w:space="0" w:color="auto"/>
        <w:bottom w:val="none" w:sz="0" w:space="0" w:color="auto"/>
        <w:right w:val="none" w:sz="0" w:space="0" w:color="auto"/>
      </w:divBdr>
      <w:divsChild>
        <w:div w:id="1250384686">
          <w:marLeft w:val="0"/>
          <w:marRight w:val="0"/>
          <w:marTop w:val="0"/>
          <w:marBottom w:val="0"/>
          <w:divBdr>
            <w:top w:val="none" w:sz="0" w:space="0" w:color="auto"/>
            <w:left w:val="none" w:sz="0" w:space="0" w:color="auto"/>
            <w:bottom w:val="none" w:sz="0" w:space="0" w:color="auto"/>
            <w:right w:val="none" w:sz="0" w:space="0" w:color="auto"/>
          </w:divBdr>
          <w:divsChild>
            <w:div w:id="939264573">
              <w:marLeft w:val="0"/>
              <w:marRight w:val="0"/>
              <w:marTop w:val="0"/>
              <w:marBottom w:val="0"/>
              <w:divBdr>
                <w:top w:val="none" w:sz="0" w:space="0" w:color="auto"/>
                <w:left w:val="none" w:sz="0" w:space="0" w:color="auto"/>
                <w:bottom w:val="none" w:sz="0" w:space="0" w:color="auto"/>
                <w:right w:val="none" w:sz="0" w:space="0" w:color="auto"/>
              </w:divBdr>
              <w:divsChild>
                <w:div w:id="1353334743">
                  <w:marLeft w:val="0"/>
                  <w:marRight w:val="0"/>
                  <w:marTop w:val="0"/>
                  <w:marBottom w:val="0"/>
                  <w:divBdr>
                    <w:top w:val="none" w:sz="0" w:space="0" w:color="auto"/>
                    <w:left w:val="none" w:sz="0" w:space="0" w:color="auto"/>
                    <w:bottom w:val="none" w:sz="0" w:space="0" w:color="auto"/>
                    <w:right w:val="none" w:sz="0" w:space="0" w:color="auto"/>
                  </w:divBdr>
                  <w:divsChild>
                    <w:div w:id="2029135897">
                      <w:marLeft w:val="0"/>
                      <w:marRight w:val="0"/>
                      <w:marTop w:val="0"/>
                      <w:marBottom w:val="0"/>
                      <w:divBdr>
                        <w:top w:val="none" w:sz="0" w:space="0" w:color="auto"/>
                        <w:left w:val="none" w:sz="0" w:space="0" w:color="auto"/>
                        <w:bottom w:val="none" w:sz="0" w:space="0" w:color="auto"/>
                        <w:right w:val="none" w:sz="0" w:space="0" w:color="auto"/>
                      </w:divBdr>
                      <w:divsChild>
                        <w:div w:id="1858427370">
                          <w:marLeft w:val="0"/>
                          <w:marRight w:val="0"/>
                          <w:marTop w:val="0"/>
                          <w:marBottom w:val="0"/>
                          <w:divBdr>
                            <w:top w:val="none" w:sz="0" w:space="0" w:color="auto"/>
                            <w:left w:val="none" w:sz="0" w:space="0" w:color="auto"/>
                            <w:bottom w:val="none" w:sz="0" w:space="0" w:color="auto"/>
                            <w:right w:val="none" w:sz="0" w:space="0" w:color="auto"/>
                          </w:divBdr>
                          <w:divsChild>
                            <w:div w:id="1522011994">
                              <w:marLeft w:val="0"/>
                              <w:marRight w:val="0"/>
                              <w:marTop w:val="0"/>
                              <w:marBottom w:val="0"/>
                              <w:divBdr>
                                <w:top w:val="none" w:sz="0" w:space="0" w:color="auto"/>
                                <w:left w:val="none" w:sz="0" w:space="0" w:color="auto"/>
                                <w:bottom w:val="none" w:sz="0" w:space="0" w:color="auto"/>
                                <w:right w:val="none" w:sz="0" w:space="0" w:color="auto"/>
                              </w:divBdr>
                              <w:divsChild>
                                <w:div w:id="1257060652">
                                  <w:marLeft w:val="0"/>
                                  <w:marRight w:val="0"/>
                                  <w:marTop w:val="0"/>
                                  <w:marBottom w:val="0"/>
                                  <w:divBdr>
                                    <w:top w:val="none" w:sz="0" w:space="0" w:color="auto"/>
                                    <w:left w:val="none" w:sz="0" w:space="0" w:color="auto"/>
                                    <w:bottom w:val="none" w:sz="0" w:space="0" w:color="auto"/>
                                    <w:right w:val="none" w:sz="0" w:space="0" w:color="auto"/>
                                  </w:divBdr>
                                  <w:divsChild>
                                    <w:div w:id="1893032798">
                                      <w:marLeft w:val="0"/>
                                      <w:marRight w:val="0"/>
                                      <w:marTop w:val="0"/>
                                      <w:marBottom w:val="0"/>
                                      <w:divBdr>
                                        <w:top w:val="none" w:sz="0" w:space="0" w:color="auto"/>
                                        <w:left w:val="none" w:sz="0" w:space="0" w:color="auto"/>
                                        <w:bottom w:val="none" w:sz="0" w:space="0" w:color="auto"/>
                                        <w:right w:val="none" w:sz="0" w:space="0" w:color="auto"/>
                                      </w:divBdr>
                                      <w:divsChild>
                                        <w:div w:id="1645698998">
                                          <w:marLeft w:val="0"/>
                                          <w:marRight w:val="0"/>
                                          <w:marTop w:val="0"/>
                                          <w:marBottom w:val="0"/>
                                          <w:divBdr>
                                            <w:top w:val="none" w:sz="0" w:space="0" w:color="auto"/>
                                            <w:left w:val="none" w:sz="0" w:space="0" w:color="auto"/>
                                            <w:bottom w:val="none" w:sz="0" w:space="0" w:color="auto"/>
                                            <w:right w:val="none" w:sz="0" w:space="0" w:color="auto"/>
                                          </w:divBdr>
                                          <w:divsChild>
                                            <w:div w:id="1906185980">
                                              <w:marLeft w:val="0"/>
                                              <w:marRight w:val="0"/>
                                              <w:marTop w:val="0"/>
                                              <w:marBottom w:val="0"/>
                                              <w:divBdr>
                                                <w:top w:val="none" w:sz="0" w:space="0" w:color="auto"/>
                                                <w:left w:val="none" w:sz="0" w:space="0" w:color="auto"/>
                                                <w:bottom w:val="none" w:sz="0" w:space="0" w:color="auto"/>
                                                <w:right w:val="none" w:sz="0" w:space="0" w:color="auto"/>
                                              </w:divBdr>
                                              <w:divsChild>
                                                <w:div w:id="15879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7328892">
      <w:bodyDiv w:val="1"/>
      <w:marLeft w:val="0"/>
      <w:marRight w:val="0"/>
      <w:marTop w:val="0"/>
      <w:marBottom w:val="0"/>
      <w:divBdr>
        <w:top w:val="none" w:sz="0" w:space="0" w:color="auto"/>
        <w:left w:val="none" w:sz="0" w:space="0" w:color="auto"/>
        <w:bottom w:val="none" w:sz="0" w:space="0" w:color="auto"/>
        <w:right w:val="none" w:sz="0" w:space="0" w:color="auto"/>
      </w:divBdr>
      <w:divsChild>
        <w:div w:id="1900089476">
          <w:marLeft w:val="0"/>
          <w:marRight w:val="0"/>
          <w:marTop w:val="0"/>
          <w:marBottom w:val="0"/>
          <w:divBdr>
            <w:top w:val="none" w:sz="0" w:space="0" w:color="auto"/>
            <w:left w:val="none" w:sz="0" w:space="0" w:color="auto"/>
            <w:bottom w:val="none" w:sz="0" w:space="0" w:color="auto"/>
            <w:right w:val="none" w:sz="0" w:space="0" w:color="auto"/>
          </w:divBdr>
        </w:div>
      </w:divsChild>
    </w:div>
    <w:div w:id="529531977">
      <w:bodyDiv w:val="1"/>
      <w:marLeft w:val="0"/>
      <w:marRight w:val="0"/>
      <w:marTop w:val="0"/>
      <w:marBottom w:val="0"/>
      <w:divBdr>
        <w:top w:val="none" w:sz="0" w:space="0" w:color="auto"/>
        <w:left w:val="none" w:sz="0" w:space="0" w:color="auto"/>
        <w:bottom w:val="none" w:sz="0" w:space="0" w:color="auto"/>
        <w:right w:val="none" w:sz="0" w:space="0" w:color="auto"/>
      </w:divBdr>
      <w:divsChild>
        <w:div w:id="944457123">
          <w:marLeft w:val="0"/>
          <w:marRight w:val="0"/>
          <w:marTop w:val="0"/>
          <w:marBottom w:val="0"/>
          <w:divBdr>
            <w:top w:val="none" w:sz="0" w:space="0" w:color="auto"/>
            <w:left w:val="none" w:sz="0" w:space="0" w:color="auto"/>
            <w:bottom w:val="none" w:sz="0" w:space="0" w:color="auto"/>
            <w:right w:val="none" w:sz="0" w:space="0" w:color="auto"/>
          </w:divBdr>
          <w:divsChild>
            <w:div w:id="81769672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558368301">
      <w:bodyDiv w:val="1"/>
      <w:marLeft w:val="0"/>
      <w:marRight w:val="0"/>
      <w:marTop w:val="0"/>
      <w:marBottom w:val="0"/>
      <w:divBdr>
        <w:top w:val="none" w:sz="0" w:space="0" w:color="auto"/>
        <w:left w:val="none" w:sz="0" w:space="0" w:color="auto"/>
        <w:bottom w:val="none" w:sz="0" w:space="0" w:color="auto"/>
        <w:right w:val="none" w:sz="0" w:space="0" w:color="auto"/>
      </w:divBdr>
      <w:divsChild>
        <w:div w:id="1689067173">
          <w:marLeft w:val="0"/>
          <w:marRight w:val="0"/>
          <w:marTop w:val="0"/>
          <w:marBottom w:val="0"/>
          <w:divBdr>
            <w:top w:val="none" w:sz="0" w:space="0" w:color="auto"/>
            <w:left w:val="none" w:sz="0" w:space="0" w:color="auto"/>
            <w:bottom w:val="none" w:sz="0" w:space="0" w:color="auto"/>
            <w:right w:val="none" w:sz="0" w:space="0" w:color="auto"/>
          </w:divBdr>
          <w:divsChild>
            <w:div w:id="293370267">
              <w:marLeft w:val="0"/>
              <w:marRight w:val="0"/>
              <w:marTop w:val="0"/>
              <w:marBottom w:val="0"/>
              <w:divBdr>
                <w:top w:val="none" w:sz="0" w:space="0" w:color="auto"/>
                <w:left w:val="none" w:sz="0" w:space="0" w:color="auto"/>
                <w:bottom w:val="none" w:sz="0" w:space="0" w:color="auto"/>
                <w:right w:val="none" w:sz="0" w:space="0" w:color="auto"/>
              </w:divBdr>
              <w:divsChild>
                <w:div w:id="1920559642">
                  <w:marLeft w:val="0"/>
                  <w:marRight w:val="0"/>
                  <w:marTop w:val="0"/>
                  <w:marBottom w:val="0"/>
                  <w:divBdr>
                    <w:top w:val="none" w:sz="0" w:space="0" w:color="auto"/>
                    <w:left w:val="none" w:sz="0" w:space="0" w:color="auto"/>
                    <w:bottom w:val="none" w:sz="0" w:space="0" w:color="auto"/>
                    <w:right w:val="none" w:sz="0" w:space="0" w:color="auto"/>
                  </w:divBdr>
                  <w:divsChild>
                    <w:div w:id="966621856">
                      <w:marLeft w:val="0"/>
                      <w:marRight w:val="0"/>
                      <w:marTop w:val="0"/>
                      <w:marBottom w:val="0"/>
                      <w:divBdr>
                        <w:top w:val="none" w:sz="0" w:space="0" w:color="auto"/>
                        <w:left w:val="none" w:sz="0" w:space="0" w:color="auto"/>
                        <w:bottom w:val="none" w:sz="0" w:space="0" w:color="auto"/>
                        <w:right w:val="none" w:sz="0" w:space="0" w:color="auto"/>
                      </w:divBdr>
                      <w:divsChild>
                        <w:div w:id="1442140030">
                          <w:marLeft w:val="0"/>
                          <w:marRight w:val="0"/>
                          <w:marTop w:val="0"/>
                          <w:marBottom w:val="0"/>
                          <w:divBdr>
                            <w:top w:val="none" w:sz="0" w:space="0" w:color="auto"/>
                            <w:left w:val="none" w:sz="0" w:space="0" w:color="auto"/>
                            <w:bottom w:val="none" w:sz="0" w:space="0" w:color="auto"/>
                            <w:right w:val="none" w:sz="0" w:space="0" w:color="auto"/>
                          </w:divBdr>
                          <w:divsChild>
                            <w:div w:id="1322731827">
                              <w:marLeft w:val="0"/>
                              <w:marRight w:val="0"/>
                              <w:marTop w:val="0"/>
                              <w:marBottom w:val="0"/>
                              <w:divBdr>
                                <w:top w:val="none" w:sz="0" w:space="0" w:color="auto"/>
                                <w:left w:val="none" w:sz="0" w:space="0" w:color="auto"/>
                                <w:bottom w:val="none" w:sz="0" w:space="0" w:color="auto"/>
                                <w:right w:val="none" w:sz="0" w:space="0" w:color="auto"/>
                              </w:divBdr>
                              <w:divsChild>
                                <w:div w:id="1033842166">
                                  <w:marLeft w:val="0"/>
                                  <w:marRight w:val="0"/>
                                  <w:marTop w:val="0"/>
                                  <w:marBottom w:val="0"/>
                                  <w:divBdr>
                                    <w:top w:val="none" w:sz="0" w:space="0" w:color="auto"/>
                                    <w:left w:val="none" w:sz="0" w:space="0" w:color="auto"/>
                                    <w:bottom w:val="none" w:sz="0" w:space="0" w:color="auto"/>
                                    <w:right w:val="none" w:sz="0" w:space="0" w:color="auto"/>
                                  </w:divBdr>
                                  <w:divsChild>
                                    <w:div w:id="934286912">
                                      <w:marLeft w:val="0"/>
                                      <w:marRight w:val="0"/>
                                      <w:marTop w:val="0"/>
                                      <w:marBottom w:val="0"/>
                                      <w:divBdr>
                                        <w:top w:val="none" w:sz="0" w:space="0" w:color="auto"/>
                                        <w:left w:val="none" w:sz="0" w:space="0" w:color="auto"/>
                                        <w:bottom w:val="none" w:sz="0" w:space="0" w:color="auto"/>
                                        <w:right w:val="none" w:sz="0" w:space="0" w:color="auto"/>
                                      </w:divBdr>
                                      <w:divsChild>
                                        <w:div w:id="1475176490">
                                          <w:marLeft w:val="0"/>
                                          <w:marRight w:val="0"/>
                                          <w:marTop w:val="0"/>
                                          <w:marBottom w:val="0"/>
                                          <w:divBdr>
                                            <w:top w:val="none" w:sz="0" w:space="0" w:color="auto"/>
                                            <w:left w:val="none" w:sz="0" w:space="0" w:color="auto"/>
                                            <w:bottom w:val="none" w:sz="0" w:space="0" w:color="auto"/>
                                            <w:right w:val="none" w:sz="0" w:space="0" w:color="auto"/>
                                          </w:divBdr>
                                          <w:divsChild>
                                            <w:div w:id="2078742001">
                                              <w:marLeft w:val="0"/>
                                              <w:marRight w:val="0"/>
                                              <w:marTop w:val="0"/>
                                              <w:marBottom w:val="0"/>
                                              <w:divBdr>
                                                <w:top w:val="none" w:sz="0" w:space="0" w:color="auto"/>
                                                <w:left w:val="none" w:sz="0" w:space="0" w:color="auto"/>
                                                <w:bottom w:val="none" w:sz="0" w:space="0" w:color="auto"/>
                                                <w:right w:val="none" w:sz="0" w:space="0" w:color="auto"/>
                                              </w:divBdr>
                                              <w:divsChild>
                                                <w:div w:id="1516655275">
                                                  <w:marLeft w:val="0"/>
                                                  <w:marRight w:val="0"/>
                                                  <w:marTop w:val="0"/>
                                                  <w:marBottom w:val="0"/>
                                                  <w:divBdr>
                                                    <w:top w:val="none" w:sz="0" w:space="0" w:color="auto"/>
                                                    <w:left w:val="none" w:sz="0" w:space="0" w:color="auto"/>
                                                    <w:bottom w:val="none" w:sz="0" w:space="0" w:color="auto"/>
                                                    <w:right w:val="none" w:sz="0" w:space="0" w:color="auto"/>
                                                  </w:divBdr>
                                                  <w:divsChild>
                                                    <w:div w:id="10969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3638631">
      <w:bodyDiv w:val="1"/>
      <w:marLeft w:val="0"/>
      <w:marRight w:val="0"/>
      <w:marTop w:val="0"/>
      <w:marBottom w:val="0"/>
      <w:divBdr>
        <w:top w:val="none" w:sz="0" w:space="0" w:color="auto"/>
        <w:left w:val="none" w:sz="0" w:space="0" w:color="auto"/>
        <w:bottom w:val="none" w:sz="0" w:space="0" w:color="auto"/>
        <w:right w:val="none" w:sz="0" w:space="0" w:color="auto"/>
      </w:divBdr>
      <w:divsChild>
        <w:div w:id="1160540462">
          <w:marLeft w:val="0"/>
          <w:marRight w:val="0"/>
          <w:marTop w:val="0"/>
          <w:marBottom w:val="0"/>
          <w:divBdr>
            <w:top w:val="none" w:sz="0" w:space="0" w:color="auto"/>
            <w:left w:val="none" w:sz="0" w:space="0" w:color="auto"/>
            <w:bottom w:val="none" w:sz="0" w:space="0" w:color="auto"/>
            <w:right w:val="none" w:sz="0" w:space="0" w:color="auto"/>
          </w:divBdr>
          <w:divsChild>
            <w:div w:id="1411268341">
              <w:marLeft w:val="0"/>
              <w:marRight w:val="0"/>
              <w:marTop w:val="0"/>
              <w:marBottom w:val="0"/>
              <w:divBdr>
                <w:top w:val="none" w:sz="0" w:space="0" w:color="auto"/>
                <w:left w:val="none" w:sz="0" w:space="0" w:color="auto"/>
                <w:bottom w:val="none" w:sz="0" w:space="0" w:color="auto"/>
                <w:right w:val="none" w:sz="0" w:space="0" w:color="auto"/>
              </w:divBdr>
              <w:divsChild>
                <w:div w:id="2061435963">
                  <w:marLeft w:val="0"/>
                  <w:marRight w:val="0"/>
                  <w:marTop w:val="0"/>
                  <w:marBottom w:val="0"/>
                  <w:divBdr>
                    <w:top w:val="none" w:sz="0" w:space="0" w:color="auto"/>
                    <w:left w:val="none" w:sz="0" w:space="0" w:color="auto"/>
                    <w:bottom w:val="none" w:sz="0" w:space="0" w:color="auto"/>
                    <w:right w:val="none" w:sz="0" w:space="0" w:color="auto"/>
                  </w:divBdr>
                  <w:divsChild>
                    <w:div w:id="345911733">
                      <w:marLeft w:val="0"/>
                      <w:marRight w:val="0"/>
                      <w:marTop w:val="0"/>
                      <w:marBottom w:val="0"/>
                      <w:divBdr>
                        <w:top w:val="none" w:sz="0" w:space="0" w:color="auto"/>
                        <w:left w:val="none" w:sz="0" w:space="0" w:color="auto"/>
                        <w:bottom w:val="none" w:sz="0" w:space="0" w:color="auto"/>
                        <w:right w:val="none" w:sz="0" w:space="0" w:color="auto"/>
                      </w:divBdr>
                      <w:divsChild>
                        <w:div w:id="117719836">
                          <w:marLeft w:val="0"/>
                          <w:marRight w:val="0"/>
                          <w:marTop w:val="0"/>
                          <w:marBottom w:val="0"/>
                          <w:divBdr>
                            <w:top w:val="none" w:sz="0" w:space="0" w:color="auto"/>
                            <w:left w:val="none" w:sz="0" w:space="0" w:color="auto"/>
                            <w:bottom w:val="none" w:sz="0" w:space="0" w:color="auto"/>
                            <w:right w:val="none" w:sz="0" w:space="0" w:color="auto"/>
                          </w:divBdr>
                          <w:divsChild>
                            <w:div w:id="166943977">
                              <w:marLeft w:val="0"/>
                              <w:marRight w:val="0"/>
                              <w:marTop w:val="0"/>
                              <w:marBottom w:val="0"/>
                              <w:divBdr>
                                <w:top w:val="none" w:sz="0" w:space="0" w:color="auto"/>
                                <w:left w:val="none" w:sz="0" w:space="0" w:color="auto"/>
                                <w:bottom w:val="none" w:sz="0" w:space="0" w:color="auto"/>
                                <w:right w:val="none" w:sz="0" w:space="0" w:color="auto"/>
                              </w:divBdr>
                              <w:divsChild>
                                <w:div w:id="1053314791">
                                  <w:marLeft w:val="0"/>
                                  <w:marRight w:val="0"/>
                                  <w:marTop w:val="0"/>
                                  <w:marBottom w:val="0"/>
                                  <w:divBdr>
                                    <w:top w:val="none" w:sz="0" w:space="0" w:color="auto"/>
                                    <w:left w:val="none" w:sz="0" w:space="0" w:color="auto"/>
                                    <w:bottom w:val="none" w:sz="0" w:space="0" w:color="auto"/>
                                    <w:right w:val="none" w:sz="0" w:space="0" w:color="auto"/>
                                  </w:divBdr>
                                  <w:divsChild>
                                    <w:div w:id="453250791">
                                      <w:marLeft w:val="0"/>
                                      <w:marRight w:val="0"/>
                                      <w:marTop w:val="0"/>
                                      <w:marBottom w:val="0"/>
                                      <w:divBdr>
                                        <w:top w:val="none" w:sz="0" w:space="0" w:color="auto"/>
                                        <w:left w:val="none" w:sz="0" w:space="0" w:color="auto"/>
                                        <w:bottom w:val="none" w:sz="0" w:space="0" w:color="auto"/>
                                        <w:right w:val="none" w:sz="0" w:space="0" w:color="auto"/>
                                      </w:divBdr>
                                      <w:divsChild>
                                        <w:div w:id="590552257">
                                          <w:marLeft w:val="0"/>
                                          <w:marRight w:val="0"/>
                                          <w:marTop w:val="0"/>
                                          <w:marBottom w:val="0"/>
                                          <w:divBdr>
                                            <w:top w:val="none" w:sz="0" w:space="0" w:color="auto"/>
                                            <w:left w:val="none" w:sz="0" w:space="0" w:color="auto"/>
                                            <w:bottom w:val="none" w:sz="0" w:space="0" w:color="auto"/>
                                            <w:right w:val="none" w:sz="0" w:space="0" w:color="auto"/>
                                          </w:divBdr>
                                          <w:divsChild>
                                            <w:div w:id="954799206">
                                              <w:marLeft w:val="0"/>
                                              <w:marRight w:val="0"/>
                                              <w:marTop w:val="0"/>
                                              <w:marBottom w:val="0"/>
                                              <w:divBdr>
                                                <w:top w:val="none" w:sz="0" w:space="0" w:color="auto"/>
                                                <w:left w:val="none" w:sz="0" w:space="0" w:color="auto"/>
                                                <w:bottom w:val="none" w:sz="0" w:space="0" w:color="auto"/>
                                                <w:right w:val="none" w:sz="0" w:space="0" w:color="auto"/>
                                              </w:divBdr>
                                              <w:divsChild>
                                                <w:div w:id="848720308">
                                                  <w:marLeft w:val="0"/>
                                                  <w:marRight w:val="0"/>
                                                  <w:marTop w:val="0"/>
                                                  <w:marBottom w:val="0"/>
                                                  <w:divBdr>
                                                    <w:top w:val="none" w:sz="0" w:space="0" w:color="auto"/>
                                                    <w:left w:val="none" w:sz="0" w:space="0" w:color="auto"/>
                                                    <w:bottom w:val="none" w:sz="0" w:space="0" w:color="auto"/>
                                                    <w:right w:val="none" w:sz="0" w:space="0" w:color="auto"/>
                                                  </w:divBdr>
                                                  <w:divsChild>
                                                    <w:div w:id="268587006">
                                                      <w:marLeft w:val="0"/>
                                                      <w:marRight w:val="0"/>
                                                      <w:marTop w:val="0"/>
                                                      <w:marBottom w:val="0"/>
                                                      <w:divBdr>
                                                        <w:top w:val="none" w:sz="0" w:space="0" w:color="auto"/>
                                                        <w:left w:val="none" w:sz="0" w:space="0" w:color="auto"/>
                                                        <w:bottom w:val="none" w:sz="0" w:space="0" w:color="auto"/>
                                                        <w:right w:val="none" w:sz="0" w:space="0" w:color="auto"/>
                                                      </w:divBdr>
                                                    </w:div>
                                                    <w:div w:id="16476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803908">
      <w:bodyDiv w:val="1"/>
      <w:marLeft w:val="0"/>
      <w:marRight w:val="0"/>
      <w:marTop w:val="0"/>
      <w:marBottom w:val="0"/>
      <w:divBdr>
        <w:top w:val="none" w:sz="0" w:space="0" w:color="auto"/>
        <w:left w:val="none" w:sz="0" w:space="0" w:color="auto"/>
        <w:bottom w:val="none" w:sz="0" w:space="0" w:color="auto"/>
        <w:right w:val="none" w:sz="0" w:space="0" w:color="auto"/>
      </w:divBdr>
      <w:divsChild>
        <w:div w:id="1043365421">
          <w:marLeft w:val="0"/>
          <w:marRight w:val="0"/>
          <w:marTop w:val="0"/>
          <w:marBottom w:val="0"/>
          <w:divBdr>
            <w:top w:val="none" w:sz="0" w:space="0" w:color="auto"/>
            <w:left w:val="none" w:sz="0" w:space="0" w:color="auto"/>
            <w:bottom w:val="none" w:sz="0" w:space="0" w:color="auto"/>
            <w:right w:val="none" w:sz="0" w:space="0" w:color="auto"/>
          </w:divBdr>
          <w:divsChild>
            <w:div w:id="403262164">
              <w:marLeft w:val="0"/>
              <w:marRight w:val="0"/>
              <w:marTop w:val="0"/>
              <w:marBottom w:val="0"/>
              <w:divBdr>
                <w:top w:val="none" w:sz="0" w:space="0" w:color="auto"/>
                <w:left w:val="none" w:sz="0" w:space="0" w:color="auto"/>
                <w:bottom w:val="none" w:sz="0" w:space="0" w:color="auto"/>
                <w:right w:val="none" w:sz="0" w:space="0" w:color="auto"/>
              </w:divBdr>
              <w:divsChild>
                <w:div w:id="188614070">
                  <w:marLeft w:val="0"/>
                  <w:marRight w:val="0"/>
                  <w:marTop w:val="0"/>
                  <w:marBottom w:val="0"/>
                  <w:divBdr>
                    <w:top w:val="none" w:sz="0" w:space="0" w:color="auto"/>
                    <w:left w:val="none" w:sz="0" w:space="0" w:color="auto"/>
                    <w:bottom w:val="none" w:sz="0" w:space="0" w:color="auto"/>
                    <w:right w:val="none" w:sz="0" w:space="0" w:color="auto"/>
                  </w:divBdr>
                  <w:divsChild>
                    <w:div w:id="102045137">
                      <w:marLeft w:val="0"/>
                      <w:marRight w:val="0"/>
                      <w:marTop w:val="0"/>
                      <w:marBottom w:val="0"/>
                      <w:divBdr>
                        <w:top w:val="none" w:sz="0" w:space="0" w:color="auto"/>
                        <w:left w:val="none" w:sz="0" w:space="0" w:color="auto"/>
                        <w:bottom w:val="none" w:sz="0" w:space="0" w:color="auto"/>
                        <w:right w:val="none" w:sz="0" w:space="0" w:color="auto"/>
                      </w:divBdr>
                      <w:divsChild>
                        <w:div w:id="1967853773">
                          <w:marLeft w:val="0"/>
                          <w:marRight w:val="0"/>
                          <w:marTop w:val="0"/>
                          <w:marBottom w:val="0"/>
                          <w:divBdr>
                            <w:top w:val="none" w:sz="0" w:space="0" w:color="auto"/>
                            <w:left w:val="none" w:sz="0" w:space="0" w:color="auto"/>
                            <w:bottom w:val="none" w:sz="0" w:space="0" w:color="auto"/>
                            <w:right w:val="none" w:sz="0" w:space="0" w:color="auto"/>
                          </w:divBdr>
                          <w:divsChild>
                            <w:div w:id="1047219592">
                              <w:marLeft w:val="0"/>
                              <w:marRight w:val="0"/>
                              <w:marTop w:val="0"/>
                              <w:marBottom w:val="0"/>
                              <w:divBdr>
                                <w:top w:val="none" w:sz="0" w:space="0" w:color="auto"/>
                                <w:left w:val="none" w:sz="0" w:space="0" w:color="auto"/>
                                <w:bottom w:val="none" w:sz="0" w:space="0" w:color="auto"/>
                                <w:right w:val="none" w:sz="0" w:space="0" w:color="auto"/>
                              </w:divBdr>
                              <w:divsChild>
                                <w:div w:id="836267241">
                                  <w:marLeft w:val="0"/>
                                  <w:marRight w:val="0"/>
                                  <w:marTop w:val="0"/>
                                  <w:marBottom w:val="0"/>
                                  <w:divBdr>
                                    <w:top w:val="none" w:sz="0" w:space="0" w:color="auto"/>
                                    <w:left w:val="none" w:sz="0" w:space="0" w:color="auto"/>
                                    <w:bottom w:val="none" w:sz="0" w:space="0" w:color="auto"/>
                                    <w:right w:val="none" w:sz="0" w:space="0" w:color="auto"/>
                                  </w:divBdr>
                                  <w:divsChild>
                                    <w:div w:id="1199005734">
                                      <w:marLeft w:val="0"/>
                                      <w:marRight w:val="0"/>
                                      <w:marTop w:val="0"/>
                                      <w:marBottom w:val="0"/>
                                      <w:divBdr>
                                        <w:top w:val="none" w:sz="0" w:space="0" w:color="auto"/>
                                        <w:left w:val="none" w:sz="0" w:space="0" w:color="auto"/>
                                        <w:bottom w:val="none" w:sz="0" w:space="0" w:color="auto"/>
                                        <w:right w:val="none" w:sz="0" w:space="0" w:color="auto"/>
                                      </w:divBdr>
                                      <w:divsChild>
                                        <w:div w:id="141164599">
                                          <w:marLeft w:val="0"/>
                                          <w:marRight w:val="0"/>
                                          <w:marTop w:val="0"/>
                                          <w:marBottom w:val="0"/>
                                          <w:divBdr>
                                            <w:top w:val="none" w:sz="0" w:space="0" w:color="auto"/>
                                            <w:left w:val="none" w:sz="0" w:space="0" w:color="auto"/>
                                            <w:bottom w:val="none" w:sz="0" w:space="0" w:color="auto"/>
                                            <w:right w:val="none" w:sz="0" w:space="0" w:color="auto"/>
                                          </w:divBdr>
                                          <w:divsChild>
                                            <w:div w:id="498152652">
                                              <w:marLeft w:val="0"/>
                                              <w:marRight w:val="0"/>
                                              <w:marTop w:val="0"/>
                                              <w:marBottom w:val="0"/>
                                              <w:divBdr>
                                                <w:top w:val="none" w:sz="0" w:space="0" w:color="auto"/>
                                                <w:left w:val="none" w:sz="0" w:space="0" w:color="auto"/>
                                                <w:bottom w:val="none" w:sz="0" w:space="0" w:color="auto"/>
                                                <w:right w:val="none" w:sz="0" w:space="0" w:color="auto"/>
                                              </w:divBdr>
                                              <w:divsChild>
                                                <w:div w:id="1759206073">
                                                  <w:marLeft w:val="0"/>
                                                  <w:marRight w:val="0"/>
                                                  <w:marTop w:val="0"/>
                                                  <w:marBottom w:val="0"/>
                                                  <w:divBdr>
                                                    <w:top w:val="none" w:sz="0" w:space="0" w:color="auto"/>
                                                    <w:left w:val="none" w:sz="0" w:space="0" w:color="auto"/>
                                                    <w:bottom w:val="none" w:sz="0" w:space="0" w:color="auto"/>
                                                    <w:right w:val="none" w:sz="0" w:space="0" w:color="auto"/>
                                                  </w:divBdr>
                                                  <w:divsChild>
                                                    <w:div w:id="1258556526">
                                                      <w:marLeft w:val="0"/>
                                                      <w:marRight w:val="0"/>
                                                      <w:marTop w:val="0"/>
                                                      <w:marBottom w:val="0"/>
                                                      <w:divBdr>
                                                        <w:top w:val="none" w:sz="0" w:space="0" w:color="auto"/>
                                                        <w:left w:val="none" w:sz="0" w:space="0" w:color="auto"/>
                                                        <w:bottom w:val="none" w:sz="0" w:space="0" w:color="auto"/>
                                                        <w:right w:val="none" w:sz="0" w:space="0" w:color="auto"/>
                                                      </w:divBdr>
                                                      <w:divsChild>
                                                        <w:div w:id="375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4532640">
      <w:bodyDiv w:val="1"/>
      <w:marLeft w:val="0"/>
      <w:marRight w:val="0"/>
      <w:marTop w:val="0"/>
      <w:marBottom w:val="0"/>
      <w:divBdr>
        <w:top w:val="none" w:sz="0" w:space="0" w:color="auto"/>
        <w:left w:val="none" w:sz="0" w:space="0" w:color="auto"/>
        <w:bottom w:val="none" w:sz="0" w:space="0" w:color="auto"/>
        <w:right w:val="none" w:sz="0" w:space="0" w:color="auto"/>
      </w:divBdr>
      <w:divsChild>
        <w:div w:id="811992636">
          <w:marLeft w:val="0"/>
          <w:marRight w:val="0"/>
          <w:marTop w:val="0"/>
          <w:marBottom w:val="0"/>
          <w:divBdr>
            <w:top w:val="none" w:sz="0" w:space="0" w:color="auto"/>
            <w:left w:val="none" w:sz="0" w:space="0" w:color="auto"/>
            <w:bottom w:val="none" w:sz="0" w:space="0" w:color="auto"/>
            <w:right w:val="none" w:sz="0" w:space="0" w:color="auto"/>
          </w:divBdr>
          <w:divsChild>
            <w:div w:id="1854032686">
              <w:marLeft w:val="0"/>
              <w:marRight w:val="0"/>
              <w:marTop w:val="0"/>
              <w:marBottom w:val="0"/>
              <w:divBdr>
                <w:top w:val="none" w:sz="0" w:space="0" w:color="auto"/>
                <w:left w:val="none" w:sz="0" w:space="0" w:color="auto"/>
                <w:bottom w:val="none" w:sz="0" w:space="0" w:color="auto"/>
                <w:right w:val="none" w:sz="0" w:space="0" w:color="auto"/>
              </w:divBdr>
              <w:divsChild>
                <w:div w:id="545992113">
                  <w:marLeft w:val="0"/>
                  <w:marRight w:val="0"/>
                  <w:marTop w:val="0"/>
                  <w:marBottom w:val="0"/>
                  <w:divBdr>
                    <w:top w:val="none" w:sz="0" w:space="0" w:color="auto"/>
                    <w:left w:val="none" w:sz="0" w:space="0" w:color="auto"/>
                    <w:bottom w:val="none" w:sz="0" w:space="0" w:color="auto"/>
                    <w:right w:val="none" w:sz="0" w:space="0" w:color="auto"/>
                  </w:divBdr>
                  <w:divsChild>
                    <w:div w:id="1979610361">
                      <w:marLeft w:val="0"/>
                      <w:marRight w:val="0"/>
                      <w:marTop w:val="0"/>
                      <w:marBottom w:val="0"/>
                      <w:divBdr>
                        <w:top w:val="none" w:sz="0" w:space="0" w:color="auto"/>
                        <w:left w:val="none" w:sz="0" w:space="0" w:color="auto"/>
                        <w:bottom w:val="none" w:sz="0" w:space="0" w:color="auto"/>
                        <w:right w:val="none" w:sz="0" w:space="0" w:color="auto"/>
                      </w:divBdr>
                      <w:divsChild>
                        <w:div w:id="301930761">
                          <w:marLeft w:val="0"/>
                          <w:marRight w:val="0"/>
                          <w:marTop w:val="0"/>
                          <w:marBottom w:val="0"/>
                          <w:divBdr>
                            <w:top w:val="none" w:sz="0" w:space="0" w:color="auto"/>
                            <w:left w:val="none" w:sz="0" w:space="0" w:color="auto"/>
                            <w:bottom w:val="none" w:sz="0" w:space="0" w:color="auto"/>
                            <w:right w:val="none" w:sz="0" w:space="0" w:color="auto"/>
                          </w:divBdr>
                          <w:divsChild>
                            <w:div w:id="1640845171">
                              <w:marLeft w:val="0"/>
                              <w:marRight w:val="0"/>
                              <w:marTop w:val="0"/>
                              <w:marBottom w:val="0"/>
                              <w:divBdr>
                                <w:top w:val="none" w:sz="0" w:space="0" w:color="auto"/>
                                <w:left w:val="none" w:sz="0" w:space="0" w:color="auto"/>
                                <w:bottom w:val="none" w:sz="0" w:space="0" w:color="auto"/>
                                <w:right w:val="none" w:sz="0" w:space="0" w:color="auto"/>
                              </w:divBdr>
                              <w:divsChild>
                                <w:div w:id="1662003375">
                                  <w:marLeft w:val="0"/>
                                  <w:marRight w:val="0"/>
                                  <w:marTop w:val="0"/>
                                  <w:marBottom w:val="0"/>
                                  <w:divBdr>
                                    <w:top w:val="none" w:sz="0" w:space="0" w:color="auto"/>
                                    <w:left w:val="none" w:sz="0" w:space="0" w:color="auto"/>
                                    <w:bottom w:val="none" w:sz="0" w:space="0" w:color="auto"/>
                                    <w:right w:val="none" w:sz="0" w:space="0" w:color="auto"/>
                                  </w:divBdr>
                                  <w:divsChild>
                                    <w:div w:id="1466851337">
                                      <w:marLeft w:val="0"/>
                                      <w:marRight w:val="0"/>
                                      <w:marTop w:val="0"/>
                                      <w:marBottom w:val="0"/>
                                      <w:divBdr>
                                        <w:top w:val="none" w:sz="0" w:space="0" w:color="auto"/>
                                        <w:left w:val="none" w:sz="0" w:space="0" w:color="auto"/>
                                        <w:bottom w:val="none" w:sz="0" w:space="0" w:color="auto"/>
                                        <w:right w:val="none" w:sz="0" w:space="0" w:color="auto"/>
                                      </w:divBdr>
                                      <w:divsChild>
                                        <w:div w:id="559443417">
                                          <w:marLeft w:val="0"/>
                                          <w:marRight w:val="0"/>
                                          <w:marTop w:val="0"/>
                                          <w:marBottom w:val="0"/>
                                          <w:divBdr>
                                            <w:top w:val="none" w:sz="0" w:space="0" w:color="auto"/>
                                            <w:left w:val="none" w:sz="0" w:space="0" w:color="auto"/>
                                            <w:bottom w:val="none" w:sz="0" w:space="0" w:color="auto"/>
                                            <w:right w:val="none" w:sz="0" w:space="0" w:color="auto"/>
                                          </w:divBdr>
                                          <w:divsChild>
                                            <w:div w:id="1643852060">
                                              <w:marLeft w:val="0"/>
                                              <w:marRight w:val="0"/>
                                              <w:marTop w:val="0"/>
                                              <w:marBottom w:val="0"/>
                                              <w:divBdr>
                                                <w:top w:val="none" w:sz="0" w:space="0" w:color="auto"/>
                                                <w:left w:val="none" w:sz="0" w:space="0" w:color="auto"/>
                                                <w:bottom w:val="none" w:sz="0" w:space="0" w:color="auto"/>
                                                <w:right w:val="none" w:sz="0" w:space="0" w:color="auto"/>
                                              </w:divBdr>
                                              <w:divsChild>
                                                <w:div w:id="1780027466">
                                                  <w:marLeft w:val="0"/>
                                                  <w:marRight w:val="0"/>
                                                  <w:marTop w:val="0"/>
                                                  <w:marBottom w:val="0"/>
                                                  <w:divBdr>
                                                    <w:top w:val="none" w:sz="0" w:space="0" w:color="auto"/>
                                                    <w:left w:val="none" w:sz="0" w:space="0" w:color="auto"/>
                                                    <w:bottom w:val="none" w:sz="0" w:space="0" w:color="auto"/>
                                                    <w:right w:val="none" w:sz="0" w:space="0" w:color="auto"/>
                                                  </w:divBdr>
                                                  <w:divsChild>
                                                    <w:div w:id="1542746619">
                                                      <w:marLeft w:val="0"/>
                                                      <w:marRight w:val="0"/>
                                                      <w:marTop w:val="0"/>
                                                      <w:marBottom w:val="0"/>
                                                      <w:divBdr>
                                                        <w:top w:val="none" w:sz="0" w:space="0" w:color="auto"/>
                                                        <w:left w:val="none" w:sz="0" w:space="0" w:color="auto"/>
                                                        <w:bottom w:val="none" w:sz="0" w:space="0" w:color="auto"/>
                                                        <w:right w:val="none" w:sz="0" w:space="0" w:color="auto"/>
                                                      </w:divBdr>
                                                    </w:div>
                                                    <w:div w:id="286816647">
                                                      <w:marLeft w:val="0"/>
                                                      <w:marRight w:val="0"/>
                                                      <w:marTop w:val="0"/>
                                                      <w:marBottom w:val="0"/>
                                                      <w:divBdr>
                                                        <w:top w:val="none" w:sz="0" w:space="0" w:color="auto"/>
                                                        <w:left w:val="none" w:sz="0" w:space="0" w:color="auto"/>
                                                        <w:bottom w:val="none" w:sz="0" w:space="0" w:color="auto"/>
                                                        <w:right w:val="none" w:sz="0" w:space="0" w:color="auto"/>
                                                      </w:divBdr>
                                                      <w:divsChild>
                                                        <w:div w:id="1150829193">
                                                          <w:marLeft w:val="0"/>
                                                          <w:marRight w:val="0"/>
                                                          <w:marTop w:val="0"/>
                                                          <w:marBottom w:val="0"/>
                                                          <w:divBdr>
                                                            <w:top w:val="none" w:sz="0" w:space="0" w:color="auto"/>
                                                            <w:left w:val="none" w:sz="0" w:space="0" w:color="auto"/>
                                                            <w:bottom w:val="none" w:sz="0" w:space="0" w:color="auto"/>
                                                            <w:right w:val="none" w:sz="0" w:space="0" w:color="auto"/>
                                                          </w:divBdr>
                                                        </w:div>
                                                        <w:div w:id="2000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6696713">
      <w:bodyDiv w:val="1"/>
      <w:marLeft w:val="0"/>
      <w:marRight w:val="0"/>
      <w:marTop w:val="0"/>
      <w:marBottom w:val="0"/>
      <w:divBdr>
        <w:top w:val="none" w:sz="0" w:space="0" w:color="auto"/>
        <w:left w:val="none" w:sz="0" w:space="0" w:color="auto"/>
        <w:bottom w:val="none" w:sz="0" w:space="0" w:color="auto"/>
        <w:right w:val="none" w:sz="0" w:space="0" w:color="auto"/>
      </w:divBdr>
      <w:divsChild>
        <w:div w:id="2102217050">
          <w:marLeft w:val="0"/>
          <w:marRight w:val="0"/>
          <w:marTop w:val="0"/>
          <w:marBottom w:val="0"/>
          <w:divBdr>
            <w:top w:val="none" w:sz="0" w:space="0" w:color="auto"/>
            <w:left w:val="none" w:sz="0" w:space="0" w:color="auto"/>
            <w:bottom w:val="none" w:sz="0" w:space="0" w:color="auto"/>
            <w:right w:val="none" w:sz="0" w:space="0" w:color="auto"/>
          </w:divBdr>
          <w:divsChild>
            <w:div w:id="1413313994">
              <w:marLeft w:val="0"/>
              <w:marRight w:val="0"/>
              <w:marTop w:val="0"/>
              <w:marBottom w:val="0"/>
              <w:divBdr>
                <w:top w:val="none" w:sz="0" w:space="0" w:color="auto"/>
                <w:left w:val="none" w:sz="0" w:space="0" w:color="auto"/>
                <w:bottom w:val="none" w:sz="0" w:space="0" w:color="auto"/>
                <w:right w:val="none" w:sz="0" w:space="0" w:color="auto"/>
              </w:divBdr>
              <w:divsChild>
                <w:div w:id="717819116">
                  <w:marLeft w:val="0"/>
                  <w:marRight w:val="0"/>
                  <w:marTop w:val="0"/>
                  <w:marBottom w:val="0"/>
                  <w:divBdr>
                    <w:top w:val="none" w:sz="0" w:space="0" w:color="auto"/>
                    <w:left w:val="none" w:sz="0" w:space="0" w:color="auto"/>
                    <w:bottom w:val="none" w:sz="0" w:space="0" w:color="auto"/>
                    <w:right w:val="none" w:sz="0" w:space="0" w:color="auto"/>
                  </w:divBdr>
                  <w:divsChild>
                    <w:div w:id="1840198203">
                      <w:marLeft w:val="0"/>
                      <w:marRight w:val="0"/>
                      <w:marTop w:val="0"/>
                      <w:marBottom w:val="0"/>
                      <w:divBdr>
                        <w:top w:val="none" w:sz="0" w:space="0" w:color="auto"/>
                        <w:left w:val="none" w:sz="0" w:space="0" w:color="auto"/>
                        <w:bottom w:val="none" w:sz="0" w:space="0" w:color="auto"/>
                        <w:right w:val="none" w:sz="0" w:space="0" w:color="auto"/>
                      </w:divBdr>
                      <w:divsChild>
                        <w:div w:id="1967858103">
                          <w:marLeft w:val="0"/>
                          <w:marRight w:val="0"/>
                          <w:marTop w:val="0"/>
                          <w:marBottom w:val="0"/>
                          <w:divBdr>
                            <w:top w:val="none" w:sz="0" w:space="0" w:color="auto"/>
                            <w:left w:val="none" w:sz="0" w:space="0" w:color="auto"/>
                            <w:bottom w:val="none" w:sz="0" w:space="0" w:color="auto"/>
                            <w:right w:val="none" w:sz="0" w:space="0" w:color="auto"/>
                          </w:divBdr>
                          <w:divsChild>
                            <w:div w:id="379281044">
                              <w:marLeft w:val="0"/>
                              <w:marRight w:val="0"/>
                              <w:marTop w:val="0"/>
                              <w:marBottom w:val="0"/>
                              <w:divBdr>
                                <w:top w:val="none" w:sz="0" w:space="0" w:color="auto"/>
                                <w:left w:val="none" w:sz="0" w:space="0" w:color="auto"/>
                                <w:bottom w:val="none" w:sz="0" w:space="0" w:color="auto"/>
                                <w:right w:val="none" w:sz="0" w:space="0" w:color="auto"/>
                              </w:divBdr>
                              <w:divsChild>
                                <w:div w:id="1026833012">
                                  <w:marLeft w:val="0"/>
                                  <w:marRight w:val="0"/>
                                  <w:marTop w:val="0"/>
                                  <w:marBottom w:val="0"/>
                                  <w:divBdr>
                                    <w:top w:val="none" w:sz="0" w:space="0" w:color="auto"/>
                                    <w:left w:val="none" w:sz="0" w:space="0" w:color="auto"/>
                                    <w:bottom w:val="none" w:sz="0" w:space="0" w:color="auto"/>
                                    <w:right w:val="none" w:sz="0" w:space="0" w:color="auto"/>
                                  </w:divBdr>
                                  <w:divsChild>
                                    <w:div w:id="897131616">
                                      <w:marLeft w:val="0"/>
                                      <w:marRight w:val="0"/>
                                      <w:marTop w:val="0"/>
                                      <w:marBottom w:val="0"/>
                                      <w:divBdr>
                                        <w:top w:val="none" w:sz="0" w:space="0" w:color="auto"/>
                                        <w:left w:val="none" w:sz="0" w:space="0" w:color="auto"/>
                                        <w:bottom w:val="none" w:sz="0" w:space="0" w:color="auto"/>
                                        <w:right w:val="none" w:sz="0" w:space="0" w:color="auto"/>
                                      </w:divBdr>
                                      <w:divsChild>
                                        <w:div w:id="1253735824">
                                          <w:marLeft w:val="0"/>
                                          <w:marRight w:val="0"/>
                                          <w:marTop w:val="0"/>
                                          <w:marBottom w:val="0"/>
                                          <w:divBdr>
                                            <w:top w:val="none" w:sz="0" w:space="0" w:color="auto"/>
                                            <w:left w:val="none" w:sz="0" w:space="0" w:color="auto"/>
                                            <w:bottom w:val="none" w:sz="0" w:space="0" w:color="auto"/>
                                            <w:right w:val="none" w:sz="0" w:space="0" w:color="auto"/>
                                          </w:divBdr>
                                          <w:divsChild>
                                            <w:div w:id="28117178">
                                              <w:marLeft w:val="0"/>
                                              <w:marRight w:val="0"/>
                                              <w:marTop w:val="0"/>
                                              <w:marBottom w:val="0"/>
                                              <w:divBdr>
                                                <w:top w:val="none" w:sz="0" w:space="0" w:color="auto"/>
                                                <w:left w:val="none" w:sz="0" w:space="0" w:color="auto"/>
                                                <w:bottom w:val="none" w:sz="0" w:space="0" w:color="auto"/>
                                                <w:right w:val="none" w:sz="0" w:space="0" w:color="auto"/>
                                              </w:divBdr>
                                              <w:divsChild>
                                                <w:div w:id="286357119">
                                                  <w:marLeft w:val="0"/>
                                                  <w:marRight w:val="0"/>
                                                  <w:marTop w:val="0"/>
                                                  <w:marBottom w:val="0"/>
                                                  <w:divBdr>
                                                    <w:top w:val="none" w:sz="0" w:space="0" w:color="auto"/>
                                                    <w:left w:val="none" w:sz="0" w:space="0" w:color="auto"/>
                                                    <w:bottom w:val="none" w:sz="0" w:space="0" w:color="auto"/>
                                                    <w:right w:val="none" w:sz="0" w:space="0" w:color="auto"/>
                                                  </w:divBdr>
                                                  <w:divsChild>
                                                    <w:div w:id="3674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1785019">
      <w:bodyDiv w:val="1"/>
      <w:marLeft w:val="0"/>
      <w:marRight w:val="0"/>
      <w:marTop w:val="0"/>
      <w:marBottom w:val="0"/>
      <w:divBdr>
        <w:top w:val="none" w:sz="0" w:space="0" w:color="auto"/>
        <w:left w:val="none" w:sz="0" w:space="0" w:color="auto"/>
        <w:bottom w:val="none" w:sz="0" w:space="0" w:color="auto"/>
        <w:right w:val="none" w:sz="0" w:space="0" w:color="auto"/>
      </w:divBdr>
    </w:div>
    <w:div w:id="613833001">
      <w:bodyDiv w:val="1"/>
      <w:marLeft w:val="0"/>
      <w:marRight w:val="0"/>
      <w:marTop w:val="0"/>
      <w:marBottom w:val="0"/>
      <w:divBdr>
        <w:top w:val="none" w:sz="0" w:space="0" w:color="auto"/>
        <w:left w:val="none" w:sz="0" w:space="0" w:color="auto"/>
        <w:bottom w:val="none" w:sz="0" w:space="0" w:color="auto"/>
        <w:right w:val="none" w:sz="0" w:space="0" w:color="auto"/>
      </w:divBdr>
      <w:divsChild>
        <w:div w:id="760949010">
          <w:marLeft w:val="0"/>
          <w:marRight w:val="0"/>
          <w:marTop w:val="0"/>
          <w:marBottom w:val="0"/>
          <w:divBdr>
            <w:top w:val="none" w:sz="0" w:space="0" w:color="auto"/>
            <w:left w:val="none" w:sz="0" w:space="0" w:color="auto"/>
            <w:bottom w:val="none" w:sz="0" w:space="0" w:color="auto"/>
            <w:right w:val="none" w:sz="0" w:space="0" w:color="auto"/>
          </w:divBdr>
          <w:divsChild>
            <w:div w:id="1178155714">
              <w:marLeft w:val="0"/>
              <w:marRight w:val="0"/>
              <w:marTop w:val="0"/>
              <w:marBottom w:val="0"/>
              <w:divBdr>
                <w:top w:val="none" w:sz="0" w:space="0" w:color="auto"/>
                <w:left w:val="none" w:sz="0" w:space="0" w:color="auto"/>
                <w:bottom w:val="none" w:sz="0" w:space="0" w:color="auto"/>
                <w:right w:val="none" w:sz="0" w:space="0" w:color="auto"/>
              </w:divBdr>
              <w:divsChild>
                <w:div w:id="1013918391">
                  <w:marLeft w:val="0"/>
                  <w:marRight w:val="0"/>
                  <w:marTop w:val="0"/>
                  <w:marBottom w:val="0"/>
                  <w:divBdr>
                    <w:top w:val="none" w:sz="0" w:space="0" w:color="auto"/>
                    <w:left w:val="none" w:sz="0" w:space="0" w:color="auto"/>
                    <w:bottom w:val="none" w:sz="0" w:space="0" w:color="auto"/>
                    <w:right w:val="none" w:sz="0" w:space="0" w:color="auto"/>
                  </w:divBdr>
                  <w:divsChild>
                    <w:div w:id="1777288902">
                      <w:marLeft w:val="0"/>
                      <w:marRight w:val="0"/>
                      <w:marTop w:val="0"/>
                      <w:marBottom w:val="0"/>
                      <w:divBdr>
                        <w:top w:val="none" w:sz="0" w:space="0" w:color="auto"/>
                        <w:left w:val="none" w:sz="0" w:space="0" w:color="auto"/>
                        <w:bottom w:val="none" w:sz="0" w:space="0" w:color="auto"/>
                        <w:right w:val="none" w:sz="0" w:space="0" w:color="auto"/>
                      </w:divBdr>
                      <w:divsChild>
                        <w:div w:id="526063700">
                          <w:marLeft w:val="0"/>
                          <w:marRight w:val="0"/>
                          <w:marTop w:val="0"/>
                          <w:marBottom w:val="0"/>
                          <w:divBdr>
                            <w:top w:val="none" w:sz="0" w:space="0" w:color="auto"/>
                            <w:left w:val="none" w:sz="0" w:space="0" w:color="auto"/>
                            <w:bottom w:val="none" w:sz="0" w:space="0" w:color="auto"/>
                            <w:right w:val="none" w:sz="0" w:space="0" w:color="auto"/>
                          </w:divBdr>
                          <w:divsChild>
                            <w:div w:id="26491545">
                              <w:marLeft w:val="0"/>
                              <w:marRight w:val="0"/>
                              <w:marTop w:val="0"/>
                              <w:marBottom w:val="0"/>
                              <w:divBdr>
                                <w:top w:val="none" w:sz="0" w:space="0" w:color="auto"/>
                                <w:left w:val="none" w:sz="0" w:space="0" w:color="auto"/>
                                <w:bottom w:val="none" w:sz="0" w:space="0" w:color="auto"/>
                                <w:right w:val="none" w:sz="0" w:space="0" w:color="auto"/>
                              </w:divBdr>
                              <w:divsChild>
                                <w:div w:id="907375417">
                                  <w:marLeft w:val="0"/>
                                  <w:marRight w:val="0"/>
                                  <w:marTop w:val="0"/>
                                  <w:marBottom w:val="0"/>
                                  <w:divBdr>
                                    <w:top w:val="none" w:sz="0" w:space="0" w:color="auto"/>
                                    <w:left w:val="none" w:sz="0" w:space="0" w:color="auto"/>
                                    <w:bottom w:val="none" w:sz="0" w:space="0" w:color="auto"/>
                                    <w:right w:val="none" w:sz="0" w:space="0" w:color="auto"/>
                                  </w:divBdr>
                                  <w:divsChild>
                                    <w:div w:id="1510102000">
                                      <w:marLeft w:val="0"/>
                                      <w:marRight w:val="0"/>
                                      <w:marTop w:val="0"/>
                                      <w:marBottom w:val="0"/>
                                      <w:divBdr>
                                        <w:top w:val="none" w:sz="0" w:space="0" w:color="auto"/>
                                        <w:left w:val="none" w:sz="0" w:space="0" w:color="auto"/>
                                        <w:bottom w:val="none" w:sz="0" w:space="0" w:color="auto"/>
                                        <w:right w:val="none" w:sz="0" w:space="0" w:color="auto"/>
                                      </w:divBdr>
                                      <w:divsChild>
                                        <w:div w:id="87431302">
                                          <w:marLeft w:val="0"/>
                                          <w:marRight w:val="0"/>
                                          <w:marTop w:val="0"/>
                                          <w:marBottom w:val="0"/>
                                          <w:divBdr>
                                            <w:top w:val="none" w:sz="0" w:space="0" w:color="auto"/>
                                            <w:left w:val="none" w:sz="0" w:space="0" w:color="auto"/>
                                            <w:bottom w:val="none" w:sz="0" w:space="0" w:color="auto"/>
                                            <w:right w:val="none" w:sz="0" w:space="0" w:color="auto"/>
                                          </w:divBdr>
                                          <w:divsChild>
                                            <w:div w:id="1400439708">
                                              <w:marLeft w:val="0"/>
                                              <w:marRight w:val="0"/>
                                              <w:marTop w:val="0"/>
                                              <w:marBottom w:val="0"/>
                                              <w:divBdr>
                                                <w:top w:val="none" w:sz="0" w:space="0" w:color="auto"/>
                                                <w:left w:val="none" w:sz="0" w:space="0" w:color="auto"/>
                                                <w:bottom w:val="none" w:sz="0" w:space="0" w:color="auto"/>
                                                <w:right w:val="none" w:sz="0" w:space="0" w:color="auto"/>
                                              </w:divBdr>
                                              <w:divsChild>
                                                <w:div w:id="406073206">
                                                  <w:marLeft w:val="0"/>
                                                  <w:marRight w:val="0"/>
                                                  <w:marTop w:val="0"/>
                                                  <w:marBottom w:val="0"/>
                                                  <w:divBdr>
                                                    <w:top w:val="none" w:sz="0" w:space="0" w:color="auto"/>
                                                    <w:left w:val="none" w:sz="0" w:space="0" w:color="auto"/>
                                                    <w:bottom w:val="none" w:sz="0" w:space="0" w:color="auto"/>
                                                    <w:right w:val="none" w:sz="0" w:space="0" w:color="auto"/>
                                                  </w:divBdr>
                                                  <w:divsChild>
                                                    <w:div w:id="565336131">
                                                      <w:marLeft w:val="0"/>
                                                      <w:marRight w:val="0"/>
                                                      <w:marTop w:val="0"/>
                                                      <w:marBottom w:val="0"/>
                                                      <w:divBdr>
                                                        <w:top w:val="none" w:sz="0" w:space="0" w:color="auto"/>
                                                        <w:left w:val="none" w:sz="0" w:space="0" w:color="auto"/>
                                                        <w:bottom w:val="none" w:sz="0" w:space="0" w:color="auto"/>
                                                        <w:right w:val="none" w:sz="0" w:space="0" w:color="auto"/>
                                                      </w:divBdr>
                                                    </w:div>
                                                    <w:div w:id="1752968733">
                                                      <w:marLeft w:val="0"/>
                                                      <w:marRight w:val="0"/>
                                                      <w:marTop w:val="0"/>
                                                      <w:marBottom w:val="0"/>
                                                      <w:divBdr>
                                                        <w:top w:val="none" w:sz="0" w:space="0" w:color="auto"/>
                                                        <w:left w:val="none" w:sz="0" w:space="0" w:color="auto"/>
                                                        <w:bottom w:val="none" w:sz="0" w:space="0" w:color="auto"/>
                                                        <w:right w:val="none" w:sz="0" w:space="0" w:color="auto"/>
                                                      </w:divBdr>
                                                      <w:divsChild>
                                                        <w:div w:id="916281089">
                                                          <w:marLeft w:val="0"/>
                                                          <w:marRight w:val="0"/>
                                                          <w:marTop w:val="0"/>
                                                          <w:marBottom w:val="0"/>
                                                          <w:divBdr>
                                                            <w:top w:val="none" w:sz="0" w:space="0" w:color="auto"/>
                                                            <w:left w:val="none" w:sz="0" w:space="0" w:color="auto"/>
                                                            <w:bottom w:val="none" w:sz="0" w:space="0" w:color="auto"/>
                                                            <w:right w:val="none" w:sz="0" w:space="0" w:color="auto"/>
                                                          </w:divBdr>
                                                        </w:div>
                                                        <w:div w:id="282077877">
                                                          <w:marLeft w:val="0"/>
                                                          <w:marRight w:val="0"/>
                                                          <w:marTop w:val="0"/>
                                                          <w:marBottom w:val="0"/>
                                                          <w:divBdr>
                                                            <w:top w:val="none" w:sz="0" w:space="0" w:color="auto"/>
                                                            <w:left w:val="none" w:sz="0" w:space="0" w:color="auto"/>
                                                            <w:bottom w:val="none" w:sz="0" w:space="0" w:color="auto"/>
                                                            <w:right w:val="none" w:sz="0" w:space="0" w:color="auto"/>
                                                          </w:divBdr>
                                                        </w:div>
                                                        <w:div w:id="317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8025525">
      <w:bodyDiv w:val="1"/>
      <w:marLeft w:val="0"/>
      <w:marRight w:val="0"/>
      <w:marTop w:val="0"/>
      <w:marBottom w:val="0"/>
      <w:divBdr>
        <w:top w:val="none" w:sz="0" w:space="0" w:color="auto"/>
        <w:left w:val="none" w:sz="0" w:space="0" w:color="auto"/>
        <w:bottom w:val="none" w:sz="0" w:space="0" w:color="auto"/>
        <w:right w:val="none" w:sz="0" w:space="0" w:color="auto"/>
      </w:divBdr>
      <w:divsChild>
        <w:div w:id="230577609">
          <w:marLeft w:val="0"/>
          <w:marRight w:val="0"/>
          <w:marTop w:val="0"/>
          <w:marBottom w:val="0"/>
          <w:divBdr>
            <w:top w:val="none" w:sz="0" w:space="0" w:color="auto"/>
            <w:left w:val="none" w:sz="0" w:space="0" w:color="auto"/>
            <w:bottom w:val="none" w:sz="0" w:space="0" w:color="auto"/>
            <w:right w:val="none" w:sz="0" w:space="0" w:color="auto"/>
          </w:divBdr>
          <w:divsChild>
            <w:div w:id="280108805">
              <w:marLeft w:val="0"/>
              <w:marRight w:val="0"/>
              <w:marTop w:val="0"/>
              <w:marBottom w:val="0"/>
              <w:divBdr>
                <w:top w:val="none" w:sz="0" w:space="0" w:color="auto"/>
                <w:left w:val="none" w:sz="0" w:space="0" w:color="auto"/>
                <w:bottom w:val="none" w:sz="0" w:space="0" w:color="auto"/>
                <w:right w:val="none" w:sz="0" w:space="0" w:color="auto"/>
              </w:divBdr>
              <w:divsChild>
                <w:div w:id="260794512">
                  <w:marLeft w:val="0"/>
                  <w:marRight w:val="0"/>
                  <w:marTop w:val="0"/>
                  <w:marBottom w:val="0"/>
                  <w:divBdr>
                    <w:top w:val="none" w:sz="0" w:space="0" w:color="auto"/>
                    <w:left w:val="none" w:sz="0" w:space="0" w:color="auto"/>
                    <w:bottom w:val="none" w:sz="0" w:space="0" w:color="auto"/>
                    <w:right w:val="none" w:sz="0" w:space="0" w:color="auto"/>
                  </w:divBdr>
                  <w:divsChild>
                    <w:div w:id="155341940">
                      <w:marLeft w:val="0"/>
                      <w:marRight w:val="0"/>
                      <w:marTop w:val="0"/>
                      <w:marBottom w:val="0"/>
                      <w:divBdr>
                        <w:top w:val="none" w:sz="0" w:space="0" w:color="auto"/>
                        <w:left w:val="none" w:sz="0" w:space="0" w:color="auto"/>
                        <w:bottom w:val="none" w:sz="0" w:space="0" w:color="auto"/>
                        <w:right w:val="none" w:sz="0" w:space="0" w:color="auto"/>
                      </w:divBdr>
                      <w:divsChild>
                        <w:div w:id="26373455">
                          <w:marLeft w:val="0"/>
                          <w:marRight w:val="0"/>
                          <w:marTop w:val="0"/>
                          <w:marBottom w:val="0"/>
                          <w:divBdr>
                            <w:top w:val="none" w:sz="0" w:space="0" w:color="auto"/>
                            <w:left w:val="none" w:sz="0" w:space="0" w:color="auto"/>
                            <w:bottom w:val="none" w:sz="0" w:space="0" w:color="auto"/>
                            <w:right w:val="none" w:sz="0" w:space="0" w:color="auto"/>
                          </w:divBdr>
                          <w:divsChild>
                            <w:div w:id="1113138102">
                              <w:marLeft w:val="0"/>
                              <w:marRight w:val="0"/>
                              <w:marTop w:val="0"/>
                              <w:marBottom w:val="0"/>
                              <w:divBdr>
                                <w:top w:val="none" w:sz="0" w:space="0" w:color="auto"/>
                                <w:left w:val="none" w:sz="0" w:space="0" w:color="auto"/>
                                <w:bottom w:val="none" w:sz="0" w:space="0" w:color="auto"/>
                                <w:right w:val="none" w:sz="0" w:space="0" w:color="auto"/>
                              </w:divBdr>
                              <w:divsChild>
                                <w:div w:id="1028027892">
                                  <w:marLeft w:val="0"/>
                                  <w:marRight w:val="0"/>
                                  <w:marTop w:val="0"/>
                                  <w:marBottom w:val="0"/>
                                  <w:divBdr>
                                    <w:top w:val="none" w:sz="0" w:space="0" w:color="auto"/>
                                    <w:left w:val="none" w:sz="0" w:space="0" w:color="auto"/>
                                    <w:bottom w:val="none" w:sz="0" w:space="0" w:color="auto"/>
                                    <w:right w:val="none" w:sz="0" w:space="0" w:color="auto"/>
                                  </w:divBdr>
                                  <w:divsChild>
                                    <w:div w:id="444353002">
                                      <w:marLeft w:val="0"/>
                                      <w:marRight w:val="0"/>
                                      <w:marTop w:val="0"/>
                                      <w:marBottom w:val="0"/>
                                      <w:divBdr>
                                        <w:top w:val="none" w:sz="0" w:space="0" w:color="auto"/>
                                        <w:left w:val="none" w:sz="0" w:space="0" w:color="auto"/>
                                        <w:bottom w:val="none" w:sz="0" w:space="0" w:color="auto"/>
                                        <w:right w:val="none" w:sz="0" w:space="0" w:color="auto"/>
                                      </w:divBdr>
                                      <w:divsChild>
                                        <w:div w:id="1711412509">
                                          <w:marLeft w:val="0"/>
                                          <w:marRight w:val="0"/>
                                          <w:marTop w:val="0"/>
                                          <w:marBottom w:val="0"/>
                                          <w:divBdr>
                                            <w:top w:val="none" w:sz="0" w:space="0" w:color="auto"/>
                                            <w:left w:val="none" w:sz="0" w:space="0" w:color="auto"/>
                                            <w:bottom w:val="none" w:sz="0" w:space="0" w:color="auto"/>
                                            <w:right w:val="none" w:sz="0" w:space="0" w:color="auto"/>
                                          </w:divBdr>
                                          <w:divsChild>
                                            <w:div w:id="2024818118">
                                              <w:marLeft w:val="0"/>
                                              <w:marRight w:val="0"/>
                                              <w:marTop w:val="0"/>
                                              <w:marBottom w:val="0"/>
                                              <w:divBdr>
                                                <w:top w:val="none" w:sz="0" w:space="0" w:color="auto"/>
                                                <w:left w:val="none" w:sz="0" w:space="0" w:color="auto"/>
                                                <w:bottom w:val="none" w:sz="0" w:space="0" w:color="auto"/>
                                                <w:right w:val="none" w:sz="0" w:space="0" w:color="auto"/>
                                              </w:divBdr>
                                              <w:divsChild>
                                                <w:div w:id="1133331400">
                                                  <w:marLeft w:val="0"/>
                                                  <w:marRight w:val="0"/>
                                                  <w:marTop w:val="0"/>
                                                  <w:marBottom w:val="0"/>
                                                  <w:divBdr>
                                                    <w:top w:val="none" w:sz="0" w:space="0" w:color="auto"/>
                                                    <w:left w:val="none" w:sz="0" w:space="0" w:color="auto"/>
                                                    <w:bottom w:val="none" w:sz="0" w:space="0" w:color="auto"/>
                                                    <w:right w:val="none" w:sz="0" w:space="0" w:color="auto"/>
                                                  </w:divBdr>
                                                  <w:divsChild>
                                                    <w:div w:id="743986450">
                                                      <w:marLeft w:val="0"/>
                                                      <w:marRight w:val="0"/>
                                                      <w:marTop w:val="0"/>
                                                      <w:marBottom w:val="0"/>
                                                      <w:divBdr>
                                                        <w:top w:val="none" w:sz="0" w:space="0" w:color="auto"/>
                                                        <w:left w:val="none" w:sz="0" w:space="0" w:color="auto"/>
                                                        <w:bottom w:val="none" w:sz="0" w:space="0" w:color="auto"/>
                                                        <w:right w:val="none" w:sz="0" w:space="0" w:color="auto"/>
                                                      </w:divBdr>
                                                      <w:divsChild>
                                                        <w:div w:id="1061054956">
                                                          <w:marLeft w:val="0"/>
                                                          <w:marRight w:val="0"/>
                                                          <w:marTop w:val="0"/>
                                                          <w:marBottom w:val="0"/>
                                                          <w:divBdr>
                                                            <w:top w:val="none" w:sz="0" w:space="0" w:color="auto"/>
                                                            <w:left w:val="none" w:sz="0" w:space="0" w:color="auto"/>
                                                            <w:bottom w:val="none" w:sz="0" w:space="0" w:color="auto"/>
                                                            <w:right w:val="none" w:sz="0" w:space="0" w:color="auto"/>
                                                          </w:divBdr>
                                                        </w:div>
                                                        <w:div w:id="9908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165211">
      <w:bodyDiv w:val="1"/>
      <w:marLeft w:val="0"/>
      <w:marRight w:val="0"/>
      <w:marTop w:val="0"/>
      <w:marBottom w:val="0"/>
      <w:divBdr>
        <w:top w:val="none" w:sz="0" w:space="0" w:color="auto"/>
        <w:left w:val="none" w:sz="0" w:space="0" w:color="auto"/>
        <w:bottom w:val="none" w:sz="0" w:space="0" w:color="auto"/>
        <w:right w:val="none" w:sz="0" w:space="0" w:color="auto"/>
      </w:divBdr>
      <w:divsChild>
        <w:div w:id="1575162725">
          <w:marLeft w:val="0"/>
          <w:marRight w:val="0"/>
          <w:marTop w:val="0"/>
          <w:marBottom w:val="0"/>
          <w:divBdr>
            <w:top w:val="none" w:sz="0" w:space="0" w:color="auto"/>
            <w:left w:val="none" w:sz="0" w:space="0" w:color="auto"/>
            <w:bottom w:val="none" w:sz="0" w:space="0" w:color="auto"/>
            <w:right w:val="none" w:sz="0" w:space="0" w:color="auto"/>
          </w:divBdr>
          <w:divsChild>
            <w:div w:id="218366578">
              <w:marLeft w:val="0"/>
              <w:marRight w:val="0"/>
              <w:marTop w:val="0"/>
              <w:marBottom w:val="0"/>
              <w:divBdr>
                <w:top w:val="none" w:sz="0" w:space="0" w:color="auto"/>
                <w:left w:val="none" w:sz="0" w:space="0" w:color="auto"/>
                <w:bottom w:val="none" w:sz="0" w:space="0" w:color="auto"/>
                <w:right w:val="none" w:sz="0" w:space="0" w:color="auto"/>
              </w:divBdr>
              <w:divsChild>
                <w:div w:id="158885362">
                  <w:marLeft w:val="0"/>
                  <w:marRight w:val="0"/>
                  <w:marTop w:val="0"/>
                  <w:marBottom w:val="0"/>
                  <w:divBdr>
                    <w:top w:val="none" w:sz="0" w:space="0" w:color="auto"/>
                    <w:left w:val="none" w:sz="0" w:space="0" w:color="auto"/>
                    <w:bottom w:val="none" w:sz="0" w:space="0" w:color="auto"/>
                    <w:right w:val="none" w:sz="0" w:space="0" w:color="auto"/>
                  </w:divBdr>
                  <w:divsChild>
                    <w:div w:id="520821498">
                      <w:marLeft w:val="0"/>
                      <w:marRight w:val="0"/>
                      <w:marTop w:val="0"/>
                      <w:marBottom w:val="0"/>
                      <w:divBdr>
                        <w:top w:val="none" w:sz="0" w:space="0" w:color="auto"/>
                        <w:left w:val="none" w:sz="0" w:space="0" w:color="auto"/>
                        <w:bottom w:val="none" w:sz="0" w:space="0" w:color="auto"/>
                        <w:right w:val="none" w:sz="0" w:space="0" w:color="auto"/>
                      </w:divBdr>
                      <w:divsChild>
                        <w:div w:id="565845969">
                          <w:marLeft w:val="0"/>
                          <w:marRight w:val="0"/>
                          <w:marTop w:val="0"/>
                          <w:marBottom w:val="0"/>
                          <w:divBdr>
                            <w:top w:val="none" w:sz="0" w:space="0" w:color="auto"/>
                            <w:left w:val="none" w:sz="0" w:space="0" w:color="auto"/>
                            <w:bottom w:val="none" w:sz="0" w:space="0" w:color="auto"/>
                            <w:right w:val="none" w:sz="0" w:space="0" w:color="auto"/>
                          </w:divBdr>
                          <w:divsChild>
                            <w:div w:id="1184629224">
                              <w:marLeft w:val="0"/>
                              <w:marRight w:val="0"/>
                              <w:marTop w:val="0"/>
                              <w:marBottom w:val="0"/>
                              <w:divBdr>
                                <w:top w:val="none" w:sz="0" w:space="0" w:color="auto"/>
                                <w:left w:val="none" w:sz="0" w:space="0" w:color="auto"/>
                                <w:bottom w:val="none" w:sz="0" w:space="0" w:color="auto"/>
                                <w:right w:val="none" w:sz="0" w:space="0" w:color="auto"/>
                              </w:divBdr>
                              <w:divsChild>
                                <w:div w:id="1178731439">
                                  <w:marLeft w:val="0"/>
                                  <w:marRight w:val="0"/>
                                  <w:marTop w:val="0"/>
                                  <w:marBottom w:val="0"/>
                                  <w:divBdr>
                                    <w:top w:val="none" w:sz="0" w:space="0" w:color="auto"/>
                                    <w:left w:val="none" w:sz="0" w:space="0" w:color="auto"/>
                                    <w:bottom w:val="none" w:sz="0" w:space="0" w:color="auto"/>
                                    <w:right w:val="none" w:sz="0" w:space="0" w:color="auto"/>
                                  </w:divBdr>
                                  <w:divsChild>
                                    <w:div w:id="449053230">
                                      <w:marLeft w:val="0"/>
                                      <w:marRight w:val="0"/>
                                      <w:marTop w:val="0"/>
                                      <w:marBottom w:val="0"/>
                                      <w:divBdr>
                                        <w:top w:val="none" w:sz="0" w:space="0" w:color="auto"/>
                                        <w:left w:val="none" w:sz="0" w:space="0" w:color="auto"/>
                                        <w:bottom w:val="none" w:sz="0" w:space="0" w:color="auto"/>
                                        <w:right w:val="none" w:sz="0" w:space="0" w:color="auto"/>
                                      </w:divBdr>
                                      <w:divsChild>
                                        <w:div w:id="1437020781">
                                          <w:marLeft w:val="0"/>
                                          <w:marRight w:val="0"/>
                                          <w:marTop w:val="0"/>
                                          <w:marBottom w:val="0"/>
                                          <w:divBdr>
                                            <w:top w:val="none" w:sz="0" w:space="0" w:color="auto"/>
                                            <w:left w:val="none" w:sz="0" w:space="0" w:color="auto"/>
                                            <w:bottom w:val="none" w:sz="0" w:space="0" w:color="auto"/>
                                            <w:right w:val="none" w:sz="0" w:space="0" w:color="auto"/>
                                          </w:divBdr>
                                          <w:divsChild>
                                            <w:div w:id="1334575303">
                                              <w:marLeft w:val="0"/>
                                              <w:marRight w:val="0"/>
                                              <w:marTop w:val="0"/>
                                              <w:marBottom w:val="0"/>
                                              <w:divBdr>
                                                <w:top w:val="none" w:sz="0" w:space="0" w:color="auto"/>
                                                <w:left w:val="none" w:sz="0" w:space="0" w:color="auto"/>
                                                <w:bottom w:val="none" w:sz="0" w:space="0" w:color="auto"/>
                                                <w:right w:val="none" w:sz="0" w:space="0" w:color="auto"/>
                                              </w:divBdr>
                                              <w:divsChild>
                                                <w:div w:id="1168902003">
                                                  <w:marLeft w:val="0"/>
                                                  <w:marRight w:val="0"/>
                                                  <w:marTop w:val="0"/>
                                                  <w:marBottom w:val="0"/>
                                                  <w:divBdr>
                                                    <w:top w:val="none" w:sz="0" w:space="0" w:color="auto"/>
                                                    <w:left w:val="none" w:sz="0" w:space="0" w:color="auto"/>
                                                    <w:bottom w:val="none" w:sz="0" w:space="0" w:color="auto"/>
                                                    <w:right w:val="none" w:sz="0" w:space="0" w:color="auto"/>
                                                  </w:divBdr>
                                                  <w:divsChild>
                                                    <w:div w:id="1458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911288">
      <w:bodyDiv w:val="1"/>
      <w:marLeft w:val="0"/>
      <w:marRight w:val="0"/>
      <w:marTop w:val="0"/>
      <w:marBottom w:val="0"/>
      <w:divBdr>
        <w:top w:val="none" w:sz="0" w:space="0" w:color="auto"/>
        <w:left w:val="none" w:sz="0" w:space="0" w:color="auto"/>
        <w:bottom w:val="none" w:sz="0" w:space="0" w:color="auto"/>
        <w:right w:val="none" w:sz="0" w:space="0" w:color="auto"/>
      </w:divBdr>
    </w:div>
    <w:div w:id="655034635">
      <w:bodyDiv w:val="1"/>
      <w:marLeft w:val="0"/>
      <w:marRight w:val="0"/>
      <w:marTop w:val="0"/>
      <w:marBottom w:val="0"/>
      <w:divBdr>
        <w:top w:val="none" w:sz="0" w:space="0" w:color="auto"/>
        <w:left w:val="none" w:sz="0" w:space="0" w:color="auto"/>
        <w:bottom w:val="none" w:sz="0" w:space="0" w:color="auto"/>
        <w:right w:val="none" w:sz="0" w:space="0" w:color="auto"/>
      </w:divBdr>
      <w:divsChild>
        <w:div w:id="1529218606">
          <w:marLeft w:val="0"/>
          <w:marRight w:val="0"/>
          <w:marTop w:val="0"/>
          <w:marBottom w:val="0"/>
          <w:divBdr>
            <w:top w:val="none" w:sz="0" w:space="0" w:color="auto"/>
            <w:left w:val="none" w:sz="0" w:space="0" w:color="auto"/>
            <w:bottom w:val="none" w:sz="0" w:space="0" w:color="auto"/>
            <w:right w:val="none" w:sz="0" w:space="0" w:color="auto"/>
          </w:divBdr>
          <w:divsChild>
            <w:div w:id="542250588">
              <w:marLeft w:val="0"/>
              <w:marRight w:val="0"/>
              <w:marTop w:val="0"/>
              <w:marBottom w:val="0"/>
              <w:divBdr>
                <w:top w:val="none" w:sz="0" w:space="0" w:color="auto"/>
                <w:left w:val="none" w:sz="0" w:space="0" w:color="auto"/>
                <w:bottom w:val="none" w:sz="0" w:space="0" w:color="auto"/>
                <w:right w:val="none" w:sz="0" w:space="0" w:color="auto"/>
              </w:divBdr>
              <w:divsChild>
                <w:div w:id="1747603145">
                  <w:marLeft w:val="0"/>
                  <w:marRight w:val="0"/>
                  <w:marTop w:val="0"/>
                  <w:marBottom w:val="0"/>
                  <w:divBdr>
                    <w:top w:val="none" w:sz="0" w:space="0" w:color="auto"/>
                    <w:left w:val="none" w:sz="0" w:space="0" w:color="auto"/>
                    <w:bottom w:val="none" w:sz="0" w:space="0" w:color="auto"/>
                    <w:right w:val="none" w:sz="0" w:space="0" w:color="auto"/>
                  </w:divBdr>
                  <w:divsChild>
                    <w:div w:id="965740344">
                      <w:marLeft w:val="0"/>
                      <w:marRight w:val="0"/>
                      <w:marTop w:val="0"/>
                      <w:marBottom w:val="0"/>
                      <w:divBdr>
                        <w:top w:val="none" w:sz="0" w:space="0" w:color="auto"/>
                        <w:left w:val="none" w:sz="0" w:space="0" w:color="auto"/>
                        <w:bottom w:val="none" w:sz="0" w:space="0" w:color="auto"/>
                        <w:right w:val="none" w:sz="0" w:space="0" w:color="auto"/>
                      </w:divBdr>
                      <w:divsChild>
                        <w:div w:id="725488993">
                          <w:marLeft w:val="0"/>
                          <w:marRight w:val="0"/>
                          <w:marTop w:val="0"/>
                          <w:marBottom w:val="0"/>
                          <w:divBdr>
                            <w:top w:val="none" w:sz="0" w:space="0" w:color="auto"/>
                            <w:left w:val="none" w:sz="0" w:space="0" w:color="auto"/>
                            <w:bottom w:val="none" w:sz="0" w:space="0" w:color="auto"/>
                            <w:right w:val="none" w:sz="0" w:space="0" w:color="auto"/>
                          </w:divBdr>
                          <w:divsChild>
                            <w:div w:id="1134787514">
                              <w:marLeft w:val="0"/>
                              <w:marRight w:val="0"/>
                              <w:marTop w:val="0"/>
                              <w:marBottom w:val="0"/>
                              <w:divBdr>
                                <w:top w:val="none" w:sz="0" w:space="0" w:color="auto"/>
                                <w:left w:val="none" w:sz="0" w:space="0" w:color="auto"/>
                                <w:bottom w:val="none" w:sz="0" w:space="0" w:color="auto"/>
                                <w:right w:val="none" w:sz="0" w:space="0" w:color="auto"/>
                              </w:divBdr>
                              <w:divsChild>
                                <w:div w:id="922178054">
                                  <w:marLeft w:val="0"/>
                                  <w:marRight w:val="0"/>
                                  <w:marTop w:val="0"/>
                                  <w:marBottom w:val="0"/>
                                  <w:divBdr>
                                    <w:top w:val="none" w:sz="0" w:space="0" w:color="auto"/>
                                    <w:left w:val="none" w:sz="0" w:space="0" w:color="auto"/>
                                    <w:bottom w:val="none" w:sz="0" w:space="0" w:color="auto"/>
                                    <w:right w:val="none" w:sz="0" w:space="0" w:color="auto"/>
                                  </w:divBdr>
                                  <w:divsChild>
                                    <w:div w:id="2059165451">
                                      <w:marLeft w:val="0"/>
                                      <w:marRight w:val="0"/>
                                      <w:marTop w:val="0"/>
                                      <w:marBottom w:val="0"/>
                                      <w:divBdr>
                                        <w:top w:val="none" w:sz="0" w:space="0" w:color="auto"/>
                                        <w:left w:val="none" w:sz="0" w:space="0" w:color="auto"/>
                                        <w:bottom w:val="none" w:sz="0" w:space="0" w:color="auto"/>
                                        <w:right w:val="none" w:sz="0" w:space="0" w:color="auto"/>
                                      </w:divBdr>
                                      <w:divsChild>
                                        <w:div w:id="1778058120">
                                          <w:marLeft w:val="0"/>
                                          <w:marRight w:val="0"/>
                                          <w:marTop w:val="0"/>
                                          <w:marBottom w:val="0"/>
                                          <w:divBdr>
                                            <w:top w:val="none" w:sz="0" w:space="0" w:color="auto"/>
                                            <w:left w:val="none" w:sz="0" w:space="0" w:color="auto"/>
                                            <w:bottom w:val="none" w:sz="0" w:space="0" w:color="auto"/>
                                            <w:right w:val="none" w:sz="0" w:space="0" w:color="auto"/>
                                          </w:divBdr>
                                          <w:divsChild>
                                            <w:div w:id="495800775">
                                              <w:marLeft w:val="0"/>
                                              <w:marRight w:val="0"/>
                                              <w:marTop w:val="0"/>
                                              <w:marBottom w:val="0"/>
                                              <w:divBdr>
                                                <w:top w:val="none" w:sz="0" w:space="0" w:color="auto"/>
                                                <w:left w:val="none" w:sz="0" w:space="0" w:color="auto"/>
                                                <w:bottom w:val="none" w:sz="0" w:space="0" w:color="auto"/>
                                                <w:right w:val="none" w:sz="0" w:space="0" w:color="auto"/>
                                              </w:divBdr>
                                              <w:divsChild>
                                                <w:div w:id="347370645">
                                                  <w:marLeft w:val="0"/>
                                                  <w:marRight w:val="0"/>
                                                  <w:marTop w:val="0"/>
                                                  <w:marBottom w:val="0"/>
                                                  <w:divBdr>
                                                    <w:top w:val="none" w:sz="0" w:space="0" w:color="auto"/>
                                                    <w:left w:val="none" w:sz="0" w:space="0" w:color="auto"/>
                                                    <w:bottom w:val="none" w:sz="0" w:space="0" w:color="auto"/>
                                                    <w:right w:val="none" w:sz="0" w:space="0" w:color="auto"/>
                                                  </w:divBdr>
                                                  <w:divsChild>
                                                    <w:div w:id="10516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5454648">
      <w:bodyDiv w:val="1"/>
      <w:marLeft w:val="0"/>
      <w:marRight w:val="0"/>
      <w:marTop w:val="0"/>
      <w:marBottom w:val="0"/>
      <w:divBdr>
        <w:top w:val="none" w:sz="0" w:space="0" w:color="auto"/>
        <w:left w:val="none" w:sz="0" w:space="0" w:color="auto"/>
        <w:bottom w:val="none" w:sz="0" w:space="0" w:color="auto"/>
        <w:right w:val="none" w:sz="0" w:space="0" w:color="auto"/>
      </w:divBdr>
      <w:divsChild>
        <w:div w:id="826045993">
          <w:marLeft w:val="0"/>
          <w:marRight w:val="0"/>
          <w:marTop w:val="0"/>
          <w:marBottom w:val="0"/>
          <w:divBdr>
            <w:top w:val="none" w:sz="0" w:space="0" w:color="auto"/>
            <w:left w:val="none" w:sz="0" w:space="0" w:color="auto"/>
            <w:bottom w:val="none" w:sz="0" w:space="0" w:color="auto"/>
            <w:right w:val="none" w:sz="0" w:space="0" w:color="auto"/>
          </w:divBdr>
          <w:divsChild>
            <w:div w:id="6562636">
              <w:marLeft w:val="0"/>
              <w:marRight w:val="0"/>
              <w:marTop w:val="0"/>
              <w:marBottom w:val="0"/>
              <w:divBdr>
                <w:top w:val="none" w:sz="0" w:space="0" w:color="auto"/>
                <w:left w:val="none" w:sz="0" w:space="0" w:color="auto"/>
                <w:bottom w:val="none" w:sz="0" w:space="0" w:color="auto"/>
                <w:right w:val="none" w:sz="0" w:space="0" w:color="auto"/>
              </w:divBdr>
              <w:divsChild>
                <w:div w:id="1370372353">
                  <w:marLeft w:val="0"/>
                  <w:marRight w:val="0"/>
                  <w:marTop w:val="0"/>
                  <w:marBottom w:val="0"/>
                  <w:divBdr>
                    <w:top w:val="none" w:sz="0" w:space="0" w:color="auto"/>
                    <w:left w:val="none" w:sz="0" w:space="0" w:color="auto"/>
                    <w:bottom w:val="none" w:sz="0" w:space="0" w:color="auto"/>
                    <w:right w:val="none" w:sz="0" w:space="0" w:color="auto"/>
                  </w:divBdr>
                  <w:divsChild>
                    <w:div w:id="685789345">
                      <w:marLeft w:val="0"/>
                      <w:marRight w:val="0"/>
                      <w:marTop w:val="0"/>
                      <w:marBottom w:val="0"/>
                      <w:divBdr>
                        <w:top w:val="none" w:sz="0" w:space="0" w:color="auto"/>
                        <w:left w:val="none" w:sz="0" w:space="0" w:color="auto"/>
                        <w:bottom w:val="none" w:sz="0" w:space="0" w:color="auto"/>
                        <w:right w:val="none" w:sz="0" w:space="0" w:color="auto"/>
                      </w:divBdr>
                      <w:divsChild>
                        <w:div w:id="1732075988">
                          <w:marLeft w:val="0"/>
                          <w:marRight w:val="0"/>
                          <w:marTop w:val="0"/>
                          <w:marBottom w:val="0"/>
                          <w:divBdr>
                            <w:top w:val="none" w:sz="0" w:space="0" w:color="auto"/>
                            <w:left w:val="none" w:sz="0" w:space="0" w:color="auto"/>
                            <w:bottom w:val="none" w:sz="0" w:space="0" w:color="auto"/>
                            <w:right w:val="none" w:sz="0" w:space="0" w:color="auto"/>
                          </w:divBdr>
                          <w:divsChild>
                            <w:div w:id="1840844737">
                              <w:marLeft w:val="0"/>
                              <w:marRight w:val="0"/>
                              <w:marTop w:val="0"/>
                              <w:marBottom w:val="0"/>
                              <w:divBdr>
                                <w:top w:val="none" w:sz="0" w:space="0" w:color="auto"/>
                                <w:left w:val="none" w:sz="0" w:space="0" w:color="auto"/>
                                <w:bottom w:val="none" w:sz="0" w:space="0" w:color="auto"/>
                                <w:right w:val="none" w:sz="0" w:space="0" w:color="auto"/>
                              </w:divBdr>
                              <w:divsChild>
                                <w:div w:id="1443303401">
                                  <w:marLeft w:val="0"/>
                                  <w:marRight w:val="0"/>
                                  <w:marTop w:val="0"/>
                                  <w:marBottom w:val="0"/>
                                  <w:divBdr>
                                    <w:top w:val="none" w:sz="0" w:space="0" w:color="auto"/>
                                    <w:left w:val="none" w:sz="0" w:space="0" w:color="auto"/>
                                    <w:bottom w:val="none" w:sz="0" w:space="0" w:color="auto"/>
                                    <w:right w:val="none" w:sz="0" w:space="0" w:color="auto"/>
                                  </w:divBdr>
                                  <w:divsChild>
                                    <w:div w:id="202787617">
                                      <w:marLeft w:val="0"/>
                                      <w:marRight w:val="0"/>
                                      <w:marTop w:val="0"/>
                                      <w:marBottom w:val="0"/>
                                      <w:divBdr>
                                        <w:top w:val="none" w:sz="0" w:space="0" w:color="auto"/>
                                        <w:left w:val="none" w:sz="0" w:space="0" w:color="auto"/>
                                        <w:bottom w:val="none" w:sz="0" w:space="0" w:color="auto"/>
                                        <w:right w:val="none" w:sz="0" w:space="0" w:color="auto"/>
                                      </w:divBdr>
                                      <w:divsChild>
                                        <w:div w:id="1777748080">
                                          <w:marLeft w:val="0"/>
                                          <w:marRight w:val="0"/>
                                          <w:marTop w:val="0"/>
                                          <w:marBottom w:val="0"/>
                                          <w:divBdr>
                                            <w:top w:val="none" w:sz="0" w:space="0" w:color="auto"/>
                                            <w:left w:val="none" w:sz="0" w:space="0" w:color="auto"/>
                                            <w:bottom w:val="none" w:sz="0" w:space="0" w:color="auto"/>
                                            <w:right w:val="none" w:sz="0" w:space="0" w:color="auto"/>
                                          </w:divBdr>
                                          <w:divsChild>
                                            <w:div w:id="243497708">
                                              <w:marLeft w:val="0"/>
                                              <w:marRight w:val="0"/>
                                              <w:marTop w:val="0"/>
                                              <w:marBottom w:val="0"/>
                                              <w:divBdr>
                                                <w:top w:val="none" w:sz="0" w:space="0" w:color="auto"/>
                                                <w:left w:val="none" w:sz="0" w:space="0" w:color="auto"/>
                                                <w:bottom w:val="none" w:sz="0" w:space="0" w:color="auto"/>
                                                <w:right w:val="none" w:sz="0" w:space="0" w:color="auto"/>
                                              </w:divBdr>
                                              <w:divsChild>
                                                <w:div w:id="501893572">
                                                  <w:marLeft w:val="0"/>
                                                  <w:marRight w:val="0"/>
                                                  <w:marTop w:val="0"/>
                                                  <w:marBottom w:val="0"/>
                                                  <w:divBdr>
                                                    <w:top w:val="none" w:sz="0" w:space="0" w:color="auto"/>
                                                    <w:left w:val="none" w:sz="0" w:space="0" w:color="auto"/>
                                                    <w:bottom w:val="none" w:sz="0" w:space="0" w:color="auto"/>
                                                    <w:right w:val="none" w:sz="0" w:space="0" w:color="auto"/>
                                                  </w:divBdr>
                                                  <w:divsChild>
                                                    <w:div w:id="702947076">
                                                      <w:marLeft w:val="0"/>
                                                      <w:marRight w:val="0"/>
                                                      <w:marTop w:val="0"/>
                                                      <w:marBottom w:val="0"/>
                                                      <w:divBdr>
                                                        <w:top w:val="none" w:sz="0" w:space="0" w:color="auto"/>
                                                        <w:left w:val="none" w:sz="0" w:space="0" w:color="auto"/>
                                                        <w:bottom w:val="none" w:sz="0" w:space="0" w:color="auto"/>
                                                        <w:right w:val="none" w:sz="0" w:space="0" w:color="auto"/>
                                                      </w:divBdr>
                                                    </w:div>
                                                    <w:div w:id="194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0231777">
      <w:bodyDiv w:val="1"/>
      <w:marLeft w:val="0"/>
      <w:marRight w:val="0"/>
      <w:marTop w:val="0"/>
      <w:marBottom w:val="0"/>
      <w:divBdr>
        <w:top w:val="none" w:sz="0" w:space="0" w:color="auto"/>
        <w:left w:val="none" w:sz="0" w:space="0" w:color="auto"/>
        <w:bottom w:val="none" w:sz="0" w:space="0" w:color="auto"/>
        <w:right w:val="none" w:sz="0" w:space="0" w:color="auto"/>
      </w:divBdr>
    </w:div>
    <w:div w:id="669724019">
      <w:bodyDiv w:val="1"/>
      <w:marLeft w:val="0"/>
      <w:marRight w:val="0"/>
      <w:marTop w:val="0"/>
      <w:marBottom w:val="0"/>
      <w:divBdr>
        <w:top w:val="none" w:sz="0" w:space="0" w:color="auto"/>
        <w:left w:val="none" w:sz="0" w:space="0" w:color="auto"/>
        <w:bottom w:val="none" w:sz="0" w:space="0" w:color="auto"/>
        <w:right w:val="none" w:sz="0" w:space="0" w:color="auto"/>
      </w:divBdr>
      <w:divsChild>
        <w:div w:id="677004631">
          <w:marLeft w:val="0"/>
          <w:marRight w:val="0"/>
          <w:marTop w:val="0"/>
          <w:marBottom w:val="0"/>
          <w:divBdr>
            <w:top w:val="none" w:sz="0" w:space="0" w:color="auto"/>
            <w:left w:val="none" w:sz="0" w:space="0" w:color="auto"/>
            <w:bottom w:val="none" w:sz="0" w:space="0" w:color="auto"/>
            <w:right w:val="none" w:sz="0" w:space="0" w:color="auto"/>
          </w:divBdr>
          <w:divsChild>
            <w:div w:id="99181783">
              <w:marLeft w:val="0"/>
              <w:marRight w:val="0"/>
              <w:marTop w:val="0"/>
              <w:marBottom w:val="0"/>
              <w:divBdr>
                <w:top w:val="none" w:sz="0" w:space="0" w:color="auto"/>
                <w:left w:val="none" w:sz="0" w:space="0" w:color="auto"/>
                <w:bottom w:val="none" w:sz="0" w:space="0" w:color="auto"/>
                <w:right w:val="none" w:sz="0" w:space="0" w:color="auto"/>
              </w:divBdr>
              <w:divsChild>
                <w:div w:id="538707748">
                  <w:marLeft w:val="0"/>
                  <w:marRight w:val="0"/>
                  <w:marTop w:val="0"/>
                  <w:marBottom w:val="0"/>
                  <w:divBdr>
                    <w:top w:val="none" w:sz="0" w:space="0" w:color="auto"/>
                    <w:left w:val="none" w:sz="0" w:space="0" w:color="auto"/>
                    <w:bottom w:val="none" w:sz="0" w:space="0" w:color="auto"/>
                    <w:right w:val="none" w:sz="0" w:space="0" w:color="auto"/>
                  </w:divBdr>
                  <w:divsChild>
                    <w:div w:id="1539269997">
                      <w:marLeft w:val="0"/>
                      <w:marRight w:val="0"/>
                      <w:marTop w:val="0"/>
                      <w:marBottom w:val="0"/>
                      <w:divBdr>
                        <w:top w:val="none" w:sz="0" w:space="0" w:color="auto"/>
                        <w:left w:val="none" w:sz="0" w:space="0" w:color="auto"/>
                        <w:bottom w:val="none" w:sz="0" w:space="0" w:color="auto"/>
                        <w:right w:val="none" w:sz="0" w:space="0" w:color="auto"/>
                      </w:divBdr>
                      <w:divsChild>
                        <w:div w:id="294527721">
                          <w:marLeft w:val="0"/>
                          <w:marRight w:val="0"/>
                          <w:marTop w:val="0"/>
                          <w:marBottom w:val="0"/>
                          <w:divBdr>
                            <w:top w:val="none" w:sz="0" w:space="0" w:color="auto"/>
                            <w:left w:val="none" w:sz="0" w:space="0" w:color="auto"/>
                            <w:bottom w:val="none" w:sz="0" w:space="0" w:color="auto"/>
                            <w:right w:val="none" w:sz="0" w:space="0" w:color="auto"/>
                          </w:divBdr>
                          <w:divsChild>
                            <w:div w:id="821190763">
                              <w:marLeft w:val="0"/>
                              <w:marRight w:val="0"/>
                              <w:marTop w:val="0"/>
                              <w:marBottom w:val="0"/>
                              <w:divBdr>
                                <w:top w:val="none" w:sz="0" w:space="0" w:color="auto"/>
                                <w:left w:val="none" w:sz="0" w:space="0" w:color="auto"/>
                                <w:bottom w:val="none" w:sz="0" w:space="0" w:color="auto"/>
                                <w:right w:val="none" w:sz="0" w:space="0" w:color="auto"/>
                              </w:divBdr>
                              <w:divsChild>
                                <w:div w:id="514463206">
                                  <w:marLeft w:val="0"/>
                                  <w:marRight w:val="0"/>
                                  <w:marTop w:val="0"/>
                                  <w:marBottom w:val="0"/>
                                  <w:divBdr>
                                    <w:top w:val="none" w:sz="0" w:space="0" w:color="auto"/>
                                    <w:left w:val="none" w:sz="0" w:space="0" w:color="auto"/>
                                    <w:bottom w:val="none" w:sz="0" w:space="0" w:color="auto"/>
                                    <w:right w:val="none" w:sz="0" w:space="0" w:color="auto"/>
                                  </w:divBdr>
                                  <w:divsChild>
                                    <w:div w:id="807087353">
                                      <w:marLeft w:val="0"/>
                                      <w:marRight w:val="0"/>
                                      <w:marTop w:val="0"/>
                                      <w:marBottom w:val="0"/>
                                      <w:divBdr>
                                        <w:top w:val="none" w:sz="0" w:space="0" w:color="auto"/>
                                        <w:left w:val="none" w:sz="0" w:space="0" w:color="auto"/>
                                        <w:bottom w:val="none" w:sz="0" w:space="0" w:color="auto"/>
                                        <w:right w:val="none" w:sz="0" w:space="0" w:color="auto"/>
                                      </w:divBdr>
                                      <w:divsChild>
                                        <w:div w:id="1932271883">
                                          <w:marLeft w:val="0"/>
                                          <w:marRight w:val="0"/>
                                          <w:marTop w:val="0"/>
                                          <w:marBottom w:val="0"/>
                                          <w:divBdr>
                                            <w:top w:val="none" w:sz="0" w:space="0" w:color="auto"/>
                                            <w:left w:val="none" w:sz="0" w:space="0" w:color="auto"/>
                                            <w:bottom w:val="none" w:sz="0" w:space="0" w:color="auto"/>
                                            <w:right w:val="none" w:sz="0" w:space="0" w:color="auto"/>
                                          </w:divBdr>
                                          <w:divsChild>
                                            <w:div w:id="1662538113">
                                              <w:marLeft w:val="0"/>
                                              <w:marRight w:val="0"/>
                                              <w:marTop w:val="0"/>
                                              <w:marBottom w:val="0"/>
                                              <w:divBdr>
                                                <w:top w:val="none" w:sz="0" w:space="0" w:color="auto"/>
                                                <w:left w:val="none" w:sz="0" w:space="0" w:color="auto"/>
                                                <w:bottom w:val="none" w:sz="0" w:space="0" w:color="auto"/>
                                                <w:right w:val="none" w:sz="0" w:space="0" w:color="auto"/>
                                              </w:divBdr>
                                              <w:divsChild>
                                                <w:div w:id="55859899">
                                                  <w:marLeft w:val="0"/>
                                                  <w:marRight w:val="0"/>
                                                  <w:marTop w:val="0"/>
                                                  <w:marBottom w:val="0"/>
                                                  <w:divBdr>
                                                    <w:top w:val="none" w:sz="0" w:space="0" w:color="auto"/>
                                                    <w:left w:val="none" w:sz="0" w:space="0" w:color="auto"/>
                                                    <w:bottom w:val="none" w:sz="0" w:space="0" w:color="auto"/>
                                                    <w:right w:val="none" w:sz="0" w:space="0" w:color="auto"/>
                                                  </w:divBdr>
                                                  <w:divsChild>
                                                    <w:div w:id="10903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4722446">
      <w:bodyDiv w:val="1"/>
      <w:marLeft w:val="0"/>
      <w:marRight w:val="0"/>
      <w:marTop w:val="0"/>
      <w:marBottom w:val="0"/>
      <w:divBdr>
        <w:top w:val="none" w:sz="0" w:space="0" w:color="auto"/>
        <w:left w:val="none" w:sz="0" w:space="0" w:color="auto"/>
        <w:bottom w:val="none" w:sz="0" w:space="0" w:color="auto"/>
        <w:right w:val="none" w:sz="0" w:space="0" w:color="auto"/>
      </w:divBdr>
      <w:divsChild>
        <w:div w:id="1148746431">
          <w:marLeft w:val="0"/>
          <w:marRight w:val="0"/>
          <w:marTop w:val="0"/>
          <w:marBottom w:val="0"/>
          <w:divBdr>
            <w:top w:val="none" w:sz="0" w:space="0" w:color="auto"/>
            <w:left w:val="none" w:sz="0" w:space="0" w:color="auto"/>
            <w:bottom w:val="none" w:sz="0" w:space="0" w:color="auto"/>
            <w:right w:val="none" w:sz="0" w:space="0" w:color="auto"/>
          </w:divBdr>
          <w:divsChild>
            <w:div w:id="308051715">
              <w:marLeft w:val="0"/>
              <w:marRight w:val="0"/>
              <w:marTop w:val="0"/>
              <w:marBottom w:val="0"/>
              <w:divBdr>
                <w:top w:val="none" w:sz="0" w:space="0" w:color="auto"/>
                <w:left w:val="none" w:sz="0" w:space="0" w:color="auto"/>
                <w:bottom w:val="none" w:sz="0" w:space="0" w:color="auto"/>
                <w:right w:val="none" w:sz="0" w:space="0" w:color="auto"/>
              </w:divBdr>
              <w:divsChild>
                <w:div w:id="432168156">
                  <w:marLeft w:val="0"/>
                  <w:marRight w:val="0"/>
                  <w:marTop w:val="0"/>
                  <w:marBottom w:val="0"/>
                  <w:divBdr>
                    <w:top w:val="none" w:sz="0" w:space="0" w:color="auto"/>
                    <w:left w:val="none" w:sz="0" w:space="0" w:color="auto"/>
                    <w:bottom w:val="none" w:sz="0" w:space="0" w:color="auto"/>
                    <w:right w:val="none" w:sz="0" w:space="0" w:color="auto"/>
                  </w:divBdr>
                  <w:divsChild>
                    <w:div w:id="2092198109">
                      <w:marLeft w:val="0"/>
                      <w:marRight w:val="0"/>
                      <w:marTop w:val="0"/>
                      <w:marBottom w:val="0"/>
                      <w:divBdr>
                        <w:top w:val="none" w:sz="0" w:space="0" w:color="auto"/>
                        <w:left w:val="none" w:sz="0" w:space="0" w:color="auto"/>
                        <w:bottom w:val="none" w:sz="0" w:space="0" w:color="auto"/>
                        <w:right w:val="none" w:sz="0" w:space="0" w:color="auto"/>
                      </w:divBdr>
                      <w:divsChild>
                        <w:div w:id="1758403189">
                          <w:marLeft w:val="0"/>
                          <w:marRight w:val="0"/>
                          <w:marTop w:val="0"/>
                          <w:marBottom w:val="0"/>
                          <w:divBdr>
                            <w:top w:val="none" w:sz="0" w:space="0" w:color="auto"/>
                            <w:left w:val="none" w:sz="0" w:space="0" w:color="auto"/>
                            <w:bottom w:val="none" w:sz="0" w:space="0" w:color="auto"/>
                            <w:right w:val="none" w:sz="0" w:space="0" w:color="auto"/>
                          </w:divBdr>
                          <w:divsChild>
                            <w:div w:id="224683304">
                              <w:marLeft w:val="0"/>
                              <w:marRight w:val="0"/>
                              <w:marTop w:val="0"/>
                              <w:marBottom w:val="0"/>
                              <w:divBdr>
                                <w:top w:val="none" w:sz="0" w:space="0" w:color="auto"/>
                                <w:left w:val="none" w:sz="0" w:space="0" w:color="auto"/>
                                <w:bottom w:val="none" w:sz="0" w:space="0" w:color="auto"/>
                                <w:right w:val="none" w:sz="0" w:space="0" w:color="auto"/>
                              </w:divBdr>
                              <w:divsChild>
                                <w:div w:id="1801072093">
                                  <w:marLeft w:val="0"/>
                                  <w:marRight w:val="0"/>
                                  <w:marTop w:val="0"/>
                                  <w:marBottom w:val="0"/>
                                  <w:divBdr>
                                    <w:top w:val="none" w:sz="0" w:space="0" w:color="auto"/>
                                    <w:left w:val="none" w:sz="0" w:space="0" w:color="auto"/>
                                    <w:bottom w:val="none" w:sz="0" w:space="0" w:color="auto"/>
                                    <w:right w:val="none" w:sz="0" w:space="0" w:color="auto"/>
                                  </w:divBdr>
                                  <w:divsChild>
                                    <w:div w:id="1887178914">
                                      <w:marLeft w:val="0"/>
                                      <w:marRight w:val="0"/>
                                      <w:marTop w:val="0"/>
                                      <w:marBottom w:val="0"/>
                                      <w:divBdr>
                                        <w:top w:val="none" w:sz="0" w:space="0" w:color="auto"/>
                                        <w:left w:val="none" w:sz="0" w:space="0" w:color="auto"/>
                                        <w:bottom w:val="none" w:sz="0" w:space="0" w:color="auto"/>
                                        <w:right w:val="none" w:sz="0" w:space="0" w:color="auto"/>
                                      </w:divBdr>
                                      <w:divsChild>
                                        <w:div w:id="759452020">
                                          <w:marLeft w:val="0"/>
                                          <w:marRight w:val="0"/>
                                          <w:marTop w:val="0"/>
                                          <w:marBottom w:val="0"/>
                                          <w:divBdr>
                                            <w:top w:val="none" w:sz="0" w:space="0" w:color="auto"/>
                                            <w:left w:val="none" w:sz="0" w:space="0" w:color="auto"/>
                                            <w:bottom w:val="none" w:sz="0" w:space="0" w:color="auto"/>
                                            <w:right w:val="none" w:sz="0" w:space="0" w:color="auto"/>
                                          </w:divBdr>
                                          <w:divsChild>
                                            <w:div w:id="1061557574">
                                              <w:marLeft w:val="0"/>
                                              <w:marRight w:val="0"/>
                                              <w:marTop w:val="0"/>
                                              <w:marBottom w:val="0"/>
                                              <w:divBdr>
                                                <w:top w:val="none" w:sz="0" w:space="0" w:color="auto"/>
                                                <w:left w:val="none" w:sz="0" w:space="0" w:color="auto"/>
                                                <w:bottom w:val="none" w:sz="0" w:space="0" w:color="auto"/>
                                                <w:right w:val="none" w:sz="0" w:space="0" w:color="auto"/>
                                              </w:divBdr>
                                              <w:divsChild>
                                                <w:div w:id="4024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0202254">
      <w:bodyDiv w:val="1"/>
      <w:marLeft w:val="0"/>
      <w:marRight w:val="0"/>
      <w:marTop w:val="0"/>
      <w:marBottom w:val="0"/>
      <w:divBdr>
        <w:top w:val="none" w:sz="0" w:space="0" w:color="auto"/>
        <w:left w:val="none" w:sz="0" w:space="0" w:color="auto"/>
        <w:bottom w:val="none" w:sz="0" w:space="0" w:color="auto"/>
        <w:right w:val="none" w:sz="0" w:space="0" w:color="auto"/>
      </w:divBdr>
      <w:divsChild>
        <w:div w:id="944733827">
          <w:marLeft w:val="0"/>
          <w:marRight w:val="0"/>
          <w:marTop w:val="0"/>
          <w:marBottom w:val="0"/>
          <w:divBdr>
            <w:top w:val="none" w:sz="0" w:space="0" w:color="auto"/>
            <w:left w:val="none" w:sz="0" w:space="0" w:color="auto"/>
            <w:bottom w:val="none" w:sz="0" w:space="0" w:color="auto"/>
            <w:right w:val="none" w:sz="0" w:space="0" w:color="auto"/>
          </w:divBdr>
          <w:divsChild>
            <w:div w:id="39447400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684550880">
      <w:bodyDiv w:val="1"/>
      <w:marLeft w:val="0"/>
      <w:marRight w:val="0"/>
      <w:marTop w:val="0"/>
      <w:marBottom w:val="0"/>
      <w:divBdr>
        <w:top w:val="none" w:sz="0" w:space="0" w:color="auto"/>
        <w:left w:val="none" w:sz="0" w:space="0" w:color="auto"/>
        <w:bottom w:val="none" w:sz="0" w:space="0" w:color="auto"/>
        <w:right w:val="none" w:sz="0" w:space="0" w:color="auto"/>
      </w:divBdr>
      <w:divsChild>
        <w:div w:id="1423262138">
          <w:marLeft w:val="0"/>
          <w:marRight w:val="0"/>
          <w:marTop w:val="0"/>
          <w:marBottom w:val="0"/>
          <w:divBdr>
            <w:top w:val="none" w:sz="0" w:space="0" w:color="auto"/>
            <w:left w:val="none" w:sz="0" w:space="0" w:color="auto"/>
            <w:bottom w:val="none" w:sz="0" w:space="0" w:color="auto"/>
            <w:right w:val="none" w:sz="0" w:space="0" w:color="auto"/>
          </w:divBdr>
          <w:divsChild>
            <w:div w:id="1532838919">
              <w:marLeft w:val="0"/>
              <w:marRight w:val="0"/>
              <w:marTop w:val="0"/>
              <w:marBottom w:val="0"/>
              <w:divBdr>
                <w:top w:val="none" w:sz="0" w:space="0" w:color="auto"/>
                <w:left w:val="none" w:sz="0" w:space="0" w:color="auto"/>
                <w:bottom w:val="none" w:sz="0" w:space="0" w:color="auto"/>
                <w:right w:val="none" w:sz="0" w:space="0" w:color="auto"/>
              </w:divBdr>
              <w:divsChild>
                <w:div w:id="2074768057">
                  <w:marLeft w:val="0"/>
                  <w:marRight w:val="0"/>
                  <w:marTop w:val="0"/>
                  <w:marBottom w:val="0"/>
                  <w:divBdr>
                    <w:top w:val="none" w:sz="0" w:space="0" w:color="auto"/>
                    <w:left w:val="none" w:sz="0" w:space="0" w:color="auto"/>
                    <w:bottom w:val="none" w:sz="0" w:space="0" w:color="auto"/>
                    <w:right w:val="none" w:sz="0" w:space="0" w:color="auto"/>
                  </w:divBdr>
                  <w:divsChild>
                    <w:div w:id="346519540">
                      <w:marLeft w:val="0"/>
                      <w:marRight w:val="0"/>
                      <w:marTop w:val="0"/>
                      <w:marBottom w:val="0"/>
                      <w:divBdr>
                        <w:top w:val="none" w:sz="0" w:space="0" w:color="auto"/>
                        <w:left w:val="none" w:sz="0" w:space="0" w:color="auto"/>
                        <w:bottom w:val="none" w:sz="0" w:space="0" w:color="auto"/>
                        <w:right w:val="none" w:sz="0" w:space="0" w:color="auto"/>
                      </w:divBdr>
                      <w:divsChild>
                        <w:div w:id="1839033138">
                          <w:marLeft w:val="0"/>
                          <w:marRight w:val="0"/>
                          <w:marTop w:val="0"/>
                          <w:marBottom w:val="0"/>
                          <w:divBdr>
                            <w:top w:val="none" w:sz="0" w:space="0" w:color="auto"/>
                            <w:left w:val="none" w:sz="0" w:space="0" w:color="auto"/>
                            <w:bottom w:val="none" w:sz="0" w:space="0" w:color="auto"/>
                            <w:right w:val="none" w:sz="0" w:space="0" w:color="auto"/>
                          </w:divBdr>
                          <w:divsChild>
                            <w:div w:id="1365254329">
                              <w:marLeft w:val="0"/>
                              <w:marRight w:val="0"/>
                              <w:marTop w:val="0"/>
                              <w:marBottom w:val="0"/>
                              <w:divBdr>
                                <w:top w:val="none" w:sz="0" w:space="0" w:color="auto"/>
                                <w:left w:val="none" w:sz="0" w:space="0" w:color="auto"/>
                                <w:bottom w:val="none" w:sz="0" w:space="0" w:color="auto"/>
                                <w:right w:val="none" w:sz="0" w:space="0" w:color="auto"/>
                              </w:divBdr>
                              <w:divsChild>
                                <w:div w:id="788162633">
                                  <w:marLeft w:val="0"/>
                                  <w:marRight w:val="0"/>
                                  <w:marTop w:val="0"/>
                                  <w:marBottom w:val="0"/>
                                  <w:divBdr>
                                    <w:top w:val="none" w:sz="0" w:space="0" w:color="auto"/>
                                    <w:left w:val="none" w:sz="0" w:space="0" w:color="auto"/>
                                    <w:bottom w:val="none" w:sz="0" w:space="0" w:color="auto"/>
                                    <w:right w:val="none" w:sz="0" w:space="0" w:color="auto"/>
                                  </w:divBdr>
                                  <w:divsChild>
                                    <w:div w:id="1289160954">
                                      <w:marLeft w:val="0"/>
                                      <w:marRight w:val="0"/>
                                      <w:marTop w:val="0"/>
                                      <w:marBottom w:val="0"/>
                                      <w:divBdr>
                                        <w:top w:val="none" w:sz="0" w:space="0" w:color="auto"/>
                                        <w:left w:val="none" w:sz="0" w:space="0" w:color="auto"/>
                                        <w:bottom w:val="none" w:sz="0" w:space="0" w:color="auto"/>
                                        <w:right w:val="none" w:sz="0" w:space="0" w:color="auto"/>
                                      </w:divBdr>
                                      <w:divsChild>
                                        <w:div w:id="68235176">
                                          <w:marLeft w:val="0"/>
                                          <w:marRight w:val="0"/>
                                          <w:marTop w:val="0"/>
                                          <w:marBottom w:val="0"/>
                                          <w:divBdr>
                                            <w:top w:val="none" w:sz="0" w:space="0" w:color="auto"/>
                                            <w:left w:val="none" w:sz="0" w:space="0" w:color="auto"/>
                                            <w:bottom w:val="none" w:sz="0" w:space="0" w:color="auto"/>
                                            <w:right w:val="none" w:sz="0" w:space="0" w:color="auto"/>
                                          </w:divBdr>
                                          <w:divsChild>
                                            <w:div w:id="625894851">
                                              <w:marLeft w:val="0"/>
                                              <w:marRight w:val="0"/>
                                              <w:marTop w:val="0"/>
                                              <w:marBottom w:val="0"/>
                                              <w:divBdr>
                                                <w:top w:val="none" w:sz="0" w:space="0" w:color="auto"/>
                                                <w:left w:val="none" w:sz="0" w:space="0" w:color="auto"/>
                                                <w:bottom w:val="none" w:sz="0" w:space="0" w:color="auto"/>
                                                <w:right w:val="none" w:sz="0" w:space="0" w:color="auto"/>
                                              </w:divBdr>
                                              <w:divsChild>
                                                <w:div w:id="19837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949177">
      <w:bodyDiv w:val="1"/>
      <w:marLeft w:val="0"/>
      <w:marRight w:val="0"/>
      <w:marTop w:val="0"/>
      <w:marBottom w:val="0"/>
      <w:divBdr>
        <w:top w:val="none" w:sz="0" w:space="0" w:color="auto"/>
        <w:left w:val="none" w:sz="0" w:space="0" w:color="auto"/>
        <w:bottom w:val="none" w:sz="0" w:space="0" w:color="auto"/>
        <w:right w:val="none" w:sz="0" w:space="0" w:color="auto"/>
      </w:divBdr>
    </w:div>
    <w:div w:id="709258408">
      <w:bodyDiv w:val="1"/>
      <w:marLeft w:val="0"/>
      <w:marRight w:val="0"/>
      <w:marTop w:val="0"/>
      <w:marBottom w:val="0"/>
      <w:divBdr>
        <w:top w:val="none" w:sz="0" w:space="0" w:color="auto"/>
        <w:left w:val="none" w:sz="0" w:space="0" w:color="auto"/>
        <w:bottom w:val="none" w:sz="0" w:space="0" w:color="auto"/>
        <w:right w:val="none" w:sz="0" w:space="0" w:color="auto"/>
      </w:divBdr>
      <w:divsChild>
        <w:div w:id="1726443522">
          <w:marLeft w:val="0"/>
          <w:marRight w:val="0"/>
          <w:marTop w:val="0"/>
          <w:marBottom w:val="0"/>
          <w:divBdr>
            <w:top w:val="none" w:sz="0" w:space="0" w:color="auto"/>
            <w:left w:val="none" w:sz="0" w:space="0" w:color="auto"/>
            <w:bottom w:val="none" w:sz="0" w:space="0" w:color="auto"/>
            <w:right w:val="none" w:sz="0" w:space="0" w:color="auto"/>
          </w:divBdr>
          <w:divsChild>
            <w:div w:id="40178108">
              <w:marLeft w:val="0"/>
              <w:marRight w:val="0"/>
              <w:marTop w:val="0"/>
              <w:marBottom w:val="0"/>
              <w:divBdr>
                <w:top w:val="none" w:sz="0" w:space="0" w:color="auto"/>
                <w:left w:val="none" w:sz="0" w:space="0" w:color="auto"/>
                <w:bottom w:val="none" w:sz="0" w:space="0" w:color="auto"/>
                <w:right w:val="none" w:sz="0" w:space="0" w:color="auto"/>
              </w:divBdr>
              <w:divsChild>
                <w:div w:id="1133449871">
                  <w:marLeft w:val="0"/>
                  <w:marRight w:val="0"/>
                  <w:marTop w:val="0"/>
                  <w:marBottom w:val="0"/>
                  <w:divBdr>
                    <w:top w:val="none" w:sz="0" w:space="0" w:color="auto"/>
                    <w:left w:val="none" w:sz="0" w:space="0" w:color="auto"/>
                    <w:bottom w:val="none" w:sz="0" w:space="0" w:color="auto"/>
                    <w:right w:val="none" w:sz="0" w:space="0" w:color="auto"/>
                  </w:divBdr>
                  <w:divsChild>
                    <w:div w:id="151145652">
                      <w:marLeft w:val="0"/>
                      <w:marRight w:val="0"/>
                      <w:marTop w:val="0"/>
                      <w:marBottom w:val="0"/>
                      <w:divBdr>
                        <w:top w:val="none" w:sz="0" w:space="0" w:color="auto"/>
                        <w:left w:val="none" w:sz="0" w:space="0" w:color="auto"/>
                        <w:bottom w:val="none" w:sz="0" w:space="0" w:color="auto"/>
                        <w:right w:val="none" w:sz="0" w:space="0" w:color="auto"/>
                      </w:divBdr>
                      <w:divsChild>
                        <w:div w:id="28383411">
                          <w:marLeft w:val="0"/>
                          <w:marRight w:val="0"/>
                          <w:marTop w:val="0"/>
                          <w:marBottom w:val="0"/>
                          <w:divBdr>
                            <w:top w:val="none" w:sz="0" w:space="0" w:color="auto"/>
                            <w:left w:val="none" w:sz="0" w:space="0" w:color="auto"/>
                            <w:bottom w:val="none" w:sz="0" w:space="0" w:color="auto"/>
                            <w:right w:val="none" w:sz="0" w:space="0" w:color="auto"/>
                          </w:divBdr>
                          <w:divsChild>
                            <w:div w:id="325330073">
                              <w:marLeft w:val="0"/>
                              <w:marRight w:val="0"/>
                              <w:marTop w:val="0"/>
                              <w:marBottom w:val="0"/>
                              <w:divBdr>
                                <w:top w:val="none" w:sz="0" w:space="0" w:color="auto"/>
                                <w:left w:val="none" w:sz="0" w:space="0" w:color="auto"/>
                                <w:bottom w:val="none" w:sz="0" w:space="0" w:color="auto"/>
                                <w:right w:val="none" w:sz="0" w:space="0" w:color="auto"/>
                              </w:divBdr>
                              <w:divsChild>
                                <w:div w:id="845899473">
                                  <w:marLeft w:val="0"/>
                                  <w:marRight w:val="0"/>
                                  <w:marTop w:val="0"/>
                                  <w:marBottom w:val="0"/>
                                  <w:divBdr>
                                    <w:top w:val="none" w:sz="0" w:space="0" w:color="auto"/>
                                    <w:left w:val="none" w:sz="0" w:space="0" w:color="auto"/>
                                    <w:bottom w:val="none" w:sz="0" w:space="0" w:color="auto"/>
                                    <w:right w:val="none" w:sz="0" w:space="0" w:color="auto"/>
                                  </w:divBdr>
                                  <w:divsChild>
                                    <w:div w:id="1650328279">
                                      <w:marLeft w:val="0"/>
                                      <w:marRight w:val="0"/>
                                      <w:marTop w:val="0"/>
                                      <w:marBottom w:val="0"/>
                                      <w:divBdr>
                                        <w:top w:val="none" w:sz="0" w:space="0" w:color="auto"/>
                                        <w:left w:val="none" w:sz="0" w:space="0" w:color="auto"/>
                                        <w:bottom w:val="none" w:sz="0" w:space="0" w:color="auto"/>
                                        <w:right w:val="none" w:sz="0" w:space="0" w:color="auto"/>
                                      </w:divBdr>
                                      <w:divsChild>
                                        <w:div w:id="1642542797">
                                          <w:marLeft w:val="0"/>
                                          <w:marRight w:val="0"/>
                                          <w:marTop w:val="0"/>
                                          <w:marBottom w:val="0"/>
                                          <w:divBdr>
                                            <w:top w:val="none" w:sz="0" w:space="0" w:color="auto"/>
                                            <w:left w:val="none" w:sz="0" w:space="0" w:color="auto"/>
                                            <w:bottom w:val="none" w:sz="0" w:space="0" w:color="auto"/>
                                            <w:right w:val="none" w:sz="0" w:space="0" w:color="auto"/>
                                          </w:divBdr>
                                          <w:divsChild>
                                            <w:div w:id="106854201">
                                              <w:marLeft w:val="0"/>
                                              <w:marRight w:val="0"/>
                                              <w:marTop w:val="0"/>
                                              <w:marBottom w:val="0"/>
                                              <w:divBdr>
                                                <w:top w:val="none" w:sz="0" w:space="0" w:color="auto"/>
                                                <w:left w:val="none" w:sz="0" w:space="0" w:color="auto"/>
                                                <w:bottom w:val="none" w:sz="0" w:space="0" w:color="auto"/>
                                                <w:right w:val="none" w:sz="0" w:space="0" w:color="auto"/>
                                              </w:divBdr>
                                              <w:divsChild>
                                                <w:div w:id="1609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0230291">
      <w:bodyDiv w:val="1"/>
      <w:marLeft w:val="0"/>
      <w:marRight w:val="0"/>
      <w:marTop w:val="0"/>
      <w:marBottom w:val="0"/>
      <w:divBdr>
        <w:top w:val="none" w:sz="0" w:space="0" w:color="auto"/>
        <w:left w:val="none" w:sz="0" w:space="0" w:color="auto"/>
        <w:bottom w:val="none" w:sz="0" w:space="0" w:color="auto"/>
        <w:right w:val="none" w:sz="0" w:space="0" w:color="auto"/>
      </w:divBdr>
      <w:divsChild>
        <w:div w:id="779376070">
          <w:marLeft w:val="0"/>
          <w:marRight w:val="0"/>
          <w:marTop w:val="0"/>
          <w:marBottom w:val="0"/>
          <w:divBdr>
            <w:top w:val="none" w:sz="0" w:space="0" w:color="auto"/>
            <w:left w:val="none" w:sz="0" w:space="0" w:color="auto"/>
            <w:bottom w:val="none" w:sz="0" w:space="0" w:color="auto"/>
            <w:right w:val="none" w:sz="0" w:space="0" w:color="auto"/>
          </w:divBdr>
          <w:divsChild>
            <w:div w:id="1095519952">
              <w:marLeft w:val="0"/>
              <w:marRight w:val="0"/>
              <w:marTop w:val="0"/>
              <w:marBottom w:val="0"/>
              <w:divBdr>
                <w:top w:val="none" w:sz="0" w:space="0" w:color="auto"/>
                <w:left w:val="none" w:sz="0" w:space="0" w:color="auto"/>
                <w:bottom w:val="none" w:sz="0" w:space="0" w:color="auto"/>
                <w:right w:val="none" w:sz="0" w:space="0" w:color="auto"/>
              </w:divBdr>
              <w:divsChild>
                <w:div w:id="1700086083">
                  <w:marLeft w:val="0"/>
                  <w:marRight w:val="0"/>
                  <w:marTop w:val="0"/>
                  <w:marBottom w:val="0"/>
                  <w:divBdr>
                    <w:top w:val="none" w:sz="0" w:space="0" w:color="auto"/>
                    <w:left w:val="none" w:sz="0" w:space="0" w:color="auto"/>
                    <w:bottom w:val="none" w:sz="0" w:space="0" w:color="auto"/>
                    <w:right w:val="none" w:sz="0" w:space="0" w:color="auto"/>
                  </w:divBdr>
                  <w:divsChild>
                    <w:div w:id="675546585">
                      <w:marLeft w:val="0"/>
                      <w:marRight w:val="0"/>
                      <w:marTop w:val="0"/>
                      <w:marBottom w:val="0"/>
                      <w:divBdr>
                        <w:top w:val="none" w:sz="0" w:space="0" w:color="auto"/>
                        <w:left w:val="none" w:sz="0" w:space="0" w:color="auto"/>
                        <w:bottom w:val="none" w:sz="0" w:space="0" w:color="auto"/>
                        <w:right w:val="none" w:sz="0" w:space="0" w:color="auto"/>
                      </w:divBdr>
                      <w:divsChild>
                        <w:div w:id="1506090858">
                          <w:marLeft w:val="0"/>
                          <w:marRight w:val="0"/>
                          <w:marTop w:val="0"/>
                          <w:marBottom w:val="0"/>
                          <w:divBdr>
                            <w:top w:val="none" w:sz="0" w:space="0" w:color="auto"/>
                            <w:left w:val="none" w:sz="0" w:space="0" w:color="auto"/>
                            <w:bottom w:val="none" w:sz="0" w:space="0" w:color="auto"/>
                            <w:right w:val="none" w:sz="0" w:space="0" w:color="auto"/>
                          </w:divBdr>
                          <w:divsChild>
                            <w:div w:id="1582789542">
                              <w:marLeft w:val="0"/>
                              <w:marRight w:val="0"/>
                              <w:marTop w:val="0"/>
                              <w:marBottom w:val="0"/>
                              <w:divBdr>
                                <w:top w:val="none" w:sz="0" w:space="0" w:color="auto"/>
                                <w:left w:val="none" w:sz="0" w:space="0" w:color="auto"/>
                                <w:bottom w:val="none" w:sz="0" w:space="0" w:color="auto"/>
                                <w:right w:val="none" w:sz="0" w:space="0" w:color="auto"/>
                              </w:divBdr>
                              <w:divsChild>
                                <w:div w:id="2049135361">
                                  <w:marLeft w:val="0"/>
                                  <w:marRight w:val="0"/>
                                  <w:marTop w:val="0"/>
                                  <w:marBottom w:val="0"/>
                                  <w:divBdr>
                                    <w:top w:val="none" w:sz="0" w:space="0" w:color="auto"/>
                                    <w:left w:val="none" w:sz="0" w:space="0" w:color="auto"/>
                                    <w:bottom w:val="none" w:sz="0" w:space="0" w:color="auto"/>
                                    <w:right w:val="none" w:sz="0" w:space="0" w:color="auto"/>
                                  </w:divBdr>
                                  <w:divsChild>
                                    <w:div w:id="2105490593">
                                      <w:marLeft w:val="0"/>
                                      <w:marRight w:val="0"/>
                                      <w:marTop w:val="0"/>
                                      <w:marBottom w:val="0"/>
                                      <w:divBdr>
                                        <w:top w:val="none" w:sz="0" w:space="0" w:color="auto"/>
                                        <w:left w:val="none" w:sz="0" w:space="0" w:color="auto"/>
                                        <w:bottom w:val="none" w:sz="0" w:space="0" w:color="auto"/>
                                        <w:right w:val="none" w:sz="0" w:space="0" w:color="auto"/>
                                      </w:divBdr>
                                      <w:divsChild>
                                        <w:div w:id="1618681181">
                                          <w:marLeft w:val="0"/>
                                          <w:marRight w:val="0"/>
                                          <w:marTop w:val="0"/>
                                          <w:marBottom w:val="0"/>
                                          <w:divBdr>
                                            <w:top w:val="none" w:sz="0" w:space="0" w:color="auto"/>
                                            <w:left w:val="none" w:sz="0" w:space="0" w:color="auto"/>
                                            <w:bottom w:val="none" w:sz="0" w:space="0" w:color="auto"/>
                                            <w:right w:val="none" w:sz="0" w:space="0" w:color="auto"/>
                                          </w:divBdr>
                                          <w:divsChild>
                                            <w:div w:id="485245075">
                                              <w:marLeft w:val="0"/>
                                              <w:marRight w:val="0"/>
                                              <w:marTop w:val="0"/>
                                              <w:marBottom w:val="0"/>
                                              <w:divBdr>
                                                <w:top w:val="none" w:sz="0" w:space="0" w:color="auto"/>
                                                <w:left w:val="none" w:sz="0" w:space="0" w:color="auto"/>
                                                <w:bottom w:val="none" w:sz="0" w:space="0" w:color="auto"/>
                                                <w:right w:val="none" w:sz="0" w:space="0" w:color="auto"/>
                                              </w:divBdr>
                                              <w:divsChild>
                                                <w:div w:id="1683508073">
                                                  <w:marLeft w:val="0"/>
                                                  <w:marRight w:val="0"/>
                                                  <w:marTop w:val="0"/>
                                                  <w:marBottom w:val="0"/>
                                                  <w:divBdr>
                                                    <w:top w:val="none" w:sz="0" w:space="0" w:color="auto"/>
                                                    <w:left w:val="none" w:sz="0" w:space="0" w:color="auto"/>
                                                    <w:bottom w:val="none" w:sz="0" w:space="0" w:color="auto"/>
                                                    <w:right w:val="none" w:sz="0" w:space="0" w:color="auto"/>
                                                  </w:divBdr>
                                                  <w:divsChild>
                                                    <w:div w:id="2033728414">
                                                      <w:marLeft w:val="0"/>
                                                      <w:marRight w:val="0"/>
                                                      <w:marTop w:val="0"/>
                                                      <w:marBottom w:val="0"/>
                                                      <w:divBdr>
                                                        <w:top w:val="none" w:sz="0" w:space="0" w:color="auto"/>
                                                        <w:left w:val="none" w:sz="0" w:space="0" w:color="auto"/>
                                                        <w:bottom w:val="none" w:sz="0" w:space="0" w:color="auto"/>
                                                        <w:right w:val="none" w:sz="0" w:space="0" w:color="auto"/>
                                                      </w:divBdr>
                                                    </w:div>
                                                    <w:div w:id="7423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9232538">
      <w:bodyDiv w:val="1"/>
      <w:marLeft w:val="0"/>
      <w:marRight w:val="0"/>
      <w:marTop w:val="0"/>
      <w:marBottom w:val="0"/>
      <w:divBdr>
        <w:top w:val="none" w:sz="0" w:space="0" w:color="auto"/>
        <w:left w:val="none" w:sz="0" w:space="0" w:color="auto"/>
        <w:bottom w:val="none" w:sz="0" w:space="0" w:color="auto"/>
        <w:right w:val="none" w:sz="0" w:space="0" w:color="auto"/>
      </w:divBdr>
      <w:divsChild>
        <w:div w:id="1987082166">
          <w:marLeft w:val="240"/>
          <w:marRight w:val="0"/>
          <w:marTop w:val="240"/>
          <w:marBottom w:val="240"/>
          <w:divBdr>
            <w:top w:val="none" w:sz="0" w:space="0" w:color="auto"/>
            <w:left w:val="none" w:sz="0" w:space="0" w:color="auto"/>
            <w:bottom w:val="none" w:sz="0" w:space="0" w:color="auto"/>
            <w:right w:val="none" w:sz="0" w:space="0" w:color="auto"/>
          </w:divBdr>
        </w:div>
      </w:divsChild>
    </w:div>
    <w:div w:id="738871667">
      <w:bodyDiv w:val="1"/>
      <w:marLeft w:val="0"/>
      <w:marRight w:val="0"/>
      <w:marTop w:val="0"/>
      <w:marBottom w:val="0"/>
      <w:divBdr>
        <w:top w:val="none" w:sz="0" w:space="0" w:color="auto"/>
        <w:left w:val="none" w:sz="0" w:space="0" w:color="auto"/>
        <w:bottom w:val="none" w:sz="0" w:space="0" w:color="auto"/>
        <w:right w:val="none" w:sz="0" w:space="0" w:color="auto"/>
      </w:divBdr>
    </w:div>
    <w:div w:id="755589214">
      <w:bodyDiv w:val="1"/>
      <w:marLeft w:val="0"/>
      <w:marRight w:val="0"/>
      <w:marTop w:val="0"/>
      <w:marBottom w:val="0"/>
      <w:divBdr>
        <w:top w:val="none" w:sz="0" w:space="0" w:color="auto"/>
        <w:left w:val="none" w:sz="0" w:space="0" w:color="auto"/>
        <w:bottom w:val="none" w:sz="0" w:space="0" w:color="auto"/>
        <w:right w:val="none" w:sz="0" w:space="0" w:color="auto"/>
      </w:divBdr>
      <w:divsChild>
        <w:div w:id="327950716">
          <w:marLeft w:val="0"/>
          <w:marRight w:val="0"/>
          <w:marTop w:val="0"/>
          <w:marBottom w:val="0"/>
          <w:divBdr>
            <w:top w:val="none" w:sz="0" w:space="0" w:color="auto"/>
            <w:left w:val="none" w:sz="0" w:space="0" w:color="auto"/>
            <w:bottom w:val="none" w:sz="0" w:space="0" w:color="auto"/>
            <w:right w:val="none" w:sz="0" w:space="0" w:color="auto"/>
          </w:divBdr>
        </w:div>
      </w:divsChild>
    </w:div>
    <w:div w:id="764230327">
      <w:bodyDiv w:val="1"/>
      <w:marLeft w:val="0"/>
      <w:marRight w:val="0"/>
      <w:marTop w:val="0"/>
      <w:marBottom w:val="0"/>
      <w:divBdr>
        <w:top w:val="none" w:sz="0" w:space="0" w:color="auto"/>
        <w:left w:val="none" w:sz="0" w:space="0" w:color="auto"/>
        <w:bottom w:val="none" w:sz="0" w:space="0" w:color="auto"/>
        <w:right w:val="none" w:sz="0" w:space="0" w:color="auto"/>
      </w:divBdr>
      <w:divsChild>
        <w:div w:id="2070614011">
          <w:marLeft w:val="0"/>
          <w:marRight w:val="0"/>
          <w:marTop w:val="0"/>
          <w:marBottom w:val="0"/>
          <w:divBdr>
            <w:top w:val="none" w:sz="0" w:space="0" w:color="auto"/>
            <w:left w:val="none" w:sz="0" w:space="0" w:color="auto"/>
            <w:bottom w:val="none" w:sz="0" w:space="0" w:color="auto"/>
            <w:right w:val="none" w:sz="0" w:space="0" w:color="auto"/>
          </w:divBdr>
          <w:divsChild>
            <w:div w:id="6180179">
              <w:marLeft w:val="0"/>
              <w:marRight w:val="0"/>
              <w:marTop w:val="0"/>
              <w:marBottom w:val="0"/>
              <w:divBdr>
                <w:top w:val="none" w:sz="0" w:space="0" w:color="auto"/>
                <w:left w:val="none" w:sz="0" w:space="0" w:color="auto"/>
                <w:bottom w:val="none" w:sz="0" w:space="0" w:color="auto"/>
                <w:right w:val="none" w:sz="0" w:space="0" w:color="auto"/>
              </w:divBdr>
              <w:divsChild>
                <w:div w:id="1614239660">
                  <w:marLeft w:val="0"/>
                  <w:marRight w:val="0"/>
                  <w:marTop w:val="0"/>
                  <w:marBottom w:val="0"/>
                  <w:divBdr>
                    <w:top w:val="none" w:sz="0" w:space="0" w:color="auto"/>
                    <w:left w:val="none" w:sz="0" w:space="0" w:color="auto"/>
                    <w:bottom w:val="none" w:sz="0" w:space="0" w:color="auto"/>
                    <w:right w:val="none" w:sz="0" w:space="0" w:color="auto"/>
                  </w:divBdr>
                  <w:divsChild>
                    <w:div w:id="1504661692">
                      <w:marLeft w:val="0"/>
                      <w:marRight w:val="0"/>
                      <w:marTop w:val="0"/>
                      <w:marBottom w:val="0"/>
                      <w:divBdr>
                        <w:top w:val="none" w:sz="0" w:space="0" w:color="auto"/>
                        <w:left w:val="none" w:sz="0" w:space="0" w:color="auto"/>
                        <w:bottom w:val="none" w:sz="0" w:space="0" w:color="auto"/>
                        <w:right w:val="none" w:sz="0" w:space="0" w:color="auto"/>
                      </w:divBdr>
                      <w:divsChild>
                        <w:div w:id="160585523">
                          <w:marLeft w:val="0"/>
                          <w:marRight w:val="0"/>
                          <w:marTop w:val="0"/>
                          <w:marBottom w:val="0"/>
                          <w:divBdr>
                            <w:top w:val="none" w:sz="0" w:space="0" w:color="auto"/>
                            <w:left w:val="none" w:sz="0" w:space="0" w:color="auto"/>
                            <w:bottom w:val="none" w:sz="0" w:space="0" w:color="auto"/>
                            <w:right w:val="none" w:sz="0" w:space="0" w:color="auto"/>
                          </w:divBdr>
                          <w:divsChild>
                            <w:div w:id="1410155448">
                              <w:marLeft w:val="0"/>
                              <w:marRight w:val="0"/>
                              <w:marTop w:val="0"/>
                              <w:marBottom w:val="0"/>
                              <w:divBdr>
                                <w:top w:val="none" w:sz="0" w:space="0" w:color="auto"/>
                                <w:left w:val="none" w:sz="0" w:space="0" w:color="auto"/>
                                <w:bottom w:val="none" w:sz="0" w:space="0" w:color="auto"/>
                                <w:right w:val="none" w:sz="0" w:space="0" w:color="auto"/>
                              </w:divBdr>
                              <w:divsChild>
                                <w:div w:id="559946743">
                                  <w:marLeft w:val="0"/>
                                  <w:marRight w:val="0"/>
                                  <w:marTop w:val="0"/>
                                  <w:marBottom w:val="0"/>
                                  <w:divBdr>
                                    <w:top w:val="none" w:sz="0" w:space="0" w:color="auto"/>
                                    <w:left w:val="none" w:sz="0" w:space="0" w:color="auto"/>
                                    <w:bottom w:val="none" w:sz="0" w:space="0" w:color="auto"/>
                                    <w:right w:val="none" w:sz="0" w:space="0" w:color="auto"/>
                                  </w:divBdr>
                                  <w:divsChild>
                                    <w:div w:id="1513296254">
                                      <w:marLeft w:val="0"/>
                                      <w:marRight w:val="0"/>
                                      <w:marTop w:val="0"/>
                                      <w:marBottom w:val="0"/>
                                      <w:divBdr>
                                        <w:top w:val="none" w:sz="0" w:space="0" w:color="auto"/>
                                        <w:left w:val="none" w:sz="0" w:space="0" w:color="auto"/>
                                        <w:bottom w:val="none" w:sz="0" w:space="0" w:color="auto"/>
                                        <w:right w:val="none" w:sz="0" w:space="0" w:color="auto"/>
                                      </w:divBdr>
                                      <w:divsChild>
                                        <w:div w:id="1754013797">
                                          <w:marLeft w:val="0"/>
                                          <w:marRight w:val="0"/>
                                          <w:marTop w:val="0"/>
                                          <w:marBottom w:val="0"/>
                                          <w:divBdr>
                                            <w:top w:val="none" w:sz="0" w:space="0" w:color="auto"/>
                                            <w:left w:val="none" w:sz="0" w:space="0" w:color="auto"/>
                                            <w:bottom w:val="none" w:sz="0" w:space="0" w:color="auto"/>
                                            <w:right w:val="none" w:sz="0" w:space="0" w:color="auto"/>
                                          </w:divBdr>
                                          <w:divsChild>
                                            <w:div w:id="1663855192">
                                              <w:marLeft w:val="0"/>
                                              <w:marRight w:val="0"/>
                                              <w:marTop w:val="0"/>
                                              <w:marBottom w:val="0"/>
                                              <w:divBdr>
                                                <w:top w:val="none" w:sz="0" w:space="0" w:color="auto"/>
                                                <w:left w:val="none" w:sz="0" w:space="0" w:color="auto"/>
                                                <w:bottom w:val="none" w:sz="0" w:space="0" w:color="auto"/>
                                                <w:right w:val="none" w:sz="0" w:space="0" w:color="auto"/>
                                              </w:divBdr>
                                              <w:divsChild>
                                                <w:div w:id="1918632145">
                                                  <w:marLeft w:val="0"/>
                                                  <w:marRight w:val="0"/>
                                                  <w:marTop w:val="0"/>
                                                  <w:marBottom w:val="0"/>
                                                  <w:divBdr>
                                                    <w:top w:val="none" w:sz="0" w:space="0" w:color="auto"/>
                                                    <w:left w:val="none" w:sz="0" w:space="0" w:color="auto"/>
                                                    <w:bottom w:val="none" w:sz="0" w:space="0" w:color="auto"/>
                                                    <w:right w:val="none" w:sz="0" w:space="0" w:color="auto"/>
                                                  </w:divBdr>
                                                  <w:divsChild>
                                                    <w:div w:id="832722056">
                                                      <w:marLeft w:val="0"/>
                                                      <w:marRight w:val="0"/>
                                                      <w:marTop w:val="0"/>
                                                      <w:marBottom w:val="0"/>
                                                      <w:divBdr>
                                                        <w:top w:val="none" w:sz="0" w:space="0" w:color="auto"/>
                                                        <w:left w:val="none" w:sz="0" w:space="0" w:color="auto"/>
                                                        <w:bottom w:val="none" w:sz="0" w:space="0" w:color="auto"/>
                                                        <w:right w:val="none" w:sz="0" w:space="0" w:color="auto"/>
                                                      </w:divBdr>
                                                      <w:divsChild>
                                                        <w:div w:id="149713596">
                                                          <w:marLeft w:val="0"/>
                                                          <w:marRight w:val="0"/>
                                                          <w:marTop w:val="0"/>
                                                          <w:marBottom w:val="0"/>
                                                          <w:divBdr>
                                                            <w:top w:val="none" w:sz="0" w:space="0" w:color="auto"/>
                                                            <w:left w:val="none" w:sz="0" w:space="0" w:color="auto"/>
                                                            <w:bottom w:val="none" w:sz="0" w:space="0" w:color="auto"/>
                                                            <w:right w:val="none" w:sz="0" w:space="0" w:color="auto"/>
                                                          </w:divBdr>
                                                        </w:div>
                                                        <w:div w:id="1140996381">
                                                          <w:marLeft w:val="0"/>
                                                          <w:marRight w:val="0"/>
                                                          <w:marTop w:val="0"/>
                                                          <w:marBottom w:val="0"/>
                                                          <w:divBdr>
                                                            <w:top w:val="none" w:sz="0" w:space="0" w:color="auto"/>
                                                            <w:left w:val="none" w:sz="0" w:space="0" w:color="auto"/>
                                                            <w:bottom w:val="none" w:sz="0" w:space="0" w:color="auto"/>
                                                            <w:right w:val="none" w:sz="0" w:space="0" w:color="auto"/>
                                                          </w:divBdr>
                                                        </w:div>
                                                      </w:divsChild>
                                                    </w:div>
                                                    <w:div w:id="658316337">
                                                      <w:marLeft w:val="0"/>
                                                      <w:marRight w:val="0"/>
                                                      <w:marTop w:val="0"/>
                                                      <w:marBottom w:val="0"/>
                                                      <w:divBdr>
                                                        <w:top w:val="none" w:sz="0" w:space="0" w:color="auto"/>
                                                        <w:left w:val="none" w:sz="0" w:space="0" w:color="auto"/>
                                                        <w:bottom w:val="none" w:sz="0" w:space="0" w:color="auto"/>
                                                        <w:right w:val="none" w:sz="0" w:space="0" w:color="auto"/>
                                                      </w:divBdr>
                                                      <w:divsChild>
                                                        <w:div w:id="1792436751">
                                                          <w:marLeft w:val="0"/>
                                                          <w:marRight w:val="0"/>
                                                          <w:marTop w:val="0"/>
                                                          <w:marBottom w:val="0"/>
                                                          <w:divBdr>
                                                            <w:top w:val="none" w:sz="0" w:space="0" w:color="auto"/>
                                                            <w:left w:val="none" w:sz="0" w:space="0" w:color="auto"/>
                                                            <w:bottom w:val="none" w:sz="0" w:space="0" w:color="auto"/>
                                                            <w:right w:val="none" w:sz="0" w:space="0" w:color="auto"/>
                                                          </w:divBdr>
                                                        </w:div>
                                                        <w:div w:id="65692422">
                                                          <w:marLeft w:val="0"/>
                                                          <w:marRight w:val="0"/>
                                                          <w:marTop w:val="0"/>
                                                          <w:marBottom w:val="0"/>
                                                          <w:divBdr>
                                                            <w:top w:val="none" w:sz="0" w:space="0" w:color="auto"/>
                                                            <w:left w:val="none" w:sz="0" w:space="0" w:color="auto"/>
                                                            <w:bottom w:val="none" w:sz="0" w:space="0" w:color="auto"/>
                                                            <w:right w:val="none" w:sz="0" w:space="0" w:color="auto"/>
                                                          </w:divBdr>
                                                        </w:div>
                                                        <w:div w:id="576482336">
                                                          <w:marLeft w:val="0"/>
                                                          <w:marRight w:val="0"/>
                                                          <w:marTop w:val="0"/>
                                                          <w:marBottom w:val="0"/>
                                                          <w:divBdr>
                                                            <w:top w:val="none" w:sz="0" w:space="0" w:color="auto"/>
                                                            <w:left w:val="none" w:sz="0" w:space="0" w:color="auto"/>
                                                            <w:bottom w:val="none" w:sz="0" w:space="0" w:color="auto"/>
                                                            <w:right w:val="none" w:sz="0" w:space="0" w:color="auto"/>
                                                          </w:divBdr>
                                                        </w:div>
                                                        <w:div w:id="1784416808">
                                                          <w:marLeft w:val="0"/>
                                                          <w:marRight w:val="0"/>
                                                          <w:marTop w:val="0"/>
                                                          <w:marBottom w:val="0"/>
                                                          <w:divBdr>
                                                            <w:top w:val="none" w:sz="0" w:space="0" w:color="auto"/>
                                                            <w:left w:val="none" w:sz="0" w:space="0" w:color="auto"/>
                                                            <w:bottom w:val="none" w:sz="0" w:space="0" w:color="auto"/>
                                                            <w:right w:val="none" w:sz="0" w:space="0" w:color="auto"/>
                                                          </w:divBdr>
                                                        </w:div>
                                                        <w:div w:id="1596594916">
                                                          <w:marLeft w:val="0"/>
                                                          <w:marRight w:val="0"/>
                                                          <w:marTop w:val="0"/>
                                                          <w:marBottom w:val="0"/>
                                                          <w:divBdr>
                                                            <w:top w:val="none" w:sz="0" w:space="0" w:color="auto"/>
                                                            <w:left w:val="none" w:sz="0" w:space="0" w:color="auto"/>
                                                            <w:bottom w:val="none" w:sz="0" w:space="0" w:color="auto"/>
                                                            <w:right w:val="none" w:sz="0" w:space="0" w:color="auto"/>
                                                          </w:divBdr>
                                                        </w:div>
                                                      </w:divsChild>
                                                    </w:div>
                                                    <w:div w:id="3433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3789203">
      <w:bodyDiv w:val="1"/>
      <w:marLeft w:val="0"/>
      <w:marRight w:val="0"/>
      <w:marTop w:val="0"/>
      <w:marBottom w:val="0"/>
      <w:divBdr>
        <w:top w:val="none" w:sz="0" w:space="0" w:color="auto"/>
        <w:left w:val="none" w:sz="0" w:space="0" w:color="auto"/>
        <w:bottom w:val="none" w:sz="0" w:space="0" w:color="auto"/>
        <w:right w:val="none" w:sz="0" w:space="0" w:color="auto"/>
      </w:divBdr>
      <w:divsChild>
        <w:div w:id="499932514">
          <w:marLeft w:val="0"/>
          <w:marRight w:val="0"/>
          <w:marTop w:val="0"/>
          <w:marBottom w:val="0"/>
          <w:divBdr>
            <w:top w:val="none" w:sz="0" w:space="0" w:color="auto"/>
            <w:left w:val="none" w:sz="0" w:space="0" w:color="auto"/>
            <w:bottom w:val="none" w:sz="0" w:space="0" w:color="auto"/>
            <w:right w:val="none" w:sz="0" w:space="0" w:color="auto"/>
          </w:divBdr>
          <w:divsChild>
            <w:div w:id="1829704843">
              <w:marLeft w:val="0"/>
              <w:marRight w:val="0"/>
              <w:marTop w:val="0"/>
              <w:marBottom w:val="0"/>
              <w:divBdr>
                <w:top w:val="none" w:sz="0" w:space="0" w:color="auto"/>
                <w:left w:val="none" w:sz="0" w:space="0" w:color="auto"/>
                <w:bottom w:val="none" w:sz="0" w:space="0" w:color="auto"/>
                <w:right w:val="none" w:sz="0" w:space="0" w:color="auto"/>
              </w:divBdr>
              <w:divsChild>
                <w:div w:id="1879707081">
                  <w:marLeft w:val="0"/>
                  <w:marRight w:val="0"/>
                  <w:marTop w:val="0"/>
                  <w:marBottom w:val="0"/>
                  <w:divBdr>
                    <w:top w:val="none" w:sz="0" w:space="0" w:color="auto"/>
                    <w:left w:val="none" w:sz="0" w:space="0" w:color="auto"/>
                    <w:bottom w:val="none" w:sz="0" w:space="0" w:color="auto"/>
                    <w:right w:val="none" w:sz="0" w:space="0" w:color="auto"/>
                  </w:divBdr>
                  <w:divsChild>
                    <w:div w:id="287705472">
                      <w:marLeft w:val="0"/>
                      <w:marRight w:val="0"/>
                      <w:marTop w:val="0"/>
                      <w:marBottom w:val="0"/>
                      <w:divBdr>
                        <w:top w:val="none" w:sz="0" w:space="0" w:color="auto"/>
                        <w:left w:val="none" w:sz="0" w:space="0" w:color="auto"/>
                        <w:bottom w:val="none" w:sz="0" w:space="0" w:color="auto"/>
                        <w:right w:val="none" w:sz="0" w:space="0" w:color="auto"/>
                      </w:divBdr>
                      <w:divsChild>
                        <w:div w:id="1057439779">
                          <w:marLeft w:val="0"/>
                          <w:marRight w:val="0"/>
                          <w:marTop w:val="0"/>
                          <w:marBottom w:val="0"/>
                          <w:divBdr>
                            <w:top w:val="none" w:sz="0" w:space="0" w:color="auto"/>
                            <w:left w:val="none" w:sz="0" w:space="0" w:color="auto"/>
                            <w:bottom w:val="none" w:sz="0" w:space="0" w:color="auto"/>
                            <w:right w:val="none" w:sz="0" w:space="0" w:color="auto"/>
                          </w:divBdr>
                          <w:divsChild>
                            <w:div w:id="1895651966">
                              <w:marLeft w:val="0"/>
                              <w:marRight w:val="0"/>
                              <w:marTop w:val="0"/>
                              <w:marBottom w:val="0"/>
                              <w:divBdr>
                                <w:top w:val="none" w:sz="0" w:space="0" w:color="auto"/>
                                <w:left w:val="none" w:sz="0" w:space="0" w:color="auto"/>
                                <w:bottom w:val="none" w:sz="0" w:space="0" w:color="auto"/>
                                <w:right w:val="none" w:sz="0" w:space="0" w:color="auto"/>
                              </w:divBdr>
                              <w:divsChild>
                                <w:div w:id="968432565">
                                  <w:marLeft w:val="0"/>
                                  <w:marRight w:val="0"/>
                                  <w:marTop w:val="0"/>
                                  <w:marBottom w:val="0"/>
                                  <w:divBdr>
                                    <w:top w:val="none" w:sz="0" w:space="0" w:color="auto"/>
                                    <w:left w:val="none" w:sz="0" w:space="0" w:color="auto"/>
                                    <w:bottom w:val="none" w:sz="0" w:space="0" w:color="auto"/>
                                    <w:right w:val="none" w:sz="0" w:space="0" w:color="auto"/>
                                  </w:divBdr>
                                  <w:divsChild>
                                    <w:div w:id="2014604485">
                                      <w:marLeft w:val="0"/>
                                      <w:marRight w:val="0"/>
                                      <w:marTop w:val="0"/>
                                      <w:marBottom w:val="0"/>
                                      <w:divBdr>
                                        <w:top w:val="none" w:sz="0" w:space="0" w:color="auto"/>
                                        <w:left w:val="none" w:sz="0" w:space="0" w:color="auto"/>
                                        <w:bottom w:val="none" w:sz="0" w:space="0" w:color="auto"/>
                                        <w:right w:val="none" w:sz="0" w:space="0" w:color="auto"/>
                                      </w:divBdr>
                                      <w:divsChild>
                                        <w:div w:id="1205286081">
                                          <w:marLeft w:val="0"/>
                                          <w:marRight w:val="0"/>
                                          <w:marTop w:val="0"/>
                                          <w:marBottom w:val="0"/>
                                          <w:divBdr>
                                            <w:top w:val="none" w:sz="0" w:space="0" w:color="auto"/>
                                            <w:left w:val="none" w:sz="0" w:space="0" w:color="auto"/>
                                            <w:bottom w:val="none" w:sz="0" w:space="0" w:color="auto"/>
                                            <w:right w:val="none" w:sz="0" w:space="0" w:color="auto"/>
                                          </w:divBdr>
                                          <w:divsChild>
                                            <w:div w:id="1905678868">
                                              <w:marLeft w:val="0"/>
                                              <w:marRight w:val="0"/>
                                              <w:marTop w:val="0"/>
                                              <w:marBottom w:val="0"/>
                                              <w:divBdr>
                                                <w:top w:val="none" w:sz="0" w:space="0" w:color="auto"/>
                                                <w:left w:val="none" w:sz="0" w:space="0" w:color="auto"/>
                                                <w:bottom w:val="none" w:sz="0" w:space="0" w:color="auto"/>
                                                <w:right w:val="none" w:sz="0" w:space="0" w:color="auto"/>
                                              </w:divBdr>
                                              <w:divsChild>
                                                <w:div w:id="1736853131">
                                                  <w:marLeft w:val="0"/>
                                                  <w:marRight w:val="0"/>
                                                  <w:marTop w:val="0"/>
                                                  <w:marBottom w:val="0"/>
                                                  <w:divBdr>
                                                    <w:top w:val="none" w:sz="0" w:space="0" w:color="auto"/>
                                                    <w:left w:val="none" w:sz="0" w:space="0" w:color="auto"/>
                                                    <w:bottom w:val="none" w:sz="0" w:space="0" w:color="auto"/>
                                                    <w:right w:val="none" w:sz="0" w:space="0" w:color="auto"/>
                                                  </w:divBdr>
                                                  <w:divsChild>
                                                    <w:div w:id="4643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8821370">
      <w:bodyDiv w:val="1"/>
      <w:marLeft w:val="0"/>
      <w:marRight w:val="0"/>
      <w:marTop w:val="0"/>
      <w:marBottom w:val="0"/>
      <w:divBdr>
        <w:top w:val="none" w:sz="0" w:space="0" w:color="auto"/>
        <w:left w:val="none" w:sz="0" w:space="0" w:color="auto"/>
        <w:bottom w:val="none" w:sz="0" w:space="0" w:color="auto"/>
        <w:right w:val="none" w:sz="0" w:space="0" w:color="auto"/>
      </w:divBdr>
      <w:divsChild>
        <w:div w:id="861170416">
          <w:marLeft w:val="0"/>
          <w:marRight w:val="0"/>
          <w:marTop w:val="0"/>
          <w:marBottom w:val="0"/>
          <w:divBdr>
            <w:top w:val="none" w:sz="0" w:space="0" w:color="auto"/>
            <w:left w:val="none" w:sz="0" w:space="0" w:color="auto"/>
            <w:bottom w:val="none" w:sz="0" w:space="0" w:color="auto"/>
            <w:right w:val="none" w:sz="0" w:space="0" w:color="auto"/>
          </w:divBdr>
          <w:divsChild>
            <w:div w:id="1346900695">
              <w:marLeft w:val="240"/>
              <w:marRight w:val="0"/>
              <w:marTop w:val="240"/>
              <w:marBottom w:val="240"/>
              <w:divBdr>
                <w:top w:val="none" w:sz="0" w:space="0" w:color="auto"/>
                <w:left w:val="none" w:sz="0" w:space="0" w:color="auto"/>
                <w:bottom w:val="none" w:sz="0" w:space="0" w:color="auto"/>
                <w:right w:val="none" w:sz="0" w:space="0" w:color="auto"/>
              </w:divBdr>
            </w:div>
            <w:div w:id="1601719743">
              <w:marLeft w:val="240"/>
              <w:marRight w:val="0"/>
              <w:marTop w:val="240"/>
              <w:marBottom w:val="240"/>
              <w:divBdr>
                <w:top w:val="none" w:sz="0" w:space="0" w:color="auto"/>
                <w:left w:val="none" w:sz="0" w:space="0" w:color="auto"/>
                <w:bottom w:val="none" w:sz="0" w:space="0" w:color="auto"/>
                <w:right w:val="none" w:sz="0" w:space="0" w:color="auto"/>
              </w:divBdr>
            </w:div>
            <w:div w:id="109111993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819887409">
      <w:bodyDiv w:val="1"/>
      <w:marLeft w:val="0"/>
      <w:marRight w:val="0"/>
      <w:marTop w:val="0"/>
      <w:marBottom w:val="0"/>
      <w:divBdr>
        <w:top w:val="none" w:sz="0" w:space="0" w:color="auto"/>
        <w:left w:val="none" w:sz="0" w:space="0" w:color="auto"/>
        <w:bottom w:val="none" w:sz="0" w:space="0" w:color="auto"/>
        <w:right w:val="none" w:sz="0" w:space="0" w:color="auto"/>
      </w:divBdr>
      <w:divsChild>
        <w:div w:id="1860583890">
          <w:marLeft w:val="240"/>
          <w:marRight w:val="0"/>
          <w:marTop w:val="240"/>
          <w:marBottom w:val="240"/>
          <w:divBdr>
            <w:top w:val="none" w:sz="0" w:space="0" w:color="auto"/>
            <w:left w:val="none" w:sz="0" w:space="0" w:color="auto"/>
            <w:bottom w:val="none" w:sz="0" w:space="0" w:color="auto"/>
            <w:right w:val="none" w:sz="0" w:space="0" w:color="auto"/>
          </w:divBdr>
        </w:div>
      </w:divsChild>
    </w:div>
    <w:div w:id="823277108">
      <w:bodyDiv w:val="1"/>
      <w:marLeft w:val="0"/>
      <w:marRight w:val="0"/>
      <w:marTop w:val="0"/>
      <w:marBottom w:val="0"/>
      <w:divBdr>
        <w:top w:val="none" w:sz="0" w:space="0" w:color="auto"/>
        <w:left w:val="none" w:sz="0" w:space="0" w:color="auto"/>
        <w:bottom w:val="none" w:sz="0" w:space="0" w:color="auto"/>
        <w:right w:val="none" w:sz="0" w:space="0" w:color="auto"/>
      </w:divBdr>
      <w:divsChild>
        <w:div w:id="2024239483">
          <w:marLeft w:val="0"/>
          <w:marRight w:val="0"/>
          <w:marTop w:val="0"/>
          <w:marBottom w:val="0"/>
          <w:divBdr>
            <w:top w:val="none" w:sz="0" w:space="0" w:color="auto"/>
            <w:left w:val="none" w:sz="0" w:space="0" w:color="auto"/>
            <w:bottom w:val="none" w:sz="0" w:space="0" w:color="auto"/>
            <w:right w:val="none" w:sz="0" w:space="0" w:color="auto"/>
          </w:divBdr>
          <w:divsChild>
            <w:div w:id="2140146415">
              <w:marLeft w:val="0"/>
              <w:marRight w:val="0"/>
              <w:marTop w:val="0"/>
              <w:marBottom w:val="0"/>
              <w:divBdr>
                <w:top w:val="none" w:sz="0" w:space="0" w:color="auto"/>
                <w:left w:val="none" w:sz="0" w:space="0" w:color="auto"/>
                <w:bottom w:val="none" w:sz="0" w:space="0" w:color="auto"/>
                <w:right w:val="none" w:sz="0" w:space="0" w:color="auto"/>
              </w:divBdr>
              <w:divsChild>
                <w:div w:id="1469545277">
                  <w:marLeft w:val="0"/>
                  <w:marRight w:val="0"/>
                  <w:marTop w:val="0"/>
                  <w:marBottom w:val="0"/>
                  <w:divBdr>
                    <w:top w:val="none" w:sz="0" w:space="0" w:color="auto"/>
                    <w:left w:val="none" w:sz="0" w:space="0" w:color="auto"/>
                    <w:bottom w:val="none" w:sz="0" w:space="0" w:color="auto"/>
                    <w:right w:val="none" w:sz="0" w:space="0" w:color="auto"/>
                  </w:divBdr>
                  <w:divsChild>
                    <w:div w:id="14236255">
                      <w:marLeft w:val="0"/>
                      <w:marRight w:val="0"/>
                      <w:marTop w:val="0"/>
                      <w:marBottom w:val="0"/>
                      <w:divBdr>
                        <w:top w:val="none" w:sz="0" w:space="0" w:color="auto"/>
                        <w:left w:val="none" w:sz="0" w:space="0" w:color="auto"/>
                        <w:bottom w:val="none" w:sz="0" w:space="0" w:color="auto"/>
                        <w:right w:val="none" w:sz="0" w:space="0" w:color="auto"/>
                      </w:divBdr>
                      <w:divsChild>
                        <w:div w:id="19163330">
                          <w:marLeft w:val="0"/>
                          <w:marRight w:val="0"/>
                          <w:marTop w:val="0"/>
                          <w:marBottom w:val="0"/>
                          <w:divBdr>
                            <w:top w:val="none" w:sz="0" w:space="0" w:color="auto"/>
                            <w:left w:val="none" w:sz="0" w:space="0" w:color="auto"/>
                            <w:bottom w:val="none" w:sz="0" w:space="0" w:color="auto"/>
                            <w:right w:val="none" w:sz="0" w:space="0" w:color="auto"/>
                          </w:divBdr>
                          <w:divsChild>
                            <w:div w:id="244458235">
                              <w:marLeft w:val="0"/>
                              <w:marRight w:val="0"/>
                              <w:marTop w:val="0"/>
                              <w:marBottom w:val="0"/>
                              <w:divBdr>
                                <w:top w:val="none" w:sz="0" w:space="0" w:color="auto"/>
                                <w:left w:val="none" w:sz="0" w:space="0" w:color="auto"/>
                                <w:bottom w:val="none" w:sz="0" w:space="0" w:color="auto"/>
                                <w:right w:val="none" w:sz="0" w:space="0" w:color="auto"/>
                              </w:divBdr>
                              <w:divsChild>
                                <w:div w:id="858930844">
                                  <w:marLeft w:val="0"/>
                                  <w:marRight w:val="0"/>
                                  <w:marTop w:val="0"/>
                                  <w:marBottom w:val="0"/>
                                  <w:divBdr>
                                    <w:top w:val="none" w:sz="0" w:space="0" w:color="auto"/>
                                    <w:left w:val="none" w:sz="0" w:space="0" w:color="auto"/>
                                    <w:bottom w:val="none" w:sz="0" w:space="0" w:color="auto"/>
                                    <w:right w:val="none" w:sz="0" w:space="0" w:color="auto"/>
                                  </w:divBdr>
                                  <w:divsChild>
                                    <w:div w:id="1184706128">
                                      <w:marLeft w:val="0"/>
                                      <w:marRight w:val="0"/>
                                      <w:marTop w:val="0"/>
                                      <w:marBottom w:val="0"/>
                                      <w:divBdr>
                                        <w:top w:val="none" w:sz="0" w:space="0" w:color="auto"/>
                                        <w:left w:val="none" w:sz="0" w:space="0" w:color="auto"/>
                                        <w:bottom w:val="none" w:sz="0" w:space="0" w:color="auto"/>
                                        <w:right w:val="none" w:sz="0" w:space="0" w:color="auto"/>
                                      </w:divBdr>
                                      <w:divsChild>
                                        <w:div w:id="741830278">
                                          <w:marLeft w:val="0"/>
                                          <w:marRight w:val="0"/>
                                          <w:marTop w:val="0"/>
                                          <w:marBottom w:val="0"/>
                                          <w:divBdr>
                                            <w:top w:val="none" w:sz="0" w:space="0" w:color="auto"/>
                                            <w:left w:val="none" w:sz="0" w:space="0" w:color="auto"/>
                                            <w:bottom w:val="none" w:sz="0" w:space="0" w:color="auto"/>
                                            <w:right w:val="none" w:sz="0" w:space="0" w:color="auto"/>
                                          </w:divBdr>
                                          <w:divsChild>
                                            <w:div w:id="714160490">
                                              <w:marLeft w:val="0"/>
                                              <w:marRight w:val="0"/>
                                              <w:marTop w:val="0"/>
                                              <w:marBottom w:val="0"/>
                                              <w:divBdr>
                                                <w:top w:val="none" w:sz="0" w:space="0" w:color="auto"/>
                                                <w:left w:val="none" w:sz="0" w:space="0" w:color="auto"/>
                                                <w:bottom w:val="none" w:sz="0" w:space="0" w:color="auto"/>
                                                <w:right w:val="none" w:sz="0" w:space="0" w:color="auto"/>
                                              </w:divBdr>
                                              <w:divsChild>
                                                <w:div w:id="933630414">
                                                  <w:marLeft w:val="0"/>
                                                  <w:marRight w:val="0"/>
                                                  <w:marTop w:val="0"/>
                                                  <w:marBottom w:val="0"/>
                                                  <w:divBdr>
                                                    <w:top w:val="none" w:sz="0" w:space="0" w:color="auto"/>
                                                    <w:left w:val="none" w:sz="0" w:space="0" w:color="auto"/>
                                                    <w:bottom w:val="none" w:sz="0" w:space="0" w:color="auto"/>
                                                    <w:right w:val="none" w:sz="0" w:space="0" w:color="auto"/>
                                                  </w:divBdr>
                                                  <w:divsChild>
                                                    <w:div w:id="11144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5822378">
      <w:bodyDiv w:val="1"/>
      <w:marLeft w:val="0"/>
      <w:marRight w:val="0"/>
      <w:marTop w:val="0"/>
      <w:marBottom w:val="0"/>
      <w:divBdr>
        <w:top w:val="none" w:sz="0" w:space="0" w:color="auto"/>
        <w:left w:val="none" w:sz="0" w:space="0" w:color="auto"/>
        <w:bottom w:val="none" w:sz="0" w:space="0" w:color="auto"/>
        <w:right w:val="none" w:sz="0" w:space="0" w:color="auto"/>
      </w:divBdr>
    </w:div>
    <w:div w:id="828063806">
      <w:bodyDiv w:val="1"/>
      <w:marLeft w:val="0"/>
      <w:marRight w:val="0"/>
      <w:marTop w:val="0"/>
      <w:marBottom w:val="0"/>
      <w:divBdr>
        <w:top w:val="none" w:sz="0" w:space="0" w:color="auto"/>
        <w:left w:val="none" w:sz="0" w:space="0" w:color="auto"/>
        <w:bottom w:val="none" w:sz="0" w:space="0" w:color="auto"/>
        <w:right w:val="none" w:sz="0" w:space="0" w:color="auto"/>
      </w:divBdr>
      <w:divsChild>
        <w:div w:id="518127931">
          <w:marLeft w:val="0"/>
          <w:marRight w:val="0"/>
          <w:marTop w:val="0"/>
          <w:marBottom w:val="0"/>
          <w:divBdr>
            <w:top w:val="none" w:sz="0" w:space="0" w:color="auto"/>
            <w:left w:val="none" w:sz="0" w:space="0" w:color="auto"/>
            <w:bottom w:val="none" w:sz="0" w:space="0" w:color="auto"/>
            <w:right w:val="none" w:sz="0" w:space="0" w:color="auto"/>
          </w:divBdr>
          <w:divsChild>
            <w:div w:id="907763296">
              <w:marLeft w:val="0"/>
              <w:marRight w:val="0"/>
              <w:marTop w:val="0"/>
              <w:marBottom w:val="0"/>
              <w:divBdr>
                <w:top w:val="none" w:sz="0" w:space="0" w:color="auto"/>
                <w:left w:val="none" w:sz="0" w:space="0" w:color="auto"/>
                <w:bottom w:val="none" w:sz="0" w:space="0" w:color="auto"/>
                <w:right w:val="none" w:sz="0" w:space="0" w:color="auto"/>
              </w:divBdr>
              <w:divsChild>
                <w:div w:id="967860162">
                  <w:marLeft w:val="0"/>
                  <w:marRight w:val="0"/>
                  <w:marTop w:val="0"/>
                  <w:marBottom w:val="0"/>
                  <w:divBdr>
                    <w:top w:val="none" w:sz="0" w:space="0" w:color="auto"/>
                    <w:left w:val="none" w:sz="0" w:space="0" w:color="auto"/>
                    <w:bottom w:val="none" w:sz="0" w:space="0" w:color="auto"/>
                    <w:right w:val="none" w:sz="0" w:space="0" w:color="auto"/>
                  </w:divBdr>
                  <w:divsChild>
                    <w:div w:id="1872526059">
                      <w:marLeft w:val="0"/>
                      <w:marRight w:val="0"/>
                      <w:marTop w:val="0"/>
                      <w:marBottom w:val="0"/>
                      <w:divBdr>
                        <w:top w:val="none" w:sz="0" w:space="0" w:color="auto"/>
                        <w:left w:val="none" w:sz="0" w:space="0" w:color="auto"/>
                        <w:bottom w:val="none" w:sz="0" w:space="0" w:color="auto"/>
                        <w:right w:val="none" w:sz="0" w:space="0" w:color="auto"/>
                      </w:divBdr>
                      <w:divsChild>
                        <w:div w:id="1058211363">
                          <w:marLeft w:val="0"/>
                          <w:marRight w:val="0"/>
                          <w:marTop w:val="0"/>
                          <w:marBottom w:val="0"/>
                          <w:divBdr>
                            <w:top w:val="none" w:sz="0" w:space="0" w:color="auto"/>
                            <w:left w:val="none" w:sz="0" w:space="0" w:color="auto"/>
                            <w:bottom w:val="none" w:sz="0" w:space="0" w:color="auto"/>
                            <w:right w:val="none" w:sz="0" w:space="0" w:color="auto"/>
                          </w:divBdr>
                          <w:divsChild>
                            <w:div w:id="1165822575">
                              <w:marLeft w:val="0"/>
                              <w:marRight w:val="0"/>
                              <w:marTop w:val="0"/>
                              <w:marBottom w:val="0"/>
                              <w:divBdr>
                                <w:top w:val="none" w:sz="0" w:space="0" w:color="auto"/>
                                <w:left w:val="none" w:sz="0" w:space="0" w:color="auto"/>
                                <w:bottom w:val="none" w:sz="0" w:space="0" w:color="auto"/>
                                <w:right w:val="none" w:sz="0" w:space="0" w:color="auto"/>
                              </w:divBdr>
                              <w:divsChild>
                                <w:div w:id="1602449551">
                                  <w:marLeft w:val="0"/>
                                  <w:marRight w:val="0"/>
                                  <w:marTop w:val="0"/>
                                  <w:marBottom w:val="0"/>
                                  <w:divBdr>
                                    <w:top w:val="none" w:sz="0" w:space="0" w:color="auto"/>
                                    <w:left w:val="none" w:sz="0" w:space="0" w:color="auto"/>
                                    <w:bottom w:val="none" w:sz="0" w:space="0" w:color="auto"/>
                                    <w:right w:val="none" w:sz="0" w:space="0" w:color="auto"/>
                                  </w:divBdr>
                                  <w:divsChild>
                                    <w:div w:id="451292035">
                                      <w:marLeft w:val="0"/>
                                      <w:marRight w:val="0"/>
                                      <w:marTop w:val="0"/>
                                      <w:marBottom w:val="0"/>
                                      <w:divBdr>
                                        <w:top w:val="none" w:sz="0" w:space="0" w:color="auto"/>
                                        <w:left w:val="none" w:sz="0" w:space="0" w:color="auto"/>
                                        <w:bottom w:val="none" w:sz="0" w:space="0" w:color="auto"/>
                                        <w:right w:val="none" w:sz="0" w:space="0" w:color="auto"/>
                                      </w:divBdr>
                                      <w:divsChild>
                                        <w:div w:id="1650985969">
                                          <w:marLeft w:val="0"/>
                                          <w:marRight w:val="0"/>
                                          <w:marTop w:val="0"/>
                                          <w:marBottom w:val="0"/>
                                          <w:divBdr>
                                            <w:top w:val="none" w:sz="0" w:space="0" w:color="auto"/>
                                            <w:left w:val="none" w:sz="0" w:space="0" w:color="auto"/>
                                            <w:bottom w:val="none" w:sz="0" w:space="0" w:color="auto"/>
                                            <w:right w:val="none" w:sz="0" w:space="0" w:color="auto"/>
                                          </w:divBdr>
                                          <w:divsChild>
                                            <w:div w:id="674570909">
                                              <w:marLeft w:val="0"/>
                                              <w:marRight w:val="0"/>
                                              <w:marTop w:val="0"/>
                                              <w:marBottom w:val="0"/>
                                              <w:divBdr>
                                                <w:top w:val="none" w:sz="0" w:space="0" w:color="auto"/>
                                                <w:left w:val="none" w:sz="0" w:space="0" w:color="auto"/>
                                                <w:bottom w:val="none" w:sz="0" w:space="0" w:color="auto"/>
                                                <w:right w:val="none" w:sz="0" w:space="0" w:color="auto"/>
                                              </w:divBdr>
                                              <w:divsChild>
                                                <w:div w:id="1043092303">
                                                  <w:marLeft w:val="0"/>
                                                  <w:marRight w:val="0"/>
                                                  <w:marTop w:val="0"/>
                                                  <w:marBottom w:val="0"/>
                                                  <w:divBdr>
                                                    <w:top w:val="none" w:sz="0" w:space="0" w:color="auto"/>
                                                    <w:left w:val="none" w:sz="0" w:space="0" w:color="auto"/>
                                                    <w:bottom w:val="none" w:sz="0" w:space="0" w:color="auto"/>
                                                    <w:right w:val="none" w:sz="0" w:space="0" w:color="auto"/>
                                                  </w:divBdr>
                                                  <w:divsChild>
                                                    <w:div w:id="1735733687">
                                                      <w:marLeft w:val="0"/>
                                                      <w:marRight w:val="0"/>
                                                      <w:marTop w:val="0"/>
                                                      <w:marBottom w:val="0"/>
                                                      <w:divBdr>
                                                        <w:top w:val="none" w:sz="0" w:space="0" w:color="auto"/>
                                                        <w:left w:val="none" w:sz="0" w:space="0" w:color="auto"/>
                                                        <w:bottom w:val="none" w:sz="0" w:space="0" w:color="auto"/>
                                                        <w:right w:val="none" w:sz="0" w:space="0" w:color="auto"/>
                                                      </w:divBdr>
                                                      <w:divsChild>
                                                        <w:div w:id="1264604569">
                                                          <w:marLeft w:val="0"/>
                                                          <w:marRight w:val="0"/>
                                                          <w:marTop w:val="0"/>
                                                          <w:marBottom w:val="0"/>
                                                          <w:divBdr>
                                                            <w:top w:val="none" w:sz="0" w:space="0" w:color="auto"/>
                                                            <w:left w:val="none" w:sz="0" w:space="0" w:color="auto"/>
                                                            <w:bottom w:val="none" w:sz="0" w:space="0" w:color="auto"/>
                                                            <w:right w:val="none" w:sz="0" w:space="0" w:color="auto"/>
                                                          </w:divBdr>
                                                        </w:div>
                                                        <w:div w:id="17007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9679722">
      <w:bodyDiv w:val="1"/>
      <w:marLeft w:val="0"/>
      <w:marRight w:val="0"/>
      <w:marTop w:val="0"/>
      <w:marBottom w:val="0"/>
      <w:divBdr>
        <w:top w:val="none" w:sz="0" w:space="0" w:color="auto"/>
        <w:left w:val="none" w:sz="0" w:space="0" w:color="auto"/>
        <w:bottom w:val="none" w:sz="0" w:space="0" w:color="auto"/>
        <w:right w:val="none" w:sz="0" w:space="0" w:color="auto"/>
      </w:divBdr>
    </w:div>
    <w:div w:id="859783088">
      <w:bodyDiv w:val="1"/>
      <w:marLeft w:val="0"/>
      <w:marRight w:val="0"/>
      <w:marTop w:val="0"/>
      <w:marBottom w:val="0"/>
      <w:divBdr>
        <w:top w:val="none" w:sz="0" w:space="0" w:color="auto"/>
        <w:left w:val="none" w:sz="0" w:space="0" w:color="auto"/>
        <w:bottom w:val="none" w:sz="0" w:space="0" w:color="auto"/>
        <w:right w:val="none" w:sz="0" w:space="0" w:color="auto"/>
      </w:divBdr>
      <w:divsChild>
        <w:div w:id="356855519">
          <w:marLeft w:val="240"/>
          <w:marRight w:val="0"/>
          <w:marTop w:val="240"/>
          <w:marBottom w:val="240"/>
          <w:divBdr>
            <w:top w:val="none" w:sz="0" w:space="0" w:color="auto"/>
            <w:left w:val="none" w:sz="0" w:space="0" w:color="auto"/>
            <w:bottom w:val="none" w:sz="0" w:space="0" w:color="auto"/>
            <w:right w:val="none" w:sz="0" w:space="0" w:color="auto"/>
          </w:divBdr>
        </w:div>
        <w:div w:id="664630975">
          <w:marLeft w:val="240"/>
          <w:marRight w:val="0"/>
          <w:marTop w:val="240"/>
          <w:marBottom w:val="240"/>
          <w:divBdr>
            <w:top w:val="none" w:sz="0" w:space="0" w:color="auto"/>
            <w:left w:val="none" w:sz="0" w:space="0" w:color="auto"/>
            <w:bottom w:val="none" w:sz="0" w:space="0" w:color="auto"/>
            <w:right w:val="none" w:sz="0" w:space="0" w:color="auto"/>
          </w:divBdr>
        </w:div>
      </w:divsChild>
    </w:div>
    <w:div w:id="861554161">
      <w:bodyDiv w:val="1"/>
      <w:marLeft w:val="0"/>
      <w:marRight w:val="0"/>
      <w:marTop w:val="0"/>
      <w:marBottom w:val="0"/>
      <w:divBdr>
        <w:top w:val="none" w:sz="0" w:space="0" w:color="auto"/>
        <w:left w:val="none" w:sz="0" w:space="0" w:color="auto"/>
        <w:bottom w:val="none" w:sz="0" w:space="0" w:color="auto"/>
        <w:right w:val="none" w:sz="0" w:space="0" w:color="auto"/>
      </w:divBdr>
      <w:divsChild>
        <w:div w:id="1850632577">
          <w:marLeft w:val="0"/>
          <w:marRight w:val="0"/>
          <w:marTop w:val="0"/>
          <w:marBottom w:val="0"/>
          <w:divBdr>
            <w:top w:val="none" w:sz="0" w:space="0" w:color="auto"/>
            <w:left w:val="none" w:sz="0" w:space="0" w:color="auto"/>
            <w:bottom w:val="none" w:sz="0" w:space="0" w:color="auto"/>
            <w:right w:val="none" w:sz="0" w:space="0" w:color="auto"/>
          </w:divBdr>
        </w:div>
      </w:divsChild>
    </w:div>
    <w:div w:id="866286367">
      <w:bodyDiv w:val="1"/>
      <w:marLeft w:val="0"/>
      <w:marRight w:val="0"/>
      <w:marTop w:val="0"/>
      <w:marBottom w:val="0"/>
      <w:divBdr>
        <w:top w:val="none" w:sz="0" w:space="0" w:color="auto"/>
        <w:left w:val="none" w:sz="0" w:space="0" w:color="auto"/>
        <w:bottom w:val="none" w:sz="0" w:space="0" w:color="auto"/>
        <w:right w:val="none" w:sz="0" w:space="0" w:color="auto"/>
      </w:divBdr>
      <w:divsChild>
        <w:div w:id="482938525">
          <w:marLeft w:val="240"/>
          <w:marRight w:val="0"/>
          <w:marTop w:val="240"/>
          <w:marBottom w:val="240"/>
          <w:divBdr>
            <w:top w:val="none" w:sz="0" w:space="0" w:color="auto"/>
            <w:left w:val="none" w:sz="0" w:space="0" w:color="auto"/>
            <w:bottom w:val="none" w:sz="0" w:space="0" w:color="auto"/>
            <w:right w:val="none" w:sz="0" w:space="0" w:color="auto"/>
          </w:divBdr>
        </w:div>
        <w:div w:id="831603058">
          <w:marLeft w:val="240"/>
          <w:marRight w:val="0"/>
          <w:marTop w:val="240"/>
          <w:marBottom w:val="240"/>
          <w:divBdr>
            <w:top w:val="none" w:sz="0" w:space="0" w:color="auto"/>
            <w:left w:val="none" w:sz="0" w:space="0" w:color="auto"/>
            <w:bottom w:val="none" w:sz="0" w:space="0" w:color="auto"/>
            <w:right w:val="none" w:sz="0" w:space="0" w:color="auto"/>
          </w:divBdr>
        </w:div>
        <w:div w:id="1004895940">
          <w:marLeft w:val="240"/>
          <w:marRight w:val="0"/>
          <w:marTop w:val="240"/>
          <w:marBottom w:val="240"/>
          <w:divBdr>
            <w:top w:val="none" w:sz="0" w:space="0" w:color="auto"/>
            <w:left w:val="none" w:sz="0" w:space="0" w:color="auto"/>
            <w:bottom w:val="none" w:sz="0" w:space="0" w:color="auto"/>
            <w:right w:val="none" w:sz="0" w:space="0" w:color="auto"/>
          </w:divBdr>
        </w:div>
        <w:div w:id="1667783384">
          <w:marLeft w:val="240"/>
          <w:marRight w:val="0"/>
          <w:marTop w:val="240"/>
          <w:marBottom w:val="240"/>
          <w:divBdr>
            <w:top w:val="none" w:sz="0" w:space="0" w:color="auto"/>
            <w:left w:val="none" w:sz="0" w:space="0" w:color="auto"/>
            <w:bottom w:val="none" w:sz="0" w:space="0" w:color="auto"/>
            <w:right w:val="none" w:sz="0" w:space="0" w:color="auto"/>
          </w:divBdr>
        </w:div>
      </w:divsChild>
    </w:div>
    <w:div w:id="907956510">
      <w:bodyDiv w:val="1"/>
      <w:marLeft w:val="0"/>
      <w:marRight w:val="0"/>
      <w:marTop w:val="0"/>
      <w:marBottom w:val="0"/>
      <w:divBdr>
        <w:top w:val="none" w:sz="0" w:space="0" w:color="auto"/>
        <w:left w:val="none" w:sz="0" w:space="0" w:color="auto"/>
        <w:bottom w:val="none" w:sz="0" w:space="0" w:color="auto"/>
        <w:right w:val="none" w:sz="0" w:space="0" w:color="auto"/>
      </w:divBdr>
      <w:divsChild>
        <w:div w:id="297690070">
          <w:marLeft w:val="0"/>
          <w:marRight w:val="0"/>
          <w:marTop w:val="0"/>
          <w:marBottom w:val="0"/>
          <w:divBdr>
            <w:top w:val="none" w:sz="0" w:space="0" w:color="auto"/>
            <w:left w:val="none" w:sz="0" w:space="0" w:color="auto"/>
            <w:bottom w:val="none" w:sz="0" w:space="0" w:color="auto"/>
            <w:right w:val="none" w:sz="0" w:space="0" w:color="auto"/>
          </w:divBdr>
        </w:div>
      </w:divsChild>
    </w:div>
    <w:div w:id="908731036">
      <w:bodyDiv w:val="1"/>
      <w:marLeft w:val="0"/>
      <w:marRight w:val="0"/>
      <w:marTop w:val="0"/>
      <w:marBottom w:val="0"/>
      <w:divBdr>
        <w:top w:val="none" w:sz="0" w:space="0" w:color="auto"/>
        <w:left w:val="none" w:sz="0" w:space="0" w:color="auto"/>
        <w:bottom w:val="none" w:sz="0" w:space="0" w:color="auto"/>
        <w:right w:val="none" w:sz="0" w:space="0" w:color="auto"/>
      </w:divBdr>
      <w:divsChild>
        <w:div w:id="440806224">
          <w:marLeft w:val="0"/>
          <w:marRight w:val="0"/>
          <w:marTop w:val="0"/>
          <w:marBottom w:val="0"/>
          <w:divBdr>
            <w:top w:val="none" w:sz="0" w:space="0" w:color="auto"/>
            <w:left w:val="none" w:sz="0" w:space="0" w:color="auto"/>
            <w:bottom w:val="none" w:sz="0" w:space="0" w:color="auto"/>
            <w:right w:val="none" w:sz="0" w:space="0" w:color="auto"/>
          </w:divBdr>
          <w:divsChild>
            <w:div w:id="2000883553">
              <w:marLeft w:val="0"/>
              <w:marRight w:val="0"/>
              <w:marTop w:val="0"/>
              <w:marBottom w:val="0"/>
              <w:divBdr>
                <w:top w:val="none" w:sz="0" w:space="0" w:color="auto"/>
                <w:left w:val="none" w:sz="0" w:space="0" w:color="auto"/>
                <w:bottom w:val="none" w:sz="0" w:space="0" w:color="auto"/>
                <w:right w:val="none" w:sz="0" w:space="0" w:color="auto"/>
              </w:divBdr>
              <w:divsChild>
                <w:div w:id="137380308">
                  <w:marLeft w:val="0"/>
                  <w:marRight w:val="0"/>
                  <w:marTop w:val="0"/>
                  <w:marBottom w:val="0"/>
                  <w:divBdr>
                    <w:top w:val="none" w:sz="0" w:space="0" w:color="auto"/>
                    <w:left w:val="none" w:sz="0" w:space="0" w:color="auto"/>
                    <w:bottom w:val="none" w:sz="0" w:space="0" w:color="auto"/>
                    <w:right w:val="none" w:sz="0" w:space="0" w:color="auto"/>
                  </w:divBdr>
                  <w:divsChild>
                    <w:div w:id="164174940">
                      <w:marLeft w:val="0"/>
                      <w:marRight w:val="0"/>
                      <w:marTop w:val="0"/>
                      <w:marBottom w:val="0"/>
                      <w:divBdr>
                        <w:top w:val="none" w:sz="0" w:space="0" w:color="auto"/>
                        <w:left w:val="none" w:sz="0" w:space="0" w:color="auto"/>
                        <w:bottom w:val="none" w:sz="0" w:space="0" w:color="auto"/>
                        <w:right w:val="none" w:sz="0" w:space="0" w:color="auto"/>
                      </w:divBdr>
                      <w:divsChild>
                        <w:div w:id="1811555317">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950360146">
                                  <w:marLeft w:val="0"/>
                                  <w:marRight w:val="0"/>
                                  <w:marTop w:val="0"/>
                                  <w:marBottom w:val="0"/>
                                  <w:divBdr>
                                    <w:top w:val="none" w:sz="0" w:space="0" w:color="auto"/>
                                    <w:left w:val="none" w:sz="0" w:space="0" w:color="auto"/>
                                    <w:bottom w:val="none" w:sz="0" w:space="0" w:color="auto"/>
                                    <w:right w:val="none" w:sz="0" w:space="0" w:color="auto"/>
                                  </w:divBdr>
                                  <w:divsChild>
                                    <w:div w:id="1225990070">
                                      <w:marLeft w:val="0"/>
                                      <w:marRight w:val="0"/>
                                      <w:marTop w:val="0"/>
                                      <w:marBottom w:val="0"/>
                                      <w:divBdr>
                                        <w:top w:val="none" w:sz="0" w:space="0" w:color="auto"/>
                                        <w:left w:val="none" w:sz="0" w:space="0" w:color="auto"/>
                                        <w:bottom w:val="none" w:sz="0" w:space="0" w:color="auto"/>
                                        <w:right w:val="none" w:sz="0" w:space="0" w:color="auto"/>
                                      </w:divBdr>
                                      <w:divsChild>
                                        <w:div w:id="707218966">
                                          <w:marLeft w:val="0"/>
                                          <w:marRight w:val="0"/>
                                          <w:marTop w:val="0"/>
                                          <w:marBottom w:val="0"/>
                                          <w:divBdr>
                                            <w:top w:val="none" w:sz="0" w:space="0" w:color="auto"/>
                                            <w:left w:val="none" w:sz="0" w:space="0" w:color="auto"/>
                                            <w:bottom w:val="none" w:sz="0" w:space="0" w:color="auto"/>
                                            <w:right w:val="none" w:sz="0" w:space="0" w:color="auto"/>
                                          </w:divBdr>
                                          <w:divsChild>
                                            <w:div w:id="2107073737">
                                              <w:marLeft w:val="0"/>
                                              <w:marRight w:val="0"/>
                                              <w:marTop w:val="0"/>
                                              <w:marBottom w:val="0"/>
                                              <w:divBdr>
                                                <w:top w:val="none" w:sz="0" w:space="0" w:color="auto"/>
                                                <w:left w:val="none" w:sz="0" w:space="0" w:color="auto"/>
                                                <w:bottom w:val="none" w:sz="0" w:space="0" w:color="auto"/>
                                                <w:right w:val="none" w:sz="0" w:space="0" w:color="auto"/>
                                              </w:divBdr>
                                              <w:divsChild>
                                                <w:div w:id="12575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525427">
      <w:bodyDiv w:val="1"/>
      <w:marLeft w:val="0"/>
      <w:marRight w:val="0"/>
      <w:marTop w:val="0"/>
      <w:marBottom w:val="0"/>
      <w:divBdr>
        <w:top w:val="none" w:sz="0" w:space="0" w:color="auto"/>
        <w:left w:val="none" w:sz="0" w:space="0" w:color="auto"/>
        <w:bottom w:val="none" w:sz="0" w:space="0" w:color="auto"/>
        <w:right w:val="none" w:sz="0" w:space="0" w:color="auto"/>
      </w:divBdr>
    </w:div>
    <w:div w:id="943923037">
      <w:bodyDiv w:val="1"/>
      <w:marLeft w:val="0"/>
      <w:marRight w:val="0"/>
      <w:marTop w:val="0"/>
      <w:marBottom w:val="0"/>
      <w:divBdr>
        <w:top w:val="none" w:sz="0" w:space="0" w:color="auto"/>
        <w:left w:val="none" w:sz="0" w:space="0" w:color="auto"/>
        <w:bottom w:val="none" w:sz="0" w:space="0" w:color="auto"/>
        <w:right w:val="none" w:sz="0" w:space="0" w:color="auto"/>
      </w:divBdr>
      <w:divsChild>
        <w:div w:id="327446410">
          <w:marLeft w:val="0"/>
          <w:marRight w:val="0"/>
          <w:marTop w:val="0"/>
          <w:marBottom w:val="0"/>
          <w:divBdr>
            <w:top w:val="single" w:sz="6" w:space="0" w:color="333333"/>
            <w:left w:val="single" w:sz="6" w:space="0" w:color="333333"/>
            <w:bottom w:val="single" w:sz="6" w:space="0" w:color="333333"/>
            <w:right w:val="single" w:sz="6" w:space="0" w:color="333333"/>
          </w:divBdr>
          <w:divsChild>
            <w:div w:id="996031716">
              <w:marLeft w:val="2820"/>
              <w:marRight w:val="2820"/>
              <w:marTop w:val="0"/>
              <w:marBottom w:val="0"/>
              <w:divBdr>
                <w:top w:val="single" w:sz="2" w:space="0" w:color="00FF00"/>
                <w:left w:val="single" w:sz="2" w:space="0" w:color="00FF00"/>
                <w:bottom w:val="single" w:sz="2" w:space="0" w:color="00FF00"/>
                <w:right w:val="single" w:sz="2" w:space="0" w:color="00FF00"/>
              </w:divBdr>
              <w:divsChild>
                <w:div w:id="547372935">
                  <w:marLeft w:val="0"/>
                  <w:marRight w:val="0"/>
                  <w:marTop w:val="0"/>
                  <w:marBottom w:val="0"/>
                  <w:divBdr>
                    <w:top w:val="none" w:sz="0" w:space="0" w:color="auto"/>
                    <w:left w:val="none" w:sz="0" w:space="0" w:color="auto"/>
                    <w:bottom w:val="none" w:sz="0" w:space="0" w:color="auto"/>
                    <w:right w:val="none" w:sz="0" w:space="0" w:color="auto"/>
                  </w:divBdr>
                  <w:divsChild>
                    <w:div w:id="1876039739">
                      <w:marLeft w:val="0"/>
                      <w:marRight w:val="0"/>
                      <w:marTop w:val="450"/>
                      <w:marBottom w:val="450"/>
                      <w:divBdr>
                        <w:top w:val="none" w:sz="0" w:space="0" w:color="auto"/>
                        <w:left w:val="none" w:sz="0" w:space="0" w:color="auto"/>
                        <w:bottom w:val="none" w:sz="0" w:space="0" w:color="auto"/>
                        <w:right w:val="none" w:sz="0" w:space="0" w:color="auto"/>
                      </w:divBdr>
                      <w:divsChild>
                        <w:div w:id="354237157">
                          <w:marLeft w:val="0"/>
                          <w:marRight w:val="0"/>
                          <w:marTop w:val="0"/>
                          <w:marBottom w:val="0"/>
                          <w:divBdr>
                            <w:top w:val="none" w:sz="0" w:space="0" w:color="auto"/>
                            <w:left w:val="none" w:sz="0" w:space="0" w:color="auto"/>
                            <w:bottom w:val="none" w:sz="0" w:space="0" w:color="auto"/>
                            <w:right w:val="none" w:sz="0" w:space="0" w:color="auto"/>
                          </w:divBdr>
                          <w:divsChild>
                            <w:div w:id="92630779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257426">
      <w:bodyDiv w:val="1"/>
      <w:marLeft w:val="0"/>
      <w:marRight w:val="0"/>
      <w:marTop w:val="0"/>
      <w:marBottom w:val="0"/>
      <w:divBdr>
        <w:top w:val="none" w:sz="0" w:space="0" w:color="auto"/>
        <w:left w:val="none" w:sz="0" w:space="0" w:color="auto"/>
        <w:bottom w:val="none" w:sz="0" w:space="0" w:color="auto"/>
        <w:right w:val="none" w:sz="0" w:space="0" w:color="auto"/>
      </w:divBdr>
      <w:divsChild>
        <w:div w:id="500514201">
          <w:marLeft w:val="0"/>
          <w:marRight w:val="0"/>
          <w:marTop w:val="0"/>
          <w:marBottom w:val="0"/>
          <w:divBdr>
            <w:top w:val="none" w:sz="0" w:space="0" w:color="auto"/>
            <w:left w:val="none" w:sz="0" w:space="0" w:color="auto"/>
            <w:bottom w:val="none" w:sz="0" w:space="0" w:color="auto"/>
            <w:right w:val="none" w:sz="0" w:space="0" w:color="auto"/>
          </w:divBdr>
          <w:divsChild>
            <w:div w:id="1289245145">
              <w:marLeft w:val="0"/>
              <w:marRight w:val="0"/>
              <w:marTop w:val="0"/>
              <w:marBottom w:val="0"/>
              <w:divBdr>
                <w:top w:val="none" w:sz="0" w:space="0" w:color="auto"/>
                <w:left w:val="none" w:sz="0" w:space="0" w:color="auto"/>
                <w:bottom w:val="none" w:sz="0" w:space="0" w:color="auto"/>
                <w:right w:val="none" w:sz="0" w:space="0" w:color="auto"/>
              </w:divBdr>
              <w:divsChild>
                <w:div w:id="2077631556">
                  <w:marLeft w:val="0"/>
                  <w:marRight w:val="0"/>
                  <w:marTop w:val="0"/>
                  <w:marBottom w:val="0"/>
                  <w:divBdr>
                    <w:top w:val="none" w:sz="0" w:space="0" w:color="auto"/>
                    <w:left w:val="none" w:sz="0" w:space="0" w:color="auto"/>
                    <w:bottom w:val="none" w:sz="0" w:space="0" w:color="auto"/>
                    <w:right w:val="none" w:sz="0" w:space="0" w:color="auto"/>
                  </w:divBdr>
                  <w:divsChild>
                    <w:div w:id="731151245">
                      <w:marLeft w:val="0"/>
                      <w:marRight w:val="0"/>
                      <w:marTop w:val="0"/>
                      <w:marBottom w:val="0"/>
                      <w:divBdr>
                        <w:top w:val="none" w:sz="0" w:space="0" w:color="auto"/>
                        <w:left w:val="none" w:sz="0" w:space="0" w:color="auto"/>
                        <w:bottom w:val="none" w:sz="0" w:space="0" w:color="auto"/>
                        <w:right w:val="none" w:sz="0" w:space="0" w:color="auto"/>
                      </w:divBdr>
                      <w:divsChild>
                        <w:div w:id="665014802">
                          <w:marLeft w:val="0"/>
                          <w:marRight w:val="0"/>
                          <w:marTop w:val="0"/>
                          <w:marBottom w:val="0"/>
                          <w:divBdr>
                            <w:top w:val="none" w:sz="0" w:space="0" w:color="auto"/>
                            <w:left w:val="none" w:sz="0" w:space="0" w:color="auto"/>
                            <w:bottom w:val="none" w:sz="0" w:space="0" w:color="auto"/>
                            <w:right w:val="none" w:sz="0" w:space="0" w:color="auto"/>
                          </w:divBdr>
                          <w:divsChild>
                            <w:div w:id="2108259628">
                              <w:marLeft w:val="0"/>
                              <w:marRight w:val="0"/>
                              <w:marTop w:val="0"/>
                              <w:marBottom w:val="0"/>
                              <w:divBdr>
                                <w:top w:val="none" w:sz="0" w:space="0" w:color="auto"/>
                                <w:left w:val="none" w:sz="0" w:space="0" w:color="auto"/>
                                <w:bottom w:val="none" w:sz="0" w:space="0" w:color="auto"/>
                                <w:right w:val="none" w:sz="0" w:space="0" w:color="auto"/>
                              </w:divBdr>
                              <w:divsChild>
                                <w:div w:id="125658282">
                                  <w:marLeft w:val="0"/>
                                  <w:marRight w:val="0"/>
                                  <w:marTop w:val="0"/>
                                  <w:marBottom w:val="0"/>
                                  <w:divBdr>
                                    <w:top w:val="none" w:sz="0" w:space="0" w:color="auto"/>
                                    <w:left w:val="none" w:sz="0" w:space="0" w:color="auto"/>
                                    <w:bottom w:val="none" w:sz="0" w:space="0" w:color="auto"/>
                                    <w:right w:val="none" w:sz="0" w:space="0" w:color="auto"/>
                                  </w:divBdr>
                                  <w:divsChild>
                                    <w:div w:id="1446315014">
                                      <w:marLeft w:val="0"/>
                                      <w:marRight w:val="0"/>
                                      <w:marTop w:val="0"/>
                                      <w:marBottom w:val="0"/>
                                      <w:divBdr>
                                        <w:top w:val="none" w:sz="0" w:space="0" w:color="auto"/>
                                        <w:left w:val="none" w:sz="0" w:space="0" w:color="auto"/>
                                        <w:bottom w:val="none" w:sz="0" w:space="0" w:color="auto"/>
                                        <w:right w:val="none" w:sz="0" w:space="0" w:color="auto"/>
                                      </w:divBdr>
                                      <w:divsChild>
                                        <w:div w:id="1105149348">
                                          <w:marLeft w:val="0"/>
                                          <w:marRight w:val="0"/>
                                          <w:marTop w:val="0"/>
                                          <w:marBottom w:val="0"/>
                                          <w:divBdr>
                                            <w:top w:val="none" w:sz="0" w:space="0" w:color="auto"/>
                                            <w:left w:val="none" w:sz="0" w:space="0" w:color="auto"/>
                                            <w:bottom w:val="none" w:sz="0" w:space="0" w:color="auto"/>
                                            <w:right w:val="none" w:sz="0" w:space="0" w:color="auto"/>
                                          </w:divBdr>
                                          <w:divsChild>
                                            <w:div w:id="879704410">
                                              <w:marLeft w:val="0"/>
                                              <w:marRight w:val="0"/>
                                              <w:marTop w:val="0"/>
                                              <w:marBottom w:val="0"/>
                                              <w:divBdr>
                                                <w:top w:val="none" w:sz="0" w:space="0" w:color="auto"/>
                                                <w:left w:val="none" w:sz="0" w:space="0" w:color="auto"/>
                                                <w:bottom w:val="none" w:sz="0" w:space="0" w:color="auto"/>
                                                <w:right w:val="none" w:sz="0" w:space="0" w:color="auto"/>
                                              </w:divBdr>
                                              <w:divsChild>
                                                <w:div w:id="15083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6083321">
      <w:bodyDiv w:val="1"/>
      <w:marLeft w:val="0"/>
      <w:marRight w:val="0"/>
      <w:marTop w:val="0"/>
      <w:marBottom w:val="0"/>
      <w:divBdr>
        <w:top w:val="none" w:sz="0" w:space="0" w:color="auto"/>
        <w:left w:val="none" w:sz="0" w:space="0" w:color="auto"/>
        <w:bottom w:val="none" w:sz="0" w:space="0" w:color="auto"/>
        <w:right w:val="none" w:sz="0" w:space="0" w:color="auto"/>
      </w:divBdr>
      <w:divsChild>
        <w:div w:id="1067456662">
          <w:marLeft w:val="0"/>
          <w:marRight w:val="0"/>
          <w:marTop w:val="0"/>
          <w:marBottom w:val="0"/>
          <w:divBdr>
            <w:top w:val="none" w:sz="0" w:space="0" w:color="auto"/>
            <w:left w:val="none" w:sz="0" w:space="0" w:color="auto"/>
            <w:bottom w:val="none" w:sz="0" w:space="0" w:color="auto"/>
            <w:right w:val="none" w:sz="0" w:space="0" w:color="auto"/>
          </w:divBdr>
          <w:divsChild>
            <w:div w:id="79587227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970787442">
      <w:bodyDiv w:val="1"/>
      <w:marLeft w:val="0"/>
      <w:marRight w:val="0"/>
      <w:marTop w:val="0"/>
      <w:marBottom w:val="0"/>
      <w:divBdr>
        <w:top w:val="none" w:sz="0" w:space="0" w:color="auto"/>
        <w:left w:val="none" w:sz="0" w:space="0" w:color="auto"/>
        <w:bottom w:val="none" w:sz="0" w:space="0" w:color="auto"/>
        <w:right w:val="none" w:sz="0" w:space="0" w:color="auto"/>
      </w:divBdr>
    </w:div>
    <w:div w:id="983044855">
      <w:bodyDiv w:val="1"/>
      <w:marLeft w:val="0"/>
      <w:marRight w:val="0"/>
      <w:marTop w:val="0"/>
      <w:marBottom w:val="0"/>
      <w:divBdr>
        <w:top w:val="none" w:sz="0" w:space="0" w:color="auto"/>
        <w:left w:val="none" w:sz="0" w:space="0" w:color="auto"/>
        <w:bottom w:val="none" w:sz="0" w:space="0" w:color="auto"/>
        <w:right w:val="none" w:sz="0" w:space="0" w:color="auto"/>
      </w:divBdr>
      <w:divsChild>
        <w:div w:id="1754279831">
          <w:marLeft w:val="0"/>
          <w:marRight w:val="0"/>
          <w:marTop w:val="0"/>
          <w:marBottom w:val="0"/>
          <w:divBdr>
            <w:top w:val="none" w:sz="0" w:space="0" w:color="auto"/>
            <w:left w:val="none" w:sz="0" w:space="0" w:color="auto"/>
            <w:bottom w:val="none" w:sz="0" w:space="0" w:color="auto"/>
            <w:right w:val="none" w:sz="0" w:space="0" w:color="auto"/>
          </w:divBdr>
          <w:divsChild>
            <w:div w:id="406803097">
              <w:marLeft w:val="0"/>
              <w:marRight w:val="0"/>
              <w:marTop w:val="0"/>
              <w:marBottom w:val="0"/>
              <w:divBdr>
                <w:top w:val="none" w:sz="0" w:space="0" w:color="auto"/>
                <w:left w:val="none" w:sz="0" w:space="0" w:color="auto"/>
                <w:bottom w:val="none" w:sz="0" w:space="0" w:color="auto"/>
                <w:right w:val="none" w:sz="0" w:space="0" w:color="auto"/>
              </w:divBdr>
              <w:divsChild>
                <w:div w:id="86774035">
                  <w:marLeft w:val="0"/>
                  <w:marRight w:val="0"/>
                  <w:marTop w:val="0"/>
                  <w:marBottom w:val="0"/>
                  <w:divBdr>
                    <w:top w:val="none" w:sz="0" w:space="0" w:color="auto"/>
                    <w:left w:val="none" w:sz="0" w:space="0" w:color="auto"/>
                    <w:bottom w:val="none" w:sz="0" w:space="0" w:color="auto"/>
                    <w:right w:val="none" w:sz="0" w:space="0" w:color="auto"/>
                  </w:divBdr>
                  <w:divsChild>
                    <w:div w:id="253633368">
                      <w:marLeft w:val="0"/>
                      <w:marRight w:val="0"/>
                      <w:marTop w:val="0"/>
                      <w:marBottom w:val="0"/>
                      <w:divBdr>
                        <w:top w:val="none" w:sz="0" w:space="0" w:color="auto"/>
                        <w:left w:val="none" w:sz="0" w:space="0" w:color="auto"/>
                        <w:bottom w:val="none" w:sz="0" w:space="0" w:color="auto"/>
                        <w:right w:val="none" w:sz="0" w:space="0" w:color="auto"/>
                      </w:divBdr>
                      <w:divsChild>
                        <w:div w:id="232934272">
                          <w:marLeft w:val="0"/>
                          <w:marRight w:val="0"/>
                          <w:marTop w:val="0"/>
                          <w:marBottom w:val="0"/>
                          <w:divBdr>
                            <w:top w:val="none" w:sz="0" w:space="0" w:color="auto"/>
                            <w:left w:val="none" w:sz="0" w:space="0" w:color="auto"/>
                            <w:bottom w:val="none" w:sz="0" w:space="0" w:color="auto"/>
                            <w:right w:val="none" w:sz="0" w:space="0" w:color="auto"/>
                          </w:divBdr>
                          <w:divsChild>
                            <w:div w:id="1364478031">
                              <w:marLeft w:val="0"/>
                              <w:marRight w:val="0"/>
                              <w:marTop w:val="0"/>
                              <w:marBottom w:val="0"/>
                              <w:divBdr>
                                <w:top w:val="none" w:sz="0" w:space="0" w:color="auto"/>
                                <w:left w:val="none" w:sz="0" w:space="0" w:color="auto"/>
                                <w:bottom w:val="none" w:sz="0" w:space="0" w:color="auto"/>
                                <w:right w:val="none" w:sz="0" w:space="0" w:color="auto"/>
                              </w:divBdr>
                              <w:divsChild>
                                <w:div w:id="1117994094">
                                  <w:marLeft w:val="0"/>
                                  <w:marRight w:val="0"/>
                                  <w:marTop w:val="0"/>
                                  <w:marBottom w:val="0"/>
                                  <w:divBdr>
                                    <w:top w:val="none" w:sz="0" w:space="0" w:color="auto"/>
                                    <w:left w:val="none" w:sz="0" w:space="0" w:color="auto"/>
                                    <w:bottom w:val="none" w:sz="0" w:space="0" w:color="auto"/>
                                    <w:right w:val="none" w:sz="0" w:space="0" w:color="auto"/>
                                  </w:divBdr>
                                  <w:divsChild>
                                    <w:div w:id="1716659942">
                                      <w:marLeft w:val="0"/>
                                      <w:marRight w:val="0"/>
                                      <w:marTop w:val="0"/>
                                      <w:marBottom w:val="0"/>
                                      <w:divBdr>
                                        <w:top w:val="none" w:sz="0" w:space="0" w:color="auto"/>
                                        <w:left w:val="none" w:sz="0" w:space="0" w:color="auto"/>
                                        <w:bottom w:val="none" w:sz="0" w:space="0" w:color="auto"/>
                                        <w:right w:val="none" w:sz="0" w:space="0" w:color="auto"/>
                                      </w:divBdr>
                                      <w:divsChild>
                                        <w:div w:id="1229461758">
                                          <w:marLeft w:val="0"/>
                                          <w:marRight w:val="0"/>
                                          <w:marTop w:val="0"/>
                                          <w:marBottom w:val="0"/>
                                          <w:divBdr>
                                            <w:top w:val="none" w:sz="0" w:space="0" w:color="auto"/>
                                            <w:left w:val="none" w:sz="0" w:space="0" w:color="auto"/>
                                            <w:bottom w:val="none" w:sz="0" w:space="0" w:color="auto"/>
                                            <w:right w:val="none" w:sz="0" w:space="0" w:color="auto"/>
                                          </w:divBdr>
                                          <w:divsChild>
                                            <w:div w:id="1904288969">
                                              <w:marLeft w:val="0"/>
                                              <w:marRight w:val="0"/>
                                              <w:marTop w:val="0"/>
                                              <w:marBottom w:val="0"/>
                                              <w:divBdr>
                                                <w:top w:val="none" w:sz="0" w:space="0" w:color="auto"/>
                                                <w:left w:val="none" w:sz="0" w:space="0" w:color="auto"/>
                                                <w:bottom w:val="none" w:sz="0" w:space="0" w:color="auto"/>
                                                <w:right w:val="none" w:sz="0" w:space="0" w:color="auto"/>
                                              </w:divBdr>
                                              <w:divsChild>
                                                <w:div w:id="1331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7133107">
      <w:bodyDiv w:val="1"/>
      <w:marLeft w:val="0"/>
      <w:marRight w:val="0"/>
      <w:marTop w:val="0"/>
      <w:marBottom w:val="0"/>
      <w:divBdr>
        <w:top w:val="none" w:sz="0" w:space="0" w:color="auto"/>
        <w:left w:val="none" w:sz="0" w:space="0" w:color="auto"/>
        <w:bottom w:val="none" w:sz="0" w:space="0" w:color="auto"/>
        <w:right w:val="none" w:sz="0" w:space="0" w:color="auto"/>
      </w:divBdr>
    </w:div>
    <w:div w:id="991788044">
      <w:bodyDiv w:val="1"/>
      <w:marLeft w:val="0"/>
      <w:marRight w:val="0"/>
      <w:marTop w:val="0"/>
      <w:marBottom w:val="0"/>
      <w:divBdr>
        <w:top w:val="none" w:sz="0" w:space="0" w:color="auto"/>
        <w:left w:val="none" w:sz="0" w:space="0" w:color="auto"/>
        <w:bottom w:val="none" w:sz="0" w:space="0" w:color="auto"/>
        <w:right w:val="none" w:sz="0" w:space="0" w:color="auto"/>
      </w:divBdr>
      <w:divsChild>
        <w:div w:id="764376390">
          <w:marLeft w:val="0"/>
          <w:marRight w:val="0"/>
          <w:marTop w:val="0"/>
          <w:marBottom w:val="0"/>
          <w:divBdr>
            <w:top w:val="none" w:sz="0" w:space="0" w:color="auto"/>
            <w:left w:val="none" w:sz="0" w:space="0" w:color="auto"/>
            <w:bottom w:val="none" w:sz="0" w:space="0" w:color="auto"/>
            <w:right w:val="none" w:sz="0" w:space="0" w:color="auto"/>
          </w:divBdr>
          <w:divsChild>
            <w:div w:id="922568633">
              <w:marLeft w:val="0"/>
              <w:marRight w:val="0"/>
              <w:marTop w:val="0"/>
              <w:marBottom w:val="0"/>
              <w:divBdr>
                <w:top w:val="none" w:sz="0" w:space="0" w:color="auto"/>
                <w:left w:val="none" w:sz="0" w:space="0" w:color="auto"/>
                <w:bottom w:val="none" w:sz="0" w:space="0" w:color="auto"/>
                <w:right w:val="none" w:sz="0" w:space="0" w:color="auto"/>
              </w:divBdr>
              <w:divsChild>
                <w:div w:id="1610233611">
                  <w:marLeft w:val="0"/>
                  <w:marRight w:val="0"/>
                  <w:marTop w:val="0"/>
                  <w:marBottom w:val="0"/>
                  <w:divBdr>
                    <w:top w:val="none" w:sz="0" w:space="0" w:color="auto"/>
                    <w:left w:val="none" w:sz="0" w:space="0" w:color="auto"/>
                    <w:bottom w:val="none" w:sz="0" w:space="0" w:color="auto"/>
                    <w:right w:val="none" w:sz="0" w:space="0" w:color="auto"/>
                  </w:divBdr>
                  <w:divsChild>
                    <w:div w:id="762728629">
                      <w:marLeft w:val="0"/>
                      <w:marRight w:val="0"/>
                      <w:marTop w:val="0"/>
                      <w:marBottom w:val="0"/>
                      <w:divBdr>
                        <w:top w:val="none" w:sz="0" w:space="0" w:color="auto"/>
                        <w:left w:val="none" w:sz="0" w:space="0" w:color="auto"/>
                        <w:bottom w:val="none" w:sz="0" w:space="0" w:color="auto"/>
                        <w:right w:val="none" w:sz="0" w:space="0" w:color="auto"/>
                      </w:divBdr>
                      <w:divsChild>
                        <w:div w:id="9306740">
                          <w:marLeft w:val="0"/>
                          <w:marRight w:val="0"/>
                          <w:marTop w:val="0"/>
                          <w:marBottom w:val="0"/>
                          <w:divBdr>
                            <w:top w:val="none" w:sz="0" w:space="0" w:color="auto"/>
                            <w:left w:val="none" w:sz="0" w:space="0" w:color="auto"/>
                            <w:bottom w:val="none" w:sz="0" w:space="0" w:color="auto"/>
                            <w:right w:val="none" w:sz="0" w:space="0" w:color="auto"/>
                          </w:divBdr>
                          <w:divsChild>
                            <w:div w:id="692534540">
                              <w:marLeft w:val="0"/>
                              <w:marRight w:val="0"/>
                              <w:marTop w:val="0"/>
                              <w:marBottom w:val="0"/>
                              <w:divBdr>
                                <w:top w:val="none" w:sz="0" w:space="0" w:color="auto"/>
                                <w:left w:val="none" w:sz="0" w:space="0" w:color="auto"/>
                                <w:bottom w:val="none" w:sz="0" w:space="0" w:color="auto"/>
                                <w:right w:val="none" w:sz="0" w:space="0" w:color="auto"/>
                              </w:divBdr>
                              <w:divsChild>
                                <w:div w:id="1207063055">
                                  <w:marLeft w:val="0"/>
                                  <w:marRight w:val="0"/>
                                  <w:marTop w:val="0"/>
                                  <w:marBottom w:val="0"/>
                                  <w:divBdr>
                                    <w:top w:val="none" w:sz="0" w:space="0" w:color="auto"/>
                                    <w:left w:val="none" w:sz="0" w:space="0" w:color="auto"/>
                                    <w:bottom w:val="none" w:sz="0" w:space="0" w:color="auto"/>
                                    <w:right w:val="none" w:sz="0" w:space="0" w:color="auto"/>
                                  </w:divBdr>
                                  <w:divsChild>
                                    <w:div w:id="351225452">
                                      <w:marLeft w:val="0"/>
                                      <w:marRight w:val="0"/>
                                      <w:marTop w:val="0"/>
                                      <w:marBottom w:val="0"/>
                                      <w:divBdr>
                                        <w:top w:val="none" w:sz="0" w:space="0" w:color="auto"/>
                                        <w:left w:val="none" w:sz="0" w:space="0" w:color="auto"/>
                                        <w:bottom w:val="none" w:sz="0" w:space="0" w:color="auto"/>
                                        <w:right w:val="none" w:sz="0" w:space="0" w:color="auto"/>
                                      </w:divBdr>
                                      <w:divsChild>
                                        <w:div w:id="729109006">
                                          <w:marLeft w:val="0"/>
                                          <w:marRight w:val="0"/>
                                          <w:marTop w:val="0"/>
                                          <w:marBottom w:val="0"/>
                                          <w:divBdr>
                                            <w:top w:val="none" w:sz="0" w:space="0" w:color="auto"/>
                                            <w:left w:val="none" w:sz="0" w:space="0" w:color="auto"/>
                                            <w:bottom w:val="none" w:sz="0" w:space="0" w:color="auto"/>
                                            <w:right w:val="none" w:sz="0" w:space="0" w:color="auto"/>
                                          </w:divBdr>
                                          <w:divsChild>
                                            <w:div w:id="1758862009">
                                              <w:marLeft w:val="0"/>
                                              <w:marRight w:val="0"/>
                                              <w:marTop w:val="0"/>
                                              <w:marBottom w:val="0"/>
                                              <w:divBdr>
                                                <w:top w:val="none" w:sz="0" w:space="0" w:color="auto"/>
                                                <w:left w:val="none" w:sz="0" w:space="0" w:color="auto"/>
                                                <w:bottom w:val="none" w:sz="0" w:space="0" w:color="auto"/>
                                                <w:right w:val="none" w:sz="0" w:space="0" w:color="auto"/>
                                              </w:divBdr>
                                              <w:divsChild>
                                                <w:div w:id="1763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153262">
      <w:bodyDiv w:val="1"/>
      <w:marLeft w:val="0"/>
      <w:marRight w:val="0"/>
      <w:marTop w:val="0"/>
      <w:marBottom w:val="0"/>
      <w:divBdr>
        <w:top w:val="none" w:sz="0" w:space="0" w:color="auto"/>
        <w:left w:val="none" w:sz="0" w:space="0" w:color="auto"/>
        <w:bottom w:val="none" w:sz="0" w:space="0" w:color="auto"/>
        <w:right w:val="none" w:sz="0" w:space="0" w:color="auto"/>
      </w:divBdr>
      <w:divsChild>
        <w:div w:id="92630619">
          <w:marLeft w:val="0"/>
          <w:marRight w:val="0"/>
          <w:marTop w:val="0"/>
          <w:marBottom w:val="0"/>
          <w:divBdr>
            <w:top w:val="none" w:sz="0" w:space="0" w:color="auto"/>
            <w:left w:val="none" w:sz="0" w:space="0" w:color="auto"/>
            <w:bottom w:val="none" w:sz="0" w:space="0" w:color="auto"/>
            <w:right w:val="none" w:sz="0" w:space="0" w:color="auto"/>
          </w:divBdr>
          <w:divsChild>
            <w:div w:id="807749147">
              <w:marLeft w:val="0"/>
              <w:marRight w:val="0"/>
              <w:marTop w:val="0"/>
              <w:marBottom w:val="0"/>
              <w:divBdr>
                <w:top w:val="none" w:sz="0" w:space="0" w:color="auto"/>
                <w:left w:val="none" w:sz="0" w:space="0" w:color="auto"/>
                <w:bottom w:val="none" w:sz="0" w:space="0" w:color="auto"/>
                <w:right w:val="none" w:sz="0" w:space="0" w:color="auto"/>
              </w:divBdr>
              <w:divsChild>
                <w:div w:id="779491538">
                  <w:marLeft w:val="0"/>
                  <w:marRight w:val="0"/>
                  <w:marTop w:val="0"/>
                  <w:marBottom w:val="0"/>
                  <w:divBdr>
                    <w:top w:val="none" w:sz="0" w:space="0" w:color="auto"/>
                    <w:left w:val="none" w:sz="0" w:space="0" w:color="auto"/>
                    <w:bottom w:val="none" w:sz="0" w:space="0" w:color="auto"/>
                    <w:right w:val="none" w:sz="0" w:space="0" w:color="auto"/>
                  </w:divBdr>
                  <w:divsChild>
                    <w:div w:id="626397393">
                      <w:marLeft w:val="0"/>
                      <w:marRight w:val="0"/>
                      <w:marTop w:val="0"/>
                      <w:marBottom w:val="0"/>
                      <w:divBdr>
                        <w:top w:val="none" w:sz="0" w:space="0" w:color="auto"/>
                        <w:left w:val="none" w:sz="0" w:space="0" w:color="auto"/>
                        <w:bottom w:val="none" w:sz="0" w:space="0" w:color="auto"/>
                        <w:right w:val="none" w:sz="0" w:space="0" w:color="auto"/>
                      </w:divBdr>
                      <w:divsChild>
                        <w:div w:id="753865110">
                          <w:marLeft w:val="0"/>
                          <w:marRight w:val="0"/>
                          <w:marTop w:val="0"/>
                          <w:marBottom w:val="0"/>
                          <w:divBdr>
                            <w:top w:val="none" w:sz="0" w:space="0" w:color="auto"/>
                            <w:left w:val="none" w:sz="0" w:space="0" w:color="auto"/>
                            <w:bottom w:val="none" w:sz="0" w:space="0" w:color="auto"/>
                            <w:right w:val="none" w:sz="0" w:space="0" w:color="auto"/>
                          </w:divBdr>
                          <w:divsChild>
                            <w:div w:id="1565144262">
                              <w:marLeft w:val="0"/>
                              <w:marRight w:val="0"/>
                              <w:marTop w:val="0"/>
                              <w:marBottom w:val="0"/>
                              <w:divBdr>
                                <w:top w:val="none" w:sz="0" w:space="0" w:color="auto"/>
                                <w:left w:val="none" w:sz="0" w:space="0" w:color="auto"/>
                                <w:bottom w:val="none" w:sz="0" w:space="0" w:color="auto"/>
                                <w:right w:val="none" w:sz="0" w:space="0" w:color="auto"/>
                              </w:divBdr>
                              <w:divsChild>
                                <w:div w:id="2076464503">
                                  <w:marLeft w:val="0"/>
                                  <w:marRight w:val="0"/>
                                  <w:marTop w:val="0"/>
                                  <w:marBottom w:val="0"/>
                                  <w:divBdr>
                                    <w:top w:val="none" w:sz="0" w:space="0" w:color="auto"/>
                                    <w:left w:val="none" w:sz="0" w:space="0" w:color="auto"/>
                                    <w:bottom w:val="none" w:sz="0" w:space="0" w:color="auto"/>
                                    <w:right w:val="none" w:sz="0" w:space="0" w:color="auto"/>
                                  </w:divBdr>
                                  <w:divsChild>
                                    <w:div w:id="301158386">
                                      <w:marLeft w:val="0"/>
                                      <w:marRight w:val="0"/>
                                      <w:marTop w:val="0"/>
                                      <w:marBottom w:val="0"/>
                                      <w:divBdr>
                                        <w:top w:val="none" w:sz="0" w:space="0" w:color="auto"/>
                                        <w:left w:val="none" w:sz="0" w:space="0" w:color="auto"/>
                                        <w:bottom w:val="none" w:sz="0" w:space="0" w:color="auto"/>
                                        <w:right w:val="none" w:sz="0" w:space="0" w:color="auto"/>
                                      </w:divBdr>
                                      <w:divsChild>
                                        <w:div w:id="430122894">
                                          <w:marLeft w:val="0"/>
                                          <w:marRight w:val="0"/>
                                          <w:marTop w:val="0"/>
                                          <w:marBottom w:val="0"/>
                                          <w:divBdr>
                                            <w:top w:val="none" w:sz="0" w:space="0" w:color="auto"/>
                                            <w:left w:val="none" w:sz="0" w:space="0" w:color="auto"/>
                                            <w:bottom w:val="none" w:sz="0" w:space="0" w:color="auto"/>
                                            <w:right w:val="none" w:sz="0" w:space="0" w:color="auto"/>
                                          </w:divBdr>
                                          <w:divsChild>
                                            <w:div w:id="150676697">
                                              <w:marLeft w:val="0"/>
                                              <w:marRight w:val="0"/>
                                              <w:marTop w:val="0"/>
                                              <w:marBottom w:val="0"/>
                                              <w:divBdr>
                                                <w:top w:val="none" w:sz="0" w:space="0" w:color="auto"/>
                                                <w:left w:val="none" w:sz="0" w:space="0" w:color="auto"/>
                                                <w:bottom w:val="none" w:sz="0" w:space="0" w:color="auto"/>
                                                <w:right w:val="none" w:sz="0" w:space="0" w:color="auto"/>
                                              </w:divBdr>
                                              <w:divsChild>
                                                <w:div w:id="1740710564">
                                                  <w:marLeft w:val="0"/>
                                                  <w:marRight w:val="0"/>
                                                  <w:marTop w:val="0"/>
                                                  <w:marBottom w:val="0"/>
                                                  <w:divBdr>
                                                    <w:top w:val="none" w:sz="0" w:space="0" w:color="auto"/>
                                                    <w:left w:val="none" w:sz="0" w:space="0" w:color="auto"/>
                                                    <w:bottom w:val="none" w:sz="0" w:space="0" w:color="auto"/>
                                                    <w:right w:val="none" w:sz="0" w:space="0" w:color="auto"/>
                                                  </w:divBdr>
                                                  <w:divsChild>
                                                    <w:div w:id="18869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038792">
      <w:bodyDiv w:val="1"/>
      <w:marLeft w:val="0"/>
      <w:marRight w:val="0"/>
      <w:marTop w:val="0"/>
      <w:marBottom w:val="0"/>
      <w:divBdr>
        <w:top w:val="none" w:sz="0" w:space="0" w:color="auto"/>
        <w:left w:val="none" w:sz="0" w:space="0" w:color="auto"/>
        <w:bottom w:val="none" w:sz="0" w:space="0" w:color="auto"/>
        <w:right w:val="none" w:sz="0" w:space="0" w:color="auto"/>
      </w:divBdr>
    </w:div>
    <w:div w:id="1038241484">
      <w:bodyDiv w:val="1"/>
      <w:marLeft w:val="0"/>
      <w:marRight w:val="0"/>
      <w:marTop w:val="0"/>
      <w:marBottom w:val="0"/>
      <w:divBdr>
        <w:top w:val="none" w:sz="0" w:space="0" w:color="auto"/>
        <w:left w:val="none" w:sz="0" w:space="0" w:color="auto"/>
        <w:bottom w:val="none" w:sz="0" w:space="0" w:color="auto"/>
        <w:right w:val="none" w:sz="0" w:space="0" w:color="auto"/>
      </w:divBdr>
      <w:divsChild>
        <w:div w:id="1209144440">
          <w:marLeft w:val="0"/>
          <w:marRight w:val="0"/>
          <w:marTop w:val="0"/>
          <w:marBottom w:val="0"/>
          <w:divBdr>
            <w:top w:val="none" w:sz="0" w:space="0" w:color="auto"/>
            <w:left w:val="none" w:sz="0" w:space="0" w:color="auto"/>
            <w:bottom w:val="none" w:sz="0" w:space="0" w:color="auto"/>
            <w:right w:val="none" w:sz="0" w:space="0" w:color="auto"/>
          </w:divBdr>
          <w:divsChild>
            <w:div w:id="308173712">
              <w:marLeft w:val="0"/>
              <w:marRight w:val="0"/>
              <w:marTop w:val="0"/>
              <w:marBottom w:val="0"/>
              <w:divBdr>
                <w:top w:val="none" w:sz="0" w:space="0" w:color="auto"/>
                <w:left w:val="none" w:sz="0" w:space="0" w:color="auto"/>
                <w:bottom w:val="none" w:sz="0" w:space="0" w:color="auto"/>
                <w:right w:val="none" w:sz="0" w:space="0" w:color="auto"/>
              </w:divBdr>
              <w:divsChild>
                <w:div w:id="2072343450">
                  <w:marLeft w:val="0"/>
                  <w:marRight w:val="0"/>
                  <w:marTop w:val="0"/>
                  <w:marBottom w:val="0"/>
                  <w:divBdr>
                    <w:top w:val="none" w:sz="0" w:space="0" w:color="auto"/>
                    <w:left w:val="none" w:sz="0" w:space="0" w:color="auto"/>
                    <w:bottom w:val="none" w:sz="0" w:space="0" w:color="auto"/>
                    <w:right w:val="none" w:sz="0" w:space="0" w:color="auto"/>
                  </w:divBdr>
                  <w:divsChild>
                    <w:div w:id="462776400">
                      <w:marLeft w:val="0"/>
                      <w:marRight w:val="0"/>
                      <w:marTop w:val="0"/>
                      <w:marBottom w:val="0"/>
                      <w:divBdr>
                        <w:top w:val="none" w:sz="0" w:space="0" w:color="auto"/>
                        <w:left w:val="none" w:sz="0" w:space="0" w:color="auto"/>
                        <w:bottom w:val="none" w:sz="0" w:space="0" w:color="auto"/>
                        <w:right w:val="none" w:sz="0" w:space="0" w:color="auto"/>
                      </w:divBdr>
                      <w:divsChild>
                        <w:div w:id="662200261">
                          <w:marLeft w:val="0"/>
                          <w:marRight w:val="0"/>
                          <w:marTop w:val="0"/>
                          <w:marBottom w:val="0"/>
                          <w:divBdr>
                            <w:top w:val="none" w:sz="0" w:space="0" w:color="auto"/>
                            <w:left w:val="none" w:sz="0" w:space="0" w:color="auto"/>
                            <w:bottom w:val="none" w:sz="0" w:space="0" w:color="auto"/>
                            <w:right w:val="none" w:sz="0" w:space="0" w:color="auto"/>
                          </w:divBdr>
                          <w:divsChild>
                            <w:div w:id="1144349374">
                              <w:marLeft w:val="0"/>
                              <w:marRight w:val="0"/>
                              <w:marTop w:val="0"/>
                              <w:marBottom w:val="0"/>
                              <w:divBdr>
                                <w:top w:val="none" w:sz="0" w:space="0" w:color="auto"/>
                                <w:left w:val="none" w:sz="0" w:space="0" w:color="auto"/>
                                <w:bottom w:val="none" w:sz="0" w:space="0" w:color="auto"/>
                                <w:right w:val="none" w:sz="0" w:space="0" w:color="auto"/>
                              </w:divBdr>
                              <w:divsChild>
                                <w:div w:id="397021197">
                                  <w:marLeft w:val="0"/>
                                  <w:marRight w:val="0"/>
                                  <w:marTop w:val="0"/>
                                  <w:marBottom w:val="0"/>
                                  <w:divBdr>
                                    <w:top w:val="none" w:sz="0" w:space="0" w:color="auto"/>
                                    <w:left w:val="none" w:sz="0" w:space="0" w:color="auto"/>
                                    <w:bottom w:val="none" w:sz="0" w:space="0" w:color="auto"/>
                                    <w:right w:val="none" w:sz="0" w:space="0" w:color="auto"/>
                                  </w:divBdr>
                                  <w:divsChild>
                                    <w:div w:id="700784282">
                                      <w:marLeft w:val="0"/>
                                      <w:marRight w:val="0"/>
                                      <w:marTop w:val="0"/>
                                      <w:marBottom w:val="0"/>
                                      <w:divBdr>
                                        <w:top w:val="none" w:sz="0" w:space="0" w:color="auto"/>
                                        <w:left w:val="none" w:sz="0" w:space="0" w:color="auto"/>
                                        <w:bottom w:val="none" w:sz="0" w:space="0" w:color="auto"/>
                                        <w:right w:val="none" w:sz="0" w:space="0" w:color="auto"/>
                                      </w:divBdr>
                                      <w:divsChild>
                                        <w:div w:id="1891384782">
                                          <w:marLeft w:val="0"/>
                                          <w:marRight w:val="0"/>
                                          <w:marTop w:val="0"/>
                                          <w:marBottom w:val="0"/>
                                          <w:divBdr>
                                            <w:top w:val="none" w:sz="0" w:space="0" w:color="auto"/>
                                            <w:left w:val="none" w:sz="0" w:space="0" w:color="auto"/>
                                            <w:bottom w:val="none" w:sz="0" w:space="0" w:color="auto"/>
                                            <w:right w:val="none" w:sz="0" w:space="0" w:color="auto"/>
                                          </w:divBdr>
                                          <w:divsChild>
                                            <w:div w:id="807087023">
                                              <w:marLeft w:val="0"/>
                                              <w:marRight w:val="0"/>
                                              <w:marTop w:val="0"/>
                                              <w:marBottom w:val="0"/>
                                              <w:divBdr>
                                                <w:top w:val="none" w:sz="0" w:space="0" w:color="auto"/>
                                                <w:left w:val="none" w:sz="0" w:space="0" w:color="auto"/>
                                                <w:bottom w:val="none" w:sz="0" w:space="0" w:color="auto"/>
                                                <w:right w:val="none" w:sz="0" w:space="0" w:color="auto"/>
                                              </w:divBdr>
                                              <w:divsChild>
                                                <w:div w:id="6676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4866172">
      <w:bodyDiv w:val="1"/>
      <w:marLeft w:val="0"/>
      <w:marRight w:val="0"/>
      <w:marTop w:val="0"/>
      <w:marBottom w:val="0"/>
      <w:divBdr>
        <w:top w:val="none" w:sz="0" w:space="0" w:color="auto"/>
        <w:left w:val="none" w:sz="0" w:space="0" w:color="auto"/>
        <w:bottom w:val="none" w:sz="0" w:space="0" w:color="auto"/>
        <w:right w:val="none" w:sz="0" w:space="0" w:color="auto"/>
      </w:divBdr>
      <w:divsChild>
        <w:div w:id="93789207">
          <w:marLeft w:val="240"/>
          <w:marRight w:val="0"/>
          <w:marTop w:val="240"/>
          <w:marBottom w:val="240"/>
          <w:divBdr>
            <w:top w:val="none" w:sz="0" w:space="0" w:color="auto"/>
            <w:left w:val="none" w:sz="0" w:space="0" w:color="auto"/>
            <w:bottom w:val="none" w:sz="0" w:space="0" w:color="auto"/>
            <w:right w:val="none" w:sz="0" w:space="0" w:color="auto"/>
          </w:divBdr>
        </w:div>
      </w:divsChild>
    </w:div>
    <w:div w:id="1049382065">
      <w:bodyDiv w:val="1"/>
      <w:marLeft w:val="0"/>
      <w:marRight w:val="0"/>
      <w:marTop w:val="0"/>
      <w:marBottom w:val="0"/>
      <w:divBdr>
        <w:top w:val="none" w:sz="0" w:space="0" w:color="auto"/>
        <w:left w:val="none" w:sz="0" w:space="0" w:color="auto"/>
        <w:bottom w:val="none" w:sz="0" w:space="0" w:color="auto"/>
        <w:right w:val="none" w:sz="0" w:space="0" w:color="auto"/>
      </w:divBdr>
    </w:div>
    <w:div w:id="1072505498">
      <w:bodyDiv w:val="1"/>
      <w:marLeft w:val="0"/>
      <w:marRight w:val="0"/>
      <w:marTop w:val="0"/>
      <w:marBottom w:val="0"/>
      <w:divBdr>
        <w:top w:val="none" w:sz="0" w:space="0" w:color="auto"/>
        <w:left w:val="none" w:sz="0" w:space="0" w:color="auto"/>
        <w:bottom w:val="none" w:sz="0" w:space="0" w:color="auto"/>
        <w:right w:val="none" w:sz="0" w:space="0" w:color="auto"/>
      </w:divBdr>
      <w:divsChild>
        <w:div w:id="1759789619">
          <w:marLeft w:val="0"/>
          <w:marRight w:val="0"/>
          <w:marTop w:val="0"/>
          <w:marBottom w:val="0"/>
          <w:divBdr>
            <w:top w:val="none" w:sz="0" w:space="0" w:color="auto"/>
            <w:left w:val="none" w:sz="0" w:space="0" w:color="auto"/>
            <w:bottom w:val="none" w:sz="0" w:space="0" w:color="auto"/>
            <w:right w:val="none" w:sz="0" w:space="0" w:color="auto"/>
          </w:divBdr>
          <w:divsChild>
            <w:div w:id="486633332">
              <w:marLeft w:val="0"/>
              <w:marRight w:val="0"/>
              <w:marTop w:val="0"/>
              <w:marBottom w:val="0"/>
              <w:divBdr>
                <w:top w:val="none" w:sz="0" w:space="0" w:color="auto"/>
                <w:left w:val="none" w:sz="0" w:space="0" w:color="auto"/>
                <w:bottom w:val="none" w:sz="0" w:space="0" w:color="auto"/>
                <w:right w:val="none" w:sz="0" w:space="0" w:color="auto"/>
              </w:divBdr>
              <w:divsChild>
                <w:div w:id="1164858862">
                  <w:marLeft w:val="0"/>
                  <w:marRight w:val="0"/>
                  <w:marTop w:val="0"/>
                  <w:marBottom w:val="0"/>
                  <w:divBdr>
                    <w:top w:val="none" w:sz="0" w:space="0" w:color="auto"/>
                    <w:left w:val="none" w:sz="0" w:space="0" w:color="auto"/>
                    <w:bottom w:val="none" w:sz="0" w:space="0" w:color="auto"/>
                    <w:right w:val="none" w:sz="0" w:space="0" w:color="auto"/>
                  </w:divBdr>
                  <w:divsChild>
                    <w:div w:id="654259986">
                      <w:marLeft w:val="0"/>
                      <w:marRight w:val="0"/>
                      <w:marTop w:val="0"/>
                      <w:marBottom w:val="0"/>
                      <w:divBdr>
                        <w:top w:val="none" w:sz="0" w:space="0" w:color="auto"/>
                        <w:left w:val="none" w:sz="0" w:space="0" w:color="auto"/>
                        <w:bottom w:val="none" w:sz="0" w:space="0" w:color="auto"/>
                        <w:right w:val="none" w:sz="0" w:space="0" w:color="auto"/>
                      </w:divBdr>
                      <w:divsChild>
                        <w:div w:id="1244991914">
                          <w:marLeft w:val="0"/>
                          <w:marRight w:val="0"/>
                          <w:marTop w:val="0"/>
                          <w:marBottom w:val="0"/>
                          <w:divBdr>
                            <w:top w:val="none" w:sz="0" w:space="0" w:color="auto"/>
                            <w:left w:val="none" w:sz="0" w:space="0" w:color="auto"/>
                            <w:bottom w:val="none" w:sz="0" w:space="0" w:color="auto"/>
                            <w:right w:val="none" w:sz="0" w:space="0" w:color="auto"/>
                          </w:divBdr>
                          <w:divsChild>
                            <w:div w:id="410082899">
                              <w:marLeft w:val="0"/>
                              <w:marRight w:val="0"/>
                              <w:marTop w:val="0"/>
                              <w:marBottom w:val="0"/>
                              <w:divBdr>
                                <w:top w:val="none" w:sz="0" w:space="0" w:color="auto"/>
                                <w:left w:val="none" w:sz="0" w:space="0" w:color="auto"/>
                                <w:bottom w:val="none" w:sz="0" w:space="0" w:color="auto"/>
                                <w:right w:val="none" w:sz="0" w:space="0" w:color="auto"/>
                              </w:divBdr>
                              <w:divsChild>
                                <w:div w:id="1464276887">
                                  <w:marLeft w:val="0"/>
                                  <w:marRight w:val="0"/>
                                  <w:marTop w:val="0"/>
                                  <w:marBottom w:val="0"/>
                                  <w:divBdr>
                                    <w:top w:val="none" w:sz="0" w:space="0" w:color="auto"/>
                                    <w:left w:val="none" w:sz="0" w:space="0" w:color="auto"/>
                                    <w:bottom w:val="none" w:sz="0" w:space="0" w:color="auto"/>
                                    <w:right w:val="none" w:sz="0" w:space="0" w:color="auto"/>
                                  </w:divBdr>
                                  <w:divsChild>
                                    <w:div w:id="264047229">
                                      <w:marLeft w:val="0"/>
                                      <w:marRight w:val="0"/>
                                      <w:marTop w:val="0"/>
                                      <w:marBottom w:val="0"/>
                                      <w:divBdr>
                                        <w:top w:val="none" w:sz="0" w:space="0" w:color="auto"/>
                                        <w:left w:val="none" w:sz="0" w:space="0" w:color="auto"/>
                                        <w:bottom w:val="none" w:sz="0" w:space="0" w:color="auto"/>
                                        <w:right w:val="none" w:sz="0" w:space="0" w:color="auto"/>
                                      </w:divBdr>
                                      <w:divsChild>
                                        <w:div w:id="694698045">
                                          <w:marLeft w:val="0"/>
                                          <w:marRight w:val="0"/>
                                          <w:marTop w:val="0"/>
                                          <w:marBottom w:val="0"/>
                                          <w:divBdr>
                                            <w:top w:val="none" w:sz="0" w:space="0" w:color="auto"/>
                                            <w:left w:val="none" w:sz="0" w:space="0" w:color="auto"/>
                                            <w:bottom w:val="none" w:sz="0" w:space="0" w:color="auto"/>
                                            <w:right w:val="none" w:sz="0" w:space="0" w:color="auto"/>
                                          </w:divBdr>
                                          <w:divsChild>
                                            <w:div w:id="537666684">
                                              <w:marLeft w:val="0"/>
                                              <w:marRight w:val="0"/>
                                              <w:marTop w:val="0"/>
                                              <w:marBottom w:val="0"/>
                                              <w:divBdr>
                                                <w:top w:val="none" w:sz="0" w:space="0" w:color="auto"/>
                                                <w:left w:val="none" w:sz="0" w:space="0" w:color="auto"/>
                                                <w:bottom w:val="none" w:sz="0" w:space="0" w:color="auto"/>
                                                <w:right w:val="none" w:sz="0" w:space="0" w:color="auto"/>
                                              </w:divBdr>
                                              <w:divsChild>
                                                <w:div w:id="17505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963769">
      <w:bodyDiv w:val="1"/>
      <w:marLeft w:val="0"/>
      <w:marRight w:val="0"/>
      <w:marTop w:val="0"/>
      <w:marBottom w:val="0"/>
      <w:divBdr>
        <w:top w:val="none" w:sz="0" w:space="0" w:color="auto"/>
        <w:left w:val="none" w:sz="0" w:space="0" w:color="auto"/>
        <w:bottom w:val="none" w:sz="0" w:space="0" w:color="auto"/>
        <w:right w:val="none" w:sz="0" w:space="0" w:color="auto"/>
      </w:divBdr>
      <w:divsChild>
        <w:div w:id="478231091">
          <w:marLeft w:val="0"/>
          <w:marRight w:val="0"/>
          <w:marTop w:val="0"/>
          <w:marBottom w:val="0"/>
          <w:divBdr>
            <w:top w:val="none" w:sz="0" w:space="0" w:color="auto"/>
            <w:left w:val="none" w:sz="0" w:space="0" w:color="auto"/>
            <w:bottom w:val="none" w:sz="0" w:space="0" w:color="auto"/>
            <w:right w:val="none" w:sz="0" w:space="0" w:color="auto"/>
          </w:divBdr>
        </w:div>
      </w:divsChild>
    </w:div>
    <w:div w:id="1129084191">
      <w:bodyDiv w:val="1"/>
      <w:marLeft w:val="0"/>
      <w:marRight w:val="0"/>
      <w:marTop w:val="0"/>
      <w:marBottom w:val="0"/>
      <w:divBdr>
        <w:top w:val="none" w:sz="0" w:space="0" w:color="auto"/>
        <w:left w:val="none" w:sz="0" w:space="0" w:color="auto"/>
        <w:bottom w:val="none" w:sz="0" w:space="0" w:color="auto"/>
        <w:right w:val="none" w:sz="0" w:space="0" w:color="auto"/>
      </w:divBdr>
    </w:div>
    <w:div w:id="1143621090">
      <w:bodyDiv w:val="1"/>
      <w:marLeft w:val="0"/>
      <w:marRight w:val="0"/>
      <w:marTop w:val="0"/>
      <w:marBottom w:val="0"/>
      <w:divBdr>
        <w:top w:val="none" w:sz="0" w:space="0" w:color="auto"/>
        <w:left w:val="none" w:sz="0" w:space="0" w:color="auto"/>
        <w:bottom w:val="none" w:sz="0" w:space="0" w:color="auto"/>
        <w:right w:val="none" w:sz="0" w:space="0" w:color="auto"/>
      </w:divBdr>
      <w:divsChild>
        <w:div w:id="678778321">
          <w:marLeft w:val="240"/>
          <w:marRight w:val="0"/>
          <w:marTop w:val="240"/>
          <w:marBottom w:val="240"/>
          <w:divBdr>
            <w:top w:val="none" w:sz="0" w:space="0" w:color="auto"/>
            <w:left w:val="none" w:sz="0" w:space="0" w:color="auto"/>
            <w:bottom w:val="none" w:sz="0" w:space="0" w:color="auto"/>
            <w:right w:val="none" w:sz="0" w:space="0" w:color="auto"/>
          </w:divBdr>
        </w:div>
      </w:divsChild>
    </w:div>
    <w:div w:id="1161501817">
      <w:bodyDiv w:val="1"/>
      <w:marLeft w:val="0"/>
      <w:marRight w:val="0"/>
      <w:marTop w:val="0"/>
      <w:marBottom w:val="0"/>
      <w:divBdr>
        <w:top w:val="none" w:sz="0" w:space="0" w:color="auto"/>
        <w:left w:val="none" w:sz="0" w:space="0" w:color="auto"/>
        <w:bottom w:val="none" w:sz="0" w:space="0" w:color="auto"/>
        <w:right w:val="none" w:sz="0" w:space="0" w:color="auto"/>
      </w:divBdr>
      <w:divsChild>
        <w:div w:id="376201595">
          <w:marLeft w:val="0"/>
          <w:marRight w:val="0"/>
          <w:marTop w:val="0"/>
          <w:marBottom w:val="0"/>
          <w:divBdr>
            <w:top w:val="none" w:sz="0" w:space="0" w:color="auto"/>
            <w:left w:val="none" w:sz="0" w:space="0" w:color="auto"/>
            <w:bottom w:val="none" w:sz="0" w:space="0" w:color="auto"/>
            <w:right w:val="none" w:sz="0" w:space="0" w:color="auto"/>
          </w:divBdr>
          <w:divsChild>
            <w:div w:id="47580438">
              <w:marLeft w:val="0"/>
              <w:marRight w:val="0"/>
              <w:marTop w:val="0"/>
              <w:marBottom w:val="0"/>
              <w:divBdr>
                <w:top w:val="none" w:sz="0" w:space="0" w:color="auto"/>
                <w:left w:val="none" w:sz="0" w:space="0" w:color="auto"/>
                <w:bottom w:val="none" w:sz="0" w:space="0" w:color="auto"/>
                <w:right w:val="none" w:sz="0" w:space="0" w:color="auto"/>
              </w:divBdr>
              <w:divsChild>
                <w:div w:id="1491557025">
                  <w:marLeft w:val="0"/>
                  <w:marRight w:val="0"/>
                  <w:marTop w:val="0"/>
                  <w:marBottom w:val="0"/>
                  <w:divBdr>
                    <w:top w:val="none" w:sz="0" w:space="0" w:color="auto"/>
                    <w:left w:val="none" w:sz="0" w:space="0" w:color="auto"/>
                    <w:bottom w:val="none" w:sz="0" w:space="0" w:color="auto"/>
                    <w:right w:val="none" w:sz="0" w:space="0" w:color="auto"/>
                  </w:divBdr>
                  <w:divsChild>
                    <w:div w:id="1380862783">
                      <w:marLeft w:val="0"/>
                      <w:marRight w:val="0"/>
                      <w:marTop w:val="0"/>
                      <w:marBottom w:val="0"/>
                      <w:divBdr>
                        <w:top w:val="none" w:sz="0" w:space="0" w:color="auto"/>
                        <w:left w:val="none" w:sz="0" w:space="0" w:color="auto"/>
                        <w:bottom w:val="none" w:sz="0" w:space="0" w:color="auto"/>
                        <w:right w:val="none" w:sz="0" w:space="0" w:color="auto"/>
                      </w:divBdr>
                      <w:divsChild>
                        <w:div w:id="1399597508">
                          <w:marLeft w:val="0"/>
                          <w:marRight w:val="0"/>
                          <w:marTop w:val="0"/>
                          <w:marBottom w:val="0"/>
                          <w:divBdr>
                            <w:top w:val="none" w:sz="0" w:space="0" w:color="auto"/>
                            <w:left w:val="none" w:sz="0" w:space="0" w:color="auto"/>
                            <w:bottom w:val="none" w:sz="0" w:space="0" w:color="auto"/>
                            <w:right w:val="none" w:sz="0" w:space="0" w:color="auto"/>
                          </w:divBdr>
                          <w:divsChild>
                            <w:div w:id="718281575">
                              <w:marLeft w:val="0"/>
                              <w:marRight w:val="0"/>
                              <w:marTop w:val="0"/>
                              <w:marBottom w:val="0"/>
                              <w:divBdr>
                                <w:top w:val="none" w:sz="0" w:space="0" w:color="auto"/>
                                <w:left w:val="none" w:sz="0" w:space="0" w:color="auto"/>
                                <w:bottom w:val="none" w:sz="0" w:space="0" w:color="auto"/>
                                <w:right w:val="none" w:sz="0" w:space="0" w:color="auto"/>
                              </w:divBdr>
                              <w:divsChild>
                                <w:div w:id="695351284">
                                  <w:marLeft w:val="0"/>
                                  <w:marRight w:val="0"/>
                                  <w:marTop w:val="0"/>
                                  <w:marBottom w:val="0"/>
                                  <w:divBdr>
                                    <w:top w:val="none" w:sz="0" w:space="0" w:color="auto"/>
                                    <w:left w:val="none" w:sz="0" w:space="0" w:color="auto"/>
                                    <w:bottom w:val="none" w:sz="0" w:space="0" w:color="auto"/>
                                    <w:right w:val="none" w:sz="0" w:space="0" w:color="auto"/>
                                  </w:divBdr>
                                  <w:divsChild>
                                    <w:div w:id="1778983232">
                                      <w:marLeft w:val="0"/>
                                      <w:marRight w:val="0"/>
                                      <w:marTop w:val="0"/>
                                      <w:marBottom w:val="0"/>
                                      <w:divBdr>
                                        <w:top w:val="none" w:sz="0" w:space="0" w:color="auto"/>
                                        <w:left w:val="none" w:sz="0" w:space="0" w:color="auto"/>
                                        <w:bottom w:val="none" w:sz="0" w:space="0" w:color="auto"/>
                                        <w:right w:val="none" w:sz="0" w:space="0" w:color="auto"/>
                                      </w:divBdr>
                                      <w:divsChild>
                                        <w:div w:id="1754277770">
                                          <w:marLeft w:val="0"/>
                                          <w:marRight w:val="0"/>
                                          <w:marTop w:val="0"/>
                                          <w:marBottom w:val="0"/>
                                          <w:divBdr>
                                            <w:top w:val="none" w:sz="0" w:space="0" w:color="auto"/>
                                            <w:left w:val="none" w:sz="0" w:space="0" w:color="auto"/>
                                            <w:bottom w:val="none" w:sz="0" w:space="0" w:color="auto"/>
                                            <w:right w:val="none" w:sz="0" w:space="0" w:color="auto"/>
                                          </w:divBdr>
                                          <w:divsChild>
                                            <w:div w:id="80882964">
                                              <w:marLeft w:val="0"/>
                                              <w:marRight w:val="0"/>
                                              <w:marTop w:val="0"/>
                                              <w:marBottom w:val="0"/>
                                              <w:divBdr>
                                                <w:top w:val="none" w:sz="0" w:space="0" w:color="auto"/>
                                                <w:left w:val="none" w:sz="0" w:space="0" w:color="auto"/>
                                                <w:bottom w:val="none" w:sz="0" w:space="0" w:color="auto"/>
                                                <w:right w:val="none" w:sz="0" w:space="0" w:color="auto"/>
                                              </w:divBdr>
                                              <w:divsChild>
                                                <w:div w:id="1899393749">
                                                  <w:marLeft w:val="0"/>
                                                  <w:marRight w:val="0"/>
                                                  <w:marTop w:val="0"/>
                                                  <w:marBottom w:val="0"/>
                                                  <w:divBdr>
                                                    <w:top w:val="none" w:sz="0" w:space="0" w:color="auto"/>
                                                    <w:left w:val="none" w:sz="0" w:space="0" w:color="auto"/>
                                                    <w:bottom w:val="none" w:sz="0" w:space="0" w:color="auto"/>
                                                    <w:right w:val="none" w:sz="0" w:space="0" w:color="auto"/>
                                                  </w:divBdr>
                                                  <w:divsChild>
                                                    <w:div w:id="16979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8518402">
      <w:bodyDiv w:val="1"/>
      <w:marLeft w:val="0"/>
      <w:marRight w:val="0"/>
      <w:marTop w:val="0"/>
      <w:marBottom w:val="0"/>
      <w:divBdr>
        <w:top w:val="none" w:sz="0" w:space="0" w:color="auto"/>
        <w:left w:val="none" w:sz="0" w:space="0" w:color="auto"/>
        <w:bottom w:val="none" w:sz="0" w:space="0" w:color="auto"/>
        <w:right w:val="none" w:sz="0" w:space="0" w:color="auto"/>
      </w:divBdr>
      <w:divsChild>
        <w:div w:id="1120993468">
          <w:marLeft w:val="0"/>
          <w:marRight w:val="0"/>
          <w:marTop w:val="0"/>
          <w:marBottom w:val="0"/>
          <w:divBdr>
            <w:top w:val="none" w:sz="0" w:space="0" w:color="auto"/>
            <w:left w:val="none" w:sz="0" w:space="0" w:color="auto"/>
            <w:bottom w:val="none" w:sz="0" w:space="0" w:color="auto"/>
            <w:right w:val="none" w:sz="0" w:space="0" w:color="auto"/>
          </w:divBdr>
          <w:divsChild>
            <w:div w:id="1893272855">
              <w:marLeft w:val="240"/>
              <w:marRight w:val="0"/>
              <w:marTop w:val="240"/>
              <w:marBottom w:val="240"/>
              <w:divBdr>
                <w:top w:val="none" w:sz="0" w:space="0" w:color="auto"/>
                <w:left w:val="none" w:sz="0" w:space="0" w:color="auto"/>
                <w:bottom w:val="none" w:sz="0" w:space="0" w:color="auto"/>
                <w:right w:val="none" w:sz="0" w:space="0" w:color="auto"/>
              </w:divBdr>
            </w:div>
            <w:div w:id="6557630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172720293">
      <w:bodyDiv w:val="1"/>
      <w:marLeft w:val="0"/>
      <w:marRight w:val="0"/>
      <w:marTop w:val="0"/>
      <w:marBottom w:val="0"/>
      <w:divBdr>
        <w:top w:val="none" w:sz="0" w:space="0" w:color="auto"/>
        <w:left w:val="none" w:sz="0" w:space="0" w:color="auto"/>
        <w:bottom w:val="none" w:sz="0" w:space="0" w:color="auto"/>
        <w:right w:val="none" w:sz="0" w:space="0" w:color="auto"/>
      </w:divBdr>
      <w:divsChild>
        <w:div w:id="1203129454">
          <w:marLeft w:val="0"/>
          <w:marRight w:val="0"/>
          <w:marTop w:val="0"/>
          <w:marBottom w:val="0"/>
          <w:divBdr>
            <w:top w:val="none" w:sz="0" w:space="0" w:color="auto"/>
            <w:left w:val="none" w:sz="0" w:space="0" w:color="auto"/>
            <w:bottom w:val="none" w:sz="0" w:space="0" w:color="auto"/>
            <w:right w:val="none" w:sz="0" w:space="0" w:color="auto"/>
          </w:divBdr>
          <w:divsChild>
            <w:div w:id="184950381">
              <w:marLeft w:val="0"/>
              <w:marRight w:val="0"/>
              <w:marTop w:val="0"/>
              <w:marBottom w:val="0"/>
              <w:divBdr>
                <w:top w:val="none" w:sz="0" w:space="0" w:color="auto"/>
                <w:left w:val="none" w:sz="0" w:space="0" w:color="auto"/>
                <w:bottom w:val="none" w:sz="0" w:space="0" w:color="auto"/>
                <w:right w:val="none" w:sz="0" w:space="0" w:color="auto"/>
              </w:divBdr>
              <w:divsChild>
                <w:div w:id="381366893">
                  <w:marLeft w:val="0"/>
                  <w:marRight w:val="0"/>
                  <w:marTop w:val="0"/>
                  <w:marBottom w:val="0"/>
                  <w:divBdr>
                    <w:top w:val="none" w:sz="0" w:space="0" w:color="auto"/>
                    <w:left w:val="none" w:sz="0" w:space="0" w:color="auto"/>
                    <w:bottom w:val="none" w:sz="0" w:space="0" w:color="auto"/>
                    <w:right w:val="none" w:sz="0" w:space="0" w:color="auto"/>
                  </w:divBdr>
                  <w:divsChild>
                    <w:div w:id="1716272743">
                      <w:marLeft w:val="0"/>
                      <w:marRight w:val="0"/>
                      <w:marTop w:val="0"/>
                      <w:marBottom w:val="0"/>
                      <w:divBdr>
                        <w:top w:val="none" w:sz="0" w:space="0" w:color="auto"/>
                        <w:left w:val="none" w:sz="0" w:space="0" w:color="auto"/>
                        <w:bottom w:val="none" w:sz="0" w:space="0" w:color="auto"/>
                        <w:right w:val="none" w:sz="0" w:space="0" w:color="auto"/>
                      </w:divBdr>
                      <w:divsChild>
                        <w:div w:id="1243249929">
                          <w:marLeft w:val="0"/>
                          <w:marRight w:val="0"/>
                          <w:marTop w:val="0"/>
                          <w:marBottom w:val="0"/>
                          <w:divBdr>
                            <w:top w:val="none" w:sz="0" w:space="0" w:color="auto"/>
                            <w:left w:val="none" w:sz="0" w:space="0" w:color="auto"/>
                            <w:bottom w:val="none" w:sz="0" w:space="0" w:color="auto"/>
                            <w:right w:val="none" w:sz="0" w:space="0" w:color="auto"/>
                          </w:divBdr>
                          <w:divsChild>
                            <w:div w:id="1040857861">
                              <w:marLeft w:val="0"/>
                              <w:marRight w:val="0"/>
                              <w:marTop w:val="0"/>
                              <w:marBottom w:val="0"/>
                              <w:divBdr>
                                <w:top w:val="none" w:sz="0" w:space="0" w:color="auto"/>
                                <w:left w:val="none" w:sz="0" w:space="0" w:color="auto"/>
                                <w:bottom w:val="none" w:sz="0" w:space="0" w:color="auto"/>
                                <w:right w:val="none" w:sz="0" w:space="0" w:color="auto"/>
                              </w:divBdr>
                              <w:divsChild>
                                <w:div w:id="1248808727">
                                  <w:marLeft w:val="0"/>
                                  <w:marRight w:val="0"/>
                                  <w:marTop w:val="0"/>
                                  <w:marBottom w:val="0"/>
                                  <w:divBdr>
                                    <w:top w:val="none" w:sz="0" w:space="0" w:color="auto"/>
                                    <w:left w:val="none" w:sz="0" w:space="0" w:color="auto"/>
                                    <w:bottom w:val="none" w:sz="0" w:space="0" w:color="auto"/>
                                    <w:right w:val="none" w:sz="0" w:space="0" w:color="auto"/>
                                  </w:divBdr>
                                  <w:divsChild>
                                    <w:div w:id="1297490801">
                                      <w:marLeft w:val="0"/>
                                      <w:marRight w:val="0"/>
                                      <w:marTop w:val="0"/>
                                      <w:marBottom w:val="0"/>
                                      <w:divBdr>
                                        <w:top w:val="none" w:sz="0" w:space="0" w:color="auto"/>
                                        <w:left w:val="none" w:sz="0" w:space="0" w:color="auto"/>
                                        <w:bottom w:val="none" w:sz="0" w:space="0" w:color="auto"/>
                                        <w:right w:val="none" w:sz="0" w:space="0" w:color="auto"/>
                                      </w:divBdr>
                                      <w:divsChild>
                                        <w:div w:id="1257715204">
                                          <w:marLeft w:val="0"/>
                                          <w:marRight w:val="0"/>
                                          <w:marTop w:val="0"/>
                                          <w:marBottom w:val="0"/>
                                          <w:divBdr>
                                            <w:top w:val="none" w:sz="0" w:space="0" w:color="auto"/>
                                            <w:left w:val="none" w:sz="0" w:space="0" w:color="auto"/>
                                            <w:bottom w:val="none" w:sz="0" w:space="0" w:color="auto"/>
                                            <w:right w:val="none" w:sz="0" w:space="0" w:color="auto"/>
                                          </w:divBdr>
                                          <w:divsChild>
                                            <w:div w:id="1787625794">
                                              <w:marLeft w:val="0"/>
                                              <w:marRight w:val="0"/>
                                              <w:marTop w:val="0"/>
                                              <w:marBottom w:val="0"/>
                                              <w:divBdr>
                                                <w:top w:val="none" w:sz="0" w:space="0" w:color="auto"/>
                                                <w:left w:val="none" w:sz="0" w:space="0" w:color="auto"/>
                                                <w:bottom w:val="none" w:sz="0" w:space="0" w:color="auto"/>
                                                <w:right w:val="none" w:sz="0" w:space="0" w:color="auto"/>
                                              </w:divBdr>
                                              <w:divsChild>
                                                <w:div w:id="2014918693">
                                                  <w:marLeft w:val="0"/>
                                                  <w:marRight w:val="0"/>
                                                  <w:marTop w:val="0"/>
                                                  <w:marBottom w:val="0"/>
                                                  <w:divBdr>
                                                    <w:top w:val="none" w:sz="0" w:space="0" w:color="auto"/>
                                                    <w:left w:val="none" w:sz="0" w:space="0" w:color="auto"/>
                                                    <w:bottom w:val="none" w:sz="0" w:space="0" w:color="auto"/>
                                                    <w:right w:val="none" w:sz="0" w:space="0" w:color="auto"/>
                                                  </w:divBdr>
                                                  <w:divsChild>
                                                    <w:div w:id="1959674278">
                                                      <w:marLeft w:val="0"/>
                                                      <w:marRight w:val="0"/>
                                                      <w:marTop w:val="0"/>
                                                      <w:marBottom w:val="0"/>
                                                      <w:divBdr>
                                                        <w:top w:val="none" w:sz="0" w:space="0" w:color="auto"/>
                                                        <w:left w:val="none" w:sz="0" w:space="0" w:color="auto"/>
                                                        <w:bottom w:val="none" w:sz="0" w:space="0" w:color="auto"/>
                                                        <w:right w:val="none" w:sz="0" w:space="0" w:color="auto"/>
                                                      </w:divBdr>
                                                    </w:div>
                                                    <w:div w:id="19624040">
                                                      <w:marLeft w:val="0"/>
                                                      <w:marRight w:val="0"/>
                                                      <w:marTop w:val="0"/>
                                                      <w:marBottom w:val="0"/>
                                                      <w:divBdr>
                                                        <w:top w:val="none" w:sz="0" w:space="0" w:color="auto"/>
                                                        <w:left w:val="none" w:sz="0" w:space="0" w:color="auto"/>
                                                        <w:bottom w:val="none" w:sz="0" w:space="0" w:color="auto"/>
                                                        <w:right w:val="none" w:sz="0" w:space="0" w:color="auto"/>
                                                      </w:divBdr>
                                                      <w:divsChild>
                                                        <w:div w:id="3352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7765814">
      <w:bodyDiv w:val="1"/>
      <w:marLeft w:val="0"/>
      <w:marRight w:val="0"/>
      <w:marTop w:val="0"/>
      <w:marBottom w:val="0"/>
      <w:divBdr>
        <w:top w:val="none" w:sz="0" w:space="0" w:color="auto"/>
        <w:left w:val="none" w:sz="0" w:space="0" w:color="auto"/>
        <w:bottom w:val="none" w:sz="0" w:space="0" w:color="auto"/>
        <w:right w:val="none" w:sz="0" w:space="0" w:color="auto"/>
      </w:divBdr>
      <w:divsChild>
        <w:div w:id="187262084">
          <w:marLeft w:val="0"/>
          <w:marRight w:val="0"/>
          <w:marTop w:val="0"/>
          <w:marBottom w:val="0"/>
          <w:divBdr>
            <w:top w:val="none" w:sz="0" w:space="0" w:color="auto"/>
            <w:left w:val="none" w:sz="0" w:space="0" w:color="auto"/>
            <w:bottom w:val="none" w:sz="0" w:space="0" w:color="auto"/>
            <w:right w:val="none" w:sz="0" w:space="0" w:color="auto"/>
          </w:divBdr>
          <w:divsChild>
            <w:div w:id="199706259">
              <w:marLeft w:val="0"/>
              <w:marRight w:val="0"/>
              <w:marTop w:val="0"/>
              <w:marBottom w:val="0"/>
              <w:divBdr>
                <w:top w:val="none" w:sz="0" w:space="0" w:color="auto"/>
                <w:left w:val="none" w:sz="0" w:space="0" w:color="auto"/>
                <w:bottom w:val="none" w:sz="0" w:space="0" w:color="auto"/>
                <w:right w:val="none" w:sz="0" w:space="0" w:color="auto"/>
              </w:divBdr>
              <w:divsChild>
                <w:div w:id="2090535967">
                  <w:marLeft w:val="0"/>
                  <w:marRight w:val="0"/>
                  <w:marTop w:val="0"/>
                  <w:marBottom w:val="0"/>
                  <w:divBdr>
                    <w:top w:val="none" w:sz="0" w:space="0" w:color="auto"/>
                    <w:left w:val="none" w:sz="0" w:space="0" w:color="auto"/>
                    <w:bottom w:val="none" w:sz="0" w:space="0" w:color="auto"/>
                    <w:right w:val="none" w:sz="0" w:space="0" w:color="auto"/>
                  </w:divBdr>
                  <w:divsChild>
                    <w:div w:id="610934519">
                      <w:marLeft w:val="0"/>
                      <w:marRight w:val="0"/>
                      <w:marTop w:val="0"/>
                      <w:marBottom w:val="0"/>
                      <w:divBdr>
                        <w:top w:val="none" w:sz="0" w:space="0" w:color="auto"/>
                        <w:left w:val="none" w:sz="0" w:space="0" w:color="auto"/>
                        <w:bottom w:val="none" w:sz="0" w:space="0" w:color="auto"/>
                        <w:right w:val="none" w:sz="0" w:space="0" w:color="auto"/>
                      </w:divBdr>
                      <w:divsChild>
                        <w:div w:id="703285254">
                          <w:marLeft w:val="0"/>
                          <w:marRight w:val="0"/>
                          <w:marTop w:val="0"/>
                          <w:marBottom w:val="0"/>
                          <w:divBdr>
                            <w:top w:val="none" w:sz="0" w:space="0" w:color="auto"/>
                            <w:left w:val="none" w:sz="0" w:space="0" w:color="auto"/>
                            <w:bottom w:val="none" w:sz="0" w:space="0" w:color="auto"/>
                            <w:right w:val="none" w:sz="0" w:space="0" w:color="auto"/>
                          </w:divBdr>
                          <w:divsChild>
                            <w:div w:id="507330659">
                              <w:marLeft w:val="0"/>
                              <w:marRight w:val="0"/>
                              <w:marTop w:val="0"/>
                              <w:marBottom w:val="0"/>
                              <w:divBdr>
                                <w:top w:val="none" w:sz="0" w:space="0" w:color="auto"/>
                                <w:left w:val="none" w:sz="0" w:space="0" w:color="auto"/>
                                <w:bottom w:val="none" w:sz="0" w:space="0" w:color="auto"/>
                                <w:right w:val="none" w:sz="0" w:space="0" w:color="auto"/>
                              </w:divBdr>
                              <w:divsChild>
                                <w:div w:id="40599288">
                                  <w:marLeft w:val="0"/>
                                  <w:marRight w:val="0"/>
                                  <w:marTop w:val="0"/>
                                  <w:marBottom w:val="0"/>
                                  <w:divBdr>
                                    <w:top w:val="none" w:sz="0" w:space="0" w:color="auto"/>
                                    <w:left w:val="none" w:sz="0" w:space="0" w:color="auto"/>
                                    <w:bottom w:val="none" w:sz="0" w:space="0" w:color="auto"/>
                                    <w:right w:val="none" w:sz="0" w:space="0" w:color="auto"/>
                                  </w:divBdr>
                                  <w:divsChild>
                                    <w:div w:id="1014965760">
                                      <w:marLeft w:val="0"/>
                                      <w:marRight w:val="0"/>
                                      <w:marTop w:val="0"/>
                                      <w:marBottom w:val="0"/>
                                      <w:divBdr>
                                        <w:top w:val="none" w:sz="0" w:space="0" w:color="auto"/>
                                        <w:left w:val="none" w:sz="0" w:space="0" w:color="auto"/>
                                        <w:bottom w:val="none" w:sz="0" w:space="0" w:color="auto"/>
                                        <w:right w:val="none" w:sz="0" w:space="0" w:color="auto"/>
                                      </w:divBdr>
                                      <w:divsChild>
                                        <w:div w:id="1670282387">
                                          <w:marLeft w:val="0"/>
                                          <w:marRight w:val="0"/>
                                          <w:marTop w:val="0"/>
                                          <w:marBottom w:val="0"/>
                                          <w:divBdr>
                                            <w:top w:val="none" w:sz="0" w:space="0" w:color="auto"/>
                                            <w:left w:val="none" w:sz="0" w:space="0" w:color="auto"/>
                                            <w:bottom w:val="none" w:sz="0" w:space="0" w:color="auto"/>
                                            <w:right w:val="none" w:sz="0" w:space="0" w:color="auto"/>
                                          </w:divBdr>
                                          <w:divsChild>
                                            <w:div w:id="832792219">
                                              <w:marLeft w:val="0"/>
                                              <w:marRight w:val="0"/>
                                              <w:marTop w:val="0"/>
                                              <w:marBottom w:val="0"/>
                                              <w:divBdr>
                                                <w:top w:val="none" w:sz="0" w:space="0" w:color="auto"/>
                                                <w:left w:val="none" w:sz="0" w:space="0" w:color="auto"/>
                                                <w:bottom w:val="none" w:sz="0" w:space="0" w:color="auto"/>
                                                <w:right w:val="none" w:sz="0" w:space="0" w:color="auto"/>
                                              </w:divBdr>
                                              <w:divsChild>
                                                <w:div w:id="981302652">
                                                  <w:marLeft w:val="0"/>
                                                  <w:marRight w:val="0"/>
                                                  <w:marTop w:val="0"/>
                                                  <w:marBottom w:val="0"/>
                                                  <w:divBdr>
                                                    <w:top w:val="none" w:sz="0" w:space="0" w:color="auto"/>
                                                    <w:left w:val="none" w:sz="0" w:space="0" w:color="auto"/>
                                                    <w:bottom w:val="none" w:sz="0" w:space="0" w:color="auto"/>
                                                    <w:right w:val="none" w:sz="0" w:space="0" w:color="auto"/>
                                                  </w:divBdr>
                                                  <w:divsChild>
                                                    <w:div w:id="800150860">
                                                      <w:marLeft w:val="0"/>
                                                      <w:marRight w:val="0"/>
                                                      <w:marTop w:val="0"/>
                                                      <w:marBottom w:val="0"/>
                                                      <w:divBdr>
                                                        <w:top w:val="none" w:sz="0" w:space="0" w:color="auto"/>
                                                        <w:left w:val="none" w:sz="0" w:space="0" w:color="auto"/>
                                                        <w:bottom w:val="none" w:sz="0" w:space="0" w:color="auto"/>
                                                        <w:right w:val="none" w:sz="0" w:space="0" w:color="auto"/>
                                                      </w:divBdr>
                                                    </w:div>
                                                    <w:div w:id="17188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938916">
      <w:bodyDiv w:val="1"/>
      <w:marLeft w:val="0"/>
      <w:marRight w:val="0"/>
      <w:marTop w:val="0"/>
      <w:marBottom w:val="0"/>
      <w:divBdr>
        <w:top w:val="none" w:sz="0" w:space="0" w:color="auto"/>
        <w:left w:val="none" w:sz="0" w:space="0" w:color="auto"/>
        <w:bottom w:val="none" w:sz="0" w:space="0" w:color="auto"/>
        <w:right w:val="none" w:sz="0" w:space="0" w:color="auto"/>
      </w:divBdr>
      <w:divsChild>
        <w:div w:id="1333413334">
          <w:marLeft w:val="0"/>
          <w:marRight w:val="0"/>
          <w:marTop w:val="0"/>
          <w:marBottom w:val="0"/>
          <w:divBdr>
            <w:top w:val="none" w:sz="0" w:space="0" w:color="auto"/>
            <w:left w:val="none" w:sz="0" w:space="0" w:color="auto"/>
            <w:bottom w:val="none" w:sz="0" w:space="0" w:color="auto"/>
            <w:right w:val="none" w:sz="0" w:space="0" w:color="auto"/>
          </w:divBdr>
          <w:divsChild>
            <w:div w:id="480122503">
              <w:marLeft w:val="0"/>
              <w:marRight w:val="0"/>
              <w:marTop w:val="0"/>
              <w:marBottom w:val="0"/>
              <w:divBdr>
                <w:top w:val="none" w:sz="0" w:space="0" w:color="auto"/>
                <w:left w:val="none" w:sz="0" w:space="0" w:color="auto"/>
                <w:bottom w:val="none" w:sz="0" w:space="0" w:color="auto"/>
                <w:right w:val="none" w:sz="0" w:space="0" w:color="auto"/>
              </w:divBdr>
              <w:divsChild>
                <w:div w:id="1736315783">
                  <w:marLeft w:val="0"/>
                  <w:marRight w:val="0"/>
                  <w:marTop w:val="0"/>
                  <w:marBottom w:val="0"/>
                  <w:divBdr>
                    <w:top w:val="none" w:sz="0" w:space="0" w:color="auto"/>
                    <w:left w:val="none" w:sz="0" w:space="0" w:color="auto"/>
                    <w:bottom w:val="none" w:sz="0" w:space="0" w:color="auto"/>
                    <w:right w:val="none" w:sz="0" w:space="0" w:color="auto"/>
                  </w:divBdr>
                  <w:divsChild>
                    <w:div w:id="583564680">
                      <w:marLeft w:val="0"/>
                      <w:marRight w:val="0"/>
                      <w:marTop w:val="0"/>
                      <w:marBottom w:val="0"/>
                      <w:divBdr>
                        <w:top w:val="none" w:sz="0" w:space="0" w:color="auto"/>
                        <w:left w:val="none" w:sz="0" w:space="0" w:color="auto"/>
                        <w:bottom w:val="none" w:sz="0" w:space="0" w:color="auto"/>
                        <w:right w:val="none" w:sz="0" w:space="0" w:color="auto"/>
                      </w:divBdr>
                      <w:divsChild>
                        <w:div w:id="1628660620">
                          <w:marLeft w:val="0"/>
                          <w:marRight w:val="0"/>
                          <w:marTop w:val="0"/>
                          <w:marBottom w:val="0"/>
                          <w:divBdr>
                            <w:top w:val="none" w:sz="0" w:space="0" w:color="auto"/>
                            <w:left w:val="none" w:sz="0" w:space="0" w:color="auto"/>
                            <w:bottom w:val="none" w:sz="0" w:space="0" w:color="auto"/>
                            <w:right w:val="none" w:sz="0" w:space="0" w:color="auto"/>
                          </w:divBdr>
                          <w:divsChild>
                            <w:div w:id="380329773">
                              <w:marLeft w:val="0"/>
                              <w:marRight w:val="0"/>
                              <w:marTop w:val="0"/>
                              <w:marBottom w:val="0"/>
                              <w:divBdr>
                                <w:top w:val="none" w:sz="0" w:space="0" w:color="auto"/>
                                <w:left w:val="none" w:sz="0" w:space="0" w:color="auto"/>
                                <w:bottom w:val="none" w:sz="0" w:space="0" w:color="auto"/>
                                <w:right w:val="none" w:sz="0" w:space="0" w:color="auto"/>
                              </w:divBdr>
                              <w:divsChild>
                                <w:div w:id="787817688">
                                  <w:marLeft w:val="0"/>
                                  <w:marRight w:val="0"/>
                                  <w:marTop w:val="0"/>
                                  <w:marBottom w:val="0"/>
                                  <w:divBdr>
                                    <w:top w:val="none" w:sz="0" w:space="0" w:color="auto"/>
                                    <w:left w:val="none" w:sz="0" w:space="0" w:color="auto"/>
                                    <w:bottom w:val="none" w:sz="0" w:space="0" w:color="auto"/>
                                    <w:right w:val="none" w:sz="0" w:space="0" w:color="auto"/>
                                  </w:divBdr>
                                  <w:divsChild>
                                    <w:div w:id="53243856">
                                      <w:marLeft w:val="0"/>
                                      <w:marRight w:val="0"/>
                                      <w:marTop w:val="0"/>
                                      <w:marBottom w:val="0"/>
                                      <w:divBdr>
                                        <w:top w:val="none" w:sz="0" w:space="0" w:color="auto"/>
                                        <w:left w:val="none" w:sz="0" w:space="0" w:color="auto"/>
                                        <w:bottom w:val="none" w:sz="0" w:space="0" w:color="auto"/>
                                        <w:right w:val="none" w:sz="0" w:space="0" w:color="auto"/>
                                      </w:divBdr>
                                      <w:divsChild>
                                        <w:div w:id="270406861">
                                          <w:marLeft w:val="0"/>
                                          <w:marRight w:val="0"/>
                                          <w:marTop w:val="0"/>
                                          <w:marBottom w:val="0"/>
                                          <w:divBdr>
                                            <w:top w:val="none" w:sz="0" w:space="0" w:color="auto"/>
                                            <w:left w:val="none" w:sz="0" w:space="0" w:color="auto"/>
                                            <w:bottom w:val="none" w:sz="0" w:space="0" w:color="auto"/>
                                            <w:right w:val="none" w:sz="0" w:space="0" w:color="auto"/>
                                          </w:divBdr>
                                          <w:divsChild>
                                            <w:div w:id="2087458848">
                                              <w:marLeft w:val="0"/>
                                              <w:marRight w:val="0"/>
                                              <w:marTop w:val="0"/>
                                              <w:marBottom w:val="0"/>
                                              <w:divBdr>
                                                <w:top w:val="none" w:sz="0" w:space="0" w:color="auto"/>
                                                <w:left w:val="none" w:sz="0" w:space="0" w:color="auto"/>
                                                <w:bottom w:val="none" w:sz="0" w:space="0" w:color="auto"/>
                                                <w:right w:val="none" w:sz="0" w:space="0" w:color="auto"/>
                                              </w:divBdr>
                                              <w:divsChild>
                                                <w:div w:id="1559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44641">
      <w:bodyDiv w:val="1"/>
      <w:marLeft w:val="0"/>
      <w:marRight w:val="0"/>
      <w:marTop w:val="0"/>
      <w:marBottom w:val="0"/>
      <w:divBdr>
        <w:top w:val="none" w:sz="0" w:space="0" w:color="auto"/>
        <w:left w:val="none" w:sz="0" w:space="0" w:color="auto"/>
        <w:bottom w:val="none" w:sz="0" w:space="0" w:color="auto"/>
        <w:right w:val="none" w:sz="0" w:space="0" w:color="auto"/>
      </w:divBdr>
      <w:divsChild>
        <w:div w:id="1028142763">
          <w:marLeft w:val="0"/>
          <w:marRight w:val="0"/>
          <w:marTop w:val="0"/>
          <w:marBottom w:val="0"/>
          <w:divBdr>
            <w:top w:val="none" w:sz="0" w:space="0" w:color="auto"/>
            <w:left w:val="none" w:sz="0" w:space="0" w:color="auto"/>
            <w:bottom w:val="none" w:sz="0" w:space="0" w:color="auto"/>
            <w:right w:val="none" w:sz="0" w:space="0" w:color="auto"/>
          </w:divBdr>
          <w:divsChild>
            <w:div w:id="171142904">
              <w:marLeft w:val="0"/>
              <w:marRight w:val="0"/>
              <w:marTop w:val="0"/>
              <w:marBottom w:val="0"/>
              <w:divBdr>
                <w:top w:val="none" w:sz="0" w:space="0" w:color="auto"/>
                <w:left w:val="none" w:sz="0" w:space="0" w:color="auto"/>
                <w:bottom w:val="none" w:sz="0" w:space="0" w:color="auto"/>
                <w:right w:val="none" w:sz="0" w:space="0" w:color="auto"/>
              </w:divBdr>
              <w:divsChild>
                <w:div w:id="344140249">
                  <w:marLeft w:val="0"/>
                  <w:marRight w:val="0"/>
                  <w:marTop w:val="0"/>
                  <w:marBottom w:val="0"/>
                  <w:divBdr>
                    <w:top w:val="none" w:sz="0" w:space="0" w:color="auto"/>
                    <w:left w:val="none" w:sz="0" w:space="0" w:color="auto"/>
                    <w:bottom w:val="none" w:sz="0" w:space="0" w:color="auto"/>
                    <w:right w:val="none" w:sz="0" w:space="0" w:color="auto"/>
                  </w:divBdr>
                  <w:divsChild>
                    <w:div w:id="595408970">
                      <w:marLeft w:val="0"/>
                      <w:marRight w:val="0"/>
                      <w:marTop w:val="0"/>
                      <w:marBottom w:val="0"/>
                      <w:divBdr>
                        <w:top w:val="none" w:sz="0" w:space="0" w:color="auto"/>
                        <w:left w:val="none" w:sz="0" w:space="0" w:color="auto"/>
                        <w:bottom w:val="none" w:sz="0" w:space="0" w:color="auto"/>
                        <w:right w:val="none" w:sz="0" w:space="0" w:color="auto"/>
                      </w:divBdr>
                      <w:divsChild>
                        <w:div w:id="1323120341">
                          <w:marLeft w:val="0"/>
                          <w:marRight w:val="0"/>
                          <w:marTop w:val="0"/>
                          <w:marBottom w:val="0"/>
                          <w:divBdr>
                            <w:top w:val="none" w:sz="0" w:space="0" w:color="auto"/>
                            <w:left w:val="none" w:sz="0" w:space="0" w:color="auto"/>
                            <w:bottom w:val="none" w:sz="0" w:space="0" w:color="auto"/>
                            <w:right w:val="none" w:sz="0" w:space="0" w:color="auto"/>
                          </w:divBdr>
                          <w:divsChild>
                            <w:div w:id="1071081581">
                              <w:marLeft w:val="0"/>
                              <w:marRight w:val="0"/>
                              <w:marTop w:val="0"/>
                              <w:marBottom w:val="0"/>
                              <w:divBdr>
                                <w:top w:val="none" w:sz="0" w:space="0" w:color="auto"/>
                                <w:left w:val="none" w:sz="0" w:space="0" w:color="auto"/>
                                <w:bottom w:val="none" w:sz="0" w:space="0" w:color="auto"/>
                                <w:right w:val="none" w:sz="0" w:space="0" w:color="auto"/>
                              </w:divBdr>
                              <w:divsChild>
                                <w:div w:id="1347558787">
                                  <w:marLeft w:val="0"/>
                                  <w:marRight w:val="0"/>
                                  <w:marTop w:val="0"/>
                                  <w:marBottom w:val="0"/>
                                  <w:divBdr>
                                    <w:top w:val="none" w:sz="0" w:space="0" w:color="auto"/>
                                    <w:left w:val="none" w:sz="0" w:space="0" w:color="auto"/>
                                    <w:bottom w:val="none" w:sz="0" w:space="0" w:color="auto"/>
                                    <w:right w:val="none" w:sz="0" w:space="0" w:color="auto"/>
                                  </w:divBdr>
                                  <w:divsChild>
                                    <w:div w:id="324819867">
                                      <w:marLeft w:val="0"/>
                                      <w:marRight w:val="0"/>
                                      <w:marTop w:val="0"/>
                                      <w:marBottom w:val="0"/>
                                      <w:divBdr>
                                        <w:top w:val="none" w:sz="0" w:space="0" w:color="auto"/>
                                        <w:left w:val="none" w:sz="0" w:space="0" w:color="auto"/>
                                        <w:bottom w:val="none" w:sz="0" w:space="0" w:color="auto"/>
                                        <w:right w:val="none" w:sz="0" w:space="0" w:color="auto"/>
                                      </w:divBdr>
                                      <w:divsChild>
                                        <w:div w:id="688533498">
                                          <w:marLeft w:val="0"/>
                                          <w:marRight w:val="0"/>
                                          <w:marTop w:val="0"/>
                                          <w:marBottom w:val="0"/>
                                          <w:divBdr>
                                            <w:top w:val="none" w:sz="0" w:space="0" w:color="auto"/>
                                            <w:left w:val="none" w:sz="0" w:space="0" w:color="auto"/>
                                            <w:bottom w:val="none" w:sz="0" w:space="0" w:color="auto"/>
                                            <w:right w:val="none" w:sz="0" w:space="0" w:color="auto"/>
                                          </w:divBdr>
                                          <w:divsChild>
                                            <w:div w:id="1518737120">
                                              <w:marLeft w:val="0"/>
                                              <w:marRight w:val="0"/>
                                              <w:marTop w:val="0"/>
                                              <w:marBottom w:val="0"/>
                                              <w:divBdr>
                                                <w:top w:val="none" w:sz="0" w:space="0" w:color="auto"/>
                                                <w:left w:val="none" w:sz="0" w:space="0" w:color="auto"/>
                                                <w:bottom w:val="none" w:sz="0" w:space="0" w:color="auto"/>
                                                <w:right w:val="none" w:sz="0" w:space="0" w:color="auto"/>
                                              </w:divBdr>
                                              <w:divsChild>
                                                <w:div w:id="19622818">
                                                  <w:marLeft w:val="0"/>
                                                  <w:marRight w:val="0"/>
                                                  <w:marTop w:val="0"/>
                                                  <w:marBottom w:val="0"/>
                                                  <w:divBdr>
                                                    <w:top w:val="none" w:sz="0" w:space="0" w:color="auto"/>
                                                    <w:left w:val="none" w:sz="0" w:space="0" w:color="auto"/>
                                                    <w:bottom w:val="none" w:sz="0" w:space="0" w:color="auto"/>
                                                    <w:right w:val="none" w:sz="0" w:space="0" w:color="auto"/>
                                                  </w:divBdr>
                                                  <w:divsChild>
                                                    <w:div w:id="342516527">
                                                      <w:marLeft w:val="0"/>
                                                      <w:marRight w:val="0"/>
                                                      <w:marTop w:val="0"/>
                                                      <w:marBottom w:val="0"/>
                                                      <w:divBdr>
                                                        <w:top w:val="none" w:sz="0" w:space="0" w:color="auto"/>
                                                        <w:left w:val="none" w:sz="0" w:space="0" w:color="auto"/>
                                                        <w:bottom w:val="none" w:sz="0" w:space="0" w:color="auto"/>
                                                        <w:right w:val="none" w:sz="0" w:space="0" w:color="auto"/>
                                                      </w:divBdr>
                                                    </w:div>
                                                    <w:div w:id="4282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0245555">
      <w:bodyDiv w:val="1"/>
      <w:marLeft w:val="0"/>
      <w:marRight w:val="0"/>
      <w:marTop w:val="0"/>
      <w:marBottom w:val="0"/>
      <w:divBdr>
        <w:top w:val="none" w:sz="0" w:space="0" w:color="auto"/>
        <w:left w:val="none" w:sz="0" w:space="0" w:color="auto"/>
        <w:bottom w:val="none" w:sz="0" w:space="0" w:color="auto"/>
        <w:right w:val="none" w:sz="0" w:space="0" w:color="auto"/>
      </w:divBdr>
      <w:divsChild>
        <w:div w:id="524439266">
          <w:marLeft w:val="240"/>
          <w:marRight w:val="0"/>
          <w:marTop w:val="240"/>
          <w:marBottom w:val="240"/>
          <w:divBdr>
            <w:top w:val="none" w:sz="0" w:space="0" w:color="auto"/>
            <w:left w:val="none" w:sz="0" w:space="0" w:color="auto"/>
            <w:bottom w:val="none" w:sz="0" w:space="0" w:color="auto"/>
            <w:right w:val="none" w:sz="0" w:space="0" w:color="auto"/>
          </w:divBdr>
        </w:div>
        <w:div w:id="1408722980">
          <w:marLeft w:val="0"/>
          <w:marRight w:val="0"/>
          <w:marTop w:val="0"/>
          <w:marBottom w:val="0"/>
          <w:divBdr>
            <w:top w:val="none" w:sz="0" w:space="0" w:color="auto"/>
            <w:left w:val="none" w:sz="0" w:space="0" w:color="auto"/>
            <w:bottom w:val="none" w:sz="0" w:space="0" w:color="auto"/>
            <w:right w:val="none" w:sz="0" w:space="0" w:color="auto"/>
          </w:divBdr>
        </w:div>
      </w:divsChild>
    </w:div>
    <w:div w:id="1233662569">
      <w:bodyDiv w:val="1"/>
      <w:marLeft w:val="0"/>
      <w:marRight w:val="0"/>
      <w:marTop w:val="0"/>
      <w:marBottom w:val="0"/>
      <w:divBdr>
        <w:top w:val="none" w:sz="0" w:space="0" w:color="auto"/>
        <w:left w:val="none" w:sz="0" w:space="0" w:color="auto"/>
        <w:bottom w:val="none" w:sz="0" w:space="0" w:color="auto"/>
        <w:right w:val="none" w:sz="0" w:space="0" w:color="auto"/>
      </w:divBdr>
      <w:divsChild>
        <w:div w:id="939410649">
          <w:marLeft w:val="0"/>
          <w:marRight w:val="0"/>
          <w:marTop w:val="0"/>
          <w:marBottom w:val="0"/>
          <w:divBdr>
            <w:top w:val="none" w:sz="0" w:space="0" w:color="auto"/>
            <w:left w:val="none" w:sz="0" w:space="0" w:color="auto"/>
            <w:bottom w:val="none" w:sz="0" w:space="0" w:color="auto"/>
            <w:right w:val="none" w:sz="0" w:space="0" w:color="auto"/>
          </w:divBdr>
          <w:divsChild>
            <w:div w:id="2068718272">
              <w:marLeft w:val="0"/>
              <w:marRight w:val="0"/>
              <w:marTop w:val="0"/>
              <w:marBottom w:val="0"/>
              <w:divBdr>
                <w:top w:val="none" w:sz="0" w:space="0" w:color="auto"/>
                <w:left w:val="none" w:sz="0" w:space="0" w:color="auto"/>
                <w:bottom w:val="none" w:sz="0" w:space="0" w:color="auto"/>
                <w:right w:val="none" w:sz="0" w:space="0" w:color="auto"/>
              </w:divBdr>
              <w:divsChild>
                <w:div w:id="48696487">
                  <w:marLeft w:val="0"/>
                  <w:marRight w:val="0"/>
                  <w:marTop w:val="0"/>
                  <w:marBottom w:val="0"/>
                  <w:divBdr>
                    <w:top w:val="none" w:sz="0" w:space="0" w:color="auto"/>
                    <w:left w:val="none" w:sz="0" w:space="0" w:color="auto"/>
                    <w:bottom w:val="none" w:sz="0" w:space="0" w:color="auto"/>
                    <w:right w:val="none" w:sz="0" w:space="0" w:color="auto"/>
                  </w:divBdr>
                  <w:divsChild>
                    <w:div w:id="948898466">
                      <w:marLeft w:val="0"/>
                      <w:marRight w:val="0"/>
                      <w:marTop w:val="0"/>
                      <w:marBottom w:val="0"/>
                      <w:divBdr>
                        <w:top w:val="none" w:sz="0" w:space="0" w:color="auto"/>
                        <w:left w:val="none" w:sz="0" w:space="0" w:color="auto"/>
                        <w:bottom w:val="none" w:sz="0" w:space="0" w:color="auto"/>
                        <w:right w:val="none" w:sz="0" w:space="0" w:color="auto"/>
                      </w:divBdr>
                      <w:divsChild>
                        <w:div w:id="1073938800">
                          <w:marLeft w:val="0"/>
                          <w:marRight w:val="0"/>
                          <w:marTop w:val="0"/>
                          <w:marBottom w:val="0"/>
                          <w:divBdr>
                            <w:top w:val="none" w:sz="0" w:space="0" w:color="auto"/>
                            <w:left w:val="none" w:sz="0" w:space="0" w:color="auto"/>
                            <w:bottom w:val="none" w:sz="0" w:space="0" w:color="auto"/>
                            <w:right w:val="none" w:sz="0" w:space="0" w:color="auto"/>
                          </w:divBdr>
                          <w:divsChild>
                            <w:div w:id="1965772680">
                              <w:marLeft w:val="0"/>
                              <w:marRight w:val="0"/>
                              <w:marTop w:val="0"/>
                              <w:marBottom w:val="0"/>
                              <w:divBdr>
                                <w:top w:val="none" w:sz="0" w:space="0" w:color="auto"/>
                                <w:left w:val="none" w:sz="0" w:space="0" w:color="auto"/>
                                <w:bottom w:val="none" w:sz="0" w:space="0" w:color="auto"/>
                                <w:right w:val="none" w:sz="0" w:space="0" w:color="auto"/>
                              </w:divBdr>
                              <w:divsChild>
                                <w:div w:id="341977267">
                                  <w:marLeft w:val="0"/>
                                  <w:marRight w:val="0"/>
                                  <w:marTop w:val="0"/>
                                  <w:marBottom w:val="0"/>
                                  <w:divBdr>
                                    <w:top w:val="none" w:sz="0" w:space="0" w:color="auto"/>
                                    <w:left w:val="none" w:sz="0" w:space="0" w:color="auto"/>
                                    <w:bottom w:val="none" w:sz="0" w:space="0" w:color="auto"/>
                                    <w:right w:val="none" w:sz="0" w:space="0" w:color="auto"/>
                                  </w:divBdr>
                                  <w:divsChild>
                                    <w:div w:id="1397507361">
                                      <w:marLeft w:val="0"/>
                                      <w:marRight w:val="0"/>
                                      <w:marTop w:val="0"/>
                                      <w:marBottom w:val="0"/>
                                      <w:divBdr>
                                        <w:top w:val="none" w:sz="0" w:space="0" w:color="auto"/>
                                        <w:left w:val="none" w:sz="0" w:space="0" w:color="auto"/>
                                        <w:bottom w:val="none" w:sz="0" w:space="0" w:color="auto"/>
                                        <w:right w:val="none" w:sz="0" w:space="0" w:color="auto"/>
                                      </w:divBdr>
                                      <w:divsChild>
                                        <w:div w:id="1590043939">
                                          <w:marLeft w:val="0"/>
                                          <w:marRight w:val="0"/>
                                          <w:marTop w:val="0"/>
                                          <w:marBottom w:val="0"/>
                                          <w:divBdr>
                                            <w:top w:val="none" w:sz="0" w:space="0" w:color="auto"/>
                                            <w:left w:val="none" w:sz="0" w:space="0" w:color="auto"/>
                                            <w:bottom w:val="none" w:sz="0" w:space="0" w:color="auto"/>
                                            <w:right w:val="none" w:sz="0" w:space="0" w:color="auto"/>
                                          </w:divBdr>
                                          <w:divsChild>
                                            <w:div w:id="188417440">
                                              <w:marLeft w:val="0"/>
                                              <w:marRight w:val="0"/>
                                              <w:marTop w:val="0"/>
                                              <w:marBottom w:val="0"/>
                                              <w:divBdr>
                                                <w:top w:val="none" w:sz="0" w:space="0" w:color="auto"/>
                                                <w:left w:val="none" w:sz="0" w:space="0" w:color="auto"/>
                                                <w:bottom w:val="none" w:sz="0" w:space="0" w:color="auto"/>
                                                <w:right w:val="none" w:sz="0" w:space="0" w:color="auto"/>
                                              </w:divBdr>
                                              <w:divsChild>
                                                <w:div w:id="367724611">
                                                  <w:marLeft w:val="0"/>
                                                  <w:marRight w:val="0"/>
                                                  <w:marTop w:val="0"/>
                                                  <w:marBottom w:val="0"/>
                                                  <w:divBdr>
                                                    <w:top w:val="none" w:sz="0" w:space="0" w:color="auto"/>
                                                    <w:left w:val="none" w:sz="0" w:space="0" w:color="auto"/>
                                                    <w:bottom w:val="none" w:sz="0" w:space="0" w:color="auto"/>
                                                    <w:right w:val="none" w:sz="0" w:space="0" w:color="auto"/>
                                                  </w:divBdr>
                                                  <w:divsChild>
                                                    <w:div w:id="207114393">
                                                      <w:marLeft w:val="0"/>
                                                      <w:marRight w:val="0"/>
                                                      <w:marTop w:val="0"/>
                                                      <w:marBottom w:val="0"/>
                                                      <w:divBdr>
                                                        <w:top w:val="none" w:sz="0" w:space="0" w:color="auto"/>
                                                        <w:left w:val="none" w:sz="0" w:space="0" w:color="auto"/>
                                                        <w:bottom w:val="none" w:sz="0" w:space="0" w:color="auto"/>
                                                        <w:right w:val="none" w:sz="0" w:space="0" w:color="auto"/>
                                                      </w:divBdr>
                                                    </w:div>
                                                    <w:div w:id="7177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877133">
      <w:bodyDiv w:val="1"/>
      <w:marLeft w:val="0"/>
      <w:marRight w:val="0"/>
      <w:marTop w:val="0"/>
      <w:marBottom w:val="0"/>
      <w:divBdr>
        <w:top w:val="none" w:sz="0" w:space="0" w:color="auto"/>
        <w:left w:val="none" w:sz="0" w:space="0" w:color="auto"/>
        <w:bottom w:val="none" w:sz="0" w:space="0" w:color="auto"/>
        <w:right w:val="none" w:sz="0" w:space="0" w:color="auto"/>
      </w:divBdr>
      <w:divsChild>
        <w:div w:id="1503550536">
          <w:marLeft w:val="0"/>
          <w:marRight w:val="0"/>
          <w:marTop w:val="0"/>
          <w:marBottom w:val="0"/>
          <w:divBdr>
            <w:top w:val="none" w:sz="0" w:space="0" w:color="auto"/>
            <w:left w:val="none" w:sz="0" w:space="0" w:color="auto"/>
            <w:bottom w:val="none" w:sz="0" w:space="0" w:color="auto"/>
            <w:right w:val="none" w:sz="0" w:space="0" w:color="auto"/>
          </w:divBdr>
          <w:divsChild>
            <w:div w:id="167524208">
              <w:marLeft w:val="0"/>
              <w:marRight w:val="0"/>
              <w:marTop w:val="0"/>
              <w:marBottom w:val="0"/>
              <w:divBdr>
                <w:top w:val="none" w:sz="0" w:space="0" w:color="auto"/>
                <w:left w:val="none" w:sz="0" w:space="0" w:color="auto"/>
                <w:bottom w:val="none" w:sz="0" w:space="0" w:color="auto"/>
                <w:right w:val="none" w:sz="0" w:space="0" w:color="auto"/>
              </w:divBdr>
              <w:divsChild>
                <w:div w:id="1843087225">
                  <w:marLeft w:val="0"/>
                  <w:marRight w:val="0"/>
                  <w:marTop w:val="0"/>
                  <w:marBottom w:val="0"/>
                  <w:divBdr>
                    <w:top w:val="none" w:sz="0" w:space="0" w:color="auto"/>
                    <w:left w:val="none" w:sz="0" w:space="0" w:color="auto"/>
                    <w:bottom w:val="none" w:sz="0" w:space="0" w:color="auto"/>
                    <w:right w:val="none" w:sz="0" w:space="0" w:color="auto"/>
                  </w:divBdr>
                  <w:divsChild>
                    <w:div w:id="657851939">
                      <w:marLeft w:val="0"/>
                      <w:marRight w:val="0"/>
                      <w:marTop w:val="0"/>
                      <w:marBottom w:val="0"/>
                      <w:divBdr>
                        <w:top w:val="none" w:sz="0" w:space="0" w:color="auto"/>
                        <w:left w:val="none" w:sz="0" w:space="0" w:color="auto"/>
                        <w:bottom w:val="none" w:sz="0" w:space="0" w:color="auto"/>
                        <w:right w:val="none" w:sz="0" w:space="0" w:color="auto"/>
                      </w:divBdr>
                      <w:divsChild>
                        <w:div w:id="1277954613">
                          <w:marLeft w:val="0"/>
                          <w:marRight w:val="0"/>
                          <w:marTop w:val="0"/>
                          <w:marBottom w:val="0"/>
                          <w:divBdr>
                            <w:top w:val="none" w:sz="0" w:space="0" w:color="auto"/>
                            <w:left w:val="none" w:sz="0" w:space="0" w:color="auto"/>
                            <w:bottom w:val="none" w:sz="0" w:space="0" w:color="auto"/>
                            <w:right w:val="none" w:sz="0" w:space="0" w:color="auto"/>
                          </w:divBdr>
                          <w:divsChild>
                            <w:div w:id="1068531332">
                              <w:marLeft w:val="0"/>
                              <w:marRight w:val="0"/>
                              <w:marTop w:val="0"/>
                              <w:marBottom w:val="0"/>
                              <w:divBdr>
                                <w:top w:val="none" w:sz="0" w:space="0" w:color="auto"/>
                                <w:left w:val="none" w:sz="0" w:space="0" w:color="auto"/>
                                <w:bottom w:val="none" w:sz="0" w:space="0" w:color="auto"/>
                                <w:right w:val="none" w:sz="0" w:space="0" w:color="auto"/>
                              </w:divBdr>
                              <w:divsChild>
                                <w:div w:id="529029198">
                                  <w:marLeft w:val="0"/>
                                  <w:marRight w:val="0"/>
                                  <w:marTop w:val="0"/>
                                  <w:marBottom w:val="0"/>
                                  <w:divBdr>
                                    <w:top w:val="none" w:sz="0" w:space="0" w:color="auto"/>
                                    <w:left w:val="none" w:sz="0" w:space="0" w:color="auto"/>
                                    <w:bottom w:val="none" w:sz="0" w:space="0" w:color="auto"/>
                                    <w:right w:val="none" w:sz="0" w:space="0" w:color="auto"/>
                                  </w:divBdr>
                                  <w:divsChild>
                                    <w:div w:id="908268442">
                                      <w:marLeft w:val="0"/>
                                      <w:marRight w:val="0"/>
                                      <w:marTop w:val="0"/>
                                      <w:marBottom w:val="0"/>
                                      <w:divBdr>
                                        <w:top w:val="none" w:sz="0" w:space="0" w:color="auto"/>
                                        <w:left w:val="none" w:sz="0" w:space="0" w:color="auto"/>
                                        <w:bottom w:val="none" w:sz="0" w:space="0" w:color="auto"/>
                                        <w:right w:val="none" w:sz="0" w:space="0" w:color="auto"/>
                                      </w:divBdr>
                                      <w:divsChild>
                                        <w:div w:id="1266500324">
                                          <w:marLeft w:val="0"/>
                                          <w:marRight w:val="0"/>
                                          <w:marTop w:val="0"/>
                                          <w:marBottom w:val="0"/>
                                          <w:divBdr>
                                            <w:top w:val="none" w:sz="0" w:space="0" w:color="auto"/>
                                            <w:left w:val="none" w:sz="0" w:space="0" w:color="auto"/>
                                            <w:bottom w:val="none" w:sz="0" w:space="0" w:color="auto"/>
                                            <w:right w:val="none" w:sz="0" w:space="0" w:color="auto"/>
                                          </w:divBdr>
                                          <w:divsChild>
                                            <w:div w:id="1903130371">
                                              <w:marLeft w:val="0"/>
                                              <w:marRight w:val="0"/>
                                              <w:marTop w:val="0"/>
                                              <w:marBottom w:val="0"/>
                                              <w:divBdr>
                                                <w:top w:val="none" w:sz="0" w:space="0" w:color="auto"/>
                                                <w:left w:val="none" w:sz="0" w:space="0" w:color="auto"/>
                                                <w:bottom w:val="none" w:sz="0" w:space="0" w:color="auto"/>
                                                <w:right w:val="none" w:sz="0" w:space="0" w:color="auto"/>
                                              </w:divBdr>
                                              <w:divsChild>
                                                <w:div w:id="817651928">
                                                  <w:marLeft w:val="0"/>
                                                  <w:marRight w:val="0"/>
                                                  <w:marTop w:val="0"/>
                                                  <w:marBottom w:val="0"/>
                                                  <w:divBdr>
                                                    <w:top w:val="none" w:sz="0" w:space="0" w:color="auto"/>
                                                    <w:left w:val="none" w:sz="0" w:space="0" w:color="auto"/>
                                                    <w:bottom w:val="none" w:sz="0" w:space="0" w:color="auto"/>
                                                    <w:right w:val="none" w:sz="0" w:space="0" w:color="auto"/>
                                                  </w:divBdr>
                                                  <w:divsChild>
                                                    <w:div w:id="2997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917092">
      <w:bodyDiv w:val="1"/>
      <w:marLeft w:val="0"/>
      <w:marRight w:val="0"/>
      <w:marTop w:val="0"/>
      <w:marBottom w:val="0"/>
      <w:divBdr>
        <w:top w:val="none" w:sz="0" w:space="0" w:color="auto"/>
        <w:left w:val="none" w:sz="0" w:space="0" w:color="auto"/>
        <w:bottom w:val="none" w:sz="0" w:space="0" w:color="auto"/>
        <w:right w:val="none" w:sz="0" w:space="0" w:color="auto"/>
      </w:divBdr>
      <w:divsChild>
        <w:div w:id="377557542">
          <w:marLeft w:val="0"/>
          <w:marRight w:val="0"/>
          <w:marTop w:val="0"/>
          <w:marBottom w:val="0"/>
          <w:divBdr>
            <w:top w:val="none" w:sz="0" w:space="0" w:color="auto"/>
            <w:left w:val="none" w:sz="0" w:space="0" w:color="auto"/>
            <w:bottom w:val="none" w:sz="0" w:space="0" w:color="auto"/>
            <w:right w:val="none" w:sz="0" w:space="0" w:color="auto"/>
          </w:divBdr>
          <w:divsChild>
            <w:div w:id="619335322">
              <w:marLeft w:val="0"/>
              <w:marRight w:val="0"/>
              <w:marTop w:val="0"/>
              <w:marBottom w:val="0"/>
              <w:divBdr>
                <w:top w:val="none" w:sz="0" w:space="0" w:color="auto"/>
                <w:left w:val="none" w:sz="0" w:space="0" w:color="auto"/>
                <w:bottom w:val="none" w:sz="0" w:space="0" w:color="auto"/>
                <w:right w:val="none" w:sz="0" w:space="0" w:color="auto"/>
              </w:divBdr>
              <w:divsChild>
                <w:div w:id="966931113">
                  <w:marLeft w:val="0"/>
                  <w:marRight w:val="0"/>
                  <w:marTop w:val="0"/>
                  <w:marBottom w:val="0"/>
                  <w:divBdr>
                    <w:top w:val="none" w:sz="0" w:space="0" w:color="auto"/>
                    <w:left w:val="none" w:sz="0" w:space="0" w:color="auto"/>
                    <w:bottom w:val="none" w:sz="0" w:space="0" w:color="auto"/>
                    <w:right w:val="none" w:sz="0" w:space="0" w:color="auto"/>
                  </w:divBdr>
                  <w:divsChild>
                    <w:div w:id="1094130494">
                      <w:marLeft w:val="0"/>
                      <w:marRight w:val="0"/>
                      <w:marTop w:val="0"/>
                      <w:marBottom w:val="0"/>
                      <w:divBdr>
                        <w:top w:val="none" w:sz="0" w:space="0" w:color="auto"/>
                        <w:left w:val="none" w:sz="0" w:space="0" w:color="auto"/>
                        <w:bottom w:val="none" w:sz="0" w:space="0" w:color="auto"/>
                        <w:right w:val="none" w:sz="0" w:space="0" w:color="auto"/>
                      </w:divBdr>
                      <w:divsChild>
                        <w:div w:id="1455096070">
                          <w:marLeft w:val="0"/>
                          <w:marRight w:val="0"/>
                          <w:marTop w:val="0"/>
                          <w:marBottom w:val="0"/>
                          <w:divBdr>
                            <w:top w:val="none" w:sz="0" w:space="0" w:color="auto"/>
                            <w:left w:val="none" w:sz="0" w:space="0" w:color="auto"/>
                            <w:bottom w:val="none" w:sz="0" w:space="0" w:color="auto"/>
                            <w:right w:val="none" w:sz="0" w:space="0" w:color="auto"/>
                          </w:divBdr>
                          <w:divsChild>
                            <w:div w:id="533348292">
                              <w:marLeft w:val="0"/>
                              <w:marRight w:val="0"/>
                              <w:marTop w:val="0"/>
                              <w:marBottom w:val="0"/>
                              <w:divBdr>
                                <w:top w:val="none" w:sz="0" w:space="0" w:color="auto"/>
                                <w:left w:val="none" w:sz="0" w:space="0" w:color="auto"/>
                                <w:bottom w:val="none" w:sz="0" w:space="0" w:color="auto"/>
                                <w:right w:val="none" w:sz="0" w:space="0" w:color="auto"/>
                              </w:divBdr>
                              <w:divsChild>
                                <w:div w:id="2080320709">
                                  <w:marLeft w:val="0"/>
                                  <w:marRight w:val="0"/>
                                  <w:marTop w:val="0"/>
                                  <w:marBottom w:val="0"/>
                                  <w:divBdr>
                                    <w:top w:val="none" w:sz="0" w:space="0" w:color="auto"/>
                                    <w:left w:val="none" w:sz="0" w:space="0" w:color="auto"/>
                                    <w:bottom w:val="none" w:sz="0" w:space="0" w:color="auto"/>
                                    <w:right w:val="none" w:sz="0" w:space="0" w:color="auto"/>
                                  </w:divBdr>
                                  <w:divsChild>
                                    <w:div w:id="1629974694">
                                      <w:marLeft w:val="0"/>
                                      <w:marRight w:val="0"/>
                                      <w:marTop w:val="0"/>
                                      <w:marBottom w:val="0"/>
                                      <w:divBdr>
                                        <w:top w:val="none" w:sz="0" w:space="0" w:color="auto"/>
                                        <w:left w:val="none" w:sz="0" w:space="0" w:color="auto"/>
                                        <w:bottom w:val="none" w:sz="0" w:space="0" w:color="auto"/>
                                        <w:right w:val="none" w:sz="0" w:space="0" w:color="auto"/>
                                      </w:divBdr>
                                      <w:divsChild>
                                        <w:div w:id="173156794">
                                          <w:marLeft w:val="0"/>
                                          <w:marRight w:val="0"/>
                                          <w:marTop w:val="0"/>
                                          <w:marBottom w:val="0"/>
                                          <w:divBdr>
                                            <w:top w:val="none" w:sz="0" w:space="0" w:color="auto"/>
                                            <w:left w:val="none" w:sz="0" w:space="0" w:color="auto"/>
                                            <w:bottom w:val="none" w:sz="0" w:space="0" w:color="auto"/>
                                            <w:right w:val="none" w:sz="0" w:space="0" w:color="auto"/>
                                          </w:divBdr>
                                          <w:divsChild>
                                            <w:div w:id="1776974990">
                                              <w:marLeft w:val="0"/>
                                              <w:marRight w:val="0"/>
                                              <w:marTop w:val="0"/>
                                              <w:marBottom w:val="0"/>
                                              <w:divBdr>
                                                <w:top w:val="none" w:sz="0" w:space="0" w:color="auto"/>
                                                <w:left w:val="none" w:sz="0" w:space="0" w:color="auto"/>
                                                <w:bottom w:val="none" w:sz="0" w:space="0" w:color="auto"/>
                                                <w:right w:val="none" w:sz="0" w:space="0" w:color="auto"/>
                                              </w:divBdr>
                                              <w:divsChild>
                                                <w:div w:id="300694288">
                                                  <w:marLeft w:val="0"/>
                                                  <w:marRight w:val="0"/>
                                                  <w:marTop w:val="0"/>
                                                  <w:marBottom w:val="0"/>
                                                  <w:divBdr>
                                                    <w:top w:val="none" w:sz="0" w:space="0" w:color="auto"/>
                                                    <w:left w:val="none" w:sz="0" w:space="0" w:color="auto"/>
                                                    <w:bottom w:val="none" w:sz="0" w:space="0" w:color="auto"/>
                                                    <w:right w:val="none" w:sz="0" w:space="0" w:color="auto"/>
                                                  </w:divBdr>
                                                  <w:divsChild>
                                                    <w:div w:id="6643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3412925">
      <w:bodyDiv w:val="1"/>
      <w:marLeft w:val="0"/>
      <w:marRight w:val="0"/>
      <w:marTop w:val="0"/>
      <w:marBottom w:val="0"/>
      <w:divBdr>
        <w:top w:val="none" w:sz="0" w:space="0" w:color="auto"/>
        <w:left w:val="none" w:sz="0" w:space="0" w:color="auto"/>
        <w:bottom w:val="none" w:sz="0" w:space="0" w:color="auto"/>
        <w:right w:val="none" w:sz="0" w:space="0" w:color="auto"/>
      </w:divBdr>
      <w:divsChild>
        <w:div w:id="138499340">
          <w:marLeft w:val="0"/>
          <w:marRight w:val="0"/>
          <w:marTop w:val="0"/>
          <w:marBottom w:val="0"/>
          <w:divBdr>
            <w:top w:val="none" w:sz="0" w:space="0" w:color="auto"/>
            <w:left w:val="none" w:sz="0" w:space="0" w:color="auto"/>
            <w:bottom w:val="none" w:sz="0" w:space="0" w:color="auto"/>
            <w:right w:val="none" w:sz="0" w:space="0" w:color="auto"/>
          </w:divBdr>
          <w:divsChild>
            <w:div w:id="1373069756">
              <w:marLeft w:val="0"/>
              <w:marRight w:val="0"/>
              <w:marTop w:val="0"/>
              <w:marBottom w:val="0"/>
              <w:divBdr>
                <w:top w:val="none" w:sz="0" w:space="0" w:color="auto"/>
                <w:left w:val="none" w:sz="0" w:space="0" w:color="auto"/>
                <w:bottom w:val="none" w:sz="0" w:space="0" w:color="auto"/>
                <w:right w:val="none" w:sz="0" w:space="0" w:color="auto"/>
              </w:divBdr>
              <w:divsChild>
                <w:div w:id="1624576597">
                  <w:marLeft w:val="0"/>
                  <w:marRight w:val="0"/>
                  <w:marTop w:val="0"/>
                  <w:marBottom w:val="0"/>
                  <w:divBdr>
                    <w:top w:val="none" w:sz="0" w:space="0" w:color="auto"/>
                    <w:left w:val="none" w:sz="0" w:space="0" w:color="auto"/>
                    <w:bottom w:val="none" w:sz="0" w:space="0" w:color="auto"/>
                    <w:right w:val="none" w:sz="0" w:space="0" w:color="auto"/>
                  </w:divBdr>
                  <w:divsChild>
                    <w:div w:id="150567210">
                      <w:marLeft w:val="0"/>
                      <w:marRight w:val="0"/>
                      <w:marTop w:val="0"/>
                      <w:marBottom w:val="0"/>
                      <w:divBdr>
                        <w:top w:val="none" w:sz="0" w:space="0" w:color="auto"/>
                        <w:left w:val="none" w:sz="0" w:space="0" w:color="auto"/>
                        <w:bottom w:val="none" w:sz="0" w:space="0" w:color="auto"/>
                        <w:right w:val="none" w:sz="0" w:space="0" w:color="auto"/>
                      </w:divBdr>
                      <w:divsChild>
                        <w:div w:id="576326670">
                          <w:marLeft w:val="0"/>
                          <w:marRight w:val="0"/>
                          <w:marTop w:val="0"/>
                          <w:marBottom w:val="0"/>
                          <w:divBdr>
                            <w:top w:val="none" w:sz="0" w:space="0" w:color="auto"/>
                            <w:left w:val="none" w:sz="0" w:space="0" w:color="auto"/>
                            <w:bottom w:val="none" w:sz="0" w:space="0" w:color="auto"/>
                            <w:right w:val="none" w:sz="0" w:space="0" w:color="auto"/>
                          </w:divBdr>
                          <w:divsChild>
                            <w:div w:id="1900169335">
                              <w:marLeft w:val="0"/>
                              <w:marRight w:val="0"/>
                              <w:marTop w:val="0"/>
                              <w:marBottom w:val="0"/>
                              <w:divBdr>
                                <w:top w:val="none" w:sz="0" w:space="0" w:color="auto"/>
                                <w:left w:val="none" w:sz="0" w:space="0" w:color="auto"/>
                                <w:bottom w:val="none" w:sz="0" w:space="0" w:color="auto"/>
                                <w:right w:val="none" w:sz="0" w:space="0" w:color="auto"/>
                              </w:divBdr>
                              <w:divsChild>
                                <w:div w:id="279722067">
                                  <w:marLeft w:val="0"/>
                                  <w:marRight w:val="0"/>
                                  <w:marTop w:val="0"/>
                                  <w:marBottom w:val="0"/>
                                  <w:divBdr>
                                    <w:top w:val="none" w:sz="0" w:space="0" w:color="auto"/>
                                    <w:left w:val="none" w:sz="0" w:space="0" w:color="auto"/>
                                    <w:bottom w:val="none" w:sz="0" w:space="0" w:color="auto"/>
                                    <w:right w:val="none" w:sz="0" w:space="0" w:color="auto"/>
                                  </w:divBdr>
                                  <w:divsChild>
                                    <w:div w:id="1033730736">
                                      <w:marLeft w:val="0"/>
                                      <w:marRight w:val="0"/>
                                      <w:marTop w:val="0"/>
                                      <w:marBottom w:val="0"/>
                                      <w:divBdr>
                                        <w:top w:val="none" w:sz="0" w:space="0" w:color="auto"/>
                                        <w:left w:val="none" w:sz="0" w:space="0" w:color="auto"/>
                                        <w:bottom w:val="none" w:sz="0" w:space="0" w:color="auto"/>
                                        <w:right w:val="none" w:sz="0" w:space="0" w:color="auto"/>
                                      </w:divBdr>
                                      <w:divsChild>
                                        <w:div w:id="412631486">
                                          <w:marLeft w:val="0"/>
                                          <w:marRight w:val="0"/>
                                          <w:marTop w:val="0"/>
                                          <w:marBottom w:val="0"/>
                                          <w:divBdr>
                                            <w:top w:val="none" w:sz="0" w:space="0" w:color="auto"/>
                                            <w:left w:val="none" w:sz="0" w:space="0" w:color="auto"/>
                                            <w:bottom w:val="none" w:sz="0" w:space="0" w:color="auto"/>
                                            <w:right w:val="none" w:sz="0" w:space="0" w:color="auto"/>
                                          </w:divBdr>
                                          <w:divsChild>
                                            <w:div w:id="1682506903">
                                              <w:marLeft w:val="0"/>
                                              <w:marRight w:val="0"/>
                                              <w:marTop w:val="0"/>
                                              <w:marBottom w:val="0"/>
                                              <w:divBdr>
                                                <w:top w:val="none" w:sz="0" w:space="0" w:color="auto"/>
                                                <w:left w:val="none" w:sz="0" w:space="0" w:color="auto"/>
                                                <w:bottom w:val="none" w:sz="0" w:space="0" w:color="auto"/>
                                                <w:right w:val="none" w:sz="0" w:space="0" w:color="auto"/>
                                              </w:divBdr>
                                              <w:divsChild>
                                                <w:div w:id="20876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8679779">
      <w:bodyDiv w:val="1"/>
      <w:marLeft w:val="0"/>
      <w:marRight w:val="0"/>
      <w:marTop w:val="0"/>
      <w:marBottom w:val="0"/>
      <w:divBdr>
        <w:top w:val="none" w:sz="0" w:space="0" w:color="auto"/>
        <w:left w:val="none" w:sz="0" w:space="0" w:color="auto"/>
        <w:bottom w:val="none" w:sz="0" w:space="0" w:color="auto"/>
        <w:right w:val="none" w:sz="0" w:space="0" w:color="auto"/>
      </w:divBdr>
    </w:div>
    <w:div w:id="1314872350">
      <w:bodyDiv w:val="1"/>
      <w:marLeft w:val="0"/>
      <w:marRight w:val="0"/>
      <w:marTop w:val="0"/>
      <w:marBottom w:val="0"/>
      <w:divBdr>
        <w:top w:val="none" w:sz="0" w:space="0" w:color="auto"/>
        <w:left w:val="none" w:sz="0" w:space="0" w:color="auto"/>
        <w:bottom w:val="none" w:sz="0" w:space="0" w:color="auto"/>
        <w:right w:val="none" w:sz="0" w:space="0" w:color="auto"/>
      </w:divBdr>
      <w:divsChild>
        <w:div w:id="2131237965">
          <w:marLeft w:val="0"/>
          <w:marRight w:val="0"/>
          <w:marTop w:val="0"/>
          <w:marBottom w:val="0"/>
          <w:divBdr>
            <w:top w:val="none" w:sz="0" w:space="0" w:color="auto"/>
            <w:left w:val="none" w:sz="0" w:space="0" w:color="auto"/>
            <w:bottom w:val="none" w:sz="0" w:space="0" w:color="auto"/>
            <w:right w:val="none" w:sz="0" w:space="0" w:color="auto"/>
          </w:divBdr>
        </w:div>
      </w:divsChild>
    </w:div>
    <w:div w:id="1316839731">
      <w:bodyDiv w:val="1"/>
      <w:marLeft w:val="0"/>
      <w:marRight w:val="0"/>
      <w:marTop w:val="0"/>
      <w:marBottom w:val="0"/>
      <w:divBdr>
        <w:top w:val="none" w:sz="0" w:space="0" w:color="auto"/>
        <w:left w:val="none" w:sz="0" w:space="0" w:color="auto"/>
        <w:bottom w:val="none" w:sz="0" w:space="0" w:color="auto"/>
        <w:right w:val="none" w:sz="0" w:space="0" w:color="auto"/>
      </w:divBdr>
      <w:divsChild>
        <w:div w:id="526482350">
          <w:marLeft w:val="240"/>
          <w:marRight w:val="0"/>
          <w:marTop w:val="240"/>
          <w:marBottom w:val="240"/>
          <w:divBdr>
            <w:top w:val="none" w:sz="0" w:space="0" w:color="auto"/>
            <w:left w:val="none" w:sz="0" w:space="0" w:color="auto"/>
            <w:bottom w:val="none" w:sz="0" w:space="0" w:color="auto"/>
            <w:right w:val="none" w:sz="0" w:space="0" w:color="auto"/>
          </w:divBdr>
        </w:div>
        <w:div w:id="1779330661">
          <w:marLeft w:val="240"/>
          <w:marRight w:val="0"/>
          <w:marTop w:val="240"/>
          <w:marBottom w:val="240"/>
          <w:divBdr>
            <w:top w:val="none" w:sz="0" w:space="0" w:color="auto"/>
            <w:left w:val="none" w:sz="0" w:space="0" w:color="auto"/>
            <w:bottom w:val="none" w:sz="0" w:space="0" w:color="auto"/>
            <w:right w:val="none" w:sz="0" w:space="0" w:color="auto"/>
          </w:divBdr>
        </w:div>
      </w:divsChild>
    </w:div>
    <w:div w:id="1336835548">
      <w:bodyDiv w:val="1"/>
      <w:marLeft w:val="0"/>
      <w:marRight w:val="0"/>
      <w:marTop w:val="0"/>
      <w:marBottom w:val="0"/>
      <w:divBdr>
        <w:top w:val="none" w:sz="0" w:space="0" w:color="auto"/>
        <w:left w:val="none" w:sz="0" w:space="0" w:color="auto"/>
        <w:bottom w:val="none" w:sz="0" w:space="0" w:color="auto"/>
        <w:right w:val="none" w:sz="0" w:space="0" w:color="auto"/>
      </w:divBdr>
      <w:divsChild>
        <w:div w:id="1464040322">
          <w:marLeft w:val="240"/>
          <w:marRight w:val="0"/>
          <w:marTop w:val="240"/>
          <w:marBottom w:val="240"/>
          <w:divBdr>
            <w:top w:val="none" w:sz="0" w:space="0" w:color="auto"/>
            <w:left w:val="none" w:sz="0" w:space="0" w:color="auto"/>
            <w:bottom w:val="none" w:sz="0" w:space="0" w:color="auto"/>
            <w:right w:val="none" w:sz="0" w:space="0" w:color="auto"/>
          </w:divBdr>
        </w:div>
        <w:div w:id="1647314703">
          <w:marLeft w:val="240"/>
          <w:marRight w:val="0"/>
          <w:marTop w:val="240"/>
          <w:marBottom w:val="240"/>
          <w:divBdr>
            <w:top w:val="none" w:sz="0" w:space="0" w:color="auto"/>
            <w:left w:val="none" w:sz="0" w:space="0" w:color="auto"/>
            <w:bottom w:val="none" w:sz="0" w:space="0" w:color="auto"/>
            <w:right w:val="none" w:sz="0" w:space="0" w:color="auto"/>
          </w:divBdr>
        </w:div>
      </w:divsChild>
    </w:div>
    <w:div w:id="1345284172">
      <w:bodyDiv w:val="1"/>
      <w:marLeft w:val="0"/>
      <w:marRight w:val="0"/>
      <w:marTop w:val="0"/>
      <w:marBottom w:val="0"/>
      <w:divBdr>
        <w:top w:val="none" w:sz="0" w:space="0" w:color="auto"/>
        <w:left w:val="none" w:sz="0" w:space="0" w:color="auto"/>
        <w:bottom w:val="none" w:sz="0" w:space="0" w:color="auto"/>
        <w:right w:val="none" w:sz="0" w:space="0" w:color="auto"/>
      </w:divBdr>
      <w:divsChild>
        <w:div w:id="692996927">
          <w:marLeft w:val="0"/>
          <w:marRight w:val="0"/>
          <w:marTop w:val="0"/>
          <w:marBottom w:val="0"/>
          <w:divBdr>
            <w:top w:val="none" w:sz="0" w:space="0" w:color="auto"/>
            <w:left w:val="none" w:sz="0" w:space="0" w:color="auto"/>
            <w:bottom w:val="none" w:sz="0" w:space="0" w:color="auto"/>
            <w:right w:val="none" w:sz="0" w:space="0" w:color="auto"/>
          </w:divBdr>
          <w:divsChild>
            <w:div w:id="952250342">
              <w:marLeft w:val="0"/>
              <w:marRight w:val="0"/>
              <w:marTop w:val="0"/>
              <w:marBottom w:val="0"/>
              <w:divBdr>
                <w:top w:val="none" w:sz="0" w:space="0" w:color="auto"/>
                <w:left w:val="none" w:sz="0" w:space="0" w:color="auto"/>
                <w:bottom w:val="none" w:sz="0" w:space="0" w:color="auto"/>
                <w:right w:val="none" w:sz="0" w:space="0" w:color="auto"/>
              </w:divBdr>
              <w:divsChild>
                <w:div w:id="126050986">
                  <w:marLeft w:val="0"/>
                  <w:marRight w:val="0"/>
                  <w:marTop w:val="0"/>
                  <w:marBottom w:val="0"/>
                  <w:divBdr>
                    <w:top w:val="none" w:sz="0" w:space="0" w:color="auto"/>
                    <w:left w:val="none" w:sz="0" w:space="0" w:color="auto"/>
                    <w:bottom w:val="none" w:sz="0" w:space="0" w:color="auto"/>
                    <w:right w:val="none" w:sz="0" w:space="0" w:color="auto"/>
                  </w:divBdr>
                  <w:divsChild>
                    <w:div w:id="1501116353">
                      <w:marLeft w:val="0"/>
                      <w:marRight w:val="0"/>
                      <w:marTop w:val="0"/>
                      <w:marBottom w:val="0"/>
                      <w:divBdr>
                        <w:top w:val="none" w:sz="0" w:space="0" w:color="auto"/>
                        <w:left w:val="none" w:sz="0" w:space="0" w:color="auto"/>
                        <w:bottom w:val="none" w:sz="0" w:space="0" w:color="auto"/>
                        <w:right w:val="none" w:sz="0" w:space="0" w:color="auto"/>
                      </w:divBdr>
                      <w:divsChild>
                        <w:div w:id="392319034">
                          <w:marLeft w:val="0"/>
                          <w:marRight w:val="0"/>
                          <w:marTop w:val="0"/>
                          <w:marBottom w:val="0"/>
                          <w:divBdr>
                            <w:top w:val="none" w:sz="0" w:space="0" w:color="auto"/>
                            <w:left w:val="none" w:sz="0" w:space="0" w:color="auto"/>
                            <w:bottom w:val="none" w:sz="0" w:space="0" w:color="auto"/>
                            <w:right w:val="none" w:sz="0" w:space="0" w:color="auto"/>
                          </w:divBdr>
                          <w:divsChild>
                            <w:div w:id="914818616">
                              <w:marLeft w:val="0"/>
                              <w:marRight w:val="0"/>
                              <w:marTop w:val="0"/>
                              <w:marBottom w:val="0"/>
                              <w:divBdr>
                                <w:top w:val="none" w:sz="0" w:space="0" w:color="auto"/>
                                <w:left w:val="none" w:sz="0" w:space="0" w:color="auto"/>
                                <w:bottom w:val="none" w:sz="0" w:space="0" w:color="auto"/>
                                <w:right w:val="none" w:sz="0" w:space="0" w:color="auto"/>
                              </w:divBdr>
                              <w:divsChild>
                                <w:div w:id="1850678922">
                                  <w:marLeft w:val="0"/>
                                  <w:marRight w:val="0"/>
                                  <w:marTop w:val="0"/>
                                  <w:marBottom w:val="0"/>
                                  <w:divBdr>
                                    <w:top w:val="none" w:sz="0" w:space="0" w:color="auto"/>
                                    <w:left w:val="none" w:sz="0" w:space="0" w:color="auto"/>
                                    <w:bottom w:val="none" w:sz="0" w:space="0" w:color="auto"/>
                                    <w:right w:val="none" w:sz="0" w:space="0" w:color="auto"/>
                                  </w:divBdr>
                                  <w:divsChild>
                                    <w:div w:id="1650010805">
                                      <w:marLeft w:val="0"/>
                                      <w:marRight w:val="0"/>
                                      <w:marTop w:val="0"/>
                                      <w:marBottom w:val="0"/>
                                      <w:divBdr>
                                        <w:top w:val="none" w:sz="0" w:space="0" w:color="auto"/>
                                        <w:left w:val="none" w:sz="0" w:space="0" w:color="auto"/>
                                        <w:bottom w:val="none" w:sz="0" w:space="0" w:color="auto"/>
                                        <w:right w:val="none" w:sz="0" w:space="0" w:color="auto"/>
                                      </w:divBdr>
                                      <w:divsChild>
                                        <w:div w:id="281542972">
                                          <w:marLeft w:val="0"/>
                                          <w:marRight w:val="0"/>
                                          <w:marTop w:val="0"/>
                                          <w:marBottom w:val="0"/>
                                          <w:divBdr>
                                            <w:top w:val="none" w:sz="0" w:space="0" w:color="auto"/>
                                            <w:left w:val="none" w:sz="0" w:space="0" w:color="auto"/>
                                            <w:bottom w:val="none" w:sz="0" w:space="0" w:color="auto"/>
                                            <w:right w:val="none" w:sz="0" w:space="0" w:color="auto"/>
                                          </w:divBdr>
                                          <w:divsChild>
                                            <w:div w:id="1897469997">
                                              <w:marLeft w:val="0"/>
                                              <w:marRight w:val="0"/>
                                              <w:marTop w:val="0"/>
                                              <w:marBottom w:val="0"/>
                                              <w:divBdr>
                                                <w:top w:val="none" w:sz="0" w:space="0" w:color="auto"/>
                                                <w:left w:val="none" w:sz="0" w:space="0" w:color="auto"/>
                                                <w:bottom w:val="none" w:sz="0" w:space="0" w:color="auto"/>
                                                <w:right w:val="none" w:sz="0" w:space="0" w:color="auto"/>
                                              </w:divBdr>
                                              <w:divsChild>
                                                <w:div w:id="814447751">
                                                  <w:marLeft w:val="0"/>
                                                  <w:marRight w:val="0"/>
                                                  <w:marTop w:val="0"/>
                                                  <w:marBottom w:val="0"/>
                                                  <w:divBdr>
                                                    <w:top w:val="none" w:sz="0" w:space="0" w:color="auto"/>
                                                    <w:left w:val="none" w:sz="0" w:space="0" w:color="auto"/>
                                                    <w:bottom w:val="none" w:sz="0" w:space="0" w:color="auto"/>
                                                    <w:right w:val="none" w:sz="0" w:space="0" w:color="auto"/>
                                                  </w:divBdr>
                                                  <w:divsChild>
                                                    <w:div w:id="622687792">
                                                      <w:marLeft w:val="0"/>
                                                      <w:marRight w:val="0"/>
                                                      <w:marTop w:val="0"/>
                                                      <w:marBottom w:val="0"/>
                                                      <w:divBdr>
                                                        <w:top w:val="none" w:sz="0" w:space="0" w:color="auto"/>
                                                        <w:left w:val="none" w:sz="0" w:space="0" w:color="auto"/>
                                                        <w:bottom w:val="none" w:sz="0" w:space="0" w:color="auto"/>
                                                        <w:right w:val="none" w:sz="0" w:space="0" w:color="auto"/>
                                                      </w:divBdr>
                                                      <w:divsChild>
                                                        <w:div w:id="1803569579">
                                                          <w:marLeft w:val="0"/>
                                                          <w:marRight w:val="0"/>
                                                          <w:marTop w:val="0"/>
                                                          <w:marBottom w:val="0"/>
                                                          <w:divBdr>
                                                            <w:top w:val="none" w:sz="0" w:space="0" w:color="auto"/>
                                                            <w:left w:val="none" w:sz="0" w:space="0" w:color="auto"/>
                                                            <w:bottom w:val="none" w:sz="0" w:space="0" w:color="auto"/>
                                                            <w:right w:val="none" w:sz="0" w:space="0" w:color="auto"/>
                                                          </w:divBdr>
                                                        </w:div>
                                                        <w:div w:id="6112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033038">
      <w:bodyDiv w:val="1"/>
      <w:marLeft w:val="0"/>
      <w:marRight w:val="0"/>
      <w:marTop w:val="0"/>
      <w:marBottom w:val="0"/>
      <w:divBdr>
        <w:top w:val="none" w:sz="0" w:space="0" w:color="auto"/>
        <w:left w:val="none" w:sz="0" w:space="0" w:color="auto"/>
        <w:bottom w:val="none" w:sz="0" w:space="0" w:color="auto"/>
        <w:right w:val="none" w:sz="0" w:space="0" w:color="auto"/>
      </w:divBdr>
      <w:divsChild>
        <w:div w:id="69356218">
          <w:marLeft w:val="0"/>
          <w:marRight w:val="0"/>
          <w:marTop w:val="0"/>
          <w:marBottom w:val="0"/>
          <w:divBdr>
            <w:top w:val="none" w:sz="0" w:space="0" w:color="auto"/>
            <w:left w:val="none" w:sz="0" w:space="0" w:color="auto"/>
            <w:bottom w:val="none" w:sz="0" w:space="0" w:color="auto"/>
            <w:right w:val="none" w:sz="0" w:space="0" w:color="auto"/>
          </w:divBdr>
        </w:div>
      </w:divsChild>
    </w:div>
    <w:div w:id="1383289007">
      <w:bodyDiv w:val="1"/>
      <w:marLeft w:val="0"/>
      <w:marRight w:val="0"/>
      <w:marTop w:val="0"/>
      <w:marBottom w:val="0"/>
      <w:divBdr>
        <w:top w:val="none" w:sz="0" w:space="0" w:color="auto"/>
        <w:left w:val="none" w:sz="0" w:space="0" w:color="auto"/>
        <w:bottom w:val="none" w:sz="0" w:space="0" w:color="auto"/>
        <w:right w:val="none" w:sz="0" w:space="0" w:color="auto"/>
      </w:divBdr>
      <w:divsChild>
        <w:div w:id="895042266">
          <w:marLeft w:val="0"/>
          <w:marRight w:val="0"/>
          <w:marTop w:val="0"/>
          <w:marBottom w:val="0"/>
          <w:divBdr>
            <w:top w:val="none" w:sz="0" w:space="0" w:color="auto"/>
            <w:left w:val="none" w:sz="0" w:space="0" w:color="auto"/>
            <w:bottom w:val="none" w:sz="0" w:space="0" w:color="auto"/>
            <w:right w:val="none" w:sz="0" w:space="0" w:color="auto"/>
          </w:divBdr>
          <w:divsChild>
            <w:div w:id="128342167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405683595">
      <w:bodyDiv w:val="1"/>
      <w:marLeft w:val="0"/>
      <w:marRight w:val="0"/>
      <w:marTop w:val="0"/>
      <w:marBottom w:val="0"/>
      <w:divBdr>
        <w:top w:val="none" w:sz="0" w:space="0" w:color="auto"/>
        <w:left w:val="none" w:sz="0" w:space="0" w:color="auto"/>
        <w:bottom w:val="none" w:sz="0" w:space="0" w:color="auto"/>
        <w:right w:val="none" w:sz="0" w:space="0" w:color="auto"/>
      </w:divBdr>
      <w:divsChild>
        <w:div w:id="1857232416">
          <w:marLeft w:val="0"/>
          <w:marRight w:val="0"/>
          <w:marTop w:val="0"/>
          <w:marBottom w:val="0"/>
          <w:divBdr>
            <w:top w:val="none" w:sz="0" w:space="0" w:color="auto"/>
            <w:left w:val="none" w:sz="0" w:space="0" w:color="auto"/>
            <w:bottom w:val="none" w:sz="0" w:space="0" w:color="auto"/>
            <w:right w:val="none" w:sz="0" w:space="0" w:color="auto"/>
          </w:divBdr>
        </w:div>
      </w:divsChild>
    </w:div>
    <w:div w:id="1409376011">
      <w:bodyDiv w:val="1"/>
      <w:marLeft w:val="0"/>
      <w:marRight w:val="0"/>
      <w:marTop w:val="0"/>
      <w:marBottom w:val="0"/>
      <w:divBdr>
        <w:top w:val="none" w:sz="0" w:space="0" w:color="auto"/>
        <w:left w:val="none" w:sz="0" w:space="0" w:color="auto"/>
        <w:bottom w:val="none" w:sz="0" w:space="0" w:color="auto"/>
        <w:right w:val="none" w:sz="0" w:space="0" w:color="auto"/>
      </w:divBdr>
      <w:divsChild>
        <w:div w:id="1350840462">
          <w:marLeft w:val="0"/>
          <w:marRight w:val="0"/>
          <w:marTop w:val="0"/>
          <w:marBottom w:val="0"/>
          <w:divBdr>
            <w:top w:val="none" w:sz="0" w:space="0" w:color="auto"/>
            <w:left w:val="none" w:sz="0" w:space="0" w:color="auto"/>
            <w:bottom w:val="none" w:sz="0" w:space="0" w:color="auto"/>
            <w:right w:val="none" w:sz="0" w:space="0" w:color="auto"/>
          </w:divBdr>
          <w:divsChild>
            <w:div w:id="123427431">
              <w:marLeft w:val="0"/>
              <w:marRight w:val="0"/>
              <w:marTop w:val="0"/>
              <w:marBottom w:val="0"/>
              <w:divBdr>
                <w:top w:val="none" w:sz="0" w:space="0" w:color="auto"/>
                <w:left w:val="none" w:sz="0" w:space="0" w:color="auto"/>
                <w:bottom w:val="none" w:sz="0" w:space="0" w:color="auto"/>
                <w:right w:val="none" w:sz="0" w:space="0" w:color="auto"/>
              </w:divBdr>
              <w:divsChild>
                <w:div w:id="1583949380">
                  <w:marLeft w:val="0"/>
                  <w:marRight w:val="0"/>
                  <w:marTop w:val="0"/>
                  <w:marBottom w:val="0"/>
                  <w:divBdr>
                    <w:top w:val="none" w:sz="0" w:space="0" w:color="auto"/>
                    <w:left w:val="none" w:sz="0" w:space="0" w:color="auto"/>
                    <w:bottom w:val="none" w:sz="0" w:space="0" w:color="auto"/>
                    <w:right w:val="none" w:sz="0" w:space="0" w:color="auto"/>
                  </w:divBdr>
                  <w:divsChild>
                    <w:div w:id="93284128">
                      <w:marLeft w:val="0"/>
                      <w:marRight w:val="0"/>
                      <w:marTop w:val="0"/>
                      <w:marBottom w:val="0"/>
                      <w:divBdr>
                        <w:top w:val="none" w:sz="0" w:space="0" w:color="auto"/>
                        <w:left w:val="none" w:sz="0" w:space="0" w:color="auto"/>
                        <w:bottom w:val="none" w:sz="0" w:space="0" w:color="auto"/>
                        <w:right w:val="none" w:sz="0" w:space="0" w:color="auto"/>
                      </w:divBdr>
                      <w:divsChild>
                        <w:div w:id="1587570045">
                          <w:marLeft w:val="0"/>
                          <w:marRight w:val="0"/>
                          <w:marTop w:val="0"/>
                          <w:marBottom w:val="0"/>
                          <w:divBdr>
                            <w:top w:val="none" w:sz="0" w:space="0" w:color="auto"/>
                            <w:left w:val="none" w:sz="0" w:space="0" w:color="auto"/>
                            <w:bottom w:val="none" w:sz="0" w:space="0" w:color="auto"/>
                            <w:right w:val="none" w:sz="0" w:space="0" w:color="auto"/>
                          </w:divBdr>
                          <w:divsChild>
                            <w:div w:id="1990671390">
                              <w:marLeft w:val="0"/>
                              <w:marRight w:val="0"/>
                              <w:marTop w:val="0"/>
                              <w:marBottom w:val="0"/>
                              <w:divBdr>
                                <w:top w:val="none" w:sz="0" w:space="0" w:color="auto"/>
                                <w:left w:val="none" w:sz="0" w:space="0" w:color="auto"/>
                                <w:bottom w:val="none" w:sz="0" w:space="0" w:color="auto"/>
                                <w:right w:val="none" w:sz="0" w:space="0" w:color="auto"/>
                              </w:divBdr>
                              <w:divsChild>
                                <w:div w:id="816336564">
                                  <w:marLeft w:val="0"/>
                                  <w:marRight w:val="0"/>
                                  <w:marTop w:val="0"/>
                                  <w:marBottom w:val="0"/>
                                  <w:divBdr>
                                    <w:top w:val="none" w:sz="0" w:space="0" w:color="auto"/>
                                    <w:left w:val="none" w:sz="0" w:space="0" w:color="auto"/>
                                    <w:bottom w:val="none" w:sz="0" w:space="0" w:color="auto"/>
                                    <w:right w:val="none" w:sz="0" w:space="0" w:color="auto"/>
                                  </w:divBdr>
                                  <w:divsChild>
                                    <w:div w:id="361975558">
                                      <w:marLeft w:val="0"/>
                                      <w:marRight w:val="0"/>
                                      <w:marTop w:val="0"/>
                                      <w:marBottom w:val="0"/>
                                      <w:divBdr>
                                        <w:top w:val="none" w:sz="0" w:space="0" w:color="auto"/>
                                        <w:left w:val="none" w:sz="0" w:space="0" w:color="auto"/>
                                        <w:bottom w:val="none" w:sz="0" w:space="0" w:color="auto"/>
                                        <w:right w:val="none" w:sz="0" w:space="0" w:color="auto"/>
                                      </w:divBdr>
                                      <w:divsChild>
                                        <w:div w:id="657196390">
                                          <w:marLeft w:val="0"/>
                                          <w:marRight w:val="0"/>
                                          <w:marTop w:val="0"/>
                                          <w:marBottom w:val="0"/>
                                          <w:divBdr>
                                            <w:top w:val="none" w:sz="0" w:space="0" w:color="auto"/>
                                            <w:left w:val="none" w:sz="0" w:space="0" w:color="auto"/>
                                            <w:bottom w:val="none" w:sz="0" w:space="0" w:color="auto"/>
                                            <w:right w:val="none" w:sz="0" w:space="0" w:color="auto"/>
                                          </w:divBdr>
                                          <w:divsChild>
                                            <w:div w:id="1609772580">
                                              <w:marLeft w:val="0"/>
                                              <w:marRight w:val="0"/>
                                              <w:marTop w:val="0"/>
                                              <w:marBottom w:val="0"/>
                                              <w:divBdr>
                                                <w:top w:val="none" w:sz="0" w:space="0" w:color="auto"/>
                                                <w:left w:val="none" w:sz="0" w:space="0" w:color="auto"/>
                                                <w:bottom w:val="none" w:sz="0" w:space="0" w:color="auto"/>
                                                <w:right w:val="none" w:sz="0" w:space="0" w:color="auto"/>
                                              </w:divBdr>
                                              <w:divsChild>
                                                <w:div w:id="1253707392">
                                                  <w:marLeft w:val="0"/>
                                                  <w:marRight w:val="0"/>
                                                  <w:marTop w:val="0"/>
                                                  <w:marBottom w:val="0"/>
                                                  <w:divBdr>
                                                    <w:top w:val="none" w:sz="0" w:space="0" w:color="auto"/>
                                                    <w:left w:val="none" w:sz="0" w:space="0" w:color="auto"/>
                                                    <w:bottom w:val="none" w:sz="0" w:space="0" w:color="auto"/>
                                                    <w:right w:val="none" w:sz="0" w:space="0" w:color="auto"/>
                                                  </w:divBdr>
                                                  <w:divsChild>
                                                    <w:div w:id="2117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649342">
      <w:bodyDiv w:val="1"/>
      <w:marLeft w:val="0"/>
      <w:marRight w:val="0"/>
      <w:marTop w:val="0"/>
      <w:marBottom w:val="0"/>
      <w:divBdr>
        <w:top w:val="none" w:sz="0" w:space="0" w:color="auto"/>
        <w:left w:val="none" w:sz="0" w:space="0" w:color="auto"/>
        <w:bottom w:val="none" w:sz="0" w:space="0" w:color="auto"/>
        <w:right w:val="none" w:sz="0" w:space="0" w:color="auto"/>
      </w:divBdr>
    </w:div>
    <w:div w:id="1429157423">
      <w:bodyDiv w:val="1"/>
      <w:marLeft w:val="0"/>
      <w:marRight w:val="0"/>
      <w:marTop w:val="0"/>
      <w:marBottom w:val="0"/>
      <w:divBdr>
        <w:top w:val="none" w:sz="0" w:space="0" w:color="auto"/>
        <w:left w:val="none" w:sz="0" w:space="0" w:color="auto"/>
        <w:bottom w:val="none" w:sz="0" w:space="0" w:color="auto"/>
        <w:right w:val="none" w:sz="0" w:space="0" w:color="auto"/>
      </w:divBdr>
      <w:divsChild>
        <w:div w:id="930552175">
          <w:marLeft w:val="0"/>
          <w:marRight w:val="0"/>
          <w:marTop w:val="0"/>
          <w:marBottom w:val="0"/>
          <w:divBdr>
            <w:top w:val="none" w:sz="0" w:space="0" w:color="auto"/>
            <w:left w:val="none" w:sz="0" w:space="0" w:color="auto"/>
            <w:bottom w:val="none" w:sz="0" w:space="0" w:color="auto"/>
            <w:right w:val="none" w:sz="0" w:space="0" w:color="auto"/>
          </w:divBdr>
          <w:divsChild>
            <w:div w:id="2130201200">
              <w:marLeft w:val="0"/>
              <w:marRight w:val="0"/>
              <w:marTop w:val="0"/>
              <w:marBottom w:val="0"/>
              <w:divBdr>
                <w:top w:val="none" w:sz="0" w:space="0" w:color="auto"/>
                <w:left w:val="none" w:sz="0" w:space="0" w:color="auto"/>
                <w:bottom w:val="none" w:sz="0" w:space="0" w:color="auto"/>
                <w:right w:val="none" w:sz="0" w:space="0" w:color="auto"/>
              </w:divBdr>
              <w:divsChild>
                <w:div w:id="322855162">
                  <w:marLeft w:val="0"/>
                  <w:marRight w:val="0"/>
                  <w:marTop w:val="0"/>
                  <w:marBottom w:val="0"/>
                  <w:divBdr>
                    <w:top w:val="none" w:sz="0" w:space="0" w:color="auto"/>
                    <w:left w:val="none" w:sz="0" w:space="0" w:color="auto"/>
                    <w:bottom w:val="none" w:sz="0" w:space="0" w:color="auto"/>
                    <w:right w:val="none" w:sz="0" w:space="0" w:color="auto"/>
                  </w:divBdr>
                  <w:divsChild>
                    <w:div w:id="1411000970">
                      <w:marLeft w:val="0"/>
                      <w:marRight w:val="0"/>
                      <w:marTop w:val="0"/>
                      <w:marBottom w:val="0"/>
                      <w:divBdr>
                        <w:top w:val="none" w:sz="0" w:space="0" w:color="auto"/>
                        <w:left w:val="none" w:sz="0" w:space="0" w:color="auto"/>
                        <w:bottom w:val="none" w:sz="0" w:space="0" w:color="auto"/>
                        <w:right w:val="none" w:sz="0" w:space="0" w:color="auto"/>
                      </w:divBdr>
                      <w:divsChild>
                        <w:div w:id="802888421">
                          <w:marLeft w:val="0"/>
                          <w:marRight w:val="0"/>
                          <w:marTop w:val="0"/>
                          <w:marBottom w:val="0"/>
                          <w:divBdr>
                            <w:top w:val="none" w:sz="0" w:space="0" w:color="auto"/>
                            <w:left w:val="none" w:sz="0" w:space="0" w:color="auto"/>
                            <w:bottom w:val="none" w:sz="0" w:space="0" w:color="auto"/>
                            <w:right w:val="none" w:sz="0" w:space="0" w:color="auto"/>
                          </w:divBdr>
                          <w:divsChild>
                            <w:div w:id="1443569440">
                              <w:marLeft w:val="0"/>
                              <w:marRight w:val="0"/>
                              <w:marTop w:val="0"/>
                              <w:marBottom w:val="0"/>
                              <w:divBdr>
                                <w:top w:val="none" w:sz="0" w:space="0" w:color="auto"/>
                                <w:left w:val="none" w:sz="0" w:space="0" w:color="auto"/>
                                <w:bottom w:val="none" w:sz="0" w:space="0" w:color="auto"/>
                                <w:right w:val="none" w:sz="0" w:space="0" w:color="auto"/>
                              </w:divBdr>
                              <w:divsChild>
                                <w:div w:id="118761747">
                                  <w:marLeft w:val="0"/>
                                  <w:marRight w:val="0"/>
                                  <w:marTop w:val="0"/>
                                  <w:marBottom w:val="0"/>
                                  <w:divBdr>
                                    <w:top w:val="none" w:sz="0" w:space="0" w:color="auto"/>
                                    <w:left w:val="none" w:sz="0" w:space="0" w:color="auto"/>
                                    <w:bottom w:val="none" w:sz="0" w:space="0" w:color="auto"/>
                                    <w:right w:val="none" w:sz="0" w:space="0" w:color="auto"/>
                                  </w:divBdr>
                                  <w:divsChild>
                                    <w:div w:id="1645230521">
                                      <w:marLeft w:val="0"/>
                                      <w:marRight w:val="0"/>
                                      <w:marTop w:val="0"/>
                                      <w:marBottom w:val="0"/>
                                      <w:divBdr>
                                        <w:top w:val="none" w:sz="0" w:space="0" w:color="auto"/>
                                        <w:left w:val="none" w:sz="0" w:space="0" w:color="auto"/>
                                        <w:bottom w:val="none" w:sz="0" w:space="0" w:color="auto"/>
                                        <w:right w:val="none" w:sz="0" w:space="0" w:color="auto"/>
                                      </w:divBdr>
                                      <w:divsChild>
                                        <w:div w:id="146023089">
                                          <w:marLeft w:val="0"/>
                                          <w:marRight w:val="0"/>
                                          <w:marTop w:val="0"/>
                                          <w:marBottom w:val="0"/>
                                          <w:divBdr>
                                            <w:top w:val="none" w:sz="0" w:space="0" w:color="auto"/>
                                            <w:left w:val="none" w:sz="0" w:space="0" w:color="auto"/>
                                            <w:bottom w:val="none" w:sz="0" w:space="0" w:color="auto"/>
                                            <w:right w:val="none" w:sz="0" w:space="0" w:color="auto"/>
                                          </w:divBdr>
                                          <w:divsChild>
                                            <w:div w:id="1670601344">
                                              <w:marLeft w:val="0"/>
                                              <w:marRight w:val="0"/>
                                              <w:marTop w:val="0"/>
                                              <w:marBottom w:val="0"/>
                                              <w:divBdr>
                                                <w:top w:val="none" w:sz="0" w:space="0" w:color="auto"/>
                                                <w:left w:val="none" w:sz="0" w:space="0" w:color="auto"/>
                                                <w:bottom w:val="none" w:sz="0" w:space="0" w:color="auto"/>
                                                <w:right w:val="none" w:sz="0" w:space="0" w:color="auto"/>
                                              </w:divBdr>
                                              <w:divsChild>
                                                <w:div w:id="149297270">
                                                  <w:marLeft w:val="0"/>
                                                  <w:marRight w:val="0"/>
                                                  <w:marTop w:val="0"/>
                                                  <w:marBottom w:val="0"/>
                                                  <w:divBdr>
                                                    <w:top w:val="none" w:sz="0" w:space="0" w:color="auto"/>
                                                    <w:left w:val="none" w:sz="0" w:space="0" w:color="auto"/>
                                                    <w:bottom w:val="none" w:sz="0" w:space="0" w:color="auto"/>
                                                    <w:right w:val="none" w:sz="0" w:space="0" w:color="auto"/>
                                                  </w:divBdr>
                                                  <w:divsChild>
                                                    <w:div w:id="1963725802">
                                                      <w:marLeft w:val="0"/>
                                                      <w:marRight w:val="0"/>
                                                      <w:marTop w:val="0"/>
                                                      <w:marBottom w:val="0"/>
                                                      <w:divBdr>
                                                        <w:top w:val="none" w:sz="0" w:space="0" w:color="auto"/>
                                                        <w:left w:val="none" w:sz="0" w:space="0" w:color="auto"/>
                                                        <w:bottom w:val="none" w:sz="0" w:space="0" w:color="auto"/>
                                                        <w:right w:val="none" w:sz="0" w:space="0" w:color="auto"/>
                                                      </w:divBdr>
                                                    </w:div>
                                                    <w:div w:id="950011588">
                                                      <w:marLeft w:val="0"/>
                                                      <w:marRight w:val="0"/>
                                                      <w:marTop w:val="0"/>
                                                      <w:marBottom w:val="0"/>
                                                      <w:divBdr>
                                                        <w:top w:val="none" w:sz="0" w:space="0" w:color="auto"/>
                                                        <w:left w:val="none" w:sz="0" w:space="0" w:color="auto"/>
                                                        <w:bottom w:val="none" w:sz="0" w:space="0" w:color="auto"/>
                                                        <w:right w:val="none" w:sz="0" w:space="0" w:color="auto"/>
                                                      </w:divBdr>
                                                      <w:divsChild>
                                                        <w:div w:id="284235997">
                                                          <w:marLeft w:val="0"/>
                                                          <w:marRight w:val="0"/>
                                                          <w:marTop w:val="0"/>
                                                          <w:marBottom w:val="0"/>
                                                          <w:divBdr>
                                                            <w:top w:val="none" w:sz="0" w:space="0" w:color="auto"/>
                                                            <w:left w:val="none" w:sz="0" w:space="0" w:color="auto"/>
                                                            <w:bottom w:val="none" w:sz="0" w:space="0" w:color="auto"/>
                                                            <w:right w:val="none" w:sz="0" w:space="0" w:color="auto"/>
                                                          </w:divBdr>
                                                        </w:div>
                                                        <w:div w:id="1496454345">
                                                          <w:marLeft w:val="0"/>
                                                          <w:marRight w:val="0"/>
                                                          <w:marTop w:val="0"/>
                                                          <w:marBottom w:val="0"/>
                                                          <w:divBdr>
                                                            <w:top w:val="none" w:sz="0" w:space="0" w:color="auto"/>
                                                            <w:left w:val="none" w:sz="0" w:space="0" w:color="auto"/>
                                                            <w:bottom w:val="none" w:sz="0" w:space="0" w:color="auto"/>
                                                            <w:right w:val="none" w:sz="0" w:space="0" w:color="auto"/>
                                                          </w:divBdr>
                                                        </w:div>
                                                        <w:div w:id="1650793234">
                                                          <w:marLeft w:val="0"/>
                                                          <w:marRight w:val="0"/>
                                                          <w:marTop w:val="0"/>
                                                          <w:marBottom w:val="0"/>
                                                          <w:divBdr>
                                                            <w:top w:val="none" w:sz="0" w:space="0" w:color="auto"/>
                                                            <w:left w:val="none" w:sz="0" w:space="0" w:color="auto"/>
                                                            <w:bottom w:val="none" w:sz="0" w:space="0" w:color="auto"/>
                                                            <w:right w:val="none" w:sz="0" w:space="0" w:color="auto"/>
                                                          </w:divBdr>
                                                        </w:div>
                                                        <w:div w:id="325522390">
                                                          <w:marLeft w:val="0"/>
                                                          <w:marRight w:val="0"/>
                                                          <w:marTop w:val="0"/>
                                                          <w:marBottom w:val="0"/>
                                                          <w:divBdr>
                                                            <w:top w:val="none" w:sz="0" w:space="0" w:color="auto"/>
                                                            <w:left w:val="none" w:sz="0" w:space="0" w:color="auto"/>
                                                            <w:bottom w:val="none" w:sz="0" w:space="0" w:color="auto"/>
                                                            <w:right w:val="none" w:sz="0" w:space="0" w:color="auto"/>
                                                          </w:divBdr>
                                                        </w:div>
                                                        <w:div w:id="240483916">
                                                          <w:marLeft w:val="0"/>
                                                          <w:marRight w:val="0"/>
                                                          <w:marTop w:val="0"/>
                                                          <w:marBottom w:val="0"/>
                                                          <w:divBdr>
                                                            <w:top w:val="none" w:sz="0" w:space="0" w:color="auto"/>
                                                            <w:left w:val="none" w:sz="0" w:space="0" w:color="auto"/>
                                                            <w:bottom w:val="none" w:sz="0" w:space="0" w:color="auto"/>
                                                            <w:right w:val="none" w:sz="0" w:space="0" w:color="auto"/>
                                                          </w:divBdr>
                                                        </w:div>
                                                        <w:div w:id="1678263478">
                                                          <w:marLeft w:val="0"/>
                                                          <w:marRight w:val="0"/>
                                                          <w:marTop w:val="0"/>
                                                          <w:marBottom w:val="0"/>
                                                          <w:divBdr>
                                                            <w:top w:val="none" w:sz="0" w:space="0" w:color="auto"/>
                                                            <w:left w:val="none" w:sz="0" w:space="0" w:color="auto"/>
                                                            <w:bottom w:val="none" w:sz="0" w:space="0" w:color="auto"/>
                                                            <w:right w:val="none" w:sz="0" w:space="0" w:color="auto"/>
                                                          </w:divBdr>
                                                        </w:div>
                                                        <w:div w:id="166336613">
                                                          <w:marLeft w:val="0"/>
                                                          <w:marRight w:val="0"/>
                                                          <w:marTop w:val="0"/>
                                                          <w:marBottom w:val="0"/>
                                                          <w:divBdr>
                                                            <w:top w:val="none" w:sz="0" w:space="0" w:color="auto"/>
                                                            <w:left w:val="none" w:sz="0" w:space="0" w:color="auto"/>
                                                            <w:bottom w:val="none" w:sz="0" w:space="0" w:color="auto"/>
                                                            <w:right w:val="none" w:sz="0" w:space="0" w:color="auto"/>
                                                          </w:divBdr>
                                                        </w:div>
                                                        <w:div w:id="8620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4517921">
      <w:bodyDiv w:val="1"/>
      <w:marLeft w:val="0"/>
      <w:marRight w:val="0"/>
      <w:marTop w:val="0"/>
      <w:marBottom w:val="0"/>
      <w:divBdr>
        <w:top w:val="none" w:sz="0" w:space="0" w:color="auto"/>
        <w:left w:val="none" w:sz="0" w:space="0" w:color="auto"/>
        <w:bottom w:val="none" w:sz="0" w:space="0" w:color="auto"/>
        <w:right w:val="none" w:sz="0" w:space="0" w:color="auto"/>
      </w:divBdr>
      <w:divsChild>
        <w:div w:id="923681135">
          <w:marLeft w:val="240"/>
          <w:marRight w:val="0"/>
          <w:marTop w:val="240"/>
          <w:marBottom w:val="240"/>
          <w:divBdr>
            <w:top w:val="none" w:sz="0" w:space="0" w:color="auto"/>
            <w:left w:val="none" w:sz="0" w:space="0" w:color="auto"/>
            <w:bottom w:val="none" w:sz="0" w:space="0" w:color="auto"/>
            <w:right w:val="none" w:sz="0" w:space="0" w:color="auto"/>
          </w:divBdr>
        </w:div>
      </w:divsChild>
    </w:div>
    <w:div w:id="14431133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50">
          <w:marLeft w:val="0"/>
          <w:marRight w:val="0"/>
          <w:marTop w:val="0"/>
          <w:marBottom w:val="0"/>
          <w:divBdr>
            <w:top w:val="none" w:sz="0" w:space="0" w:color="auto"/>
            <w:left w:val="none" w:sz="0" w:space="0" w:color="auto"/>
            <w:bottom w:val="none" w:sz="0" w:space="0" w:color="auto"/>
            <w:right w:val="none" w:sz="0" w:space="0" w:color="auto"/>
          </w:divBdr>
          <w:divsChild>
            <w:div w:id="1447502672">
              <w:marLeft w:val="0"/>
              <w:marRight w:val="0"/>
              <w:marTop w:val="0"/>
              <w:marBottom w:val="0"/>
              <w:divBdr>
                <w:top w:val="none" w:sz="0" w:space="0" w:color="auto"/>
                <w:left w:val="none" w:sz="0" w:space="0" w:color="auto"/>
                <w:bottom w:val="none" w:sz="0" w:space="0" w:color="auto"/>
                <w:right w:val="none" w:sz="0" w:space="0" w:color="auto"/>
              </w:divBdr>
              <w:divsChild>
                <w:div w:id="575020627">
                  <w:marLeft w:val="0"/>
                  <w:marRight w:val="0"/>
                  <w:marTop w:val="0"/>
                  <w:marBottom w:val="0"/>
                  <w:divBdr>
                    <w:top w:val="none" w:sz="0" w:space="0" w:color="auto"/>
                    <w:left w:val="none" w:sz="0" w:space="0" w:color="auto"/>
                    <w:bottom w:val="none" w:sz="0" w:space="0" w:color="auto"/>
                    <w:right w:val="none" w:sz="0" w:space="0" w:color="auto"/>
                  </w:divBdr>
                  <w:divsChild>
                    <w:div w:id="53047208">
                      <w:marLeft w:val="0"/>
                      <w:marRight w:val="0"/>
                      <w:marTop w:val="0"/>
                      <w:marBottom w:val="0"/>
                      <w:divBdr>
                        <w:top w:val="none" w:sz="0" w:space="0" w:color="auto"/>
                        <w:left w:val="none" w:sz="0" w:space="0" w:color="auto"/>
                        <w:bottom w:val="none" w:sz="0" w:space="0" w:color="auto"/>
                        <w:right w:val="none" w:sz="0" w:space="0" w:color="auto"/>
                      </w:divBdr>
                      <w:divsChild>
                        <w:div w:id="563223571">
                          <w:marLeft w:val="0"/>
                          <w:marRight w:val="0"/>
                          <w:marTop w:val="0"/>
                          <w:marBottom w:val="0"/>
                          <w:divBdr>
                            <w:top w:val="none" w:sz="0" w:space="0" w:color="auto"/>
                            <w:left w:val="none" w:sz="0" w:space="0" w:color="auto"/>
                            <w:bottom w:val="none" w:sz="0" w:space="0" w:color="auto"/>
                            <w:right w:val="none" w:sz="0" w:space="0" w:color="auto"/>
                          </w:divBdr>
                          <w:divsChild>
                            <w:div w:id="764035171">
                              <w:marLeft w:val="0"/>
                              <w:marRight w:val="0"/>
                              <w:marTop w:val="0"/>
                              <w:marBottom w:val="0"/>
                              <w:divBdr>
                                <w:top w:val="none" w:sz="0" w:space="0" w:color="auto"/>
                                <w:left w:val="none" w:sz="0" w:space="0" w:color="auto"/>
                                <w:bottom w:val="none" w:sz="0" w:space="0" w:color="auto"/>
                                <w:right w:val="none" w:sz="0" w:space="0" w:color="auto"/>
                              </w:divBdr>
                              <w:divsChild>
                                <w:div w:id="1188106969">
                                  <w:marLeft w:val="0"/>
                                  <w:marRight w:val="0"/>
                                  <w:marTop w:val="0"/>
                                  <w:marBottom w:val="0"/>
                                  <w:divBdr>
                                    <w:top w:val="none" w:sz="0" w:space="0" w:color="auto"/>
                                    <w:left w:val="none" w:sz="0" w:space="0" w:color="auto"/>
                                    <w:bottom w:val="none" w:sz="0" w:space="0" w:color="auto"/>
                                    <w:right w:val="none" w:sz="0" w:space="0" w:color="auto"/>
                                  </w:divBdr>
                                  <w:divsChild>
                                    <w:div w:id="1427188892">
                                      <w:marLeft w:val="0"/>
                                      <w:marRight w:val="0"/>
                                      <w:marTop w:val="0"/>
                                      <w:marBottom w:val="0"/>
                                      <w:divBdr>
                                        <w:top w:val="none" w:sz="0" w:space="0" w:color="auto"/>
                                        <w:left w:val="none" w:sz="0" w:space="0" w:color="auto"/>
                                        <w:bottom w:val="none" w:sz="0" w:space="0" w:color="auto"/>
                                        <w:right w:val="none" w:sz="0" w:space="0" w:color="auto"/>
                                      </w:divBdr>
                                      <w:divsChild>
                                        <w:div w:id="555900216">
                                          <w:marLeft w:val="0"/>
                                          <w:marRight w:val="0"/>
                                          <w:marTop w:val="0"/>
                                          <w:marBottom w:val="0"/>
                                          <w:divBdr>
                                            <w:top w:val="none" w:sz="0" w:space="0" w:color="auto"/>
                                            <w:left w:val="none" w:sz="0" w:space="0" w:color="auto"/>
                                            <w:bottom w:val="none" w:sz="0" w:space="0" w:color="auto"/>
                                            <w:right w:val="none" w:sz="0" w:space="0" w:color="auto"/>
                                          </w:divBdr>
                                          <w:divsChild>
                                            <w:div w:id="1873641251">
                                              <w:marLeft w:val="0"/>
                                              <w:marRight w:val="0"/>
                                              <w:marTop w:val="0"/>
                                              <w:marBottom w:val="0"/>
                                              <w:divBdr>
                                                <w:top w:val="none" w:sz="0" w:space="0" w:color="auto"/>
                                                <w:left w:val="none" w:sz="0" w:space="0" w:color="auto"/>
                                                <w:bottom w:val="none" w:sz="0" w:space="0" w:color="auto"/>
                                                <w:right w:val="none" w:sz="0" w:space="0" w:color="auto"/>
                                              </w:divBdr>
                                              <w:divsChild>
                                                <w:div w:id="7038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7719762">
      <w:bodyDiv w:val="1"/>
      <w:marLeft w:val="0"/>
      <w:marRight w:val="0"/>
      <w:marTop w:val="0"/>
      <w:marBottom w:val="0"/>
      <w:divBdr>
        <w:top w:val="none" w:sz="0" w:space="0" w:color="auto"/>
        <w:left w:val="none" w:sz="0" w:space="0" w:color="auto"/>
        <w:bottom w:val="none" w:sz="0" w:space="0" w:color="auto"/>
        <w:right w:val="none" w:sz="0" w:space="0" w:color="auto"/>
      </w:divBdr>
      <w:divsChild>
        <w:div w:id="1427462189">
          <w:marLeft w:val="0"/>
          <w:marRight w:val="0"/>
          <w:marTop w:val="0"/>
          <w:marBottom w:val="0"/>
          <w:divBdr>
            <w:top w:val="none" w:sz="0" w:space="0" w:color="auto"/>
            <w:left w:val="none" w:sz="0" w:space="0" w:color="auto"/>
            <w:bottom w:val="none" w:sz="0" w:space="0" w:color="auto"/>
            <w:right w:val="none" w:sz="0" w:space="0" w:color="auto"/>
          </w:divBdr>
          <w:divsChild>
            <w:div w:id="724720959">
              <w:marLeft w:val="0"/>
              <w:marRight w:val="0"/>
              <w:marTop w:val="0"/>
              <w:marBottom w:val="0"/>
              <w:divBdr>
                <w:top w:val="none" w:sz="0" w:space="0" w:color="auto"/>
                <w:left w:val="none" w:sz="0" w:space="0" w:color="auto"/>
                <w:bottom w:val="none" w:sz="0" w:space="0" w:color="auto"/>
                <w:right w:val="none" w:sz="0" w:space="0" w:color="auto"/>
              </w:divBdr>
              <w:divsChild>
                <w:div w:id="1096171022">
                  <w:marLeft w:val="0"/>
                  <w:marRight w:val="0"/>
                  <w:marTop w:val="0"/>
                  <w:marBottom w:val="0"/>
                  <w:divBdr>
                    <w:top w:val="none" w:sz="0" w:space="0" w:color="auto"/>
                    <w:left w:val="none" w:sz="0" w:space="0" w:color="auto"/>
                    <w:bottom w:val="none" w:sz="0" w:space="0" w:color="auto"/>
                    <w:right w:val="none" w:sz="0" w:space="0" w:color="auto"/>
                  </w:divBdr>
                  <w:divsChild>
                    <w:div w:id="14623785">
                      <w:marLeft w:val="0"/>
                      <w:marRight w:val="0"/>
                      <w:marTop w:val="0"/>
                      <w:marBottom w:val="0"/>
                      <w:divBdr>
                        <w:top w:val="none" w:sz="0" w:space="0" w:color="auto"/>
                        <w:left w:val="none" w:sz="0" w:space="0" w:color="auto"/>
                        <w:bottom w:val="none" w:sz="0" w:space="0" w:color="auto"/>
                        <w:right w:val="none" w:sz="0" w:space="0" w:color="auto"/>
                      </w:divBdr>
                      <w:divsChild>
                        <w:div w:id="1194223300">
                          <w:marLeft w:val="0"/>
                          <w:marRight w:val="0"/>
                          <w:marTop w:val="0"/>
                          <w:marBottom w:val="0"/>
                          <w:divBdr>
                            <w:top w:val="none" w:sz="0" w:space="0" w:color="auto"/>
                            <w:left w:val="none" w:sz="0" w:space="0" w:color="auto"/>
                            <w:bottom w:val="none" w:sz="0" w:space="0" w:color="auto"/>
                            <w:right w:val="none" w:sz="0" w:space="0" w:color="auto"/>
                          </w:divBdr>
                          <w:divsChild>
                            <w:div w:id="355696354">
                              <w:marLeft w:val="0"/>
                              <w:marRight w:val="0"/>
                              <w:marTop w:val="0"/>
                              <w:marBottom w:val="0"/>
                              <w:divBdr>
                                <w:top w:val="none" w:sz="0" w:space="0" w:color="auto"/>
                                <w:left w:val="none" w:sz="0" w:space="0" w:color="auto"/>
                                <w:bottom w:val="none" w:sz="0" w:space="0" w:color="auto"/>
                                <w:right w:val="none" w:sz="0" w:space="0" w:color="auto"/>
                              </w:divBdr>
                              <w:divsChild>
                                <w:div w:id="523442835">
                                  <w:marLeft w:val="0"/>
                                  <w:marRight w:val="0"/>
                                  <w:marTop w:val="0"/>
                                  <w:marBottom w:val="0"/>
                                  <w:divBdr>
                                    <w:top w:val="none" w:sz="0" w:space="0" w:color="auto"/>
                                    <w:left w:val="none" w:sz="0" w:space="0" w:color="auto"/>
                                    <w:bottom w:val="none" w:sz="0" w:space="0" w:color="auto"/>
                                    <w:right w:val="none" w:sz="0" w:space="0" w:color="auto"/>
                                  </w:divBdr>
                                  <w:divsChild>
                                    <w:div w:id="751244859">
                                      <w:marLeft w:val="0"/>
                                      <w:marRight w:val="0"/>
                                      <w:marTop w:val="0"/>
                                      <w:marBottom w:val="0"/>
                                      <w:divBdr>
                                        <w:top w:val="none" w:sz="0" w:space="0" w:color="auto"/>
                                        <w:left w:val="none" w:sz="0" w:space="0" w:color="auto"/>
                                        <w:bottom w:val="none" w:sz="0" w:space="0" w:color="auto"/>
                                        <w:right w:val="none" w:sz="0" w:space="0" w:color="auto"/>
                                      </w:divBdr>
                                      <w:divsChild>
                                        <w:div w:id="1780950356">
                                          <w:marLeft w:val="0"/>
                                          <w:marRight w:val="0"/>
                                          <w:marTop w:val="0"/>
                                          <w:marBottom w:val="0"/>
                                          <w:divBdr>
                                            <w:top w:val="none" w:sz="0" w:space="0" w:color="auto"/>
                                            <w:left w:val="none" w:sz="0" w:space="0" w:color="auto"/>
                                            <w:bottom w:val="none" w:sz="0" w:space="0" w:color="auto"/>
                                            <w:right w:val="none" w:sz="0" w:space="0" w:color="auto"/>
                                          </w:divBdr>
                                          <w:divsChild>
                                            <w:div w:id="1198785509">
                                              <w:marLeft w:val="0"/>
                                              <w:marRight w:val="0"/>
                                              <w:marTop w:val="0"/>
                                              <w:marBottom w:val="0"/>
                                              <w:divBdr>
                                                <w:top w:val="none" w:sz="0" w:space="0" w:color="auto"/>
                                                <w:left w:val="none" w:sz="0" w:space="0" w:color="auto"/>
                                                <w:bottom w:val="none" w:sz="0" w:space="0" w:color="auto"/>
                                                <w:right w:val="none" w:sz="0" w:space="0" w:color="auto"/>
                                              </w:divBdr>
                                              <w:divsChild>
                                                <w:div w:id="12864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162738">
      <w:bodyDiv w:val="1"/>
      <w:marLeft w:val="0"/>
      <w:marRight w:val="0"/>
      <w:marTop w:val="0"/>
      <w:marBottom w:val="0"/>
      <w:divBdr>
        <w:top w:val="none" w:sz="0" w:space="0" w:color="auto"/>
        <w:left w:val="none" w:sz="0" w:space="0" w:color="auto"/>
        <w:bottom w:val="none" w:sz="0" w:space="0" w:color="auto"/>
        <w:right w:val="none" w:sz="0" w:space="0" w:color="auto"/>
      </w:divBdr>
      <w:divsChild>
        <w:div w:id="498078073">
          <w:marLeft w:val="0"/>
          <w:marRight w:val="0"/>
          <w:marTop w:val="0"/>
          <w:marBottom w:val="0"/>
          <w:divBdr>
            <w:top w:val="none" w:sz="0" w:space="0" w:color="auto"/>
            <w:left w:val="none" w:sz="0" w:space="0" w:color="auto"/>
            <w:bottom w:val="none" w:sz="0" w:space="0" w:color="auto"/>
            <w:right w:val="none" w:sz="0" w:space="0" w:color="auto"/>
          </w:divBdr>
          <w:divsChild>
            <w:div w:id="18305186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526481581">
      <w:bodyDiv w:val="1"/>
      <w:marLeft w:val="0"/>
      <w:marRight w:val="0"/>
      <w:marTop w:val="0"/>
      <w:marBottom w:val="0"/>
      <w:divBdr>
        <w:top w:val="none" w:sz="0" w:space="0" w:color="auto"/>
        <w:left w:val="none" w:sz="0" w:space="0" w:color="auto"/>
        <w:bottom w:val="none" w:sz="0" w:space="0" w:color="auto"/>
        <w:right w:val="none" w:sz="0" w:space="0" w:color="auto"/>
      </w:divBdr>
      <w:divsChild>
        <w:div w:id="1233926107">
          <w:marLeft w:val="0"/>
          <w:marRight w:val="0"/>
          <w:marTop w:val="0"/>
          <w:marBottom w:val="0"/>
          <w:divBdr>
            <w:top w:val="none" w:sz="0" w:space="0" w:color="auto"/>
            <w:left w:val="none" w:sz="0" w:space="0" w:color="auto"/>
            <w:bottom w:val="none" w:sz="0" w:space="0" w:color="auto"/>
            <w:right w:val="none" w:sz="0" w:space="0" w:color="auto"/>
          </w:divBdr>
          <w:divsChild>
            <w:div w:id="1737781017">
              <w:marLeft w:val="0"/>
              <w:marRight w:val="0"/>
              <w:marTop w:val="0"/>
              <w:marBottom w:val="0"/>
              <w:divBdr>
                <w:top w:val="none" w:sz="0" w:space="0" w:color="auto"/>
                <w:left w:val="none" w:sz="0" w:space="0" w:color="auto"/>
                <w:bottom w:val="none" w:sz="0" w:space="0" w:color="auto"/>
                <w:right w:val="none" w:sz="0" w:space="0" w:color="auto"/>
              </w:divBdr>
              <w:divsChild>
                <w:div w:id="1406100556">
                  <w:marLeft w:val="0"/>
                  <w:marRight w:val="0"/>
                  <w:marTop w:val="0"/>
                  <w:marBottom w:val="0"/>
                  <w:divBdr>
                    <w:top w:val="none" w:sz="0" w:space="0" w:color="auto"/>
                    <w:left w:val="none" w:sz="0" w:space="0" w:color="auto"/>
                    <w:bottom w:val="none" w:sz="0" w:space="0" w:color="auto"/>
                    <w:right w:val="none" w:sz="0" w:space="0" w:color="auto"/>
                  </w:divBdr>
                  <w:divsChild>
                    <w:div w:id="536239957">
                      <w:marLeft w:val="0"/>
                      <w:marRight w:val="0"/>
                      <w:marTop w:val="0"/>
                      <w:marBottom w:val="0"/>
                      <w:divBdr>
                        <w:top w:val="none" w:sz="0" w:space="0" w:color="auto"/>
                        <w:left w:val="none" w:sz="0" w:space="0" w:color="auto"/>
                        <w:bottom w:val="none" w:sz="0" w:space="0" w:color="auto"/>
                        <w:right w:val="none" w:sz="0" w:space="0" w:color="auto"/>
                      </w:divBdr>
                      <w:divsChild>
                        <w:div w:id="1845364207">
                          <w:marLeft w:val="0"/>
                          <w:marRight w:val="0"/>
                          <w:marTop w:val="0"/>
                          <w:marBottom w:val="0"/>
                          <w:divBdr>
                            <w:top w:val="none" w:sz="0" w:space="0" w:color="auto"/>
                            <w:left w:val="none" w:sz="0" w:space="0" w:color="auto"/>
                            <w:bottom w:val="none" w:sz="0" w:space="0" w:color="auto"/>
                            <w:right w:val="none" w:sz="0" w:space="0" w:color="auto"/>
                          </w:divBdr>
                          <w:divsChild>
                            <w:div w:id="611910182">
                              <w:marLeft w:val="0"/>
                              <w:marRight w:val="0"/>
                              <w:marTop w:val="0"/>
                              <w:marBottom w:val="0"/>
                              <w:divBdr>
                                <w:top w:val="none" w:sz="0" w:space="0" w:color="auto"/>
                                <w:left w:val="none" w:sz="0" w:space="0" w:color="auto"/>
                                <w:bottom w:val="none" w:sz="0" w:space="0" w:color="auto"/>
                                <w:right w:val="none" w:sz="0" w:space="0" w:color="auto"/>
                              </w:divBdr>
                              <w:divsChild>
                                <w:div w:id="826898291">
                                  <w:marLeft w:val="0"/>
                                  <w:marRight w:val="0"/>
                                  <w:marTop w:val="0"/>
                                  <w:marBottom w:val="0"/>
                                  <w:divBdr>
                                    <w:top w:val="none" w:sz="0" w:space="0" w:color="auto"/>
                                    <w:left w:val="none" w:sz="0" w:space="0" w:color="auto"/>
                                    <w:bottom w:val="none" w:sz="0" w:space="0" w:color="auto"/>
                                    <w:right w:val="none" w:sz="0" w:space="0" w:color="auto"/>
                                  </w:divBdr>
                                  <w:divsChild>
                                    <w:div w:id="1360083765">
                                      <w:marLeft w:val="0"/>
                                      <w:marRight w:val="0"/>
                                      <w:marTop w:val="0"/>
                                      <w:marBottom w:val="0"/>
                                      <w:divBdr>
                                        <w:top w:val="none" w:sz="0" w:space="0" w:color="auto"/>
                                        <w:left w:val="none" w:sz="0" w:space="0" w:color="auto"/>
                                        <w:bottom w:val="none" w:sz="0" w:space="0" w:color="auto"/>
                                        <w:right w:val="none" w:sz="0" w:space="0" w:color="auto"/>
                                      </w:divBdr>
                                      <w:divsChild>
                                        <w:div w:id="1400713462">
                                          <w:marLeft w:val="0"/>
                                          <w:marRight w:val="0"/>
                                          <w:marTop w:val="0"/>
                                          <w:marBottom w:val="0"/>
                                          <w:divBdr>
                                            <w:top w:val="none" w:sz="0" w:space="0" w:color="auto"/>
                                            <w:left w:val="none" w:sz="0" w:space="0" w:color="auto"/>
                                            <w:bottom w:val="none" w:sz="0" w:space="0" w:color="auto"/>
                                            <w:right w:val="none" w:sz="0" w:space="0" w:color="auto"/>
                                          </w:divBdr>
                                          <w:divsChild>
                                            <w:div w:id="1488667378">
                                              <w:marLeft w:val="0"/>
                                              <w:marRight w:val="0"/>
                                              <w:marTop w:val="0"/>
                                              <w:marBottom w:val="0"/>
                                              <w:divBdr>
                                                <w:top w:val="none" w:sz="0" w:space="0" w:color="auto"/>
                                                <w:left w:val="none" w:sz="0" w:space="0" w:color="auto"/>
                                                <w:bottom w:val="none" w:sz="0" w:space="0" w:color="auto"/>
                                                <w:right w:val="none" w:sz="0" w:space="0" w:color="auto"/>
                                              </w:divBdr>
                                              <w:divsChild>
                                                <w:div w:id="20326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363654">
      <w:bodyDiv w:val="1"/>
      <w:marLeft w:val="0"/>
      <w:marRight w:val="0"/>
      <w:marTop w:val="0"/>
      <w:marBottom w:val="0"/>
      <w:divBdr>
        <w:top w:val="none" w:sz="0" w:space="0" w:color="auto"/>
        <w:left w:val="none" w:sz="0" w:space="0" w:color="auto"/>
        <w:bottom w:val="none" w:sz="0" w:space="0" w:color="auto"/>
        <w:right w:val="none" w:sz="0" w:space="0" w:color="auto"/>
      </w:divBdr>
      <w:divsChild>
        <w:div w:id="479688161">
          <w:marLeft w:val="240"/>
          <w:marRight w:val="0"/>
          <w:marTop w:val="240"/>
          <w:marBottom w:val="240"/>
          <w:divBdr>
            <w:top w:val="none" w:sz="0" w:space="0" w:color="auto"/>
            <w:left w:val="none" w:sz="0" w:space="0" w:color="auto"/>
            <w:bottom w:val="none" w:sz="0" w:space="0" w:color="auto"/>
            <w:right w:val="none" w:sz="0" w:space="0" w:color="auto"/>
          </w:divBdr>
        </w:div>
      </w:divsChild>
    </w:div>
    <w:div w:id="1582258551">
      <w:bodyDiv w:val="1"/>
      <w:marLeft w:val="0"/>
      <w:marRight w:val="0"/>
      <w:marTop w:val="0"/>
      <w:marBottom w:val="0"/>
      <w:divBdr>
        <w:top w:val="none" w:sz="0" w:space="0" w:color="auto"/>
        <w:left w:val="none" w:sz="0" w:space="0" w:color="auto"/>
        <w:bottom w:val="none" w:sz="0" w:space="0" w:color="auto"/>
        <w:right w:val="none" w:sz="0" w:space="0" w:color="auto"/>
      </w:divBdr>
      <w:divsChild>
        <w:div w:id="1371807662">
          <w:marLeft w:val="0"/>
          <w:marRight w:val="0"/>
          <w:marTop w:val="0"/>
          <w:marBottom w:val="0"/>
          <w:divBdr>
            <w:top w:val="none" w:sz="0" w:space="0" w:color="auto"/>
            <w:left w:val="none" w:sz="0" w:space="0" w:color="auto"/>
            <w:bottom w:val="none" w:sz="0" w:space="0" w:color="auto"/>
            <w:right w:val="none" w:sz="0" w:space="0" w:color="auto"/>
          </w:divBdr>
          <w:divsChild>
            <w:div w:id="563371143">
              <w:marLeft w:val="0"/>
              <w:marRight w:val="0"/>
              <w:marTop w:val="0"/>
              <w:marBottom w:val="0"/>
              <w:divBdr>
                <w:top w:val="none" w:sz="0" w:space="0" w:color="auto"/>
                <w:left w:val="none" w:sz="0" w:space="0" w:color="auto"/>
                <w:bottom w:val="none" w:sz="0" w:space="0" w:color="auto"/>
                <w:right w:val="none" w:sz="0" w:space="0" w:color="auto"/>
              </w:divBdr>
              <w:divsChild>
                <w:div w:id="85545717">
                  <w:marLeft w:val="0"/>
                  <w:marRight w:val="0"/>
                  <w:marTop w:val="0"/>
                  <w:marBottom w:val="0"/>
                  <w:divBdr>
                    <w:top w:val="none" w:sz="0" w:space="0" w:color="auto"/>
                    <w:left w:val="none" w:sz="0" w:space="0" w:color="auto"/>
                    <w:bottom w:val="none" w:sz="0" w:space="0" w:color="auto"/>
                    <w:right w:val="none" w:sz="0" w:space="0" w:color="auto"/>
                  </w:divBdr>
                  <w:divsChild>
                    <w:div w:id="933518129">
                      <w:marLeft w:val="0"/>
                      <w:marRight w:val="0"/>
                      <w:marTop w:val="0"/>
                      <w:marBottom w:val="0"/>
                      <w:divBdr>
                        <w:top w:val="none" w:sz="0" w:space="0" w:color="auto"/>
                        <w:left w:val="none" w:sz="0" w:space="0" w:color="auto"/>
                        <w:bottom w:val="none" w:sz="0" w:space="0" w:color="auto"/>
                        <w:right w:val="none" w:sz="0" w:space="0" w:color="auto"/>
                      </w:divBdr>
                      <w:divsChild>
                        <w:div w:id="666790934">
                          <w:marLeft w:val="0"/>
                          <w:marRight w:val="0"/>
                          <w:marTop w:val="0"/>
                          <w:marBottom w:val="0"/>
                          <w:divBdr>
                            <w:top w:val="none" w:sz="0" w:space="0" w:color="auto"/>
                            <w:left w:val="none" w:sz="0" w:space="0" w:color="auto"/>
                            <w:bottom w:val="none" w:sz="0" w:space="0" w:color="auto"/>
                            <w:right w:val="none" w:sz="0" w:space="0" w:color="auto"/>
                          </w:divBdr>
                          <w:divsChild>
                            <w:div w:id="352875936">
                              <w:marLeft w:val="0"/>
                              <w:marRight w:val="0"/>
                              <w:marTop w:val="0"/>
                              <w:marBottom w:val="0"/>
                              <w:divBdr>
                                <w:top w:val="none" w:sz="0" w:space="0" w:color="auto"/>
                                <w:left w:val="none" w:sz="0" w:space="0" w:color="auto"/>
                                <w:bottom w:val="none" w:sz="0" w:space="0" w:color="auto"/>
                                <w:right w:val="none" w:sz="0" w:space="0" w:color="auto"/>
                              </w:divBdr>
                              <w:divsChild>
                                <w:div w:id="1662852652">
                                  <w:marLeft w:val="0"/>
                                  <w:marRight w:val="0"/>
                                  <w:marTop w:val="0"/>
                                  <w:marBottom w:val="0"/>
                                  <w:divBdr>
                                    <w:top w:val="none" w:sz="0" w:space="0" w:color="auto"/>
                                    <w:left w:val="none" w:sz="0" w:space="0" w:color="auto"/>
                                    <w:bottom w:val="none" w:sz="0" w:space="0" w:color="auto"/>
                                    <w:right w:val="none" w:sz="0" w:space="0" w:color="auto"/>
                                  </w:divBdr>
                                  <w:divsChild>
                                    <w:div w:id="416630619">
                                      <w:marLeft w:val="0"/>
                                      <w:marRight w:val="0"/>
                                      <w:marTop w:val="0"/>
                                      <w:marBottom w:val="0"/>
                                      <w:divBdr>
                                        <w:top w:val="none" w:sz="0" w:space="0" w:color="auto"/>
                                        <w:left w:val="none" w:sz="0" w:space="0" w:color="auto"/>
                                        <w:bottom w:val="none" w:sz="0" w:space="0" w:color="auto"/>
                                        <w:right w:val="none" w:sz="0" w:space="0" w:color="auto"/>
                                      </w:divBdr>
                                      <w:divsChild>
                                        <w:div w:id="1723285819">
                                          <w:marLeft w:val="0"/>
                                          <w:marRight w:val="0"/>
                                          <w:marTop w:val="0"/>
                                          <w:marBottom w:val="0"/>
                                          <w:divBdr>
                                            <w:top w:val="none" w:sz="0" w:space="0" w:color="auto"/>
                                            <w:left w:val="none" w:sz="0" w:space="0" w:color="auto"/>
                                            <w:bottom w:val="none" w:sz="0" w:space="0" w:color="auto"/>
                                            <w:right w:val="none" w:sz="0" w:space="0" w:color="auto"/>
                                          </w:divBdr>
                                          <w:divsChild>
                                            <w:div w:id="1088578997">
                                              <w:marLeft w:val="0"/>
                                              <w:marRight w:val="0"/>
                                              <w:marTop w:val="0"/>
                                              <w:marBottom w:val="0"/>
                                              <w:divBdr>
                                                <w:top w:val="none" w:sz="0" w:space="0" w:color="auto"/>
                                                <w:left w:val="none" w:sz="0" w:space="0" w:color="auto"/>
                                                <w:bottom w:val="none" w:sz="0" w:space="0" w:color="auto"/>
                                                <w:right w:val="none" w:sz="0" w:space="0" w:color="auto"/>
                                              </w:divBdr>
                                              <w:divsChild>
                                                <w:div w:id="9915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2206658">
      <w:bodyDiv w:val="1"/>
      <w:marLeft w:val="0"/>
      <w:marRight w:val="0"/>
      <w:marTop w:val="0"/>
      <w:marBottom w:val="0"/>
      <w:divBdr>
        <w:top w:val="none" w:sz="0" w:space="0" w:color="auto"/>
        <w:left w:val="none" w:sz="0" w:space="0" w:color="auto"/>
        <w:bottom w:val="none" w:sz="0" w:space="0" w:color="auto"/>
        <w:right w:val="none" w:sz="0" w:space="0" w:color="auto"/>
      </w:divBdr>
      <w:divsChild>
        <w:div w:id="1124807667">
          <w:marLeft w:val="0"/>
          <w:marRight w:val="0"/>
          <w:marTop w:val="0"/>
          <w:marBottom w:val="0"/>
          <w:divBdr>
            <w:top w:val="none" w:sz="0" w:space="0" w:color="auto"/>
            <w:left w:val="none" w:sz="0" w:space="0" w:color="auto"/>
            <w:bottom w:val="none" w:sz="0" w:space="0" w:color="auto"/>
            <w:right w:val="none" w:sz="0" w:space="0" w:color="auto"/>
          </w:divBdr>
          <w:divsChild>
            <w:div w:id="23856488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624074574">
      <w:bodyDiv w:val="1"/>
      <w:marLeft w:val="0"/>
      <w:marRight w:val="0"/>
      <w:marTop w:val="0"/>
      <w:marBottom w:val="0"/>
      <w:divBdr>
        <w:top w:val="none" w:sz="0" w:space="0" w:color="auto"/>
        <w:left w:val="none" w:sz="0" w:space="0" w:color="auto"/>
        <w:bottom w:val="none" w:sz="0" w:space="0" w:color="auto"/>
        <w:right w:val="none" w:sz="0" w:space="0" w:color="auto"/>
      </w:divBdr>
      <w:divsChild>
        <w:div w:id="365832531">
          <w:marLeft w:val="0"/>
          <w:marRight w:val="0"/>
          <w:marTop w:val="0"/>
          <w:marBottom w:val="0"/>
          <w:divBdr>
            <w:top w:val="none" w:sz="0" w:space="0" w:color="auto"/>
            <w:left w:val="none" w:sz="0" w:space="0" w:color="auto"/>
            <w:bottom w:val="none" w:sz="0" w:space="0" w:color="auto"/>
            <w:right w:val="none" w:sz="0" w:space="0" w:color="auto"/>
          </w:divBdr>
        </w:div>
      </w:divsChild>
    </w:div>
    <w:div w:id="1637493390">
      <w:bodyDiv w:val="1"/>
      <w:marLeft w:val="0"/>
      <w:marRight w:val="0"/>
      <w:marTop w:val="0"/>
      <w:marBottom w:val="0"/>
      <w:divBdr>
        <w:top w:val="none" w:sz="0" w:space="0" w:color="auto"/>
        <w:left w:val="none" w:sz="0" w:space="0" w:color="auto"/>
        <w:bottom w:val="none" w:sz="0" w:space="0" w:color="auto"/>
        <w:right w:val="none" w:sz="0" w:space="0" w:color="auto"/>
      </w:divBdr>
      <w:divsChild>
        <w:div w:id="1156646384">
          <w:marLeft w:val="0"/>
          <w:marRight w:val="0"/>
          <w:marTop w:val="0"/>
          <w:marBottom w:val="0"/>
          <w:divBdr>
            <w:top w:val="none" w:sz="0" w:space="0" w:color="auto"/>
            <w:left w:val="none" w:sz="0" w:space="0" w:color="auto"/>
            <w:bottom w:val="none" w:sz="0" w:space="0" w:color="auto"/>
            <w:right w:val="none" w:sz="0" w:space="0" w:color="auto"/>
          </w:divBdr>
          <w:divsChild>
            <w:div w:id="495729096">
              <w:marLeft w:val="0"/>
              <w:marRight w:val="0"/>
              <w:marTop w:val="0"/>
              <w:marBottom w:val="0"/>
              <w:divBdr>
                <w:top w:val="none" w:sz="0" w:space="0" w:color="auto"/>
                <w:left w:val="none" w:sz="0" w:space="0" w:color="auto"/>
                <w:bottom w:val="none" w:sz="0" w:space="0" w:color="auto"/>
                <w:right w:val="none" w:sz="0" w:space="0" w:color="auto"/>
              </w:divBdr>
              <w:divsChild>
                <w:div w:id="1405687286">
                  <w:marLeft w:val="0"/>
                  <w:marRight w:val="0"/>
                  <w:marTop w:val="0"/>
                  <w:marBottom w:val="0"/>
                  <w:divBdr>
                    <w:top w:val="none" w:sz="0" w:space="0" w:color="auto"/>
                    <w:left w:val="none" w:sz="0" w:space="0" w:color="auto"/>
                    <w:bottom w:val="none" w:sz="0" w:space="0" w:color="auto"/>
                    <w:right w:val="none" w:sz="0" w:space="0" w:color="auto"/>
                  </w:divBdr>
                  <w:divsChild>
                    <w:div w:id="1603342032">
                      <w:marLeft w:val="0"/>
                      <w:marRight w:val="0"/>
                      <w:marTop w:val="0"/>
                      <w:marBottom w:val="0"/>
                      <w:divBdr>
                        <w:top w:val="none" w:sz="0" w:space="0" w:color="auto"/>
                        <w:left w:val="none" w:sz="0" w:space="0" w:color="auto"/>
                        <w:bottom w:val="none" w:sz="0" w:space="0" w:color="auto"/>
                        <w:right w:val="none" w:sz="0" w:space="0" w:color="auto"/>
                      </w:divBdr>
                      <w:divsChild>
                        <w:div w:id="1136870878">
                          <w:marLeft w:val="0"/>
                          <w:marRight w:val="0"/>
                          <w:marTop w:val="0"/>
                          <w:marBottom w:val="0"/>
                          <w:divBdr>
                            <w:top w:val="none" w:sz="0" w:space="0" w:color="auto"/>
                            <w:left w:val="none" w:sz="0" w:space="0" w:color="auto"/>
                            <w:bottom w:val="none" w:sz="0" w:space="0" w:color="auto"/>
                            <w:right w:val="none" w:sz="0" w:space="0" w:color="auto"/>
                          </w:divBdr>
                          <w:divsChild>
                            <w:div w:id="439107550">
                              <w:marLeft w:val="0"/>
                              <w:marRight w:val="0"/>
                              <w:marTop w:val="0"/>
                              <w:marBottom w:val="0"/>
                              <w:divBdr>
                                <w:top w:val="none" w:sz="0" w:space="0" w:color="auto"/>
                                <w:left w:val="none" w:sz="0" w:space="0" w:color="auto"/>
                                <w:bottom w:val="none" w:sz="0" w:space="0" w:color="auto"/>
                                <w:right w:val="none" w:sz="0" w:space="0" w:color="auto"/>
                              </w:divBdr>
                              <w:divsChild>
                                <w:div w:id="1010764808">
                                  <w:marLeft w:val="0"/>
                                  <w:marRight w:val="0"/>
                                  <w:marTop w:val="0"/>
                                  <w:marBottom w:val="0"/>
                                  <w:divBdr>
                                    <w:top w:val="none" w:sz="0" w:space="0" w:color="auto"/>
                                    <w:left w:val="none" w:sz="0" w:space="0" w:color="auto"/>
                                    <w:bottom w:val="none" w:sz="0" w:space="0" w:color="auto"/>
                                    <w:right w:val="none" w:sz="0" w:space="0" w:color="auto"/>
                                  </w:divBdr>
                                  <w:divsChild>
                                    <w:div w:id="990870248">
                                      <w:marLeft w:val="0"/>
                                      <w:marRight w:val="0"/>
                                      <w:marTop w:val="0"/>
                                      <w:marBottom w:val="0"/>
                                      <w:divBdr>
                                        <w:top w:val="none" w:sz="0" w:space="0" w:color="auto"/>
                                        <w:left w:val="none" w:sz="0" w:space="0" w:color="auto"/>
                                        <w:bottom w:val="none" w:sz="0" w:space="0" w:color="auto"/>
                                        <w:right w:val="none" w:sz="0" w:space="0" w:color="auto"/>
                                      </w:divBdr>
                                      <w:divsChild>
                                        <w:div w:id="560292702">
                                          <w:marLeft w:val="0"/>
                                          <w:marRight w:val="0"/>
                                          <w:marTop w:val="0"/>
                                          <w:marBottom w:val="0"/>
                                          <w:divBdr>
                                            <w:top w:val="none" w:sz="0" w:space="0" w:color="auto"/>
                                            <w:left w:val="none" w:sz="0" w:space="0" w:color="auto"/>
                                            <w:bottom w:val="none" w:sz="0" w:space="0" w:color="auto"/>
                                            <w:right w:val="none" w:sz="0" w:space="0" w:color="auto"/>
                                          </w:divBdr>
                                          <w:divsChild>
                                            <w:div w:id="1832136808">
                                              <w:marLeft w:val="0"/>
                                              <w:marRight w:val="0"/>
                                              <w:marTop w:val="0"/>
                                              <w:marBottom w:val="0"/>
                                              <w:divBdr>
                                                <w:top w:val="none" w:sz="0" w:space="0" w:color="auto"/>
                                                <w:left w:val="none" w:sz="0" w:space="0" w:color="auto"/>
                                                <w:bottom w:val="none" w:sz="0" w:space="0" w:color="auto"/>
                                                <w:right w:val="none" w:sz="0" w:space="0" w:color="auto"/>
                                              </w:divBdr>
                                              <w:divsChild>
                                                <w:div w:id="199830524">
                                                  <w:marLeft w:val="0"/>
                                                  <w:marRight w:val="0"/>
                                                  <w:marTop w:val="0"/>
                                                  <w:marBottom w:val="0"/>
                                                  <w:divBdr>
                                                    <w:top w:val="none" w:sz="0" w:space="0" w:color="auto"/>
                                                    <w:left w:val="none" w:sz="0" w:space="0" w:color="auto"/>
                                                    <w:bottom w:val="none" w:sz="0" w:space="0" w:color="auto"/>
                                                    <w:right w:val="none" w:sz="0" w:space="0" w:color="auto"/>
                                                  </w:divBdr>
                                                  <w:divsChild>
                                                    <w:div w:id="451944847">
                                                      <w:marLeft w:val="0"/>
                                                      <w:marRight w:val="0"/>
                                                      <w:marTop w:val="0"/>
                                                      <w:marBottom w:val="0"/>
                                                      <w:divBdr>
                                                        <w:top w:val="none" w:sz="0" w:space="0" w:color="auto"/>
                                                        <w:left w:val="none" w:sz="0" w:space="0" w:color="auto"/>
                                                        <w:bottom w:val="none" w:sz="0" w:space="0" w:color="auto"/>
                                                        <w:right w:val="none" w:sz="0" w:space="0" w:color="auto"/>
                                                      </w:divBdr>
                                                    </w:div>
                                                    <w:div w:id="280919639">
                                                      <w:marLeft w:val="0"/>
                                                      <w:marRight w:val="0"/>
                                                      <w:marTop w:val="0"/>
                                                      <w:marBottom w:val="0"/>
                                                      <w:divBdr>
                                                        <w:top w:val="none" w:sz="0" w:space="0" w:color="auto"/>
                                                        <w:left w:val="none" w:sz="0" w:space="0" w:color="auto"/>
                                                        <w:bottom w:val="none" w:sz="0" w:space="0" w:color="auto"/>
                                                        <w:right w:val="none" w:sz="0" w:space="0" w:color="auto"/>
                                                      </w:divBdr>
                                                      <w:divsChild>
                                                        <w:div w:id="2288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9334462">
      <w:bodyDiv w:val="1"/>
      <w:marLeft w:val="0"/>
      <w:marRight w:val="0"/>
      <w:marTop w:val="0"/>
      <w:marBottom w:val="0"/>
      <w:divBdr>
        <w:top w:val="none" w:sz="0" w:space="0" w:color="auto"/>
        <w:left w:val="none" w:sz="0" w:space="0" w:color="auto"/>
        <w:bottom w:val="none" w:sz="0" w:space="0" w:color="auto"/>
        <w:right w:val="none" w:sz="0" w:space="0" w:color="auto"/>
      </w:divBdr>
      <w:divsChild>
        <w:div w:id="1431773212">
          <w:marLeft w:val="0"/>
          <w:marRight w:val="0"/>
          <w:marTop w:val="0"/>
          <w:marBottom w:val="0"/>
          <w:divBdr>
            <w:top w:val="none" w:sz="0" w:space="0" w:color="auto"/>
            <w:left w:val="none" w:sz="0" w:space="0" w:color="auto"/>
            <w:bottom w:val="none" w:sz="0" w:space="0" w:color="auto"/>
            <w:right w:val="none" w:sz="0" w:space="0" w:color="auto"/>
          </w:divBdr>
          <w:divsChild>
            <w:div w:id="104228333">
              <w:marLeft w:val="0"/>
              <w:marRight w:val="0"/>
              <w:marTop w:val="0"/>
              <w:marBottom w:val="0"/>
              <w:divBdr>
                <w:top w:val="none" w:sz="0" w:space="0" w:color="auto"/>
                <w:left w:val="none" w:sz="0" w:space="0" w:color="auto"/>
                <w:bottom w:val="none" w:sz="0" w:space="0" w:color="auto"/>
                <w:right w:val="none" w:sz="0" w:space="0" w:color="auto"/>
              </w:divBdr>
              <w:divsChild>
                <w:div w:id="516652458">
                  <w:marLeft w:val="0"/>
                  <w:marRight w:val="0"/>
                  <w:marTop w:val="0"/>
                  <w:marBottom w:val="0"/>
                  <w:divBdr>
                    <w:top w:val="none" w:sz="0" w:space="0" w:color="auto"/>
                    <w:left w:val="none" w:sz="0" w:space="0" w:color="auto"/>
                    <w:bottom w:val="none" w:sz="0" w:space="0" w:color="auto"/>
                    <w:right w:val="none" w:sz="0" w:space="0" w:color="auto"/>
                  </w:divBdr>
                  <w:divsChild>
                    <w:div w:id="686255486">
                      <w:marLeft w:val="0"/>
                      <w:marRight w:val="0"/>
                      <w:marTop w:val="0"/>
                      <w:marBottom w:val="0"/>
                      <w:divBdr>
                        <w:top w:val="none" w:sz="0" w:space="0" w:color="auto"/>
                        <w:left w:val="none" w:sz="0" w:space="0" w:color="auto"/>
                        <w:bottom w:val="none" w:sz="0" w:space="0" w:color="auto"/>
                        <w:right w:val="none" w:sz="0" w:space="0" w:color="auto"/>
                      </w:divBdr>
                      <w:divsChild>
                        <w:div w:id="1260868221">
                          <w:marLeft w:val="0"/>
                          <w:marRight w:val="0"/>
                          <w:marTop w:val="0"/>
                          <w:marBottom w:val="0"/>
                          <w:divBdr>
                            <w:top w:val="none" w:sz="0" w:space="0" w:color="auto"/>
                            <w:left w:val="none" w:sz="0" w:space="0" w:color="auto"/>
                            <w:bottom w:val="none" w:sz="0" w:space="0" w:color="auto"/>
                            <w:right w:val="none" w:sz="0" w:space="0" w:color="auto"/>
                          </w:divBdr>
                          <w:divsChild>
                            <w:div w:id="922372780">
                              <w:marLeft w:val="0"/>
                              <w:marRight w:val="0"/>
                              <w:marTop w:val="0"/>
                              <w:marBottom w:val="0"/>
                              <w:divBdr>
                                <w:top w:val="none" w:sz="0" w:space="0" w:color="auto"/>
                                <w:left w:val="none" w:sz="0" w:space="0" w:color="auto"/>
                                <w:bottom w:val="none" w:sz="0" w:space="0" w:color="auto"/>
                                <w:right w:val="none" w:sz="0" w:space="0" w:color="auto"/>
                              </w:divBdr>
                              <w:divsChild>
                                <w:div w:id="1737047506">
                                  <w:marLeft w:val="0"/>
                                  <w:marRight w:val="0"/>
                                  <w:marTop w:val="0"/>
                                  <w:marBottom w:val="0"/>
                                  <w:divBdr>
                                    <w:top w:val="none" w:sz="0" w:space="0" w:color="auto"/>
                                    <w:left w:val="none" w:sz="0" w:space="0" w:color="auto"/>
                                    <w:bottom w:val="none" w:sz="0" w:space="0" w:color="auto"/>
                                    <w:right w:val="none" w:sz="0" w:space="0" w:color="auto"/>
                                  </w:divBdr>
                                  <w:divsChild>
                                    <w:div w:id="1433742438">
                                      <w:marLeft w:val="0"/>
                                      <w:marRight w:val="0"/>
                                      <w:marTop w:val="0"/>
                                      <w:marBottom w:val="0"/>
                                      <w:divBdr>
                                        <w:top w:val="none" w:sz="0" w:space="0" w:color="auto"/>
                                        <w:left w:val="none" w:sz="0" w:space="0" w:color="auto"/>
                                        <w:bottom w:val="none" w:sz="0" w:space="0" w:color="auto"/>
                                        <w:right w:val="none" w:sz="0" w:space="0" w:color="auto"/>
                                      </w:divBdr>
                                      <w:divsChild>
                                        <w:div w:id="812452056">
                                          <w:marLeft w:val="0"/>
                                          <w:marRight w:val="0"/>
                                          <w:marTop w:val="0"/>
                                          <w:marBottom w:val="0"/>
                                          <w:divBdr>
                                            <w:top w:val="none" w:sz="0" w:space="0" w:color="auto"/>
                                            <w:left w:val="none" w:sz="0" w:space="0" w:color="auto"/>
                                            <w:bottom w:val="none" w:sz="0" w:space="0" w:color="auto"/>
                                            <w:right w:val="none" w:sz="0" w:space="0" w:color="auto"/>
                                          </w:divBdr>
                                          <w:divsChild>
                                            <w:div w:id="1926379345">
                                              <w:marLeft w:val="0"/>
                                              <w:marRight w:val="0"/>
                                              <w:marTop w:val="0"/>
                                              <w:marBottom w:val="0"/>
                                              <w:divBdr>
                                                <w:top w:val="none" w:sz="0" w:space="0" w:color="auto"/>
                                                <w:left w:val="none" w:sz="0" w:space="0" w:color="auto"/>
                                                <w:bottom w:val="none" w:sz="0" w:space="0" w:color="auto"/>
                                                <w:right w:val="none" w:sz="0" w:space="0" w:color="auto"/>
                                              </w:divBdr>
                                              <w:divsChild>
                                                <w:div w:id="762460757">
                                                  <w:marLeft w:val="0"/>
                                                  <w:marRight w:val="0"/>
                                                  <w:marTop w:val="0"/>
                                                  <w:marBottom w:val="0"/>
                                                  <w:divBdr>
                                                    <w:top w:val="none" w:sz="0" w:space="0" w:color="auto"/>
                                                    <w:left w:val="none" w:sz="0" w:space="0" w:color="auto"/>
                                                    <w:bottom w:val="none" w:sz="0" w:space="0" w:color="auto"/>
                                                    <w:right w:val="none" w:sz="0" w:space="0" w:color="auto"/>
                                                  </w:divBdr>
                                                  <w:divsChild>
                                                    <w:div w:id="524709043">
                                                      <w:marLeft w:val="0"/>
                                                      <w:marRight w:val="0"/>
                                                      <w:marTop w:val="0"/>
                                                      <w:marBottom w:val="0"/>
                                                      <w:divBdr>
                                                        <w:top w:val="none" w:sz="0" w:space="0" w:color="auto"/>
                                                        <w:left w:val="none" w:sz="0" w:space="0" w:color="auto"/>
                                                        <w:bottom w:val="none" w:sz="0" w:space="0" w:color="auto"/>
                                                        <w:right w:val="none" w:sz="0" w:space="0" w:color="auto"/>
                                                      </w:divBdr>
                                                      <w:divsChild>
                                                        <w:div w:id="15207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3751801">
      <w:bodyDiv w:val="1"/>
      <w:marLeft w:val="0"/>
      <w:marRight w:val="0"/>
      <w:marTop w:val="0"/>
      <w:marBottom w:val="0"/>
      <w:divBdr>
        <w:top w:val="none" w:sz="0" w:space="0" w:color="auto"/>
        <w:left w:val="none" w:sz="0" w:space="0" w:color="auto"/>
        <w:bottom w:val="none" w:sz="0" w:space="0" w:color="auto"/>
        <w:right w:val="none" w:sz="0" w:space="0" w:color="auto"/>
      </w:divBdr>
      <w:divsChild>
        <w:div w:id="1641576552">
          <w:marLeft w:val="240"/>
          <w:marRight w:val="0"/>
          <w:marTop w:val="240"/>
          <w:marBottom w:val="240"/>
          <w:divBdr>
            <w:top w:val="none" w:sz="0" w:space="0" w:color="auto"/>
            <w:left w:val="none" w:sz="0" w:space="0" w:color="auto"/>
            <w:bottom w:val="none" w:sz="0" w:space="0" w:color="auto"/>
            <w:right w:val="none" w:sz="0" w:space="0" w:color="auto"/>
          </w:divBdr>
        </w:div>
      </w:divsChild>
    </w:div>
    <w:div w:id="1654136391">
      <w:bodyDiv w:val="1"/>
      <w:marLeft w:val="0"/>
      <w:marRight w:val="0"/>
      <w:marTop w:val="0"/>
      <w:marBottom w:val="0"/>
      <w:divBdr>
        <w:top w:val="none" w:sz="0" w:space="0" w:color="auto"/>
        <w:left w:val="none" w:sz="0" w:space="0" w:color="auto"/>
        <w:bottom w:val="none" w:sz="0" w:space="0" w:color="auto"/>
        <w:right w:val="none" w:sz="0" w:space="0" w:color="auto"/>
      </w:divBdr>
      <w:divsChild>
        <w:div w:id="876818264">
          <w:marLeft w:val="0"/>
          <w:marRight w:val="0"/>
          <w:marTop w:val="0"/>
          <w:marBottom w:val="0"/>
          <w:divBdr>
            <w:top w:val="none" w:sz="0" w:space="0" w:color="auto"/>
            <w:left w:val="none" w:sz="0" w:space="0" w:color="auto"/>
            <w:bottom w:val="none" w:sz="0" w:space="0" w:color="auto"/>
            <w:right w:val="none" w:sz="0" w:space="0" w:color="auto"/>
          </w:divBdr>
          <w:divsChild>
            <w:div w:id="173569874">
              <w:marLeft w:val="240"/>
              <w:marRight w:val="0"/>
              <w:marTop w:val="240"/>
              <w:marBottom w:val="240"/>
              <w:divBdr>
                <w:top w:val="none" w:sz="0" w:space="0" w:color="auto"/>
                <w:left w:val="none" w:sz="0" w:space="0" w:color="auto"/>
                <w:bottom w:val="none" w:sz="0" w:space="0" w:color="auto"/>
                <w:right w:val="none" w:sz="0" w:space="0" w:color="auto"/>
              </w:divBdr>
            </w:div>
            <w:div w:id="572858252">
              <w:marLeft w:val="240"/>
              <w:marRight w:val="0"/>
              <w:marTop w:val="240"/>
              <w:marBottom w:val="240"/>
              <w:divBdr>
                <w:top w:val="none" w:sz="0" w:space="0" w:color="auto"/>
                <w:left w:val="none" w:sz="0" w:space="0" w:color="auto"/>
                <w:bottom w:val="none" w:sz="0" w:space="0" w:color="auto"/>
                <w:right w:val="none" w:sz="0" w:space="0" w:color="auto"/>
              </w:divBdr>
            </w:div>
            <w:div w:id="1011220687">
              <w:marLeft w:val="240"/>
              <w:marRight w:val="0"/>
              <w:marTop w:val="240"/>
              <w:marBottom w:val="240"/>
              <w:divBdr>
                <w:top w:val="none" w:sz="0" w:space="0" w:color="auto"/>
                <w:left w:val="none" w:sz="0" w:space="0" w:color="auto"/>
                <w:bottom w:val="none" w:sz="0" w:space="0" w:color="auto"/>
                <w:right w:val="none" w:sz="0" w:space="0" w:color="auto"/>
              </w:divBdr>
            </w:div>
            <w:div w:id="37057035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669405493">
      <w:bodyDiv w:val="1"/>
      <w:marLeft w:val="0"/>
      <w:marRight w:val="0"/>
      <w:marTop w:val="0"/>
      <w:marBottom w:val="0"/>
      <w:divBdr>
        <w:top w:val="none" w:sz="0" w:space="0" w:color="auto"/>
        <w:left w:val="none" w:sz="0" w:space="0" w:color="auto"/>
        <w:bottom w:val="none" w:sz="0" w:space="0" w:color="auto"/>
        <w:right w:val="none" w:sz="0" w:space="0" w:color="auto"/>
      </w:divBdr>
    </w:div>
    <w:div w:id="1692607909">
      <w:bodyDiv w:val="1"/>
      <w:marLeft w:val="0"/>
      <w:marRight w:val="0"/>
      <w:marTop w:val="0"/>
      <w:marBottom w:val="0"/>
      <w:divBdr>
        <w:top w:val="none" w:sz="0" w:space="0" w:color="auto"/>
        <w:left w:val="none" w:sz="0" w:space="0" w:color="auto"/>
        <w:bottom w:val="none" w:sz="0" w:space="0" w:color="auto"/>
        <w:right w:val="none" w:sz="0" w:space="0" w:color="auto"/>
      </w:divBdr>
      <w:divsChild>
        <w:div w:id="1583761374">
          <w:marLeft w:val="0"/>
          <w:marRight w:val="0"/>
          <w:marTop w:val="0"/>
          <w:marBottom w:val="0"/>
          <w:divBdr>
            <w:top w:val="none" w:sz="0" w:space="0" w:color="auto"/>
            <w:left w:val="none" w:sz="0" w:space="0" w:color="auto"/>
            <w:bottom w:val="none" w:sz="0" w:space="0" w:color="auto"/>
            <w:right w:val="none" w:sz="0" w:space="0" w:color="auto"/>
          </w:divBdr>
          <w:divsChild>
            <w:div w:id="1467166231">
              <w:marLeft w:val="240"/>
              <w:marRight w:val="0"/>
              <w:marTop w:val="240"/>
              <w:marBottom w:val="240"/>
              <w:divBdr>
                <w:top w:val="none" w:sz="0" w:space="0" w:color="auto"/>
                <w:left w:val="none" w:sz="0" w:space="0" w:color="auto"/>
                <w:bottom w:val="none" w:sz="0" w:space="0" w:color="auto"/>
                <w:right w:val="none" w:sz="0" w:space="0" w:color="auto"/>
              </w:divBdr>
            </w:div>
            <w:div w:id="892161321">
              <w:marLeft w:val="240"/>
              <w:marRight w:val="0"/>
              <w:marTop w:val="240"/>
              <w:marBottom w:val="240"/>
              <w:divBdr>
                <w:top w:val="none" w:sz="0" w:space="0" w:color="auto"/>
                <w:left w:val="none" w:sz="0" w:space="0" w:color="auto"/>
                <w:bottom w:val="none" w:sz="0" w:space="0" w:color="auto"/>
                <w:right w:val="none" w:sz="0" w:space="0" w:color="auto"/>
              </w:divBdr>
            </w:div>
            <w:div w:id="79771934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697198219">
      <w:bodyDiv w:val="1"/>
      <w:marLeft w:val="0"/>
      <w:marRight w:val="0"/>
      <w:marTop w:val="0"/>
      <w:marBottom w:val="0"/>
      <w:divBdr>
        <w:top w:val="none" w:sz="0" w:space="0" w:color="auto"/>
        <w:left w:val="none" w:sz="0" w:space="0" w:color="auto"/>
        <w:bottom w:val="none" w:sz="0" w:space="0" w:color="auto"/>
        <w:right w:val="none" w:sz="0" w:space="0" w:color="auto"/>
      </w:divBdr>
      <w:divsChild>
        <w:div w:id="1350714222">
          <w:marLeft w:val="0"/>
          <w:marRight w:val="0"/>
          <w:marTop w:val="0"/>
          <w:marBottom w:val="0"/>
          <w:divBdr>
            <w:top w:val="none" w:sz="0" w:space="0" w:color="auto"/>
            <w:left w:val="none" w:sz="0" w:space="0" w:color="auto"/>
            <w:bottom w:val="none" w:sz="0" w:space="0" w:color="auto"/>
            <w:right w:val="none" w:sz="0" w:space="0" w:color="auto"/>
          </w:divBdr>
          <w:divsChild>
            <w:div w:id="1724787597">
              <w:marLeft w:val="0"/>
              <w:marRight w:val="0"/>
              <w:marTop w:val="0"/>
              <w:marBottom w:val="0"/>
              <w:divBdr>
                <w:top w:val="none" w:sz="0" w:space="0" w:color="auto"/>
                <w:left w:val="none" w:sz="0" w:space="0" w:color="auto"/>
                <w:bottom w:val="none" w:sz="0" w:space="0" w:color="auto"/>
                <w:right w:val="none" w:sz="0" w:space="0" w:color="auto"/>
              </w:divBdr>
              <w:divsChild>
                <w:div w:id="105972849">
                  <w:marLeft w:val="0"/>
                  <w:marRight w:val="0"/>
                  <w:marTop w:val="0"/>
                  <w:marBottom w:val="0"/>
                  <w:divBdr>
                    <w:top w:val="none" w:sz="0" w:space="0" w:color="auto"/>
                    <w:left w:val="none" w:sz="0" w:space="0" w:color="auto"/>
                    <w:bottom w:val="none" w:sz="0" w:space="0" w:color="auto"/>
                    <w:right w:val="none" w:sz="0" w:space="0" w:color="auto"/>
                  </w:divBdr>
                  <w:divsChild>
                    <w:div w:id="94595620">
                      <w:marLeft w:val="0"/>
                      <w:marRight w:val="0"/>
                      <w:marTop w:val="0"/>
                      <w:marBottom w:val="0"/>
                      <w:divBdr>
                        <w:top w:val="none" w:sz="0" w:space="0" w:color="auto"/>
                        <w:left w:val="none" w:sz="0" w:space="0" w:color="auto"/>
                        <w:bottom w:val="none" w:sz="0" w:space="0" w:color="auto"/>
                        <w:right w:val="none" w:sz="0" w:space="0" w:color="auto"/>
                      </w:divBdr>
                      <w:divsChild>
                        <w:div w:id="1019282793">
                          <w:marLeft w:val="0"/>
                          <w:marRight w:val="0"/>
                          <w:marTop w:val="0"/>
                          <w:marBottom w:val="0"/>
                          <w:divBdr>
                            <w:top w:val="none" w:sz="0" w:space="0" w:color="auto"/>
                            <w:left w:val="none" w:sz="0" w:space="0" w:color="auto"/>
                            <w:bottom w:val="none" w:sz="0" w:space="0" w:color="auto"/>
                            <w:right w:val="none" w:sz="0" w:space="0" w:color="auto"/>
                          </w:divBdr>
                          <w:divsChild>
                            <w:div w:id="1623610509">
                              <w:marLeft w:val="0"/>
                              <w:marRight w:val="0"/>
                              <w:marTop w:val="0"/>
                              <w:marBottom w:val="0"/>
                              <w:divBdr>
                                <w:top w:val="none" w:sz="0" w:space="0" w:color="auto"/>
                                <w:left w:val="none" w:sz="0" w:space="0" w:color="auto"/>
                                <w:bottom w:val="none" w:sz="0" w:space="0" w:color="auto"/>
                                <w:right w:val="none" w:sz="0" w:space="0" w:color="auto"/>
                              </w:divBdr>
                              <w:divsChild>
                                <w:div w:id="1513648098">
                                  <w:marLeft w:val="0"/>
                                  <w:marRight w:val="0"/>
                                  <w:marTop w:val="0"/>
                                  <w:marBottom w:val="0"/>
                                  <w:divBdr>
                                    <w:top w:val="none" w:sz="0" w:space="0" w:color="auto"/>
                                    <w:left w:val="none" w:sz="0" w:space="0" w:color="auto"/>
                                    <w:bottom w:val="none" w:sz="0" w:space="0" w:color="auto"/>
                                    <w:right w:val="none" w:sz="0" w:space="0" w:color="auto"/>
                                  </w:divBdr>
                                  <w:divsChild>
                                    <w:div w:id="570427780">
                                      <w:marLeft w:val="0"/>
                                      <w:marRight w:val="0"/>
                                      <w:marTop w:val="0"/>
                                      <w:marBottom w:val="0"/>
                                      <w:divBdr>
                                        <w:top w:val="none" w:sz="0" w:space="0" w:color="auto"/>
                                        <w:left w:val="none" w:sz="0" w:space="0" w:color="auto"/>
                                        <w:bottom w:val="none" w:sz="0" w:space="0" w:color="auto"/>
                                        <w:right w:val="none" w:sz="0" w:space="0" w:color="auto"/>
                                      </w:divBdr>
                                      <w:divsChild>
                                        <w:div w:id="891694347">
                                          <w:marLeft w:val="0"/>
                                          <w:marRight w:val="0"/>
                                          <w:marTop w:val="0"/>
                                          <w:marBottom w:val="0"/>
                                          <w:divBdr>
                                            <w:top w:val="none" w:sz="0" w:space="0" w:color="auto"/>
                                            <w:left w:val="none" w:sz="0" w:space="0" w:color="auto"/>
                                            <w:bottom w:val="none" w:sz="0" w:space="0" w:color="auto"/>
                                            <w:right w:val="none" w:sz="0" w:space="0" w:color="auto"/>
                                          </w:divBdr>
                                          <w:divsChild>
                                            <w:div w:id="2086686376">
                                              <w:marLeft w:val="0"/>
                                              <w:marRight w:val="0"/>
                                              <w:marTop w:val="0"/>
                                              <w:marBottom w:val="0"/>
                                              <w:divBdr>
                                                <w:top w:val="none" w:sz="0" w:space="0" w:color="auto"/>
                                                <w:left w:val="none" w:sz="0" w:space="0" w:color="auto"/>
                                                <w:bottom w:val="none" w:sz="0" w:space="0" w:color="auto"/>
                                                <w:right w:val="none" w:sz="0" w:space="0" w:color="auto"/>
                                              </w:divBdr>
                                              <w:divsChild>
                                                <w:div w:id="14598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2997582">
      <w:bodyDiv w:val="1"/>
      <w:marLeft w:val="0"/>
      <w:marRight w:val="0"/>
      <w:marTop w:val="0"/>
      <w:marBottom w:val="0"/>
      <w:divBdr>
        <w:top w:val="none" w:sz="0" w:space="0" w:color="auto"/>
        <w:left w:val="none" w:sz="0" w:space="0" w:color="auto"/>
        <w:bottom w:val="none" w:sz="0" w:space="0" w:color="auto"/>
        <w:right w:val="none" w:sz="0" w:space="0" w:color="auto"/>
      </w:divBdr>
    </w:div>
    <w:div w:id="1713729326">
      <w:bodyDiv w:val="1"/>
      <w:marLeft w:val="0"/>
      <w:marRight w:val="0"/>
      <w:marTop w:val="0"/>
      <w:marBottom w:val="0"/>
      <w:divBdr>
        <w:top w:val="none" w:sz="0" w:space="0" w:color="auto"/>
        <w:left w:val="none" w:sz="0" w:space="0" w:color="auto"/>
        <w:bottom w:val="none" w:sz="0" w:space="0" w:color="auto"/>
        <w:right w:val="none" w:sz="0" w:space="0" w:color="auto"/>
      </w:divBdr>
      <w:divsChild>
        <w:div w:id="1620723119">
          <w:marLeft w:val="0"/>
          <w:marRight w:val="0"/>
          <w:marTop w:val="0"/>
          <w:marBottom w:val="0"/>
          <w:divBdr>
            <w:top w:val="none" w:sz="0" w:space="0" w:color="auto"/>
            <w:left w:val="none" w:sz="0" w:space="0" w:color="auto"/>
            <w:bottom w:val="none" w:sz="0" w:space="0" w:color="auto"/>
            <w:right w:val="none" w:sz="0" w:space="0" w:color="auto"/>
          </w:divBdr>
          <w:divsChild>
            <w:div w:id="6828545">
              <w:marLeft w:val="0"/>
              <w:marRight w:val="0"/>
              <w:marTop w:val="0"/>
              <w:marBottom w:val="0"/>
              <w:divBdr>
                <w:top w:val="none" w:sz="0" w:space="0" w:color="auto"/>
                <w:left w:val="none" w:sz="0" w:space="0" w:color="auto"/>
                <w:bottom w:val="none" w:sz="0" w:space="0" w:color="auto"/>
                <w:right w:val="none" w:sz="0" w:space="0" w:color="auto"/>
              </w:divBdr>
              <w:divsChild>
                <w:div w:id="446772735">
                  <w:marLeft w:val="0"/>
                  <w:marRight w:val="0"/>
                  <w:marTop w:val="0"/>
                  <w:marBottom w:val="0"/>
                  <w:divBdr>
                    <w:top w:val="none" w:sz="0" w:space="0" w:color="auto"/>
                    <w:left w:val="none" w:sz="0" w:space="0" w:color="auto"/>
                    <w:bottom w:val="none" w:sz="0" w:space="0" w:color="auto"/>
                    <w:right w:val="none" w:sz="0" w:space="0" w:color="auto"/>
                  </w:divBdr>
                  <w:divsChild>
                    <w:div w:id="790056763">
                      <w:marLeft w:val="0"/>
                      <w:marRight w:val="0"/>
                      <w:marTop w:val="0"/>
                      <w:marBottom w:val="0"/>
                      <w:divBdr>
                        <w:top w:val="none" w:sz="0" w:space="0" w:color="auto"/>
                        <w:left w:val="none" w:sz="0" w:space="0" w:color="auto"/>
                        <w:bottom w:val="none" w:sz="0" w:space="0" w:color="auto"/>
                        <w:right w:val="none" w:sz="0" w:space="0" w:color="auto"/>
                      </w:divBdr>
                      <w:divsChild>
                        <w:div w:id="1845708346">
                          <w:marLeft w:val="0"/>
                          <w:marRight w:val="0"/>
                          <w:marTop w:val="0"/>
                          <w:marBottom w:val="0"/>
                          <w:divBdr>
                            <w:top w:val="none" w:sz="0" w:space="0" w:color="auto"/>
                            <w:left w:val="none" w:sz="0" w:space="0" w:color="auto"/>
                            <w:bottom w:val="none" w:sz="0" w:space="0" w:color="auto"/>
                            <w:right w:val="none" w:sz="0" w:space="0" w:color="auto"/>
                          </w:divBdr>
                          <w:divsChild>
                            <w:div w:id="1532063261">
                              <w:marLeft w:val="0"/>
                              <w:marRight w:val="0"/>
                              <w:marTop w:val="0"/>
                              <w:marBottom w:val="0"/>
                              <w:divBdr>
                                <w:top w:val="none" w:sz="0" w:space="0" w:color="auto"/>
                                <w:left w:val="none" w:sz="0" w:space="0" w:color="auto"/>
                                <w:bottom w:val="none" w:sz="0" w:space="0" w:color="auto"/>
                                <w:right w:val="none" w:sz="0" w:space="0" w:color="auto"/>
                              </w:divBdr>
                              <w:divsChild>
                                <w:div w:id="1883666609">
                                  <w:marLeft w:val="0"/>
                                  <w:marRight w:val="0"/>
                                  <w:marTop w:val="0"/>
                                  <w:marBottom w:val="0"/>
                                  <w:divBdr>
                                    <w:top w:val="none" w:sz="0" w:space="0" w:color="auto"/>
                                    <w:left w:val="none" w:sz="0" w:space="0" w:color="auto"/>
                                    <w:bottom w:val="none" w:sz="0" w:space="0" w:color="auto"/>
                                    <w:right w:val="none" w:sz="0" w:space="0" w:color="auto"/>
                                  </w:divBdr>
                                  <w:divsChild>
                                    <w:div w:id="794132388">
                                      <w:marLeft w:val="0"/>
                                      <w:marRight w:val="0"/>
                                      <w:marTop w:val="0"/>
                                      <w:marBottom w:val="0"/>
                                      <w:divBdr>
                                        <w:top w:val="none" w:sz="0" w:space="0" w:color="auto"/>
                                        <w:left w:val="none" w:sz="0" w:space="0" w:color="auto"/>
                                        <w:bottom w:val="none" w:sz="0" w:space="0" w:color="auto"/>
                                        <w:right w:val="none" w:sz="0" w:space="0" w:color="auto"/>
                                      </w:divBdr>
                                      <w:divsChild>
                                        <w:div w:id="1628125656">
                                          <w:marLeft w:val="0"/>
                                          <w:marRight w:val="0"/>
                                          <w:marTop w:val="0"/>
                                          <w:marBottom w:val="0"/>
                                          <w:divBdr>
                                            <w:top w:val="none" w:sz="0" w:space="0" w:color="auto"/>
                                            <w:left w:val="none" w:sz="0" w:space="0" w:color="auto"/>
                                            <w:bottom w:val="none" w:sz="0" w:space="0" w:color="auto"/>
                                            <w:right w:val="none" w:sz="0" w:space="0" w:color="auto"/>
                                          </w:divBdr>
                                          <w:divsChild>
                                            <w:div w:id="32972344">
                                              <w:marLeft w:val="0"/>
                                              <w:marRight w:val="0"/>
                                              <w:marTop w:val="0"/>
                                              <w:marBottom w:val="0"/>
                                              <w:divBdr>
                                                <w:top w:val="none" w:sz="0" w:space="0" w:color="auto"/>
                                                <w:left w:val="none" w:sz="0" w:space="0" w:color="auto"/>
                                                <w:bottom w:val="none" w:sz="0" w:space="0" w:color="auto"/>
                                                <w:right w:val="none" w:sz="0" w:space="0" w:color="auto"/>
                                              </w:divBdr>
                                              <w:divsChild>
                                                <w:div w:id="1183203492">
                                                  <w:marLeft w:val="0"/>
                                                  <w:marRight w:val="0"/>
                                                  <w:marTop w:val="0"/>
                                                  <w:marBottom w:val="0"/>
                                                  <w:divBdr>
                                                    <w:top w:val="none" w:sz="0" w:space="0" w:color="auto"/>
                                                    <w:left w:val="none" w:sz="0" w:space="0" w:color="auto"/>
                                                    <w:bottom w:val="none" w:sz="0" w:space="0" w:color="auto"/>
                                                    <w:right w:val="none" w:sz="0" w:space="0" w:color="auto"/>
                                                  </w:divBdr>
                                                  <w:divsChild>
                                                    <w:div w:id="1326591179">
                                                      <w:marLeft w:val="0"/>
                                                      <w:marRight w:val="0"/>
                                                      <w:marTop w:val="0"/>
                                                      <w:marBottom w:val="0"/>
                                                      <w:divBdr>
                                                        <w:top w:val="none" w:sz="0" w:space="0" w:color="auto"/>
                                                        <w:left w:val="none" w:sz="0" w:space="0" w:color="auto"/>
                                                        <w:bottom w:val="none" w:sz="0" w:space="0" w:color="auto"/>
                                                        <w:right w:val="none" w:sz="0" w:space="0" w:color="auto"/>
                                                      </w:divBdr>
                                                    </w:div>
                                                    <w:div w:id="609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6313830">
      <w:bodyDiv w:val="1"/>
      <w:marLeft w:val="0"/>
      <w:marRight w:val="0"/>
      <w:marTop w:val="0"/>
      <w:marBottom w:val="0"/>
      <w:divBdr>
        <w:top w:val="none" w:sz="0" w:space="0" w:color="auto"/>
        <w:left w:val="none" w:sz="0" w:space="0" w:color="auto"/>
        <w:bottom w:val="none" w:sz="0" w:space="0" w:color="auto"/>
        <w:right w:val="none" w:sz="0" w:space="0" w:color="auto"/>
      </w:divBdr>
    </w:div>
    <w:div w:id="1737587587">
      <w:bodyDiv w:val="1"/>
      <w:marLeft w:val="0"/>
      <w:marRight w:val="0"/>
      <w:marTop w:val="0"/>
      <w:marBottom w:val="0"/>
      <w:divBdr>
        <w:top w:val="none" w:sz="0" w:space="0" w:color="auto"/>
        <w:left w:val="none" w:sz="0" w:space="0" w:color="auto"/>
        <w:bottom w:val="none" w:sz="0" w:space="0" w:color="auto"/>
        <w:right w:val="none" w:sz="0" w:space="0" w:color="auto"/>
      </w:divBdr>
    </w:div>
    <w:div w:id="1781803493">
      <w:bodyDiv w:val="1"/>
      <w:marLeft w:val="0"/>
      <w:marRight w:val="0"/>
      <w:marTop w:val="0"/>
      <w:marBottom w:val="0"/>
      <w:divBdr>
        <w:top w:val="none" w:sz="0" w:space="0" w:color="auto"/>
        <w:left w:val="none" w:sz="0" w:space="0" w:color="auto"/>
        <w:bottom w:val="none" w:sz="0" w:space="0" w:color="auto"/>
        <w:right w:val="none" w:sz="0" w:space="0" w:color="auto"/>
      </w:divBdr>
      <w:divsChild>
        <w:div w:id="729886035">
          <w:marLeft w:val="0"/>
          <w:marRight w:val="0"/>
          <w:marTop w:val="0"/>
          <w:marBottom w:val="0"/>
          <w:divBdr>
            <w:top w:val="none" w:sz="0" w:space="0" w:color="auto"/>
            <w:left w:val="none" w:sz="0" w:space="0" w:color="auto"/>
            <w:bottom w:val="none" w:sz="0" w:space="0" w:color="auto"/>
            <w:right w:val="none" w:sz="0" w:space="0" w:color="auto"/>
          </w:divBdr>
          <w:divsChild>
            <w:div w:id="1295524087">
              <w:marLeft w:val="0"/>
              <w:marRight w:val="0"/>
              <w:marTop w:val="0"/>
              <w:marBottom w:val="0"/>
              <w:divBdr>
                <w:top w:val="none" w:sz="0" w:space="0" w:color="auto"/>
                <w:left w:val="none" w:sz="0" w:space="0" w:color="auto"/>
                <w:bottom w:val="none" w:sz="0" w:space="0" w:color="auto"/>
                <w:right w:val="none" w:sz="0" w:space="0" w:color="auto"/>
              </w:divBdr>
              <w:divsChild>
                <w:div w:id="1095632988">
                  <w:marLeft w:val="0"/>
                  <w:marRight w:val="0"/>
                  <w:marTop w:val="0"/>
                  <w:marBottom w:val="0"/>
                  <w:divBdr>
                    <w:top w:val="none" w:sz="0" w:space="0" w:color="auto"/>
                    <w:left w:val="none" w:sz="0" w:space="0" w:color="auto"/>
                    <w:bottom w:val="none" w:sz="0" w:space="0" w:color="auto"/>
                    <w:right w:val="none" w:sz="0" w:space="0" w:color="auto"/>
                  </w:divBdr>
                  <w:divsChild>
                    <w:div w:id="1744598913">
                      <w:marLeft w:val="0"/>
                      <w:marRight w:val="0"/>
                      <w:marTop w:val="0"/>
                      <w:marBottom w:val="0"/>
                      <w:divBdr>
                        <w:top w:val="none" w:sz="0" w:space="0" w:color="auto"/>
                        <w:left w:val="none" w:sz="0" w:space="0" w:color="auto"/>
                        <w:bottom w:val="none" w:sz="0" w:space="0" w:color="auto"/>
                        <w:right w:val="none" w:sz="0" w:space="0" w:color="auto"/>
                      </w:divBdr>
                      <w:divsChild>
                        <w:div w:id="183250466">
                          <w:marLeft w:val="0"/>
                          <w:marRight w:val="0"/>
                          <w:marTop w:val="0"/>
                          <w:marBottom w:val="0"/>
                          <w:divBdr>
                            <w:top w:val="none" w:sz="0" w:space="0" w:color="auto"/>
                            <w:left w:val="none" w:sz="0" w:space="0" w:color="auto"/>
                            <w:bottom w:val="none" w:sz="0" w:space="0" w:color="auto"/>
                            <w:right w:val="none" w:sz="0" w:space="0" w:color="auto"/>
                          </w:divBdr>
                          <w:divsChild>
                            <w:div w:id="574315673">
                              <w:marLeft w:val="0"/>
                              <w:marRight w:val="0"/>
                              <w:marTop w:val="0"/>
                              <w:marBottom w:val="0"/>
                              <w:divBdr>
                                <w:top w:val="none" w:sz="0" w:space="0" w:color="auto"/>
                                <w:left w:val="none" w:sz="0" w:space="0" w:color="auto"/>
                                <w:bottom w:val="none" w:sz="0" w:space="0" w:color="auto"/>
                                <w:right w:val="none" w:sz="0" w:space="0" w:color="auto"/>
                              </w:divBdr>
                              <w:divsChild>
                                <w:div w:id="789057698">
                                  <w:marLeft w:val="0"/>
                                  <w:marRight w:val="0"/>
                                  <w:marTop w:val="0"/>
                                  <w:marBottom w:val="0"/>
                                  <w:divBdr>
                                    <w:top w:val="none" w:sz="0" w:space="0" w:color="auto"/>
                                    <w:left w:val="none" w:sz="0" w:space="0" w:color="auto"/>
                                    <w:bottom w:val="none" w:sz="0" w:space="0" w:color="auto"/>
                                    <w:right w:val="none" w:sz="0" w:space="0" w:color="auto"/>
                                  </w:divBdr>
                                  <w:divsChild>
                                    <w:div w:id="979962485">
                                      <w:marLeft w:val="0"/>
                                      <w:marRight w:val="0"/>
                                      <w:marTop w:val="0"/>
                                      <w:marBottom w:val="0"/>
                                      <w:divBdr>
                                        <w:top w:val="none" w:sz="0" w:space="0" w:color="auto"/>
                                        <w:left w:val="none" w:sz="0" w:space="0" w:color="auto"/>
                                        <w:bottom w:val="none" w:sz="0" w:space="0" w:color="auto"/>
                                        <w:right w:val="none" w:sz="0" w:space="0" w:color="auto"/>
                                      </w:divBdr>
                                      <w:divsChild>
                                        <w:div w:id="1649046497">
                                          <w:marLeft w:val="0"/>
                                          <w:marRight w:val="0"/>
                                          <w:marTop w:val="0"/>
                                          <w:marBottom w:val="0"/>
                                          <w:divBdr>
                                            <w:top w:val="none" w:sz="0" w:space="0" w:color="auto"/>
                                            <w:left w:val="none" w:sz="0" w:space="0" w:color="auto"/>
                                            <w:bottom w:val="none" w:sz="0" w:space="0" w:color="auto"/>
                                            <w:right w:val="none" w:sz="0" w:space="0" w:color="auto"/>
                                          </w:divBdr>
                                          <w:divsChild>
                                            <w:div w:id="1041900479">
                                              <w:marLeft w:val="0"/>
                                              <w:marRight w:val="0"/>
                                              <w:marTop w:val="0"/>
                                              <w:marBottom w:val="0"/>
                                              <w:divBdr>
                                                <w:top w:val="none" w:sz="0" w:space="0" w:color="auto"/>
                                                <w:left w:val="none" w:sz="0" w:space="0" w:color="auto"/>
                                                <w:bottom w:val="none" w:sz="0" w:space="0" w:color="auto"/>
                                                <w:right w:val="none" w:sz="0" w:space="0" w:color="auto"/>
                                              </w:divBdr>
                                              <w:divsChild>
                                                <w:div w:id="413822859">
                                                  <w:marLeft w:val="0"/>
                                                  <w:marRight w:val="0"/>
                                                  <w:marTop w:val="0"/>
                                                  <w:marBottom w:val="0"/>
                                                  <w:divBdr>
                                                    <w:top w:val="none" w:sz="0" w:space="0" w:color="auto"/>
                                                    <w:left w:val="none" w:sz="0" w:space="0" w:color="auto"/>
                                                    <w:bottom w:val="none" w:sz="0" w:space="0" w:color="auto"/>
                                                    <w:right w:val="none" w:sz="0" w:space="0" w:color="auto"/>
                                                  </w:divBdr>
                                                  <w:divsChild>
                                                    <w:div w:id="13739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122022">
      <w:bodyDiv w:val="1"/>
      <w:marLeft w:val="0"/>
      <w:marRight w:val="0"/>
      <w:marTop w:val="0"/>
      <w:marBottom w:val="0"/>
      <w:divBdr>
        <w:top w:val="none" w:sz="0" w:space="0" w:color="auto"/>
        <w:left w:val="none" w:sz="0" w:space="0" w:color="auto"/>
        <w:bottom w:val="none" w:sz="0" w:space="0" w:color="auto"/>
        <w:right w:val="none" w:sz="0" w:space="0" w:color="auto"/>
      </w:divBdr>
      <w:divsChild>
        <w:div w:id="1773629367">
          <w:marLeft w:val="0"/>
          <w:marRight w:val="0"/>
          <w:marTop w:val="0"/>
          <w:marBottom w:val="0"/>
          <w:divBdr>
            <w:top w:val="none" w:sz="0" w:space="0" w:color="auto"/>
            <w:left w:val="none" w:sz="0" w:space="0" w:color="auto"/>
            <w:bottom w:val="none" w:sz="0" w:space="0" w:color="auto"/>
            <w:right w:val="none" w:sz="0" w:space="0" w:color="auto"/>
          </w:divBdr>
          <w:divsChild>
            <w:div w:id="1909027290">
              <w:marLeft w:val="0"/>
              <w:marRight w:val="0"/>
              <w:marTop w:val="0"/>
              <w:marBottom w:val="0"/>
              <w:divBdr>
                <w:top w:val="none" w:sz="0" w:space="0" w:color="auto"/>
                <w:left w:val="none" w:sz="0" w:space="0" w:color="auto"/>
                <w:bottom w:val="none" w:sz="0" w:space="0" w:color="auto"/>
                <w:right w:val="none" w:sz="0" w:space="0" w:color="auto"/>
              </w:divBdr>
              <w:divsChild>
                <w:div w:id="1426531864">
                  <w:marLeft w:val="0"/>
                  <w:marRight w:val="0"/>
                  <w:marTop w:val="0"/>
                  <w:marBottom w:val="0"/>
                  <w:divBdr>
                    <w:top w:val="none" w:sz="0" w:space="0" w:color="auto"/>
                    <w:left w:val="none" w:sz="0" w:space="0" w:color="auto"/>
                    <w:bottom w:val="none" w:sz="0" w:space="0" w:color="auto"/>
                    <w:right w:val="none" w:sz="0" w:space="0" w:color="auto"/>
                  </w:divBdr>
                  <w:divsChild>
                    <w:div w:id="379089203">
                      <w:marLeft w:val="0"/>
                      <w:marRight w:val="0"/>
                      <w:marTop w:val="0"/>
                      <w:marBottom w:val="0"/>
                      <w:divBdr>
                        <w:top w:val="none" w:sz="0" w:space="0" w:color="auto"/>
                        <w:left w:val="none" w:sz="0" w:space="0" w:color="auto"/>
                        <w:bottom w:val="none" w:sz="0" w:space="0" w:color="auto"/>
                        <w:right w:val="none" w:sz="0" w:space="0" w:color="auto"/>
                      </w:divBdr>
                      <w:divsChild>
                        <w:div w:id="190530755">
                          <w:marLeft w:val="0"/>
                          <w:marRight w:val="0"/>
                          <w:marTop w:val="0"/>
                          <w:marBottom w:val="0"/>
                          <w:divBdr>
                            <w:top w:val="none" w:sz="0" w:space="0" w:color="auto"/>
                            <w:left w:val="none" w:sz="0" w:space="0" w:color="auto"/>
                            <w:bottom w:val="none" w:sz="0" w:space="0" w:color="auto"/>
                            <w:right w:val="none" w:sz="0" w:space="0" w:color="auto"/>
                          </w:divBdr>
                          <w:divsChild>
                            <w:div w:id="1858077163">
                              <w:marLeft w:val="0"/>
                              <w:marRight w:val="0"/>
                              <w:marTop w:val="0"/>
                              <w:marBottom w:val="0"/>
                              <w:divBdr>
                                <w:top w:val="none" w:sz="0" w:space="0" w:color="auto"/>
                                <w:left w:val="none" w:sz="0" w:space="0" w:color="auto"/>
                                <w:bottom w:val="none" w:sz="0" w:space="0" w:color="auto"/>
                                <w:right w:val="none" w:sz="0" w:space="0" w:color="auto"/>
                              </w:divBdr>
                              <w:divsChild>
                                <w:div w:id="355737565">
                                  <w:marLeft w:val="0"/>
                                  <w:marRight w:val="0"/>
                                  <w:marTop w:val="0"/>
                                  <w:marBottom w:val="0"/>
                                  <w:divBdr>
                                    <w:top w:val="none" w:sz="0" w:space="0" w:color="auto"/>
                                    <w:left w:val="none" w:sz="0" w:space="0" w:color="auto"/>
                                    <w:bottom w:val="none" w:sz="0" w:space="0" w:color="auto"/>
                                    <w:right w:val="none" w:sz="0" w:space="0" w:color="auto"/>
                                  </w:divBdr>
                                  <w:divsChild>
                                    <w:div w:id="1686785959">
                                      <w:marLeft w:val="0"/>
                                      <w:marRight w:val="0"/>
                                      <w:marTop w:val="0"/>
                                      <w:marBottom w:val="0"/>
                                      <w:divBdr>
                                        <w:top w:val="none" w:sz="0" w:space="0" w:color="auto"/>
                                        <w:left w:val="none" w:sz="0" w:space="0" w:color="auto"/>
                                        <w:bottom w:val="none" w:sz="0" w:space="0" w:color="auto"/>
                                        <w:right w:val="none" w:sz="0" w:space="0" w:color="auto"/>
                                      </w:divBdr>
                                      <w:divsChild>
                                        <w:div w:id="1455294721">
                                          <w:marLeft w:val="0"/>
                                          <w:marRight w:val="0"/>
                                          <w:marTop w:val="0"/>
                                          <w:marBottom w:val="0"/>
                                          <w:divBdr>
                                            <w:top w:val="none" w:sz="0" w:space="0" w:color="auto"/>
                                            <w:left w:val="none" w:sz="0" w:space="0" w:color="auto"/>
                                            <w:bottom w:val="none" w:sz="0" w:space="0" w:color="auto"/>
                                            <w:right w:val="none" w:sz="0" w:space="0" w:color="auto"/>
                                          </w:divBdr>
                                          <w:divsChild>
                                            <w:div w:id="51273547">
                                              <w:marLeft w:val="0"/>
                                              <w:marRight w:val="0"/>
                                              <w:marTop w:val="0"/>
                                              <w:marBottom w:val="0"/>
                                              <w:divBdr>
                                                <w:top w:val="none" w:sz="0" w:space="0" w:color="auto"/>
                                                <w:left w:val="none" w:sz="0" w:space="0" w:color="auto"/>
                                                <w:bottom w:val="none" w:sz="0" w:space="0" w:color="auto"/>
                                                <w:right w:val="none" w:sz="0" w:space="0" w:color="auto"/>
                                              </w:divBdr>
                                              <w:divsChild>
                                                <w:div w:id="16411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1709542">
      <w:bodyDiv w:val="1"/>
      <w:marLeft w:val="0"/>
      <w:marRight w:val="0"/>
      <w:marTop w:val="0"/>
      <w:marBottom w:val="0"/>
      <w:divBdr>
        <w:top w:val="none" w:sz="0" w:space="0" w:color="auto"/>
        <w:left w:val="none" w:sz="0" w:space="0" w:color="auto"/>
        <w:bottom w:val="none" w:sz="0" w:space="0" w:color="auto"/>
        <w:right w:val="none" w:sz="0" w:space="0" w:color="auto"/>
      </w:divBdr>
      <w:divsChild>
        <w:div w:id="1469128886">
          <w:marLeft w:val="0"/>
          <w:marRight w:val="0"/>
          <w:marTop w:val="0"/>
          <w:marBottom w:val="0"/>
          <w:divBdr>
            <w:top w:val="none" w:sz="0" w:space="0" w:color="auto"/>
            <w:left w:val="none" w:sz="0" w:space="0" w:color="auto"/>
            <w:bottom w:val="none" w:sz="0" w:space="0" w:color="auto"/>
            <w:right w:val="none" w:sz="0" w:space="0" w:color="auto"/>
          </w:divBdr>
          <w:divsChild>
            <w:div w:id="1134837816">
              <w:marLeft w:val="240"/>
              <w:marRight w:val="0"/>
              <w:marTop w:val="240"/>
              <w:marBottom w:val="240"/>
              <w:divBdr>
                <w:top w:val="none" w:sz="0" w:space="0" w:color="auto"/>
                <w:left w:val="none" w:sz="0" w:space="0" w:color="auto"/>
                <w:bottom w:val="none" w:sz="0" w:space="0" w:color="auto"/>
                <w:right w:val="none" w:sz="0" w:space="0" w:color="auto"/>
              </w:divBdr>
            </w:div>
            <w:div w:id="1376780867">
              <w:marLeft w:val="240"/>
              <w:marRight w:val="0"/>
              <w:marTop w:val="240"/>
              <w:marBottom w:val="240"/>
              <w:divBdr>
                <w:top w:val="none" w:sz="0" w:space="0" w:color="auto"/>
                <w:left w:val="none" w:sz="0" w:space="0" w:color="auto"/>
                <w:bottom w:val="none" w:sz="0" w:space="0" w:color="auto"/>
                <w:right w:val="none" w:sz="0" w:space="0" w:color="auto"/>
              </w:divBdr>
            </w:div>
            <w:div w:id="13357622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814642302">
      <w:bodyDiv w:val="1"/>
      <w:marLeft w:val="0"/>
      <w:marRight w:val="0"/>
      <w:marTop w:val="0"/>
      <w:marBottom w:val="0"/>
      <w:divBdr>
        <w:top w:val="none" w:sz="0" w:space="0" w:color="auto"/>
        <w:left w:val="none" w:sz="0" w:space="0" w:color="auto"/>
        <w:bottom w:val="none" w:sz="0" w:space="0" w:color="auto"/>
        <w:right w:val="none" w:sz="0" w:space="0" w:color="auto"/>
      </w:divBdr>
      <w:divsChild>
        <w:div w:id="539248941">
          <w:marLeft w:val="0"/>
          <w:marRight w:val="0"/>
          <w:marTop w:val="0"/>
          <w:marBottom w:val="0"/>
          <w:divBdr>
            <w:top w:val="none" w:sz="0" w:space="0" w:color="auto"/>
            <w:left w:val="none" w:sz="0" w:space="0" w:color="auto"/>
            <w:bottom w:val="none" w:sz="0" w:space="0" w:color="auto"/>
            <w:right w:val="none" w:sz="0" w:space="0" w:color="auto"/>
          </w:divBdr>
          <w:divsChild>
            <w:div w:id="1763142631">
              <w:marLeft w:val="0"/>
              <w:marRight w:val="0"/>
              <w:marTop w:val="0"/>
              <w:marBottom w:val="0"/>
              <w:divBdr>
                <w:top w:val="none" w:sz="0" w:space="0" w:color="auto"/>
                <w:left w:val="none" w:sz="0" w:space="0" w:color="auto"/>
                <w:bottom w:val="none" w:sz="0" w:space="0" w:color="auto"/>
                <w:right w:val="none" w:sz="0" w:space="0" w:color="auto"/>
              </w:divBdr>
              <w:divsChild>
                <w:div w:id="1174882649">
                  <w:marLeft w:val="0"/>
                  <w:marRight w:val="0"/>
                  <w:marTop w:val="0"/>
                  <w:marBottom w:val="0"/>
                  <w:divBdr>
                    <w:top w:val="none" w:sz="0" w:space="0" w:color="auto"/>
                    <w:left w:val="none" w:sz="0" w:space="0" w:color="auto"/>
                    <w:bottom w:val="none" w:sz="0" w:space="0" w:color="auto"/>
                    <w:right w:val="none" w:sz="0" w:space="0" w:color="auto"/>
                  </w:divBdr>
                  <w:divsChild>
                    <w:div w:id="1931964269">
                      <w:marLeft w:val="0"/>
                      <w:marRight w:val="0"/>
                      <w:marTop w:val="0"/>
                      <w:marBottom w:val="0"/>
                      <w:divBdr>
                        <w:top w:val="none" w:sz="0" w:space="0" w:color="auto"/>
                        <w:left w:val="none" w:sz="0" w:space="0" w:color="auto"/>
                        <w:bottom w:val="none" w:sz="0" w:space="0" w:color="auto"/>
                        <w:right w:val="none" w:sz="0" w:space="0" w:color="auto"/>
                      </w:divBdr>
                      <w:divsChild>
                        <w:div w:id="976036626">
                          <w:marLeft w:val="0"/>
                          <w:marRight w:val="0"/>
                          <w:marTop w:val="0"/>
                          <w:marBottom w:val="0"/>
                          <w:divBdr>
                            <w:top w:val="none" w:sz="0" w:space="0" w:color="auto"/>
                            <w:left w:val="none" w:sz="0" w:space="0" w:color="auto"/>
                            <w:bottom w:val="none" w:sz="0" w:space="0" w:color="auto"/>
                            <w:right w:val="none" w:sz="0" w:space="0" w:color="auto"/>
                          </w:divBdr>
                          <w:divsChild>
                            <w:div w:id="1484199235">
                              <w:marLeft w:val="0"/>
                              <w:marRight w:val="0"/>
                              <w:marTop w:val="0"/>
                              <w:marBottom w:val="0"/>
                              <w:divBdr>
                                <w:top w:val="none" w:sz="0" w:space="0" w:color="auto"/>
                                <w:left w:val="none" w:sz="0" w:space="0" w:color="auto"/>
                                <w:bottom w:val="none" w:sz="0" w:space="0" w:color="auto"/>
                                <w:right w:val="none" w:sz="0" w:space="0" w:color="auto"/>
                              </w:divBdr>
                              <w:divsChild>
                                <w:div w:id="434910891">
                                  <w:marLeft w:val="0"/>
                                  <w:marRight w:val="0"/>
                                  <w:marTop w:val="0"/>
                                  <w:marBottom w:val="0"/>
                                  <w:divBdr>
                                    <w:top w:val="none" w:sz="0" w:space="0" w:color="auto"/>
                                    <w:left w:val="none" w:sz="0" w:space="0" w:color="auto"/>
                                    <w:bottom w:val="none" w:sz="0" w:space="0" w:color="auto"/>
                                    <w:right w:val="none" w:sz="0" w:space="0" w:color="auto"/>
                                  </w:divBdr>
                                  <w:divsChild>
                                    <w:div w:id="1794324644">
                                      <w:marLeft w:val="0"/>
                                      <w:marRight w:val="0"/>
                                      <w:marTop w:val="0"/>
                                      <w:marBottom w:val="0"/>
                                      <w:divBdr>
                                        <w:top w:val="none" w:sz="0" w:space="0" w:color="auto"/>
                                        <w:left w:val="none" w:sz="0" w:space="0" w:color="auto"/>
                                        <w:bottom w:val="none" w:sz="0" w:space="0" w:color="auto"/>
                                        <w:right w:val="none" w:sz="0" w:space="0" w:color="auto"/>
                                      </w:divBdr>
                                      <w:divsChild>
                                        <w:div w:id="1697611557">
                                          <w:marLeft w:val="0"/>
                                          <w:marRight w:val="0"/>
                                          <w:marTop w:val="0"/>
                                          <w:marBottom w:val="0"/>
                                          <w:divBdr>
                                            <w:top w:val="none" w:sz="0" w:space="0" w:color="auto"/>
                                            <w:left w:val="none" w:sz="0" w:space="0" w:color="auto"/>
                                            <w:bottom w:val="none" w:sz="0" w:space="0" w:color="auto"/>
                                            <w:right w:val="none" w:sz="0" w:space="0" w:color="auto"/>
                                          </w:divBdr>
                                          <w:divsChild>
                                            <w:div w:id="35086359">
                                              <w:marLeft w:val="0"/>
                                              <w:marRight w:val="0"/>
                                              <w:marTop w:val="0"/>
                                              <w:marBottom w:val="0"/>
                                              <w:divBdr>
                                                <w:top w:val="none" w:sz="0" w:space="0" w:color="auto"/>
                                                <w:left w:val="none" w:sz="0" w:space="0" w:color="auto"/>
                                                <w:bottom w:val="none" w:sz="0" w:space="0" w:color="auto"/>
                                                <w:right w:val="none" w:sz="0" w:space="0" w:color="auto"/>
                                              </w:divBdr>
                                              <w:divsChild>
                                                <w:div w:id="2137678254">
                                                  <w:marLeft w:val="0"/>
                                                  <w:marRight w:val="0"/>
                                                  <w:marTop w:val="0"/>
                                                  <w:marBottom w:val="0"/>
                                                  <w:divBdr>
                                                    <w:top w:val="none" w:sz="0" w:space="0" w:color="auto"/>
                                                    <w:left w:val="none" w:sz="0" w:space="0" w:color="auto"/>
                                                    <w:bottom w:val="none" w:sz="0" w:space="0" w:color="auto"/>
                                                    <w:right w:val="none" w:sz="0" w:space="0" w:color="auto"/>
                                                  </w:divBdr>
                                                  <w:divsChild>
                                                    <w:div w:id="708454374">
                                                      <w:marLeft w:val="0"/>
                                                      <w:marRight w:val="0"/>
                                                      <w:marTop w:val="0"/>
                                                      <w:marBottom w:val="0"/>
                                                      <w:divBdr>
                                                        <w:top w:val="none" w:sz="0" w:space="0" w:color="auto"/>
                                                        <w:left w:val="none" w:sz="0" w:space="0" w:color="auto"/>
                                                        <w:bottom w:val="none" w:sz="0" w:space="0" w:color="auto"/>
                                                        <w:right w:val="none" w:sz="0" w:space="0" w:color="auto"/>
                                                      </w:divBdr>
                                                    </w:div>
                                                    <w:div w:id="1127701466">
                                                      <w:marLeft w:val="0"/>
                                                      <w:marRight w:val="0"/>
                                                      <w:marTop w:val="0"/>
                                                      <w:marBottom w:val="0"/>
                                                      <w:divBdr>
                                                        <w:top w:val="none" w:sz="0" w:space="0" w:color="auto"/>
                                                        <w:left w:val="none" w:sz="0" w:space="0" w:color="auto"/>
                                                        <w:bottom w:val="none" w:sz="0" w:space="0" w:color="auto"/>
                                                        <w:right w:val="none" w:sz="0" w:space="0" w:color="auto"/>
                                                      </w:divBdr>
                                                    </w:div>
                                                    <w:div w:id="1341392245">
                                                      <w:marLeft w:val="0"/>
                                                      <w:marRight w:val="0"/>
                                                      <w:marTop w:val="0"/>
                                                      <w:marBottom w:val="0"/>
                                                      <w:divBdr>
                                                        <w:top w:val="none" w:sz="0" w:space="0" w:color="auto"/>
                                                        <w:left w:val="none" w:sz="0" w:space="0" w:color="auto"/>
                                                        <w:bottom w:val="none" w:sz="0" w:space="0" w:color="auto"/>
                                                        <w:right w:val="none" w:sz="0" w:space="0" w:color="auto"/>
                                                      </w:divBdr>
                                                    </w:div>
                                                    <w:div w:id="1371346246">
                                                      <w:marLeft w:val="0"/>
                                                      <w:marRight w:val="0"/>
                                                      <w:marTop w:val="0"/>
                                                      <w:marBottom w:val="0"/>
                                                      <w:divBdr>
                                                        <w:top w:val="none" w:sz="0" w:space="0" w:color="auto"/>
                                                        <w:left w:val="none" w:sz="0" w:space="0" w:color="auto"/>
                                                        <w:bottom w:val="none" w:sz="0" w:space="0" w:color="auto"/>
                                                        <w:right w:val="none" w:sz="0" w:space="0" w:color="auto"/>
                                                      </w:divBdr>
                                                    </w:div>
                                                    <w:div w:id="979966974">
                                                      <w:marLeft w:val="0"/>
                                                      <w:marRight w:val="0"/>
                                                      <w:marTop w:val="0"/>
                                                      <w:marBottom w:val="0"/>
                                                      <w:divBdr>
                                                        <w:top w:val="none" w:sz="0" w:space="0" w:color="auto"/>
                                                        <w:left w:val="none" w:sz="0" w:space="0" w:color="auto"/>
                                                        <w:bottom w:val="none" w:sz="0" w:space="0" w:color="auto"/>
                                                        <w:right w:val="none" w:sz="0" w:space="0" w:color="auto"/>
                                                      </w:divBdr>
                                                    </w:div>
                                                    <w:div w:id="17565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6876391">
      <w:bodyDiv w:val="1"/>
      <w:marLeft w:val="0"/>
      <w:marRight w:val="0"/>
      <w:marTop w:val="0"/>
      <w:marBottom w:val="0"/>
      <w:divBdr>
        <w:top w:val="none" w:sz="0" w:space="0" w:color="auto"/>
        <w:left w:val="none" w:sz="0" w:space="0" w:color="auto"/>
        <w:bottom w:val="none" w:sz="0" w:space="0" w:color="auto"/>
        <w:right w:val="none" w:sz="0" w:space="0" w:color="auto"/>
      </w:divBdr>
    </w:div>
    <w:div w:id="1821002608">
      <w:bodyDiv w:val="1"/>
      <w:marLeft w:val="0"/>
      <w:marRight w:val="0"/>
      <w:marTop w:val="0"/>
      <w:marBottom w:val="0"/>
      <w:divBdr>
        <w:top w:val="none" w:sz="0" w:space="0" w:color="auto"/>
        <w:left w:val="none" w:sz="0" w:space="0" w:color="auto"/>
        <w:bottom w:val="none" w:sz="0" w:space="0" w:color="auto"/>
        <w:right w:val="none" w:sz="0" w:space="0" w:color="auto"/>
      </w:divBdr>
      <w:divsChild>
        <w:div w:id="221528925">
          <w:marLeft w:val="240"/>
          <w:marRight w:val="0"/>
          <w:marTop w:val="240"/>
          <w:marBottom w:val="240"/>
          <w:divBdr>
            <w:top w:val="none" w:sz="0" w:space="0" w:color="auto"/>
            <w:left w:val="none" w:sz="0" w:space="0" w:color="auto"/>
            <w:bottom w:val="none" w:sz="0" w:space="0" w:color="auto"/>
            <w:right w:val="none" w:sz="0" w:space="0" w:color="auto"/>
          </w:divBdr>
        </w:div>
        <w:div w:id="1890603493">
          <w:marLeft w:val="240"/>
          <w:marRight w:val="0"/>
          <w:marTop w:val="240"/>
          <w:marBottom w:val="240"/>
          <w:divBdr>
            <w:top w:val="none" w:sz="0" w:space="0" w:color="auto"/>
            <w:left w:val="none" w:sz="0" w:space="0" w:color="auto"/>
            <w:bottom w:val="none" w:sz="0" w:space="0" w:color="auto"/>
            <w:right w:val="none" w:sz="0" w:space="0" w:color="auto"/>
          </w:divBdr>
        </w:div>
      </w:divsChild>
    </w:div>
    <w:div w:id="1831362505">
      <w:bodyDiv w:val="1"/>
      <w:marLeft w:val="0"/>
      <w:marRight w:val="0"/>
      <w:marTop w:val="0"/>
      <w:marBottom w:val="0"/>
      <w:divBdr>
        <w:top w:val="none" w:sz="0" w:space="0" w:color="auto"/>
        <w:left w:val="none" w:sz="0" w:space="0" w:color="auto"/>
        <w:bottom w:val="none" w:sz="0" w:space="0" w:color="auto"/>
        <w:right w:val="none" w:sz="0" w:space="0" w:color="auto"/>
      </w:divBdr>
      <w:divsChild>
        <w:div w:id="1057975490">
          <w:marLeft w:val="240"/>
          <w:marRight w:val="0"/>
          <w:marTop w:val="0"/>
          <w:marBottom w:val="0"/>
          <w:divBdr>
            <w:top w:val="none" w:sz="0" w:space="0" w:color="auto"/>
            <w:left w:val="none" w:sz="0" w:space="0" w:color="auto"/>
            <w:bottom w:val="none" w:sz="0" w:space="0" w:color="auto"/>
            <w:right w:val="none" w:sz="0" w:space="0" w:color="auto"/>
          </w:divBdr>
        </w:div>
      </w:divsChild>
    </w:div>
    <w:div w:id="1854302821">
      <w:bodyDiv w:val="1"/>
      <w:marLeft w:val="0"/>
      <w:marRight w:val="0"/>
      <w:marTop w:val="0"/>
      <w:marBottom w:val="0"/>
      <w:divBdr>
        <w:top w:val="none" w:sz="0" w:space="0" w:color="auto"/>
        <w:left w:val="none" w:sz="0" w:space="0" w:color="auto"/>
        <w:bottom w:val="none" w:sz="0" w:space="0" w:color="auto"/>
        <w:right w:val="none" w:sz="0" w:space="0" w:color="auto"/>
      </w:divBdr>
      <w:divsChild>
        <w:div w:id="1708555449">
          <w:marLeft w:val="0"/>
          <w:marRight w:val="0"/>
          <w:marTop w:val="0"/>
          <w:marBottom w:val="0"/>
          <w:divBdr>
            <w:top w:val="none" w:sz="0" w:space="0" w:color="auto"/>
            <w:left w:val="none" w:sz="0" w:space="0" w:color="auto"/>
            <w:bottom w:val="none" w:sz="0" w:space="0" w:color="auto"/>
            <w:right w:val="none" w:sz="0" w:space="0" w:color="auto"/>
          </w:divBdr>
        </w:div>
      </w:divsChild>
    </w:div>
    <w:div w:id="1858805379">
      <w:bodyDiv w:val="1"/>
      <w:marLeft w:val="0"/>
      <w:marRight w:val="0"/>
      <w:marTop w:val="0"/>
      <w:marBottom w:val="0"/>
      <w:divBdr>
        <w:top w:val="none" w:sz="0" w:space="0" w:color="auto"/>
        <w:left w:val="none" w:sz="0" w:space="0" w:color="auto"/>
        <w:bottom w:val="none" w:sz="0" w:space="0" w:color="auto"/>
        <w:right w:val="none" w:sz="0" w:space="0" w:color="auto"/>
      </w:divBdr>
      <w:divsChild>
        <w:div w:id="1284461653">
          <w:marLeft w:val="0"/>
          <w:marRight w:val="0"/>
          <w:marTop w:val="0"/>
          <w:marBottom w:val="0"/>
          <w:divBdr>
            <w:top w:val="none" w:sz="0" w:space="0" w:color="auto"/>
            <w:left w:val="none" w:sz="0" w:space="0" w:color="auto"/>
            <w:bottom w:val="none" w:sz="0" w:space="0" w:color="auto"/>
            <w:right w:val="none" w:sz="0" w:space="0" w:color="auto"/>
          </w:divBdr>
          <w:divsChild>
            <w:div w:id="1328947788">
              <w:marLeft w:val="0"/>
              <w:marRight w:val="0"/>
              <w:marTop w:val="0"/>
              <w:marBottom w:val="0"/>
              <w:divBdr>
                <w:top w:val="none" w:sz="0" w:space="0" w:color="auto"/>
                <w:left w:val="none" w:sz="0" w:space="0" w:color="auto"/>
                <w:bottom w:val="none" w:sz="0" w:space="0" w:color="auto"/>
                <w:right w:val="none" w:sz="0" w:space="0" w:color="auto"/>
              </w:divBdr>
              <w:divsChild>
                <w:div w:id="544752677">
                  <w:marLeft w:val="0"/>
                  <w:marRight w:val="0"/>
                  <w:marTop w:val="0"/>
                  <w:marBottom w:val="0"/>
                  <w:divBdr>
                    <w:top w:val="none" w:sz="0" w:space="0" w:color="auto"/>
                    <w:left w:val="none" w:sz="0" w:space="0" w:color="auto"/>
                    <w:bottom w:val="none" w:sz="0" w:space="0" w:color="auto"/>
                    <w:right w:val="none" w:sz="0" w:space="0" w:color="auto"/>
                  </w:divBdr>
                  <w:divsChild>
                    <w:div w:id="1214075430">
                      <w:marLeft w:val="0"/>
                      <w:marRight w:val="0"/>
                      <w:marTop w:val="0"/>
                      <w:marBottom w:val="0"/>
                      <w:divBdr>
                        <w:top w:val="none" w:sz="0" w:space="0" w:color="auto"/>
                        <w:left w:val="none" w:sz="0" w:space="0" w:color="auto"/>
                        <w:bottom w:val="none" w:sz="0" w:space="0" w:color="auto"/>
                        <w:right w:val="none" w:sz="0" w:space="0" w:color="auto"/>
                      </w:divBdr>
                      <w:divsChild>
                        <w:div w:id="1765109596">
                          <w:marLeft w:val="0"/>
                          <w:marRight w:val="0"/>
                          <w:marTop w:val="0"/>
                          <w:marBottom w:val="0"/>
                          <w:divBdr>
                            <w:top w:val="none" w:sz="0" w:space="0" w:color="auto"/>
                            <w:left w:val="none" w:sz="0" w:space="0" w:color="auto"/>
                            <w:bottom w:val="none" w:sz="0" w:space="0" w:color="auto"/>
                            <w:right w:val="none" w:sz="0" w:space="0" w:color="auto"/>
                          </w:divBdr>
                          <w:divsChild>
                            <w:div w:id="452943648">
                              <w:marLeft w:val="0"/>
                              <w:marRight w:val="0"/>
                              <w:marTop w:val="0"/>
                              <w:marBottom w:val="0"/>
                              <w:divBdr>
                                <w:top w:val="none" w:sz="0" w:space="0" w:color="auto"/>
                                <w:left w:val="none" w:sz="0" w:space="0" w:color="auto"/>
                                <w:bottom w:val="none" w:sz="0" w:space="0" w:color="auto"/>
                                <w:right w:val="none" w:sz="0" w:space="0" w:color="auto"/>
                              </w:divBdr>
                              <w:divsChild>
                                <w:div w:id="1993754369">
                                  <w:marLeft w:val="0"/>
                                  <w:marRight w:val="0"/>
                                  <w:marTop w:val="0"/>
                                  <w:marBottom w:val="0"/>
                                  <w:divBdr>
                                    <w:top w:val="none" w:sz="0" w:space="0" w:color="auto"/>
                                    <w:left w:val="none" w:sz="0" w:space="0" w:color="auto"/>
                                    <w:bottom w:val="none" w:sz="0" w:space="0" w:color="auto"/>
                                    <w:right w:val="none" w:sz="0" w:space="0" w:color="auto"/>
                                  </w:divBdr>
                                  <w:divsChild>
                                    <w:div w:id="446237306">
                                      <w:marLeft w:val="0"/>
                                      <w:marRight w:val="0"/>
                                      <w:marTop w:val="0"/>
                                      <w:marBottom w:val="0"/>
                                      <w:divBdr>
                                        <w:top w:val="none" w:sz="0" w:space="0" w:color="auto"/>
                                        <w:left w:val="none" w:sz="0" w:space="0" w:color="auto"/>
                                        <w:bottom w:val="none" w:sz="0" w:space="0" w:color="auto"/>
                                        <w:right w:val="none" w:sz="0" w:space="0" w:color="auto"/>
                                      </w:divBdr>
                                      <w:divsChild>
                                        <w:div w:id="890266348">
                                          <w:marLeft w:val="0"/>
                                          <w:marRight w:val="0"/>
                                          <w:marTop w:val="0"/>
                                          <w:marBottom w:val="0"/>
                                          <w:divBdr>
                                            <w:top w:val="none" w:sz="0" w:space="0" w:color="auto"/>
                                            <w:left w:val="none" w:sz="0" w:space="0" w:color="auto"/>
                                            <w:bottom w:val="none" w:sz="0" w:space="0" w:color="auto"/>
                                            <w:right w:val="none" w:sz="0" w:space="0" w:color="auto"/>
                                          </w:divBdr>
                                          <w:divsChild>
                                            <w:div w:id="1556316130">
                                              <w:marLeft w:val="0"/>
                                              <w:marRight w:val="0"/>
                                              <w:marTop w:val="0"/>
                                              <w:marBottom w:val="0"/>
                                              <w:divBdr>
                                                <w:top w:val="none" w:sz="0" w:space="0" w:color="auto"/>
                                                <w:left w:val="none" w:sz="0" w:space="0" w:color="auto"/>
                                                <w:bottom w:val="none" w:sz="0" w:space="0" w:color="auto"/>
                                                <w:right w:val="none" w:sz="0" w:space="0" w:color="auto"/>
                                              </w:divBdr>
                                              <w:divsChild>
                                                <w:div w:id="13999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840862">
      <w:bodyDiv w:val="1"/>
      <w:marLeft w:val="0"/>
      <w:marRight w:val="0"/>
      <w:marTop w:val="0"/>
      <w:marBottom w:val="0"/>
      <w:divBdr>
        <w:top w:val="none" w:sz="0" w:space="0" w:color="auto"/>
        <w:left w:val="none" w:sz="0" w:space="0" w:color="auto"/>
        <w:bottom w:val="none" w:sz="0" w:space="0" w:color="auto"/>
        <w:right w:val="none" w:sz="0" w:space="0" w:color="auto"/>
      </w:divBdr>
      <w:divsChild>
        <w:div w:id="1614097207">
          <w:marLeft w:val="0"/>
          <w:marRight w:val="0"/>
          <w:marTop w:val="0"/>
          <w:marBottom w:val="0"/>
          <w:divBdr>
            <w:top w:val="none" w:sz="0" w:space="0" w:color="auto"/>
            <w:left w:val="none" w:sz="0" w:space="0" w:color="auto"/>
            <w:bottom w:val="none" w:sz="0" w:space="0" w:color="auto"/>
            <w:right w:val="none" w:sz="0" w:space="0" w:color="auto"/>
          </w:divBdr>
        </w:div>
      </w:divsChild>
    </w:div>
    <w:div w:id="1932081184">
      <w:bodyDiv w:val="1"/>
      <w:marLeft w:val="0"/>
      <w:marRight w:val="0"/>
      <w:marTop w:val="0"/>
      <w:marBottom w:val="0"/>
      <w:divBdr>
        <w:top w:val="none" w:sz="0" w:space="0" w:color="auto"/>
        <w:left w:val="none" w:sz="0" w:space="0" w:color="auto"/>
        <w:bottom w:val="none" w:sz="0" w:space="0" w:color="auto"/>
        <w:right w:val="none" w:sz="0" w:space="0" w:color="auto"/>
      </w:divBdr>
      <w:divsChild>
        <w:div w:id="1095252779">
          <w:marLeft w:val="0"/>
          <w:marRight w:val="0"/>
          <w:marTop w:val="0"/>
          <w:marBottom w:val="0"/>
          <w:divBdr>
            <w:top w:val="none" w:sz="0" w:space="0" w:color="auto"/>
            <w:left w:val="none" w:sz="0" w:space="0" w:color="auto"/>
            <w:bottom w:val="none" w:sz="0" w:space="0" w:color="auto"/>
            <w:right w:val="none" w:sz="0" w:space="0" w:color="auto"/>
          </w:divBdr>
          <w:divsChild>
            <w:div w:id="402215937">
              <w:marLeft w:val="0"/>
              <w:marRight w:val="0"/>
              <w:marTop w:val="0"/>
              <w:marBottom w:val="0"/>
              <w:divBdr>
                <w:top w:val="none" w:sz="0" w:space="0" w:color="auto"/>
                <w:left w:val="none" w:sz="0" w:space="0" w:color="auto"/>
                <w:bottom w:val="none" w:sz="0" w:space="0" w:color="auto"/>
                <w:right w:val="none" w:sz="0" w:space="0" w:color="auto"/>
              </w:divBdr>
              <w:divsChild>
                <w:div w:id="645622739">
                  <w:marLeft w:val="0"/>
                  <w:marRight w:val="0"/>
                  <w:marTop w:val="0"/>
                  <w:marBottom w:val="0"/>
                  <w:divBdr>
                    <w:top w:val="none" w:sz="0" w:space="0" w:color="auto"/>
                    <w:left w:val="none" w:sz="0" w:space="0" w:color="auto"/>
                    <w:bottom w:val="none" w:sz="0" w:space="0" w:color="auto"/>
                    <w:right w:val="none" w:sz="0" w:space="0" w:color="auto"/>
                  </w:divBdr>
                  <w:divsChild>
                    <w:div w:id="365496074">
                      <w:marLeft w:val="0"/>
                      <w:marRight w:val="0"/>
                      <w:marTop w:val="0"/>
                      <w:marBottom w:val="0"/>
                      <w:divBdr>
                        <w:top w:val="none" w:sz="0" w:space="0" w:color="auto"/>
                        <w:left w:val="none" w:sz="0" w:space="0" w:color="auto"/>
                        <w:bottom w:val="none" w:sz="0" w:space="0" w:color="auto"/>
                        <w:right w:val="none" w:sz="0" w:space="0" w:color="auto"/>
                      </w:divBdr>
                      <w:divsChild>
                        <w:div w:id="1280644602">
                          <w:marLeft w:val="0"/>
                          <w:marRight w:val="0"/>
                          <w:marTop w:val="0"/>
                          <w:marBottom w:val="0"/>
                          <w:divBdr>
                            <w:top w:val="none" w:sz="0" w:space="0" w:color="auto"/>
                            <w:left w:val="none" w:sz="0" w:space="0" w:color="auto"/>
                            <w:bottom w:val="none" w:sz="0" w:space="0" w:color="auto"/>
                            <w:right w:val="none" w:sz="0" w:space="0" w:color="auto"/>
                          </w:divBdr>
                          <w:divsChild>
                            <w:div w:id="343047586">
                              <w:marLeft w:val="0"/>
                              <w:marRight w:val="0"/>
                              <w:marTop w:val="0"/>
                              <w:marBottom w:val="0"/>
                              <w:divBdr>
                                <w:top w:val="none" w:sz="0" w:space="0" w:color="auto"/>
                                <w:left w:val="none" w:sz="0" w:space="0" w:color="auto"/>
                                <w:bottom w:val="none" w:sz="0" w:space="0" w:color="auto"/>
                                <w:right w:val="none" w:sz="0" w:space="0" w:color="auto"/>
                              </w:divBdr>
                              <w:divsChild>
                                <w:div w:id="97455742">
                                  <w:marLeft w:val="0"/>
                                  <w:marRight w:val="0"/>
                                  <w:marTop w:val="0"/>
                                  <w:marBottom w:val="0"/>
                                  <w:divBdr>
                                    <w:top w:val="none" w:sz="0" w:space="0" w:color="auto"/>
                                    <w:left w:val="none" w:sz="0" w:space="0" w:color="auto"/>
                                    <w:bottom w:val="none" w:sz="0" w:space="0" w:color="auto"/>
                                    <w:right w:val="none" w:sz="0" w:space="0" w:color="auto"/>
                                  </w:divBdr>
                                  <w:divsChild>
                                    <w:div w:id="1856730384">
                                      <w:marLeft w:val="0"/>
                                      <w:marRight w:val="0"/>
                                      <w:marTop w:val="0"/>
                                      <w:marBottom w:val="0"/>
                                      <w:divBdr>
                                        <w:top w:val="none" w:sz="0" w:space="0" w:color="auto"/>
                                        <w:left w:val="none" w:sz="0" w:space="0" w:color="auto"/>
                                        <w:bottom w:val="none" w:sz="0" w:space="0" w:color="auto"/>
                                        <w:right w:val="none" w:sz="0" w:space="0" w:color="auto"/>
                                      </w:divBdr>
                                      <w:divsChild>
                                        <w:div w:id="1842812278">
                                          <w:marLeft w:val="0"/>
                                          <w:marRight w:val="0"/>
                                          <w:marTop w:val="0"/>
                                          <w:marBottom w:val="0"/>
                                          <w:divBdr>
                                            <w:top w:val="none" w:sz="0" w:space="0" w:color="auto"/>
                                            <w:left w:val="none" w:sz="0" w:space="0" w:color="auto"/>
                                            <w:bottom w:val="none" w:sz="0" w:space="0" w:color="auto"/>
                                            <w:right w:val="none" w:sz="0" w:space="0" w:color="auto"/>
                                          </w:divBdr>
                                          <w:divsChild>
                                            <w:div w:id="1572109697">
                                              <w:marLeft w:val="0"/>
                                              <w:marRight w:val="0"/>
                                              <w:marTop w:val="0"/>
                                              <w:marBottom w:val="0"/>
                                              <w:divBdr>
                                                <w:top w:val="none" w:sz="0" w:space="0" w:color="auto"/>
                                                <w:left w:val="none" w:sz="0" w:space="0" w:color="auto"/>
                                                <w:bottom w:val="none" w:sz="0" w:space="0" w:color="auto"/>
                                                <w:right w:val="none" w:sz="0" w:space="0" w:color="auto"/>
                                              </w:divBdr>
                                              <w:divsChild>
                                                <w:div w:id="371660797">
                                                  <w:marLeft w:val="0"/>
                                                  <w:marRight w:val="0"/>
                                                  <w:marTop w:val="0"/>
                                                  <w:marBottom w:val="0"/>
                                                  <w:divBdr>
                                                    <w:top w:val="none" w:sz="0" w:space="0" w:color="auto"/>
                                                    <w:left w:val="none" w:sz="0" w:space="0" w:color="auto"/>
                                                    <w:bottom w:val="none" w:sz="0" w:space="0" w:color="auto"/>
                                                    <w:right w:val="none" w:sz="0" w:space="0" w:color="auto"/>
                                                  </w:divBdr>
                                                  <w:divsChild>
                                                    <w:div w:id="762847341">
                                                      <w:marLeft w:val="0"/>
                                                      <w:marRight w:val="0"/>
                                                      <w:marTop w:val="0"/>
                                                      <w:marBottom w:val="0"/>
                                                      <w:divBdr>
                                                        <w:top w:val="none" w:sz="0" w:space="0" w:color="auto"/>
                                                        <w:left w:val="none" w:sz="0" w:space="0" w:color="auto"/>
                                                        <w:bottom w:val="none" w:sz="0" w:space="0" w:color="auto"/>
                                                        <w:right w:val="none" w:sz="0" w:space="0" w:color="auto"/>
                                                      </w:divBdr>
                                                      <w:divsChild>
                                                        <w:div w:id="601062642">
                                                          <w:marLeft w:val="0"/>
                                                          <w:marRight w:val="0"/>
                                                          <w:marTop w:val="0"/>
                                                          <w:marBottom w:val="0"/>
                                                          <w:divBdr>
                                                            <w:top w:val="none" w:sz="0" w:space="0" w:color="auto"/>
                                                            <w:left w:val="none" w:sz="0" w:space="0" w:color="auto"/>
                                                            <w:bottom w:val="none" w:sz="0" w:space="0" w:color="auto"/>
                                                            <w:right w:val="none" w:sz="0" w:space="0" w:color="auto"/>
                                                          </w:divBdr>
                                                        </w:div>
                                                        <w:div w:id="7966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3968178">
      <w:bodyDiv w:val="1"/>
      <w:marLeft w:val="0"/>
      <w:marRight w:val="0"/>
      <w:marTop w:val="0"/>
      <w:marBottom w:val="0"/>
      <w:divBdr>
        <w:top w:val="none" w:sz="0" w:space="0" w:color="auto"/>
        <w:left w:val="none" w:sz="0" w:space="0" w:color="auto"/>
        <w:bottom w:val="none" w:sz="0" w:space="0" w:color="auto"/>
        <w:right w:val="none" w:sz="0" w:space="0" w:color="auto"/>
      </w:divBdr>
      <w:divsChild>
        <w:div w:id="237441822">
          <w:marLeft w:val="240"/>
          <w:marRight w:val="0"/>
          <w:marTop w:val="240"/>
          <w:marBottom w:val="240"/>
          <w:divBdr>
            <w:top w:val="none" w:sz="0" w:space="0" w:color="auto"/>
            <w:left w:val="none" w:sz="0" w:space="0" w:color="auto"/>
            <w:bottom w:val="none" w:sz="0" w:space="0" w:color="auto"/>
            <w:right w:val="none" w:sz="0" w:space="0" w:color="auto"/>
          </w:divBdr>
        </w:div>
      </w:divsChild>
    </w:div>
    <w:div w:id="1949508475">
      <w:bodyDiv w:val="1"/>
      <w:marLeft w:val="0"/>
      <w:marRight w:val="0"/>
      <w:marTop w:val="0"/>
      <w:marBottom w:val="0"/>
      <w:divBdr>
        <w:top w:val="none" w:sz="0" w:space="0" w:color="auto"/>
        <w:left w:val="none" w:sz="0" w:space="0" w:color="auto"/>
        <w:bottom w:val="none" w:sz="0" w:space="0" w:color="auto"/>
        <w:right w:val="none" w:sz="0" w:space="0" w:color="auto"/>
      </w:divBdr>
      <w:divsChild>
        <w:div w:id="362173399">
          <w:marLeft w:val="0"/>
          <w:marRight w:val="0"/>
          <w:marTop w:val="0"/>
          <w:marBottom w:val="0"/>
          <w:divBdr>
            <w:top w:val="none" w:sz="0" w:space="0" w:color="auto"/>
            <w:left w:val="none" w:sz="0" w:space="0" w:color="auto"/>
            <w:bottom w:val="none" w:sz="0" w:space="0" w:color="auto"/>
            <w:right w:val="none" w:sz="0" w:space="0" w:color="auto"/>
          </w:divBdr>
          <w:divsChild>
            <w:div w:id="1763642546">
              <w:marLeft w:val="0"/>
              <w:marRight w:val="0"/>
              <w:marTop w:val="0"/>
              <w:marBottom w:val="0"/>
              <w:divBdr>
                <w:top w:val="none" w:sz="0" w:space="0" w:color="auto"/>
                <w:left w:val="none" w:sz="0" w:space="0" w:color="auto"/>
                <w:bottom w:val="none" w:sz="0" w:space="0" w:color="auto"/>
                <w:right w:val="none" w:sz="0" w:space="0" w:color="auto"/>
              </w:divBdr>
              <w:divsChild>
                <w:div w:id="901872228">
                  <w:marLeft w:val="0"/>
                  <w:marRight w:val="0"/>
                  <w:marTop w:val="0"/>
                  <w:marBottom w:val="0"/>
                  <w:divBdr>
                    <w:top w:val="none" w:sz="0" w:space="0" w:color="auto"/>
                    <w:left w:val="none" w:sz="0" w:space="0" w:color="auto"/>
                    <w:bottom w:val="none" w:sz="0" w:space="0" w:color="auto"/>
                    <w:right w:val="none" w:sz="0" w:space="0" w:color="auto"/>
                  </w:divBdr>
                  <w:divsChild>
                    <w:div w:id="580600654">
                      <w:marLeft w:val="0"/>
                      <w:marRight w:val="0"/>
                      <w:marTop w:val="0"/>
                      <w:marBottom w:val="0"/>
                      <w:divBdr>
                        <w:top w:val="none" w:sz="0" w:space="0" w:color="auto"/>
                        <w:left w:val="none" w:sz="0" w:space="0" w:color="auto"/>
                        <w:bottom w:val="none" w:sz="0" w:space="0" w:color="auto"/>
                        <w:right w:val="none" w:sz="0" w:space="0" w:color="auto"/>
                      </w:divBdr>
                      <w:divsChild>
                        <w:div w:id="1085372892">
                          <w:marLeft w:val="0"/>
                          <w:marRight w:val="0"/>
                          <w:marTop w:val="0"/>
                          <w:marBottom w:val="0"/>
                          <w:divBdr>
                            <w:top w:val="none" w:sz="0" w:space="0" w:color="auto"/>
                            <w:left w:val="none" w:sz="0" w:space="0" w:color="auto"/>
                            <w:bottom w:val="none" w:sz="0" w:space="0" w:color="auto"/>
                            <w:right w:val="none" w:sz="0" w:space="0" w:color="auto"/>
                          </w:divBdr>
                          <w:divsChild>
                            <w:div w:id="920984533">
                              <w:marLeft w:val="0"/>
                              <w:marRight w:val="0"/>
                              <w:marTop w:val="0"/>
                              <w:marBottom w:val="0"/>
                              <w:divBdr>
                                <w:top w:val="none" w:sz="0" w:space="0" w:color="auto"/>
                                <w:left w:val="none" w:sz="0" w:space="0" w:color="auto"/>
                                <w:bottom w:val="none" w:sz="0" w:space="0" w:color="auto"/>
                                <w:right w:val="none" w:sz="0" w:space="0" w:color="auto"/>
                              </w:divBdr>
                              <w:divsChild>
                                <w:div w:id="438138129">
                                  <w:marLeft w:val="0"/>
                                  <w:marRight w:val="0"/>
                                  <w:marTop w:val="0"/>
                                  <w:marBottom w:val="0"/>
                                  <w:divBdr>
                                    <w:top w:val="none" w:sz="0" w:space="0" w:color="auto"/>
                                    <w:left w:val="none" w:sz="0" w:space="0" w:color="auto"/>
                                    <w:bottom w:val="none" w:sz="0" w:space="0" w:color="auto"/>
                                    <w:right w:val="none" w:sz="0" w:space="0" w:color="auto"/>
                                  </w:divBdr>
                                  <w:divsChild>
                                    <w:div w:id="2119636771">
                                      <w:marLeft w:val="0"/>
                                      <w:marRight w:val="0"/>
                                      <w:marTop w:val="0"/>
                                      <w:marBottom w:val="0"/>
                                      <w:divBdr>
                                        <w:top w:val="none" w:sz="0" w:space="0" w:color="auto"/>
                                        <w:left w:val="none" w:sz="0" w:space="0" w:color="auto"/>
                                        <w:bottom w:val="none" w:sz="0" w:space="0" w:color="auto"/>
                                        <w:right w:val="none" w:sz="0" w:space="0" w:color="auto"/>
                                      </w:divBdr>
                                      <w:divsChild>
                                        <w:div w:id="194998874">
                                          <w:marLeft w:val="0"/>
                                          <w:marRight w:val="0"/>
                                          <w:marTop w:val="0"/>
                                          <w:marBottom w:val="0"/>
                                          <w:divBdr>
                                            <w:top w:val="none" w:sz="0" w:space="0" w:color="auto"/>
                                            <w:left w:val="none" w:sz="0" w:space="0" w:color="auto"/>
                                            <w:bottom w:val="none" w:sz="0" w:space="0" w:color="auto"/>
                                            <w:right w:val="none" w:sz="0" w:space="0" w:color="auto"/>
                                          </w:divBdr>
                                          <w:divsChild>
                                            <w:div w:id="977763490">
                                              <w:marLeft w:val="0"/>
                                              <w:marRight w:val="0"/>
                                              <w:marTop w:val="0"/>
                                              <w:marBottom w:val="0"/>
                                              <w:divBdr>
                                                <w:top w:val="none" w:sz="0" w:space="0" w:color="auto"/>
                                                <w:left w:val="none" w:sz="0" w:space="0" w:color="auto"/>
                                                <w:bottom w:val="none" w:sz="0" w:space="0" w:color="auto"/>
                                                <w:right w:val="none" w:sz="0" w:space="0" w:color="auto"/>
                                              </w:divBdr>
                                              <w:divsChild>
                                                <w:div w:id="1075856897">
                                                  <w:marLeft w:val="0"/>
                                                  <w:marRight w:val="0"/>
                                                  <w:marTop w:val="0"/>
                                                  <w:marBottom w:val="0"/>
                                                  <w:divBdr>
                                                    <w:top w:val="none" w:sz="0" w:space="0" w:color="auto"/>
                                                    <w:left w:val="none" w:sz="0" w:space="0" w:color="auto"/>
                                                    <w:bottom w:val="none" w:sz="0" w:space="0" w:color="auto"/>
                                                    <w:right w:val="none" w:sz="0" w:space="0" w:color="auto"/>
                                                  </w:divBdr>
                                                  <w:divsChild>
                                                    <w:div w:id="1935701226">
                                                      <w:marLeft w:val="0"/>
                                                      <w:marRight w:val="0"/>
                                                      <w:marTop w:val="0"/>
                                                      <w:marBottom w:val="0"/>
                                                      <w:divBdr>
                                                        <w:top w:val="none" w:sz="0" w:space="0" w:color="auto"/>
                                                        <w:left w:val="none" w:sz="0" w:space="0" w:color="auto"/>
                                                        <w:bottom w:val="none" w:sz="0" w:space="0" w:color="auto"/>
                                                        <w:right w:val="none" w:sz="0" w:space="0" w:color="auto"/>
                                                      </w:divBdr>
                                                    </w:div>
                                                    <w:div w:id="1716808516">
                                                      <w:marLeft w:val="0"/>
                                                      <w:marRight w:val="0"/>
                                                      <w:marTop w:val="0"/>
                                                      <w:marBottom w:val="0"/>
                                                      <w:divBdr>
                                                        <w:top w:val="none" w:sz="0" w:space="0" w:color="auto"/>
                                                        <w:left w:val="none" w:sz="0" w:space="0" w:color="auto"/>
                                                        <w:bottom w:val="none" w:sz="0" w:space="0" w:color="auto"/>
                                                        <w:right w:val="none" w:sz="0" w:space="0" w:color="auto"/>
                                                      </w:divBdr>
                                                      <w:divsChild>
                                                        <w:div w:id="1647972125">
                                                          <w:marLeft w:val="0"/>
                                                          <w:marRight w:val="0"/>
                                                          <w:marTop w:val="0"/>
                                                          <w:marBottom w:val="0"/>
                                                          <w:divBdr>
                                                            <w:top w:val="none" w:sz="0" w:space="0" w:color="auto"/>
                                                            <w:left w:val="none" w:sz="0" w:space="0" w:color="auto"/>
                                                            <w:bottom w:val="none" w:sz="0" w:space="0" w:color="auto"/>
                                                            <w:right w:val="none" w:sz="0" w:space="0" w:color="auto"/>
                                                          </w:divBdr>
                                                        </w:div>
                                                        <w:div w:id="1715929948">
                                                          <w:marLeft w:val="0"/>
                                                          <w:marRight w:val="0"/>
                                                          <w:marTop w:val="0"/>
                                                          <w:marBottom w:val="0"/>
                                                          <w:divBdr>
                                                            <w:top w:val="none" w:sz="0" w:space="0" w:color="auto"/>
                                                            <w:left w:val="none" w:sz="0" w:space="0" w:color="auto"/>
                                                            <w:bottom w:val="none" w:sz="0" w:space="0" w:color="auto"/>
                                                            <w:right w:val="none" w:sz="0" w:space="0" w:color="auto"/>
                                                          </w:divBdr>
                                                        </w:div>
                                                        <w:div w:id="14525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850839">
      <w:bodyDiv w:val="1"/>
      <w:marLeft w:val="0"/>
      <w:marRight w:val="0"/>
      <w:marTop w:val="0"/>
      <w:marBottom w:val="0"/>
      <w:divBdr>
        <w:top w:val="none" w:sz="0" w:space="0" w:color="auto"/>
        <w:left w:val="none" w:sz="0" w:space="0" w:color="auto"/>
        <w:bottom w:val="none" w:sz="0" w:space="0" w:color="auto"/>
        <w:right w:val="none" w:sz="0" w:space="0" w:color="auto"/>
      </w:divBdr>
    </w:div>
    <w:div w:id="1953052504">
      <w:bodyDiv w:val="1"/>
      <w:marLeft w:val="0"/>
      <w:marRight w:val="0"/>
      <w:marTop w:val="0"/>
      <w:marBottom w:val="0"/>
      <w:divBdr>
        <w:top w:val="none" w:sz="0" w:space="0" w:color="auto"/>
        <w:left w:val="none" w:sz="0" w:space="0" w:color="auto"/>
        <w:bottom w:val="none" w:sz="0" w:space="0" w:color="auto"/>
        <w:right w:val="none" w:sz="0" w:space="0" w:color="auto"/>
      </w:divBdr>
      <w:divsChild>
        <w:div w:id="238641836">
          <w:marLeft w:val="0"/>
          <w:marRight w:val="0"/>
          <w:marTop w:val="0"/>
          <w:marBottom w:val="0"/>
          <w:divBdr>
            <w:top w:val="none" w:sz="0" w:space="0" w:color="auto"/>
            <w:left w:val="none" w:sz="0" w:space="0" w:color="auto"/>
            <w:bottom w:val="none" w:sz="0" w:space="0" w:color="auto"/>
            <w:right w:val="none" w:sz="0" w:space="0" w:color="auto"/>
          </w:divBdr>
          <w:divsChild>
            <w:div w:id="488712819">
              <w:marLeft w:val="0"/>
              <w:marRight w:val="0"/>
              <w:marTop w:val="0"/>
              <w:marBottom w:val="0"/>
              <w:divBdr>
                <w:top w:val="none" w:sz="0" w:space="0" w:color="auto"/>
                <w:left w:val="none" w:sz="0" w:space="0" w:color="auto"/>
                <w:bottom w:val="none" w:sz="0" w:space="0" w:color="auto"/>
                <w:right w:val="none" w:sz="0" w:space="0" w:color="auto"/>
              </w:divBdr>
              <w:divsChild>
                <w:div w:id="548221799">
                  <w:marLeft w:val="0"/>
                  <w:marRight w:val="0"/>
                  <w:marTop w:val="0"/>
                  <w:marBottom w:val="0"/>
                  <w:divBdr>
                    <w:top w:val="none" w:sz="0" w:space="0" w:color="auto"/>
                    <w:left w:val="none" w:sz="0" w:space="0" w:color="auto"/>
                    <w:bottom w:val="none" w:sz="0" w:space="0" w:color="auto"/>
                    <w:right w:val="none" w:sz="0" w:space="0" w:color="auto"/>
                  </w:divBdr>
                  <w:divsChild>
                    <w:div w:id="37976250">
                      <w:marLeft w:val="0"/>
                      <w:marRight w:val="0"/>
                      <w:marTop w:val="0"/>
                      <w:marBottom w:val="0"/>
                      <w:divBdr>
                        <w:top w:val="none" w:sz="0" w:space="0" w:color="auto"/>
                        <w:left w:val="none" w:sz="0" w:space="0" w:color="auto"/>
                        <w:bottom w:val="none" w:sz="0" w:space="0" w:color="auto"/>
                        <w:right w:val="none" w:sz="0" w:space="0" w:color="auto"/>
                      </w:divBdr>
                      <w:divsChild>
                        <w:div w:id="1217468194">
                          <w:marLeft w:val="0"/>
                          <w:marRight w:val="0"/>
                          <w:marTop w:val="0"/>
                          <w:marBottom w:val="0"/>
                          <w:divBdr>
                            <w:top w:val="none" w:sz="0" w:space="0" w:color="auto"/>
                            <w:left w:val="none" w:sz="0" w:space="0" w:color="auto"/>
                            <w:bottom w:val="none" w:sz="0" w:space="0" w:color="auto"/>
                            <w:right w:val="none" w:sz="0" w:space="0" w:color="auto"/>
                          </w:divBdr>
                          <w:divsChild>
                            <w:div w:id="465513754">
                              <w:marLeft w:val="0"/>
                              <w:marRight w:val="0"/>
                              <w:marTop w:val="0"/>
                              <w:marBottom w:val="0"/>
                              <w:divBdr>
                                <w:top w:val="none" w:sz="0" w:space="0" w:color="auto"/>
                                <w:left w:val="none" w:sz="0" w:space="0" w:color="auto"/>
                                <w:bottom w:val="none" w:sz="0" w:space="0" w:color="auto"/>
                                <w:right w:val="none" w:sz="0" w:space="0" w:color="auto"/>
                              </w:divBdr>
                              <w:divsChild>
                                <w:div w:id="1790661412">
                                  <w:marLeft w:val="0"/>
                                  <w:marRight w:val="0"/>
                                  <w:marTop w:val="0"/>
                                  <w:marBottom w:val="0"/>
                                  <w:divBdr>
                                    <w:top w:val="none" w:sz="0" w:space="0" w:color="auto"/>
                                    <w:left w:val="none" w:sz="0" w:space="0" w:color="auto"/>
                                    <w:bottom w:val="none" w:sz="0" w:space="0" w:color="auto"/>
                                    <w:right w:val="none" w:sz="0" w:space="0" w:color="auto"/>
                                  </w:divBdr>
                                  <w:divsChild>
                                    <w:div w:id="1085225262">
                                      <w:marLeft w:val="0"/>
                                      <w:marRight w:val="0"/>
                                      <w:marTop w:val="0"/>
                                      <w:marBottom w:val="0"/>
                                      <w:divBdr>
                                        <w:top w:val="none" w:sz="0" w:space="0" w:color="auto"/>
                                        <w:left w:val="none" w:sz="0" w:space="0" w:color="auto"/>
                                        <w:bottom w:val="none" w:sz="0" w:space="0" w:color="auto"/>
                                        <w:right w:val="none" w:sz="0" w:space="0" w:color="auto"/>
                                      </w:divBdr>
                                      <w:divsChild>
                                        <w:div w:id="282201170">
                                          <w:marLeft w:val="0"/>
                                          <w:marRight w:val="0"/>
                                          <w:marTop w:val="0"/>
                                          <w:marBottom w:val="0"/>
                                          <w:divBdr>
                                            <w:top w:val="none" w:sz="0" w:space="0" w:color="auto"/>
                                            <w:left w:val="none" w:sz="0" w:space="0" w:color="auto"/>
                                            <w:bottom w:val="none" w:sz="0" w:space="0" w:color="auto"/>
                                            <w:right w:val="none" w:sz="0" w:space="0" w:color="auto"/>
                                          </w:divBdr>
                                          <w:divsChild>
                                            <w:div w:id="106632077">
                                              <w:marLeft w:val="0"/>
                                              <w:marRight w:val="0"/>
                                              <w:marTop w:val="0"/>
                                              <w:marBottom w:val="0"/>
                                              <w:divBdr>
                                                <w:top w:val="none" w:sz="0" w:space="0" w:color="auto"/>
                                                <w:left w:val="none" w:sz="0" w:space="0" w:color="auto"/>
                                                <w:bottom w:val="none" w:sz="0" w:space="0" w:color="auto"/>
                                                <w:right w:val="none" w:sz="0" w:space="0" w:color="auto"/>
                                              </w:divBdr>
                                              <w:divsChild>
                                                <w:div w:id="452484606">
                                                  <w:marLeft w:val="0"/>
                                                  <w:marRight w:val="0"/>
                                                  <w:marTop w:val="0"/>
                                                  <w:marBottom w:val="0"/>
                                                  <w:divBdr>
                                                    <w:top w:val="none" w:sz="0" w:space="0" w:color="auto"/>
                                                    <w:left w:val="none" w:sz="0" w:space="0" w:color="auto"/>
                                                    <w:bottom w:val="none" w:sz="0" w:space="0" w:color="auto"/>
                                                    <w:right w:val="none" w:sz="0" w:space="0" w:color="auto"/>
                                                  </w:divBdr>
                                                  <w:divsChild>
                                                    <w:div w:id="8677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603914">
      <w:bodyDiv w:val="1"/>
      <w:marLeft w:val="0"/>
      <w:marRight w:val="0"/>
      <w:marTop w:val="0"/>
      <w:marBottom w:val="0"/>
      <w:divBdr>
        <w:top w:val="none" w:sz="0" w:space="0" w:color="auto"/>
        <w:left w:val="none" w:sz="0" w:space="0" w:color="auto"/>
        <w:bottom w:val="none" w:sz="0" w:space="0" w:color="auto"/>
        <w:right w:val="none" w:sz="0" w:space="0" w:color="auto"/>
      </w:divBdr>
    </w:div>
    <w:div w:id="1995601585">
      <w:bodyDiv w:val="1"/>
      <w:marLeft w:val="0"/>
      <w:marRight w:val="0"/>
      <w:marTop w:val="0"/>
      <w:marBottom w:val="0"/>
      <w:divBdr>
        <w:top w:val="none" w:sz="0" w:space="0" w:color="auto"/>
        <w:left w:val="none" w:sz="0" w:space="0" w:color="auto"/>
        <w:bottom w:val="none" w:sz="0" w:space="0" w:color="auto"/>
        <w:right w:val="none" w:sz="0" w:space="0" w:color="auto"/>
      </w:divBdr>
      <w:divsChild>
        <w:div w:id="1262836238">
          <w:marLeft w:val="240"/>
          <w:marRight w:val="0"/>
          <w:marTop w:val="240"/>
          <w:marBottom w:val="240"/>
          <w:divBdr>
            <w:top w:val="none" w:sz="0" w:space="0" w:color="auto"/>
            <w:left w:val="none" w:sz="0" w:space="0" w:color="auto"/>
            <w:bottom w:val="none" w:sz="0" w:space="0" w:color="auto"/>
            <w:right w:val="none" w:sz="0" w:space="0" w:color="auto"/>
          </w:divBdr>
        </w:div>
        <w:div w:id="2111511844">
          <w:marLeft w:val="240"/>
          <w:marRight w:val="0"/>
          <w:marTop w:val="240"/>
          <w:marBottom w:val="240"/>
          <w:divBdr>
            <w:top w:val="none" w:sz="0" w:space="0" w:color="auto"/>
            <w:left w:val="none" w:sz="0" w:space="0" w:color="auto"/>
            <w:bottom w:val="none" w:sz="0" w:space="0" w:color="auto"/>
            <w:right w:val="none" w:sz="0" w:space="0" w:color="auto"/>
          </w:divBdr>
        </w:div>
      </w:divsChild>
    </w:div>
    <w:div w:id="2005428450">
      <w:bodyDiv w:val="1"/>
      <w:marLeft w:val="0"/>
      <w:marRight w:val="0"/>
      <w:marTop w:val="0"/>
      <w:marBottom w:val="0"/>
      <w:divBdr>
        <w:top w:val="none" w:sz="0" w:space="0" w:color="auto"/>
        <w:left w:val="none" w:sz="0" w:space="0" w:color="auto"/>
        <w:bottom w:val="none" w:sz="0" w:space="0" w:color="auto"/>
        <w:right w:val="none" w:sz="0" w:space="0" w:color="auto"/>
      </w:divBdr>
      <w:divsChild>
        <w:div w:id="308557828">
          <w:marLeft w:val="0"/>
          <w:marRight w:val="0"/>
          <w:marTop w:val="0"/>
          <w:marBottom w:val="0"/>
          <w:divBdr>
            <w:top w:val="none" w:sz="0" w:space="0" w:color="auto"/>
            <w:left w:val="none" w:sz="0" w:space="0" w:color="auto"/>
            <w:bottom w:val="none" w:sz="0" w:space="0" w:color="auto"/>
            <w:right w:val="none" w:sz="0" w:space="0" w:color="auto"/>
          </w:divBdr>
          <w:divsChild>
            <w:div w:id="10426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2938">
      <w:bodyDiv w:val="1"/>
      <w:marLeft w:val="0"/>
      <w:marRight w:val="0"/>
      <w:marTop w:val="0"/>
      <w:marBottom w:val="0"/>
      <w:divBdr>
        <w:top w:val="none" w:sz="0" w:space="0" w:color="auto"/>
        <w:left w:val="none" w:sz="0" w:space="0" w:color="auto"/>
        <w:bottom w:val="none" w:sz="0" w:space="0" w:color="auto"/>
        <w:right w:val="none" w:sz="0" w:space="0" w:color="auto"/>
      </w:divBdr>
      <w:divsChild>
        <w:div w:id="1565143223">
          <w:marLeft w:val="0"/>
          <w:marRight w:val="0"/>
          <w:marTop w:val="0"/>
          <w:marBottom w:val="0"/>
          <w:divBdr>
            <w:top w:val="none" w:sz="0" w:space="0" w:color="auto"/>
            <w:left w:val="none" w:sz="0" w:space="0" w:color="auto"/>
            <w:bottom w:val="none" w:sz="0" w:space="0" w:color="auto"/>
            <w:right w:val="none" w:sz="0" w:space="0" w:color="auto"/>
          </w:divBdr>
          <w:divsChild>
            <w:div w:id="1917397558">
              <w:marLeft w:val="0"/>
              <w:marRight w:val="0"/>
              <w:marTop w:val="0"/>
              <w:marBottom w:val="0"/>
              <w:divBdr>
                <w:top w:val="none" w:sz="0" w:space="0" w:color="auto"/>
                <w:left w:val="none" w:sz="0" w:space="0" w:color="auto"/>
                <w:bottom w:val="none" w:sz="0" w:space="0" w:color="auto"/>
                <w:right w:val="none" w:sz="0" w:space="0" w:color="auto"/>
              </w:divBdr>
              <w:divsChild>
                <w:div w:id="681711093">
                  <w:marLeft w:val="0"/>
                  <w:marRight w:val="0"/>
                  <w:marTop w:val="0"/>
                  <w:marBottom w:val="0"/>
                  <w:divBdr>
                    <w:top w:val="none" w:sz="0" w:space="0" w:color="auto"/>
                    <w:left w:val="none" w:sz="0" w:space="0" w:color="auto"/>
                    <w:bottom w:val="none" w:sz="0" w:space="0" w:color="auto"/>
                    <w:right w:val="none" w:sz="0" w:space="0" w:color="auto"/>
                  </w:divBdr>
                  <w:divsChild>
                    <w:div w:id="1758359130">
                      <w:marLeft w:val="0"/>
                      <w:marRight w:val="0"/>
                      <w:marTop w:val="0"/>
                      <w:marBottom w:val="0"/>
                      <w:divBdr>
                        <w:top w:val="none" w:sz="0" w:space="0" w:color="auto"/>
                        <w:left w:val="none" w:sz="0" w:space="0" w:color="auto"/>
                        <w:bottom w:val="none" w:sz="0" w:space="0" w:color="auto"/>
                        <w:right w:val="none" w:sz="0" w:space="0" w:color="auto"/>
                      </w:divBdr>
                      <w:divsChild>
                        <w:div w:id="241835977">
                          <w:marLeft w:val="0"/>
                          <w:marRight w:val="0"/>
                          <w:marTop w:val="0"/>
                          <w:marBottom w:val="0"/>
                          <w:divBdr>
                            <w:top w:val="none" w:sz="0" w:space="0" w:color="auto"/>
                            <w:left w:val="none" w:sz="0" w:space="0" w:color="auto"/>
                            <w:bottom w:val="none" w:sz="0" w:space="0" w:color="auto"/>
                            <w:right w:val="none" w:sz="0" w:space="0" w:color="auto"/>
                          </w:divBdr>
                          <w:divsChild>
                            <w:div w:id="623462135">
                              <w:marLeft w:val="0"/>
                              <w:marRight w:val="0"/>
                              <w:marTop w:val="0"/>
                              <w:marBottom w:val="0"/>
                              <w:divBdr>
                                <w:top w:val="none" w:sz="0" w:space="0" w:color="auto"/>
                                <w:left w:val="none" w:sz="0" w:space="0" w:color="auto"/>
                                <w:bottom w:val="none" w:sz="0" w:space="0" w:color="auto"/>
                                <w:right w:val="none" w:sz="0" w:space="0" w:color="auto"/>
                              </w:divBdr>
                              <w:divsChild>
                                <w:div w:id="321585613">
                                  <w:marLeft w:val="0"/>
                                  <w:marRight w:val="0"/>
                                  <w:marTop w:val="0"/>
                                  <w:marBottom w:val="0"/>
                                  <w:divBdr>
                                    <w:top w:val="none" w:sz="0" w:space="0" w:color="auto"/>
                                    <w:left w:val="none" w:sz="0" w:space="0" w:color="auto"/>
                                    <w:bottom w:val="none" w:sz="0" w:space="0" w:color="auto"/>
                                    <w:right w:val="none" w:sz="0" w:space="0" w:color="auto"/>
                                  </w:divBdr>
                                  <w:divsChild>
                                    <w:div w:id="456292866">
                                      <w:marLeft w:val="0"/>
                                      <w:marRight w:val="0"/>
                                      <w:marTop w:val="0"/>
                                      <w:marBottom w:val="0"/>
                                      <w:divBdr>
                                        <w:top w:val="none" w:sz="0" w:space="0" w:color="auto"/>
                                        <w:left w:val="none" w:sz="0" w:space="0" w:color="auto"/>
                                        <w:bottom w:val="none" w:sz="0" w:space="0" w:color="auto"/>
                                        <w:right w:val="none" w:sz="0" w:space="0" w:color="auto"/>
                                      </w:divBdr>
                                      <w:divsChild>
                                        <w:div w:id="1931280651">
                                          <w:marLeft w:val="0"/>
                                          <w:marRight w:val="0"/>
                                          <w:marTop w:val="0"/>
                                          <w:marBottom w:val="0"/>
                                          <w:divBdr>
                                            <w:top w:val="none" w:sz="0" w:space="0" w:color="auto"/>
                                            <w:left w:val="none" w:sz="0" w:space="0" w:color="auto"/>
                                            <w:bottom w:val="none" w:sz="0" w:space="0" w:color="auto"/>
                                            <w:right w:val="none" w:sz="0" w:space="0" w:color="auto"/>
                                          </w:divBdr>
                                          <w:divsChild>
                                            <w:div w:id="583800953">
                                              <w:marLeft w:val="0"/>
                                              <w:marRight w:val="0"/>
                                              <w:marTop w:val="0"/>
                                              <w:marBottom w:val="0"/>
                                              <w:divBdr>
                                                <w:top w:val="none" w:sz="0" w:space="0" w:color="auto"/>
                                                <w:left w:val="none" w:sz="0" w:space="0" w:color="auto"/>
                                                <w:bottom w:val="none" w:sz="0" w:space="0" w:color="auto"/>
                                                <w:right w:val="none" w:sz="0" w:space="0" w:color="auto"/>
                                              </w:divBdr>
                                              <w:divsChild>
                                                <w:div w:id="967929054">
                                                  <w:marLeft w:val="0"/>
                                                  <w:marRight w:val="0"/>
                                                  <w:marTop w:val="0"/>
                                                  <w:marBottom w:val="0"/>
                                                  <w:divBdr>
                                                    <w:top w:val="none" w:sz="0" w:space="0" w:color="auto"/>
                                                    <w:left w:val="none" w:sz="0" w:space="0" w:color="auto"/>
                                                    <w:bottom w:val="none" w:sz="0" w:space="0" w:color="auto"/>
                                                    <w:right w:val="none" w:sz="0" w:space="0" w:color="auto"/>
                                                  </w:divBdr>
                                                  <w:divsChild>
                                                    <w:div w:id="552498992">
                                                      <w:marLeft w:val="0"/>
                                                      <w:marRight w:val="0"/>
                                                      <w:marTop w:val="0"/>
                                                      <w:marBottom w:val="0"/>
                                                      <w:divBdr>
                                                        <w:top w:val="none" w:sz="0" w:space="0" w:color="auto"/>
                                                        <w:left w:val="none" w:sz="0" w:space="0" w:color="auto"/>
                                                        <w:bottom w:val="none" w:sz="0" w:space="0" w:color="auto"/>
                                                        <w:right w:val="none" w:sz="0" w:space="0" w:color="auto"/>
                                                      </w:divBdr>
                                                    </w:div>
                                                    <w:div w:id="2314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206639">
      <w:bodyDiv w:val="1"/>
      <w:marLeft w:val="0"/>
      <w:marRight w:val="0"/>
      <w:marTop w:val="0"/>
      <w:marBottom w:val="0"/>
      <w:divBdr>
        <w:top w:val="none" w:sz="0" w:space="0" w:color="auto"/>
        <w:left w:val="none" w:sz="0" w:space="0" w:color="auto"/>
        <w:bottom w:val="none" w:sz="0" w:space="0" w:color="auto"/>
        <w:right w:val="none" w:sz="0" w:space="0" w:color="auto"/>
      </w:divBdr>
    </w:div>
    <w:div w:id="2027822209">
      <w:bodyDiv w:val="1"/>
      <w:marLeft w:val="0"/>
      <w:marRight w:val="0"/>
      <w:marTop w:val="0"/>
      <w:marBottom w:val="0"/>
      <w:divBdr>
        <w:top w:val="none" w:sz="0" w:space="0" w:color="auto"/>
        <w:left w:val="none" w:sz="0" w:space="0" w:color="auto"/>
        <w:bottom w:val="none" w:sz="0" w:space="0" w:color="auto"/>
        <w:right w:val="none" w:sz="0" w:space="0" w:color="auto"/>
      </w:divBdr>
      <w:divsChild>
        <w:div w:id="266163809">
          <w:marLeft w:val="0"/>
          <w:marRight w:val="0"/>
          <w:marTop w:val="0"/>
          <w:marBottom w:val="0"/>
          <w:divBdr>
            <w:top w:val="none" w:sz="0" w:space="0" w:color="auto"/>
            <w:left w:val="none" w:sz="0" w:space="0" w:color="auto"/>
            <w:bottom w:val="none" w:sz="0" w:space="0" w:color="auto"/>
            <w:right w:val="none" w:sz="0" w:space="0" w:color="auto"/>
          </w:divBdr>
          <w:divsChild>
            <w:div w:id="394744815">
              <w:marLeft w:val="0"/>
              <w:marRight w:val="0"/>
              <w:marTop w:val="0"/>
              <w:marBottom w:val="0"/>
              <w:divBdr>
                <w:top w:val="none" w:sz="0" w:space="0" w:color="auto"/>
                <w:left w:val="none" w:sz="0" w:space="0" w:color="auto"/>
                <w:bottom w:val="none" w:sz="0" w:space="0" w:color="auto"/>
                <w:right w:val="none" w:sz="0" w:space="0" w:color="auto"/>
              </w:divBdr>
              <w:divsChild>
                <w:div w:id="799765576">
                  <w:marLeft w:val="0"/>
                  <w:marRight w:val="0"/>
                  <w:marTop w:val="0"/>
                  <w:marBottom w:val="0"/>
                  <w:divBdr>
                    <w:top w:val="none" w:sz="0" w:space="0" w:color="auto"/>
                    <w:left w:val="none" w:sz="0" w:space="0" w:color="auto"/>
                    <w:bottom w:val="none" w:sz="0" w:space="0" w:color="auto"/>
                    <w:right w:val="none" w:sz="0" w:space="0" w:color="auto"/>
                  </w:divBdr>
                  <w:divsChild>
                    <w:div w:id="2073656740">
                      <w:marLeft w:val="0"/>
                      <w:marRight w:val="0"/>
                      <w:marTop w:val="0"/>
                      <w:marBottom w:val="0"/>
                      <w:divBdr>
                        <w:top w:val="none" w:sz="0" w:space="0" w:color="auto"/>
                        <w:left w:val="none" w:sz="0" w:space="0" w:color="auto"/>
                        <w:bottom w:val="none" w:sz="0" w:space="0" w:color="auto"/>
                        <w:right w:val="none" w:sz="0" w:space="0" w:color="auto"/>
                      </w:divBdr>
                      <w:divsChild>
                        <w:div w:id="258032184">
                          <w:marLeft w:val="0"/>
                          <w:marRight w:val="0"/>
                          <w:marTop w:val="0"/>
                          <w:marBottom w:val="0"/>
                          <w:divBdr>
                            <w:top w:val="none" w:sz="0" w:space="0" w:color="auto"/>
                            <w:left w:val="none" w:sz="0" w:space="0" w:color="auto"/>
                            <w:bottom w:val="none" w:sz="0" w:space="0" w:color="auto"/>
                            <w:right w:val="none" w:sz="0" w:space="0" w:color="auto"/>
                          </w:divBdr>
                          <w:divsChild>
                            <w:div w:id="1548103013">
                              <w:marLeft w:val="0"/>
                              <w:marRight w:val="0"/>
                              <w:marTop w:val="0"/>
                              <w:marBottom w:val="0"/>
                              <w:divBdr>
                                <w:top w:val="none" w:sz="0" w:space="0" w:color="auto"/>
                                <w:left w:val="none" w:sz="0" w:space="0" w:color="auto"/>
                                <w:bottom w:val="none" w:sz="0" w:space="0" w:color="auto"/>
                                <w:right w:val="none" w:sz="0" w:space="0" w:color="auto"/>
                              </w:divBdr>
                              <w:divsChild>
                                <w:div w:id="197209257">
                                  <w:marLeft w:val="0"/>
                                  <w:marRight w:val="0"/>
                                  <w:marTop w:val="0"/>
                                  <w:marBottom w:val="0"/>
                                  <w:divBdr>
                                    <w:top w:val="none" w:sz="0" w:space="0" w:color="auto"/>
                                    <w:left w:val="none" w:sz="0" w:space="0" w:color="auto"/>
                                    <w:bottom w:val="none" w:sz="0" w:space="0" w:color="auto"/>
                                    <w:right w:val="none" w:sz="0" w:space="0" w:color="auto"/>
                                  </w:divBdr>
                                  <w:divsChild>
                                    <w:div w:id="1778214259">
                                      <w:marLeft w:val="0"/>
                                      <w:marRight w:val="0"/>
                                      <w:marTop w:val="0"/>
                                      <w:marBottom w:val="0"/>
                                      <w:divBdr>
                                        <w:top w:val="none" w:sz="0" w:space="0" w:color="auto"/>
                                        <w:left w:val="none" w:sz="0" w:space="0" w:color="auto"/>
                                        <w:bottom w:val="none" w:sz="0" w:space="0" w:color="auto"/>
                                        <w:right w:val="none" w:sz="0" w:space="0" w:color="auto"/>
                                      </w:divBdr>
                                      <w:divsChild>
                                        <w:div w:id="1295134279">
                                          <w:marLeft w:val="0"/>
                                          <w:marRight w:val="0"/>
                                          <w:marTop w:val="0"/>
                                          <w:marBottom w:val="0"/>
                                          <w:divBdr>
                                            <w:top w:val="none" w:sz="0" w:space="0" w:color="auto"/>
                                            <w:left w:val="none" w:sz="0" w:space="0" w:color="auto"/>
                                            <w:bottom w:val="none" w:sz="0" w:space="0" w:color="auto"/>
                                            <w:right w:val="none" w:sz="0" w:space="0" w:color="auto"/>
                                          </w:divBdr>
                                          <w:divsChild>
                                            <w:div w:id="511722072">
                                              <w:marLeft w:val="0"/>
                                              <w:marRight w:val="0"/>
                                              <w:marTop w:val="0"/>
                                              <w:marBottom w:val="0"/>
                                              <w:divBdr>
                                                <w:top w:val="none" w:sz="0" w:space="0" w:color="auto"/>
                                                <w:left w:val="none" w:sz="0" w:space="0" w:color="auto"/>
                                                <w:bottom w:val="none" w:sz="0" w:space="0" w:color="auto"/>
                                                <w:right w:val="none" w:sz="0" w:space="0" w:color="auto"/>
                                              </w:divBdr>
                                              <w:divsChild>
                                                <w:div w:id="1019158431">
                                                  <w:marLeft w:val="0"/>
                                                  <w:marRight w:val="0"/>
                                                  <w:marTop w:val="0"/>
                                                  <w:marBottom w:val="0"/>
                                                  <w:divBdr>
                                                    <w:top w:val="none" w:sz="0" w:space="0" w:color="auto"/>
                                                    <w:left w:val="none" w:sz="0" w:space="0" w:color="auto"/>
                                                    <w:bottom w:val="none" w:sz="0" w:space="0" w:color="auto"/>
                                                    <w:right w:val="none" w:sz="0" w:space="0" w:color="auto"/>
                                                  </w:divBdr>
                                                  <w:divsChild>
                                                    <w:div w:id="2093313114">
                                                      <w:marLeft w:val="0"/>
                                                      <w:marRight w:val="0"/>
                                                      <w:marTop w:val="0"/>
                                                      <w:marBottom w:val="0"/>
                                                      <w:divBdr>
                                                        <w:top w:val="none" w:sz="0" w:space="0" w:color="auto"/>
                                                        <w:left w:val="none" w:sz="0" w:space="0" w:color="auto"/>
                                                        <w:bottom w:val="none" w:sz="0" w:space="0" w:color="auto"/>
                                                        <w:right w:val="none" w:sz="0" w:space="0" w:color="auto"/>
                                                      </w:divBdr>
                                                    </w:div>
                                                    <w:div w:id="1219706289">
                                                      <w:marLeft w:val="0"/>
                                                      <w:marRight w:val="0"/>
                                                      <w:marTop w:val="0"/>
                                                      <w:marBottom w:val="0"/>
                                                      <w:divBdr>
                                                        <w:top w:val="none" w:sz="0" w:space="0" w:color="auto"/>
                                                        <w:left w:val="none" w:sz="0" w:space="0" w:color="auto"/>
                                                        <w:bottom w:val="none" w:sz="0" w:space="0" w:color="auto"/>
                                                        <w:right w:val="none" w:sz="0" w:space="0" w:color="auto"/>
                                                      </w:divBdr>
                                                      <w:divsChild>
                                                        <w:div w:id="1533690715">
                                                          <w:marLeft w:val="0"/>
                                                          <w:marRight w:val="0"/>
                                                          <w:marTop w:val="0"/>
                                                          <w:marBottom w:val="0"/>
                                                          <w:divBdr>
                                                            <w:top w:val="none" w:sz="0" w:space="0" w:color="auto"/>
                                                            <w:left w:val="none" w:sz="0" w:space="0" w:color="auto"/>
                                                            <w:bottom w:val="none" w:sz="0" w:space="0" w:color="auto"/>
                                                            <w:right w:val="none" w:sz="0" w:space="0" w:color="auto"/>
                                                          </w:divBdr>
                                                        </w:div>
                                                        <w:div w:id="366374186">
                                                          <w:marLeft w:val="0"/>
                                                          <w:marRight w:val="0"/>
                                                          <w:marTop w:val="0"/>
                                                          <w:marBottom w:val="0"/>
                                                          <w:divBdr>
                                                            <w:top w:val="none" w:sz="0" w:space="0" w:color="auto"/>
                                                            <w:left w:val="none" w:sz="0" w:space="0" w:color="auto"/>
                                                            <w:bottom w:val="none" w:sz="0" w:space="0" w:color="auto"/>
                                                            <w:right w:val="none" w:sz="0" w:space="0" w:color="auto"/>
                                                          </w:divBdr>
                                                        </w:div>
                                                        <w:div w:id="1758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4671996">
      <w:bodyDiv w:val="1"/>
      <w:marLeft w:val="0"/>
      <w:marRight w:val="0"/>
      <w:marTop w:val="0"/>
      <w:marBottom w:val="0"/>
      <w:divBdr>
        <w:top w:val="none" w:sz="0" w:space="0" w:color="auto"/>
        <w:left w:val="none" w:sz="0" w:space="0" w:color="auto"/>
        <w:bottom w:val="none" w:sz="0" w:space="0" w:color="auto"/>
        <w:right w:val="none" w:sz="0" w:space="0" w:color="auto"/>
      </w:divBdr>
      <w:divsChild>
        <w:div w:id="753354530">
          <w:marLeft w:val="0"/>
          <w:marRight w:val="0"/>
          <w:marTop w:val="0"/>
          <w:marBottom w:val="0"/>
          <w:divBdr>
            <w:top w:val="none" w:sz="0" w:space="0" w:color="auto"/>
            <w:left w:val="none" w:sz="0" w:space="0" w:color="auto"/>
            <w:bottom w:val="none" w:sz="0" w:space="0" w:color="auto"/>
            <w:right w:val="none" w:sz="0" w:space="0" w:color="auto"/>
          </w:divBdr>
          <w:divsChild>
            <w:div w:id="1777284448">
              <w:marLeft w:val="0"/>
              <w:marRight w:val="0"/>
              <w:marTop w:val="0"/>
              <w:marBottom w:val="0"/>
              <w:divBdr>
                <w:top w:val="none" w:sz="0" w:space="0" w:color="auto"/>
                <w:left w:val="none" w:sz="0" w:space="0" w:color="auto"/>
                <w:bottom w:val="none" w:sz="0" w:space="0" w:color="auto"/>
                <w:right w:val="none" w:sz="0" w:space="0" w:color="auto"/>
              </w:divBdr>
              <w:divsChild>
                <w:div w:id="169565880">
                  <w:marLeft w:val="0"/>
                  <w:marRight w:val="0"/>
                  <w:marTop w:val="0"/>
                  <w:marBottom w:val="0"/>
                  <w:divBdr>
                    <w:top w:val="none" w:sz="0" w:space="0" w:color="auto"/>
                    <w:left w:val="none" w:sz="0" w:space="0" w:color="auto"/>
                    <w:bottom w:val="none" w:sz="0" w:space="0" w:color="auto"/>
                    <w:right w:val="none" w:sz="0" w:space="0" w:color="auto"/>
                  </w:divBdr>
                  <w:divsChild>
                    <w:div w:id="842360426">
                      <w:marLeft w:val="0"/>
                      <w:marRight w:val="0"/>
                      <w:marTop w:val="0"/>
                      <w:marBottom w:val="0"/>
                      <w:divBdr>
                        <w:top w:val="none" w:sz="0" w:space="0" w:color="auto"/>
                        <w:left w:val="none" w:sz="0" w:space="0" w:color="auto"/>
                        <w:bottom w:val="none" w:sz="0" w:space="0" w:color="auto"/>
                        <w:right w:val="none" w:sz="0" w:space="0" w:color="auto"/>
                      </w:divBdr>
                      <w:divsChild>
                        <w:div w:id="1107777553">
                          <w:marLeft w:val="0"/>
                          <w:marRight w:val="0"/>
                          <w:marTop w:val="0"/>
                          <w:marBottom w:val="0"/>
                          <w:divBdr>
                            <w:top w:val="none" w:sz="0" w:space="0" w:color="auto"/>
                            <w:left w:val="none" w:sz="0" w:space="0" w:color="auto"/>
                            <w:bottom w:val="none" w:sz="0" w:space="0" w:color="auto"/>
                            <w:right w:val="none" w:sz="0" w:space="0" w:color="auto"/>
                          </w:divBdr>
                          <w:divsChild>
                            <w:div w:id="667827159">
                              <w:marLeft w:val="0"/>
                              <w:marRight w:val="0"/>
                              <w:marTop w:val="0"/>
                              <w:marBottom w:val="0"/>
                              <w:divBdr>
                                <w:top w:val="none" w:sz="0" w:space="0" w:color="auto"/>
                                <w:left w:val="none" w:sz="0" w:space="0" w:color="auto"/>
                                <w:bottom w:val="none" w:sz="0" w:space="0" w:color="auto"/>
                                <w:right w:val="none" w:sz="0" w:space="0" w:color="auto"/>
                              </w:divBdr>
                              <w:divsChild>
                                <w:div w:id="584656499">
                                  <w:marLeft w:val="0"/>
                                  <w:marRight w:val="0"/>
                                  <w:marTop w:val="0"/>
                                  <w:marBottom w:val="0"/>
                                  <w:divBdr>
                                    <w:top w:val="none" w:sz="0" w:space="0" w:color="auto"/>
                                    <w:left w:val="none" w:sz="0" w:space="0" w:color="auto"/>
                                    <w:bottom w:val="none" w:sz="0" w:space="0" w:color="auto"/>
                                    <w:right w:val="none" w:sz="0" w:space="0" w:color="auto"/>
                                  </w:divBdr>
                                  <w:divsChild>
                                    <w:div w:id="638415340">
                                      <w:marLeft w:val="0"/>
                                      <w:marRight w:val="0"/>
                                      <w:marTop w:val="0"/>
                                      <w:marBottom w:val="0"/>
                                      <w:divBdr>
                                        <w:top w:val="none" w:sz="0" w:space="0" w:color="auto"/>
                                        <w:left w:val="none" w:sz="0" w:space="0" w:color="auto"/>
                                        <w:bottom w:val="none" w:sz="0" w:space="0" w:color="auto"/>
                                        <w:right w:val="none" w:sz="0" w:space="0" w:color="auto"/>
                                      </w:divBdr>
                                      <w:divsChild>
                                        <w:div w:id="1377316107">
                                          <w:marLeft w:val="0"/>
                                          <w:marRight w:val="0"/>
                                          <w:marTop w:val="0"/>
                                          <w:marBottom w:val="0"/>
                                          <w:divBdr>
                                            <w:top w:val="none" w:sz="0" w:space="0" w:color="auto"/>
                                            <w:left w:val="none" w:sz="0" w:space="0" w:color="auto"/>
                                            <w:bottom w:val="none" w:sz="0" w:space="0" w:color="auto"/>
                                            <w:right w:val="none" w:sz="0" w:space="0" w:color="auto"/>
                                          </w:divBdr>
                                          <w:divsChild>
                                            <w:div w:id="298534669">
                                              <w:marLeft w:val="0"/>
                                              <w:marRight w:val="0"/>
                                              <w:marTop w:val="0"/>
                                              <w:marBottom w:val="0"/>
                                              <w:divBdr>
                                                <w:top w:val="none" w:sz="0" w:space="0" w:color="auto"/>
                                                <w:left w:val="none" w:sz="0" w:space="0" w:color="auto"/>
                                                <w:bottom w:val="none" w:sz="0" w:space="0" w:color="auto"/>
                                                <w:right w:val="none" w:sz="0" w:space="0" w:color="auto"/>
                                              </w:divBdr>
                                              <w:divsChild>
                                                <w:div w:id="1746297660">
                                                  <w:marLeft w:val="0"/>
                                                  <w:marRight w:val="0"/>
                                                  <w:marTop w:val="0"/>
                                                  <w:marBottom w:val="0"/>
                                                  <w:divBdr>
                                                    <w:top w:val="none" w:sz="0" w:space="0" w:color="auto"/>
                                                    <w:left w:val="none" w:sz="0" w:space="0" w:color="auto"/>
                                                    <w:bottom w:val="none" w:sz="0" w:space="0" w:color="auto"/>
                                                    <w:right w:val="none" w:sz="0" w:space="0" w:color="auto"/>
                                                  </w:divBdr>
                                                  <w:divsChild>
                                                    <w:div w:id="1434738658">
                                                      <w:marLeft w:val="0"/>
                                                      <w:marRight w:val="0"/>
                                                      <w:marTop w:val="0"/>
                                                      <w:marBottom w:val="0"/>
                                                      <w:divBdr>
                                                        <w:top w:val="none" w:sz="0" w:space="0" w:color="auto"/>
                                                        <w:left w:val="none" w:sz="0" w:space="0" w:color="auto"/>
                                                        <w:bottom w:val="none" w:sz="0" w:space="0" w:color="auto"/>
                                                        <w:right w:val="none" w:sz="0" w:space="0" w:color="auto"/>
                                                      </w:divBdr>
                                                    </w:div>
                                                    <w:div w:id="370151498">
                                                      <w:marLeft w:val="0"/>
                                                      <w:marRight w:val="0"/>
                                                      <w:marTop w:val="0"/>
                                                      <w:marBottom w:val="0"/>
                                                      <w:divBdr>
                                                        <w:top w:val="none" w:sz="0" w:space="0" w:color="auto"/>
                                                        <w:left w:val="none" w:sz="0" w:space="0" w:color="auto"/>
                                                        <w:bottom w:val="none" w:sz="0" w:space="0" w:color="auto"/>
                                                        <w:right w:val="none" w:sz="0" w:space="0" w:color="auto"/>
                                                      </w:divBdr>
                                                      <w:divsChild>
                                                        <w:div w:id="2092463290">
                                                          <w:marLeft w:val="0"/>
                                                          <w:marRight w:val="0"/>
                                                          <w:marTop w:val="0"/>
                                                          <w:marBottom w:val="0"/>
                                                          <w:divBdr>
                                                            <w:top w:val="none" w:sz="0" w:space="0" w:color="auto"/>
                                                            <w:left w:val="none" w:sz="0" w:space="0" w:color="auto"/>
                                                            <w:bottom w:val="none" w:sz="0" w:space="0" w:color="auto"/>
                                                            <w:right w:val="none" w:sz="0" w:space="0" w:color="auto"/>
                                                          </w:divBdr>
                                                        </w:div>
                                                        <w:div w:id="6402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2776137">
      <w:bodyDiv w:val="1"/>
      <w:marLeft w:val="0"/>
      <w:marRight w:val="0"/>
      <w:marTop w:val="0"/>
      <w:marBottom w:val="0"/>
      <w:divBdr>
        <w:top w:val="none" w:sz="0" w:space="0" w:color="auto"/>
        <w:left w:val="none" w:sz="0" w:space="0" w:color="auto"/>
        <w:bottom w:val="none" w:sz="0" w:space="0" w:color="auto"/>
        <w:right w:val="none" w:sz="0" w:space="0" w:color="auto"/>
      </w:divBdr>
      <w:divsChild>
        <w:div w:id="616065318">
          <w:marLeft w:val="0"/>
          <w:marRight w:val="0"/>
          <w:marTop w:val="0"/>
          <w:marBottom w:val="0"/>
          <w:divBdr>
            <w:top w:val="none" w:sz="0" w:space="0" w:color="auto"/>
            <w:left w:val="none" w:sz="0" w:space="0" w:color="auto"/>
            <w:bottom w:val="none" w:sz="0" w:space="0" w:color="auto"/>
            <w:right w:val="none" w:sz="0" w:space="0" w:color="auto"/>
          </w:divBdr>
          <w:divsChild>
            <w:div w:id="824321708">
              <w:marLeft w:val="0"/>
              <w:marRight w:val="0"/>
              <w:marTop w:val="0"/>
              <w:marBottom w:val="0"/>
              <w:divBdr>
                <w:top w:val="none" w:sz="0" w:space="0" w:color="auto"/>
                <w:left w:val="none" w:sz="0" w:space="0" w:color="auto"/>
                <w:bottom w:val="none" w:sz="0" w:space="0" w:color="auto"/>
                <w:right w:val="none" w:sz="0" w:space="0" w:color="auto"/>
              </w:divBdr>
              <w:divsChild>
                <w:div w:id="396586123">
                  <w:marLeft w:val="0"/>
                  <w:marRight w:val="0"/>
                  <w:marTop w:val="0"/>
                  <w:marBottom w:val="0"/>
                  <w:divBdr>
                    <w:top w:val="none" w:sz="0" w:space="0" w:color="auto"/>
                    <w:left w:val="none" w:sz="0" w:space="0" w:color="auto"/>
                    <w:bottom w:val="none" w:sz="0" w:space="0" w:color="auto"/>
                    <w:right w:val="none" w:sz="0" w:space="0" w:color="auto"/>
                  </w:divBdr>
                  <w:divsChild>
                    <w:div w:id="1573660685">
                      <w:marLeft w:val="0"/>
                      <w:marRight w:val="0"/>
                      <w:marTop w:val="0"/>
                      <w:marBottom w:val="0"/>
                      <w:divBdr>
                        <w:top w:val="none" w:sz="0" w:space="0" w:color="auto"/>
                        <w:left w:val="none" w:sz="0" w:space="0" w:color="auto"/>
                        <w:bottom w:val="none" w:sz="0" w:space="0" w:color="auto"/>
                        <w:right w:val="none" w:sz="0" w:space="0" w:color="auto"/>
                      </w:divBdr>
                      <w:divsChild>
                        <w:div w:id="2118333489">
                          <w:marLeft w:val="0"/>
                          <w:marRight w:val="0"/>
                          <w:marTop w:val="0"/>
                          <w:marBottom w:val="0"/>
                          <w:divBdr>
                            <w:top w:val="none" w:sz="0" w:space="0" w:color="auto"/>
                            <w:left w:val="none" w:sz="0" w:space="0" w:color="auto"/>
                            <w:bottom w:val="none" w:sz="0" w:space="0" w:color="auto"/>
                            <w:right w:val="none" w:sz="0" w:space="0" w:color="auto"/>
                          </w:divBdr>
                          <w:divsChild>
                            <w:div w:id="1512136230">
                              <w:marLeft w:val="0"/>
                              <w:marRight w:val="0"/>
                              <w:marTop w:val="0"/>
                              <w:marBottom w:val="0"/>
                              <w:divBdr>
                                <w:top w:val="none" w:sz="0" w:space="0" w:color="auto"/>
                                <w:left w:val="none" w:sz="0" w:space="0" w:color="auto"/>
                                <w:bottom w:val="none" w:sz="0" w:space="0" w:color="auto"/>
                                <w:right w:val="none" w:sz="0" w:space="0" w:color="auto"/>
                              </w:divBdr>
                              <w:divsChild>
                                <w:div w:id="207302995">
                                  <w:marLeft w:val="0"/>
                                  <w:marRight w:val="0"/>
                                  <w:marTop w:val="0"/>
                                  <w:marBottom w:val="0"/>
                                  <w:divBdr>
                                    <w:top w:val="none" w:sz="0" w:space="0" w:color="auto"/>
                                    <w:left w:val="none" w:sz="0" w:space="0" w:color="auto"/>
                                    <w:bottom w:val="none" w:sz="0" w:space="0" w:color="auto"/>
                                    <w:right w:val="none" w:sz="0" w:space="0" w:color="auto"/>
                                  </w:divBdr>
                                  <w:divsChild>
                                    <w:div w:id="596332375">
                                      <w:marLeft w:val="0"/>
                                      <w:marRight w:val="0"/>
                                      <w:marTop w:val="0"/>
                                      <w:marBottom w:val="0"/>
                                      <w:divBdr>
                                        <w:top w:val="none" w:sz="0" w:space="0" w:color="auto"/>
                                        <w:left w:val="none" w:sz="0" w:space="0" w:color="auto"/>
                                        <w:bottom w:val="none" w:sz="0" w:space="0" w:color="auto"/>
                                        <w:right w:val="none" w:sz="0" w:space="0" w:color="auto"/>
                                      </w:divBdr>
                                      <w:divsChild>
                                        <w:div w:id="1145319114">
                                          <w:marLeft w:val="0"/>
                                          <w:marRight w:val="0"/>
                                          <w:marTop w:val="0"/>
                                          <w:marBottom w:val="0"/>
                                          <w:divBdr>
                                            <w:top w:val="none" w:sz="0" w:space="0" w:color="auto"/>
                                            <w:left w:val="none" w:sz="0" w:space="0" w:color="auto"/>
                                            <w:bottom w:val="none" w:sz="0" w:space="0" w:color="auto"/>
                                            <w:right w:val="none" w:sz="0" w:space="0" w:color="auto"/>
                                          </w:divBdr>
                                          <w:divsChild>
                                            <w:div w:id="939608201">
                                              <w:marLeft w:val="0"/>
                                              <w:marRight w:val="0"/>
                                              <w:marTop w:val="0"/>
                                              <w:marBottom w:val="0"/>
                                              <w:divBdr>
                                                <w:top w:val="none" w:sz="0" w:space="0" w:color="auto"/>
                                                <w:left w:val="none" w:sz="0" w:space="0" w:color="auto"/>
                                                <w:bottom w:val="none" w:sz="0" w:space="0" w:color="auto"/>
                                                <w:right w:val="none" w:sz="0" w:space="0" w:color="auto"/>
                                              </w:divBdr>
                                              <w:divsChild>
                                                <w:div w:id="961495813">
                                                  <w:marLeft w:val="0"/>
                                                  <w:marRight w:val="0"/>
                                                  <w:marTop w:val="0"/>
                                                  <w:marBottom w:val="0"/>
                                                  <w:divBdr>
                                                    <w:top w:val="none" w:sz="0" w:space="0" w:color="auto"/>
                                                    <w:left w:val="none" w:sz="0" w:space="0" w:color="auto"/>
                                                    <w:bottom w:val="none" w:sz="0" w:space="0" w:color="auto"/>
                                                    <w:right w:val="none" w:sz="0" w:space="0" w:color="auto"/>
                                                  </w:divBdr>
                                                  <w:divsChild>
                                                    <w:div w:id="483157682">
                                                      <w:marLeft w:val="0"/>
                                                      <w:marRight w:val="0"/>
                                                      <w:marTop w:val="0"/>
                                                      <w:marBottom w:val="0"/>
                                                      <w:divBdr>
                                                        <w:top w:val="none" w:sz="0" w:space="0" w:color="auto"/>
                                                        <w:left w:val="none" w:sz="0" w:space="0" w:color="auto"/>
                                                        <w:bottom w:val="none" w:sz="0" w:space="0" w:color="auto"/>
                                                        <w:right w:val="none" w:sz="0" w:space="0" w:color="auto"/>
                                                      </w:divBdr>
                                                    </w:div>
                                                    <w:div w:id="1843468773">
                                                      <w:marLeft w:val="0"/>
                                                      <w:marRight w:val="0"/>
                                                      <w:marTop w:val="0"/>
                                                      <w:marBottom w:val="0"/>
                                                      <w:divBdr>
                                                        <w:top w:val="none" w:sz="0" w:space="0" w:color="auto"/>
                                                        <w:left w:val="none" w:sz="0" w:space="0" w:color="auto"/>
                                                        <w:bottom w:val="none" w:sz="0" w:space="0" w:color="auto"/>
                                                        <w:right w:val="none" w:sz="0" w:space="0" w:color="auto"/>
                                                      </w:divBdr>
                                                    </w:div>
                                                    <w:div w:id="17863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6611156">
      <w:bodyDiv w:val="1"/>
      <w:marLeft w:val="0"/>
      <w:marRight w:val="0"/>
      <w:marTop w:val="0"/>
      <w:marBottom w:val="0"/>
      <w:divBdr>
        <w:top w:val="none" w:sz="0" w:space="0" w:color="auto"/>
        <w:left w:val="none" w:sz="0" w:space="0" w:color="auto"/>
        <w:bottom w:val="none" w:sz="0" w:space="0" w:color="auto"/>
        <w:right w:val="none" w:sz="0" w:space="0" w:color="auto"/>
      </w:divBdr>
      <w:divsChild>
        <w:div w:id="594363296">
          <w:marLeft w:val="0"/>
          <w:marRight w:val="0"/>
          <w:marTop w:val="0"/>
          <w:marBottom w:val="0"/>
          <w:divBdr>
            <w:top w:val="none" w:sz="0" w:space="0" w:color="auto"/>
            <w:left w:val="none" w:sz="0" w:space="0" w:color="auto"/>
            <w:bottom w:val="none" w:sz="0" w:space="0" w:color="auto"/>
            <w:right w:val="none" w:sz="0" w:space="0" w:color="auto"/>
          </w:divBdr>
          <w:divsChild>
            <w:div w:id="1597639682">
              <w:marLeft w:val="0"/>
              <w:marRight w:val="0"/>
              <w:marTop w:val="0"/>
              <w:marBottom w:val="0"/>
              <w:divBdr>
                <w:top w:val="none" w:sz="0" w:space="0" w:color="auto"/>
                <w:left w:val="none" w:sz="0" w:space="0" w:color="auto"/>
                <w:bottom w:val="none" w:sz="0" w:space="0" w:color="auto"/>
                <w:right w:val="none" w:sz="0" w:space="0" w:color="auto"/>
              </w:divBdr>
              <w:divsChild>
                <w:div w:id="1326979076">
                  <w:marLeft w:val="0"/>
                  <w:marRight w:val="0"/>
                  <w:marTop w:val="0"/>
                  <w:marBottom w:val="0"/>
                  <w:divBdr>
                    <w:top w:val="none" w:sz="0" w:space="0" w:color="auto"/>
                    <w:left w:val="none" w:sz="0" w:space="0" w:color="auto"/>
                    <w:bottom w:val="none" w:sz="0" w:space="0" w:color="auto"/>
                    <w:right w:val="none" w:sz="0" w:space="0" w:color="auto"/>
                  </w:divBdr>
                  <w:divsChild>
                    <w:div w:id="1303387457">
                      <w:marLeft w:val="0"/>
                      <w:marRight w:val="0"/>
                      <w:marTop w:val="0"/>
                      <w:marBottom w:val="0"/>
                      <w:divBdr>
                        <w:top w:val="none" w:sz="0" w:space="0" w:color="auto"/>
                        <w:left w:val="none" w:sz="0" w:space="0" w:color="auto"/>
                        <w:bottom w:val="none" w:sz="0" w:space="0" w:color="auto"/>
                        <w:right w:val="none" w:sz="0" w:space="0" w:color="auto"/>
                      </w:divBdr>
                      <w:divsChild>
                        <w:div w:id="1540127738">
                          <w:marLeft w:val="0"/>
                          <w:marRight w:val="0"/>
                          <w:marTop w:val="0"/>
                          <w:marBottom w:val="0"/>
                          <w:divBdr>
                            <w:top w:val="none" w:sz="0" w:space="0" w:color="auto"/>
                            <w:left w:val="none" w:sz="0" w:space="0" w:color="auto"/>
                            <w:bottom w:val="none" w:sz="0" w:space="0" w:color="auto"/>
                            <w:right w:val="none" w:sz="0" w:space="0" w:color="auto"/>
                          </w:divBdr>
                          <w:divsChild>
                            <w:div w:id="992562354">
                              <w:marLeft w:val="0"/>
                              <w:marRight w:val="0"/>
                              <w:marTop w:val="0"/>
                              <w:marBottom w:val="0"/>
                              <w:divBdr>
                                <w:top w:val="none" w:sz="0" w:space="0" w:color="auto"/>
                                <w:left w:val="none" w:sz="0" w:space="0" w:color="auto"/>
                                <w:bottom w:val="none" w:sz="0" w:space="0" w:color="auto"/>
                                <w:right w:val="none" w:sz="0" w:space="0" w:color="auto"/>
                              </w:divBdr>
                              <w:divsChild>
                                <w:div w:id="498808020">
                                  <w:marLeft w:val="0"/>
                                  <w:marRight w:val="0"/>
                                  <w:marTop w:val="0"/>
                                  <w:marBottom w:val="0"/>
                                  <w:divBdr>
                                    <w:top w:val="none" w:sz="0" w:space="0" w:color="auto"/>
                                    <w:left w:val="none" w:sz="0" w:space="0" w:color="auto"/>
                                    <w:bottom w:val="none" w:sz="0" w:space="0" w:color="auto"/>
                                    <w:right w:val="none" w:sz="0" w:space="0" w:color="auto"/>
                                  </w:divBdr>
                                  <w:divsChild>
                                    <w:div w:id="920480039">
                                      <w:marLeft w:val="0"/>
                                      <w:marRight w:val="0"/>
                                      <w:marTop w:val="0"/>
                                      <w:marBottom w:val="0"/>
                                      <w:divBdr>
                                        <w:top w:val="none" w:sz="0" w:space="0" w:color="auto"/>
                                        <w:left w:val="none" w:sz="0" w:space="0" w:color="auto"/>
                                        <w:bottom w:val="none" w:sz="0" w:space="0" w:color="auto"/>
                                        <w:right w:val="none" w:sz="0" w:space="0" w:color="auto"/>
                                      </w:divBdr>
                                      <w:divsChild>
                                        <w:div w:id="1404525536">
                                          <w:marLeft w:val="0"/>
                                          <w:marRight w:val="0"/>
                                          <w:marTop w:val="0"/>
                                          <w:marBottom w:val="0"/>
                                          <w:divBdr>
                                            <w:top w:val="none" w:sz="0" w:space="0" w:color="auto"/>
                                            <w:left w:val="none" w:sz="0" w:space="0" w:color="auto"/>
                                            <w:bottom w:val="none" w:sz="0" w:space="0" w:color="auto"/>
                                            <w:right w:val="none" w:sz="0" w:space="0" w:color="auto"/>
                                          </w:divBdr>
                                          <w:divsChild>
                                            <w:div w:id="820006075">
                                              <w:marLeft w:val="0"/>
                                              <w:marRight w:val="0"/>
                                              <w:marTop w:val="0"/>
                                              <w:marBottom w:val="0"/>
                                              <w:divBdr>
                                                <w:top w:val="none" w:sz="0" w:space="0" w:color="auto"/>
                                                <w:left w:val="none" w:sz="0" w:space="0" w:color="auto"/>
                                                <w:bottom w:val="none" w:sz="0" w:space="0" w:color="auto"/>
                                                <w:right w:val="none" w:sz="0" w:space="0" w:color="auto"/>
                                              </w:divBdr>
                                              <w:divsChild>
                                                <w:div w:id="1248267556">
                                                  <w:marLeft w:val="0"/>
                                                  <w:marRight w:val="0"/>
                                                  <w:marTop w:val="0"/>
                                                  <w:marBottom w:val="0"/>
                                                  <w:divBdr>
                                                    <w:top w:val="none" w:sz="0" w:space="0" w:color="auto"/>
                                                    <w:left w:val="none" w:sz="0" w:space="0" w:color="auto"/>
                                                    <w:bottom w:val="none" w:sz="0" w:space="0" w:color="auto"/>
                                                    <w:right w:val="none" w:sz="0" w:space="0" w:color="auto"/>
                                                  </w:divBdr>
                                                  <w:divsChild>
                                                    <w:div w:id="1469277897">
                                                      <w:marLeft w:val="0"/>
                                                      <w:marRight w:val="0"/>
                                                      <w:marTop w:val="0"/>
                                                      <w:marBottom w:val="0"/>
                                                      <w:divBdr>
                                                        <w:top w:val="none" w:sz="0" w:space="0" w:color="auto"/>
                                                        <w:left w:val="none" w:sz="0" w:space="0" w:color="auto"/>
                                                        <w:bottom w:val="none" w:sz="0" w:space="0" w:color="auto"/>
                                                        <w:right w:val="none" w:sz="0" w:space="0" w:color="auto"/>
                                                      </w:divBdr>
                                                    </w:div>
                                                    <w:div w:id="14054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2264675">
      <w:bodyDiv w:val="1"/>
      <w:marLeft w:val="0"/>
      <w:marRight w:val="0"/>
      <w:marTop w:val="0"/>
      <w:marBottom w:val="0"/>
      <w:divBdr>
        <w:top w:val="none" w:sz="0" w:space="0" w:color="auto"/>
        <w:left w:val="none" w:sz="0" w:space="0" w:color="auto"/>
        <w:bottom w:val="none" w:sz="0" w:space="0" w:color="auto"/>
        <w:right w:val="none" w:sz="0" w:space="0" w:color="auto"/>
      </w:divBdr>
      <w:divsChild>
        <w:div w:id="618998183">
          <w:marLeft w:val="0"/>
          <w:marRight w:val="0"/>
          <w:marTop w:val="0"/>
          <w:marBottom w:val="0"/>
          <w:divBdr>
            <w:top w:val="none" w:sz="0" w:space="0" w:color="auto"/>
            <w:left w:val="none" w:sz="0" w:space="0" w:color="auto"/>
            <w:bottom w:val="none" w:sz="0" w:space="0" w:color="auto"/>
            <w:right w:val="none" w:sz="0" w:space="0" w:color="auto"/>
          </w:divBdr>
          <w:divsChild>
            <w:div w:id="925267930">
              <w:marLeft w:val="0"/>
              <w:marRight w:val="0"/>
              <w:marTop w:val="0"/>
              <w:marBottom w:val="0"/>
              <w:divBdr>
                <w:top w:val="none" w:sz="0" w:space="0" w:color="auto"/>
                <w:left w:val="none" w:sz="0" w:space="0" w:color="auto"/>
                <w:bottom w:val="none" w:sz="0" w:space="0" w:color="auto"/>
                <w:right w:val="none" w:sz="0" w:space="0" w:color="auto"/>
              </w:divBdr>
              <w:divsChild>
                <w:div w:id="779178321">
                  <w:marLeft w:val="0"/>
                  <w:marRight w:val="0"/>
                  <w:marTop w:val="0"/>
                  <w:marBottom w:val="0"/>
                  <w:divBdr>
                    <w:top w:val="none" w:sz="0" w:space="0" w:color="auto"/>
                    <w:left w:val="none" w:sz="0" w:space="0" w:color="auto"/>
                    <w:bottom w:val="none" w:sz="0" w:space="0" w:color="auto"/>
                    <w:right w:val="none" w:sz="0" w:space="0" w:color="auto"/>
                  </w:divBdr>
                  <w:divsChild>
                    <w:div w:id="2110199063">
                      <w:marLeft w:val="0"/>
                      <w:marRight w:val="0"/>
                      <w:marTop w:val="0"/>
                      <w:marBottom w:val="0"/>
                      <w:divBdr>
                        <w:top w:val="none" w:sz="0" w:space="0" w:color="auto"/>
                        <w:left w:val="none" w:sz="0" w:space="0" w:color="auto"/>
                        <w:bottom w:val="none" w:sz="0" w:space="0" w:color="auto"/>
                        <w:right w:val="none" w:sz="0" w:space="0" w:color="auto"/>
                      </w:divBdr>
                      <w:divsChild>
                        <w:div w:id="1026323901">
                          <w:marLeft w:val="0"/>
                          <w:marRight w:val="0"/>
                          <w:marTop w:val="0"/>
                          <w:marBottom w:val="0"/>
                          <w:divBdr>
                            <w:top w:val="none" w:sz="0" w:space="0" w:color="auto"/>
                            <w:left w:val="none" w:sz="0" w:space="0" w:color="auto"/>
                            <w:bottom w:val="none" w:sz="0" w:space="0" w:color="auto"/>
                            <w:right w:val="none" w:sz="0" w:space="0" w:color="auto"/>
                          </w:divBdr>
                          <w:divsChild>
                            <w:div w:id="870923650">
                              <w:marLeft w:val="0"/>
                              <w:marRight w:val="0"/>
                              <w:marTop w:val="0"/>
                              <w:marBottom w:val="0"/>
                              <w:divBdr>
                                <w:top w:val="none" w:sz="0" w:space="0" w:color="auto"/>
                                <w:left w:val="none" w:sz="0" w:space="0" w:color="auto"/>
                                <w:bottom w:val="none" w:sz="0" w:space="0" w:color="auto"/>
                                <w:right w:val="none" w:sz="0" w:space="0" w:color="auto"/>
                              </w:divBdr>
                              <w:divsChild>
                                <w:div w:id="1282104555">
                                  <w:marLeft w:val="0"/>
                                  <w:marRight w:val="0"/>
                                  <w:marTop w:val="0"/>
                                  <w:marBottom w:val="0"/>
                                  <w:divBdr>
                                    <w:top w:val="none" w:sz="0" w:space="0" w:color="auto"/>
                                    <w:left w:val="none" w:sz="0" w:space="0" w:color="auto"/>
                                    <w:bottom w:val="none" w:sz="0" w:space="0" w:color="auto"/>
                                    <w:right w:val="none" w:sz="0" w:space="0" w:color="auto"/>
                                  </w:divBdr>
                                  <w:divsChild>
                                    <w:div w:id="1493332251">
                                      <w:marLeft w:val="0"/>
                                      <w:marRight w:val="0"/>
                                      <w:marTop w:val="0"/>
                                      <w:marBottom w:val="0"/>
                                      <w:divBdr>
                                        <w:top w:val="none" w:sz="0" w:space="0" w:color="auto"/>
                                        <w:left w:val="none" w:sz="0" w:space="0" w:color="auto"/>
                                        <w:bottom w:val="none" w:sz="0" w:space="0" w:color="auto"/>
                                        <w:right w:val="none" w:sz="0" w:space="0" w:color="auto"/>
                                      </w:divBdr>
                                      <w:divsChild>
                                        <w:div w:id="1126432864">
                                          <w:marLeft w:val="0"/>
                                          <w:marRight w:val="0"/>
                                          <w:marTop w:val="0"/>
                                          <w:marBottom w:val="0"/>
                                          <w:divBdr>
                                            <w:top w:val="none" w:sz="0" w:space="0" w:color="auto"/>
                                            <w:left w:val="none" w:sz="0" w:space="0" w:color="auto"/>
                                            <w:bottom w:val="none" w:sz="0" w:space="0" w:color="auto"/>
                                            <w:right w:val="none" w:sz="0" w:space="0" w:color="auto"/>
                                          </w:divBdr>
                                          <w:divsChild>
                                            <w:div w:id="33820264">
                                              <w:marLeft w:val="0"/>
                                              <w:marRight w:val="0"/>
                                              <w:marTop w:val="0"/>
                                              <w:marBottom w:val="0"/>
                                              <w:divBdr>
                                                <w:top w:val="none" w:sz="0" w:space="0" w:color="auto"/>
                                                <w:left w:val="none" w:sz="0" w:space="0" w:color="auto"/>
                                                <w:bottom w:val="none" w:sz="0" w:space="0" w:color="auto"/>
                                                <w:right w:val="none" w:sz="0" w:space="0" w:color="auto"/>
                                              </w:divBdr>
                                              <w:divsChild>
                                                <w:div w:id="502167704">
                                                  <w:marLeft w:val="0"/>
                                                  <w:marRight w:val="0"/>
                                                  <w:marTop w:val="0"/>
                                                  <w:marBottom w:val="0"/>
                                                  <w:divBdr>
                                                    <w:top w:val="none" w:sz="0" w:space="0" w:color="auto"/>
                                                    <w:left w:val="none" w:sz="0" w:space="0" w:color="auto"/>
                                                    <w:bottom w:val="none" w:sz="0" w:space="0" w:color="auto"/>
                                                    <w:right w:val="none" w:sz="0" w:space="0" w:color="auto"/>
                                                  </w:divBdr>
                                                  <w:divsChild>
                                                    <w:div w:id="104661833">
                                                      <w:marLeft w:val="0"/>
                                                      <w:marRight w:val="0"/>
                                                      <w:marTop w:val="0"/>
                                                      <w:marBottom w:val="0"/>
                                                      <w:divBdr>
                                                        <w:top w:val="none" w:sz="0" w:space="0" w:color="auto"/>
                                                        <w:left w:val="none" w:sz="0" w:space="0" w:color="auto"/>
                                                        <w:bottom w:val="none" w:sz="0" w:space="0" w:color="auto"/>
                                                        <w:right w:val="none" w:sz="0" w:space="0" w:color="auto"/>
                                                      </w:divBdr>
                                                      <w:divsChild>
                                                        <w:div w:id="21168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iblegateway.com/passage/?search=1Sam%203:10&amp;version=NASB" TargetMode="External"/><Relationship Id="rId299" Type="http://schemas.openxmlformats.org/officeDocument/2006/relationships/hyperlink" Target="http://www.biblegateway.com/passage/?search=Rev%201:10&amp;version=NASB" TargetMode="External"/><Relationship Id="rId21" Type="http://schemas.openxmlformats.org/officeDocument/2006/relationships/hyperlink" Target="http://www.biblegateway.com/passage/?search=Hebrews%201:2-10&amp;version=NASB" TargetMode="External"/><Relationship Id="rId63" Type="http://schemas.openxmlformats.org/officeDocument/2006/relationships/hyperlink" Target="http://www.biblegateway.com/passage/?search=romans%208:34-39&amp;version=NASB" TargetMode="External"/><Relationship Id="rId159" Type="http://schemas.openxmlformats.org/officeDocument/2006/relationships/hyperlink" Target="http://www.biblegateway.com/passage/?search=Ps%20124:7,%20Prov%206:5&amp;version=NASB" TargetMode="External"/><Relationship Id="rId324" Type="http://schemas.openxmlformats.org/officeDocument/2006/relationships/hyperlink" Target="http://www.biblegateway.com/passage/?search=Psalm%2078:1-8&amp;version=HCSB" TargetMode="External"/><Relationship Id="rId366" Type="http://schemas.openxmlformats.org/officeDocument/2006/relationships/hyperlink" Target="http://www.biblegateway.com/passage/?search=psalms%2045:1-17&amp;version=NASB" TargetMode="External"/><Relationship Id="rId170" Type="http://schemas.openxmlformats.org/officeDocument/2006/relationships/hyperlink" Target="http://www.biblegateway.com/passage/?search=psalms%2091:1-16&amp;version=NASB;KJV" TargetMode="External"/><Relationship Id="rId226" Type="http://schemas.openxmlformats.org/officeDocument/2006/relationships/hyperlink" Target="http://www.biblegateway.com/passage/?search=psalms%2040:1-5&amp;version=NIV" TargetMode="External"/><Relationship Id="rId433" Type="http://schemas.openxmlformats.org/officeDocument/2006/relationships/fontTable" Target="fontTable.xml"/><Relationship Id="rId268" Type="http://schemas.openxmlformats.org/officeDocument/2006/relationships/hyperlink" Target="http://www.biblegateway.com/passage/?search=Ps%20118:22,%20Matt%2021:42,%20Luke%202:34&amp;version=NASB" TargetMode="External"/><Relationship Id="rId32" Type="http://schemas.openxmlformats.org/officeDocument/2006/relationships/hyperlink" Target="http://www.biblegateway.com/passage/?search=Titus%202:14,%20Heb%209:14&amp;version=NASB" TargetMode="External"/><Relationship Id="rId74" Type="http://schemas.openxmlformats.org/officeDocument/2006/relationships/hyperlink" Target="http://www.biblegateway.com/passage/?search=Rom%208:27,%20Heb%207:25&amp;version=NASB" TargetMode="External"/><Relationship Id="rId128" Type="http://schemas.openxmlformats.org/officeDocument/2006/relationships/hyperlink" Target="http://www.biblegateway.com/passage/?search=Ps%2034:18,%20Ps%2085:9&amp;version=NASB" TargetMode="External"/><Relationship Id="rId335" Type="http://schemas.openxmlformats.org/officeDocument/2006/relationships/hyperlink" Target="http://www.biblegateway.com/passage/?search=matthew%2028:16-20&amp;version=NASB" TargetMode="External"/><Relationship Id="rId377" Type="http://schemas.openxmlformats.org/officeDocument/2006/relationships/hyperlink" Target="http://www.biblegateway.com/passage/?search=Ps%2021:6&amp;version=NASB" TargetMode="External"/><Relationship Id="rId5" Type="http://schemas.openxmlformats.org/officeDocument/2006/relationships/footnotes" Target="footnotes.xml"/><Relationship Id="rId181" Type="http://schemas.openxmlformats.org/officeDocument/2006/relationships/hyperlink" Target="http://www.biblegateway.com/passage/?search=Gen%207:23,%20Josh%2014:10&amp;version=NASB" TargetMode="External"/><Relationship Id="rId237" Type="http://schemas.openxmlformats.org/officeDocument/2006/relationships/hyperlink" Target="http://www.biblegateway.com/passage/?search=Ps%2084:12&amp;version=NIV" TargetMode="External"/><Relationship Id="rId402" Type="http://schemas.openxmlformats.org/officeDocument/2006/relationships/hyperlink" Target="http://www.biblegateway.com/passage/?search=psalms%2045:1-17&amp;version=NASB" TargetMode="External"/><Relationship Id="rId279" Type="http://schemas.openxmlformats.org/officeDocument/2006/relationships/hyperlink" Target="http://www.biblegateway.com/passage/?search=2Sam%207:14,%20Ps%2089:26-Ps%2089:52,%202Cor%206:16,%202Cor%206:18,%20Rev%2021:3&amp;version=NASB" TargetMode="External"/><Relationship Id="rId43" Type="http://schemas.openxmlformats.org/officeDocument/2006/relationships/hyperlink" Target="http://www.biblegateway.com/passage/?search=Hebrews%201:2-10&amp;version=NASB" TargetMode="External"/><Relationship Id="rId139" Type="http://schemas.openxmlformats.org/officeDocument/2006/relationships/hyperlink" Target="http://www.biblegateway.com/passage/?search=Deut.4:5-10;Matthew%207:24-27&amp;version=NASB" TargetMode="External"/><Relationship Id="rId290" Type="http://schemas.openxmlformats.org/officeDocument/2006/relationships/hyperlink" Target="http://www.biblegateway.com/passage/?search=Rev.%2021:7-11&amp;version=NASB" TargetMode="External"/><Relationship Id="rId304" Type="http://schemas.openxmlformats.org/officeDocument/2006/relationships/hyperlink" Target="http://www.biblegateway.com/passage/?search=Rev.%2021:7-11&amp;version=NASB" TargetMode="External"/><Relationship Id="rId346" Type="http://schemas.openxmlformats.org/officeDocument/2006/relationships/hyperlink" Target="http://www.biblegateway.com/passage/?search=Matt%2025:32,%20Luke%2024:47&amp;version=NASB" TargetMode="External"/><Relationship Id="rId388" Type="http://schemas.openxmlformats.org/officeDocument/2006/relationships/hyperlink" Target="http://www.biblegateway.com/passage/?search=psalms%2045:1-17&amp;version=NASB" TargetMode="External"/><Relationship Id="rId85" Type="http://schemas.openxmlformats.org/officeDocument/2006/relationships/hyperlink" Target="http://www.biblegateway.com/passage/?search=romans%208:34-39&amp;version=NASB" TargetMode="External"/><Relationship Id="rId150" Type="http://schemas.openxmlformats.org/officeDocument/2006/relationships/hyperlink" Target="http://www.biblegateway.com/passage/?search=psalms%2091:1-16&amp;version=NASB;KJV" TargetMode="External"/><Relationship Id="rId192" Type="http://schemas.openxmlformats.org/officeDocument/2006/relationships/hyperlink" Target="http://www.biblegateway.com/passage/?search=psalms%2091:1-16&amp;version=NASB;KJV" TargetMode="External"/><Relationship Id="rId206" Type="http://schemas.openxmlformats.org/officeDocument/2006/relationships/hyperlink" Target="http://www.biblegateway.com/passage/?search=psalms%2091:1-16&amp;version=NASB;KJV" TargetMode="External"/><Relationship Id="rId413" Type="http://schemas.openxmlformats.org/officeDocument/2006/relationships/hyperlink" Target="http://www.biblegateway.com/passage/?search=Gen%2018:12,%201Pet%203:6&amp;version=NASB" TargetMode="External"/><Relationship Id="rId248" Type="http://schemas.openxmlformats.org/officeDocument/2006/relationships/hyperlink" Target="http://www.biblegateway.com/passage/?search=1+Peter+2%3A4-7&amp;version=NASB;KJV" TargetMode="External"/><Relationship Id="rId269" Type="http://schemas.openxmlformats.org/officeDocument/2006/relationships/hyperlink" Target="http://www.biblegateway.com/passage/?search=1+Peter+2%3A4-7&amp;version=NASB;KJV" TargetMode="External"/><Relationship Id="rId434" Type="http://schemas.openxmlformats.org/officeDocument/2006/relationships/theme" Target="theme/theme1.xml"/><Relationship Id="rId12" Type="http://schemas.openxmlformats.org/officeDocument/2006/relationships/hyperlink" Target="http://www.biblegateway.com/passage/?search=Hebrews%201:2-10&amp;version=NASB" TargetMode="External"/><Relationship Id="rId33" Type="http://schemas.openxmlformats.org/officeDocument/2006/relationships/hyperlink" Target="http://www.biblegateway.com/passage/?search=Hebrews%201:2-10&amp;version=NASB" TargetMode="External"/><Relationship Id="rId108" Type="http://schemas.openxmlformats.org/officeDocument/2006/relationships/hyperlink" Target="http://www.biblegateway.com/passage/?search=1+Samuel+3%3A19-21&amp;version=NASB" TargetMode="External"/><Relationship Id="rId129" Type="http://schemas.openxmlformats.org/officeDocument/2006/relationships/hyperlink" Target="http://www.biblegateway.com/passage/?search=Deut.4:5-10;Matthew%207:24-27&amp;version=NASB" TargetMode="External"/><Relationship Id="rId280" Type="http://schemas.openxmlformats.org/officeDocument/2006/relationships/hyperlink" Target="http://www.biblegateway.com/passage/?search=Rev.%2021:7-11&amp;version=NASB" TargetMode="External"/><Relationship Id="rId315" Type="http://schemas.openxmlformats.org/officeDocument/2006/relationships/hyperlink" Target="http://www.biblegateway.com/passage/?search=Ps%2044:1&amp;version=HCSB" TargetMode="External"/><Relationship Id="rId336" Type="http://schemas.openxmlformats.org/officeDocument/2006/relationships/hyperlink" Target="http://www.biblegateway.com/passage/?search=Matt%2026:32,%20Matt%2028:7,%20Matt%2028:10,%20Mark%2015:41,%20Mark%2016:7&amp;version=NASB" TargetMode="External"/><Relationship Id="rId357" Type="http://schemas.openxmlformats.org/officeDocument/2006/relationships/hyperlink" Target="http://www.biblegateway.com/passage/?search=psalm%20111:10&amp;version=NASB" TargetMode="External"/><Relationship Id="rId54" Type="http://schemas.openxmlformats.org/officeDocument/2006/relationships/hyperlink" Target="http://www.biblegateway.com/passage/?search=Ps%2045:7&amp;version=NASB" TargetMode="External"/><Relationship Id="rId75" Type="http://schemas.openxmlformats.org/officeDocument/2006/relationships/hyperlink" Target="http://www.biblegateway.com/passage/?search=romans%208:34-39&amp;version=NASB" TargetMode="External"/><Relationship Id="rId96" Type="http://schemas.openxmlformats.org/officeDocument/2006/relationships/hyperlink" Target="http://www.biblegateway.com/passage/?search=1Cor%2015:24,%20Eph%201:21,%201Pet%203:22&amp;version=NASB" TargetMode="External"/><Relationship Id="rId140" Type="http://schemas.openxmlformats.org/officeDocument/2006/relationships/hyperlink" Target="http://www.biblegateway.com/passage/?search=Deut%204:9&amp;version=NASB" TargetMode="External"/><Relationship Id="rId161" Type="http://schemas.openxmlformats.org/officeDocument/2006/relationships/hyperlink" Target="http://www.biblegateway.com/passage/?search=1Kgs%208:37,%202Chr%2020:9,%20Ps%2091:6&amp;version=NASB" TargetMode="External"/><Relationship Id="rId182" Type="http://schemas.openxmlformats.org/officeDocument/2006/relationships/hyperlink" Target="http://www.biblegateway.com/passage/?search=psalms%2091:1-16&amp;version=NASB;KJV" TargetMode="External"/><Relationship Id="rId217" Type="http://schemas.openxmlformats.org/officeDocument/2006/relationships/hyperlink" Target="http://www.biblegateway.com/passage/?search=Ps%206:9,%20Ps%2031:22,%20Ps%2034:15,%20Ps%20116:1,%20Ps%20145:19&amp;version=NIV" TargetMode="External"/><Relationship Id="rId378" Type="http://schemas.openxmlformats.org/officeDocument/2006/relationships/hyperlink" Target="http://www.biblegateway.com/passage/?search=psalms%2045:1-17&amp;version=NASB" TargetMode="External"/><Relationship Id="rId399" Type="http://schemas.openxmlformats.org/officeDocument/2006/relationships/hyperlink" Target="http://www.biblegateway.com/passage/?search=Ps%202:2&amp;version=NASB" TargetMode="External"/><Relationship Id="rId403" Type="http://schemas.openxmlformats.org/officeDocument/2006/relationships/hyperlink" Target="http://www.biblegateway.com/passage/?search=Ps%20150:4&amp;version=NASB" TargetMode="External"/><Relationship Id="rId6" Type="http://schemas.openxmlformats.org/officeDocument/2006/relationships/endnotes" Target="endnotes.xml"/><Relationship Id="rId238" Type="http://schemas.openxmlformats.org/officeDocument/2006/relationships/hyperlink" Target="http://www.biblegateway.com/passage/?search=psalms%2040:1-5&amp;version=NIV" TargetMode="External"/><Relationship Id="rId259" Type="http://schemas.openxmlformats.org/officeDocument/2006/relationships/hyperlink" Target="http://www.biblegateway.com/passage/?search=1+Peter+2%3A4-7&amp;version=NASB;KJV" TargetMode="External"/><Relationship Id="rId424" Type="http://schemas.openxmlformats.org/officeDocument/2006/relationships/hyperlink" Target="http://www.biblegateway.com/passage/?search=psalms%2045:1-17&amp;version=NASB" TargetMode="External"/><Relationship Id="rId23" Type="http://schemas.openxmlformats.org/officeDocument/2006/relationships/hyperlink" Target="http://www.biblegateway.com/passage/?search=Hebrews%201:2-10&amp;version=NASB" TargetMode="External"/><Relationship Id="rId119" Type="http://schemas.openxmlformats.org/officeDocument/2006/relationships/hyperlink" Target="http://www.biblegateway.com/passage/?search=Deut.4:5-10;Matthew%207:24-27&amp;version=NASB" TargetMode="External"/><Relationship Id="rId270" Type="http://schemas.openxmlformats.org/officeDocument/2006/relationships/hyperlink" Target="http://www.biblegateway.com/passage/?search=1Pet%202:4&amp;version=NASB" TargetMode="External"/><Relationship Id="rId291" Type="http://schemas.openxmlformats.org/officeDocument/2006/relationships/hyperlink" Target="http://www.biblegateway.com/passage/?search=Rev%2015:1&amp;version=NASB" TargetMode="External"/><Relationship Id="rId305" Type="http://schemas.openxmlformats.org/officeDocument/2006/relationships/hyperlink" Target="http://www.biblegateway.com/passage/?search=Rev%204:3,%20Rev%2021:18-Rev%2021:19&amp;version=NASB" TargetMode="External"/><Relationship Id="rId326" Type="http://schemas.openxmlformats.org/officeDocument/2006/relationships/hyperlink" Target="http://www.biblegateway.com/passage/?search=1+Thess.2%3A19-20&amp;version=NASB" TargetMode="External"/><Relationship Id="rId347" Type="http://schemas.openxmlformats.org/officeDocument/2006/relationships/hyperlink" Target="http://www.biblegateway.com/passage/?search=matthew%2028:16-20&amp;version=NASB" TargetMode="External"/><Relationship Id="rId44" Type="http://schemas.openxmlformats.org/officeDocument/2006/relationships/hyperlink" Target="http://www.biblegateway.com/passage/?search=Heb%2010:5&amp;version=NASB" TargetMode="External"/><Relationship Id="rId65" Type="http://schemas.openxmlformats.org/officeDocument/2006/relationships/hyperlink" Target="http://www.biblegateway.com/passage/?search=romans%208:34-39&amp;version=NASB" TargetMode="External"/><Relationship Id="rId86" Type="http://schemas.openxmlformats.org/officeDocument/2006/relationships/hyperlink" Target="http://www.biblegateway.com/passage/?search=1Cor%204:11,%202Cor%2011:26-2Cor%2011:33&amp;version=NASB" TargetMode="External"/><Relationship Id="rId130" Type="http://schemas.openxmlformats.org/officeDocument/2006/relationships/hyperlink" Target="http://www.biblegateway.com/passage/?search=Ps%2089:14,%20Ps%2097:2,%20Ps%20119:144,%20Ps%20119:160,%20Ps%20119:172&amp;version=NASB" TargetMode="External"/><Relationship Id="rId151" Type="http://schemas.openxmlformats.org/officeDocument/2006/relationships/hyperlink" Target="http://www.biblegateway.com/passage/?search=Ps%2017:8,%20Ps%20121:5,%20Isa%2025:4,%20Isa%2032:2&amp;version=NASB" TargetMode="External"/><Relationship Id="rId368" Type="http://schemas.openxmlformats.org/officeDocument/2006/relationships/hyperlink" Target="http://www.biblegateway.com/passage/?search=psalms%2045:1-17&amp;version=NASB" TargetMode="External"/><Relationship Id="rId389" Type="http://schemas.openxmlformats.org/officeDocument/2006/relationships/hyperlink" Target="http://www.biblegateway.com/passage/?search=Ps%2092:9&amp;version=NASB" TargetMode="External"/><Relationship Id="rId172" Type="http://schemas.openxmlformats.org/officeDocument/2006/relationships/hyperlink" Target="http://www.biblegateway.com/passage/?search=psalms%2091:1-16&amp;version=NASB;KJV" TargetMode="External"/><Relationship Id="rId193" Type="http://schemas.openxmlformats.org/officeDocument/2006/relationships/hyperlink" Target="http://www.biblegateway.com/passage/?search=Matt%204:6,%20Luke%204:11&amp;version=NASB" TargetMode="External"/><Relationship Id="rId207" Type="http://schemas.openxmlformats.org/officeDocument/2006/relationships/hyperlink" Target="http://www.biblegateway.com/passage/?search=Deut%206:2,%20Ps%2021:4,%20Prov%203:1-Prov%203:2&amp;version=NASB" TargetMode="External"/><Relationship Id="rId228" Type="http://schemas.openxmlformats.org/officeDocument/2006/relationships/hyperlink" Target="http://www.biblegateway.com/passage/?search=psalms%2040:1-5&amp;version=NIV" TargetMode="External"/><Relationship Id="rId249" Type="http://schemas.openxmlformats.org/officeDocument/2006/relationships/hyperlink" Target="http://www.biblegateway.com/passage/?search=1+Peter+2%3A4-7&amp;version=NASB;KJV" TargetMode="External"/><Relationship Id="rId414" Type="http://schemas.openxmlformats.org/officeDocument/2006/relationships/hyperlink" Target="http://www.biblegateway.com/passage/?search=psalms%2045:1-17&amp;version=NASB" TargetMode="External"/><Relationship Id="rId13" Type="http://schemas.openxmlformats.org/officeDocument/2006/relationships/hyperlink" Target="http://www.biblegateway.com/passage/?search=Hebrews%201:2-10&amp;version=NASB" TargetMode="External"/><Relationship Id="rId109" Type="http://schemas.openxmlformats.org/officeDocument/2006/relationships/hyperlink" Target="http://www.biblegateway.com/passage/?search=Gen%2021:22,%20Gen%2028:15,%20Gen%2039:2&amp;version=NASB" TargetMode="External"/><Relationship Id="rId260" Type="http://schemas.openxmlformats.org/officeDocument/2006/relationships/hyperlink" Target="http://www.biblegateway.com/passage/?search=Rom%2015:16,%20Heb%2013:15&amp;version=NASB" TargetMode="External"/><Relationship Id="rId281" Type="http://schemas.openxmlformats.org/officeDocument/2006/relationships/hyperlink" Target="http://www.biblegateway.com/passage/?search=1Cor%206:9,%20Gal%205:19-Gal%205:21,%20Rev%209:21,%20Rev%2021:27,%20Rev%2022:15&amp;version=NASB" TargetMode="External"/><Relationship Id="rId316" Type="http://schemas.openxmlformats.org/officeDocument/2006/relationships/hyperlink" Target="http://www.biblegateway.com/passage/?search=Psalm%2078:1-8&amp;version=HCSB" TargetMode="External"/><Relationship Id="rId337" Type="http://schemas.openxmlformats.org/officeDocument/2006/relationships/hyperlink" Target="http://www.biblegateway.com/passage/?search=matthew%2028:16-20&amp;version=NASB" TargetMode="External"/><Relationship Id="rId34" Type="http://schemas.openxmlformats.org/officeDocument/2006/relationships/hyperlink" Target="http://www.biblegateway.com/passage/?search=Mark%2016:19,%20Heb%208:1,%20Heb%2010:12,%20Heb%2012:2&amp;version=NASB" TargetMode="External"/><Relationship Id="rId55" Type="http://schemas.openxmlformats.org/officeDocument/2006/relationships/hyperlink" Target="http://www.biblegateway.com/passage/?search=Hebrews%201:2-10&amp;version=NASB" TargetMode="External"/><Relationship Id="rId76" Type="http://schemas.openxmlformats.org/officeDocument/2006/relationships/hyperlink" Target="http://www.biblegateway.com/passage/?search=Rom%208:37-Rom%208:39&amp;version=NASB" TargetMode="External"/><Relationship Id="rId97" Type="http://schemas.openxmlformats.org/officeDocument/2006/relationships/hyperlink" Target="http://www.biblegateway.com/passage/?search=romans%208:34-39&amp;version=NASB" TargetMode="External"/><Relationship Id="rId120" Type="http://schemas.openxmlformats.org/officeDocument/2006/relationships/hyperlink" Target="http://www.biblegateway.com/passage/?search=Lev%2026:46,%20Lev%2027:34&amp;version=NASB" TargetMode="External"/><Relationship Id="rId141" Type="http://schemas.openxmlformats.org/officeDocument/2006/relationships/hyperlink" Target="http://www.biblegateway.com/passage/?search=psalms%2091:1-16&amp;version=NASB;KJV" TargetMode="External"/><Relationship Id="rId358" Type="http://schemas.openxmlformats.org/officeDocument/2006/relationships/hyperlink" Target="http://www.biblegateway.com/passage/?search=Ps%20119:98,%20Prov%203:4&amp;version=NASB" TargetMode="External"/><Relationship Id="rId379" Type="http://schemas.openxmlformats.org/officeDocument/2006/relationships/hyperlink" Target="http://www.biblegateway.com/passage/?search=Heb%204:12,%20Rev%201:16&amp;version=NASB" TargetMode="External"/><Relationship Id="rId7" Type="http://schemas.openxmlformats.org/officeDocument/2006/relationships/hyperlink" Target="http://www.biblegateway.com/passage/?search=Hebrews%201:2-10&amp;version=NASB" TargetMode="External"/><Relationship Id="rId162" Type="http://schemas.openxmlformats.org/officeDocument/2006/relationships/hyperlink" Target="http://www.biblegateway.com/passage/?search=psalms%2091:1-16&amp;version=NASB;KJV" TargetMode="External"/><Relationship Id="rId183" Type="http://schemas.openxmlformats.org/officeDocument/2006/relationships/hyperlink" Target="http://www.biblegateway.com/passage/?search=Ps%2037:34,%20Ps%2058:10&amp;version=NASB" TargetMode="External"/><Relationship Id="rId218" Type="http://schemas.openxmlformats.org/officeDocument/2006/relationships/hyperlink" Target="http://www.biblegateway.com/passage/?search=psalms%2040:1-5&amp;version=NIV" TargetMode="External"/><Relationship Id="rId239" Type="http://schemas.openxmlformats.org/officeDocument/2006/relationships/hyperlink" Target="http://www.biblegateway.com/passage/?search=Ps%20101:5,%20Ps%20138:6,%20Prov%203:34,%20Prov%2016:5,%20Isa%2065:5,%201Pet%205:5&amp;version=NIV" TargetMode="External"/><Relationship Id="rId390" Type="http://schemas.openxmlformats.org/officeDocument/2006/relationships/hyperlink" Target="http://www.biblegateway.com/passage/?search=psalms%2045:1-17&amp;version=NASB" TargetMode="External"/><Relationship Id="rId404" Type="http://schemas.openxmlformats.org/officeDocument/2006/relationships/hyperlink" Target="http://www.biblegateway.com/passage/?search=psalms%2045:1-17&amp;version=NASB" TargetMode="External"/><Relationship Id="rId425" Type="http://schemas.openxmlformats.org/officeDocument/2006/relationships/hyperlink" Target="http://www.biblegateway.com/passage/?search=Judg%205:30,%20Ezek%2016:10&amp;version=NASB" TargetMode="External"/><Relationship Id="rId250" Type="http://schemas.openxmlformats.org/officeDocument/2006/relationships/hyperlink" Target="http://www.biblegateway.com/passage/?search=1+Peter+2%3A4-7&amp;version=NASB;KJV" TargetMode="External"/><Relationship Id="rId271" Type="http://schemas.openxmlformats.org/officeDocument/2006/relationships/hyperlink" Target="http://www.biblegateway.com/passage/?search=Rev.%2021:7-11&amp;version=NASB" TargetMode="External"/><Relationship Id="rId292" Type="http://schemas.openxmlformats.org/officeDocument/2006/relationships/hyperlink" Target="http://www.biblegateway.com/passage/?search=Rev.%2021:7-11&amp;version=NASB" TargetMode="External"/><Relationship Id="rId306" Type="http://schemas.openxmlformats.org/officeDocument/2006/relationships/hyperlink" Target="http://www.biblegateway.com/passage/?search=Rev.%2021:7-11&amp;version=NASB" TargetMode="External"/><Relationship Id="rId24" Type="http://schemas.openxmlformats.org/officeDocument/2006/relationships/hyperlink" Target="http://www.biblegateway.com/passage/?search=John%201:3,%201Cor%208:6,%20Col%201:16&amp;version=NASB" TargetMode="External"/><Relationship Id="rId45" Type="http://schemas.openxmlformats.org/officeDocument/2006/relationships/hyperlink" Target="http://www.biblegateway.com/passage/?search=Hebrews%201:2-10&amp;version=NASB" TargetMode="External"/><Relationship Id="rId66" Type="http://schemas.openxmlformats.org/officeDocument/2006/relationships/hyperlink" Target="http://www.biblegateway.com/passage/?search=Rom%208:1&amp;version=NASB" TargetMode="External"/><Relationship Id="rId87" Type="http://schemas.openxmlformats.org/officeDocument/2006/relationships/hyperlink" Target="http://www.biblegateway.com/passage/?search=romans%208:34-39&amp;version=NASB" TargetMode="External"/><Relationship Id="rId110" Type="http://schemas.openxmlformats.org/officeDocument/2006/relationships/hyperlink" Target="http://www.biblegateway.com/passage/?search=1+Samuel+3%3A19-21&amp;version=NASB" TargetMode="External"/><Relationship Id="rId131" Type="http://schemas.openxmlformats.org/officeDocument/2006/relationships/hyperlink" Target="http://www.biblegateway.com/passage/?search=Deut.4:5-10;Matthew%207:24-27&amp;version=NASB" TargetMode="External"/><Relationship Id="rId327" Type="http://schemas.openxmlformats.org/officeDocument/2006/relationships/hyperlink" Target="http://www.biblegateway.com/passage/?search=1+Thess.2%3A19-20&amp;version=NASB" TargetMode="External"/><Relationship Id="rId348" Type="http://schemas.openxmlformats.org/officeDocument/2006/relationships/hyperlink" Target="http://www.biblegateway.com/passage/?search=Acts%202:38,%20Acts%208:16,%20Rom%206:3,%201Cor%201:13,%201Cor%201:15-1Cor%201:31,%20Gal%203:27&amp;version=NASB" TargetMode="External"/><Relationship Id="rId369" Type="http://schemas.openxmlformats.org/officeDocument/2006/relationships/hyperlink" Target="http://www.biblegateway.com/passage/?search=psalms%2045:1-17&amp;version=NASB" TargetMode="External"/><Relationship Id="rId152" Type="http://schemas.openxmlformats.org/officeDocument/2006/relationships/hyperlink" Target="http://www.biblegateway.com/passage/?search=psalms%2091:1-16&amp;version=NASB;KJV" TargetMode="External"/><Relationship Id="rId173" Type="http://schemas.openxmlformats.org/officeDocument/2006/relationships/hyperlink" Target="http://www.biblegateway.com/passage/?search=Song%203:8&amp;version=NASB" TargetMode="External"/><Relationship Id="rId194" Type="http://schemas.openxmlformats.org/officeDocument/2006/relationships/hyperlink" Target="http://www.biblegateway.com/passage/?search=psalms%2091:1-16&amp;version=NASB;KJV" TargetMode="External"/><Relationship Id="rId208" Type="http://schemas.openxmlformats.org/officeDocument/2006/relationships/hyperlink" Target="http://www.biblegateway.com/passage/?search=psalms%2091:1-16&amp;version=NASB;KJV" TargetMode="External"/><Relationship Id="rId229" Type="http://schemas.openxmlformats.org/officeDocument/2006/relationships/hyperlink" Target="http://www.biblegateway.com/passage/?search=Ps%2028:7,%20Ps%2096:1,%20Rev%205:9&amp;version=NIV" TargetMode="External"/><Relationship Id="rId380" Type="http://schemas.openxmlformats.org/officeDocument/2006/relationships/hyperlink" Target="http://www.biblegateway.com/passage/?search=psalms%2045:1-17&amp;version=NASB" TargetMode="External"/><Relationship Id="rId415" Type="http://schemas.openxmlformats.org/officeDocument/2006/relationships/hyperlink" Target="http://www.biblegateway.com/passage/?search=Eph%205:33&amp;version=NASB" TargetMode="External"/><Relationship Id="rId240" Type="http://schemas.openxmlformats.org/officeDocument/2006/relationships/hyperlink" Target="http://www.biblegateway.com/passage/?search=psalms%2040:1-5&amp;version=NIV" TargetMode="External"/><Relationship Id="rId261" Type="http://schemas.openxmlformats.org/officeDocument/2006/relationships/hyperlink" Target="http://www.biblegateway.com/passage/?search=1+Peter+2%3A4-7&amp;version=NASB;KJV" TargetMode="External"/><Relationship Id="rId14" Type="http://schemas.openxmlformats.org/officeDocument/2006/relationships/hyperlink" Target="http://www.biblegateway.com/passage/?search=Hebrews%201:2-10&amp;version=NASB" TargetMode="External"/><Relationship Id="rId35" Type="http://schemas.openxmlformats.org/officeDocument/2006/relationships/hyperlink" Target="http://www.biblegateway.com/passage/?search=Hebrews%201:2-10&amp;version=NASB" TargetMode="External"/><Relationship Id="rId56" Type="http://schemas.openxmlformats.org/officeDocument/2006/relationships/hyperlink" Target="http://www.biblegateway.com/passage/?search=John%2010:17,%20Phil%202:9,%20Heb%202:9&amp;version=NASB" TargetMode="External"/><Relationship Id="rId77" Type="http://schemas.openxmlformats.org/officeDocument/2006/relationships/hyperlink" Target="http://www.biblegateway.com/passage/?search=romans%208:34-39&amp;version=NASB" TargetMode="External"/><Relationship Id="rId100" Type="http://schemas.openxmlformats.org/officeDocument/2006/relationships/hyperlink" Target="http://www.biblegateway.com/passage/?search=Rom%205:8&amp;version=NASB" TargetMode="External"/><Relationship Id="rId282" Type="http://schemas.openxmlformats.org/officeDocument/2006/relationships/hyperlink" Target="http://www.biblegateway.com/passage/?search=Rev.%2021:7-11&amp;version=NASB" TargetMode="External"/><Relationship Id="rId317" Type="http://schemas.openxmlformats.org/officeDocument/2006/relationships/hyperlink" Target="http://www.biblegateway.com/passage/?search=Deut%206:7,%20Deut%2011:19,%20Ps%20145:4&amp;version=HCSB" TargetMode="External"/><Relationship Id="rId338" Type="http://schemas.openxmlformats.org/officeDocument/2006/relationships/hyperlink" Target="http://www.biblegateway.com/passage/?search=Mark%2016:11&amp;version=NASB" TargetMode="External"/><Relationship Id="rId359" Type="http://schemas.openxmlformats.org/officeDocument/2006/relationships/hyperlink" Target="http://www.biblegateway.com/passage/?search=psalm%20111:10&amp;version=NASB" TargetMode="External"/><Relationship Id="rId8" Type="http://schemas.openxmlformats.org/officeDocument/2006/relationships/hyperlink" Target="http://www.biblegateway.com/passage/?search=Hebrews%201:2-10&amp;version=NASB" TargetMode="External"/><Relationship Id="rId98" Type="http://schemas.openxmlformats.org/officeDocument/2006/relationships/hyperlink" Target="http://www.biblegateway.com/passage/?search=1Cor%203:22&amp;version=NASB" TargetMode="External"/><Relationship Id="rId121" Type="http://schemas.openxmlformats.org/officeDocument/2006/relationships/hyperlink" Target="http://www.biblegateway.com/passage/?search=Deut.4:5-10;Matthew%207:24-27&amp;version=NASB" TargetMode="External"/><Relationship Id="rId142" Type="http://schemas.openxmlformats.org/officeDocument/2006/relationships/hyperlink" Target="http://www.biblegateway.com/passage/?search=psalms%2091:1-16&amp;version=NASB;KJV" TargetMode="External"/><Relationship Id="rId163" Type="http://schemas.openxmlformats.org/officeDocument/2006/relationships/hyperlink" Target="http://www.biblegateway.com/passage/?search=Isa%2051:16&amp;version=NASB" TargetMode="External"/><Relationship Id="rId184" Type="http://schemas.openxmlformats.org/officeDocument/2006/relationships/hyperlink" Target="http://www.biblegateway.com/passage/?search=psalms%2091:1-16&amp;version=NASB;KJV" TargetMode="External"/><Relationship Id="rId219" Type="http://schemas.openxmlformats.org/officeDocument/2006/relationships/hyperlink" Target="http://www.biblegateway.com/passage/?search=Job%209:31,%20Ps%207:15&amp;version=NIV" TargetMode="External"/><Relationship Id="rId370" Type="http://schemas.openxmlformats.org/officeDocument/2006/relationships/hyperlink" Target="http://www.biblegateway.com/passage/?search=psalms%2045:1-17&amp;version=NASB" TargetMode="External"/><Relationship Id="rId391" Type="http://schemas.openxmlformats.org/officeDocument/2006/relationships/hyperlink" Target="http://www.biblegateway.com/passage/?search=2Sam%2018:14&amp;version=NASB" TargetMode="External"/><Relationship Id="rId405" Type="http://schemas.openxmlformats.org/officeDocument/2006/relationships/hyperlink" Target="http://www.biblegateway.com/passage/?search=Song%206:8&amp;version=NASB" TargetMode="External"/><Relationship Id="rId426" Type="http://schemas.openxmlformats.org/officeDocument/2006/relationships/hyperlink" Target="http://www.biblegateway.com/passage/?search=psalms%2045:1-17&amp;version=NASB" TargetMode="External"/><Relationship Id="rId230" Type="http://schemas.openxmlformats.org/officeDocument/2006/relationships/hyperlink" Target="http://www.biblegateway.com/passage/?search=psalms%2040:1-5&amp;version=NIV" TargetMode="External"/><Relationship Id="rId251" Type="http://schemas.openxmlformats.org/officeDocument/2006/relationships/hyperlink" Target="http://www.biblegateway.com/passage/?search=1+Peter+2%3A4-7&amp;version=NASB;KJV" TargetMode="External"/><Relationship Id="rId25" Type="http://schemas.openxmlformats.org/officeDocument/2006/relationships/hyperlink" Target="http://www.biblegateway.com/passage/?search=Hebrews%201:2-10&amp;version=NASB" TargetMode="External"/><Relationship Id="rId46" Type="http://schemas.openxmlformats.org/officeDocument/2006/relationships/hyperlink" Target="http://www.biblegateway.com/passage/?search=Matt%2024:14&amp;version=NASB" TargetMode="External"/><Relationship Id="rId67" Type="http://schemas.openxmlformats.org/officeDocument/2006/relationships/hyperlink" Target="http://www.biblegateway.com/passage/?search=romans%208:34-39&amp;version=NASB" TargetMode="External"/><Relationship Id="rId272" Type="http://schemas.openxmlformats.org/officeDocument/2006/relationships/hyperlink" Target="http://www.biblegateway.com/passage/?search=Rev.%2021:7-11&amp;version=NASB" TargetMode="External"/><Relationship Id="rId293" Type="http://schemas.openxmlformats.org/officeDocument/2006/relationships/hyperlink" Target="http://www.biblegateway.com/passage/?search=Rev%2017:1&amp;version=NASB" TargetMode="External"/><Relationship Id="rId307" Type="http://schemas.openxmlformats.org/officeDocument/2006/relationships/hyperlink" Target="http://www.biblegateway.com/passage/?search=Rev%204:6&amp;version=NASB" TargetMode="External"/><Relationship Id="rId328" Type="http://schemas.openxmlformats.org/officeDocument/2006/relationships/hyperlink" Target="http://www.biblegateway.com/passage/?search=Phil%204:1&amp;version=NASB" TargetMode="External"/><Relationship Id="rId349" Type="http://schemas.openxmlformats.org/officeDocument/2006/relationships/hyperlink" Target="http://www.biblegateway.com/passage/?search=matthew%2028:16-20&amp;version=NASB" TargetMode="External"/><Relationship Id="rId88" Type="http://schemas.openxmlformats.org/officeDocument/2006/relationships/hyperlink" Target="http://www.biblegateway.com/passage/?search=Ps%2044:22,%20Acts%2020:24,%201Cor%204:9,%201Cor%2015:30-1Cor%2015:58,%202Cor%201:9,%202Cor%204:10-2Cor%204:18,%202Cor%206:9,%202Cor%2011:23&amp;version=NASB" TargetMode="External"/><Relationship Id="rId111" Type="http://schemas.openxmlformats.org/officeDocument/2006/relationships/hyperlink" Target="http://www.biblegateway.com/passage/?search=1Sam%209:6&amp;version=NASB" TargetMode="External"/><Relationship Id="rId132" Type="http://schemas.openxmlformats.org/officeDocument/2006/relationships/hyperlink" Target="http://www.biblegateway.com/passage/?search=Deut%204:23,%20Deut%206:12,%20Deut%208:11,%20Deut%208:14,%20Deut%208:19,%20Prov%204:23,%20Prov%2023:19&amp;version=NASB" TargetMode="External"/><Relationship Id="rId153" Type="http://schemas.openxmlformats.org/officeDocument/2006/relationships/hyperlink" Target="http://www.biblegateway.com/passage/?search=Ps%2014:6,%20Ps%2091:9,%20Ps%2094:22,%20Ps%20142:5&amp;version=NASB" TargetMode="External"/><Relationship Id="rId174" Type="http://schemas.openxmlformats.org/officeDocument/2006/relationships/hyperlink" Target="http://www.biblegateway.com/passage/?search=psalms%2091:1-16&amp;version=NASB;KJV" TargetMode="External"/><Relationship Id="rId195" Type="http://schemas.openxmlformats.org/officeDocument/2006/relationships/hyperlink" Target="http://www.biblegateway.com/passage/?search=Judg%2014:6,%20Dan%206:22,%20Luke%2010:19&amp;version=NASB" TargetMode="External"/><Relationship Id="rId209" Type="http://schemas.openxmlformats.org/officeDocument/2006/relationships/hyperlink" Target="http://www.biblegateway.com/passage/?search=Ps%2050:23&amp;version=NASB" TargetMode="External"/><Relationship Id="rId360" Type="http://schemas.openxmlformats.org/officeDocument/2006/relationships/hyperlink" Target="http://www.biblegateway.com/passage/?search=Ps%20145:2&amp;version=NASB" TargetMode="External"/><Relationship Id="rId381" Type="http://schemas.openxmlformats.org/officeDocument/2006/relationships/hyperlink" Target="http://www.biblegateway.com/passage/?search=Isa%209:6&amp;version=NASB" TargetMode="External"/><Relationship Id="rId416" Type="http://schemas.openxmlformats.org/officeDocument/2006/relationships/hyperlink" Target="http://www.biblegateway.com/passage/?search=psalms%2045:1-17&amp;version=NASB" TargetMode="External"/><Relationship Id="rId220" Type="http://schemas.openxmlformats.org/officeDocument/2006/relationships/hyperlink" Target="http://www.biblegateway.com/passage/?search=psalms%2040:1-5&amp;version=NIV" TargetMode="External"/><Relationship Id="rId241" Type="http://schemas.openxmlformats.org/officeDocument/2006/relationships/hyperlink" Target="http://www.biblegateway.com/passage/?search=Deut%2031:20,%20Ps%204:2,%20Ps%2026:1&amp;version=NIV" TargetMode="External"/><Relationship Id="rId15" Type="http://schemas.openxmlformats.org/officeDocument/2006/relationships/hyperlink" Target="http://www.biblegateway.com/passage/?search=Hebrews%201:2-10&amp;version=NASB" TargetMode="External"/><Relationship Id="rId36" Type="http://schemas.openxmlformats.org/officeDocument/2006/relationships/hyperlink" Target="http://www.biblegateway.com/passage/?search=2Pet%201:17&amp;version=NASB" TargetMode="External"/><Relationship Id="rId57" Type="http://schemas.openxmlformats.org/officeDocument/2006/relationships/hyperlink" Target="http://www.biblegateway.com/passage/?search=Hebrews%201:2-10&amp;version=NASB" TargetMode="External"/><Relationship Id="rId262" Type="http://schemas.openxmlformats.org/officeDocument/2006/relationships/hyperlink" Target="http://www.biblegateway.com/passage/?search=Isa%2028:16,%20Rom%209:32-Rom%209:33,%20Rom%2010:11,%201Pet%202:8&amp;version=NASB" TargetMode="External"/><Relationship Id="rId283" Type="http://schemas.openxmlformats.org/officeDocument/2006/relationships/hyperlink" Target="http://www.biblegateway.com/passage/?search=Rev%2019:20&amp;version=NASB" TargetMode="External"/><Relationship Id="rId318" Type="http://schemas.openxmlformats.org/officeDocument/2006/relationships/hyperlink" Target="http://www.biblegateway.com/passage/?search=Psalm%2078:1-8&amp;version=HCSB" TargetMode="External"/><Relationship Id="rId339" Type="http://schemas.openxmlformats.org/officeDocument/2006/relationships/hyperlink" Target="http://www.biblegateway.com/passage/?search=matthew%2028:16-20&amp;version=NASB" TargetMode="External"/><Relationship Id="rId78" Type="http://schemas.openxmlformats.org/officeDocument/2006/relationships/hyperlink" Target="http://www.biblegateway.com/passage/?search=Rom%202:9,%202Cor%204:8&amp;version=NASB" TargetMode="External"/><Relationship Id="rId99" Type="http://schemas.openxmlformats.org/officeDocument/2006/relationships/hyperlink" Target="http://www.biblegateway.com/passage/?search=romans%208:34-39&amp;version=NASB" TargetMode="External"/><Relationship Id="rId101" Type="http://schemas.openxmlformats.org/officeDocument/2006/relationships/hyperlink" Target="http://www.biblegateway.com/passage/?search=romans%208:34-39&amp;version=NASB" TargetMode="External"/><Relationship Id="rId122" Type="http://schemas.openxmlformats.org/officeDocument/2006/relationships/hyperlink" Target="http://www.biblegateway.com/passage/?search=Deut%2030:19-Deut%2030:20,%20Deut%2032:46-Deut%2032:47,%20Job%2028:28,%20Ps%2019:7,%20Ps%20111:10,%20Prov%201:7,%202Tim%203:15&amp;version=NASB" TargetMode="External"/><Relationship Id="rId143" Type="http://schemas.openxmlformats.org/officeDocument/2006/relationships/hyperlink" Target="http://www.biblegateway.com/passage/?search=psalms%2091:1-16&amp;version=NASB;KJV" TargetMode="External"/><Relationship Id="rId164" Type="http://schemas.openxmlformats.org/officeDocument/2006/relationships/hyperlink" Target="http://www.biblegateway.com/passage/?search=psalms%2091:1-16&amp;version=NASB;KJV" TargetMode="External"/><Relationship Id="rId185" Type="http://schemas.openxmlformats.org/officeDocument/2006/relationships/hyperlink" Target="http://www.biblegateway.com/passage/?search=Ps%2091:2&amp;version=NASB" TargetMode="External"/><Relationship Id="rId350" Type="http://schemas.openxmlformats.org/officeDocument/2006/relationships/hyperlink" Target="http://www.biblegateway.com/passage/?search=Matt%2018:20,%20Acts%2018:10&amp;version=NASB" TargetMode="External"/><Relationship Id="rId371" Type="http://schemas.openxmlformats.org/officeDocument/2006/relationships/hyperlink" Target="http://www.biblegateway.com/passage/?search=psalms%2045:1-17&amp;version=NASB" TargetMode="External"/><Relationship Id="rId406" Type="http://schemas.openxmlformats.org/officeDocument/2006/relationships/hyperlink" Target="http://www.biblegateway.com/passage/?search=psalms%2045:1-17&amp;version=NASB" TargetMode="External"/><Relationship Id="rId9" Type="http://schemas.openxmlformats.org/officeDocument/2006/relationships/hyperlink" Target="http://www.biblegateway.com/passage/?search=Hebrews%201:2-10&amp;version=NASB" TargetMode="External"/><Relationship Id="rId210" Type="http://schemas.openxmlformats.org/officeDocument/2006/relationships/hyperlink" Target="http://www.biblegateway.com/passage/?search=psalms%2040:1-5&amp;version=NIV" TargetMode="External"/><Relationship Id="rId392" Type="http://schemas.openxmlformats.org/officeDocument/2006/relationships/hyperlink" Target="http://www.biblegateway.com/passage/?search=psalms%2045:1-17&amp;version=NASB" TargetMode="External"/><Relationship Id="rId427" Type="http://schemas.openxmlformats.org/officeDocument/2006/relationships/hyperlink" Target="http://www.biblegateway.com/passage/?search=Ps%2045:9&amp;version=NASB" TargetMode="External"/><Relationship Id="rId26" Type="http://schemas.openxmlformats.org/officeDocument/2006/relationships/hyperlink" Target="http://www.biblegateway.com/passage/?search=1Cor%202:7,%20Heb%2011:3&amp;version=NASB" TargetMode="External"/><Relationship Id="rId231" Type="http://schemas.openxmlformats.org/officeDocument/2006/relationships/hyperlink" Target="http://www.biblegateway.com/passage/?search=Ps%2052:6,%20Ps%2064:9&amp;version=NIV" TargetMode="External"/><Relationship Id="rId252" Type="http://schemas.openxmlformats.org/officeDocument/2006/relationships/hyperlink" Target="http://www.biblegateway.com/passage/?search=1Pet%202:7&amp;version=NASB" TargetMode="External"/><Relationship Id="rId273" Type="http://schemas.openxmlformats.org/officeDocument/2006/relationships/hyperlink" Target="http://www.biblegateway.com/passage/?search=Rev.%2021:7-11&amp;version=NASB" TargetMode="External"/><Relationship Id="rId294" Type="http://schemas.openxmlformats.org/officeDocument/2006/relationships/hyperlink" Target="http://www.biblegateway.com/passage/?search=Rev.%2021:7-11&amp;version=NASB" TargetMode="External"/><Relationship Id="rId308" Type="http://schemas.openxmlformats.org/officeDocument/2006/relationships/hyperlink" Target="http://www.biblegateway.com/passage/?search=Psalm%2078:1-8&amp;version=HCSB" TargetMode="External"/><Relationship Id="rId329" Type="http://schemas.openxmlformats.org/officeDocument/2006/relationships/hyperlink" Target="http://www.biblegateway.com/passage/?search=1+Thess.2%3A19-20&amp;version=NASB" TargetMode="External"/><Relationship Id="rId47" Type="http://schemas.openxmlformats.org/officeDocument/2006/relationships/hyperlink" Target="http://www.biblegateway.com/passage/?search=Hebrews%201:2-10&amp;version=NASB" TargetMode="External"/><Relationship Id="rId68" Type="http://schemas.openxmlformats.org/officeDocument/2006/relationships/hyperlink" Target="http://www.biblegateway.com/passage/?search=Rom%205:6-Rom%205:21&amp;version=NASB" TargetMode="External"/><Relationship Id="rId89" Type="http://schemas.openxmlformats.org/officeDocument/2006/relationships/hyperlink" Target="http://www.biblegateway.com/passage/?search=romans%208:34-39&amp;version=NASB" TargetMode="External"/><Relationship Id="rId112" Type="http://schemas.openxmlformats.org/officeDocument/2006/relationships/hyperlink" Target="http://www.biblegateway.com/passage/?search=1+Samuel+3%3A19-21&amp;version=NASB" TargetMode="External"/><Relationship Id="rId133" Type="http://schemas.openxmlformats.org/officeDocument/2006/relationships/hyperlink" Target="http://www.biblegateway.com/passage/?search=Deut.4:5-10;Matthew%207:24-27&amp;version=NASB" TargetMode="External"/><Relationship Id="rId154" Type="http://schemas.openxmlformats.org/officeDocument/2006/relationships/hyperlink" Target="http://www.biblegateway.com/passage/?search=psalms%2091:1-16&amp;version=NASB;KJV" TargetMode="External"/><Relationship Id="rId175" Type="http://schemas.openxmlformats.org/officeDocument/2006/relationships/hyperlink" Target="http://www.biblegateway.com/passage/?search=Ps%2064:4&amp;version=NASB" TargetMode="External"/><Relationship Id="rId340" Type="http://schemas.openxmlformats.org/officeDocument/2006/relationships/hyperlink" Target="http://www.biblegateway.com/passage/?search=Dan%207:13-Dan%207:28,%20Matt%2011:27,%20Matt%2026:64,%20Rom%2014:9,%20Eph%201:20-Eph%201:22,%20Phil%202:9-Phil%202:30,%20Col%202:10,%201Pet%203:22&amp;version=NASB" TargetMode="External"/><Relationship Id="rId361" Type="http://schemas.openxmlformats.org/officeDocument/2006/relationships/hyperlink" Target="http://www.biblegateway.com/passage/?search=revelation+14%3A13&amp;version=HCSB" TargetMode="External"/><Relationship Id="rId196" Type="http://schemas.openxmlformats.org/officeDocument/2006/relationships/hyperlink" Target="http://www.biblegateway.com/passage/?search=psalms%2091:1-16&amp;version=NASB;KJV" TargetMode="External"/><Relationship Id="rId200" Type="http://schemas.openxmlformats.org/officeDocument/2006/relationships/hyperlink" Target="http://www.biblegateway.com/passage/?search=psalms%2091:1-16&amp;version=NASB;KJV" TargetMode="External"/><Relationship Id="rId382" Type="http://schemas.openxmlformats.org/officeDocument/2006/relationships/hyperlink" Target="http://www.biblegateway.com/passage/?search=psalms%2045:1-17&amp;version=NASB" TargetMode="External"/><Relationship Id="rId417" Type="http://schemas.openxmlformats.org/officeDocument/2006/relationships/hyperlink" Target="http://www.biblegateway.com/passage/?search=Ps%2087:4&amp;version=NASB" TargetMode="External"/><Relationship Id="rId16" Type="http://schemas.openxmlformats.org/officeDocument/2006/relationships/hyperlink" Target="http://www.biblegateway.com/passage/?search=Matt%2013:39,%201Pet%201:20&amp;version=NASB" TargetMode="External"/><Relationship Id="rId221" Type="http://schemas.openxmlformats.org/officeDocument/2006/relationships/hyperlink" Target="http://www.biblegateway.com/passage/?search=Job%2030:19&amp;version=NIV" TargetMode="External"/><Relationship Id="rId242" Type="http://schemas.openxmlformats.org/officeDocument/2006/relationships/hyperlink" Target="http://www.biblegateway.com/passage/?search=psalms%2040:1-5&amp;version=NIV" TargetMode="External"/><Relationship Id="rId263" Type="http://schemas.openxmlformats.org/officeDocument/2006/relationships/hyperlink" Target="http://www.biblegateway.com/passage/?search=1+Peter+2%3A4-7&amp;version=NASB;KJV" TargetMode="External"/><Relationship Id="rId284" Type="http://schemas.openxmlformats.org/officeDocument/2006/relationships/hyperlink" Target="http://www.biblegateway.com/passage/?search=Rev.%2021:7-11&amp;version=NASB" TargetMode="External"/><Relationship Id="rId319" Type="http://schemas.openxmlformats.org/officeDocument/2006/relationships/hyperlink" Target="http://www.biblegateway.com/passage/?search=Ps%2019:7,%20Ps%2081:5,%20Ps%20147:19&amp;version=HCSB" TargetMode="External"/><Relationship Id="rId37" Type="http://schemas.openxmlformats.org/officeDocument/2006/relationships/hyperlink" Target="http://www.biblegateway.com/passage/?search=Hebrews%201:2-10&amp;version=NASB" TargetMode="External"/><Relationship Id="rId58" Type="http://schemas.openxmlformats.org/officeDocument/2006/relationships/hyperlink" Target="http://www.biblegateway.com/passage/?search=Isa%2061:1,%20Isa%2061:3&amp;version=NASB" TargetMode="External"/><Relationship Id="rId79" Type="http://schemas.openxmlformats.org/officeDocument/2006/relationships/hyperlink" Target="http://www.biblegateway.com/passage/?search=romans%208:34-39&amp;version=NASB" TargetMode="External"/><Relationship Id="rId102" Type="http://schemas.openxmlformats.org/officeDocument/2006/relationships/hyperlink" Target="http://www.biblegateway.com/passage/?search=Rom%208:1&amp;version=NASB" TargetMode="External"/><Relationship Id="rId123" Type="http://schemas.openxmlformats.org/officeDocument/2006/relationships/hyperlink" Target="http://www.biblegateway.com/passage/?search=Deut.4:5-10;Matthew%207:24-27&amp;version=NASB" TargetMode="External"/><Relationship Id="rId144" Type="http://schemas.openxmlformats.org/officeDocument/2006/relationships/hyperlink" Target="http://www.biblegateway.com/passage/?search=psalms%2091:1-16&amp;version=NASB;KJV" TargetMode="External"/><Relationship Id="rId330" Type="http://schemas.openxmlformats.org/officeDocument/2006/relationships/hyperlink" Target="http://www.biblegateway.com/passage/?search=Matt%2016:27,%20Mark%208:38,%20John%2021:22,%201Thess%203:13,%201Thess%204:15,%201Thess%205:23&amp;version=NASB" TargetMode="External"/><Relationship Id="rId90" Type="http://schemas.openxmlformats.org/officeDocument/2006/relationships/hyperlink" Target="http://www.biblegateway.com/passage/?search=John%2016:33,%201Cor%2015:57&amp;version=NASB" TargetMode="External"/><Relationship Id="rId165" Type="http://schemas.openxmlformats.org/officeDocument/2006/relationships/hyperlink" Target="http://www.biblegateway.com/passage/?search=Ps%2017:8,%20Ps%2036:7,%20Ps%2057:1,%20Ps%2063:7&amp;version=NASB" TargetMode="External"/><Relationship Id="rId186" Type="http://schemas.openxmlformats.org/officeDocument/2006/relationships/hyperlink" Target="http://www.biblegateway.com/passage/?search=psalms%2091:1-16&amp;version=NASB;KJV" TargetMode="External"/><Relationship Id="rId351" Type="http://schemas.openxmlformats.org/officeDocument/2006/relationships/hyperlink" Target="http://www.biblegateway.com/passage/?search=matthew%2028:16-20&amp;version=NASB" TargetMode="External"/><Relationship Id="rId372" Type="http://schemas.openxmlformats.org/officeDocument/2006/relationships/hyperlink" Target="http://www.biblegateway.com/passage/?search=psalms%2045:1-17&amp;version=NASB" TargetMode="External"/><Relationship Id="rId393" Type="http://schemas.openxmlformats.org/officeDocument/2006/relationships/hyperlink" Target="http://www.biblegateway.com/passage/?search=Ps%2093:2,%20Heb%201:8-Heb%201:9&amp;version=NASB" TargetMode="External"/><Relationship Id="rId407" Type="http://schemas.openxmlformats.org/officeDocument/2006/relationships/hyperlink" Target="http://www.biblegateway.com/passage/?search=1Kgs%202:19&amp;version=NASB" TargetMode="External"/><Relationship Id="rId428" Type="http://schemas.openxmlformats.org/officeDocument/2006/relationships/hyperlink" Target="http://www.biblegateway.com/passage/?search=psalms%2045:1-17&amp;version=NASB" TargetMode="External"/><Relationship Id="rId211" Type="http://schemas.openxmlformats.org/officeDocument/2006/relationships/hyperlink" Target="http://www.biblegateway.com/passage/?search=psalms%2040:1-5&amp;version=NIV" TargetMode="External"/><Relationship Id="rId232" Type="http://schemas.openxmlformats.org/officeDocument/2006/relationships/hyperlink" Target="http://www.biblegateway.com/passage/?search=psalms%2040:1-5&amp;version=NIV" TargetMode="External"/><Relationship Id="rId253" Type="http://schemas.openxmlformats.org/officeDocument/2006/relationships/hyperlink" Target="http://www.biblegateway.com/passage/?search=1+Peter+2%3A4-7&amp;version=NASB;KJV" TargetMode="External"/><Relationship Id="rId274" Type="http://schemas.openxmlformats.org/officeDocument/2006/relationships/hyperlink" Target="http://www.biblegateway.com/passage/?search=Rev.%2021:7-11&amp;version=NASB" TargetMode="External"/><Relationship Id="rId295" Type="http://schemas.openxmlformats.org/officeDocument/2006/relationships/hyperlink" Target="http://www.biblegateway.com/passage/?search=Rev%2019:7,%20Rev%2021:2&amp;version=NASB" TargetMode="External"/><Relationship Id="rId309" Type="http://schemas.openxmlformats.org/officeDocument/2006/relationships/hyperlink" Target="http://www.biblegateway.com/passage/?search=1Chr%2016:5,%201Chr%2016:7&amp;version=HCSB" TargetMode="External"/><Relationship Id="rId27" Type="http://schemas.openxmlformats.org/officeDocument/2006/relationships/hyperlink" Target="http://www.biblegateway.com/passage/?search=Hebrews%201:2-10&amp;version=NASB" TargetMode="External"/><Relationship Id="rId48" Type="http://schemas.openxmlformats.org/officeDocument/2006/relationships/hyperlink" Target="http://www.biblegateway.com/passage/?search=Ps%2097:7&amp;version=NASB" TargetMode="External"/><Relationship Id="rId69" Type="http://schemas.openxmlformats.org/officeDocument/2006/relationships/hyperlink" Target="http://www.biblegateway.com/passage/?search=romans%208:34-39&amp;version=NASB" TargetMode="External"/><Relationship Id="rId113" Type="http://schemas.openxmlformats.org/officeDocument/2006/relationships/hyperlink" Target="http://www.biblegateway.com/passage/?search=Judg%2020:1&amp;version=NASB" TargetMode="External"/><Relationship Id="rId134" Type="http://schemas.openxmlformats.org/officeDocument/2006/relationships/hyperlink" Target="http://www.biblegateway.com/passage/?search=Deut%206:2,%20Deut%2012:1,%20Deut%2016:3&amp;version=NASB" TargetMode="External"/><Relationship Id="rId320" Type="http://schemas.openxmlformats.org/officeDocument/2006/relationships/hyperlink" Target="http://www.biblegateway.com/passage/?search=Psalm%2078:1-8&amp;version=HCSB" TargetMode="External"/><Relationship Id="rId80" Type="http://schemas.openxmlformats.org/officeDocument/2006/relationships/hyperlink" Target="http://www.biblegateway.com/passage/?search=1Cor%204:11,%202Cor%2011:26-2Cor%2011:33&amp;version=NASB" TargetMode="External"/><Relationship Id="rId155" Type="http://schemas.openxmlformats.org/officeDocument/2006/relationships/hyperlink" Target="http://www.biblegateway.com/passage/?search=Ps%2018:2,%20Ps%2031:3,%20Jer%2016:19&amp;version=NASB" TargetMode="External"/><Relationship Id="rId176" Type="http://schemas.openxmlformats.org/officeDocument/2006/relationships/hyperlink" Target="http://www.biblegateway.com/passage/?search=psalms%2091:1-16&amp;version=NASB;KJV" TargetMode="External"/><Relationship Id="rId197" Type="http://schemas.openxmlformats.org/officeDocument/2006/relationships/hyperlink" Target="http://www.biblegateway.com/passage/?search=Ps%20145:20&amp;version=NASB" TargetMode="External"/><Relationship Id="rId341" Type="http://schemas.openxmlformats.org/officeDocument/2006/relationships/hyperlink" Target="http://www.biblegateway.com/passage/?search=matthew%2028:16-20&amp;version=NASB" TargetMode="External"/><Relationship Id="rId362" Type="http://schemas.openxmlformats.org/officeDocument/2006/relationships/hyperlink" Target="http://www.biblegateway.com/passage/?search=Rev%201:3,%20Rev%2016:15,%20Rev%2019:9,%20Rev%2020:6,%20Rev%2022:7,%20Rev%2022:14&amp;version=HCSB" TargetMode="External"/><Relationship Id="rId383" Type="http://schemas.openxmlformats.org/officeDocument/2006/relationships/hyperlink" Target="http://www.biblegateway.com/passage/?search=Zeph%202:3&amp;version=NASB" TargetMode="External"/><Relationship Id="rId418" Type="http://schemas.openxmlformats.org/officeDocument/2006/relationships/hyperlink" Target="http://www.biblegateway.com/passage/?search=psalms%2045:1-17&amp;version=NASB" TargetMode="External"/><Relationship Id="rId201" Type="http://schemas.openxmlformats.org/officeDocument/2006/relationships/hyperlink" Target="http://www.biblegateway.com/passage/?search=Ps%209:10&amp;version=NASB" TargetMode="External"/><Relationship Id="rId222" Type="http://schemas.openxmlformats.org/officeDocument/2006/relationships/hyperlink" Target="http://www.biblegateway.com/passage/?search=psalms%2040:1-5&amp;version=NIV" TargetMode="External"/><Relationship Id="rId243" Type="http://schemas.openxmlformats.org/officeDocument/2006/relationships/hyperlink" Target="http://www.biblegateway.com/passage/?search=Deut%204:34,%20Ps%2075:1,%20Ps%20105:5,%20Ps%20136:4&amp;version=NIV" TargetMode="External"/><Relationship Id="rId264" Type="http://schemas.openxmlformats.org/officeDocument/2006/relationships/hyperlink" Target="http://www.biblegateway.com/passage/?search=Eph%202:20&amp;version=NASB" TargetMode="External"/><Relationship Id="rId285" Type="http://schemas.openxmlformats.org/officeDocument/2006/relationships/hyperlink" Target="http://www.biblegateway.com/passage/?search=Rev%202:11&amp;version=NASB" TargetMode="External"/><Relationship Id="rId17" Type="http://schemas.openxmlformats.org/officeDocument/2006/relationships/hyperlink" Target="http://www.biblegateway.com/passage/?search=Hebrews%201:2-10&amp;version=NASB" TargetMode="External"/><Relationship Id="rId38" Type="http://schemas.openxmlformats.org/officeDocument/2006/relationships/hyperlink" Target="http://www.biblegateway.com/passage/?search=Eph%201:21&amp;version=NASB" TargetMode="External"/><Relationship Id="rId59" Type="http://schemas.openxmlformats.org/officeDocument/2006/relationships/hyperlink" Target="http://www.biblegateway.com/passage/?search=Hebrews%201:2-10&amp;version=NASB" TargetMode="External"/><Relationship Id="rId103" Type="http://schemas.openxmlformats.org/officeDocument/2006/relationships/hyperlink" Target="https://www.biblegateway.com/versions/New-International-Version-NIV-Bible/" TargetMode="External"/><Relationship Id="rId124" Type="http://schemas.openxmlformats.org/officeDocument/2006/relationships/hyperlink" Target="http://www.biblegateway.com/passage/?search=Deut%204:32-Deut%204:34,%202Sam%207:23&amp;version=NASB" TargetMode="External"/><Relationship Id="rId310" Type="http://schemas.openxmlformats.org/officeDocument/2006/relationships/hyperlink" Target="http://www.biblegateway.com/passage/?search=Psalm%2078:1-8&amp;version=HCSB" TargetMode="External"/><Relationship Id="rId70" Type="http://schemas.openxmlformats.org/officeDocument/2006/relationships/hyperlink" Target="http://www.biblegateway.com/passage/?search=Acts%202:24&amp;version=NASB" TargetMode="External"/><Relationship Id="rId91" Type="http://schemas.openxmlformats.org/officeDocument/2006/relationships/hyperlink" Target="http://www.biblegateway.com/passage/?search=romans%208:34-39&amp;version=NASB" TargetMode="External"/><Relationship Id="rId145" Type="http://schemas.openxmlformats.org/officeDocument/2006/relationships/hyperlink" Target="http://www.biblegateway.com/passage/?search=psalms%2091:1-16&amp;version=NASB;KJV" TargetMode="External"/><Relationship Id="rId166" Type="http://schemas.openxmlformats.org/officeDocument/2006/relationships/hyperlink" Target="http://www.biblegateway.com/passage/?search=psalms%2091:1-16&amp;version=NASB;KJV" TargetMode="External"/><Relationship Id="rId187" Type="http://schemas.openxmlformats.org/officeDocument/2006/relationships/hyperlink" Target="http://www.biblegateway.com/passage/?search=Ps%2090:1&amp;version=NASB" TargetMode="External"/><Relationship Id="rId331" Type="http://schemas.openxmlformats.org/officeDocument/2006/relationships/hyperlink" Target="http://www.biblegateway.com/passage/?search=1+Thess.2%3A19-20&amp;version=NASB" TargetMode="External"/><Relationship Id="rId352" Type="http://schemas.openxmlformats.org/officeDocument/2006/relationships/hyperlink" Target="http://www.biblegateway.com/passage/?search=Matt%2013:39&amp;version=NASB" TargetMode="External"/><Relationship Id="rId373" Type="http://schemas.openxmlformats.org/officeDocument/2006/relationships/hyperlink" Target="http://www.biblegateway.com/passage/?search=Ezra%207:6&amp;version=NASB" TargetMode="External"/><Relationship Id="rId394" Type="http://schemas.openxmlformats.org/officeDocument/2006/relationships/hyperlink" Target="http://www.biblegateway.com/passage/?search=psalms%2045:1-17&amp;version=NASB" TargetMode="External"/><Relationship Id="rId408" Type="http://schemas.openxmlformats.org/officeDocument/2006/relationships/hyperlink" Target="http://www.biblegateway.com/passage/?search=psalms%2045:1-17&amp;version=NASB" TargetMode="External"/><Relationship Id="rId429" Type="http://schemas.openxmlformats.org/officeDocument/2006/relationships/hyperlink" Target="http://www.biblegateway.com/passage/?search=Mal%201:11&amp;version=NASB" TargetMode="External"/><Relationship Id="rId1" Type="http://schemas.openxmlformats.org/officeDocument/2006/relationships/numbering" Target="numbering.xml"/><Relationship Id="rId212" Type="http://schemas.openxmlformats.org/officeDocument/2006/relationships/hyperlink" Target="http://www.biblegateway.com/passage/?search=psalms%2040:1-5&amp;version=NIV" TargetMode="External"/><Relationship Id="rId233" Type="http://schemas.openxmlformats.org/officeDocument/2006/relationships/hyperlink" Target="http://www.biblegateway.com/passage/?search=Exod%2014:31&amp;version=NIV" TargetMode="External"/><Relationship Id="rId254" Type="http://schemas.openxmlformats.org/officeDocument/2006/relationships/hyperlink" Target="http://www.biblegateway.com/passage/?search=1Cor%203:9&amp;version=NASB" TargetMode="External"/><Relationship Id="rId28" Type="http://schemas.openxmlformats.org/officeDocument/2006/relationships/hyperlink" Target="http://www.biblegateway.com/passage/?search=2Cor%204:4&amp;version=NASB" TargetMode="External"/><Relationship Id="rId49" Type="http://schemas.openxmlformats.org/officeDocument/2006/relationships/hyperlink" Target="http://www.biblegateway.com/passage/?search=Hebrews%201:2-10&amp;version=NASB" TargetMode="External"/><Relationship Id="rId114" Type="http://schemas.openxmlformats.org/officeDocument/2006/relationships/hyperlink" Target="http://www.biblegateway.com/passage/?search=1+Samuel+3%3A19-21&amp;version=NASB" TargetMode="External"/><Relationship Id="rId275" Type="http://schemas.openxmlformats.org/officeDocument/2006/relationships/hyperlink" Target="http://www.biblegateway.com/passage/?search=Rev.%2021:7-11&amp;version=NASB" TargetMode="External"/><Relationship Id="rId296" Type="http://schemas.openxmlformats.org/officeDocument/2006/relationships/hyperlink" Target="http://www.biblegateway.com/passage/?search=Rev.%2021:7-11&amp;version=NASB" TargetMode="External"/><Relationship Id="rId300" Type="http://schemas.openxmlformats.org/officeDocument/2006/relationships/hyperlink" Target="http://www.biblegateway.com/passage/?search=Rev.%2021:7-11&amp;version=NASB" TargetMode="External"/><Relationship Id="rId60" Type="http://schemas.openxmlformats.org/officeDocument/2006/relationships/hyperlink" Target="http://www.biblegateway.com/passage/?search=Ps%20102:25&amp;version=NASB" TargetMode="External"/><Relationship Id="rId81" Type="http://schemas.openxmlformats.org/officeDocument/2006/relationships/hyperlink" Target="http://www.biblegateway.com/passage/?search=romans%208:34-39&amp;version=NASB" TargetMode="External"/><Relationship Id="rId135" Type="http://schemas.openxmlformats.org/officeDocument/2006/relationships/hyperlink" Target="http://www.biblegateway.com/passage/?search=Deut.4:5-10;Matthew%207:24-27&amp;version=NASB" TargetMode="External"/><Relationship Id="rId156" Type="http://schemas.openxmlformats.org/officeDocument/2006/relationships/hyperlink" Target="http://www.biblegateway.com/passage/?search=psalms%2091:1-16&amp;version=NASB;KJV" TargetMode="External"/><Relationship Id="rId177" Type="http://schemas.openxmlformats.org/officeDocument/2006/relationships/hyperlink" Target="http://www.biblegateway.com/passage/?search=2Kgs%2019:35,%20Ps%2091:10&amp;version=NASB" TargetMode="External"/><Relationship Id="rId198" Type="http://schemas.openxmlformats.org/officeDocument/2006/relationships/hyperlink" Target="http://www.biblegateway.com/passage/?search=psalms%2091:1-16&amp;version=NASB;KJV" TargetMode="External"/><Relationship Id="rId321" Type="http://schemas.openxmlformats.org/officeDocument/2006/relationships/hyperlink" Target="http://www.biblegateway.com/passage/?search=Deut%2011:19,%20Ps%2022:31,%20Ps%20102:18&amp;version=HCSB" TargetMode="External"/><Relationship Id="rId342" Type="http://schemas.openxmlformats.org/officeDocument/2006/relationships/hyperlink" Target="http://www.biblegateway.com/passage/?search=Mark%2016:15-Mark%2016:20&amp;version=NASB" TargetMode="External"/><Relationship Id="rId363" Type="http://schemas.openxmlformats.org/officeDocument/2006/relationships/hyperlink" Target="http://www.biblegateway.com/passage/?search=psalms%2045:1-17&amp;version=NASB" TargetMode="External"/><Relationship Id="rId384" Type="http://schemas.openxmlformats.org/officeDocument/2006/relationships/hyperlink" Target="http://www.biblegateway.com/passage/?search=psalms%2045:1-17&amp;version=NASB" TargetMode="External"/><Relationship Id="rId419" Type="http://schemas.openxmlformats.org/officeDocument/2006/relationships/hyperlink" Target="http://www.biblegateway.com/passage/?search=Ps%2022:29,%20Ps%2068:29,%20Ps%2072:10-Ps%2072:11,%20Isa%2049:23&amp;version=NASB" TargetMode="External"/><Relationship Id="rId202" Type="http://schemas.openxmlformats.org/officeDocument/2006/relationships/hyperlink" Target="http://www.biblegateway.com/passage/?search=psalms%2091:1-16&amp;version=NASB;KJV" TargetMode="External"/><Relationship Id="rId223" Type="http://schemas.openxmlformats.org/officeDocument/2006/relationships/hyperlink" Target="http://www.biblegateway.com/passage/?search=Ps%2069:14&amp;version=NIV" TargetMode="External"/><Relationship Id="rId244" Type="http://schemas.openxmlformats.org/officeDocument/2006/relationships/hyperlink" Target="http://www.biblegateway.com/passage/?search=psalms%2040:1-5&amp;version=NIV" TargetMode="External"/><Relationship Id="rId430" Type="http://schemas.openxmlformats.org/officeDocument/2006/relationships/hyperlink" Target="http://www.biblegateway.com/passage/?search=psalms%2045:1-17&amp;version=NASB" TargetMode="External"/><Relationship Id="rId18" Type="http://schemas.openxmlformats.org/officeDocument/2006/relationships/hyperlink" Target="http://www.biblegateway.com/passage/?search=John%209:29&amp;version=NASB" TargetMode="External"/><Relationship Id="rId39" Type="http://schemas.openxmlformats.org/officeDocument/2006/relationships/hyperlink" Target="http://www.biblegateway.com/passage/?search=Hebrews%201:2-10&amp;version=NASB" TargetMode="External"/><Relationship Id="rId265" Type="http://schemas.openxmlformats.org/officeDocument/2006/relationships/hyperlink" Target="http://www.biblegateway.com/passage/?search=1+Peter+2%3A4-7&amp;version=NASB;KJV" TargetMode="External"/><Relationship Id="rId286" Type="http://schemas.openxmlformats.org/officeDocument/2006/relationships/hyperlink" Target="http://www.biblegateway.com/passage/?search=Rev.%2021:7-11&amp;version=NASB" TargetMode="External"/><Relationship Id="rId50" Type="http://schemas.openxmlformats.org/officeDocument/2006/relationships/hyperlink" Target="http://www.biblegateway.com/passage/?search=Ps%20104:4&amp;version=NASB" TargetMode="External"/><Relationship Id="rId104" Type="http://schemas.openxmlformats.org/officeDocument/2006/relationships/hyperlink" Target="https://www.biblegateway.com/passage/?search=Proverbs+3%3A1-8&amp;version=NIV" TargetMode="External"/><Relationship Id="rId125" Type="http://schemas.openxmlformats.org/officeDocument/2006/relationships/hyperlink" Target="http://www.biblegateway.com/passage/?search=Deut.4:5-10;Matthew%207:24-27&amp;version=NASB" TargetMode="External"/><Relationship Id="rId146" Type="http://schemas.openxmlformats.org/officeDocument/2006/relationships/hyperlink" Target="http://www.biblegateway.com/passage/?search=psalms%2091:1-16&amp;version=NASB;KJV" TargetMode="External"/><Relationship Id="rId167" Type="http://schemas.openxmlformats.org/officeDocument/2006/relationships/hyperlink" Target="http://www.biblegateway.com/passage/?search=Ps%2040:11&amp;version=NASB" TargetMode="External"/><Relationship Id="rId188" Type="http://schemas.openxmlformats.org/officeDocument/2006/relationships/hyperlink" Target="http://www.biblegateway.com/passage/?search=psalms%2091:1-16&amp;version=NASB;KJV" TargetMode="External"/><Relationship Id="rId311" Type="http://schemas.openxmlformats.org/officeDocument/2006/relationships/hyperlink" Target="http://www.biblegateway.com/passage/?search=Prov%205:7,%20Prov%207:24,%20Isa%2055:3&amp;version=HCSB" TargetMode="External"/><Relationship Id="rId332" Type="http://schemas.openxmlformats.org/officeDocument/2006/relationships/hyperlink" Target="http://www.biblegateway.com/passage/?search=2Cor%201:14&amp;version=NASB" TargetMode="External"/><Relationship Id="rId353" Type="http://schemas.openxmlformats.org/officeDocument/2006/relationships/hyperlink" Target="http://www.biblegateway.com/passage/?search=psalm%20111:10&amp;version=NASB" TargetMode="External"/><Relationship Id="rId374" Type="http://schemas.openxmlformats.org/officeDocument/2006/relationships/hyperlink" Target="http://www.biblegateway.com/passage/?search=psalms%2045:1-17&amp;version=NASB" TargetMode="External"/><Relationship Id="rId395" Type="http://schemas.openxmlformats.org/officeDocument/2006/relationships/hyperlink" Target="http://www.biblegateway.com/passage/?search=Ps%2098:9&amp;version=NASB" TargetMode="External"/><Relationship Id="rId409" Type="http://schemas.openxmlformats.org/officeDocument/2006/relationships/hyperlink" Target="http://www.biblegateway.com/passage/?search=1Kgs%209:28,%20Isa%2013:12&amp;version=NASB" TargetMode="External"/><Relationship Id="rId71" Type="http://schemas.openxmlformats.org/officeDocument/2006/relationships/hyperlink" Target="http://www.biblegateway.com/passage/?search=romans%208:34-39&amp;version=NASB" TargetMode="External"/><Relationship Id="rId92" Type="http://schemas.openxmlformats.org/officeDocument/2006/relationships/hyperlink" Target="http://www.biblegateway.com/passage/?search=Gal%202:20,%20Eph%205:2,%20Rev%201:5&amp;version=NASB" TargetMode="External"/><Relationship Id="rId213" Type="http://schemas.openxmlformats.org/officeDocument/2006/relationships/hyperlink" Target="http://www.biblegateway.com/passage/?search=Ps%2070:1-Ps%2070:5&amp;version=NIV" TargetMode="External"/><Relationship Id="rId234" Type="http://schemas.openxmlformats.org/officeDocument/2006/relationships/hyperlink" Target="http://www.biblegateway.com/passage/?search=psalms%2040:1-5&amp;version=NIV" TargetMode="External"/><Relationship Id="rId420" Type="http://schemas.openxmlformats.org/officeDocument/2006/relationships/hyperlink" Target="http://www.biblegateway.com/passage/?search=psalms%2045:1-17&amp;version=NASB" TargetMode="External"/><Relationship Id="rId2" Type="http://schemas.openxmlformats.org/officeDocument/2006/relationships/styles" Target="styles.xml"/><Relationship Id="rId29" Type="http://schemas.openxmlformats.org/officeDocument/2006/relationships/hyperlink" Target="http://www.biblegateway.com/passage/?search=Hebrews%201:2-10&amp;version=NASB" TargetMode="External"/><Relationship Id="rId255" Type="http://schemas.openxmlformats.org/officeDocument/2006/relationships/hyperlink" Target="http://www.biblegateway.com/passage/?search=1+Peter+2%3A4-7&amp;version=NASB;KJV" TargetMode="External"/><Relationship Id="rId276" Type="http://schemas.openxmlformats.org/officeDocument/2006/relationships/hyperlink" Target="http://www.biblegateway.com/passage/?search=Rev.%2021:7-11&amp;version=NASB" TargetMode="External"/><Relationship Id="rId297" Type="http://schemas.openxmlformats.org/officeDocument/2006/relationships/hyperlink" Target="http://www.biblegateway.com/passage/?search=Ezek%2040:2,%20Rev%2017:3&amp;version=NASB" TargetMode="External"/><Relationship Id="rId40" Type="http://schemas.openxmlformats.org/officeDocument/2006/relationships/hyperlink" Target="http://www.biblegateway.com/passage/?search=Ps%202:7,%20Acts%2013:33,%20Heb%205:5&amp;version=NASB" TargetMode="External"/><Relationship Id="rId115" Type="http://schemas.openxmlformats.org/officeDocument/2006/relationships/hyperlink" Target="http://www.biblegateway.com/passage/?search=Gen%2012:7&amp;version=NASB" TargetMode="External"/><Relationship Id="rId136" Type="http://schemas.openxmlformats.org/officeDocument/2006/relationships/hyperlink" Target="http://www.biblegateway.com/passage/?search=Gen%2018:19,%20Deut%204:10,%20Deut%206:7,%20Deut%206:20-Deut%206:25,%20Deut%2011:19,%20Deut%2032:46,%20Ps%2078:5-Ps%2078:6,%20Prov%2022:6,%20Eph%206:4&amp;version=NASB" TargetMode="External"/><Relationship Id="rId157" Type="http://schemas.openxmlformats.org/officeDocument/2006/relationships/hyperlink" Target="http://www.biblegateway.com/passage/?search=Ps%2025:2,%20Ps%2056:4&amp;version=NASB" TargetMode="External"/><Relationship Id="rId178" Type="http://schemas.openxmlformats.org/officeDocument/2006/relationships/hyperlink" Target="http://www.biblegateway.com/passage/?search=psalms%2091:1-16&amp;version=NASB;KJV" TargetMode="External"/><Relationship Id="rId301" Type="http://schemas.openxmlformats.org/officeDocument/2006/relationships/hyperlink" Target="http://www.biblegateway.com/passage/?search=Rev%2021:2&amp;version=NASB" TargetMode="External"/><Relationship Id="rId322" Type="http://schemas.openxmlformats.org/officeDocument/2006/relationships/hyperlink" Target="http://www.biblegateway.com/passage/?search=Psalm%2078:1-8&amp;version=HCSB" TargetMode="External"/><Relationship Id="rId343" Type="http://schemas.openxmlformats.org/officeDocument/2006/relationships/hyperlink" Target="http://www.biblegateway.com/passage/?search=matthew%2028:16-20&amp;version=NASB" TargetMode="External"/><Relationship Id="rId364" Type="http://schemas.openxmlformats.org/officeDocument/2006/relationships/hyperlink" Target="http://www.biblegateway.com/passage/?search=psalms%2045:1-17&amp;version=NASB" TargetMode="External"/><Relationship Id="rId61" Type="http://schemas.openxmlformats.org/officeDocument/2006/relationships/comments" Target="comments.xml"/><Relationship Id="rId82" Type="http://schemas.openxmlformats.org/officeDocument/2006/relationships/hyperlink" Target="http://www.biblegateway.com/passage/?search=1Cor%204:11,%202Cor%2011:26-2Cor%2011:33&amp;version=NASB" TargetMode="External"/><Relationship Id="rId199" Type="http://schemas.openxmlformats.org/officeDocument/2006/relationships/hyperlink" Target="http://www.biblegateway.com/passage/?search=Ps%2059:1&amp;version=NASB" TargetMode="External"/><Relationship Id="rId203" Type="http://schemas.openxmlformats.org/officeDocument/2006/relationships/hyperlink" Target="http://www.biblegateway.com/passage/?search=Job%2012:4,%20Ps%2050:15&amp;version=NASB" TargetMode="External"/><Relationship Id="rId385" Type="http://schemas.openxmlformats.org/officeDocument/2006/relationships/hyperlink" Target="http://www.biblegateway.com/passage/?search=Ps%2021:8&amp;version=NASB" TargetMode="External"/><Relationship Id="rId19" Type="http://schemas.openxmlformats.org/officeDocument/2006/relationships/hyperlink" Target="http://www.biblegateway.com/passage/?search=Hebrews%201:2-10&amp;version=NASB" TargetMode="External"/><Relationship Id="rId224" Type="http://schemas.openxmlformats.org/officeDocument/2006/relationships/hyperlink" Target="http://www.biblegateway.com/passage/?search=psalms%2040:1-5&amp;version=NIV" TargetMode="External"/><Relationship Id="rId245" Type="http://schemas.openxmlformats.org/officeDocument/2006/relationships/hyperlink" Target="http://www.biblegateway.com/passage/?search=Ps%20139:18&amp;version=NIV" TargetMode="External"/><Relationship Id="rId266" Type="http://schemas.openxmlformats.org/officeDocument/2006/relationships/hyperlink" Target="http://www.biblegateway.com/passage/?search=2Cor%202:16,%201Pet%202:7-1Pet%202:8&amp;version=NASB" TargetMode="External"/><Relationship Id="rId287" Type="http://schemas.openxmlformats.org/officeDocument/2006/relationships/hyperlink" Target="http://www.biblegateway.com/passage/?search=Rev%2017:1&amp;version=NASB" TargetMode="External"/><Relationship Id="rId410" Type="http://schemas.openxmlformats.org/officeDocument/2006/relationships/hyperlink" Target="http://www.biblegateway.com/passage/?search=psalms%2045:1-17&amp;version=NASB" TargetMode="External"/><Relationship Id="rId431" Type="http://schemas.openxmlformats.org/officeDocument/2006/relationships/hyperlink" Target="http://www.biblegateway.com/passage/?search=Ps%20138:4&amp;version=NASB" TargetMode="External"/><Relationship Id="rId30" Type="http://schemas.openxmlformats.org/officeDocument/2006/relationships/hyperlink" Target="http://www.biblegateway.com/passage/?search=Col%201:17&amp;version=NASB" TargetMode="External"/><Relationship Id="rId105" Type="http://schemas.openxmlformats.org/officeDocument/2006/relationships/hyperlink" Target="http://www.biblegateway.com/passage/?search=1+Samuel+3%3A19-21&amp;version=NASB" TargetMode="External"/><Relationship Id="rId126" Type="http://schemas.openxmlformats.org/officeDocument/2006/relationships/hyperlink" Target="http://www.biblegateway.com/passage/?search=Ps%2034:17-Ps%2034:18,%20Ps%20145:18,%20Ps%20148:14,%20Isa%2055:6&amp;version=NASB" TargetMode="External"/><Relationship Id="rId147" Type="http://schemas.openxmlformats.org/officeDocument/2006/relationships/hyperlink" Target="http://www.biblegateway.com/passage/?search=psalms%2091:1-16&amp;version=NASB;KJV" TargetMode="External"/><Relationship Id="rId168" Type="http://schemas.openxmlformats.org/officeDocument/2006/relationships/hyperlink" Target="http://www.biblegateway.com/passage/?search=psalms%2091:1-16&amp;version=NASB;KJV" TargetMode="External"/><Relationship Id="rId312" Type="http://schemas.openxmlformats.org/officeDocument/2006/relationships/hyperlink" Target="http://www.biblegateway.com/passage/?search=Psalm%2078:1-8&amp;version=HCSB" TargetMode="External"/><Relationship Id="rId333" Type="http://schemas.openxmlformats.org/officeDocument/2006/relationships/hyperlink" Target="http://www.biblegateway.com/passage/?search=matthew%2028:16-20&amp;version=NASB" TargetMode="External"/><Relationship Id="rId354" Type="http://schemas.openxmlformats.org/officeDocument/2006/relationships/hyperlink" Target="http://www.biblegateway.com/passage/?search=psalm%20111:10&amp;version=NASB" TargetMode="External"/><Relationship Id="rId51" Type="http://schemas.openxmlformats.org/officeDocument/2006/relationships/hyperlink" Target="http://www.biblegateway.com/passage/?search=Hebrews%201:2-10&amp;version=NASB" TargetMode="External"/><Relationship Id="rId72" Type="http://schemas.openxmlformats.org/officeDocument/2006/relationships/hyperlink" Target="http://www.biblegateway.com/passage/?search=Mark%2016:19&amp;version=NASB" TargetMode="External"/><Relationship Id="rId93" Type="http://schemas.openxmlformats.org/officeDocument/2006/relationships/hyperlink" Target="http://www.biblegateway.com/passage/?search=romans%208:34-39&amp;version=NASB" TargetMode="External"/><Relationship Id="rId189" Type="http://schemas.openxmlformats.org/officeDocument/2006/relationships/hyperlink" Target="http://www.biblegateway.com/passage/?search=Prov%2012:21&amp;version=NASB" TargetMode="External"/><Relationship Id="rId375" Type="http://schemas.openxmlformats.org/officeDocument/2006/relationships/hyperlink" Target="http://www.biblegateway.com/passage/?search=Luke%204:22&amp;version=NASB" TargetMode="External"/><Relationship Id="rId396" Type="http://schemas.openxmlformats.org/officeDocument/2006/relationships/hyperlink" Target="http://www.biblegateway.com/passage/?search=psalms%2045:1-17&amp;version=NASB" TargetMode="External"/><Relationship Id="rId3" Type="http://schemas.openxmlformats.org/officeDocument/2006/relationships/settings" Target="settings.xml"/><Relationship Id="rId214" Type="http://schemas.openxmlformats.org/officeDocument/2006/relationships/hyperlink" Target="http://www.biblegateway.com/passage/?search=psalms%2040:1-5&amp;version=NIV" TargetMode="External"/><Relationship Id="rId235" Type="http://schemas.openxmlformats.org/officeDocument/2006/relationships/hyperlink" Target="http://www.biblegateway.com/passage/?search=Ps%2034:8&amp;version=NIV" TargetMode="External"/><Relationship Id="rId256" Type="http://schemas.openxmlformats.org/officeDocument/2006/relationships/hyperlink" Target="http://www.biblegateway.com/passage/?search=Gal%206:10,%201Tim%203:15&amp;version=NASB" TargetMode="External"/><Relationship Id="rId277" Type="http://schemas.openxmlformats.org/officeDocument/2006/relationships/hyperlink" Target="http://www.biblegateway.com/passage/?search=Rev%202:7&amp;version=NASB" TargetMode="External"/><Relationship Id="rId298" Type="http://schemas.openxmlformats.org/officeDocument/2006/relationships/hyperlink" Target="http://www.biblegateway.com/passage/?search=Rev.%2021:7-11&amp;version=NASB" TargetMode="External"/><Relationship Id="rId400" Type="http://schemas.openxmlformats.org/officeDocument/2006/relationships/hyperlink" Target="http://www.biblegateway.com/passage/?search=psalms%2045:1-17&amp;version=NASB" TargetMode="External"/><Relationship Id="rId421" Type="http://schemas.openxmlformats.org/officeDocument/2006/relationships/hyperlink" Target="http://www.biblegateway.com/passage/?search=Exod%2039:2-Exod%2039:3&amp;version=NASB" TargetMode="External"/><Relationship Id="rId116" Type="http://schemas.openxmlformats.org/officeDocument/2006/relationships/hyperlink" Target="http://www.biblegateway.com/passage/?search=1+Samuel+3%3A19-21&amp;version=NASB" TargetMode="External"/><Relationship Id="rId137" Type="http://schemas.openxmlformats.org/officeDocument/2006/relationships/hyperlink" Target="http://www.biblegateway.com/passage/?search=Deut.4:5-10;Matthew%207:24-27&amp;version=NASB" TargetMode="External"/><Relationship Id="rId158" Type="http://schemas.openxmlformats.org/officeDocument/2006/relationships/hyperlink" Target="http://www.biblegateway.com/passage/?search=psalms%2091:1-16&amp;version=NASB;KJV" TargetMode="External"/><Relationship Id="rId302" Type="http://schemas.openxmlformats.org/officeDocument/2006/relationships/hyperlink" Target="http://www.biblegateway.com/passage/?search=Rev.%2021:7-11&amp;version=NASB" TargetMode="External"/><Relationship Id="rId323" Type="http://schemas.openxmlformats.org/officeDocument/2006/relationships/hyperlink" Target="http://www.biblegateway.com/passage/?search=Deut%206:12,%20Ps%20103:2,%20Prov%203:1&amp;version=HCSB" TargetMode="External"/><Relationship Id="rId344" Type="http://schemas.openxmlformats.org/officeDocument/2006/relationships/hyperlink" Target="http://www.biblegateway.com/passage/?search=Matt%2013:52,%20Acts%201:8,%20Acts%2014:21&amp;version=NASB" TargetMode="External"/><Relationship Id="rId20" Type="http://schemas.openxmlformats.org/officeDocument/2006/relationships/hyperlink" Target="http://www.biblegateway.com/passage/?search=John%205:26-John%205:27,%20Heb%203:6,%20Heb%205:8,%20Heb%207:28&amp;version=NASB" TargetMode="External"/><Relationship Id="rId41" Type="http://schemas.openxmlformats.org/officeDocument/2006/relationships/hyperlink" Target="http://www.biblegateway.com/passage/?search=Hebrews%201:2-10&amp;version=NASB" TargetMode="External"/><Relationship Id="rId62" Type="http://schemas.microsoft.com/office/2011/relationships/commentsExtended" Target="commentsExtended.xml"/><Relationship Id="rId83" Type="http://schemas.openxmlformats.org/officeDocument/2006/relationships/hyperlink" Target="http://www.biblegateway.com/passage/?search=romans%208:34-39&amp;version=NASB" TargetMode="External"/><Relationship Id="rId179" Type="http://schemas.openxmlformats.org/officeDocument/2006/relationships/hyperlink" Target="http://www.biblegateway.com/passage/?search=Job%205:22&amp;version=NASB" TargetMode="External"/><Relationship Id="rId365" Type="http://schemas.openxmlformats.org/officeDocument/2006/relationships/hyperlink" Target="http://www.biblegateway.com/passage/?search=psalms%2045:1-17&amp;version=NASB" TargetMode="External"/><Relationship Id="rId386" Type="http://schemas.openxmlformats.org/officeDocument/2006/relationships/hyperlink" Target="http://www.biblegateway.com/passage/?search=psalms%2045:1-17&amp;version=NASB" TargetMode="External"/><Relationship Id="rId190" Type="http://schemas.openxmlformats.org/officeDocument/2006/relationships/hyperlink" Target="http://www.biblegateway.com/passage/?search=psalms%2091:1-16&amp;version=NASB;KJV" TargetMode="External"/><Relationship Id="rId204" Type="http://schemas.openxmlformats.org/officeDocument/2006/relationships/hyperlink" Target="http://www.biblegateway.com/passage/?search=psalms%2091:1-16&amp;version=NASB;KJV" TargetMode="External"/><Relationship Id="rId225" Type="http://schemas.openxmlformats.org/officeDocument/2006/relationships/hyperlink" Target="http://www.biblegateway.com/passage/?search=Ps%2031:8&amp;version=NIV" TargetMode="External"/><Relationship Id="rId246" Type="http://schemas.openxmlformats.org/officeDocument/2006/relationships/hyperlink" Target="http://www.biblegateway.com/passage/?search=psalms%2040:1-5&amp;version=NIV" TargetMode="External"/><Relationship Id="rId267" Type="http://schemas.openxmlformats.org/officeDocument/2006/relationships/hyperlink" Target="http://www.biblegateway.com/passage/?search=1+Peter+2%3A4-7&amp;version=NASB;KJV" TargetMode="External"/><Relationship Id="rId288" Type="http://schemas.openxmlformats.org/officeDocument/2006/relationships/hyperlink" Target="http://www.biblegateway.com/passage/?search=Rev.%2021:7-11&amp;version=NASB" TargetMode="External"/><Relationship Id="rId411" Type="http://schemas.openxmlformats.org/officeDocument/2006/relationships/hyperlink" Target="http://www.biblegateway.com/passage/?search=Deut%2021:13,%20Ruth%201:16-Ruth%201:17&amp;version=NASB" TargetMode="External"/><Relationship Id="rId432" Type="http://schemas.openxmlformats.org/officeDocument/2006/relationships/footer" Target="footer1.xml"/><Relationship Id="rId106" Type="http://schemas.openxmlformats.org/officeDocument/2006/relationships/hyperlink" Target="http://www.biblegateway.com/passage/?search=1+Samuel+3%3A19-21&amp;version=NASB" TargetMode="External"/><Relationship Id="rId127" Type="http://schemas.openxmlformats.org/officeDocument/2006/relationships/hyperlink" Target="http://www.biblegateway.com/passage/?search=Deut.4:5-10;Matthew%207:24-27&amp;version=NASB" TargetMode="External"/><Relationship Id="rId313" Type="http://schemas.openxmlformats.org/officeDocument/2006/relationships/hyperlink" Target="http://www.biblegateway.com/passage/?search=Ps%2049:4,%20Prov%201:6,%20Matt%2013:35&amp;version=HCSB" TargetMode="External"/><Relationship Id="rId10" Type="http://schemas.openxmlformats.org/officeDocument/2006/relationships/hyperlink" Target="http://www.biblegateway.com/passage/?search=Hebrews%201:2-10&amp;version=NASB" TargetMode="External"/><Relationship Id="rId31" Type="http://schemas.openxmlformats.org/officeDocument/2006/relationships/hyperlink" Target="http://www.biblegateway.com/passage/?search=Hebrews%201:2-10&amp;version=NASB" TargetMode="External"/><Relationship Id="rId52" Type="http://schemas.openxmlformats.org/officeDocument/2006/relationships/hyperlink" Target="http://www.biblegateway.com/passage/?search=Ps%2045:6&amp;version=NASB" TargetMode="External"/><Relationship Id="rId73" Type="http://schemas.openxmlformats.org/officeDocument/2006/relationships/hyperlink" Target="http://www.biblegateway.com/passage/?search=romans%208:34-39&amp;version=NASB" TargetMode="External"/><Relationship Id="rId94" Type="http://schemas.openxmlformats.org/officeDocument/2006/relationships/hyperlink" Target="http://www.biblegateway.com/passage/?search=1Cor%203:22&amp;version=NASB" TargetMode="External"/><Relationship Id="rId148" Type="http://schemas.openxmlformats.org/officeDocument/2006/relationships/hyperlink" Target="http://www.biblegateway.com/passage/?search=psalms%2091:1-16&amp;version=NASB;KJV" TargetMode="External"/><Relationship Id="rId169" Type="http://schemas.openxmlformats.org/officeDocument/2006/relationships/hyperlink" Target="http://www.biblegateway.com/passage/?search=Ps%2035:2&amp;version=NASB" TargetMode="External"/><Relationship Id="rId334" Type="http://schemas.openxmlformats.org/officeDocument/2006/relationships/hyperlink" Target="http://www.biblegateway.com/passage/?search=matthew%2028:16-20&amp;version=NASB" TargetMode="External"/><Relationship Id="rId355" Type="http://schemas.openxmlformats.org/officeDocument/2006/relationships/hyperlink" Target="http://www.biblegateway.com/passage/?search=psalm%20111:10&amp;version=NASB" TargetMode="External"/><Relationship Id="rId376" Type="http://schemas.openxmlformats.org/officeDocument/2006/relationships/hyperlink" Target="http://www.biblegateway.com/passage/?search=psalms%2045:1-17&amp;version=NASB" TargetMode="External"/><Relationship Id="rId397" Type="http://schemas.openxmlformats.org/officeDocument/2006/relationships/hyperlink" Target="http://www.biblegateway.com/passage/?search=Ps%2011:7,%20Ps%2033:5&amp;version=NASB" TargetMode="External"/><Relationship Id="rId4" Type="http://schemas.openxmlformats.org/officeDocument/2006/relationships/webSettings" Target="webSettings.xml"/><Relationship Id="rId180" Type="http://schemas.openxmlformats.org/officeDocument/2006/relationships/hyperlink" Target="http://www.biblegateway.com/passage/?search=psalms%2091:1-16&amp;version=NASB;KJV" TargetMode="External"/><Relationship Id="rId215" Type="http://schemas.openxmlformats.org/officeDocument/2006/relationships/hyperlink" Target="http://www.biblegateway.com/passage/?search=Ps%2037:7&amp;version=NIV" TargetMode="External"/><Relationship Id="rId236" Type="http://schemas.openxmlformats.org/officeDocument/2006/relationships/hyperlink" Target="http://www.biblegateway.com/passage/?search=psalms%2040:1-5&amp;version=NIV" TargetMode="External"/><Relationship Id="rId257" Type="http://schemas.openxmlformats.org/officeDocument/2006/relationships/hyperlink" Target="http://www.biblegateway.com/passage/?search=1+Peter+2%3A4-7&amp;version=NASB;KJV" TargetMode="External"/><Relationship Id="rId278" Type="http://schemas.openxmlformats.org/officeDocument/2006/relationships/hyperlink" Target="http://www.biblegateway.com/passage/?search=Rev.%2021:7-11&amp;version=NASB" TargetMode="External"/><Relationship Id="rId401" Type="http://schemas.openxmlformats.org/officeDocument/2006/relationships/hyperlink" Target="http://www.biblegateway.com/passage/?search=Song%204:14,%20John%2019:39&amp;version=NASB" TargetMode="External"/><Relationship Id="rId422" Type="http://schemas.openxmlformats.org/officeDocument/2006/relationships/hyperlink" Target="http://www.biblegateway.com/passage/?search=psalms%2045:1-17&amp;version=NASB" TargetMode="External"/><Relationship Id="rId303" Type="http://schemas.openxmlformats.org/officeDocument/2006/relationships/hyperlink" Target="http://www.biblegateway.com/passage/?search=Isa%2060,%20Ezek%2043:2,%20Rev%2015:8,%20Rev%2021:23,%20Rev%2022:5&amp;version=NASB" TargetMode="External"/><Relationship Id="rId42" Type="http://schemas.openxmlformats.org/officeDocument/2006/relationships/hyperlink" Target="http://www.biblegateway.com/passage/?search=2Sam%207:14&amp;version=NASB" TargetMode="External"/><Relationship Id="rId84" Type="http://schemas.openxmlformats.org/officeDocument/2006/relationships/hyperlink" Target="http://www.biblegateway.com/passage/?search=1Cor%204:11,%202Cor%2011:26-2Cor%2011:33&amp;version=NASB" TargetMode="External"/><Relationship Id="rId138" Type="http://schemas.openxmlformats.org/officeDocument/2006/relationships/hyperlink" Target="http://www.biblegateway.com/passage/?search=Deut%2014:23,%20Deut%2017:19,%20Deut%2031:12-Deut%2031:13&amp;version=NASB" TargetMode="External"/><Relationship Id="rId345" Type="http://schemas.openxmlformats.org/officeDocument/2006/relationships/hyperlink" Target="http://www.biblegateway.com/passage/?search=matthew%2028:16-20&amp;version=NASB" TargetMode="External"/><Relationship Id="rId387" Type="http://schemas.openxmlformats.org/officeDocument/2006/relationships/hyperlink" Target="http://www.biblegateway.com/passage/?search=Ps%2018:14,%20Ps%20120:4,%20Isa%205:28,%20Isa%207:13&amp;version=NASB" TargetMode="External"/><Relationship Id="rId191" Type="http://schemas.openxmlformats.org/officeDocument/2006/relationships/hyperlink" Target="http://www.biblegateway.com/passage/?search=Ps%2034:7,%20Matt%204:6,%20Luke%204:10-Luke%204:11,%20Heb%201:14&amp;version=NASB" TargetMode="External"/><Relationship Id="rId205" Type="http://schemas.openxmlformats.org/officeDocument/2006/relationships/hyperlink" Target="http://www.biblegateway.com/passage/?search=1Sam%202:30,%20John%2012:26&amp;version=NASB" TargetMode="External"/><Relationship Id="rId247" Type="http://schemas.openxmlformats.org/officeDocument/2006/relationships/hyperlink" Target="http://www.biblegateway.com/passage/?search=Ps%2071:15,%20Ps%20139:17&amp;version=NIV" TargetMode="External"/><Relationship Id="rId412" Type="http://schemas.openxmlformats.org/officeDocument/2006/relationships/hyperlink" Target="http://www.biblegateway.com/passage/?search=psalms%2045:1-17&amp;version=NASB" TargetMode="External"/><Relationship Id="rId107" Type="http://schemas.openxmlformats.org/officeDocument/2006/relationships/hyperlink" Target="http://www.biblegateway.com/passage/?search=1Sam%202:21&amp;version=NASB" TargetMode="External"/><Relationship Id="rId289" Type="http://schemas.openxmlformats.org/officeDocument/2006/relationships/hyperlink" Target="http://www.biblegateway.com/passage/?search=Rev%2015:7&amp;version=NASB" TargetMode="External"/><Relationship Id="rId11" Type="http://schemas.openxmlformats.org/officeDocument/2006/relationships/hyperlink" Target="http://www.biblegateway.com/passage/?search=Hebrews%201:2-10&amp;version=NASB" TargetMode="External"/><Relationship Id="rId53" Type="http://schemas.openxmlformats.org/officeDocument/2006/relationships/hyperlink" Target="http://www.biblegateway.com/passage/?search=Hebrews%201:2-10&amp;version=NASB" TargetMode="External"/><Relationship Id="rId149" Type="http://schemas.openxmlformats.org/officeDocument/2006/relationships/hyperlink" Target="http://www.biblegateway.com/passage/?search=Ps%2027:5,%20Ps%2031:20,%20Ps%2032:7&amp;version=NASB" TargetMode="External"/><Relationship Id="rId314" Type="http://schemas.openxmlformats.org/officeDocument/2006/relationships/hyperlink" Target="http://www.biblegateway.com/passage/?search=Psalm%2078:1-8&amp;version=HCSB" TargetMode="External"/><Relationship Id="rId356" Type="http://schemas.openxmlformats.org/officeDocument/2006/relationships/hyperlink" Target="http://www.biblegateway.com/passage/?search=Job%2028:28,%20Prov%201:7,%20Prov%209:10,%20Eccl%2012:13&amp;version=NASB" TargetMode="External"/><Relationship Id="rId398" Type="http://schemas.openxmlformats.org/officeDocument/2006/relationships/hyperlink" Target="http://www.biblegateway.com/passage/?search=psalms%2045:1-17&amp;version=NASB" TargetMode="External"/><Relationship Id="rId95" Type="http://schemas.openxmlformats.org/officeDocument/2006/relationships/hyperlink" Target="http://www.biblegateway.com/passage/?search=romans%208:34-39&amp;version=NASB" TargetMode="External"/><Relationship Id="rId160" Type="http://schemas.openxmlformats.org/officeDocument/2006/relationships/hyperlink" Target="http://www.biblegateway.com/passage/?search=psalms%2091:1-16&amp;version=NASB;KJV" TargetMode="External"/><Relationship Id="rId216" Type="http://schemas.openxmlformats.org/officeDocument/2006/relationships/hyperlink" Target="http://www.biblegateway.com/passage/?search=psalms%2040:1-5&amp;version=NIV" TargetMode="External"/><Relationship Id="rId423" Type="http://schemas.openxmlformats.org/officeDocument/2006/relationships/hyperlink" Target="http://www.biblegateway.com/passage/?search=Song%201:4&amp;version=NASB" TargetMode="External"/><Relationship Id="rId258" Type="http://schemas.openxmlformats.org/officeDocument/2006/relationships/hyperlink" Target="http://www.biblegateway.com/passage/?search=Isa%2061:6,%20Isa%2066:21,%201Pet%202:9,%20Rev%201:6&amp;version=NASB" TargetMode="External"/><Relationship Id="rId22" Type="http://schemas.openxmlformats.org/officeDocument/2006/relationships/hyperlink" Target="http://www.biblegateway.com/passage/?search=Ps%202:8,%20Matt%2028:18,%20Mark%2012:7,%20Rom%208:17,%20Heb%202:8&amp;version=NASB" TargetMode="External"/><Relationship Id="rId64" Type="http://schemas.openxmlformats.org/officeDocument/2006/relationships/hyperlink" Target="http://www.biblegateway.com/passage/?search=romans%208:34-39&amp;version=NASB" TargetMode="External"/><Relationship Id="rId118" Type="http://schemas.openxmlformats.org/officeDocument/2006/relationships/hyperlink" Target="http://www.biblegateway.com/passage/?search=Deut.4:5-10;Matthew%207:24-27&amp;version=NASB" TargetMode="External"/><Relationship Id="rId325" Type="http://schemas.openxmlformats.org/officeDocument/2006/relationships/hyperlink" Target="http://www.biblegateway.com/passage/?search=Deut%2031:27,%202Kgs%2017:14,%202Chr%2030:7&amp;version=HCSB" TargetMode="External"/><Relationship Id="rId367" Type="http://schemas.openxmlformats.org/officeDocument/2006/relationships/hyperlink" Target="http://www.biblegateway.com/passage/?search=psalms%2045:1-17&amp;version=NASB" TargetMode="External"/><Relationship Id="rId171" Type="http://schemas.openxmlformats.org/officeDocument/2006/relationships/hyperlink" Target="http://www.biblegateway.com/passage/?search=Job%205:19-Job%205:23,%20Ps%2023:4,%20Ps%2027:1&amp;version=NASB" TargetMode="External"/><Relationship Id="rId227" Type="http://schemas.openxmlformats.org/officeDocument/2006/relationships/hyperlink" Target="http://www.biblegateway.com/passage/?search=Ps%2027:5&amp;version=NI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85649</Words>
  <Characters>488204</Characters>
  <Application>Microsoft Office Word</Application>
  <DocSecurity>0</DocSecurity>
  <Lines>4068</Lines>
  <Paragraphs>1145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virginia porter</cp:lastModifiedBy>
  <cp:revision>2</cp:revision>
  <cp:lastPrinted>2014-11-12T15:25:00Z</cp:lastPrinted>
  <dcterms:created xsi:type="dcterms:W3CDTF">2015-12-27T16:52:00Z</dcterms:created>
  <dcterms:modified xsi:type="dcterms:W3CDTF">2015-12-27T16:52:00Z</dcterms:modified>
</cp:coreProperties>
</file>