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9937" w14:textId="77777777" w:rsidR="00A32F28" w:rsidRDefault="00DD7EC8" w:rsidP="00DD7EC8">
      <w:pPr>
        <w:jc w:val="center"/>
        <w:rPr>
          <w:b/>
          <w:sz w:val="32"/>
          <w:szCs w:val="32"/>
        </w:rPr>
      </w:pPr>
      <w:r w:rsidRPr="00DD7EC8">
        <w:rPr>
          <w:b/>
          <w:sz w:val="32"/>
          <w:szCs w:val="32"/>
        </w:rPr>
        <w:t xml:space="preserve">Book </w:t>
      </w:r>
      <w:r>
        <w:rPr>
          <w:b/>
          <w:sz w:val="32"/>
          <w:szCs w:val="32"/>
        </w:rPr>
        <w:t xml:space="preserve"># </w:t>
      </w:r>
      <w:r w:rsidRPr="00DD7EC8">
        <w:rPr>
          <w:b/>
          <w:sz w:val="32"/>
          <w:szCs w:val="32"/>
        </w:rPr>
        <w:t>2 Ephesians 1:1-23 -2:1-22</w:t>
      </w:r>
    </w:p>
    <w:p w14:paraId="4964D701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3C991D4D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905E7F1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29FE1A4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AA0294B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4D5CFE7B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039BA588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0529F4A7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359B5E85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2485E278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3F4DDA61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28BF8B57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75142C0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637A97CA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711E0AA1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288AB20F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6BDDAEC1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328622FE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EF92DEF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1864047D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500D0102" w14:textId="77777777" w:rsidR="00E23C69" w:rsidRDefault="00E23C69" w:rsidP="00DD7EC8">
      <w:pPr>
        <w:jc w:val="center"/>
        <w:rPr>
          <w:b/>
          <w:sz w:val="32"/>
          <w:szCs w:val="32"/>
        </w:rPr>
      </w:pPr>
    </w:p>
    <w:p w14:paraId="1DEC7C26" w14:textId="77777777" w:rsidR="00680745" w:rsidRDefault="00DD7EC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Week </w:t>
      </w:r>
      <w:r w:rsidR="00680745">
        <w:rPr>
          <w:b/>
          <w:sz w:val="32"/>
          <w:szCs w:val="32"/>
        </w:rPr>
        <w:t>#</w:t>
      </w:r>
      <w:r w:rsidR="00E23C69">
        <w:rPr>
          <w:b/>
          <w:sz w:val="32"/>
          <w:szCs w:val="32"/>
        </w:rPr>
        <w:t>1</w:t>
      </w:r>
    </w:p>
    <w:p w14:paraId="14639027" w14:textId="77777777" w:rsidR="00E23C69" w:rsidRDefault="00E23C69" w:rsidP="00E23C69">
      <w:pPr>
        <w:pStyle w:val="ListParagraph"/>
        <w:ind w:left="0"/>
        <w:jc w:val="center"/>
        <w:rPr>
          <w:rFonts w:ascii="Edwardian Script ITC" w:hAnsi="Edwardian Script ITC"/>
          <w:b/>
          <w:bCs/>
          <w:sz w:val="72"/>
          <w:szCs w:val="72"/>
        </w:rPr>
      </w:pPr>
      <w:r>
        <w:rPr>
          <w:rFonts w:ascii="Edwardian Script ITC" w:hAnsi="Edwardian Script ITC"/>
          <w:b/>
          <w:bCs/>
          <w:sz w:val="72"/>
          <w:szCs w:val="72"/>
        </w:rPr>
        <w:t>We’ve</w:t>
      </w:r>
      <w:r w:rsidRPr="00AB180F">
        <w:rPr>
          <w:rFonts w:ascii="Edwardian Script ITC" w:hAnsi="Edwardian Script ITC"/>
          <w:b/>
          <w:bCs/>
          <w:sz w:val="72"/>
          <w:szCs w:val="72"/>
        </w:rPr>
        <w:t xml:space="preserve"> Only Just Begun </w:t>
      </w:r>
    </w:p>
    <w:p w14:paraId="4A9DF38C" w14:textId="77777777" w:rsidR="00E23C69" w:rsidRDefault="00E23C69" w:rsidP="00E23C69">
      <w:pPr>
        <w:pStyle w:val="Heading3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D20529">
        <w:rPr>
          <w:rFonts w:asciiTheme="minorHAnsi" w:hAnsiTheme="minorHAnsi"/>
          <w:sz w:val="28"/>
          <w:szCs w:val="28"/>
        </w:rPr>
        <w:t>Key Passage</w:t>
      </w:r>
    </w:p>
    <w:p w14:paraId="2895115C" w14:textId="77777777" w:rsidR="00E23C69" w:rsidRDefault="00E23C69" w:rsidP="00E23C69">
      <w:pPr>
        <w:pStyle w:val="Heading3"/>
        <w:spacing w:before="0" w:beforeAutospacing="0" w:after="0" w:afterAutospacing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Acts 18-20</w:t>
      </w:r>
    </w:p>
    <w:p w14:paraId="79C7C58B" w14:textId="77777777" w:rsidR="00E23C69" w:rsidRDefault="00E23C69" w:rsidP="00E23C69">
      <w:pPr>
        <w:pStyle w:val="Heading3"/>
        <w:spacing w:before="0" w:beforeAutospacing="0" w:after="0" w:afterAutospacing="0"/>
        <w:jc w:val="center"/>
        <w:rPr>
          <w:rFonts w:asciiTheme="minorHAnsi" w:hAnsiTheme="minorHAnsi"/>
          <w:sz w:val="24"/>
          <w:szCs w:val="24"/>
        </w:rPr>
      </w:pPr>
    </w:p>
    <w:p w14:paraId="7FF25E80" w14:textId="77777777" w:rsidR="00E23C69" w:rsidRDefault="00E23C69" w:rsidP="00E23C69">
      <w:pPr>
        <w:jc w:val="center"/>
        <w:rPr>
          <w:b/>
          <w:bCs/>
          <w:sz w:val="28"/>
          <w:szCs w:val="28"/>
        </w:rPr>
      </w:pPr>
      <w:r w:rsidRPr="5897EC05">
        <w:rPr>
          <w:b/>
          <w:bCs/>
          <w:sz w:val="28"/>
          <w:szCs w:val="28"/>
        </w:rPr>
        <w:t>Introduction</w:t>
      </w:r>
    </w:p>
    <w:p w14:paraId="10206231" w14:textId="77777777" w:rsidR="00E23C69" w:rsidRPr="004D3FE9" w:rsidRDefault="00E23C69" w:rsidP="00E23C69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It’s been said that t</w:t>
      </w:r>
      <w:r w:rsidRPr="004D3FE9">
        <w:rPr>
          <w:bCs/>
          <w:sz w:val="24"/>
          <w:szCs w:val="24"/>
        </w:rPr>
        <w:t>he devil is in the details</w:t>
      </w:r>
      <w:r>
        <w:rPr>
          <w:bCs/>
          <w:sz w:val="24"/>
          <w:szCs w:val="24"/>
        </w:rPr>
        <w:t>.</w:t>
      </w:r>
      <w:r w:rsidRPr="004D3FE9">
        <w:rPr>
          <w:bCs/>
          <w:sz w:val="24"/>
          <w:szCs w:val="24"/>
        </w:rPr>
        <w:t xml:space="preserve"> I beg to differ. To me, the story is in the details</w:t>
      </w:r>
      <w:r>
        <w:rPr>
          <w:bCs/>
          <w:sz w:val="24"/>
          <w:szCs w:val="24"/>
        </w:rPr>
        <w:t>, and the more the better.</w:t>
      </w:r>
      <w:r w:rsidRPr="004D3FE9">
        <w:rPr>
          <w:bCs/>
          <w:sz w:val="24"/>
          <w:szCs w:val="24"/>
        </w:rPr>
        <w:t xml:space="preserve"> My husband, on the other hand, just wants the facts. For instance, he </w:t>
      </w:r>
      <w:r>
        <w:rPr>
          <w:bCs/>
          <w:sz w:val="24"/>
          <w:szCs w:val="24"/>
        </w:rPr>
        <w:t>tells me</w:t>
      </w:r>
      <w:r w:rsidRPr="004D3FE9">
        <w:rPr>
          <w:bCs/>
          <w:sz w:val="24"/>
          <w:szCs w:val="24"/>
        </w:rPr>
        <w:t>, “I talked to so and so today.” Then he will leave it at that. I proceed to bombard him with questions: “Where were you</w:t>
      </w:r>
      <w:r>
        <w:rPr>
          <w:bCs/>
          <w:sz w:val="24"/>
          <w:szCs w:val="24"/>
        </w:rPr>
        <w:t>? W</w:t>
      </w:r>
      <w:r w:rsidRPr="004D3FE9">
        <w:rPr>
          <w:bCs/>
          <w:sz w:val="24"/>
          <w:szCs w:val="24"/>
        </w:rPr>
        <w:t>ho else was there</w:t>
      </w:r>
      <w:r>
        <w:rPr>
          <w:bCs/>
          <w:sz w:val="24"/>
          <w:szCs w:val="24"/>
        </w:rPr>
        <w:t>? W</w:t>
      </w:r>
      <w:r w:rsidRPr="004D3FE9">
        <w:rPr>
          <w:bCs/>
          <w:sz w:val="24"/>
          <w:szCs w:val="24"/>
        </w:rPr>
        <w:t>hat did they say</w:t>
      </w:r>
      <w:r>
        <w:rPr>
          <w:bCs/>
          <w:sz w:val="24"/>
          <w:szCs w:val="24"/>
        </w:rPr>
        <w:t>? W</w:t>
      </w:r>
      <w:r w:rsidRPr="004D3FE9">
        <w:rPr>
          <w:bCs/>
          <w:sz w:val="24"/>
          <w:szCs w:val="24"/>
        </w:rPr>
        <w:t xml:space="preserve">hat </w:t>
      </w:r>
      <w:r>
        <w:rPr>
          <w:bCs/>
          <w:sz w:val="24"/>
          <w:szCs w:val="24"/>
        </w:rPr>
        <w:t xml:space="preserve">was your </w:t>
      </w:r>
      <w:r w:rsidRPr="004D3FE9">
        <w:rPr>
          <w:bCs/>
          <w:sz w:val="24"/>
          <w:szCs w:val="24"/>
        </w:rPr>
        <w:t>response</w:t>
      </w:r>
      <w:r>
        <w:rPr>
          <w:bCs/>
          <w:sz w:val="24"/>
          <w:szCs w:val="24"/>
        </w:rPr>
        <w:t>?</w:t>
      </w:r>
      <w:r w:rsidRPr="004D3FE9">
        <w:rPr>
          <w:bCs/>
          <w:sz w:val="24"/>
          <w:szCs w:val="24"/>
        </w:rPr>
        <w:t xml:space="preserve"> All he offers is a few bullet points. It</w:t>
      </w:r>
      <w:r>
        <w:rPr>
          <w:bCs/>
          <w:sz w:val="24"/>
          <w:szCs w:val="24"/>
        </w:rPr>
        <w:t>’s so</w:t>
      </w:r>
      <w:r w:rsidRPr="004D3FE9">
        <w:rPr>
          <w:bCs/>
          <w:sz w:val="24"/>
          <w:szCs w:val="24"/>
        </w:rPr>
        <w:t xml:space="preserve"> frustrating.</w:t>
      </w:r>
      <w:r>
        <w:rPr>
          <w:bCs/>
          <w:sz w:val="24"/>
          <w:szCs w:val="24"/>
        </w:rPr>
        <w:t xml:space="preserve"> Fa</w:t>
      </w:r>
      <w:r w:rsidRPr="004D3FE9">
        <w:rPr>
          <w:bCs/>
          <w:sz w:val="24"/>
          <w:szCs w:val="24"/>
        </w:rPr>
        <w:t xml:space="preserve">cts are fine, but they </w:t>
      </w:r>
      <w:r>
        <w:rPr>
          <w:bCs/>
          <w:sz w:val="24"/>
          <w:szCs w:val="24"/>
        </w:rPr>
        <w:t>don’t tell the whole story</w:t>
      </w:r>
      <w:ins w:id="0" w:author="Cathy McMahen" w:date="2018-04-24T15:36:00Z">
        <w:r>
          <w:rPr>
            <w:bCs/>
            <w:sz w:val="24"/>
            <w:szCs w:val="24"/>
          </w:rPr>
          <w:t>;</w:t>
        </w:r>
      </w:ins>
      <w:del w:id="1" w:author="Cathy McMahen" w:date="2018-04-24T15:36:00Z">
        <w:r w:rsidDel="00F16656">
          <w:rPr>
            <w:bCs/>
            <w:sz w:val="24"/>
            <w:szCs w:val="24"/>
          </w:rPr>
          <w:delText>,</w:delText>
        </w:r>
      </w:del>
      <w:r>
        <w:rPr>
          <w:bCs/>
          <w:sz w:val="24"/>
          <w:szCs w:val="24"/>
        </w:rPr>
        <w:t xml:space="preserve"> they are just</w:t>
      </w:r>
      <w:r w:rsidRPr="004D3FE9">
        <w:rPr>
          <w:bCs/>
          <w:sz w:val="24"/>
          <w:szCs w:val="24"/>
        </w:rPr>
        <w:t xml:space="preserve"> snapshot</w:t>
      </w:r>
      <w:r>
        <w:rPr>
          <w:bCs/>
          <w:sz w:val="24"/>
          <w:szCs w:val="24"/>
        </w:rPr>
        <w:t>s</w:t>
      </w:r>
      <w:r w:rsidRPr="004D3FE9">
        <w:rPr>
          <w:bCs/>
          <w:sz w:val="24"/>
          <w:szCs w:val="24"/>
        </w:rPr>
        <w:t xml:space="preserve">. </w:t>
      </w:r>
    </w:p>
    <w:p w14:paraId="4563B7DC" w14:textId="77777777" w:rsidR="00E23C69" w:rsidRDefault="00E23C69" w:rsidP="00E23C69">
      <w:pPr>
        <w:jc w:val="center"/>
        <w:rPr>
          <w:b/>
          <w:bCs/>
          <w:sz w:val="28"/>
          <w:szCs w:val="28"/>
        </w:rPr>
      </w:pPr>
    </w:p>
    <w:p w14:paraId="1D914665" w14:textId="77777777" w:rsidR="00E23C69" w:rsidRDefault="00E23C69" w:rsidP="00E23C69">
      <w:pPr>
        <w:pStyle w:val="Heading3"/>
        <w:spacing w:before="0" w:beforeAutospacing="0" w:after="0" w:afterAutospacing="0"/>
        <w:jc w:val="center"/>
        <w:rPr>
          <w:rFonts w:asciiTheme="minorHAnsi" w:hAnsiTheme="minorHAnsi"/>
          <w:sz w:val="24"/>
          <w:szCs w:val="24"/>
        </w:rPr>
      </w:pPr>
    </w:p>
    <w:p w14:paraId="69465181" w14:textId="77777777" w:rsidR="00DD7EC8" w:rsidRDefault="00DD7EC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Week </w:t>
      </w:r>
      <w:r w:rsidR="00680745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 xml:space="preserve">2 </w:t>
      </w:r>
    </w:p>
    <w:p w14:paraId="49B1A046" w14:textId="77777777" w:rsidR="00DD7EC8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Doxology </w:t>
      </w:r>
    </w:p>
    <w:p w14:paraId="3E5E722D" w14:textId="77777777" w:rsidR="00486630" w:rsidRDefault="00486630" w:rsidP="00486630">
      <w:pPr>
        <w:spacing w:after="5" w:line="252" w:lineRule="auto"/>
        <w:ind w:left="25" w:right="32" w:hanging="6"/>
        <w:jc w:val="center"/>
        <w:rPr>
          <w:rFonts w:cstheme="minorHAnsi"/>
          <w:b/>
          <w:sz w:val="24"/>
          <w:szCs w:val="24"/>
        </w:rPr>
      </w:pPr>
      <w:r w:rsidRPr="00127B99">
        <w:rPr>
          <w:rFonts w:cstheme="minorHAnsi"/>
          <w:b/>
          <w:sz w:val="24"/>
          <w:szCs w:val="24"/>
        </w:rPr>
        <w:t xml:space="preserve">Ephesians 1:1-5  </w:t>
      </w:r>
    </w:p>
    <w:p w14:paraId="484EEC88" w14:textId="77777777" w:rsidR="00486630" w:rsidRDefault="00486630" w:rsidP="00486630">
      <w:pPr>
        <w:pStyle w:val="bodytext"/>
        <w:spacing w:before="0" w:beforeAutospacing="0" w:after="0" w:afterAutospacing="0"/>
        <w:jc w:val="center"/>
        <w:rPr>
          <w:rFonts w:asciiTheme="minorHAnsi" w:hAnsiTheme="minorHAnsi" w:cstheme="minorHAnsi"/>
          <w:b/>
          <w:i/>
          <w:color w:val="000000"/>
        </w:rPr>
      </w:pPr>
      <w:r w:rsidRPr="00463185">
        <w:rPr>
          <w:rFonts w:asciiTheme="minorHAnsi" w:hAnsiTheme="minorHAnsi" w:cstheme="minorHAnsi"/>
          <w:b/>
          <w:i/>
          <w:color w:val="000000"/>
        </w:rPr>
        <w:t>From Paul,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an apostle of Christ Jesus by the will of God, to the saints [in Ephesus],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the faithful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in Christ Jesus.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Grace and peace to you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from God our Father and the Lord Jesus Christ!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Blessed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is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the God and Father of our Lord Jesus Christ, who has blessed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us with every spiritual blessing in the heavenly realms in Christ.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 </w:t>
      </w:r>
      <w:r w:rsidRPr="00463185">
        <w:rPr>
          <w:rFonts w:asciiTheme="minorHAnsi" w:hAnsiTheme="minorHAnsi" w:cstheme="minorHAnsi"/>
          <w:b/>
          <w:i/>
          <w:color w:val="000000"/>
        </w:rPr>
        <w:t>For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he chose us in Christ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before the foundation of the world that we may be holy and unblemished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in his sight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in love.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He did this by predestining</w:t>
      </w:r>
      <w:r w:rsidRPr="00463185">
        <w:rPr>
          <w:rFonts w:asciiTheme="minorHAnsi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us to adoption as his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sons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through Jesus Christ, according to the pleasure</w:t>
      </w:r>
      <w:r w:rsidRPr="00463185">
        <w:rPr>
          <w:rStyle w:val="apple-converted-space"/>
          <w:rFonts w:asciiTheme="minorHAnsi" w:eastAsiaTheme="majorEastAsia" w:hAnsiTheme="minorHAnsi" w:cstheme="minorHAnsi"/>
          <w:b/>
          <w:i/>
          <w:color w:val="000000"/>
          <w:vertAlign w:val="superscript"/>
        </w:rPr>
        <w:t> </w:t>
      </w:r>
      <w:r w:rsidRPr="00463185">
        <w:rPr>
          <w:rFonts w:asciiTheme="minorHAnsi" w:hAnsiTheme="minorHAnsi" w:cstheme="minorHAnsi"/>
          <w:b/>
          <w:i/>
          <w:color w:val="000000"/>
        </w:rPr>
        <w:t>of his will.</w:t>
      </w:r>
    </w:p>
    <w:p w14:paraId="16D5027D" w14:textId="77777777" w:rsidR="00486630" w:rsidRDefault="00486630" w:rsidP="00486630">
      <w:pPr>
        <w:pStyle w:val="bodytext"/>
        <w:spacing w:before="0" w:beforeAutospacing="0" w:after="0" w:afterAutospacing="0"/>
        <w:jc w:val="center"/>
        <w:rPr>
          <w:rFonts w:asciiTheme="minorHAnsi" w:hAnsiTheme="minorHAnsi" w:cstheme="minorHAnsi"/>
          <w:b/>
          <w:i/>
          <w:color w:val="000000"/>
        </w:rPr>
      </w:pPr>
    </w:p>
    <w:p w14:paraId="04CD2A2A" w14:textId="77777777" w:rsidR="00486630" w:rsidRDefault="00486630" w:rsidP="00DD7EC8">
      <w:pPr>
        <w:jc w:val="center"/>
        <w:rPr>
          <w:b/>
          <w:sz w:val="28"/>
          <w:szCs w:val="28"/>
        </w:rPr>
      </w:pPr>
      <w:r w:rsidRPr="00486630">
        <w:rPr>
          <w:b/>
          <w:sz w:val="28"/>
          <w:szCs w:val="28"/>
        </w:rPr>
        <w:t>Introduction</w:t>
      </w:r>
    </w:p>
    <w:p w14:paraId="4DD73BF0" w14:textId="0239B230" w:rsidR="00486630" w:rsidRPr="005053BB" w:rsidRDefault="005053BB" w:rsidP="005053B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I was a child, we would sing the Doxology in Church. It began like this, “Praise God from whom all blessing flow…”. These words eco the first fourteen verses of </w:t>
      </w:r>
      <w:r w:rsidR="00486630" w:rsidRPr="005053BB">
        <w:rPr>
          <w:sz w:val="24"/>
          <w:szCs w:val="24"/>
        </w:rPr>
        <w:t>Paul</w:t>
      </w:r>
      <w:r>
        <w:rPr>
          <w:sz w:val="24"/>
          <w:szCs w:val="24"/>
        </w:rPr>
        <w:t xml:space="preserve">’s letter to the saints. It’s as if he just got carried away </w:t>
      </w:r>
      <w:r w:rsidR="00E4078C">
        <w:rPr>
          <w:sz w:val="24"/>
          <w:szCs w:val="24"/>
        </w:rPr>
        <w:t>in praise and adoration for in the original Greek, there is no punctuation. One might think it strange that this much joy was</w:t>
      </w:r>
      <w:r w:rsidR="00486630" w:rsidRPr="005053BB">
        <w:rPr>
          <w:sz w:val="24"/>
          <w:szCs w:val="24"/>
        </w:rPr>
        <w:t xml:space="preserve"> </w:t>
      </w:r>
      <w:r w:rsidR="00E4078C">
        <w:rPr>
          <w:sz w:val="24"/>
          <w:szCs w:val="24"/>
        </w:rPr>
        <w:t xml:space="preserve">possible, given that he was </w:t>
      </w:r>
      <w:r w:rsidRPr="005053BB">
        <w:rPr>
          <w:sz w:val="24"/>
          <w:szCs w:val="24"/>
        </w:rPr>
        <w:t>imprisoned</w:t>
      </w:r>
      <w:r w:rsidR="00486630" w:rsidRPr="005053BB">
        <w:rPr>
          <w:sz w:val="24"/>
          <w:szCs w:val="24"/>
        </w:rPr>
        <w:t xml:space="preserve"> in Rome when he pinned </w:t>
      </w:r>
      <w:r w:rsidR="00E4078C">
        <w:rPr>
          <w:sz w:val="24"/>
          <w:szCs w:val="24"/>
        </w:rPr>
        <w:t>it.</w:t>
      </w:r>
      <w:r w:rsidR="00486630" w:rsidRPr="005053BB">
        <w:rPr>
          <w:sz w:val="24"/>
          <w:szCs w:val="24"/>
        </w:rPr>
        <w:t xml:space="preserve"> </w:t>
      </w:r>
      <w:r w:rsidR="00E4078C">
        <w:rPr>
          <w:sz w:val="24"/>
          <w:szCs w:val="24"/>
        </w:rPr>
        <w:t>Being</w:t>
      </w:r>
      <w:r w:rsidR="00486630" w:rsidRPr="005053BB">
        <w:rPr>
          <w:sz w:val="24"/>
          <w:szCs w:val="24"/>
        </w:rPr>
        <w:t xml:space="preserve"> </w:t>
      </w:r>
      <w:r w:rsidRPr="005053BB">
        <w:rPr>
          <w:sz w:val="24"/>
          <w:szCs w:val="24"/>
        </w:rPr>
        <w:t>incarcerat</w:t>
      </w:r>
      <w:r w:rsidR="00E4078C">
        <w:rPr>
          <w:sz w:val="24"/>
          <w:szCs w:val="24"/>
        </w:rPr>
        <w:t>ed</w:t>
      </w:r>
      <w:r w:rsidR="00486630" w:rsidRPr="005053BB">
        <w:rPr>
          <w:sz w:val="24"/>
          <w:szCs w:val="24"/>
        </w:rPr>
        <w:t xml:space="preserve"> was of no </w:t>
      </w:r>
      <w:r w:rsidRPr="005053BB">
        <w:rPr>
          <w:sz w:val="24"/>
          <w:szCs w:val="24"/>
        </w:rPr>
        <w:t>consequence</w:t>
      </w:r>
      <w:r w:rsidR="00E4078C">
        <w:rPr>
          <w:sz w:val="24"/>
          <w:szCs w:val="24"/>
        </w:rPr>
        <w:t xml:space="preserve">, </w:t>
      </w:r>
      <w:r w:rsidR="00B85F14">
        <w:rPr>
          <w:sz w:val="24"/>
          <w:szCs w:val="24"/>
        </w:rPr>
        <w:t xml:space="preserve">though, </w:t>
      </w:r>
      <w:r w:rsidR="00E4078C">
        <w:rPr>
          <w:sz w:val="24"/>
          <w:szCs w:val="24"/>
        </w:rPr>
        <w:t xml:space="preserve">Paul </w:t>
      </w:r>
      <w:r w:rsidR="00B85F14">
        <w:rPr>
          <w:sz w:val="24"/>
          <w:szCs w:val="24"/>
        </w:rPr>
        <w:t xml:space="preserve">practiced what he preached and had learned to be content in Christ. </w:t>
      </w:r>
      <w:r w:rsidR="00E4078C">
        <w:rPr>
          <w:sz w:val="24"/>
          <w:szCs w:val="24"/>
        </w:rPr>
        <w:t>He was</w:t>
      </w:r>
      <w:r w:rsidRPr="005053BB">
        <w:rPr>
          <w:sz w:val="24"/>
          <w:szCs w:val="24"/>
        </w:rPr>
        <w:t xml:space="preserve"> just taking dictation</w:t>
      </w:r>
      <w:r w:rsidR="00E4078C">
        <w:rPr>
          <w:sz w:val="24"/>
          <w:szCs w:val="24"/>
        </w:rPr>
        <w:t xml:space="preserve">, as the Holy Spirit inscribed </w:t>
      </w:r>
      <w:r w:rsidR="00B85F14">
        <w:rPr>
          <w:sz w:val="24"/>
          <w:szCs w:val="24"/>
        </w:rPr>
        <w:t xml:space="preserve">these blessed truths </w:t>
      </w:r>
      <w:r w:rsidR="00E4078C">
        <w:rPr>
          <w:sz w:val="24"/>
          <w:szCs w:val="24"/>
        </w:rPr>
        <w:t>upon his heart.</w:t>
      </w:r>
      <w:r w:rsidRPr="005053BB">
        <w:rPr>
          <w:sz w:val="24"/>
          <w:szCs w:val="24"/>
        </w:rPr>
        <w:t xml:space="preserve"> </w:t>
      </w:r>
      <w:r w:rsidR="00486630" w:rsidRPr="005053BB">
        <w:rPr>
          <w:sz w:val="24"/>
          <w:szCs w:val="24"/>
        </w:rPr>
        <w:t xml:space="preserve"> </w:t>
      </w:r>
    </w:p>
    <w:p w14:paraId="5523463F" w14:textId="7336B50A" w:rsidR="00680745" w:rsidRPr="00486630" w:rsidRDefault="00680745" w:rsidP="00DD7EC8">
      <w:pPr>
        <w:jc w:val="center"/>
        <w:rPr>
          <w:b/>
          <w:sz w:val="28"/>
          <w:szCs w:val="28"/>
        </w:rPr>
      </w:pPr>
      <w:bookmarkStart w:id="2" w:name="_GoBack"/>
      <w:bookmarkEnd w:id="2"/>
    </w:p>
    <w:p w14:paraId="454AB37B" w14:textId="77777777" w:rsidR="00680745" w:rsidRDefault="00680745" w:rsidP="00DD7EC8">
      <w:pPr>
        <w:jc w:val="center"/>
        <w:rPr>
          <w:b/>
          <w:sz w:val="32"/>
          <w:szCs w:val="32"/>
        </w:rPr>
      </w:pPr>
    </w:p>
    <w:p w14:paraId="5DD4524B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#3</w:t>
      </w:r>
    </w:p>
    <w:p w14:paraId="3565F491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Loved, chosen and Adopted</w:t>
      </w:r>
    </w:p>
    <w:p w14:paraId="2364390B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1:4-5</w:t>
      </w:r>
    </w:p>
    <w:p w14:paraId="56ED10B8" w14:textId="77777777" w:rsidR="00680745" w:rsidRDefault="00680745" w:rsidP="00DD7EC8">
      <w:pPr>
        <w:jc w:val="center"/>
        <w:rPr>
          <w:b/>
          <w:sz w:val="32"/>
          <w:szCs w:val="32"/>
        </w:rPr>
      </w:pPr>
    </w:p>
    <w:p w14:paraId="5FA745BF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#4</w:t>
      </w:r>
    </w:p>
    <w:p w14:paraId="2F2BA799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Accepted in the Beloved -Redeemed as Saints</w:t>
      </w:r>
    </w:p>
    <w:p w14:paraId="38C9720C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1:6-7</w:t>
      </w:r>
    </w:p>
    <w:p w14:paraId="23290B8E" w14:textId="77777777" w:rsidR="00680745" w:rsidRDefault="00680745" w:rsidP="00DD7EC8">
      <w:pPr>
        <w:jc w:val="center"/>
        <w:rPr>
          <w:b/>
          <w:sz w:val="32"/>
          <w:szCs w:val="32"/>
        </w:rPr>
      </w:pPr>
    </w:p>
    <w:p w14:paraId="78AD0E37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#5</w:t>
      </w:r>
    </w:p>
    <w:p w14:paraId="220746B3" w14:textId="77777777" w:rsidR="00680745" w:rsidRDefault="00680745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Masters plan</w:t>
      </w:r>
      <w:r w:rsidR="00B94808">
        <w:rPr>
          <w:b/>
          <w:sz w:val="32"/>
          <w:szCs w:val="32"/>
        </w:rPr>
        <w:t xml:space="preserve"> hidden and fulfilled in Christ</w:t>
      </w:r>
    </w:p>
    <w:p w14:paraId="0C2FF81A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1:8-12</w:t>
      </w:r>
    </w:p>
    <w:p w14:paraId="274DC454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719DE9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#6</w:t>
      </w:r>
    </w:p>
    <w:p w14:paraId="3AC3D3DA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Holy Spirit/ Trinity</w:t>
      </w:r>
      <w:r w:rsidR="00E23C69">
        <w:rPr>
          <w:b/>
          <w:sz w:val="32"/>
          <w:szCs w:val="32"/>
        </w:rPr>
        <w:t>/ Prayer</w:t>
      </w:r>
    </w:p>
    <w:p w14:paraId="05A334BB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1:13-14</w:t>
      </w:r>
    </w:p>
    <w:p w14:paraId="612A97F0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3A13C042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#7</w:t>
      </w:r>
    </w:p>
    <w:p w14:paraId="22C3774D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Prayer for Vision</w:t>
      </w:r>
      <w:r w:rsidR="00E23C69">
        <w:rPr>
          <w:b/>
          <w:sz w:val="32"/>
          <w:szCs w:val="32"/>
        </w:rPr>
        <w:t>/ Prayer</w:t>
      </w:r>
    </w:p>
    <w:p w14:paraId="3FC477D9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1:15-</w:t>
      </w:r>
      <w:r w:rsidR="00E23C6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8</w:t>
      </w:r>
    </w:p>
    <w:p w14:paraId="6F36A67B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1E9DB70B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#8</w:t>
      </w:r>
    </w:p>
    <w:p w14:paraId="2383EC4D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1:19-23</w:t>
      </w:r>
    </w:p>
    <w:p w14:paraId="170D0E82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Resurrection Power -All under His Feet</w:t>
      </w:r>
    </w:p>
    <w:p w14:paraId="6AF23E1B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6A458A71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#9</w:t>
      </w:r>
    </w:p>
    <w:p w14:paraId="08DCFBFA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2:1-10</w:t>
      </w:r>
    </w:p>
    <w:p w14:paraId="20BB6104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 Saved by Works -But For Good Works</w:t>
      </w:r>
    </w:p>
    <w:p w14:paraId="4F859CF6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53E36048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#10</w:t>
      </w:r>
    </w:p>
    <w:p w14:paraId="54F19EF8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2:11-16</w:t>
      </w:r>
    </w:p>
    <w:p w14:paraId="546C70C0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Racial Reconciliation</w:t>
      </w:r>
    </w:p>
    <w:p w14:paraId="5F2E5BBA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1081D094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#11</w:t>
      </w:r>
    </w:p>
    <w:p w14:paraId="5F2B87B8" w14:textId="77777777" w:rsidR="00B94808" w:rsidRDefault="00B9480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Ephesians 2:17-22</w:t>
      </w:r>
    </w:p>
    <w:p w14:paraId="24028266" w14:textId="77777777" w:rsidR="00E23C69" w:rsidRDefault="00E23C69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Building a House of Prayer for All Nations</w:t>
      </w:r>
    </w:p>
    <w:p w14:paraId="0F5153C1" w14:textId="77777777" w:rsidR="00B94808" w:rsidRDefault="00B94808" w:rsidP="00DD7EC8">
      <w:pPr>
        <w:jc w:val="center"/>
        <w:rPr>
          <w:b/>
          <w:sz w:val="32"/>
          <w:szCs w:val="32"/>
        </w:rPr>
      </w:pPr>
    </w:p>
    <w:p w14:paraId="3E06DEA4" w14:textId="77777777" w:rsidR="00DD7EC8" w:rsidRDefault="00DD7EC8" w:rsidP="00DD7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981704" w14:textId="77777777" w:rsidR="00DD7EC8" w:rsidRPr="00DD7EC8" w:rsidRDefault="00DD7EC8" w:rsidP="00DD7EC8">
      <w:pPr>
        <w:jc w:val="center"/>
        <w:rPr>
          <w:b/>
          <w:sz w:val="32"/>
          <w:szCs w:val="32"/>
        </w:rPr>
      </w:pPr>
    </w:p>
    <w:sectPr w:rsidR="00DD7EC8" w:rsidRPr="00DD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hy McMahen">
    <w15:presenceInfo w15:providerId="Windows Live" w15:userId="55ce71cb0f22e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C8"/>
    <w:rsid w:val="002B2B4A"/>
    <w:rsid w:val="00324971"/>
    <w:rsid w:val="00390E13"/>
    <w:rsid w:val="004712C1"/>
    <w:rsid w:val="00486630"/>
    <w:rsid w:val="005053BB"/>
    <w:rsid w:val="00680745"/>
    <w:rsid w:val="00A32F28"/>
    <w:rsid w:val="00B85F14"/>
    <w:rsid w:val="00B94808"/>
    <w:rsid w:val="00C06DA3"/>
    <w:rsid w:val="00C82A46"/>
    <w:rsid w:val="00DD7EC8"/>
    <w:rsid w:val="00E23C69"/>
    <w:rsid w:val="00E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387C"/>
  <w15:chartTrackingRefBased/>
  <w15:docId w15:val="{30D4054B-331A-4309-8EE3-5DC2F46C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3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3C6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23C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86630"/>
  </w:style>
  <w:style w:type="paragraph" w:customStyle="1" w:styleId="bodytext">
    <w:name w:val="bodytext"/>
    <w:basedOn w:val="Normal"/>
    <w:rsid w:val="0048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Key Passage</vt:lpstr>
      <vt:lpstr>        Acts 18-20</vt:lpstr>
      <vt:lpstr>        </vt:lpstr>
      <vt:lpstr>        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2</cp:revision>
  <dcterms:created xsi:type="dcterms:W3CDTF">2019-03-12T08:16:00Z</dcterms:created>
  <dcterms:modified xsi:type="dcterms:W3CDTF">2019-03-12T08:16:00Z</dcterms:modified>
</cp:coreProperties>
</file>